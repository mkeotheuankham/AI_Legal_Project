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E32D5" w14:textId="03F02FAB" w:rsidR="0038076C" w:rsidRPr="00317B4E" w:rsidRDefault="008929A5" w:rsidP="00317B4E">
      <w:pPr>
        <w:pStyle w:val="Caption"/>
        <w:jc w:val="center"/>
        <w:rPr>
          <w:rFonts w:ascii="Phetsarath OT" w:eastAsia="Phetsarath OT" w:hAnsi="Phetsarath OT" w:cs="Phetsarath OT"/>
          <w:bCs w:val="0"/>
          <w:color w:val="auto"/>
          <w:sz w:val="24"/>
          <w:szCs w:val="24"/>
          <w:cs/>
          <w:lang w:val="pt-PT" w:bidi="lo-LA"/>
        </w:rPr>
      </w:pPr>
      <w:r w:rsidRPr="00892EFB">
        <w:rPr>
          <w:rFonts w:ascii="Phetsarath OT" w:eastAsia="Phetsarath OT" w:hAnsi="Phetsarath OT" w:cs="Phetsarath OT"/>
          <w:noProof/>
          <w:color w:val="auto"/>
          <w:lang w:bidi="th-TH"/>
        </w:rPr>
        <w:drawing>
          <wp:anchor distT="0" distB="0" distL="114300" distR="114300" simplePos="0" relativeHeight="251659264" behindDoc="0" locked="0" layoutInCell="0" allowOverlap="1" wp14:anchorId="50E07525" wp14:editId="3194D6D1">
            <wp:simplePos x="0" y="0"/>
            <wp:positionH relativeFrom="margin">
              <wp:posOffset>2501265</wp:posOffset>
            </wp:positionH>
            <wp:positionV relativeFrom="paragraph">
              <wp:posOffset>17145</wp:posOffset>
            </wp:positionV>
            <wp:extent cx="870585" cy="751840"/>
            <wp:effectExtent l="0" t="0" r="5715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76C" w:rsidRPr="00317B4E">
        <w:rPr>
          <w:rFonts w:ascii="Phetsarath OT" w:eastAsia="Phetsarath OT" w:hAnsi="Phetsarath OT" w:cs="Phetsarath OT"/>
          <w:color w:val="auto"/>
          <w:sz w:val="24"/>
          <w:szCs w:val="24"/>
          <w:cs/>
          <w:lang w:val="pt-PT" w:bidi="lo-LA"/>
        </w:rPr>
        <w:t>ສາທາລະນະ​ລັດ ປະຊາທິປະ​ໄຕ ປະຊາຊົນ​ລາວ</w:t>
      </w:r>
    </w:p>
    <w:p w14:paraId="2810F7D6" w14:textId="6A12AB1F" w:rsidR="0038076C" w:rsidRPr="00892EFB" w:rsidRDefault="0038076C">
      <w:pPr>
        <w:jc w:val="center"/>
        <w:rPr>
          <w:rFonts w:ascii="Phetsarath OT" w:eastAsia="Phetsarath OT" w:hAnsi="Phetsarath OT" w:cs="Phetsarath OT"/>
          <w:bCs/>
          <w:lang w:val="fr-FR" w:bidi="lo-LA"/>
        </w:rPr>
      </w:pPr>
      <w:r w:rsidRPr="00892EFB">
        <w:rPr>
          <w:rFonts w:ascii="Phetsarath OT" w:eastAsia="Phetsarath OT" w:hAnsi="Phetsarath OT" w:cs="Phetsarath OT"/>
          <w:bCs/>
          <w:cs/>
          <w:lang w:val="fr-FR" w:bidi="lo-LA"/>
        </w:rPr>
        <w:t>ສັນຕິພາບ ​ເອກະ​ລາດ ປະຊາທິປະ​ໄຕ ເອກະ​ພາບ ວັດທະນະ​ຖາວອນ</w:t>
      </w:r>
    </w:p>
    <w:p w14:paraId="5D655859" w14:textId="77777777" w:rsidR="008929A5" w:rsidRPr="00E53D12" w:rsidRDefault="008929A5">
      <w:pPr>
        <w:jc w:val="center"/>
        <w:rPr>
          <w:rFonts w:ascii="Phetsarath OT" w:eastAsia="Phetsarath OT" w:hAnsi="Phetsarath OT" w:cs="Phetsarath OT"/>
          <w:bCs/>
          <w:cs/>
          <w:lang w:val="fr-FR" w:bidi="th-TH"/>
        </w:rPr>
      </w:pPr>
    </w:p>
    <w:p w14:paraId="6809EF4A" w14:textId="5A88D609" w:rsidR="00545817" w:rsidRPr="00545817" w:rsidRDefault="0038076C" w:rsidP="00545817">
      <w:pPr>
        <w:rPr>
          <w:rFonts w:ascii="Phetsarath OT" w:eastAsia="Phetsarath OT" w:hAnsi="Phetsarath OT" w:cs="Phetsarath OT"/>
          <w:b/>
          <w:lang w:val="fr-FR" w:bidi="lo-LA"/>
        </w:rPr>
      </w:pPr>
      <w:r w:rsidRPr="00892EFB">
        <w:rPr>
          <w:rFonts w:ascii="Phetsarath OT" w:eastAsia="Phetsarath OT" w:hAnsi="Phetsarath OT" w:cs="Phetsarath OT"/>
          <w:b/>
          <w:cs/>
          <w:lang w:val="fr-FR" w:bidi="lo-LA"/>
        </w:rPr>
        <w:t>ສະພາ​</w:t>
      </w:r>
      <w:r w:rsidR="00316661" w:rsidRPr="00892EFB">
        <w:rPr>
          <w:rFonts w:ascii="Phetsarath OT" w:eastAsia="Phetsarath OT" w:hAnsi="Phetsarath OT" w:cs="Phetsarath OT"/>
          <w:b/>
          <w:cs/>
          <w:lang w:val="fr-FR" w:bidi="lo-LA"/>
        </w:rPr>
        <w:t>ແຫ່ງ​ຊາດ</w:t>
      </w:r>
      <w:r w:rsidR="00A17104" w:rsidRPr="00892EFB">
        <w:rPr>
          <w:rFonts w:ascii="Phetsarath OT" w:eastAsia="Phetsarath OT" w:hAnsi="Phetsarath OT" w:cs="Phetsarath OT"/>
          <w:b/>
          <w:lang w:val="fr-FR"/>
        </w:rPr>
        <w:tab/>
      </w:r>
      <w:r w:rsidR="00A17104" w:rsidRPr="00892EFB">
        <w:rPr>
          <w:rFonts w:ascii="Phetsarath OT" w:eastAsia="Phetsarath OT" w:hAnsi="Phetsarath OT" w:cs="Phetsarath OT"/>
          <w:b/>
          <w:lang w:val="fr-FR"/>
        </w:rPr>
        <w:tab/>
      </w:r>
      <w:r w:rsidR="00A17104" w:rsidRPr="00892EFB">
        <w:rPr>
          <w:rFonts w:ascii="Phetsarath OT" w:eastAsia="Phetsarath OT" w:hAnsi="Phetsarath OT" w:cs="Phetsarath OT"/>
          <w:bCs/>
          <w:lang w:val="fr-FR"/>
        </w:rPr>
        <w:tab/>
      </w:r>
      <w:r w:rsidR="00A17104" w:rsidRPr="00892EFB">
        <w:rPr>
          <w:rFonts w:ascii="Phetsarath OT" w:eastAsia="Phetsarath OT" w:hAnsi="Phetsarath OT" w:cs="Phetsarath OT"/>
          <w:bCs/>
          <w:lang w:val="fr-FR"/>
        </w:rPr>
        <w:tab/>
      </w:r>
      <w:r w:rsidR="00A17104" w:rsidRPr="00892EFB">
        <w:rPr>
          <w:rFonts w:ascii="Phetsarath OT" w:eastAsia="Phetsarath OT" w:hAnsi="Phetsarath OT" w:cs="Phetsarath OT"/>
          <w:bCs/>
          <w:lang w:val="fr-FR"/>
        </w:rPr>
        <w:tab/>
        <w:t xml:space="preserve">                </w:t>
      </w:r>
      <w:r w:rsidR="00106879"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   </w:t>
      </w:r>
      <w:r w:rsidR="0082173E"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      </w:t>
      </w:r>
      <w:r w:rsidR="00660C0D"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</w:t>
      </w:r>
      <w:r w:rsidR="00106879"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</w:t>
      </w:r>
      <w:r w:rsidR="00545817">
        <w:rPr>
          <w:rFonts w:ascii="Phetsarath OT" w:eastAsia="Phetsarath OT" w:hAnsi="Phetsarath OT" w:cs="Phetsarath OT"/>
          <w:b/>
          <w:bCs/>
          <w:lang w:val="fr-FR"/>
        </w:rPr>
        <w:t xml:space="preserve">      </w:t>
      </w:r>
      <w:r w:rsidR="007B68D3"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       </w:t>
      </w:r>
      <w:r w:rsidR="00DE1D60"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</w:t>
      </w:r>
      <w:r w:rsidRPr="00892EFB">
        <w:rPr>
          <w:rFonts w:ascii="Phetsarath OT" w:eastAsia="Phetsarath OT" w:hAnsi="Phetsarath OT" w:cs="Phetsarath OT"/>
          <w:b/>
          <w:cs/>
          <w:lang w:val="fr-FR" w:bidi="lo-LA"/>
        </w:rPr>
        <w:t>ເລກ​ທີ</w:t>
      </w:r>
      <w:r w:rsidR="00DE1D60" w:rsidRPr="00892EFB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="002A7EAA" w:rsidRPr="00892EFB">
        <w:rPr>
          <w:rFonts w:ascii="Phetsarath OT" w:eastAsia="Phetsarath OT" w:hAnsi="Phetsarath OT" w:cs="Phetsarath OT"/>
          <w:bCs/>
          <w:lang w:val="fr-FR" w:bidi="lo-LA"/>
        </w:rPr>
        <w:t>50</w:t>
      </w:r>
      <w:r w:rsidR="002A7EAA" w:rsidRPr="00892EFB">
        <w:rPr>
          <w:rFonts w:ascii="Phetsarath OT" w:eastAsia="Phetsarath OT" w:hAnsi="Phetsarath OT" w:cs="Phetsarath OT" w:hint="cs"/>
          <w:b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/>
          <w:bCs/>
          <w:lang w:val="fr-FR"/>
        </w:rPr>
        <w:t>/</w:t>
      </w:r>
      <w:r w:rsidRPr="00892EFB">
        <w:rPr>
          <w:rFonts w:ascii="Phetsarath OT" w:eastAsia="Phetsarath OT" w:hAnsi="Phetsarath OT" w:cs="Phetsarath OT"/>
          <w:b/>
          <w:cs/>
          <w:lang w:val="fr-FR" w:bidi="lo-LA"/>
        </w:rPr>
        <w:t>ສພຊ</w:t>
      </w:r>
    </w:p>
    <w:p w14:paraId="63A7E2D9" w14:textId="4CF7EA32" w:rsidR="0038076C" w:rsidRPr="00892EFB" w:rsidRDefault="00610321" w:rsidP="009C12ED">
      <w:pPr>
        <w:jc w:val="right"/>
        <w:rPr>
          <w:rFonts w:ascii="Phetsarath OT" w:eastAsia="Phetsarath OT" w:hAnsi="Phetsarath OT" w:cs="Phetsarath OT"/>
          <w:cs/>
          <w:lang w:val="fr-FR" w:bidi="lo-LA"/>
        </w:rPr>
      </w:pPr>
      <w:r w:rsidRPr="00892EFB">
        <w:rPr>
          <w:rFonts w:ascii="Phetsarath OT" w:eastAsia="Phetsarath OT" w:hAnsi="Phetsarath OT" w:cs="Phetsarath OT"/>
          <w:bCs/>
          <w:lang w:val="fr-FR"/>
        </w:rPr>
        <w:tab/>
      </w:r>
      <w:r w:rsidRPr="00892EFB">
        <w:rPr>
          <w:rFonts w:ascii="Phetsarath OT" w:eastAsia="Phetsarath OT" w:hAnsi="Phetsarath OT" w:cs="Phetsarath OT"/>
          <w:bCs/>
          <w:lang w:val="fr-FR"/>
        </w:rPr>
        <w:tab/>
      </w:r>
      <w:r w:rsidRPr="00892EFB">
        <w:rPr>
          <w:rFonts w:ascii="Phetsarath OT" w:eastAsia="Phetsarath OT" w:hAnsi="Phetsarath OT" w:cs="Phetsarath OT"/>
          <w:bCs/>
          <w:lang w:val="fr-FR"/>
        </w:rPr>
        <w:tab/>
      </w:r>
      <w:r w:rsidRPr="00892EFB">
        <w:rPr>
          <w:rFonts w:ascii="Phetsarath OT" w:eastAsia="Phetsarath OT" w:hAnsi="Phetsarath OT" w:cs="Phetsarath OT"/>
          <w:bCs/>
          <w:lang w:val="fr-FR"/>
        </w:rPr>
        <w:tab/>
      </w:r>
      <w:r w:rsidRPr="00892EFB">
        <w:rPr>
          <w:rFonts w:ascii="Phetsarath OT" w:eastAsia="Phetsarath OT" w:hAnsi="Phetsarath OT" w:cs="Phetsarath OT"/>
          <w:bCs/>
          <w:lang w:val="fr-FR"/>
        </w:rPr>
        <w:tab/>
      </w:r>
      <w:r w:rsidR="0038076C" w:rsidRPr="00892EFB">
        <w:rPr>
          <w:rFonts w:ascii="Phetsarath OT" w:eastAsia="Phetsarath OT" w:hAnsi="Phetsarath OT" w:cs="Phetsarath OT"/>
          <w:bCs/>
          <w:lang w:val="fr-FR"/>
        </w:rPr>
        <w:tab/>
      </w:r>
      <w:r w:rsidR="00DE1D60"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 </w:t>
      </w:r>
      <w:r w:rsidR="0038076C" w:rsidRPr="00892EFB">
        <w:rPr>
          <w:rFonts w:ascii="Phetsarath OT" w:eastAsia="Phetsarath OT" w:hAnsi="Phetsarath OT" w:cs="Phetsarath OT"/>
          <w:b/>
          <w:cs/>
          <w:lang w:val="fr-FR" w:bidi="lo-LA"/>
        </w:rPr>
        <w:t>ນະຄອນຫຼວງວຽງຈັນ</w:t>
      </w:r>
      <w:r w:rsidR="006732EC" w:rsidRPr="00892EFB">
        <w:rPr>
          <w:rFonts w:ascii="Phetsarath OT" w:eastAsia="Phetsarath OT" w:hAnsi="Phetsarath OT" w:cs="Phetsarath OT" w:hint="cs"/>
          <w:b/>
          <w:cs/>
          <w:lang w:val="fr-FR" w:bidi="lo-LA"/>
        </w:rPr>
        <w:t>,</w:t>
      </w:r>
      <w:r w:rsidR="0038076C" w:rsidRPr="00892EFB">
        <w:rPr>
          <w:rFonts w:ascii="Phetsarath OT" w:eastAsia="Phetsarath OT" w:hAnsi="Phetsarath OT" w:cs="Phetsarath OT"/>
          <w:b/>
          <w:lang w:val="fr-FR"/>
        </w:rPr>
        <w:t xml:space="preserve"> </w:t>
      </w:r>
      <w:r w:rsidR="0038076C" w:rsidRPr="00892EFB">
        <w:rPr>
          <w:rFonts w:ascii="Phetsarath OT" w:eastAsia="Phetsarath OT" w:hAnsi="Phetsarath OT" w:cs="Phetsarath OT"/>
          <w:b/>
          <w:cs/>
          <w:lang w:val="fr-FR" w:bidi="lo-LA"/>
        </w:rPr>
        <w:t>ວັນທີ</w:t>
      </w:r>
      <w:r w:rsidR="002A7EAA" w:rsidRPr="00892EFB">
        <w:rPr>
          <w:rFonts w:ascii="Phetsarath OT" w:eastAsia="Phetsarath OT" w:hAnsi="Phetsarath OT" w:cs="Phetsarath OT"/>
          <w:b/>
          <w:lang w:val="fr-FR" w:bidi="lo-LA"/>
        </w:rPr>
        <w:t xml:space="preserve"> </w:t>
      </w:r>
      <w:r w:rsidR="002A7EAA" w:rsidRPr="00892EFB">
        <w:rPr>
          <w:rFonts w:ascii="Phetsarath OT" w:eastAsia="Phetsarath OT" w:hAnsi="Phetsarath OT" w:cs="Phetsarath OT"/>
          <w:bCs/>
          <w:lang w:val="fr-FR" w:bidi="lo-LA"/>
        </w:rPr>
        <w:t>20</w:t>
      </w:r>
      <w:r w:rsidR="002A7EAA" w:rsidRPr="00892EFB">
        <w:rPr>
          <w:rFonts w:ascii="Phetsarath OT" w:eastAsia="Phetsarath OT" w:hAnsi="Phetsarath OT" w:cs="Phetsarath OT" w:hint="cs"/>
          <w:bCs/>
          <w:cs/>
          <w:lang w:val="fr-FR" w:bidi="lo-LA"/>
        </w:rPr>
        <w:t xml:space="preserve"> </w:t>
      </w:r>
      <w:r w:rsidR="002A7EAA" w:rsidRPr="00892EFB">
        <w:rPr>
          <w:rFonts w:ascii="Phetsarath OT" w:eastAsia="Phetsarath OT" w:hAnsi="Phetsarath OT" w:cs="Phetsarath OT" w:hint="cs"/>
          <w:b/>
          <w:cs/>
          <w:lang w:val="fr-FR" w:bidi="lo-LA"/>
        </w:rPr>
        <w:t>ພະຈິກ 2023</w:t>
      </w:r>
    </w:p>
    <w:p w14:paraId="3AB69A17" w14:textId="74B60CBB" w:rsidR="0038076C" w:rsidRPr="00E53D12" w:rsidRDefault="0038076C">
      <w:pPr>
        <w:jc w:val="center"/>
        <w:rPr>
          <w:rFonts w:ascii="Phetsarath OT" w:eastAsia="Phetsarath OT" w:hAnsi="Phetsarath OT" w:cs="Phetsarath OT"/>
          <w:lang w:val="fr-FR"/>
        </w:rPr>
      </w:pPr>
    </w:p>
    <w:p w14:paraId="0A42367B" w14:textId="3099ED6D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32"/>
          <w:szCs w:val="32"/>
          <w:cs/>
          <w:lang w:val="pt-PT" w:bidi="lo-LA"/>
        </w:rPr>
      </w:pPr>
      <w:r w:rsidRPr="00892EFB">
        <w:rPr>
          <w:rFonts w:ascii="Phetsarath OT" w:eastAsia="Phetsarath OT" w:hAnsi="Phetsarath OT" w:cs="Phetsarath OT"/>
          <w:b/>
          <w:bCs/>
          <w:sz w:val="32"/>
          <w:szCs w:val="32"/>
          <w:cs/>
          <w:lang w:val="pt-PT" w:bidi="lo-LA"/>
        </w:rPr>
        <w:t>ກົດໝາຍ</w:t>
      </w:r>
    </w:p>
    <w:p w14:paraId="54AC6B11" w14:textId="77777777" w:rsidR="00342681" w:rsidRDefault="0038076C" w:rsidP="00342681">
      <w:pPr>
        <w:jc w:val="center"/>
        <w:rPr>
          <w:rFonts w:ascii="Phetsarath OT" w:eastAsia="Phetsarath OT" w:hAnsi="Phetsarath OT" w:cs="Phetsarath OT"/>
          <w:b/>
          <w:sz w:val="32"/>
          <w:szCs w:val="32"/>
          <w:lang w:val="pt-PT" w:bidi="lo-LA"/>
        </w:rPr>
      </w:pPr>
      <w:r w:rsidRPr="00892EFB">
        <w:rPr>
          <w:rFonts w:ascii="Phetsarath OT" w:eastAsia="Phetsarath OT" w:hAnsi="Phetsarath OT" w:cs="Phetsarath OT"/>
          <w:b/>
          <w:bCs/>
          <w:sz w:val="32"/>
          <w:szCs w:val="32"/>
          <w:cs/>
          <w:lang w:val="pt-PT" w:bidi="lo-LA"/>
        </w:rPr>
        <w:t>ວ່າດ້ວຍຊັບສິນທາງປັນຍາ</w:t>
      </w:r>
      <w:r w:rsidR="00342681" w:rsidRPr="00892EFB">
        <w:rPr>
          <w:rFonts w:ascii="Phetsarath OT" w:eastAsia="Phetsarath OT" w:hAnsi="Phetsarath OT" w:cs="Phetsarath OT"/>
          <w:b/>
          <w:sz w:val="32"/>
          <w:szCs w:val="32"/>
          <w:lang w:val="pt-PT" w:bidi="lo-LA"/>
        </w:rPr>
        <w:t xml:space="preserve"> </w:t>
      </w:r>
    </w:p>
    <w:p w14:paraId="4EBBB165" w14:textId="759449A8" w:rsidR="0038076C" w:rsidRDefault="0038076C" w:rsidP="00342681">
      <w:pPr>
        <w:jc w:val="center"/>
        <w:rPr>
          <w:rFonts w:ascii="Phetsarath OT" w:eastAsia="Phetsarath OT" w:hAnsi="Phetsarath OT" w:cs="Phetsarath OT"/>
          <w:b/>
          <w:sz w:val="32"/>
          <w:szCs w:val="32"/>
          <w:lang w:val="pt-PT"/>
        </w:rPr>
      </w:pPr>
      <w:r w:rsidRPr="00E84695">
        <w:rPr>
          <w:rFonts w:ascii="Phetsarath OT" w:eastAsia="Phetsarath OT" w:hAnsi="Phetsarath OT" w:cs="Phetsarath OT"/>
          <w:b/>
          <w:sz w:val="32"/>
          <w:szCs w:val="32"/>
          <w:lang w:val="pt-PT"/>
        </w:rPr>
        <w:t>(</w:t>
      </w:r>
      <w:r w:rsidRPr="00E84695">
        <w:rPr>
          <w:rFonts w:ascii="Phetsarath OT" w:eastAsia="Phetsarath OT" w:hAnsi="Phetsarath OT" w:cs="Phetsarath OT"/>
          <w:b/>
          <w:bCs/>
          <w:sz w:val="32"/>
          <w:szCs w:val="32"/>
          <w:cs/>
          <w:lang w:val="pt-PT" w:bidi="lo-LA"/>
        </w:rPr>
        <w:t>ສະບັບ​ປັບປຸງ</w:t>
      </w:r>
      <w:r w:rsidRPr="00E84695">
        <w:rPr>
          <w:rFonts w:ascii="Phetsarath OT" w:eastAsia="Phetsarath OT" w:hAnsi="Phetsarath OT" w:cs="Phetsarath OT"/>
          <w:b/>
          <w:sz w:val="32"/>
          <w:szCs w:val="32"/>
          <w:lang w:val="pt-PT"/>
        </w:rPr>
        <w:t>)</w:t>
      </w:r>
    </w:p>
    <w:p w14:paraId="4C27C9D9" w14:textId="77777777" w:rsidR="00552AE4" w:rsidRPr="00552AE4" w:rsidRDefault="00552AE4" w:rsidP="00342681">
      <w:pPr>
        <w:jc w:val="center"/>
        <w:rPr>
          <w:rFonts w:ascii="Phetsarath OT" w:eastAsia="Phetsarath OT" w:hAnsi="Phetsarath OT" w:cs="Phetsarath OT"/>
          <w:b/>
          <w:sz w:val="20"/>
          <w:szCs w:val="20"/>
          <w:lang w:val="pt-PT" w:bidi="th-TH"/>
        </w:rPr>
      </w:pPr>
    </w:p>
    <w:p w14:paraId="11913DB2" w14:textId="77777777" w:rsidR="0038076C" w:rsidRPr="00892EFB" w:rsidRDefault="0038076C">
      <w:pPr>
        <w:jc w:val="center"/>
        <w:outlineLvl w:val="0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ພາກທີ </w:t>
      </w:r>
      <w:r w:rsidRPr="00892EFB">
        <w:rPr>
          <w:rFonts w:ascii="Phetsarath OT" w:eastAsia="Phetsarath OT" w:hAnsi="Phetsarath OT" w:cs="Phetsarath OT"/>
          <w:b/>
          <w:sz w:val="28"/>
          <w:szCs w:val="28"/>
          <w:lang w:val="pt-PT"/>
        </w:rPr>
        <w:t>I</w:t>
      </w:r>
    </w:p>
    <w:p w14:paraId="0BF88C84" w14:textId="77777777" w:rsidR="0038076C" w:rsidRPr="00892EFB" w:rsidRDefault="0038076C">
      <w:pPr>
        <w:jc w:val="center"/>
        <w:outlineLvl w:val="0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>ບົດບັນຍັດທົ່ວໄປ</w:t>
      </w:r>
    </w:p>
    <w:p w14:paraId="593355EE" w14:textId="77777777" w:rsidR="0038076C" w:rsidRPr="00E53D12" w:rsidRDefault="0038076C">
      <w:pPr>
        <w:jc w:val="both"/>
        <w:outlineLvl w:val="0"/>
        <w:rPr>
          <w:rFonts w:ascii="Phetsarath OT" w:eastAsia="Phetsarath OT" w:hAnsi="Phetsarath OT" w:cs="Phetsarath OT"/>
          <w:b/>
          <w:lang w:val="pt-PT"/>
        </w:rPr>
      </w:pPr>
    </w:p>
    <w:p w14:paraId="6688640F" w14:textId="348E5CCF" w:rsidR="00A200E0" w:rsidRDefault="0038076C" w:rsidP="00FA382C">
      <w:pPr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ມາດຕາ </w:t>
      </w:r>
      <w:r w:rsidR="00057A59" w:rsidRPr="00892EFB">
        <w:rPr>
          <w:rFonts w:ascii="Phetsarath OT" w:eastAsia="Phetsarath OT" w:hAnsi="Phetsarath OT" w:cs="Phetsarath OT"/>
          <w:b/>
          <w:bCs/>
          <w:lang w:val="pt-PT"/>
        </w:rPr>
        <w:t>1</w:t>
      </w:r>
      <w:r w:rsidR="008E6E3A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8F59FF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(ປັບປຸງ)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ຈຸດປະສົງ</w:t>
      </w:r>
      <w:r w:rsidR="009C09E7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</w:p>
    <w:p w14:paraId="548B420C" w14:textId="477DDB8B" w:rsidR="00FA382C" w:rsidRDefault="00FA382C" w:rsidP="00F86989">
      <w:pPr>
        <w:ind w:left="378" w:firstLine="560"/>
        <w:jc w:val="both"/>
        <w:rPr>
          <w:rFonts w:ascii="Phetsarath OT" w:eastAsia="Phetsarath OT" w:hAnsi="Phetsarath OT" w:cs="Phetsarath OT"/>
          <w:lang w:val="pt-PT" w:bidi="lo-LA"/>
        </w:rPr>
      </w:pPr>
      <w:r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Pr="00FA382C">
        <w:rPr>
          <w:rFonts w:ascii="Phetsarath OT" w:eastAsia="Phetsarath OT" w:hAnsi="Phetsarath OT" w:cs="Phetsarath OT" w:hint="cs"/>
          <w:cs/>
          <w:lang w:val="pt-PT" w:bidi="lo-LA"/>
        </w:rPr>
        <w:t>ກົດໝາຍສະບັບນີ້ ກໍານົດ</w:t>
      </w:r>
      <w:r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FA382C">
        <w:rPr>
          <w:rFonts w:ascii="Phetsarath OT" w:eastAsia="Phetsarath OT" w:hAnsi="Phetsarath OT" w:cs="Phetsarath OT" w:hint="cs"/>
          <w:cs/>
          <w:lang w:val="pt-PT" w:bidi="lo-LA"/>
        </w:rPr>
        <w:t>ຫຼັກການ</w:t>
      </w:r>
      <w:r>
        <w:rPr>
          <w:rFonts w:ascii="Phetsarath OT" w:eastAsia="Phetsarath OT" w:hAnsi="Phetsarath OT" w:cs="Phetsarath OT" w:hint="cs"/>
          <w:cs/>
          <w:lang w:val="pt-PT" w:bidi="lo-LA"/>
        </w:rPr>
        <w:t>, ລະບຽບການ ແລະ ມາດຕະການ ກ່ຽວກັບການຄຸ້ມຄອງ ແລະ ການປົກປ້ອງສິດທາງດ້ານຊັບສິນທາງປັນຍາ ເພື່ອຊຸກຍູ້, ສົ່ງເສີມ ຫົວຄິດປະດິດສ້າງ</w:t>
      </w:r>
      <w:r w:rsidR="00283BCF">
        <w:rPr>
          <w:rFonts w:ascii="Phetsarath OT" w:eastAsia="Phetsarath OT" w:hAnsi="Phetsarath OT" w:cs="Phetsarath OT" w:hint="cs"/>
          <w:cs/>
          <w:lang w:val="pt-PT" w:bidi="lo-LA"/>
        </w:rPr>
        <w:t xml:space="preserve">, ການປະດິດຄິດແຕ່ງ, </w:t>
      </w:r>
      <w:r w:rsidR="00283BCF" w:rsidRPr="0061218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ເສດຖະກິດພູມປັນຍາ, ການພັດທະນາ</w:t>
      </w:r>
      <w:r w:rsidR="00446E27" w:rsidRPr="0061218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="00283BCF" w:rsidRPr="0061218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ວິທະຍາສາດ, ເຕັກໂນໂລຊີ, ນະວັດຕະກໍາ ແລະ ການຖ່າຍທອດເຕັກໂນໂລຊີ</w:t>
      </w:r>
      <w:r w:rsidR="00446E27" w:rsidRPr="0061218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="00283BCF">
        <w:rPr>
          <w:rFonts w:ascii="Phetsarath OT" w:eastAsia="Phetsarath OT" w:hAnsi="Phetsarath OT" w:cs="Phetsarath OT" w:hint="cs"/>
          <w:cs/>
          <w:lang w:val="pt-PT" w:bidi="lo-LA"/>
        </w:rPr>
        <w:t>ຢູ່ພາຍໃນ ແລະ ຕ່າງປະເທດ ຮັບປະກັນຜົນປະໂຫຍດອັນຊອບທໍາ ຂອງເຈົ້າຂອງຊັບສິນທາງປັນຍາ ແລະ ຜົນ</w:t>
      </w:r>
      <w:r w:rsidR="00283BCF" w:rsidRPr="00612185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ປະໂຫຍດຂອງລັດ, ສັງຄົມ ແນໃສ່ສົ່ງເສີມ ການຄ້າ, ການລົງທຶນ ແລະ ຄວາມສາມາດ ໃນການແຂ່ງຂັນ ຕາມກົນ</w:t>
      </w:r>
      <w:r w:rsidR="00612185">
        <w:rPr>
          <w:rFonts w:ascii="Phetsarath OT" w:eastAsia="Phetsarath OT" w:hAnsi="Phetsarath OT" w:cs="Phetsarath OT"/>
          <w:spacing w:val="4"/>
          <w:lang w:val="pt-PT" w:bidi="lo-LA"/>
        </w:rPr>
        <w:t xml:space="preserve"> </w:t>
      </w:r>
      <w:r w:rsidR="00283BCF" w:rsidRPr="00446E27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ໄກ</w:t>
      </w:r>
      <w:r w:rsidR="00283BCF">
        <w:rPr>
          <w:rFonts w:ascii="Phetsarath OT" w:eastAsia="Phetsarath OT" w:hAnsi="Phetsarath OT" w:cs="Phetsarath OT" w:hint="cs"/>
          <w:cs/>
          <w:lang w:val="pt-PT" w:bidi="lo-LA"/>
        </w:rPr>
        <w:t>ເສດຖະກິດຕະຫຼາດ ຢ່າງມີປະສິດທິພາບ, ປະສິດທິຜົນ, ສາມາດເຊື່ອມໂຍງກັບພາກພື້ນ ແລະ ສາກົນ ປະກອບສ່ວນເຂົ້າໃນການພັດທະນາເສດຖະກິດ-ສັງຄົມຂອງຊາດ, ຫັນເປັນອຸດສາຫະກໍາ ແລະ ທັນສະໄໝ ຕາມທິດສີຂຽວ ແລະ ຍືນຍົງ.</w:t>
      </w:r>
    </w:p>
    <w:p w14:paraId="14FDEA8B" w14:textId="77777777" w:rsidR="00FA382C" w:rsidRPr="00FA382C" w:rsidRDefault="00FA382C" w:rsidP="00FA382C">
      <w:pPr>
        <w:rPr>
          <w:rFonts w:ascii="Phetsarath OT" w:eastAsia="Phetsarath OT" w:hAnsi="Phetsarath OT" w:cs="Phetsarath OT"/>
          <w:cs/>
          <w:lang w:val="pt-PT" w:bidi="lo-LA"/>
        </w:rPr>
      </w:pPr>
    </w:p>
    <w:p w14:paraId="1B793681" w14:textId="77777777" w:rsidR="00517786" w:rsidRPr="00892EFB" w:rsidRDefault="0038076C" w:rsidP="00517786">
      <w:pPr>
        <w:rPr>
          <w:rFonts w:ascii="Phetsarath OT" w:eastAsia="Phetsarath OT" w:hAnsi="Phetsarath OT" w:cs="Phetsarath OT"/>
          <w:b/>
          <w:lang w:val="pt-PT" w:bidi="th-TH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="0014112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bCs/>
          <w:lang w:val="pt-PT"/>
        </w:rPr>
        <w:t>2</w:t>
      </w:r>
      <w:r w:rsidR="008929A5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B761395" w14:textId="75ED1A05" w:rsidR="00023D86" w:rsidRDefault="00A31280" w:rsidP="00317B4E">
      <w:pPr>
        <w:ind w:left="420" w:firstLine="49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ຜົນງານທີ່ໄດ້ມາຈາກສະຕິປັນຍາຂອງມະນຸດ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ຊຶ່ງເປັນຜູ້ປະດິດສ້າງ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ປະດິດຄິດແຕ່ງຂຶ້ນມາ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09CCE48A" w14:textId="77777777" w:rsidR="00E53D12" w:rsidRPr="00E53D12" w:rsidRDefault="00E53D12" w:rsidP="00CB41D9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0F66EEE7" w14:textId="2B43C150" w:rsidR="0038076C" w:rsidRPr="00892EFB" w:rsidRDefault="0038076C" w:rsidP="00812DA8">
      <w:pPr>
        <w:rPr>
          <w:rFonts w:ascii="Phetsarath OT" w:eastAsia="Phetsarath OT" w:hAnsi="Phetsarath OT" w:cs="Phetsarath OT"/>
          <w:b/>
          <w:bCs/>
          <w:cs/>
          <w:lang w:val="pt-PT" w:bidi="th-TH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3</w:t>
      </w:r>
      <w:r w:rsidR="00E35138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8F59FF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8F59FF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8F59FF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ການອະທິບາຍຄ</w:t>
      </w:r>
      <w:r w:rsidR="00A405F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ໍາ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ສັບ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AE7C8F7" w14:textId="77777777" w:rsidR="0038076C" w:rsidRPr="00892EFB" w:rsidRDefault="0038076C" w:rsidP="00812DA8">
      <w:pPr>
        <w:ind w:left="567" w:firstLine="38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ຄຳສັບທີ່​ນຳ​ໃຊ້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ໃນກົດໝາຍສະບັບນີ້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ມີຄວາມໝາຍ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747817D" w14:textId="1766C455" w:rsidR="001A1ADB" w:rsidRPr="00892EFB" w:rsidRDefault="0038076C" w:rsidP="00C64943">
      <w:pPr>
        <w:numPr>
          <w:ilvl w:val="0"/>
          <w:numId w:val="19"/>
        </w:numPr>
        <w:tabs>
          <w:tab w:val="left" w:pos="1358"/>
        </w:tabs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pacing w:val="-4"/>
          <w:cs/>
          <w:lang w:val="pt-PT" w:bidi="lo-LA"/>
        </w:rPr>
        <w:t>ຊັບສິນອຸດສາຫະກຳ</w:t>
      </w:r>
      <w:r w:rsidRPr="00892EFB">
        <w:rPr>
          <w:rFonts w:ascii="Phetsarath OT" w:eastAsia="Phetsarath OT" w:hAnsi="Phetsarath OT" w:cs="Phetsarath OT"/>
          <w:b/>
          <w:bCs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ຊັບ​ສິນທາງປັນຍາ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ໃນຂົງເຂດ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ອຸດສາຫະກຳ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ຫັດຖະກຳ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ກະສິກຳ</w:t>
      </w:r>
      <w:r w:rsidR="009D0814" w:rsidRPr="00892EFB">
        <w:rPr>
          <w:rFonts w:ascii="Phetsarath OT" w:eastAsia="Phetsarath OT" w:hAnsi="Phetsarath OT" w:cs="Phetsarath OT"/>
          <w:spacing w:val="-4"/>
          <w:lang w:val="pt-PT"/>
        </w:rPr>
        <w:t>,</w:t>
      </w:r>
      <w:r w:rsidR="009D0814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ການປະມົງ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1A1ADB" w:rsidRPr="00892EFB">
        <w:rPr>
          <w:rFonts w:ascii="Phetsarath OT" w:eastAsia="Phetsarath OT" w:hAnsi="Phetsarath OT" w:cs="Phetsarath OT"/>
          <w:cs/>
          <w:lang w:val="pt-PT"/>
        </w:rPr>
        <w:t>;</w:t>
      </w:r>
    </w:p>
    <w:p w14:paraId="53FD12CD" w14:textId="634B55D7" w:rsidR="001A1ADB" w:rsidRPr="00892EFB" w:rsidRDefault="0038076C" w:rsidP="00C64943">
      <w:pPr>
        <w:numPr>
          <w:ilvl w:val="0"/>
          <w:numId w:val="19"/>
        </w:numPr>
        <w:tabs>
          <w:tab w:val="left" w:pos="1358"/>
        </w:tabs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ສິດ</w:t>
      </w:r>
      <w:r w:rsidR="002446F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ຊັບສິນອຸດສາຫະກຳ</w:t>
      </w:r>
      <w:r w:rsidRPr="00892EFB">
        <w:rPr>
          <w:rFonts w:ascii="Phetsarath OT" w:eastAsia="Phetsarath OT" w:hAnsi="Phetsarath OT" w:cs="Phetsarath OT"/>
          <w:lang w:val="pt-PT"/>
        </w:rPr>
        <w:t xml:space="preserve"> 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ສິດຂອງ</w:t>
      </w:r>
      <w:r w:rsidR="00AE090B">
        <w:rPr>
          <w:rFonts w:ascii="Phetsarath OT" w:eastAsia="Phetsarath OT" w:hAnsi="Phetsarath OT" w:cs="Phetsarath OT" w:hint="cs"/>
          <w:b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ບຸກຄົນ</w:t>
      </w:r>
      <w:r w:rsidR="006732EC" w:rsidRPr="00892EFB">
        <w:rPr>
          <w:rFonts w:ascii="Phetsarath OT" w:eastAsia="Phetsarath OT" w:hAnsi="Phetsarath OT" w:cs="Phetsarath OT"/>
          <w:b/>
          <w:cs/>
          <w:lang w:val="pt-PT"/>
        </w:rPr>
        <w:t>,</w:t>
      </w:r>
      <w:r w:rsidRPr="00892EFB">
        <w:rPr>
          <w:rFonts w:ascii="Phetsarath OT" w:eastAsia="Phetsarath OT" w:hAnsi="Phetsarath OT" w:cs="Phetsarath OT"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ການ​ຈັດຕັ້ງ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ກ່ຽວກັບຊັບ​ສິນ​ອຸດສາຫະກຳ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1C349D0" w14:textId="4E6842FA" w:rsidR="001A1ADB" w:rsidRPr="00892EFB" w:rsidRDefault="0038076C" w:rsidP="00C64943">
      <w:pPr>
        <w:numPr>
          <w:ilvl w:val="0"/>
          <w:numId w:val="19"/>
        </w:numPr>
        <w:tabs>
          <w:tab w:val="left" w:pos="1358"/>
        </w:tabs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ສິດ​ທິ​ບັດ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ເອ​ກະ​ສານ​ຢັ້ງ​ຢືນທີ່ເປັນທາງການຈາກ​​ການ​ຈັດຕັ້ງລັດ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ເພື່ອ​ປົກ​ປ້​​ອງ​ການ​ປະ​ດິດ​ສ້າງໃໝ່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D84DC9" w:rsidRPr="00892EFB">
        <w:rPr>
          <w:rFonts w:ascii="Phetsarath OT" w:eastAsia="Phetsarath OT" w:hAnsi="Phetsarath OT" w:cs="Phetsarath OT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ມີ​ຂັ້ນຕອນ​ການ​ປະດິດສ້າງ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ສາມາດ​ນຳ​ໃຊ້​ເຂົ້າສູ່ການ​ຜະລິດອຸດສາຫະກຳ​ໄດ້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57E2BEE" w14:textId="3E1AEE99" w:rsidR="001A1ADB" w:rsidRPr="00892EFB" w:rsidRDefault="0038076C" w:rsidP="00C64943">
      <w:pPr>
        <w:numPr>
          <w:ilvl w:val="0"/>
          <w:numId w:val="19"/>
        </w:numPr>
        <w:tabs>
          <w:tab w:val="left" w:pos="1358"/>
        </w:tabs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ການ​ນຳ​ໃຊ້ວິທີ​ການ​</w:t>
      </w:r>
      <w:r w:rsidR="009D0814" w:rsidRPr="00892EFB">
        <w:rPr>
          <w:rFonts w:ascii="Phetsarath OT" w:eastAsia="Phetsarath OT" w:hAnsi="Phetsarath OT" w:cs="Phetsarath OT" w:hint="cs"/>
          <w:cs/>
          <w:lang w:val="pt-PT" w:bidi="lo-LA"/>
        </w:rPr>
        <w:t>ທາງດ້ານເຕັກນິກ</w:t>
      </w:r>
      <w:r w:rsidR="009D081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ເພື່ອ​ສ້າງຜະລິດຕະພັນ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D081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D0814" w:rsidRPr="00892EFB">
        <w:rPr>
          <w:rFonts w:ascii="Phetsarath OT" w:eastAsia="Phetsarath OT" w:hAnsi="Phetsarath OT" w:cs="Phetsarath OT" w:hint="cs"/>
          <w:cs/>
          <w:lang w:val="pt-PT" w:bidi="lo-LA"/>
        </w:rPr>
        <w:t>ກຳມະ​ວິທີການຜະລິດ​ໃໝ່</w:t>
      </w:r>
      <w:r w:rsidR="009D081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ໃນ​ການ​ແກ້​ໄຂ​ບັນຫາ​ສະ​ເພາະ​ໃດໜຶ່ງ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C90D4EE" w14:textId="77777777" w:rsidR="00CD6A0B" w:rsidRPr="00892EFB" w:rsidRDefault="0038076C" w:rsidP="00CD6A0B">
      <w:pPr>
        <w:numPr>
          <w:ilvl w:val="0"/>
          <w:numId w:val="19"/>
        </w:numPr>
        <w:tabs>
          <w:tab w:val="left" w:pos="1358"/>
        </w:tabs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ອະນຸສິດ​ທິ​ບັດ</w:t>
      </w:r>
      <w:r w:rsidRPr="00892EFB">
        <w:rPr>
          <w:rFonts w:ascii="Phetsarath OT" w:eastAsia="Phetsarath OT" w:hAnsi="Phetsarath OT" w:cs="Phetsarath OT"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ເອ​ກະ​ສານ​ຢັ້ງ​ຢືນທີ່ເປັນທາງການຈາກ​​ການ​ຈັດຕັ້ງລັດ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ເພື່ອ​ປົກປ້​​ອງ​ສິ່ງປະດິດ​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DCEF70F" w14:textId="6A2DB09D" w:rsidR="00CD6A0B" w:rsidRPr="004549FE" w:rsidRDefault="00CD6A0B" w:rsidP="00C45F5C">
      <w:pPr>
        <w:numPr>
          <w:ilvl w:val="0"/>
          <w:numId w:val="19"/>
        </w:numPr>
        <w:tabs>
          <w:tab w:val="left" w:pos="1358"/>
        </w:tabs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4549FE">
        <w:rPr>
          <w:rFonts w:ascii="Phetsarath OT" w:eastAsia="Phetsarath OT" w:hAnsi="Phetsarath OT" w:cs="Phetsarath OT" w:hint="cs"/>
          <w:bCs/>
          <w:spacing w:val="-4"/>
          <w:cs/>
          <w:lang w:bidi="lo-LA"/>
        </w:rPr>
        <w:t>ນະວັດຕະກຳ</w:t>
      </w:r>
      <w:r w:rsidRPr="004549FE">
        <w:rPr>
          <w:rFonts w:ascii="Phetsarath OT" w:eastAsia="Phetsarath OT" w:hAnsi="Phetsarath OT" w:cs="Phetsarath OT"/>
          <w:b/>
          <w:spacing w:val="-4"/>
          <w:cs/>
          <w:lang w:bidi="lo-LA"/>
        </w:rPr>
        <w:t xml:space="preserve"> ໝາຍເຖິງ ການນໍາໃຊ້ຄວາມຮູ້</w:t>
      </w:r>
      <w:r w:rsidRPr="004549FE">
        <w:rPr>
          <w:rFonts w:ascii="Phetsarath OT" w:eastAsia="Phetsarath OT" w:hAnsi="Phetsarath OT" w:cs="Phetsarath OT"/>
          <w:b/>
          <w:spacing w:val="-4"/>
          <w:cs/>
        </w:rPr>
        <w:t xml:space="preserve">, </w:t>
      </w:r>
      <w:r w:rsidRPr="004549FE">
        <w:rPr>
          <w:rFonts w:ascii="Phetsarath OT" w:eastAsia="Phetsarath OT" w:hAnsi="Phetsarath OT" w:cs="Phetsarath OT"/>
          <w:b/>
          <w:spacing w:val="-4"/>
          <w:cs/>
          <w:lang w:bidi="lo-LA"/>
        </w:rPr>
        <w:t>ຄວາມສາມາດ</w:t>
      </w:r>
      <w:r w:rsidRPr="004549FE">
        <w:rPr>
          <w:rFonts w:ascii="Phetsarath OT" w:eastAsia="Phetsarath OT" w:hAnsi="Phetsarath OT" w:cs="Phetsarath OT"/>
          <w:b/>
          <w:spacing w:val="-4"/>
          <w:cs/>
        </w:rPr>
        <w:t xml:space="preserve">, </w:t>
      </w:r>
      <w:r w:rsidRPr="004549FE">
        <w:rPr>
          <w:rFonts w:ascii="Phetsarath OT" w:eastAsia="Phetsarath OT" w:hAnsi="Phetsarath OT" w:cs="Phetsarath OT"/>
          <w:b/>
          <w:spacing w:val="-4"/>
          <w:cs/>
          <w:lang w:bidi="lo-LA"/>
        </w:rPr>
        <w:t>ກໍາມະວິທີການຜະລິດ ແລະ ປະສົບ</w:t>
      </w:r>
      <w:r w:rsidRPr="004549FE">
        <w:rPr>
          <w:rFonts w:ascii="Phetsarath OT" w:eastAsia="Phetsarath OT" w:hAnsi="Phetsarath OT" w:cs="Phetsarath OT"/>
          <w:b/>
          <w:spacing w:val="-10"/>
          <w:cs/>
          <w:lang w:bidi="lo-LA"/>
        </w:rPr>
        <w:t>ການດ້ານວິທະຍາສາດ ແລະ ເຕັກໂນໂລຊີ ເພື່ອຄົ້ນຄວ້າ</w:t>
      </w:r>
      <w:r w:rsidRPr="004549FE">
        <w:rPr>
          <w:rFonts w:ascii="Phetsarath OT" w:eastAsia="Phetsarath OT" w:hAnsi="Phetsarath OT" w:cs="Phetsarath OT"/>
          <w:b/>
          <w:spacing w:val="-10"/>
          <w:cs/>
        </w:rPr>
        <w:t xml:space="preserve">, </w:t>
      </w:r>
      <w:r w:rsidRPr="004549FE">
        <w:rPr>
          <w:rFonts w:ascii="Phetsarath OT" w:eastAsia="Phetsarath OT" w:hAnsi="Phetsarath OT" w:cs="Phetsarath OT"/>
          <w:b/>
          <w:spacing w:val="-10"/>
          <w:cs/>
          <w:lang w:bidi="lo-LA"/>
        </w:rPr>
        <w:t>ປະດິດສ້າງ</w:t>
      </w:r>
      <w:r w:rsidRPr="004549FE">
        <w:rPr>
          <w:rFonts w:ascii="Phetsarath OT" w:eastAsia="Phetsarath OT" w:hAnsi="Phetsarath OT" w:cs="Phetsarath OT"/>
          <w:b/>
          <w:spacing w:val="-10"/>
          <w:cs/>
        </w:rPr>
        <w:t xml:space="preserve">, </w:t>
      </w:r>
      <w:r w:rsidRPr="004549FE">
        <w:rPr>
          <w:rFonts w:ascii="Phetsarath OT" w:eastAsia="Phetsarath OT" w:hAnsi="Phetsarath OT" w:cs="Phetsarath OT"/>
          <w:b/>
          <w:spacing w:val="-10"/>
          <w:cs/>
          <w:lang w:bidi="lo-LA"/>
        </w:rPr>
        <w:t>ບໍລິການ</w:t>
      </w:r>
      <w:r w:rsidRPr="004549FE">
        <w:rPr>
          <w:rFonts w:ascii="Phetsarath OT" w:eastAsia="Phetsarath OT" w:hAnsi="Phetsarath OT" w:cs="Phetsarath OT"/>
          <w:b/>
          <w:spacing w:val="-10"/>
          <w:cs/>
        </w:rPr>
        <w:t xml:space="preserve">, </w:t>
      </w:r>
      <w:r w:rsidRPr="004549FE">
        <w:rPr>
          <w:rFonts w:ascii="Phetsarath OT" w:eastAsia="Phetsarath OT" w:hAnsi="Phetsarath OT" w:cs="Phetsarath OT"/>
          <w:b/>
          <w:spacing w:val="-10"/>
          <w:cs/>
          <w:lang w:bidi="lo-LA"/>
        </w:rPr>
        <w:t>ພັດທະນາຜະລິດຕະພັນ</w:t>
      </w:r>
      <w:r w:rsidRPr="004549FE">
        <w:rPr>
          <w:rFonts w:ascii="Phetsarath OT" w:eastAsia="Phetsarath OT" w:hAnsi="Phetsarath OT" w:cs="Phetsarath OT"/>
          <w:b/>
          <w:spacing w:val="-10"/>
          <w:cs/>
        </w:rPr>
        <w:t xml:space="preserve">, </w:t>
      </w:r>
      <w:r w:rsidRPr="004549FE">
        <w:rPr>
          <w:rFonts w:ascii="Phetsarath OT" w:eastAsia="Phetsarath OT" w:hAnsi="Phetsarath OT" w:cs="Phetsarath OT"/>
          <w:b/>
          <w:spacing w:val="-10"/>
          <w:cs/>
          <w:lang w:bidi="lo-LA"/>
        </w:rPr>
        <w:t>ສິນຄ້າທີ່ມີ</w:t>
      </w:r>
      <w:r w:rsidRPr="004549FE">
        <w:rPr>
          <w:rFonts w:ascii="Phetsarath OT" w:eastAsia="Phetsarath OT" w:hAnsi="Phetsarath OT" w:cs="Phetsarath OT"/>
          <w:b/>
          <w:spacing w:val="-4"/>
          <w:cs/>
          <w:lang w:bidi="lo-LA"/>
        </w:rPr>
        <w:t xml:space="preserve"> ຄຸນນະພາບສູງ ໃນຮູບແບບໃໝ່ ອອກສູ່ສັງຄົມ</w:t>
      </w:r>
      <w:r w:rsidRPr="004549FE">
        <w:rPr>
          <w:rFonts w:ascii="Phetsarath OT" w:eastAsia="Phetsarath OT" w:hAnsi="Phetsarath OT" w:cs="Phetsarath OT"/>
          <w:b/>
          <w:spacing w:val="-4"/>
          <w:cs/>
        </w:rPr>
        <w:t>;</w:t>
      </w:r>
    </w:p>
    <w:p w14:paraId="20D32E47" w14:textId="26AB9768" w:rsidR="001A1ADB" w:rsidRPr="00892EFB" w:rsidRDefault="0038076C" w:rsidP="00C64943">
      <w:pPr>
        <w:numPr>
          <w:ilvl w:val="0"/>
          <w:numId w:val="19"/>
        </w:numPr>
        <w:tabs>
          <w:tab w:val="left" w:pos="1358"/>
        </w:tabs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ສິ່ງປະ​ດິດ</w:t>
      </w:r>
      <w:r w:rsidRPr="00892EFB">
        <w:rPr>
          <w:rFonts w:ascii="Phetsarath OT" w:eastAsia="Phetsarath OT" w:hAnsi="Phetsarath OT" w:cs="Phetsarath OT"/>
          <w:lang w:val="pt-PT"/>
        </w:rPr>
        <w:t xml:space="preserve"> 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ຜົນງານ​ການ​ປະດິດ​ໃໝ່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ທີ່​ໄດ້ຈາກການ​ປັບປຸງ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ທາງ​ດ້ານ​ເຕັກ​ນິກ</w:t>
      </w:r>
      <w:r w:rsidR="00AD3E3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ດ້ວຍ​ການ​ນຳ​ໃຊ້​​ເຕັກ​ນິກ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D3E39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ທີ່​ບໍ່​ສູງ​ຄື​ການ​ປະດິດ​ສ້າງ</w:t>
      </w:r>
      <w:r w:rsidR="00F40AB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40ABF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ເພື່ອ​ປັບປຸງຜະລິດຕະພັນ</w:t>
      </w:r>
      <w:r w:rsidR="00F40AB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40ABF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F40AB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40ABF" w:rsidRPr="00892EFB">
        <w:rPr>
          <w:rFonts w:ascii="Phetsarath OT" w:eastAsia="Phetsarath OT" w:hAnsi="Phetsarath OT" w:cs="Phetsarath OT" w:hint="cs"/>
          <w:cs/>
          <w:lang w:val="pt-PT" w:bidi="lo-LA"/>
        </w:rPr>
        <w:t>ກຳມະ​ວິທີການຜະລິດ​ໃໝ່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1DFDCB9" w14:textId="28069D74" w:rsidR="002F388C" w:rsidRPr="00892EFB" w:rsidRDefault="0038076C" w:rsidP="00C64943">
      <w:pPr>
        <w:numPr>
          <w:ilvl w:val="0"/>
          <w:numId w:val="19"/>
        </w:numPr>
        <w:tabs>
          <w:tab w:val="left" w:pos="1358"/>
        </w:tabs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ແບບອຸດສາຫະກຳ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ຮູບຮ່າງ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</w:t>
      </w:r>
      <w:r w:rsidR="002F388C" w:rsidRPr="00892EFB">
        <w:rPr>
          <w:rFonts w:ascii="Phetsarath OT" w:eastAsia="Phetsarath OT" w:hAnsi="Phetsarath OT" w:cs="Phetsarath OT" w:hint="cs"/>
          <w:cs/>
          <w:lang w:val="pt-PT" w:bidi="lo-LA"/>
        </w:rPr>
        <w:t>ອງຜະລິດຕະພັນ</w:t>
      </w:r>
      <w:r w:rsidR="002F388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F388C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ທີ່​ສ້າງ​ຂຶ້ນ​</w:t>
      </w:r>
      <w:r w:rsidR="002F388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ຊຶ່ງປະກອບ​ດ້ວຍຮູບຮ່າງ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ລວດລາຍ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ເສັ້ນສາຍ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ສີ​ສັນ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ອື່ນໆ</w:t>
      </w:r>
      <w:r w:rsidR="00FD217E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660CC8E8" w14:textId="77777777" w:rsidR="001A1ADB" w:rsidRPr="00892EFB" w:rsidRDefault="0038076C" w:rsidP="00C64943">
      <w:pPr>
        <w:numPr>
          <w:ilvl w:val="0"/>
          <w:numId w:val="19"/>
        </w:numPr>
        <w:tabs>
          <w:tab w:val="left" w:pos="1276"/>
          <w:tab w:val="left" w:pos="1358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ເຄື່ອງ​ໝາຍ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ສັນ​ຍາ​ລັກ​ໃດໜຶ່ງ​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ຫຼາຍສັນ​ຍາ​ລັກ​ລວມ​ກັນ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ທີ່ສາມາດ​ຈຳ​ແນ​ກ​ສິນຄ້າ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ການ​ບໍລິການຂອງ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="00A16BAE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="0061071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10719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10719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ແຕກ​ຕ່າງຈາກ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ສັນຍາລັກຂອງ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="00A16BAE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="0061071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10719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026253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200F87A5" w14:textId="3DD47B75" w:rsidR="0055320C" w:rsidRPr="00892EFB" w:rsidRDefault="0038076C" w:rsidP="00C64943">
      <w:pPr>
        <w:numPr>
          <w:ilvl w:val="0"/>
          <w:numId w:val="19"/>
        </w:numPr>
        <w:tabs>
          <w:tab w:val="left" w:pos="1276"/>
          <w:tab w:val="left" w:pos="1358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ເຄື່ອງໝາຍການຄ້າ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ທີ່​ໄດ້​ກຳນົດ​ໄວ້​ໃນ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12E49">
        <w:rPr>
          <w:rFonts w:ascii="Phetsarath OT" w:eastAsia="Phetsarath OT" w:hAnsi="Phetsarath OT" w:cs="Phetsarath OT"/>
          <w:lang w:val="pt-PT" w:bidi="lo-LA"/>
        </w:rPr>
        <w:t>9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ຂອງມາດຕາ​ນີ້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ເພື່ອນຳໃຊ້​ກັບ​ສິນ​ຄ້າ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ທັງ​ເປັນ​ການຈຳແນກ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ລະຫວ່າງ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ກັບສິນ​ຄ້າ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151230">
        <w:rPr>
          <w:rFonts w:ascii="Phetsarath OT" w:eastAsia="Phetsarath OT" w:hAnsi="Phetsarath OT" w:cs="Phetsarath OT" w:hint="cs"/>
          <w:cs/>
          <w:lang w:val="pt-PT" w:bidi="lo-LA"/>
        </w:rPr>
        <w:t xml:space="preserve">   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ການບໍລິການອື່ນ</w:t>
      </w:r>
      <w:r w:rsidRPr="00892EFB">
        <w:rPr>
          <w:rFonts w:ascii="Phetsarath OT" w:eastAsia="Phetsarath OT" w:hAnsi="Phetsarath OT" w:cs="Phetsarath OT"/>
          <w:lang w:val="pt-PT"/>
        </w:rPr>
        <w:t>;​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2DD6F442" w14:textId="77777777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ເຄື່ອງໝາຍລວມໝູ່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ທີ່​ນຳ​ໃຊ້ຮ່ວມກັນໂດຍ​ວິ​ສາ​ຫະກິດ​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ໃນ​ກຸ່ມ​ດຽວ​ກັນ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ໂດຍ​ສະມາຊິກ​ຂອງ​ສະມາຄົມ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ສະຫະກອນ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ອົງການ​ຈັດຕັ້ງ​ໃດໜຶ່ງ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ຂອງລັດ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ເອກະ​ຊົນ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ກຸ່ມ​ບຸ​ກຄົນ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70E35EA" w14:textId="3ECC9034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ເຄື່ອງໝາຍຮັບຮອງ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="009D0814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D0814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9D0814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</w:t>
      </w:r>
      <w:r w:rsidR="002F388C" w:rsidRPr="00892EFB">
        <w:rPr>
          <w:rFonts w:ascii="Phetsarath OT" w:eastAsia="Phetsarath OT" w:hAnsi="Phetsarath OT" w:cs="Phetsarath OT" w:hint="cs"/>
          <w:cs/>
          <w:lang w:val="pt-PT" w:bidi="lo-LA"/>
        </w:rPr>
        <w:t>ໝາຍກາ​ນຄ້າ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</w:t>
      </w:r>
      <w:r w:rsidR="002F388C" w:rsidRPr="00892EFB">
        <w:rPr>
          <w:rFonts w:ascii="Phetsarath OT" w:eastAsia="Phetsarath OT" w:hAnsi="Phetsarath OT" w:cs="Phetsarath OT" w:hint="cs"/>
          <w:cs/>
          <w:lang w:val="pt-PT" w:bidi="lo-LA"/>
        </w:rPr>
        <w:t>ຈົ້າຂອງ​ໄດ້​ອະນຸຍາດ​ໃຫ້​</w:t>
      </w:r>
      <w:r w:rsidR="002F388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F388C" w:rsidRPr="00892EFB">
        <w:rPr>
          <w:rFonts w:ascii="Phetsarath OT" w:eastAsia="Phetsarath OT" w:hAnsi="Phetsarath OT" w:cs="Phetsarath OT" w:hint="cs"/>
          <w:cs/>
          <w:lang w:val="pt-PT" w:bidi="lo-LA"/>
        </w:rPr>
        <w:t>ບຸກ​ຄົນ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</w:t>
      </w:r>
      <w:r w:rsidR="00191819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ການ​ຈັດຕັ້ງອື່ນ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ນຳ​ໃຊ້​ກັບສິນ​ຄ້າ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ການ​ບໍລິການຂອງບຸ​ກຄົນ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ການ​ຈັດຕັ້ງນັ້ນ</w:t>
      </w:r>
      <w:r w:rsidR="00B63ACB">
        <w:rPr>
          <w:rFonts w:ascii="Phetsarath OT" w:eastAsia="Phetsarath OT" w:hAnsi="Phetsarath OT" w:cs="Phetsarath OT" w:hint="cs"/>
          <w:cs/>
          <w:lang w:val="pt-PT" w:bidi="lo-LA"/>
        </w:rPr>
        <w:t xml:space="preserve">   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ຢັ້ງຢືນຄຸນລັກສະ​ນະ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ທີ່​ພົວພັນ​ເຖິງ​ທີ່​ມາ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 xml:space="preserve">, </w:t>
      </w:r>
      <w:r w:rsidR="002F388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ວັດຖຸ​ດິບ</w:t>
      </w:r>
      <w:r w:rsidR="002F388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​</w:t>
      </w:r>
      <w:r w:rsidR="002F388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="002F388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ວິທີ​ການຜະລິດ​ສິນ​ຄ້າ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ວິທີ​ການໃຫ້​ການ​ບໍລິການ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>,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ຊະນິດ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ຄຸນ​ນະພາ​ບ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ຄວາ​ມປອດ​ໄພ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618B2" w:rsidRPr="00892EFB">
        <w:rPr>
          <w:rFonts w:ascii="Phetsarath OT" w:eastAsia="Phetsarath OT" w:hAnsi="Phetsarath OT" w:cs="Phetsarath OT" w:hint="cs"/>
          <w:cs/>
          <w:lang w:val="pt-PT" w:bidi="lo-LA"/>
        </w:rPr>
        <w:t>ຄຸນລັກ​ສະນະ​ອື່ນ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ຂອງສິນ​ຄ້າ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2E164A8" w14:textId="77777777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ເຄື່ອງໝາຍ</w:t>
      </w:r>
      <w:r w:rsidR="00BE289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ທີ່ມີ​ຊື່ສຽງ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ທີ່​ຮັບ​ຮູ້​ກັນ​ໂດຍ​ທົ່ວ​ໄປຢ່າງກວ້າງ​ຂວາງ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ທີ່​​​ມີ​​ການ​ຮັບ​ຮູ້ຈາກ​ຜົນ​ຂອງ​ການ​ສົ່ງ​ເສີມເຄື່ອງໝາຍການຄ້າດັ່ງກ່າວ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ຢູ່ໃນ​ດິນ​ແດນ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1C6E79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ລາວ​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463EAE24" w14:textId="0ACB568D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ວົງ​ຈອນ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softHyphen/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ລວມ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ຜະລິດ​ຕະພັນສຳ​ເລັດຮູບ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ເຄິ່ງສຳ​ເລັດຮູບ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ຊຶ່ງສ່ວນປະກອບຕ່າງໆ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ຂອງຜະລິດ​ຕະພັນ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="00C12E49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ສ່ວນປະກອບທີ່​ໃຊ້​ການ​ໄດ້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ສ່ວນເຊື່ອມ​ຕໍ່ບາງ​ສ່ວນ​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ທັງ​ໝົດ​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ຖືກເຊື່ອມຕໍ່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ປະສານຮ່ວມເຂົ້າກັນຢູ່​ໃນ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lang w:val="pt-PT"/>
        </w:rPr>
        <w:t>/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ຢູ່ເທິງວັດຖຸ​ເຄິ່ງ</w:t>
      </w:r>
      <w:r w:rsidR="009220C3" w:rsidRPr="00892EFB">
        <w:rPr>
          <w:rFonts w:ascii="Phetsarath OT" w:eastAsia="Phetsarath OT" w:hAnsi="Phetsarath OT" w:cs="Phetsarath OT" w:hint="cs"/>
          <w:cs/>
          <w:lang w:val="pt-PT" w:bidi="lo-LA"/>
        </w:rPr>
        <w:t>ຊັກນຳໄຟຟ້າ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ຜະລິດ​ຕະພັນນັ້ນ​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ມີ​ຈຸດປະສົງປະຕິບັດໜ້າທີ່​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ທາງ​ດ້ານ​</w:t>
      </w:r>
      <w:r w:rsidR="00517B60" w:rsidRPr="00892EFB">
        <w:rPr>
          <w:rFonts w:ascii="Phetsarath OT" w:eastAsia="Phetsarath OT" w:hAnsi="Phetsarath OT" w:cs="Phetsarath OT" w:hint="cs"/>
          <w:cs/>
          <w:lang w:val="pt-PT" w:bidi="lo-LA"/>
        </w:rPr>
        <w:t>ເອ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ເລັກ​ໂຕຣນິກ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A47073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79BA85C5" w14:textId="77777777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ວັດຖຸ​ເຄິ່ງ</w:t>
      </w:r>
      <w:r w:rsidR="009220C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ຊັກນຳໄຟຟ້າ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(Semiconductor)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ວັດຖຸທີ່ມີໜ້າທີ່ນຳກະແສໄຟຟ້າ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ເຊື່ອມຕໍ່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ລະຫວ່າງ</w:t>
      </w:r>
      <w:r w:rsidR="00EC357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ຕົວນຳ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ສະນວນກັນໄຟຟ້າ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4A50E31" w14:textId="0002016A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ແບບ​ຜັງວົງ​ຈອນ​ລວມ</w:t>
      </w:r>
      <w:r w:rsidRPr="00892EFB">
        <w:rPr>
          <w:rFonts w:ascii="Phetsarath OT" w:eastAsia="Phetsarath OT" w:hAnsi="Phetsarath OT" w:cs="Phetsarath OT"/>
          <w:bCs/>
          <w:lang w:val="pt-PT"/>
        </w:rPr>
        <w:t xml:space="preserve"> 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lang w:val="pt-PT"/>
        </w:rPr>
        <w:t xml:space="preserve">​​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ການຈັດ​ວາງ​ວົງ​ຈອນ​ລວມ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ທີ່​ສະ​ແດງ​ອອກ​ໃນ​ຮູບແບບ​ສາ</w:t>
      </w:r>
      <w:r w:rsidR="00EC3574" w:rsidRPr="00892EFB">
        <w:rPr>
          <w:rFonts w:ascii="Phetsarath OT" w:eastAsia="Phetsarath OT" w:hAnsi="Phetsarath OT" w:cs="Phetsarath OT" w:hint="cs"/>
          <w:cs/>
          <w:lang w:val="pt-PT" w:bidi="lo-LA"/>
        </w:rPr>
        <w:t>ມມິ​ຕິ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ໃດ​ກໍຕາມ</w:t>
      </w:r>
      <w:r w:rsidR="00EC357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C3574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ຊຶ່ງຢ່າງ​ໜ້ອຍ​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ມີສ່ວນປະກອບໜຶ່ງ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ທີ່​ໃຊ້​ການໄດ້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ສ່ວນ​ເຊື່ອມ​ຕໍ່ບາງ​ສ່ວນ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ທັງ​ໝົດ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ຂອງວົງ​ຈອນ​ລວມ​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ການຈັດ​ວາງວົງ​ຈອນ​ລວມ​ໃນ​ຮູບແບບ​ສາມມິ​ຕິເຫຼົ່າ</w:t>
      </w:r>
      <w:r w:rsidR="00EC3574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="00EC357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ເຮັດຂຶ້ນມາ</w:t>
      </w:r>
      <w:r w:rsidR="0097306D"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ວົງ​ຈອນ​ລວມທີ່ມີຈຸດປະສົງສຳລັບການຜະລິດ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C34AA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4D3866B9" w14:textId="77777777" w:rsidR="0055320C" w:rsidRPr="00892EFB" w:rsidRDefault="00847854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ຖິ່ນກຳ​​ເນີ​ດ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="00C82BB3"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C82B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82BB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82B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814E3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ສັນຍາ​ລັກ</w:t>
      </w:r>
      <w:r w:rsidR="007814E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814E3" w:rsidRPr="00892EFB">
        <w:rPr>
          <w:rFonts w:ascii="Phetsarath OT" w:eastAsia="Phetsarath OT" w:hAnsi="Phetsarath OT" w:cs="Phetsarath OT" w:hint="cs"/>
          <w:cs/>
          <w:lang w:val="pt-PT" w:bidi="lo-LA"/>
        </w:rPr>
        <w:t>ທີ່​​ບົ່ງ​ບອກ</w:t>
      </w:r>
      <w:r w:rsidR="007814E3" w:rsidRPr="00892EFB">
        <w:rPr>
          <w:rFonts w:ascii="Phetsarath OT" w:eastAsia="Phetsarath OT" w:hAnsi="Phetsarath OT" w:cs="Phetsarath OT"/>
          <w:lang w:val="pt-PT" w:bidi="lo-LA"/>
        </w:rPr>
        <w:t>​​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ທີ່ມາຂອງສິນຄ້າ​ຈາກ</w:t>
      </w:r>
      <w:r w:rsidR="006768F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ດິນ​ແດນ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ເຂດ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ທ້ອງ​ຖິ່ນ​ຂອງ​​​ປະ​ເທດໃດ​ໜຶ່ງ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ຊຶ່ງເປັນ</w:t>
      </w:r>
      <w:r w:rsidR="0045003B" w:rsidRPr="00892EFB" w:rsidDel="0045003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A17A3" w:rsidRPr="00892EFB">
        <w:rPr>
          <w:rFonts w:ascii="Phetsarath OT" w:eastAsia="Phetsarath OT" w:hAnsi="Phetsarath OT" w:cs="Phetsarath OT" w:hint="cs"/>
          <w:cs/>
          <w:lang w:val="pt-PT" w:bidi="lo-LA"/>
        </w:rPr>
        <w:t>ຄຸນລັກສະນະ</w:t>
      </w:r>
      <w:r w:rsidR="00EB491A" w:rsidRPr="00892EFB">
        <w:rPr>
          <w:rFonts w:ascii="Phetsarath OT" w:eastAsia="Phetsarath OT" w:hAnsi="Phetsarath OT" w:cs="Phetsarath OT" w:hint="cs"/>
          <w:cs/>
          <w:lang w:val="pt-PT" w:bidi="lo-LA"/>
        </w:rPr>
        <w:t>ສະເພາະ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ສຳຄັນ​ພາໃຫ້ສິນຄ້າມີຄຸນ​ນະພາ​ບ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ມີ​ຊື່​ສຽງ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ຄຸນລັກສະນະອື່ນ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ທີ່ຕິດພັນກັບ</w:t>
      </w:r>
      <w:r w:rsidR="006768F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768F7" w:rsidRPr="00892EFB">
        <w:rPr>
          <w:rFonts w:ascii="Phetsarath OT" w:eastAsia="Phetsarath OT" w:hAnsi="Phetsarath OT" w:cs="Phetsarath OT" w:hint="cs"/>
          <w:cs/>
          <w:lang w:val="pt-PT" w:bidi="lo-LA"/>
        </w:rPr>
        <w:t>ແຫຼ່ງທີ່ມາທາງ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ພູມສາດ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0C61E6C9" w14:textId="7B182DE8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ພັນ​ພືດ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ກຸ່ມ​ຂອງ​ພືດ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="00532656">
        <w:rPr>
          <w:rFonts w:ascii="Phetsarath OT" w:eastAsia="Phetsarath OT" w:hAnsi="Phetsarath OT" w:cs="Phetsarath OT" w:hint="cs"/>
          <w:cs/>
          <w:lang w:val="pt-PT" w:bidi="lo-LA"/>
        </w:rPr>
        <w:t>ທີ່​ມີລັກສະນະທາງ​ພຶກສາສ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ຢ່າງດຽວກັນ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ຍັງບໍ່ທັນຮູ້ຈັກກັນທົ່ວໄປ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E253D" w:rsidRPr="003664EC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ໂດຍບໍ່ຄຳນຶງວ່າ</w:t>
      </w:r>
      <w:r w:rsidR="006E253D" w:rsidRPr="003664EC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6E253D" w:rsidRPr="003664EC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ນັກປັບປຸງພັນພືດ</w:t>
      </w:r>
      <w:r w:rsidR="006E253D" w:rsidRPr="003664EC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6E253D" w:rsidRPr="003664EC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ຈະໄດ້ຮັບສິດເຕັມສ່ວນຕາມເງື່ອນໄຂ</w:t>
      </w:r>
      <w:r w:rsidR="006E253D" w:rsidRPr="003664EC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6E253D" w:rsidRPr="003664EC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ຫຼື</w:t>
      </w:r>
      <w:r w:rsidR="006E253D" w:rsidRPr="003664EC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6E253D" w:rsidRPr="003664EC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ບໍ່</w:t>
      </w:r>
      <w:r w:rsidR="006E253D" w:rsidRPr="003664EC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="006E253D" w:rsidRPr="003664EC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ກໍຕາມ</w:t>
      </w:r>
      <w:r w:rsidR="006E253D" w:rsidRPr="003664EC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ຊຶ່ງສາມາດກຳນົດຄຸນລັກສະນະຕ່າງໆ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ທີ່ເປັນຜົນມາຈາກ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ປະເພດພັນທຸກຳໃດໜຶ່ງ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ຫຼາຍປະເພດພັນທຸກຳຮ່ວມກັນ</w:t>
      </w:r>
      <w:r w:rsidRPr="00892EFB">
        <w:rPr>
          <w:rFonts w:ascii="Phetsarath OT" w:eastAsia="Phetsarath OT" w:hAnsi="Phetsarath OT" w:cs="Phetsarath OT"/>
          <w:lang w:val="pt-PT"/>
        </w:rPr>
        <w:t>,</w:t>
      </w:r>
      <w:r w:rsidR="00AB284C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ມີຄວາມແຕກຕ່າງ​</w:t>
      </w:r>
      <w:r w:rsidR="00D05B4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F24DA9" w:rsidRPr="00892EFB">
        <w:rPr>
          <w:rFonts w:ascii="Phetsarath OT" w:eastAsia="Phetsarath OT" w:hAnsi="Phetsarath OT" w:cs="Phetsarath OT" w:hint="cs"/>
          <w:cs/>
          <w:lang w:val="pt-PT" w:bidi="lo-LA"/>
        </w:rPr>
        <w:t>ຢ່າງໜ້ອຍໜຶ່ງຄຸນລັກສະນະ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ໃນ​ພືດ​ຊະນິດ​ດຽວກັນ</w:t>
      </w:r>
      <w:r w:rsidR="00F24DA9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8B79A0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ມີ​ຄວາມສະ</w:t>
      </w:r>
      <w:r w:rsidR="00E66AE4" w:rsidRPr="00892EFB">
        <w:rPr>
          <w:rFonts w:ascii="Phetsarath OT" w:eastAsia="Phetsarath OT" w:hAnsi="Phetsarath OT" w:cs="Phetsarath OT" w:hint="cs"/>
          <w:cs/>
          <w:lang w:val="pt-PT" w:bidi="lo-LA"/>
        </w:rPr>
        <w:t>ໝໍ່າສະເໝີ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ມີ​ຄວາມຄົງ​ຕົວ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ໃນເວລາ​ນຳໄປ​ຂະຫຍາຍ​ພັນ</w:t>
      </w:r>
      <w:r w:rsidR="009668F0" w:rsidRPr="00892EFB">
        <w:rPr>
          <w:rFonts w:ascii="Phetsarath OT" w:eastAsia="Phetsarath OT" w:hAnsi="Phetsarath OT" w:cs="Phetsarath OT" w:hint="cs"/>
          <w:cs/>
          <w:lang w:val="pt-PT" w:bidi="lo-LA"/>
        </w:rPr>
        <w:t>;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874610">
        <w:rPr>
          <w:rFonts w:ascii="Phetsarath OT" w:eastAsia="Phetsarath OT" w:hAnsi="Phetsarath OT" w:cs="Phetsarath OT"/>
          <w:lang w:val="pt-PT"/>
        </w:rPr>
        <w:t xml:space="preserve"> </w:t>
      </w:r>
    </w:p>
    <w:p w14:paraId="509D7B43" w14:textId="39FC9336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ສ່ວນຂະຫຍາຍ​​ພັນ</w:t>
      </w:r>
      <w:r w:rsidR="009109A6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ພືດ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ສ່ວນໃດສ່ວ</w:t>
      </w:r>
      <w:r w:rsidR="00EC3574" w:rsidRPr="00892EFB">
        <w:rPr>
          <w:rFonts w:ascii="Phetsarath OT" w:eastAsia="Phetsarath OT" w:hAnsi="Phetsarath OT" w:cs="Phetsarath OT" w:hint="cs"/>
          <w:cs/>
          <w:lang w:val="pt-PT" w:bidi="lo-LA"/>
        </w:rPr>
        <w:t>ນໜຶ່ງ</w:t>
      </w:r>
      <w:r w:rsidR="00EC357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F388C" w:rsidRPr="00892EFB">
        <w:rPr>
          <w:rFonts w:ascii="Phetsarath OT" w:eastAsia="Phetsarath OT" w:hAnsi="Phetsarath OT" w:cs="Phetsarath OT" w:hint="cs"/>
          <w:cs/>
          <w:lang w:val="pt-PT" w:bidi="lo-LA"/>
        </w:rPr>
        <w:t>ຂອງພືດດັ່ງກ່າວ</w:t>
      </w:r>
      <w:r w:rsidR="00A55B3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ເຊັ່ນ</w:t>
      </w:r>
      <w:r w:rsidR="00E453D9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E453D9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E453D9" w:rsidRPr="00892EFB">
        <w:rPr>
          <w:rFonts w:ascii="Phetsarath OT" w:eastAsia="Phetsarath OT" w:hAnsi="Phetsarath OT" w:cs="Phetsarath OT" w:hint="cs"/>
          <w:cs/>
          <w:lang w:val="pt-PT" w:bidi="lo-LA"/>
        </w:rPr>
        <w:t>ໜໍ່</w:t>
      </w:r>
      <w:r w:rsidR="00E453D9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E453D9" w:rsidRPr="00892EFB">
        <w:rPr>
          <w:rFonts w:ascii="Phetsarath OT" w:eastAsia="Phetsarath OT" w:hAnsi="Phetsarath OT" w:cs="Phetsarath OT" w:hint="cs"/>
          <w:cs/>
          <w:lang w:val="pt-PT" w:bidi="lo-LA"/>
        </w:rPr>
        <w:t>ເຫງົ້າ</w:t>
      </w:r>
      <w:r w:rsidR="00E453D9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E453D9" w:rsidRPr="00892EFB">
        <w:rPr>
          <w:rFonts w:ascii="Phetsarath OT" w:eastAsia="Phetsarath OT" w:hAnsi="Phetsarath OT" w:cs="Phetsarath OT" w:hint="cs"/>
          <w:cs/>
          <w:lang w:val="pt-PT" w:bidi="lo-LA"/>
        </w:rPr>
        <w:t>ແກ່ນ</w:t>
      </w:r>
      <w:r w:rsidR="009137F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</w:t>
      </w:r>
      <w:r w:rsidR="00E453D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453D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ກິ່ງ </w:t>
      </w:r>
      <w:r w:rsidR="002F388C" w:rsidRPr="00892EFB">
        <w:rPr>
          <w:rFonts w:ascii="Phetsarath OT" w:eastAsia="Phetsarath OT" w:hAnsi="Phetsarath OT" w:cs="Phetsarath OT" w:hint="cs"/>
          <w:cs/>
          <w:lang w:val="pt-PT" w:bidi="lo-LA"/>
        </w:rPr>
        <w:t>ທີ່ສາ</w:t>
      </w:r>
      <w:r w:rsidR="00681A71" w:rsidRPr="00892EFB">
        <w:rPr>
          <w:rFonts w:ascii="Phetsarath OT" w:eastAsia="Phetsarath OT" w:hAnsi="Phetsarath OT" w:cs="Phetsarath OT" w:hint="cs"/>
          <w:cs/>
          <w:lang w:val="pt-PT" w:bidi="lo-LA"/>
        </w:rPr>
        <w:t>ມາດນໍາ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ມາຂະຫຍາຍ​​ພັນເປັນພືດໃໝ່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ED2F21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05448506" w14:textId="24CE1A61" w:rsidR="0055320C" w:rsidRPr="00892EFB" w:rsidRDefault="00F835BD" w:rsidP="00ED2F21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ທີ່ຄົ້ນພົບ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ພັດທະນາ​ພັນພືດ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ທີ່ເປັນຜູ້ວ່າຈ້າງ</w:t>
      </w:r>
      <w:r w:rsidR="0055320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 ມອບໝາຍໃຫ້ຜູ້ອື່ນ 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ບຸກຄົນທີ່ຮ່ວມກັນ ປັບປຸງພັນພືດ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ທີ່ໄດ້ກຳນົດໄວ້ໃນສັນຍາ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ລວມທັງຜູ້ສືບທອດສິດ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ຂອງບຸກຄົນ</w:t>
      </w:r>
      <w:r w:rsidR="005072A0" w:rsidRPr="00AB284C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="00ED2F21" w:rsidRPr="00AB284C">
        <w:rPr>
          <w:rFonts w:ascii="Phetsarath OT" w:eastAsia="Phetsarath OT" w:hAnsi="Phetsarath OT" w:cs="Phetsarath OT"/>
          <w:cs/>
          <w:lang w:val="pt-PT"/>
        </w:rPr>
        <w:t>;</w:t>
      </w:r>
    </w:p>
    <w:p w14:paraId="06D80B59" w14:textId="0F1FAA4F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</w:t>
      </w:r>
      <w:r w:rsidR="00EA37F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</w:t>
      </w:r>
      <w:r w:rsidR="00CA6D90" w:rsidRPr="00892EFB">
        <w:rPr>
          <w:rFonts w:ascii="Phetsarath OT" w:eastAsia="Phetsarath OT" w:hAnsi="Phetsarath OT" w:cs="Phetsarath OT" w:hint="cs"/>
          <w:cs/>
          <w:lang w:val="pt-PT" w:bidi="lo-LA"/>
        </w:rPr>
        <w:t>ຼື</w:t>
      </w:r>
      <w:r w:rsidR="00CA6D9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A6D90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="00CA6D9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A6D90" w:rsidRPr="00892EFB">
        <w:rPr>
          <w:rFonts w:ascii="Phetsarath OT" w:eastAsia="Phetsarath OT" w:hAnsi="Phetsarath OT" w:cs="Phetsarath OT" w:hint="cs"/>
          <w:cs/>
          <w:lang w:val="pt-PT" w:bidi="lo-LA"/>
        </w:rPr>
        <w:t>ຕໍ່ຜົນງານປະດິດ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ຄິດແຕ່ງຂອງຕົນເອງ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ທາງ​ດ້ານ​ສິລະ​ປະກຳ</w:t>
      </w:r>
      <w:r w:rsidR="00A46914"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ວັນນະ​ກຳ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6914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A4691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ວິ​ທະຍາ​ສາດ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6A1089E" w14:textId="6A61A18C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ສິດກ່ຽວຂ້ອງກັບລິຂະສິດ</w:t>
      </w:r>
      <w:r w:rsidRPr="00892EFB">
        <w:rPr>
          <w:rFonts w:ascii="Phetsarath OT" w:eastAsia="Phetsarath OT" w:hAnsi="Phetsarath OT" w:cs="Phetsarath OT"/>
          <w:lang w:val="pt-PT"/>
        </w:rPr>
        <w:t xml:space="preserve"> 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</w:t>
      </w:r>
      <w:r w:rsidR="00256A7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ຕໍ່ຜົນງານທາງດ້ານ​ການ</w:t>
      </w:r>
      <w:r w:rsidR="00B3615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ບັນທຶກສຽງ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ລາຍການກະຈາຍສຽງ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C3574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EC357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ລາຍການຜ່ານສັນຍານດາວທຽມ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ທີ່​ເຂົ້າລະຫັດ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ບໍ່​ເຂົ້າ​ລະຫັດ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0D5C7C3" w14:textId="4D56E580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ການປະດິດຄິດແຕ່ງຂອງ</w:t>
      </w:r>
      <w:r w:rsidR="00EA37F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ບຸ​ກຄົນ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ການ​ຈັດຕັ້​ງໃດໜຶ່ງ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37F9">
        <w:rPr>
          <w:rFonts w:ascii="Phetsarath OT" w:eastAsia="Phetsarath OT" w:hAnsi="Phetsarath OT" w:cs="Phetsarath OT" w:hint="cs"/>
          <w:cs/>
          <w:lang w:val="pt-PT" w:bidi="lo-LA"/>
        </w:rPr>
        <w:t xml:space="preserve">  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ໃນຂົງເຂດ</w:t>
      </w:r>
      <w:r w:rsidR="00EA37F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ສິລະປະກຳ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ວິ​ທະຍາ​ສາດ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ຊຶ່ງສະແດງອອກ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ດ້ວຍຮູບແບບ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ວິທີ​ການໃດໜຶ່ງ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7341F38" w14:textId="38DC019B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ຜົນ​ງານທີ່ສືບເນື່ອງ</w:t>
      </w:r>
      <w:r w:rsidR="0084785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ຈາກລິຂະສິດ</w:t>
      </w:r>
      <w:r w:rsidRPr="00892EFB">
        <w:rPr>
          <w:rFonts w:ascii="Phetsarath OT" w:eastAsia="Phetsarath OT" w:hAnsi="Phetsarath OT" w:cs="Phetsarath OT"/>
          <w:lang w:val="pt-PT"/>
        </w:rPr>
        <w:t xml:space="preserve"> 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ຜົນງານທີ່ອີງໃສ່ໜຶ່ງ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ຫຼາຍກວ່າໜຶ່ງຜົນງານທີ່ມີຢູ່ແລ້ວ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444D70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ຊຶ່ງມີ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82725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ແປ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B955B0" w:rsidRPr="00892EFB">
        <w:rPr>
          <w:rFonts w:ascii="Phetsarath OT" w:eastAsia="Phetsarath OT" w:hAnsi="Phetsarath OT" w:cs="Phetsarath OT" w:hint="cs"/>
          <w:cs/>
          <w:lang w:val="pt-PT" w:bidi="lo-LA"/>
        </w:rPr>
        <w:t>ປະ​ສານ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ດົນຕີ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ດັດແກ້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ປ່ຽນຮູບ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D16AB1" w:rsidRPr="00892EFB">
        <w:rPr>
          <w:rFonts w:ascii="Phetsarath OT" w:eastAsia="Phetsarath OT" w:hAnsi="Phetsarath OT" w:cs="Phetsarath OT" w:hint="cs"/>
          <w:cs/>
          <w:lang w:val="pt-PT" w:bidi="lo-LA"/>
        </w:rPr>
        <w:t>ໃຫ້ຄວາມໝາຍ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ປ່ຽນແປງອື່ນ</w:t>
      </w:r>
      <w:r w:rsidR="00100EF4">
        <w:rPr>
          <w:rFonts w:ascii="Phetsarath OT" w:eastAsia="Phetsarath OT" w:hAnsi="Phetsarath OT" w:cs="Phetsarath OT"/>
          <w:cs/>
          <w:lang w:val="pt-PT" w:bidi="lo-LA"/>
        </w:rPr>
        <w:t xml:space="preserve"> 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ຂອງຜົນງານທີ່​​ມີລິຂະສິດໃດໜຶ່ງ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F96DC5C" w14:textId="78C8AB8A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ການເຜີຍແຜ່</w:t>
      </w:r>
      <w:r w:rsidR="00931C6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="00EC357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C3574" w:rsidRPr="00892EFB">
        <w:rPr>
          <w:rFonts w:ascii="Phetsarath OT" w:eastAsia="Phetsarath OT" w:hAnsi="Phetsarath OT" w:cs="Phetsarath OT" w:hint="cs"/>
          <w:cs/>
          <w:lang w:val="pt-PT" w:bidi="lo-LA"/>
        </w:rPr>
        <w:t>ການນໍາ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ເອົາຜົນງານອອກສູ່ສາທາ</w:t>
      </w:r>
      <w:r w:rsidR="00EC3574" w:rsidRPr="00892EFB">
        <w:rPr>
          <w:rFonts w:ascii="Phetsarath OT" w:eastAsia="Phetsarath OT" w:hAnsi="Phetsarath OT" w:cs="Phetsarath OT" w:hint="cs"/>
          <w:cs/>
          <w:lang w:val="pt-PT" w:bidi="lo-LA"/>
        </w:rPr>
        <w:t>ລະນະ​ຊົນ​</w:t>
      </w:r>
      <w:r w:rsidR="00EC357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424BDE" w:rsidRPr="00892EFB">
        <w:rPr>
          <w:rFonts w:ascii="Phetsarath OT" w:eastAsia="Phetsarath OT" w:hAnsi="Phetsarath OT" w:cs="Phetsarath OT" w:hint="cs"/>
          <w:cs/>
          <w:lang w:val="pt-PT" w:bidi="lo-LA"/>
        </w:rPr>
        <w:t>ໂດຍໄດ້ຮັບ</w:t>
      </w:r>
      <w:r w:rsidR="00761300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</w:t>
      </w:r>
      <w:r w:rsidR="00424BDE" w:rsidRPr="00892EFB">
        <w:rPr>
          <w:rFonts w:ascii="Phetsarath OT" w:eastAsia="Phetsarath OT" w:hAnsi="Phetsarath OT" w:cs="Phetsarath OT" w:hint="cs"/>
          <w:cs/>
          <w:lang w:val="pt-PT" w:bidi="lo-LA"/>
        </w:rPr>
        <w:t>ຈາກ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ຜູ້ປະດິດຄິດແຕ່ງຜົນງານ</w:t>
      </w:r>
      <w:r w:rsidR="009B068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ຊຶ່ງມີຈຳນວນ​​ສຳ​ເນົາ​​ພຽງພໍ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ເພື່ອຕອບສະໜອງຄວາມຕ້ອງການທີ່</w:t>
      </w:r>
      <w:r w:rsidR="00DE407B" w:rsidRPr="00892EFB">
        <w:rPr>
          <w:rFonts w:ascii="Phetsarath OT" w:eastAsia="Phetsarath OT" w:hAnsi="Phetsarath OT" w:cs="Phetsarath OT"/>
          <w:cs/>
          <w:lang w:val="pt-PT" w:bidi="lo-LA"/>
        </w:rPr>
        <w:br/>
      </w:r>
      <w:r w:rsidR="00847854"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ເໝາະສົມຂອງສາທາລະນະຊົນ​​</w:t>
      </w:r>
      <w:r w:rsidR="0084785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C3574" w:rsidRPr="00892EFB">
        <w:rPr>
          <w:rFonts w:ascii="Phetsarath OT" w:eastAsia="Phetsarath OT" w:hAnsi="Phetsarath OT" w:cs="Phetsarath OT" w:hint="cs"/>
          <w:cs/>
          <w:lang w:val="pt-PT" w:bidi="lo-LA"/>
        </w:rPr>
        <w:t>ໂດຍຄໍາ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ນຶງ</w:t>
      </w:r>
      <w:r w:rsidR="00A46914" w:rsidRPr="00892EFB">
        <w:rPr>
          <w:rFonts w:ascii="Phetsarath OT" w:eastAsia="Phetsarath OT" w:hAnsi="Phetsarath OT" w:cs="Phetsarath OT" w:hint="cs"/>
          <w:cs/>
          <w:lang w:val="pt-PT" w:bidi="lo-LA"/>
        </w:rPr>
        <w:t>ເຖິງ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ລັກສະນະຂອງຜົນງານ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="00B2496B" w:rsidRPr="00892EFB">
        <w:rPr>
          <w:rFonts w:ascii="Phetsarath OT" w:eastAsia="Phetsarath OT" w:hAnsi="Phetsarath OT" w:cs="Phetsarath OT"/>
          <w:cs/>
          <w:lang w:val="pt-PT" w:bidi="lo-LA"/>
        </w:rPr>
        <w:t>ສຳລັບ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ການສະແດງ</w:t>
      </w:r>
      <w:r w:rsidR="00F153A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ລະຄອນ</w:t>
      </w:r>
      <w:r w:rsidRPr="00892EFB" w:rsidDel="00B74F23">
        <w:rPr>
          <w:rFonts w:ascii="Phetsarath OT" w:eastAsia="Phetsarath OT" w:hAnsi="Phetsarath OT" w:cs="Phetsarath OT"/>
          <w:lang w:val="pt-PT"/>
        </w:rPr>
        <w:t xml:space="preserve">,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ດົນຕີປະກອບລະຄອນ</w:t>
      </w:r>
      <w:r w:rsidRPr="00892EFB" w:rsidDel="00B74F23">
        <w:rPr>
          <w:rFonts w:ascii="Phetsarath OT" w:eastAsia="Phetsarath OT" w:hAnsi="Phetsarath OT" w:cs="Phetsarath OT"/>
          <w:lang w:val="pt-PT"/>
        </w:rPr>
        <w:t xml:space="preserve">,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ຜົນງານການສ້າງຮູບເງົາ</w:t>
      </w:r>
      <w:r w:rsidRPr="00892EFB" w:rsidDel="00B74F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 w:rsidDel="00B74F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ຜົນງານດົນຕີ</w:t>
      </w:r>
      <w:r w:rsidRPr="00892EFB" w:rsidDel="00B74F23">
        <w:rPr>
          <w:rFonts w:ascii="Phetsarath OT" w:eastAsia="Phetsarath OT" w:hAnsi="Phetsarath OT" w:cs="Phetsarath OT"/>
          <w:lang w:val="pt-PT"/>
        </w:rPr>
        <w:t xml:space="preserve">,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ການເລົ່າຜົນງານວັນນະກຳໃນທີ່ສາທາລະນະ</w:t>
      </w:r>
      <w:r w:rsidRPr="00892EFB" w:rsidDel="00B74F23">
        <w:rPr>
          <w:rFonts w:ascii="Phetsarath OT" w:eastAsia="Phetsarath OT" w:hAnsi="Phetsarath OT" w:cs="Phetsarath OT"/>
          <w:lang w:val="pt-PT"/>
        </w:rPr>
        <w:t xml:space="preserve">,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ການສື່ສານດ້ວຍສາຍ</w:t>
      </w:r>
      <w:r w:rsidRPr="00892EFB" w:rsidDel="00B74F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 w:rsidDel="00B74F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ການກະຈາຍສຽງ</w:t>
      </w:r>
      <w:r w:rsidRPr="00892EFB" w:rsidDel="00B74F23">
        <w:rPr>
          <w:rFonts w:ascii="Phetsarath OT" w:eastAsia="Phetsarath OT" w:hAnsi="Phetsarath OT" w:cs="Phetsarath OT"/>
          <w:lang w:val="pt-PT"/>
        </w:rPr>
        <w:t>-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 w:rsidDel="00B74F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ຂອງຜົນງານວັນນະກຳ</w:t>
      </w:r>
      <w:r w:rsidRPr="00892EFB" w:rsidDel="00B74F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 w:rsidDel="00B74F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ສິລະປະກຳ</w:t>
      </w:r>
      <w:r w:rsidRPr="00892EFB" w:rsidDel="00B74F23">
        <w:rPr>
          <w:rFonts w:ascii="Phetsarath OT" w:eastAsia="Phetsarath OT" w:hAnsi="Phetsarath OT" w:cs="Phetsarath OT"/>
          <w:lang w:val="pt-PT"/>
        </w:rPr>
        <w:t xml:space="preserve">,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ການວາງສະແດງຜົນງານສິລະປະ</w:t>
      </w:r>
      <w:r w:rsidRPr="00892EFB" w:rsidDel="00B74F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F12C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ແລະ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ການກໍ່ສ</w:t>
      </w:r>
      <w:r w:rsidR="00847854"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້າງຂອງຜົນງານດ້ານສະຖາປັດຕ</w:t>
      </w:r>
      <w:r w:rsidR="00851CC8" w:rsidRPr="00892EFB">
        <w:rPr>
          <w:rFonts w:ascii="Phetsarath OT" w:eastAsia="Phetsarath OT" w:hAnsi="Phetsarath OT" w:cs="Phetsarath OT" w:hint="cs"/>
          <w:cs/>
          <w:lang w:val="pt-PT" w:bidi="lo-LA"/>
        </w:rPr>
        <w:t>ະ</w:t>
      </w:r>
      <w:r w:rsidR="00847854"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​ຍະ​ກຳ</w:t>
      </w:r>
      <w:r w:rsidR="00847854" w:rsidRPr="00892EFB" w:rsidDel="00B74F23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ຈະບໍ່ຖື</w:t>
      </w:r>
      <w:r w:rsidR="00EC3574"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ວ່າ</w:t>
      </w:r>
      <w:r w:rsidRPr="00892EFB" w:rsidDel="00B74F23">
        <w:rPr>
          <w:rFonts w:ascii="Phetsarath OT" w:eastAsia="Phetsarath OT" w:hAnsi="Phetsarath OT" w:cs="Phetsarath OT" w:hint="cs"/>
          <w:cs/>
          <w:lang w:val="pt-PT" w:bidi="lo-LA"/>
        </w:rPr>
        <w:t>ແມ່ນການເຜີຍແຜ່</w:t>
      </w:r>
      <w:r w:rsidR="00931C68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Pr="00892EFB" w:rsidDel="00B74F23">
        <w:rPr>
          <w:rFonts w:ascii="Phetsarath OT" w:eastAsia="Phetsarath OT" w:hAnsi="Phetsarath OT" w:cs="Phetsarath OT"/>
          <w:lang w:val="pt-PT"/>
        </w:rPr>
        <w:t>;</w:t>
      </w:r>
    </w:p>
    <w:p w14:paraId="6F71FDF2" w14:textId="77777777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ການເຜີຍແຜ່</w:t>
      </w:r>
      <w:r w:rsidR="00931C6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ສິດກ່ຽວຂ້ອງກັບລິຂະສິດ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F10BEB"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ການນຳເອົາ</w:t>
      </w:r>
      <w:r w:rsidR="00A4691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6914" w:rsidRPr="00892EFB">
        <w:rPr>
          <w:rFonts w:ascii="Phetsarath OT" w:eastAsia="Phetsarath OT" w:hAnsi="Phetsarath OT" w:cs="Phetsarath OT" w:hint="cs"/>
          <w:cs/>
          <w:lang w:val="pt-PT" w:bidi="lo-LA"/>
        </w:rPr>
        <w:t>ສໍາ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ເນົາການບັນທຶກການສະແດງ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7E6FAD" w:rsidRPr="00892EFB">
        <w:rPr>
          <w:rFonts w:ascii="Phetsarath OT" w:eastAsia="Phetsarath OT" w:hAnsi="Phetsarath OT" w:cs="Phetsarath OT" w:hint="cs"/>
          <w:cs/>
          <w:lang w:val="pt-PT" w:bidi="lo-LA"/>
        </w:rPr>
        <w:t>ບັນທຶກສຽງ</w:t>
      </w:r>
      <w:r w:rsidR="007E6FA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10BEB" w:rsidRPr="00892EFB">
        <w:rPr>
          <w:rFonts w:ascii="Phetsarath OT" w:eastAsia="Phetsarath OT" w:hAnsi="Phetsarath OT" w:cs="Phetsarath OT" w:hint="cs"/>
          <w:cs/>
          <w:lang w:val="pt-PT" w:bidi="lo-LA"/>
        </w:rPr>
        <w:t>ອອກສູ່</w:t>
      </w:r>
      <w:r w:rsidR="007E6FAD" w:rsidRPr="00892EFB">
        <w:rPr>
          <w:rFonts w:ascii="Phetsarath OT" w:eastAsia="Phetsarath OT" w:hAnsi="Phetsarath OT" w:cs="Phetsarath OT" w:hint="cs"/>
          <w:cs/>
          <w:lang w:val="pt-PT" w:bidi="lo-LA"/>
        </w:rPr>
        <w:t>ສາທາລະນະຊົນ</w:t>
      </w:r>
      <w:r w:rsidR="007E6FA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10BEB" w:rsidRPr="00892EFB">
        <w:rPr>
          <w:rFonts w:ascii="Phetsarath OT" w:eastAsia="Phetsarath OT" w:hAnsi="Phetsarath OT" w:cs="Phetsarath OT" w:hint="cs"/>
          <w:cs/>
          <w:lang w:val="pt-PT" w:bidi="lo-LA"/>
        </w:rPr>
        <w:t>ໂດຍໄດ້ຮັບ</w:t>
      </w:r>
      <w:r w:rsidR="007E6FAD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761300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</w:t>
      </w:r>
      <w:r w:rsidR="00F10BEB" w:rsidRPr="00892EFB">
        <w:rPr>
          <w:rFonts w:ascii="Phetsarath OT" w:eastAsia="Phetsarath OT" w:hAnsi="Phetsarath OT" w:cs="Phetsarath OT" w:hint="cs"/>
          <w:cs/>
          <w:lang w:val="pt-PT" w:bidi="lo-LA"/>
        </w:rPr>
        <w:t>ຈາກ</w:t>
      </w:r>
      <w:r w:rsidR="00A46914" w:rsidRPr="00892EFB">
        <w:rPr>
          <w:rFonts w:ascii="Phetsarath OT" w:eastAsia="Phetsarath OT" w:hAnsi="Phetsarath OT" w:cs="Phetsarath OT" w:hint="cs"/>
          <w:cs/>
          <w:lang w:val="pt-PT" w:bidi="lo-LA"/>
        </w:rPr>
        <w:t>ຜູ້ຖືສິດ</w:t>
      </w:r>
      <w:r w:rsidR="00B750D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F10BEB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ເພື່ອຕອບສະໜອງຄວາມຕ້ອງການທີ່ເໝາະສົມຂອງສາທາລະນະຊົນ</w:t>
      </w:r>
      <w:r w:rsidR="00931C68" w:rsidRPr="00892EFB">
        <w:rPr>
          <w:rFonts w:ascii="Phetsarath OT" w:eastAsia="Phetsarath OT" w:hAnsi="Phetsarath OT" w:cs="Phetsarath OT"/>
          <w:lang w:val="pt-PT" w:bidi="lo-LA"/>
        </w:rPr>
        <w:t>;</w:t>
      </w:r>
      <w:r w:rsidR="00B74F23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7E45BE9E" w14:textId="098E8947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ການຜະລິດຊ້ຳ</w:t>
      </w:r>
      <w:r w:rsidR="00301C8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ຜົນງານລິຂະສິດ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ການອັດສຳເນົາ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</w:t>
      </w:r>
      <w:r w:rsidR="00F93F28" w:rsidRPr="00892EFB">
        <w:rPr>
          <w:rFonts w:ascii="Phetsarath OT" w:eastAsia="Phetsarath OT" w:hAnsi="Phetsarath OT" w:cs="Phetsarath OT" w:hint="cs"/>
          <w:cs/>
          <w:lang w:val="pt-PT" w:bidi="lo-LA"/>
        </w:rPr>
        <w:t>ານບັນທຶກສຽງ​</w:t>
      </w:r>
      <w:r w:rsidR="00F93F2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3F2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F93F2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3F28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ສິ່ງທີ່ພົວພັນ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</w:t>
      </w:r>
      <w:r w:rsidR="00F93F2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ສິດກ່ຽວຂ້ອງກັບ​ລິຂະ​ສິດ</w:t>
      </w:r>
      <w:r w:rsidR="00F93F2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ດ້ວຍວິທີການໃດໜຶ່ງ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ລວມທັງການອັດ​ສຳ​ເນົາ​</w:t>
      </w:r>
      <w:r w:rsidR="00A750A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ການບັນ</w:t>
      </w:r>
      <w:r w:rsidR="00390E5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ສິດ​​ກ່ຽວຂ້ອງ​ກັບ​ລິ​ຂະ​ສິດ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ແບບ​ຖາວອນ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ຊົ່ວຄາວ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33C51A5" w14:textId="245AFD9C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ການບັນທຶກສຽງ</w:t>
      </w:r>
      <w:r w:rsidRPr="00892EFB">
        <w:rPr>
          <w:rFonts w:ascii="Phetsarath OT" w:eastAsia="Phetsarath OT" w:hAnsi="Phetsarath OT" w:cs="Phetsarath OT"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Cs/>
          <w:cs/>
          <w:lang w:val="pt-PT" w:bidi="lo-LA"/>
        </w:rPr>
        <w:t>ໝາຍເຖິງ</w:t>
      </w:r>
      <w:r w:rsidRPr="00892EFB">
        <w:rPr>
          <w:rFonts w:ascii="Phetsarath OT" w:eastAsia="Phetsarath OT" w:hAnsi="Phetsarath OT" w:cs="Phetsarath OT"/>
          <w:b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ການບັນທຶກສຽງ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ຂອງການສະແດງ</w:t>
      </w:r>
      <w:r w:rsidRPr="00892EFB">
        <w:rPr>
          <w:rFonts w:ascii="Phetsarath OT" w:eastAsia="Phetsarath OT" w:hAnsi="Phetsarath OT" w:cs="Phetsarath OT"/>
          <w:b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ຂອງສຽງອື່ນ</w:t>
      </w:r>
      <w:r w:rsidRPr="00892EFB">
        <w:rPr>
          <w:rFonts w:ascii="Phetsarath OT" w:eastAsia="Phetsarath OT" w:hAnsi="Phetsarath OT" w:cs="Phetsarath OT"/>
          <w:b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ລົງ​ໃສ່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ອຸປະ</w:t>
      </w:r>
      <w:r w:rsidR="00F8193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ກອນບັນທຶກ</w:t>
      </w:r>
      <w:r w:rsidRPr="00267FA1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ເຊັ່ນ</w:t>
      </w:r>
      <w:r w:rsidRPr="00267FA1">
        <w:rPr>
          <w:rFonts w:ascii="Phetsarath OT" w:eastAsia="Phetsarath OT" w:hAnsi="Phetsarath OT" w:cs="Phetsarath OT"/>
          <w:spacing w:val="-6"/>
          <w:lang w:val="pt-PT"/>
        </w:rPr>
        <w:t xml:space="preserve">​ 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ແຜ່ນ​ສຽງ</w:t>
      </w:r>
      <w:r w:rsidRPr="00267FA1">
        <w:rPr>
          <w:rFonts w:ascii="Phetsarath OT" w:eastAsia="Phetsarath OT" w:hAnsi="Phetsarath OT" w:cs="Phetsarath OT"/>
          <w:spacing w:val="-6"/>
          <w:lang w:val="pt-PT"/>
        </w:rPr>
        <w:t xml:space="preserve">, 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ກະ​ແຊັດ</w:t>
      </w:r>
      <w:r w:rsidRPr="00267FA1">
        <w:rPr>
          <w:rFonts w:ascii="Phetsarath OT" w:eastAsia="Phetsarath OT" w:hAnsi="Phetsarath OT" w:cs="Phetsarath OT"/>
          <w:spacing w:val="-6"/>
          <w:lang w:val="pt-PT"/>
        </w:rPr>
        <w:t xml:space="preserve">, </w:t>
      </w:r>
      <w:r w:rsidRPr="00267FA1">
        <w:rPr>
          <w:rFonts w:ascii="Phetsarath OT" w:eastAsia="Phetsarath OT" w:hAnsi="Phetsarath OT" w:cs="Phetsarath OT"/>
          <w:spacing w:val="-6"/>
          <w:cs/>
          <w:lang w:val="pt-PT" w:bidi="lo-LA"/>
        </w:rPr>
        <w:t>​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ແຜ່ນ​ເລ​ເຊີ​ດິສ</w:t>
      </w:r>
      <w:r w:rsidRPr="00267FA1">
        <w:rPr>
          <w:rFonts w:ascii="Phetsarath OT" w:eastAsia="Phetsarath OT" w:hAnsi="Phetsarath OT" w:cs="Phetsarath OT"/>
          <w:spacing w:val="-6"/>
          <w:lang w:val="pt-PT"/>
        </w:rPr>
        <w:t xml:space="preserve">, </w:t>
      </w:r>
      <w:r w:rsidRPr="00267FA1">
        <w:rPr>
          <w:rFonts w:ascii="Phetsarath OT" w:eastAsia="Phetsarath OT" w:hAnsi="Phetsarath OT" w:cs="Phetsarath OT"/>
          <w:spacing w:val="-6"/>
          <w:cs/>
          <w:lang w:val="pt-PT" w:bidi="lo-LA"/>
        </w:rPr>
        <w:t>​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ແຜ່ນຊີ​ດີຣອມ</w:t>
      </w:r>
      <w:r w:rsidRPr="00267FA1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267FA1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ການ​ບັນທຶກສຽງ</w:t>
      </w:r>
      <w:r w:rsidRPr="00267FA1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267FA1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ດ້ວຍ​ວິທີອື່ນ</w:t>
      </w:r>
      <w:r w:rsidRPr="00267FA1">
        <w:rPr>
          <w:rFonts w:ascii="Phetsarath OT" w:eastAsia="Phetsarath OT" w:hAnsi="Phetsarath OT" w:cs="Phetsarath OT"/>
          <w:spacing w:val="-6"/>
          <w:lang w:val="pt-PT"/>
        </w:rPr>
        <w:t>;</w:t>
      </w:r>
    </w:p>
    <w:p w14:paraId="1E67D668" w14:textId="77777777" w:rsidR="0055320C" w:rsidRPr="00892EFB" w:rsidRDefault="00B955B0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ການກະຈາຍສຽງ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B7155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ການ​ນຳ​ເອົ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າຜົນງານອອ​ກສູ່ສາທາລະນະຊົນ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ທາງວິທະຍຸກະຈາຍສຽງ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ທາງໂທລະພາບ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ດ້ວຍວິທີການອື່ນ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ທີ່ຄ້າຍຄືກັນ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ເຊັ່ນ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ອິນ​ເຕີ​ເນັດ</w:t>
      </w:r>
      <w:r w:rsidR="0077589E"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44D70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ສົ່ງຜ່ານສັນຍານດາວທຽມ</w:t>
      </w:r>
      <w:r w:rsidR="0077589E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ການຮັບ​ສົ່ງ​ສັນ</w:t>
      </w:r>
      <w:r w:rsidR="00BB1E95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BB1E95" w:rsidRPr="00892EFB">
        <w:rPr>
          <w:rFonts w:ascii="Phetsarath OT" w:eastAsia="Phetsarath OT" w:hAnsi="Phetsarath OT" w:cs="Phetsarath OT" w:hint="cs"/>
          <w:cs/>
          <w:lang w:val="pt-PT" w:bidi="lo-LA"/>
        </w:rPr>
        <w:t>ຍານ​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ພາບ</w:t>
      </w:r>
      <w:r w:rsidR="00A750A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A750A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7589E" w:rsidRPr="00892EFB">
        <w:rPr>
          <w:rFonts w:ascii="Phetsarath OT" w:eastAsia="Phetsarath OT" w:hAnsi="Phetsarath OT" w:cs="Phetsarath OT" w:hint="cs"/>
          <w:cs/>
          <w:lang w:val="pt-PT" w:bidi="lo-LA"/>
        </w:rPr>
        <w:t>ສຽງ</w:t>
      </w:r>
      <w:r w:rsidR="0077589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7589E"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ດ້ວຍ​ລະ​ບົບ</w:t>
      </w:r>
      <w:r w:rsidR="00444D70" w:rsidRPr="00892EFB">
        <w:rPr>
          <w:rFonts w:ascii="Phetsarath OT" w:eastAsia="Phetsarath OT" w:hAnsi="Phetsarath OT" w:cs="Phetsarath OT" w:hint="cs"/>
          <w:cs/>
          <w:lang w:val="pt-PT" w:bidi="lo-LA"/>
        </w:rPr>
        <w:t>ໃຊ້ສາຍ</w:t>
      </w:r>
      <w:r w:rsidR="00444D7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44D70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77589E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444D7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7589E"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ບໍ່​ໃຊ້ສາຍ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CB53743" w14:textId="77777777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ສິລະ​ປະປັບໃຊ້​</w:t>
      </w:r>
      <w:r w:rsidRPr="00892EFB">
        <w:rPr>
          <w:rFonts w:ascii="Phetsarath OT" w:eastAsia="Phetsarath OT" w:hAnsi="Phetsarath OT" w:cs="Phetsarath OT"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ສິລະປະ</w:t>
      </w:r>
      <w:r w:rsidR="00F93F2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F93F28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ທີ່ໄດ້ມີການປັບປຸງ</w:t>
      </w:r>
      <w:r w:rsidR="00F93F2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3F28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ເພື່ອນໍາ</w:t>
      </w:r>
      <w:r w:rsidR="002D47D4" w:rsidRPr="00892EFB">
        <w:rPr>
          <w:rFonts w:ascii="Phetsarath OT" w:eastAsia="Phetsarath OT" w:hAnsi="Phetsarath OT" w:cs="Phetsarath OT" w:hint="cs"/>
          <w:cs/>
          <w:lang w:val="pt-PT" w:bidi="lo-LA"/>
        </w:rPr>
        <w:t>ໃຊ້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ເຂົ້າໃນເປົ້າໝາຍອື່ນ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260F954" w14:textId="77777777" w:rsidR="0055320C" w:rsidRPr="00892EFB" w:rsidRDefault="0038076C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ວັນບຸລິມະສິດ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ໝາຍ​ເຖິງ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</w:t>
      </w:r>
      <w:r w:rsidR="00B42209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533F8F" w:rsidRPr="00892EFB">
        <w:rPr>
          <w:rFonts w:ascii="Phetsarath OT" w:eastAsia="Phetsarath OT" w:hAnsi="Phetsarath OT" w:cs="Phetsarath OT" w:hint="cs"/>
          <w:cs/>
          <w:lang w:val="pt-PT" w:bidi="lo-LA"/>
        </w:rPr>
        <w:t>ຜູ້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</w:t>
      </w:r>
      <w:r w:rsidR="00533F8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ໄດ້ຍື່ນຂໍຈົດທະບຽນ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9744D7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EF629A" w:rsidRPr="00892EFB">
        <w:rPr>
          <w:rFonts w:ascii="Phetsarath OT" w:eastAsia="Phetsarath OT" w:hAnsi="Phetsarath OT" w:cs="Phetsarath OT" w:hint="cs"/>
          <w:cs/>
          <w:lang w:val="pt-PT" w:bidi="lo-LA"/>
        </w:rPr>
        <w:t>ຕ່າງ​ປະ​ເທດ</w:t>
      </w:r>
      <w:r w:rsidR="003C36A5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ຢູ່ສຳນັກງານອື່ນ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ຊຶ່ງມີຜົນໃຊ້ໄດ້ກ່ອນໜ້ານີ້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D243F55" w14:textId="7B3C98B0" w:rsidR="0055320C" w:rsidRPr="00892EFB" w:rsidRDefault="00F62339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="0038076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ຫາ​ຜົນ​ປະ​ໂຫຍ​ດ</w:t>
      </w:r>
      <w:r w:rsidR="0038076C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="0038076C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A817BC" w:rsidRPr="00892EFB">
        <w:rPr>
          <w:rFonts w:ascii="Phetsarath OT" w:eastAsia="Phetsarath OT" w:hAnsi="Phetsarath OT" w:cs="Phetsarath OT" w:hint="cs"/>
          <w:cs/>
          <w:lang w:val="pt-PT" w:bidi="lo-LA"/>
        </w:rPr>
        <w:t>ດຳເນີນການ</w:t>
      </w:r>
      <w:r w:rsidR="00A817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817B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A817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817BC"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ການສະ​ເໜີ​</w:t>
      </w:r>
      <w:r w:rsidR="00A817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817BC" w:rsidRPr="00892EFB">
        <w:rPr>
          <w:rFonts w:ascii="Phetsarath OT" w:eastAsia="Phetsarath OT" w:hAnsi="Phetsarath OT" w:cs="Phetsarath OT" w:hint="cs"/>
          <w:cs/>
          <w:lang w:val="pt-PT" w:bidi="lo-LA"/>
        </w:rPr>
        <w:t>ທີ່ຈະດໍາ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ເນີນການ</w:t>
      </w:r>
      <w:r w:rsidR="00071895"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</w:t>
      </w:r>
      <w:r w:rsidR="0007189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22DC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ຢູ່ພາຍໃຕ້ການອະນຸຍາດ</w:t>
      </w:r>
      <w:r w:rsidR="00F93F28"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ຂອງຜູ້ຖືສິດ</w:t>
      </w:r>
      <w:r w:rsidR="00F93F2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ໂດຍມີ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ບໍ່ມີຄ່າຕອບແທນ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ຜົນປະໂຫຍດອື່ນ</w:t>
      </w:r>
      <w:r w:rsidR="000A1701" w:rsidRPr="00892EFB">
        <w:rPr>
          <w:rFonts w:ascii="Phetsarath OT" w:eastAsia="Phetsarath OT" w:hAnsi="Phetsarath OT" w:cs="Phetsarath OT"/>
          <w:cs/>
          <w:lang w:val="pt-PT"/>
        </w:rPr>
        <w:t>;</w:t>
      </w:r>
    </w:p>
    <w:p w14:paraId="3F3C25F6" w14:textId="4A720F44" w:rsidR="0055320C" w:rsidRPr="00892EFB" w:rsidRDefault="00A11A6E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ລະຫັດ</w:t>
      </w:r>
      <w:r w:rsidR="00ED35DF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ກຳ​ເນີ​ດ</w:t>
      </w:r>
      <w:r w:rsidR="00ED35DF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395CDC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FE346D" w:rsidRPr="00892EFB">
        <w:rPr>
          <w:rFonts w:ascii="Phetsarath OT" w:eastAsia="Phetsarath OT" w:hAnsi="Phetsarath OT" w:cs="Phetsarath OT"/>
          <w:b/>
          <w:bCs/>
          <w:lang w:val="pt-PT"/>
        </w:rPr>
        <w:t>S</w:t>
      </w:r>
      <w:r w:rsidR="00395CDC" w:rsidRPr="00892EFB">
        <w:rPr>
          <w:rFonts w:ascii="Phetsarath OT" w:eastAsia="Phetsarath OT" w:hAnsi="Phetsarath OT" w:cs="Phetsarath OT"/>
          <w:b/>
          <w:bCs/>
          <w:lang w:val="pt-PT"/>
        </w:rPr>
        <w:t xml:space="preserve">ource </w:t>
      </w:r>
      <w:r w:rsidR="00FE346D" w:rsidRPr="00892EFB">
        <w:rPr>
          <w:rFonts w:ascii="Phetsarath OT" w:eastAsia="Phetsarath OT" w:hAnsi="Phetsarath OT" w:cs="Phetsarath OT"/>
          <w:b/>
          <w:bCs/>
          <w:lang w:val="pt-PT" w:bidi="lo-LA"/>
        </w:rPr>
        <w:t>C</w:t>
      </w:r>
      <w:r w:rsidR="00395CDC" w:rsidRPr="00892EFB">
        <w:rPr>
          <w:rFonts w:ascii="Phetsarath OT" w:eastAsia="Phetsarath OT" w:hAnsi="Phetsarath OT" w:cs="Phetsarath OT"/>
          <w:b/>
          <w:bCs/>
          <w:lang w:val="pt-PT"/>
        </w:rPr>
        <w:t>ode</w:t>
      </w:r>
      <w:r w:rsidR="00395CD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) </w:t>
      </w:r>
      <w:r w:rsidR="0059397A"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="0059397A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59397A" w:rsidRPr="00892EFB">
        <w:rPr>
          <w:rFonts w:ascii="Phetsarath OT" w:eastAsia="Phetsarath OT" w:hAnsi="Phetsarath OT" w:cs="Phetsarath OT" w:hint="cs"/>
          <w:cs/>
          <w:lang w:val="pt-PT" w:bidi="lo-LA"/>
        </w:rPr>
        <w:t>ລະຫັດ</w:t>
      </w:r>
      <w:r w:rsidR="00352DE0" w:rsidRPr="00892EFB">
        <w:rPr>
          <w:rFonts w:ascii="Phetsarath OT" w:eastAsia="Phetsarath OT" w:hAnsi="Phetsarath OT" w:cs="Phetsarath OT" w:hint="cs"/>
          <w:cs/>
          <w:lang w:val="pt-PT" w:bidi="lo-LA"/>
        </w:rPr>
        <w:t>ຄຳສັ່ງ ຫຼື ພາສາຂ</w:t>
      </w:r>
      <w:r w:rsidR="0059397A" w:rsidRPr="00892EFB">
        <w:rPr>
          <w:rFonts w:ascii="Phetsarath OT" w:eastAsia="Phetsarath OT" w:hAnsi="Phetsarath OT" w:cs="Phetsarath OT" w:hint="cs"/>
          <w:cs/>
          <w:lang w:val="pt-PT" w:bidi="lo-LA"/>
        </w:rPr>
        <w:t>ອງໂປຣແກຣມ</w:t>
      </w:r>
      <w:r w:rsidR="00352DE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967C7C"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ທີ່ມະນຸດ</w:t>
      </w:r>
      <w:r w:rsidR="0059397A" w:rsidRPr="00892EFB">
        <w:rPr>
          <w:rFonts w:ascii="Phetsarath OT" w:eastAsia="Phetsarath OT" w:hAnsi="Phetsarath OT" w:cs="Phetsarath OT" w:hint="cs"/>
          <w:cs/>
          <w:lang w:val="pt-PT" w:bidi="lo-LA"/>
        </w:rPr>
        <w:t>ຂຽນຂ</w:t>
      </w:r>
      <w:r w:rsidR="006732EC" w:rsidRPr="00892EFB">
        <w:rPr>
          <w:rFonts w:ascii="Phetsarath OT" w:eastAsia="Phetsarath OT" w:hAnsi="Phetsarath OT" w:cs="Phetsarath OT" w:hint="cs"/>
          <w:cs/>
          <w:lang w:val="pt-PT" w:bidi="lo-LA"/>
        </w:rPr>
        <w:t>ຶ້</w:t>
      </w:r>
      <w:r w:rsidR="0059397A" w:rsidRPr="00892EFB">
        <w:rPr>
          <w:rFonts w:ascii="Phetsarath OT" w:eastAsia="Phetsarath OT" w:hAnsi="Phetsarath OT" w:cs="Phetsarath OT" w:hint="cs"/>
          <w:cs/>
          <w:lang w:val="pt-PT" w:bidi="lo-LA"/>
        </w:rPr>
        <w:t>ນ</w:t>
      </w:r>
      <w:r w:rsidR="00967C7C"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="00020BF4" w:rsidRPr="00892EFB">
        <w:rPr>
          <w:rFonts w:ascii="Phetsarath OT" w:eastAsia="Phetsarath OT" w:hAnsi="Phetsarath OT" w:cs="Phetsarath OT" w:hint="cs"/>
          <w:cs/>
          <w:lang w:val="pt-PT" w:bidi="lo-LA"/>
        </w:rPr>
        <w:t>ພາສາຄອມພິວເຕີ</w:t>
      </w:r>
      <w:r w:rsidR="00352DE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A63C9" w:rsidRPr="00892EFB">
        <w:rPr>
          <w:rFonts w:ascii="Phetsarath OT" w:eastAsia="Phetsarath OT" w:hAnsi="Phetsarath OT" w:cs="Phetsarath OT" w:hint="cs"/>
          <w:cs/>
          <w:lang w:val="pt-PT" w:bidi="lo-LA"/>
        </w:rPr>
        <w:t>ຊຶ່ງ</w:t>
      </w:r>
      <w:r w:rsidR="004A64CF" w:rsidRPr="00892EFB">
        <w:rPr>
          <w:rFonts w:ascii="Phetsarath OT" w:eastAsia="Phetsarath OT" w:hAnsi="Phetsarath OT" w:cs="Phetsarath OT" w:hint="cs"/>
          <w:cs/>
          <w:lang w:val="pt-PT" w:bidi="lo-LA"/>
        </w:rPr>
        <w:t>ມະນຸດສາມາດອ່ານ</w:t>
      </w:r>
      <w:r w:rsidR="003E210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ເຂົ້າໃຈໄດ້</w:t>
      </w:r>
      <w:r w:rsidR="00C6092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34DC4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ເພື່ອຄວບຄຸມລະບົບການເຮັດວຽກຂອງ</w:t>
      </w:r>
      <w:r w:rsidR="00352DE0" w:rsidRPr="00892EFB">
        <w:rPr>
          <w:rFonts w:ascii="Phetsarath OT" w:eastAsia="Phetsarath OT" w:hAnsi="Phetsarath OT" w:cs="Phetsarath OT" w:hint="cs"/>
          <w:cs/>
          <w:lang w:val="pt-PT" w:bidi="lo-LA"/>
        </w:rPr>
        <w:t>ລະບົບ</w:t>
      </w:r>
      <w:r w:rsidR="00020BF4" w:rsidRPr="00892EFB">
        <w:rPr>
          <w:rFonts w:ascii="Phetsarath OT" w:eastAsia="Phetsarath OT" w:hAnsi="Phetsarath OT" w:cs="Phetsarath OT" w:hint="cs"/>
          <w:cs/>
          <w:lang w:val="pt-PT" w:bidi="lo-LA"/>
        </w:rPr>
        <w:t>ຄອມພິວເຕີ</w:t>
      </w:r>
      <w:r w:rsidR="00234DC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 ການໃຊ້ງານທົ່ວໄປ ຈົນເຖິງການນຳໃຊ້ວຽກງານສະເພາະ</w:t>
      </w:r>
      <w:r w:rsidR="000A1701" w:rsidRPr="00892EF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7A743C90" w14:textId="2516971C" w:rsidR="00ED35DF" w:rsidRPr="00892EFB" w:rsidRDefault="00523D71" w:rsidP="00C64943">
      <w:pPr>
        <w:numPr>
          <w:ilvl w:val="0"/>
          <w:numId w:val="19"/>
        </w:numPr>
        <w:tabs>
          <w:tab w:val="left" w:pos="1456"/>
          <w:tab w:val="left" w:pos="1560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ລະຫັດ</w:t>
      </w:r>
      <w:r w:rsidR="00ED35DF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​ວັດຖຸ</w:t>
      </w:r>
      <w:r w:rsidR="00ED35DF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ED35DF" w:rsidRPr="00892EFB">
        <w:rPr>
          <w:rFonts w:ascii="Phetsarath OT" w:eastAsia="Phetsarath OT" w:hAnsi="Phetsarath OT" w:cs="Phetsarath OT"/>
          <w:b/>
          <w:bCs/>
          <w:lang w:val="pt-PT"/>
        </w:rPr>
        <w:t xml:space="preserve">(Object </w:t>
      </w:r>
      <w:r w:rsidR="00FE346D" w:rsidRPr="00892EFB">
        <w:rPr>
          <w:rFonts w:ascii="Phetsarath OT" w:eastAsia="Phetsarath OT" w:hAnsi="Phetsarath OT" w:cs="Phetsarath OT"/>
          <w:b/>
          <w:bCs/>
          <w:lang w:val="pt-PT"/>
        </w:rPr>
        <w:t>C</w:t>
      </w:r>
      <w:r w:rsidR="00ED35DF" w:rsidRPr="00892EFB">
        <w:rPr>
          <w:rFonts w:ascii="Phetsarath OT" w:eastAsia="Phetsarath OT" w:hAnsi="Phetsarath OT" w:cs="Phetsarath OT"/>
          <w:b/>
          <w:bCs/>
          <w:lang w:val="pt-PT"/>
        </w:rPr>
        <w:t>ode)</w:t>
      </w:r>
      <w:r w:rsidR="00ED35DF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E504CF" w:rsidRPr="00892EFB">
        <w:rPr>
          <w:rFonts w:ascii="Phetsarath OT" w:eastAsia="Phetsarath OT" w:hAnsi="Phetsarath OT" w:cs="Phetsarath OT" w:hint="cs"/>
          <w:cs/>
          <w:lang w:val="pt-PT" w:bidi="lo-LA"/>
        </w:rPr>
        <w:t>ໝາຍເຖິງ</w:t>
      </w:r>
      <w:r w:rsidR="00E504CF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AD4CF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ລະຫັດຄຳສັ່ງ ຫຼື ພາສາຂອງໂປຣແກຣມ </w:t>
      </w:r>
      <w:r w:rsidR="00945B2D" w:rsidRPr="00892EFB">
        <w:rPr>
          <w:rFonts w:ascii="Phetsarath OT" w:eastAsia="Phetsarath OT" w:hAnsi="Phetsarath OT" w:cs="Phetsarath OT" w:hint="cs"/>
          <w:cs/>
          <w:lang w:val="pt-PT" w:bidi="lo-LA"/>
        </w:rPr>
        <w:t>ຊຶ່ງ</w:t>
      </w:r>
      <w:r w:rsidR="00C86655" w:rsidRPr="00892EFB">
        <w:rPr>
          <w:rFonts w:ascii="Phetsarath OT" w:eastAsia="Phetsarath OT" w:hAnsi="Phetsarath OT" w:cs="Phetsarath OT" w:hint="cs"/>
          <w:cs/>
          <w:lang w:val="pt-PT" w:bidi="lo-LA"/>
        </w:rPr>
        <w:t>ແປມາຈາກພາ</w:t>
      </w:r>
      <w:r w:rsidR="00945B2D" w:rsidRPr="00892EFB">
        <w:rPr>
          <w:rFonts w:ascii="Phetsarath OT" w:eastAsia="Phetsarath OT" w:hAnsi="Phetsarath OT" w:cs="Phetsarath OT" w:hint="cs"/>
          <w:cs/>
          <w:lang w:val="pt-PT" w:bidi="lo-LA"/>
        </w:rPr>
        <w:t>ສາ</w:t>
      </w:r>
      <w:r w:rsidR="00C8665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ຕົ້ນກຳເນີດ </w:t>
      </w:r>
      <w:r w:rsidR="00945B2D" w:rsidRPr="00892EFB">
        <w:rPr>
          <w:rFonts w:ascii="Phetsarath OT" w:eastAsia="Phetsarath OT" w:hAnsi="Phetsarath OT" w:cs="Phetsarath OT" w:hint="cs"/>
          <w:cs/>
          <w:lang w:val="pt-PT" w:bidi="lo-LA"/>
        </w:rPr>
        <w:t>ໂດຍ</w:t>
      </w:r>
      <w:r w:rsidR="00C86655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945B2D" w:rsidRPr="00892EFB">
        <w:rPr>
          <w:rFonts w:ascii="Phetsarath OT" w:eastAsia="Phetsarath OT" w:hAnsi="Phetsarath OT" w:cs="Phetsarath OT" w:hint="cs"/>
          <w:cs/>
          <w:lang w:val="pt-PT" w:bidi="lo-LA"/>
        </w:rPr>
        <w:t>ໃຊ້</w:t>
      </w:r>
      <w:r w:rsidR="00C86655" w:rsidRPr="00892EFB">
        <w:rPr>
          <w:rFonts w:ascii="Phetsarath OT" w:eastAsia="Phetsarath OT" w:hAnsi="Phetsarath OT" w:cs="Phetsarath OT" w:hint="cs"/>
          <w:cs/>
          <w:lang w:val="pt-PT" w:bidi="lo-LA"/>
        </w:rPr>
        <w:t>ໂປ</w:t>
      </w:r>
      <w:r w:rsidR="00D84DC9" w:rsidRPr="00892EFB">
        <w:rPr>
          <w:rFonts w:ascii="Phetsarath OT" w:eastAsia="Phetsarath OT" w:hAnsi="Phetsarath OT" w:cs="Phetsarath OT" w:hint="cs"/>
          <w:cs/>
          <w:lang w:val="pt-PT" w:bidi="lo-LA"/>
        </w:rPr>
        <w:t>ຣ</w:t>
      </w:r>
      <w:r w:rsidR="00C86655" w:rsidRPr="00892EFB">
        <w:rPr>
          <w:rFonts w:ascii="Phetsarath OT" w:eastAsia="Phetsarath OT" w:hAnsi="Phetsarath OT" w:cs="Phetsarath OT" w:hint="cs"/>
          <w:cs/>
          <w:lang w:val="pt-PT" w:bidi="lo-LA"/>
        </w:rPr>
        <w:t>ມແກຣມ</w:t>
      </w:r>
      <w:r w:rsidR="00E4005B" w:rsidRPr="00892EFB">
        <w:rPr>
          <w:rFonts w:ascii="Phetsarath OT" w:eastAsia="Phetsarath OT" w:hAnsi="Phetsarath OT" w:cs="Phetsarath OT" w:hint="cs"/>
          <w:cs/>
          <w:lang w:val="pt-PT" w:bidi="lo-LA"/>
        </w:rPr>
        <w:t>ຊ່ວຍ</w:t>
      </w:r>
      <w:r w:rsidR="00C86655" w:rsidRPr="00892EFB">
        <w:rPr>
          <w:rFonts w:ascii="Phetsarath OT" w:eastAsia="Phetsarath OT" w:hAnsi="Phetsarath OT" w:cs="Phetsarath OT" w:hint="cs"/>
          <w:cs/>
          <w:lang w:val="pt-PT" w:bidi="lo-LA"/>
        </w:rPr>
        <w:t>ແປ</w:t>
      </w:r>
      <w:r w:rsidR="00AF6CE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ເພື່ອ</w:t>
      </w:r>
      <w:r w:rsidR="00E504CF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="00AF6CE4" w:rsidRPr="00892EFB">
        <w:rPr>
          <w:rFonts w:ascii="Phetsarath OT" w:eastAsia="Phetsarath OT" w:hAnsi="Phetsarath OT" w:cs="Phetsarath OT" w:hint="cs"/>
          <w:cs/>
          <w:lang w:val="pt-PT" w:bidi="lo-LA"/>
        </w:rPr>
        <w:t>ລະບົບ</w:t>
      </w:r>
      <w:r w:rsidR="00E504CF" w:rsidRPr="00892EFB">
        <w:rPr>
          <w:rFonts w:ascii="Phetsarath OT" w:eastAsia="Phetsarath OT" w:hAnsi="Phetsarath OT" w:cs="Phetsarath OT" w:hint="cs"/>
          <w:cs/>
          <w:lang w:val="pt-PT" w:bidi="lo-LA"/>
        </w:rPr>
        <w:t>ສະເພາ</w:t>
      </w:r>
      <w:r w:rsidR="00AF6CE4" w:rsidRPr="00892EFB">
        <w:rPr>
          <w:rFonts w:ascii="Phetsarath OT" w:eastAsia="Phetsarath OT" w:hAnsi="Phetsarath OT" w:cs="Phetsarath OT" w:hint="cs"/>
          <w:cs/>
          <w:lang w:val="pt-PT" w:bidi="lo-LA"/>
        </w:rPr>
        <w:t>ະ</w:t>
      </w:r>
      <w:r w:rsidR="003357AC"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</w:t>
      </w:r>
      <w:r w:rsidR="00AF6CE4" w:rsidRPr="00892EFB">
        <w:rPr>
          <w:rFonts w:ascii="Phetsarath OT" w:eastAsia="Phetsarath OT" w:hAnsi="Phetsarath OT" w:cs="Phetsarath OT" w:hint="cs"/>
          <w:cs/>
          <w:lang w:val="pt-PT" w:bidi="lo-LA"/>
        </w:rPr>
        <w:t>ໃນຄອມພິວເຕີ.</w:t>
      </w:r>
    </w:p>
    <w:p w14:paraId="1A31E691" w14:textId="77777777" w:rsidR="008B5D4F" w:rsidRPr="00892EFB" w:rsidRDefault="008B5D4F" w:rsidP="00E35138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07FC23C8" w14:textId="3CBBE778" w:rsidR="0038076C" w:rsidRPr="00892EFB" w:rsidRDefault="0038076C" w:rsidP="0001560C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bCs/>
          <w:lang w:val="pt-PT"/>
        </w:rPr>
        <w:t>4</w:t>
      </w:r>
      <w:r w:rsidR="00E35138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137E5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(ປັບປຸງ) </w:t>
      </w:r>
      <w:r w:rsidR="00CA6D90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ນະໂຍບາຍ</w:t>
      </w:r>
      <w:r w:rsidR="00B11820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ລັດ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ກ່ຽວກັບ</w:t>
      </w:r>
      <w:r w:rsidR="0051228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ວຽກງານ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</w:t>
      </w:r>
    </w:p>
    <w:p w14:paraId="4C38ED51" w14:textId="56FD5D76" w:rsidR="007E3DDA" w:rsidRPr="00892EFB" w:rsidRDefault="0038076C" w:rsidP="0001560C">
      <w:pPr>
        <w:ind w:left="426" w:firstLine="51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ຮັບຮູ້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</w:t>
      </w:r>
      <w:r w:rsidR="009F6E54" w:rsidRPr="00892EFB">
        <w:rPr>
          <w:rFonts w:ascii="Phetsarath OT" w:eastAsia="Phetsarath OT" w:hAnsi="Phetsarath OT" w:cs="Phetsarath OT" w:hint="cs"/>
          <w:cs/>
          <w:lang w:val="pt-PT" w:bidi="lo-LA"/>
        </w:rPr>
        <w:t>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ຂອງການ​ປະດິດ​ສ້າງ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ການປະດິດ​ຄິດ​ແຕ່ງ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ຂອງ​ບຸ​ກຄົນ</w:t>
      </w:r>
      <w:r w:rsidR="00F34AB3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ການ​ຈັດຕັ້ງ</w:t>
      </w:r>
      <w:r w:rsidR="007E7E6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="007E7E6B" w:rsidRPr="00137E5B">
        <w:rPr>
          <w:rFonts w:ascii="Phetsarath OT" w:eastAsia="Phetsarath OT" w:hAnsi="Phetsarath OT" w:cs="Phetsarath OT" w:hint="cs"/>
          <w:cs/>
          <w:lang w:val="pt-PT" w:bidi="lo-LA"/>
        </w:rPr>
        <w:t>ອຳນວຍຄວາມສະດວກໃນການຈົດທະບຽນ</w:t>
      </w:r>
      <w:r w:rsidRPr="00137E5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ແລ​ະ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ປົກ​ປ້ອງສິດ</w:t>
      </w:r>
      <w:r w:rsidR="0051228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ຜົນ​ປະ​ໂຫຍດຂອງເຈົ້າຂອງຊັບ​ສິນ​ທາງ​ປັນຍາ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ທີ່​ບໍ່ຂັດ​ກັບກົດ</w:t>
      </w:r>
      <w:r w:rsidR="00916D0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ໝາຍ</w:t>
      </w:r>
      <w:r w:rsidR="00256A1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, </w:t>
      </w:r>
      <w:r w:rsidR="00916D0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ວັດ​ທະ​ນະ​ທຳ</w:t>
      </w:r>
      <w:r w:rsidR="00916D07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="00916D07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​</w:t>
      </w:r>
      <w:r w:rsidR="00916D0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ຮີດ​ຄອງ​ປະ​ເພ​ນີ</w:t>
      </w:r>
      <w:r w:rsidR="00916D07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ອັນ​ດີ​ງາມຂອງຊາດ</w:t>
      </w:r>
      <w:r w:rsidR="00916D07" w:rsidRPr="00892EFB">
        <w:rPr>
          <w:rFonts w:ascii="Phetsarath OT" w:eastAsia="Phetsarath OT" w:hAnsi="Phetsarath OT" w:cs="Phetsarath OT"/>
          <w:spacing w:val="-4"/>
          <w:lang w:val="pt-PT"/>
        </w:rPr>
        <w:t>,</w:t>
      </w:r>
      <w:r w:rsidR="005B6A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  </w:t>
      </w:r>
      <w:r w:rsidR="00916D07" w:rsidRPr="00892EFB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ວຽກງານ​ປ້ອງ​ກັນຊາ​ດ</w:t>
      </w:r>
      <w:r w:rsidR="00B110E4" w:rsidRPr="00892EFB">
        <w:rPr>
          <w:rFonts w:ascii="Phetsarath OT" w:eastAsia="Phetsarath OT" w:hAnsi="Phetsarath OT" w:cs="Phetsarath OT"/>
          <w:spacing w:val="-4"/>
          <w:cs/>
          <w:lang w:val="pt-PT"/>
        </w:rPr>
        <w:t>-</w:t>
      </w:r>
      <w:r w:rsidR="00916D0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ປ້ອງ​ກັນ​ຄວາມ​ສະຫງົບ</w:t>
      </w:r>
      <w:r w:rsidR="00916D07" w:rsidRPr="00892EFB">
        <w:rPr>
          <w:rFonts w:ascii="Phetsarath OT" w:eastAsia="Phetsarath OT" w:hAnsi="Phetsarath OT" w:cs="Phetsarath OT"/>
          <w:spacing w:val="-4"/>
          <w:lang w:val="pt-PT"/>
        </w:rPr>
        <w:t>,</w:t>
      </w:r>
      <w:r w:rsidR="00ED04AA" w:rsidRPr="00892EFB">
        <w:rPr>
          <w:rFonts w:ascii="Phetsarath OT" w:eastAsia="Phetsarath OT" w:hAnsi="Phetsarath OT" w:cs="Phetsarath OT"/>
          <w:spacing w:val="-4"/>
          <w:cs/>
          <w:lang w:val="pt-PT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ສຸ​ຂາ​ນາໄມ</w:t>
      </w:r>
      <w:r w:rsidR="0067161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7161E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916D07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ສິ່ງ​ແວດ​ລ້ອມ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05C9BD3" w14:textId="23E96C75" w:rsidR="007E3DDA" w:rsidRPr="00892EFB" w:rsidRDefault="00F43006" w:rsidP="0001560C">
      <w:pPr>
        <w:ind w:left="426" w:firstLine="512"/>
        <w:jc w:val="both"/>
        <w:rPr>
          <w:rFonts w:ascii="Phetsarath OT" w:eastAsia="Phetsarath OT" w:hAnsi="Phetsarath OT" w:cs="Phetsarath OT"/>
          <w:color w:val="FF0000"/>
          <w:lang w:val="pt-PT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lastRenderedPageBreak/>
        <w:t>ລັດ</w:t>
      </w:r>
      <w:r w:rsidR="00B83FF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ຊຸກຍູ້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ສົ່ງເສີມ</w:t>
      </w:r>
      <w:r w:rsidR="00C7341A" w:rsidRPr="00892EFB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="00C7341A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>​</w:t>
      </w:r>
      <w:r w:rsidR="00C7341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ວຽກງານ</w:t>
      </w:r>
      <w:r w:rsidR="00916D0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ຊັບສິນທາງປັນຍາ</w:t>
      </w:r>
      <w:r w:rsidR="00C7341A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7341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ດ້ວຍການ</w:t>
      </w:r>
      <w:r w:rsidR="00ED04A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="00C7341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ວາງ​ນະ​ໂຍບາຍ</w:t>
      </w:r>
      <w:r w:rsidR="00C7341A" w:rsidRPr="00892EFB">
        <w:rPr>
          <w:rFonts w:ascii="Phetsarath OT" w:eastAsia="Phetsarath OT" w:hAnsi="Phetsarath OT" w:cs="Phetsarath OT"/>
          <w:spacing w:val="-4"/>
          <w:lang w:val="pt-PT"/>
        </w:rPr>
        <w:t xml:space="preserve">, </w:t>
      </w:r>
      <w:r w:rsidR="0051228B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ກົດໝາຍ, </w:t>
      </w:r>
      <w:r w:rsidR="0051228B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>ແຜນ</w:t>
      </w:r>
      <w:r w:rsidR="00C7341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ຍຸດທະສາດ</w:t>
      </w:r>
      <w:r w:rsidR="00C7341A" w:rsidRPr="00892EFB">
        <w:rPr>
          <w:rFonts w:ascii="Phetsarath OT" w:eastAsia="Phetsarath OT" w:hAnsi="Phetsarath OT" w:cs="Phetsarath OT"/>
          <w:spacing w:val="-4"/>
          <w:lang w:val="pt-PT"/>
        </w:rPr>
        <w:t>,</w:t>
      </w:r>
      <w:r w:rsidR="0051228B" w:rsidRPr="00892EFB">
        <w:rPr>
          <w:rFonts w:ascii="Phetsarath OT" w:eastAsia="Phetsarath OT" w:hAnsi="Phetsarath OT" w:cs="Phetsarath OT"/>
          <w:spacing w:val="-4"/>
          <w:cs/>
          <w:lang w:val="pt-PT"/>
        </w:rPr>
        <w:t xml:space="preserve"> </w:t>
      </w:r>
      <w:r w:rsidR="00C7341A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ມາດຕະການ</w:t>
      </w:r>
      <w:r w:rsidR="00C7341A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C7341A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ສະໜອງງົບປະມານ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ສ້າງ</w:t>
      </w:r>
      <w:r w:rsidR="002C17D7" w:rsidRPr="00892EFB">
        <w:rPr>
          <w:rFonts w:ascii="Phetsarath OT" w:eastAsia="Phetsarath OT" w:hAnsi="Phetsarath OT" w:cs="Phetsarath OT" w:hint="cs"/>
          <w:cs/>
          <w:lang w:val="pt-PT" w:bidi="lo-LA"/>
        </w:rPr>
        <w:t>ໂຄງລ່າງ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ພື້ນຖານ</w:t>
      </w:r>
      <w:r w:rsidRPr="00892EFB">
        <w:rPr>
          <w:rFonts w:ascii="Phetsarath OT" w:eastAsia="Phetsarath OT" w:hAnsi="Phetsarath OT" w:cs="Phetsarath OT"/>
          <w:lang w:val="pt-PT"/>
        </w:rPr>
        <w:t>,</w:t>
      </w:r>
      <w:r w:rsidR="0057026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ພັດທະນາຊັບພະຍາກອນມະ</w:t>
      </w:r>
      <w:r w:rsidR="00AB2F8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ນຸດ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ພາຫະນະ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162AA" w:rsidRPr="00892EFB">
        <w:rPr>
          <w:rFonts w:ascii="Phetsarath OT" w:eastAsia="Phetsarath OT" w:hAnsi="Phetsarath OT" w:cs="Phetsarath OT" w:hint="cs"/>
          <w:cs/>
          <w:lang w:val="pt-PT" w:bidi="lo-LA"/>
        </w:rPr>
        <w:t>ອຸປະກອນ</w:t>
      </w:r>
      <w:r w:rsidR="008162AA" w:rsidRPr="00892EFB">
        <w:rPr>
          <w:rFonts w:ascii="Phetsarath OT" w:eastAsia="Phetsarath OT" w:hAnsi="Phetsarath OT" w:cs="Phetsarath OT"/>
          <w:lang w:val="pt-PT"/>
        </w:rPr>
        <w:t>.</w:t>
      </w:r>
      <w:r w:rsidR="004078AC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2928C72A" w14:textId="01A4F521" w:rsidR="008162AA" w:rsidRPr="00892EFB" w:rsidRDefault="008162AA" w:rsidP="0001560C">
      <w:pPr>
        <w:ind w:left="426" w:firstLine="51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ຊຸກຍູ້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ປຸກລະດົມ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="00916D07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="00916D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7161E" w:rsidRPr="00892EFB">
        <w:rPr>
          <w:rFonts w:ascii="Phetsarath OT" w:eastAsia="Phetsarath OT" w:hAnsi="Phetsarath OT" w:cs="Phetsarath OT" w:hint="cs"/>
          <w:cs/>
          <w:lang w:val="pt-PT" w:bidi="lo-LA"/>
        </w:rPr>
        <w:t>ທັງພາຍໃນ</w:t>
      </w:r>
      <w:r w:rsidR="0067161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7161E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67161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7161E" w:rsidRPr="00892EFB">
        <w:rPr>
          <w:rFonts w:ascii="Phetsarath OT" w:eastAsia="Phetsarath OT" w:hAnsi="Phetsarath OT" w:cs="Phetsarath OT" w:hint="cs"/>
          <w:cs/>
          <w:lang w:val="pt-PT" w:bidi="lo-LA"/>
        </w:rPr>
        <w:t>ຕ່າງປະເທດ</w:t>
      </w:r>
      <w:r w:rsidR="0067161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6D07" w:rsidRPr="00892EFB">
        <w:rPr>
          <w:rFonts w:ascii="Phetsarath OT" w:eastAsia="Phetsarath OT" w:hAnsi="Phetsarath OT" w:cs="Phetsarath OT" w:hint="cs"/>
          <w:cs/>
          <w:lang w:val="pt-PT" w:bidi="lo-LA"/>
        </w:rPr>
        <w:t>ລົງທຶນເຂົ້າໃສ່</w:t>
      </w:r>
      <w:r w:rsidR="00C7341A" w:rsidRPr="00892EFB">
        <w:rPr>
          <w:rFonts w:ascii="Phetsarath OT" w:eastAsia="Phetsarath OT" w:hAnsi="Phetsarath OT" w:cs="Phetsarath OT" w:hint="cs"/>
          <w:cs/>
          <w:lang w:val="pt-PT" w:bidi="lo-LA"/>
        </w:rPr>
        <w:t>ວຽກງານຊັບສິນທາງປັນຍາ</w:t>
      </w:r>
      <w:r w:rsidR="0067161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7161E"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</w:t>
      </w:r>
      <w:r w:rsidR="001D3D1D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67161E" w:rsidRPr="00892EFB">
        <w:rPr>
          <w:rFonts w:ascii="Phetsarath OT" w:eastAsia="Phetsarath OT" w:hAnsi="Phetsarath OT" w:cs="Phetsarath OT" w:hint="cs"/>
          <w:cs/>
          <w:lang w:val="pt-PT" w:bidi="lo-LA"/>
        </w:rPr>
        <w:t>ໂຄສະນາ</w:t>
      </w:r>
      <w:r w:rsidR="00533FB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7161E" w:rsidRPr="00892EFB">
        <w:rPr>
          <w:rFonts w:ascii="Phetsarath OT" w:eastAsia="Phetsarath OT" w:hAnsi="Phetsarath OT" w:cs="Phetsarath OT" w:hint="cs"/>
          <w:cs/>
          <w:lang w:val="pt-PT" w:bidi="lo-LA"/>
        </w:rPr>
        <w:t>ເຜີຍແຜ່</w:t>
      </w:r>
      <w:r w:rsidR="0067161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7161E" w:rsidRPr="00892EFB">
        <w:rPr>
          <w:rFonts w:ascii="Phetsarath OT" w:eastAsia="Phetsarath OT" w:hAnsi="Phetsarath OT" w:cs="Phetsarath OT" w:hint="cs"/>
          <w:cs/>
          <w:lang w:val="pt-PT" w:bidi="lo-LA"/>
        </w:rPr>
        <w:t>ວຽກງານດັ່ງກ່າວໃນຂອບເຂດທົ່ວປະເທດ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7DB73EC" w14:textId="77777777" w:rsidR="008929A5" w:rsidRPr="00892EFB" w:rsidRDefault="008929A5" w:rsidP="007E3DDA">
      <w:pPr>
        <w:ind w:left="426" w:firstLine="567"/>
        <w:jc w:val="both"/>
        <w:rPr>
          <w:rFonts w:ascii="Phetsarath OT" w:eastAsia="Phetsarath OT" w:hAnsi="Phetsarath OT" w:cs="Phetsarath OT"/>
          <w:cs/>
          <w:lang w:val="pt-PT"/>
        </w:rPr>
      </w:pPr>
    </w:p>
    <w:p w14:paraId="294210FE" w14:textId="2E88BF54" w:rsidR="0038076C" w:rsidRPr="00892EFB" w:rsidRDefault="0038076C" w:rsidP="0001560C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5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8F59FF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8F59FF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8F59FF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ຫຼັກການກ່ຽວກັບ</w:t>
      </w:r>
      <w:r w:rsidR="00F11B2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ວຽກງານ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6692BC49" w14:textId="11BBA30E" w:rsidR="0038076C" w:rsidRPr="00892EFB" w:rsidRDefault="00F11B2A" w:rsidP="0001560C">
      <w:pPr>
        <w:ind w:left="567" w:firstLine="371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ວຽກງານ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ຊັບ​ສິນ​ທາງ​ປັນຍາ​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ໃຫ້ປະຕິບັດຕາມຫຼັກການ</w:t>
      </w:r>
      <w:r w:rsidR="008D246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46581412" w14:textId="7DE83B36" w:rsidR="008D246A" w:rsidRPr="00892EFB" w:rsidRDefault="0038076C" w:rsidP="00C64943">
      <w:pPr>
        <w:numPr>
          <w:ilvl w:val="0"/>
          <w:numId w:val="20"/>
        </w:numPr>
        <w:tabs>
          <w:tab w:val="left" w:pos="1358"/>
          <w:tab w:val="left" w:pos="1418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79093F" w:rsidRPr="00892EFB">
        <w:rPr>
          <w:rFonts w:ascii="Phetsarath OT" w:eastAsia="Phetsarath OT" w:hAnsi="Phetsarath OT" w:cs="Phetsarath OT" w:hint="cs"/>
          <w:cs/>
          <w:lang w:val="pt-PT" w:bidi="lo-LA"/>
        </w:rPr>
        <w:t>ສອດຄ່ອງກັບ</w:t>
      </w:r>
      <w:r w:rsidR="003D485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79093F" w:rsidRPr="00892EFB">
        <w:rPr>
          <w:rFonts w:ascii="Phetsarath OT" w:eastAsia="Phetsarath OT" w:hAnsi="Phetsarath OT" w:cs="Phetsarath OT" w:hint="cs"/>
          <w:cs/>
          <w:lang w:val="pt-PT" w:bidi="lo-LA"/>
        </w:rPr>
        <w:t>ນະໂຍບາຍ</w:t>
      </w:r>
      <w:r w:rsidR="0079093F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79093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04F42"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</w:t>
      </w:r>
      <w:r w:rsidR="00C04F42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C04F4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670FF" w:rsidRPr="00892EFB">
        <w:rPr>
          <w:rFonts w:ascii="Phetsarath OT" w:eastAsia="Phetsarath OT" w:hAnsi="Phetsarath OT" w:cs="Phetsarath OT" w:hint="cs"/>
          <w:cs/>
          <w:lang w:val="pt-PT" w:bidi="lo-LA"/>
        </w:rPr>
        <w:t>ແຜນ</w:t>
      </w:r>
      <w:r w:rsidR="00C04F42" w:rsidRPr="00892EFB">
        <w:rPr>
          <w:rFonts w:ascii="Phetsarath OT" w:eastAsia="Phetsarath OT" w:hAnsi="Phetsarath OT" w:cs="Phetsarath OT" w:hint="cs"/>
          <w:cs/>
          <w:lang w:val="pt-PT" w:bidi="lo-LA"/>
        </w:rPr>
        <w:t>ຍຸດທະສາດ</w:t>
      </w:r>
      <w:r w:rsidR="00C04F4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04F42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79093F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79093F" w:rsidRPr="00892EFB">
        <w:rPr>
          <w:rFonts w:ascii="Phetsarath OT" w:eastAsia="Phetsarath OT" w:hAnsi="Phetsarath OT" w:cs="Phetsarath OT" w:hint="cs"/>
          <w:cs/>
          <w:lang w:val="pt-PT" w:bidi="lo-LA"/>
        </w:rPr>
        <w:t>ແຜນພັດທະນາເສດຖະກິດ</w:t>
      </w:r>
      <w:r w:rsidR="0079093F" w:rsidRPr="00892EFB">
        <w:rPr>
          <w:rFonts w:ascii="Phetsarath OT" w:eastAsia="Phetsarath OT" w:hAnsi="Phetsarath OT" w:cs="Phetsarath OT"/>
          <w:cs/>
          <w:lang w:val="pt-PT" w:bidi="lo-LA"/>
        </w:rPr>
        <w:t>-</w:t>
      </w:r>
      <w:r w:rsidR="0079093F" w:rsidRPr="00892EFB">
        <w:rPr>
          <w:rFonts w:ascii="Phetsarath OT" w:eastAsia="Phetsarath OT" w:hAnsi="Phetsarath OT" w:cs="Phetsarath OT" w:hint="cs"/>
          <w:cs/>
          <w:lang w:val="pt-PT" w:bidi="lo-LA"/>
        </w:rPr>
        <w:t>ສັງຄົມ</w:t>
      </w:r>
      <w:r w:rsidR="0079093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04F42" w:rsidRPr="00892EFB">
        <w:rPr>
          <w:rFonts w:ascii="Phetsarath OT" w:eastAsia="Phetsarath OT" w:hAnsi="Phetsarath OT" w:cs="Phetsarath OT" w:hint="cs"/>
          <w:cs/>
          <w:lang w:val="pt-PT" w:bidi="lo-LA"/>
        </w:rPr>
        <w:t>ແຫ່ງຊາດ</w:t>
      </w:r>
      <w:r w:rsidR="0079093F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09A2E31" w14:textId="77777777" w:rsidR="008D246A" w:rsidRPr="00892EFB" w:rsidRDefault="0038076C" w:rsidP="00C64943">
      <w:pPr>
        <w:numPr>
          <w:ilvl w:val="0"/>
          <w:numId w:val="20"/>
        </w:numPr>
        <w:tabs>
          <w:tab w:val="left" w:pos="1358"/>
          <w:tab w:val="left" w:pos="1418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ຮັບຮູ້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4E1778" w:rsidRPr="00892EFB">
        <w:rPr>
          <w:rFonts w:ascii="Phetsarath OT" w:eastAsia="Phetsarath OT" w:hAnsi="Phetsarath OT" w:cs="Phetsarath OT" w:hint="cs"/>
          <w:cs/>
          <w:lang w:val="pt-PT" w:bidi="lo-LA"/>
        </w:rPr>
        <w:t>ເຄົາ​ລົບ</w:t>
      </w:r>
      <w:r w:rsidR="004E1778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ຮັບປະກັນຄວາມ​ຍຸຕິ​ທຳຕໍ່​ເຈົ້າຂອງຊັບ​ສິນທາງ​ປັນຍາ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AC4267A" w14:textId="77777777" w:rsidR="008D246A" w:rsidRPr="00892EFB" w:rsidRDefault="0038076C" w:rsidP="00C64943">
      <w:pPr>
        <w:numPr>
          <w:ilvl w:val="0"/>
          <w:numId w:val="20"/>
        </w:numPr>
        <w:tabs>
          <w:tab w:val="left" w:pos="1358"/>
          <w:tab w:val="left" w:pos="1418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ປົກ​ປ້ອງ​ຊັບ​ສິນ​​ອຸດສາຫະກຳ</w:t>
      </w:r>
      <w:r w:rsidR="0084785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847854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84785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47854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04F42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ທີ່ໄດ້​ຮັບການ​ຈົດ​ທະບຽນຕາມກົດໝາຍ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2AF285D" w14:textId="77777777" w:rsidR="008D246A" w:rsidRPr="00892EFB" w:rsidRDefault="00C04F42" w:rsidP="00C64943">
      <w:pPr>
        <w:numPr>
          <w:ilvl w:val="0"/>
          <w:numId w:val="20"/>
        </w:numPr>
        <w:tabs>
          <w:tab w:val="left" w:pos="1358"/>
          <w:tab w:val="left" w:pos="1418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ປົກປ້ອງຜົນງານທາງດ້ານ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ລິ​ຂະ​ສິດ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ສິດ​​ກ່ຽວຂ້ອງ​ກັບ​ລິ​ຂະ​ສິດ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ໂດຍທັນ​ທີ</w:t>
      </w:r>
      <w:r w:rsidR="002B2EC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B2EC1"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ຕາມທີ່ໄດ້ກໍານົດ</w:t>
      </w:r>
      <w:r w:rsidR="00B8659F" w:rsidRPr="00892EFB">
        <w:rPr>
          <w:rFonts w:ascii="Phetsarath OT" w:eastAsia="Phetsarath OT" w:hAnsi="Phetsarath OT" w:cs="Phetsarath OT" w:hint="cs"/>
          <w:cs/>
          <w:lang w:val="pt-PT" w:bidi="lo-LA"/>
        </w:rPr>
        <w:t>ໄວ້</w:t>
      </w:r>
      <w:r w:rsidR="002B2EC1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C90355"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</w:t>
      </w:r>
      <w:r w:rsidR="003B1A86"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ສະບັບນີ້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0F996F9B" w14:textId="524B7173" w:rsidR="008D246A" w:rsidRPr="00892EFB" w:rsidRDefault="00F90E94" w:rsidP="00C64943">
      <w:pPr>
        <w:numPr>
          <w:ilvl w:val="0"/>
          <w:numId w:val="20"/>
        </w:numPr>
        <w:tabs>
          <w:tab w:val="left" w:pos="1358"/>
          <w:tab w:val="left" w:pos="1418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ຕ້ອງໄດ້ຮັບອະນຸຍາດ​ຈາກ​ເຈົ້າຂອງສິດ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</w:t>
      </w:r>
      <w:r w:rsidR="002A43EC">
        <w:rPr>
          <w:rFonts w:ascii="Phetsarath OT" w:eastAsia="Phetsarath OT" w:hAnsi="Phetsarath OT" w:cs="Phetsarath OT" w:hint="cs"/>
          <w:cs/>
          <w:lang w:val="pt-PT" w:bidi="lo-LA"/>
        </w:rPr>
        <w:t>ທຸກ​ການ​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ຈາກ​ຊັບ​ສິນ​ທາງ​ປັນຍາ</w:t>
      </w:r>
      <w:r w:rsidR="00C04F42" w:rsidRPr="00892EFB">
        <w:rPr>
          <w:rFonts w:ascii="Phetsarath OT" w:eastAsia="Phetsarath OT" w:hAnsi="Phetsarath OT" w:cs="Phetsarath OT"/>
          <w:lang w:val="pt-PT"/>
        </w:rPr>
        <w:t>;</w:t>
      </w:r>
    </w:p>
    <w:p w14:paraId="6C36D4ED" w14:textId="0F24E1F3" w:rsidR="00AC55A5" w:rsidRPr="00892EFB" w:rsidRDefault="00C04F42" w:rsidP="00C64943">
      <w:pPr>
        <w:numPr>
          <w:ilvl w:val="0"/>
          <w:numId w:val="20"/>
        </w:numPr>
        <w:tabs>
          <w:tab w:val="left" w:pos="1358"/>
          <w:tab w:val="left" w:pos="1418"/>
        </w:tabs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ສອດຄ່ອງກັບສົນ​ທິສັນຍາ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0E94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F90E9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0E94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F90E9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0E94" w:rsidRPr="00892EFB">
        <w:rPr>
          <w:rFonts w:ascii="Phetsarath OT" w:eastAsia="Phetsarath OT" w:hAnsi="Phetsarath OT" w:cs="Phetsarath OT" w:hint="cs"/>
          <w:cs/>
          <w:lang w:val="pt-PT" w:bidi="lo-LA"/>
        </w:rPr>
        <w:t>ລາວ​</w:t>
      </w:r>
      <w:r w:rsidR="00F90E9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0A043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C3E6E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0A043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A0438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ສັນຍາສາກົນທີ່ກ່ຽວຂ້ອງ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3FAEFB8E" w14:textId="77777777" w:rsidR="0038076C" w:rsidRPr="00892EFB" w:rsidRDefault="0038076C">
      <w:pPr>
        <w:ind w:left="2160" w:hanging="360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7156BC44" w14:textId="77777777" w:rsidR="00212572" w:rsidRPr="00892EFB" w:rsidRDefault="0038076C" w:rsidP="00212572">
      <w:pPr>
        <w:rPr>
          <w:rFonts w:ascii="Phetsarath OT" w:eastAsia="Phetsarath OT" w:hAnsi="Phetsarath OT" w:cs="Phetsarath OT"/>
          <w:b/>
          <w:bCs/>
          <w:lang w:val="pt-PT" w:bidi="th-TH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="008D246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bCs/>
          <w:lang w:val="pt-PT"/>
        </w:rPr>
        <w:t>6</w:t>
      </w:r>
      <w:r w:rsidR="00970140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ຂອບ​ເຂດ​ການ​ນຳ​ໃຊ້​ກົດໝາຍ</w:t>
      </w:r>
    </w:p>
    <w:p w14:paraId="62843CE8" w14:textId="2781800E" w:rsidR="0038076C" w:rsidRPr="00892EFB" w:rsidRDefault="0038076C" w:rsidP="00212572">
      <w:pPr>
        <w:ind w:left="434" w:firstLine="476"/>
        <w:jc w:val="both"/>
        <w:rPr>
          <w:rFonts w:ascii="Phetsarath OT" w:eastAsia="Phetsarath OT" w:hAnsi="Phetsarath OT" w:cs="Phetsarath OT"/>
          <w:b/>
          <w:bCs/>
          <w:lang w:val="pt-PT" w:bidi="th-TH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ກົດໝາຍສະບັບນີ້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ນຳ​ໃຊ້​ສຳລັບ​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ບຸ​ກຄົນ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ການ​ຈັດຕັ້ງ</w:t>
      </w:r>
      <w:r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ທັງ​ພາຍ​ໃນ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ຕ່າງ​ປະເທດ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6C189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ເຄື່ອນໄຫວ ແລະ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ພົວພັນກັບວຽກ</w:t>
      </w:r>
      <w:r w:rsidR="00C61582" w:rsidRPr="00892EFB">
        <w:rPr>
          <w:rFonts w:ascii="Phetsarath OT" w:eastAsia="Phetsarath OT" w:hAnsi="Phetsarath OT" w:cs="Phetsarath OT" w:hint="cs"/>
          <w:cs/>
          <w:lang w:val="pt-PT" w:bidi="lo-LA"/>
        </w:rPr>
        <w:t>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ານຊັບສິນທາງປັນຍາ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61582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C615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61582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C615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61582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62186E6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bCs/>
          <w:lang w:val="pt-PT"/>
        </w:rPr>
      </w:pPr>
    </w:p>
    <w:p w14:paraId="4F40C746" w14:textId="2F830280" w:rsidR="0038076C" w:rsidRPr="00892EFB" w:rsidRDefault="0038076C" w:rsidP="0020616A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="008D246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="00F93F28" w:rsidRPr="00892EFB">
        <w:rPr>
          <w:rFonts w:ascii="Phetsarath OT" w:eastAsia="Phetsarath OT" w:hAnsi="Phetsarath OT" w:cs="Phetsarath OT"/>
          <w:b/>
          <w:bCs/>
          <w:lang w:val="pt-PT"/>
        </w:rPr>
        <w:t>7</w:t>
      </w:r>
      <w:r w:rsidR="00996E09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8F59FF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8F59FF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8F59FF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ການຮ່ວມມືສາກົນ</w:t>
      </w:r>
    </w:p>
    <w:p w14:paraId="332A16DD" w14:textId="582FF92E" w:rsidR="00BA72B8" w:rsidRPr="00892EFB" w:rsidRDefault="0038076C" w:rsidP="0020616A">
      <w:pPr>
        <w:ind w:left="426" w:firstLine="498"/>
        <w:jc w:val="both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ລັດ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ສົ່ງເສີມການພົວພັນ</w:t>
      </w:r>
      <w:r w:rsidR="00F2512D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ຮ່ວມມື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ກັບຕ່າງປະເທດ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ພາກພື້ນ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ສາກົນ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ກ່ຽວກັບວຽກງານຊັບສິນທາງ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ປັນຍາ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ບົນພື້ນຖານການເຄົາລົບ​ເອກະ​ລາດ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ອະທິປະໄຕ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​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ຊຶ່ງກັນ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ກັນ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ຕ່າງຝ່າຍຕ່າງໄດ້ຮັບຜົນປະ</w:t>
      </w:r>
      <w:r w:rsidR="00B6784F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ໂຫຍດ</w:t>
      </w:r>
      <w:r w:rsidR="00C61582"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ເພື່ອພັດທະນາ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ຄຸ້ມຄອງວຽກງານຊັບສິນທາງປັນຍາ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="00BB1E95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ການ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ແລກ</w:t>
      </w:r>
      <w:r w:rsidR="00F93F28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ປ່ຽນບົດ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ຮຽນ</w:t>
      </w:r>
      <w:r w:rsidR="0020616A" w:rsidRPr="00892EFB">
        <w:rPr>
          <w:rFonts w:ascii="Phetsarath OT" w:eastAsia="Phetsarath OT" w:hAnsi="Phetsarath OT" w:cs="Phetsarath OT"/>
          <w:kern w:val="28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ທາງດ້ານວິທະຍາ</w:t>
      </w:r>
      <w:r w:rsidR="00B6784F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ສາດ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>​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ເຕັກ​ໂນ​ໂລ​ຊີ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>,</w:t>
      </w:r>
      <w:r w:rsidR="00E36160"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="00E36160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ນະວັດຕະກ</w:t>
      </w:r>
      <w:r w:rsidR="002A6520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ໍ</w:t>
      </w:r>
      <w:r w:rsidR="00B8659F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າ</w:t>
      </w:r>
      <w:r w:rsidR="00E36160" w:rsidRPr="00892EFB">
        <w:rPr>
          <w:rFonts w:ascii="Phetsarath OT" w:eastAsia="Phetsarath OT" w:hAnsi="Phetsarath OT" w:cs="Phetsarath OT"/>
          <w:kern w:val="28"/>
          <w:lang w:val="pt-BR"/>
        </w:rPr>
        <w:t>,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ຂໍ້ມູນ</w:t>
      </w:r>
      <w:r w:rsidR="00F2512D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ຂ່າວສານ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ການ</w:t>
      </w:r>
      <w:r w:rsidR="00C70DA3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ພັດທະນາຊັບພະຍາກອນມະນຸດ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="00C70DA3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</w:t>
      </w:r>
      <w:r w:rsidR="00C70DA3"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ປະຕິບັດສົນທິສັນຍາ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ທີ່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ສປປ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ລາວ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ເປັນພາຄີ</w:t>
      </w:r>
      <w:r w:rsidR="003544F2" w:rsidRPr="00892EFB">
        <w:rPr>
          <w:rFonts w:ascii="Phetsarath OT" w:eastAsia="Phetsarath OT" w:hAnsi="Phetsarath OT" w:cs="Phetsarath OT"/>
          <w:kern w:val="28"/>
          <w:lang w:val="pt-BR" w:bidi="lo-LA"/>
        </w:rPr>
        <w:t xml:space="preserve"> </w:t>
      </w:r>
      <w:r w:rsidR="00B8659F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</w:t>
      </w:r>
      <w:r w:rsidR="003544F2"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="003544F2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ສັນຍາສາກົນ</w:t>
      </w:r>
      <w:r w:rsidR="003544F2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>.</w:t>
      </w:r>
    </w:p>
    <w:p w14:paraId="5D558D62" w14:textId="77777777" w:rsidR="00B7630E" w:rsidRDefault="00B7630E" w:rsidP="0020616A">
      <w:pPr>
        <w:ind w:left="426" w:firstLine="498"/>
        <w:jc w:val="both"/>
        <w:rPr>
          <w:rFonts w:ascii="Phetsarath OT" w:eastAsia="Phetsarath OT" w:hAnsi="Phetsarath OT" w:cs="Phetsarath OT"/>
          <w:kern w:val="28"/>
          <w:lang w:val="pt-BR" w:bidi="lo-LA"/>
        </w:rPr>
      </w:pPr>
    </w:p>
    <w:p w14:paraId="361DD819" w14:textId="77777777" w:rsidR="00B7630E" w:rsidRDefault="00B7630E" w:rsidP="0020616A">
      <w:pPr>
        <w:ind w:left="426" w:firstLine="498"/>
        <w:jc w:val="both"/>
        <w:rPr>
          <w:rFonts w:ascii="Phetsarath OT" w:eastAsia="Phetsarath OT" w:hAnsi="Phetsarath OT" w:cs="Phetsarath OT"/>
          <w:kern w:val="28"/>
          <w:lang w:val="pt-BR" w:bidi="lo-LA"/>
        </w:rPr>
      </w:pPr>
    </w:p>
    <w:p w14:paraId="31F7F559" w14:textId="77777777" w:rsidR="00B7630E" w:rsidRDefault="00B7630E" w:rsidP="0020616A">
      <w:pPr>
        <w:ind w:left="426" w:firstLine="498"/>
        <w:jc w:val="both"/>
        <w:rPr>
          <w:rFonts w:ascii="Phetsarath OT" w:eastAsia="Phetsarath OT" w:hAnsi="Phetsarath OT" w:cs="Phetsarath OT"/>
          <w:kern w:val="28"/>
          <w:lang w:val="pt-BR" w:bidi="lo-LA"/>
        </w:rPr>
      </w:pPr>
    </w:p>
    <w:p w14:paraId="108C2F00" w14:textId="77777777" w:rsidR="00B7630E" w:rsidRDefault="00B7630E" w:rsidP="0020616A">
      <w:pPr>
        <w:ind w:left="426" w:firstLine="498"/>
        <w:jc w:val="both"/>
        <w:rPr>
          <w:rFonts w:ascii="Phetsarath OT" w:eastAsia="Phetsarath OT" w:hAnsi="Phetsarath OT" w:cs="Phetsarath OT"/>
          <w:kern w:val="28"/>
          <w:lang w:val="pt-BR" w:bidi="lo-LA"/>
        </w:rPr>
      </w:pPr>
    </w:p>
    <w:p w14:paraId="3FF178B4" w14:textId="2D871B2B" w:rsidR="0038076C" w:rsidRPr="00892EFB" w:rsidRDefault="0038076C" w:rsidP="0020616A">
      <w:pPr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lastRenderedPageBreak/>
        <w:t>ພາກ​ທີ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8"/>
          <w:szCs w:val="28"/>
          <w:lang w:val="pt-PT"/>
        </w:rPr>
        <w:t>II</w:t>
      </w:r>
    </w:p>
    <w:p w14:paraId="2DB06AC8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ຊັບສິນທາງປັນຍາ</w:t>
      </w:r>
    </w:p>
    <w:p w14:paraId="63FD48E1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06E1D1DC" w14:textId="56672274" w:rsidR="0038076C" w:rsidRPr="00892EFB" w:rsidRDefault="0038076C" w:rsidP="0020616A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bCs/>
          <w:lang w:val="pt-PT"/>
        </w:rPr>
        <w:t>8</w:t>
      </w:r>
      <w:r w:rsidR="008929A5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ໂຄງປະກອບຂອງຊັບສິນທາງປັນຍາ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 </w:t>
      </w:r>
    </w:p>
    <w:p w14:paraId="203C8A8A" w14:textId="77777777" w:rsidR="0038076C" w:rsidRPr="00892EFB" w:rsidRDefault="0038076C" w:rsidP="0020616A">
      <w:pPr>
        <w:ind w:firstLine="9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ປະ​ກອບ​ດ້ວຍ</w:t>
      </w:r>
      <w:r w:rsidRPr="00892EFB">
        <w:rPr>
          <w:rFonts w:ascii="Phetsarath OT" w:eastAsia="Phetsarath OT" w:hAnsi="Phetsarath OT" w:cs="Phetsarath OT"/>
          <w:lang w:val="pt-PT"/>
        </w:rPr>
        <w:t xml:space="preserve">: </w:t>
      </w:r>
    </w:p>
    <w:p w14:paraId="2FB676F4" w14:textId="77777777" w:rsidR="0009233D" w:rsidRPr="00892EFB" w:rsidRDefault="0038076C" w:rsidP="00C64943">
      <w:pPr>
        <w:numPr>
          <w:ilvl w:val="0"/>
          <w:numId w:val="21"/>
        </w:numPr>
        <w:tabs>
          <w:tab w:val="left" w:pos="1330"/>
        </w:tabs>
        <w:ind w:left="426" w:firstLine="62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ຊັບ​ສິນ​ອຸດ​ສາ​ຫະ​ກຳ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BFD24AB" w14:textId="77777777" w:rsidR="0009233D" w:rsidRPr="00892EFB" w:rsidRDefault="0038076C" w:rsidP="00C64943">
      <w:pPr>
        <w:numPr>
          <w:ilvl w:val="0"/>
          <w:numId w:val="21"/>
        </w:numPr>
        <w:tabs>
          <w:tab w:val="left" w:pos="1330"/>
        </w:tabs>
        <w:ind w:left="426" w:firstLine="62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ພັນ​ພືດໃໝ່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057F014" w14:textId="64E7CF00" w:rsidR="0038076C" w:rsidRPr="00892EFB" w:rsidRDefault="0038076C" w:rsidP="00C64943">
      <w:pPr>
        <w:numPr>
          <w:ilvl w:val="0"/>
          <w:numId w:val="21"/>
        </w:numPr>
        <w:tabs>
          <w:tab w:val="left" w:pos="1330"/>
        </w:tabs>
        <w:ind w:left="426" w:firstLine="62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ສິດ​ກ່ຽວຂ້ອງ​ກັບ​ລິ​ຂະ​ສິດ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8A220B5" w14:textId="77777777" w:rsidR="007B3BFD" w:rsidRPr="00892EFB" w:rsidRDefault="007B3BFD">
      <w:pPr>
        <w:ind w:left="2160"/>
        <w:jc w:val="both"/>
        <w:rPr>
          <w:rFonts w:ascii="Phetsarath OT" w:eastAsia="Phetsarath OT" w:hAnsi="Phetsarath OT" w:cs="Phetsarath OT"/>
          <w:sz w:val="20"/>
          <w:szCs w:val="20"/>
          <w:cs/>
          <w:lang w:val="pt-PT" w:bidi="th-TH"/>
        </w:rPr>
      </w:pPr>
    </w:p>
    <w:p w14:paraId="5ECD99BE" w14:textId="4A9654C5" w:rsidR="0038076C" w:rsidRPr="00892EFB" w:rsidRDefault="0038076C" w:rsidP="00857CCE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9</w:t>
      </w:r>
      <w:r w:rsidR="0009233D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ຊັບສິນອຸດສາຫະກຳ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08FEDA3" w14:textId="3D0F6DD1" w:rsidR="0038076C" w:rsidRPr="00892EFB" w:rsidRDefault="0038076C" w:rsidP="00857CCE">
      <w:pPr>
        <w:ind w:firstLine="92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ປະກອບດ້ວຍ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053E312B" w14:textId="77777777" w:rsidR="0009233D" w:rsidRPr="00892EFB" w:rsidRDefault="0038076C" w:rsidP="00C64943">
      <w:pPr>
        <w:numPr>
          <w:ilvl w:val="0"/>
          <w:numId w:val="22"/>
        </w:numPr>
        <w:tabs>
          <w:tab w:val="left" w:pos="1316"/>
        </w:tabs>
        <w:ind w:left="426" w:firstLine="6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ສິດ​ທິ​ບັດ</w:t>
      </w:r>
      <w:r w:rsidRPr="00892EFB">
        <w:rPr>
          <w:rFonts w:ascii="Phetsarath OT" w:eastAsia="Phetsarath OT" w:hAnsi="Phetsarath OT" w:cs="Phetsarath OT"/>
          <w:lang w:val="pt-PT"/>
        </w:rPr>
        <w:t xml:space="preserve">;  </w:t>
      </w:r>
    </w:p>
    <w:p w14:paraId="328A865A" w14:textId="77777777" w:rsidR="0009233D" w:rsidRPr="00892EFB" w:rsidRDefault="0038076C" w:rsidP="00C64943">
      <w:pPr>
        <w:numPr>
          <w:ilvl w:val="0"/>
          <w:numId w:val="22"/>
        </w:numPr>
        <w:tabs>
          <w:tab w:val="left" w:pos="1316"/>
        </w:tabs>
        <w:ind w:left="426" w:firstLine="6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ອະນຸ​ສິດທິ​ບັດ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10F42309" w14:textId="77777777" w:rsidR="0009233D" w:rsidRPr="00892EFB" w:rsidRDefault="0038076C" w:rsidP="00C64943">
      <w:pPr>
        <w:numPr>
          <w:ilvl w:val="0"/>
          <w:numId w:val="22"/>
        </w:numPr>
        <w:tabs>
          <w:tab w:val="left" w:pos="1316"/>
        </w:tabs>
        <w:ind w:left="426" w:firstLine="6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ແບບ​ອຸດ​ສາ​ຫະ​ກຳ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90FBE58" w14:textId="77777777" w:rsidR="0009233D" w:rsidRPr="00892EFB" w:rsidRDefault="0038076C" w:rsidP="00C64943">
      <w:pPr>
        <w:numPr>
          <w:ilvl w:val="0"/>
          <w:numId w:val="22"/>
        </w:numPr>
        <w:tabs>
          <w:tab w:val="left" w:pos="1316"/>
        </w:tabs>
        <w:ind w:left="426" w:firstLine="6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ເຄື່ອງ​ໝາຍການ</w:t>
      </w:r>
      <w:r w:rsidRPr="00892EFB">
        <w:rPr>
          <w:rFonts w:ascii="Phetsarath OT" w:eastAsia="Phetsarath OT" w:hAnsi="Phetsarath OT" w:cs="Phetsarath OT"/>
          <w:b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CE0208B" w14:textId="77777777" w:rsidR="0009233D" w:rsidRPr="00892EFB" w:rsidRDefault="0038076C" w:rsidP="00C64943">
      <w:pPr>
        <w:numPr>
          <w:ilvl w:val="0"/>
          <w:numId w:val="22"/>
        </w:numPr>
        <w:tabs>
          <w:tab w:val="left" w:pos="1316"/>
        </w:tabs>
        <w:ind w:left="426" w:firstLine="6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ຊື່ການ​ຄ້າ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79567A9" w14:textId="77777777" w:rsidR="0009233D" w:rsidRPr="00892EFB" w:rsidRDefault="0038076C" w:rsidP="00C64943">
      <w:pPr>
        <w:numPr>
          <w:ilvl w:val="0"/>
          <w:numId w:val="22"/>
        </w:numPr>
        <w:tabs>
          <w:tab w:val="left" w:pos="1316"/>
        </w:tabs>
        <w:ind w:left="426" w:firstLine="6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ແບບຜັງ​ວົງ​ຈອນລວມ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3D424A2" w14:textId="77777777" w:rsidR="0009233D" w:rsidRPr="00892EFB" w:rsidRDefault="00934273" w:rsidP="00C64943">
      <w:pPr>
        <w:numPr>
          <w:ilvl w:val="0"/>
          <w:numId w:val="22"/>
        </w:numPr>
        <w:tabs>
          <w:tab w:val="left" w:pos="1316"/>
        </w:tabs>
        <w:ind w:left="426" w:firstLine="6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847854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847854" w:rsidRPr="00892EFB">
        <w:rPr>
          <w:rFonts w:ascii="Phetsarath OT" w:eastAsia="Phetsarath OT" w:hAnsi="Phetsarath OT" w:cs="Phetsarath OT"/>
          <w:lang w:val="pt-PT"/>
        </w:rPr>
        <w:t>;</w:t>
      </w:r>
    </w:p>
    <w:p w14:paraId="4BCB679D" w14:textId="774C398B" w:rsidR="00704B76" w:rsidRPr="00892EFB" w:rsidRDefault="0038076C" w:rsidP="00C13416">
      <w:pPr>
        <w:numPr>
          <w:ilvl w:val="0"/>
          <w:numId w:val="22"/>
        </w:numPr>
        <w:tabs>
          <w:tab w:val="left" w:pos="1316"/>
        </w:tabs>
        <w:ind w:left="426" w:firstLine="6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ຄວາມ​ລັບ​ທາງ​ການ​ຄ້າ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552C607" w14:textId="77777777" w:rsidR="00704B76" w:rsidRPr="00892EFB" w:rsidRDefault="00704B76" w:rsidP="00E74735">
      <w:pPr>
        <w:ind w:left="1560"/>
        <w:jc w:val="both"/>
        <w:rPr>
          <w:rFonts w:ascii="Phetsarath OT" w:eastAsia="Phetsarath OT" w:hAnsi="Phetsarath OT" w:cs="Phetsarath OT"/>
          <w:sz w:val="20"/>
          <w:szCs w:val="20"/>
          <w:lang w:val="pt-PT" w:bidi="lo-LA"/>
        </w:rPr>
      </w:pPr>
    </w:p>
    <w:p w14:paraId="79076E50" w14:textId="11E98E82" w:rsidR="0038076C" w:rsidRPr="00892EFB" w:rsidRDefault="0038076C" w:rsidP="00147CE3">
      <w:pPr>
        <w:ind w:left="1276" w:hanging="1276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bCs/>
          <w:lang w:val="pt-PT"/>
        </w:rPr>
        <w:t>10</w:t>
      </w:r>
      <w:r w:rsidR="002E6038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ພັນ​ພືດໃໝ່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D1FFD15" w14:textId="460C67EB" w:rsidR="0038076C" w:rsidRPr="00892EFB" w:rsidRDefault="0038076C" w:rsidP="00147CE3">
      <w:pPr>
        <w:ind w:firstLine="10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ປະກອບ​ດ້ວຍ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F3CD895" w14:textId="03E8D080" w:rsidR="0038076C" w:rsidRPr="00892EFB" w:rsidRDefault="0038076C" w:rsidP="00C64943">
      <w:pPr>
        <w:numPr>
          <w:ilvl w:val="0"/>
          <w:numId w:val="85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ພັນ​ພືດທີ່ມີຢູ່ທົ່ວໄປ​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ທີ່​ໄດ້​ຜ່ານ​ການ​ປັບປຸງ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ໃຫ້ເປັນພັນພືດໃໝ່</w:t>
      </w:r>
      <w:r w:rsidR="003107E9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1C4DB0AF" w14:textId="77777777" w:rsidR="0038076C" w:rsidRPr="00892EFB" w:rsidRDefault="0038076C" w:rsidP="00C64943">
      <w:pPr>
        <w:numPr>
          <w:ilvl w:val="0"/>
          <w:numId w:val="85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ທີ່ຄົ້ນພົບໃນທຳມະຊາດ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ແລ້ວນຳມາພັດທະນາ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ໃຫ້ເປັນພັນພືດໃໝ່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B7FFA45" w14:textId="77777777" w:rsidR="00F90E94" w:rsidRPr="00892EFB" w:rsidRDefault="00F90E94">
      <w:pPr>
        <w:ind w:left="1843"/>
        <w:jc w:val="both"/>
        <w:rPr>
          <w:rFonts w:ascii="Phetsarath OT" w:eastAsia="Phetsarath OT" w:hAnsi="Phetsarath OT" w:cs="Phetsarath OT"/>
          <w:sz w:val="18"/>
          <w:szCs w:val="18"/>
          <w:lang w:val="pt-PT"/>
        </w:rPr>
      </w:pPr>
    </w:p>
    <w:p w14:paraId="27B11AF6" w14:textId="2D0EBB42" w:rsidR="00F93F28" w:rsidRPr="00892EFB" w:rsidRDefault="0038076C" w:rsidP="00F22EE7">
      <w:pPr>
        <w:ind w:left="1276" w:hanging="1276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bCs/>
          <w:lang w:val="pt-PT"/>
        </w:rPr>
        <w:t>11</w:t>
      </w:r>
      <w:r w:rsidR="008929A5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ສິດ​ກ່ຽວຂ້ອງ​ກັບ​ລິ​ຂະ​ສິດ</w:t>
      </w:r>
    </w:p>
    <w:p w14:paraId="50640670" w14:textId="7EF3D1C4" w:rsidR="0038076C" w:rsidRPr="00892EFB" w:rsidRDefault="0038076C" w:rsidP="00F22EE7">
      <w:pPr>
        <w:ind w:firstLine="10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E23EED" w:rsidRPr="00892EFB">
        <w:rPr>
          <w:rFonts w:ascii="Phetsarath OT" w:eastAsia="Phetsarath OT" w:hAnsi="Phetsarath OT" w:cs="Phetsarath OT" w:hint="cs"/>
          <w:cs/>
          <w:lang w:val="pt-PT" w:bidi="lo-LA"/>
        </w:rPr>
        <w:t>ລິ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ສິດ​ກ່ຽວຂ້ອງ​ກັບ​ລິ​ຂະ​ສິດ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ປະກອບ​ດ້ວຍ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2857E3EF" w14:textId="1C34473E" w:rsidR="0038076C" w:rsidRPr="00892EFB" w:rsidRDefault="0038076C" w:rsidP="00C64943">
      <w:pPr>
        <w:numPr>
          <w:ilvl w:val="0"/>
          <w:numId w:val="23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ຕໍ່ຜົນ​ງານທາງ​ດ້ານ​ສິ​ລະ​ປະ​ກຳ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</w:t>
      </w:r>
      <w:r w:rsidR="00B34A09" w:rsidRPr="00892EFB">
        <w:rPr>
          <w:rFonts w:ascii="Phetsarath OT" w:eastAsia="Phetsarath OT" w:hAnsi="Phetsarath OT" w:cs="Phetsarath OT" w:hint="cs"/>
          <w:cs/>
          <w:lang w:val="pt-PT" w:bidi="lo-LA"/>
        </w:rPr>
        <w:t>ນນະ​ກຳ</w:t>
      </w:r>
      <w:r w:rsidR="00B34A09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B34A09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34A09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B34A09" w:rsidRPr="00892EFB">
        <w:rPr>
          <w:rFonts w:ascii="Phetsarath OT" w:eastAsia="Phetsarath OT" w:hAnsi="Phetsarath OT" w:cs="Phetsarath OT" w:hint="cs"/>
          <w:cs/>
          <w:lang w:val="pt-PT" w:bidi="lo-LA"/>
        </w:rPr>
        <w:t>ວິ​ທະຍາ​ສາດ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094696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4ED01B38" w14:textId="77777777" w:rsidR="0038076C" w:rsidRPr="00892EFB" w:rsidRDefault="0038076C" w:rsidP="00C64943">
      <w:pPr>
        <w:numPr>
          <w:ilvl w:val="0"/>
          <w:numId w:val="23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ສິດ​ກ່ຽວຂ້ອງ​ກັບ​ລິ​ຂະ​ສິດ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ຕໍ່ຜົນ​ງານຂອງຜູ້ສະ​ແດງ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ຜູ້​ຜະລິດການ​ບັນ​ທຶກສຽງ</w:t>
      </w:r>
      <w:r w:rsidR="00C763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ອົງການ​ກະ​ຈາຍ​ສຽງ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ແຜ່ພາບ​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0B7B4C0" w14:textId="77777777" w:rsidR="008929A5" w:rsidRDefault="008929A5" w:rsidP="008929A5">
      <w:pPr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sz w:val="18"/>
          <w:szCs w:val="18"/>
          <w:lang w:val="pt-PT" w:bidi="lo-LA"/>
        </w:rPr>
      </w:pPr>
    </w:p>
    <w:p w14:paraId="620EA597" w14:textId="77777777" w:rsidR="00B7630E" w:rsidRPr="00892EFB" w:rsidRDefault="00B7630E" w:rsidP="008929A5">
      <w:pPr>
        <w:tabs>
          <w:tab w:val="left" w:pos="1560"/>
        </w:tabs>
        <w:ind w:left="1276"/>
        <w:jc w:val="both"/>
        <w:rPr>
          <w:rFonts w:ascii="Phetsarath OT" w:eastAsia="Phetsarath OT" w:hAnsi="Phetsarath OT" w:cs="Phetsarath OT"/>
          <w:sz w:val="18"/>
          <w:szCs w:val="18"/>
          <w:lang w:val="pt-PT" w:bidi="lo-LA"/>
        </w:rPr>
      </w:pPr>
    </w:p>
    <w:p w14:paraId="4447EAC1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lastRenderedPageBreak/>
        <w:t>ພາກທີ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8"/>
          <w:szCs w:val="28"/>
          <w:lang w:val="pt-PT"/>
        </w:rPr>
        <w:t>III</w:t>
      </w:r>
    </w:p>
    <w:p w14:paraId="1605C27C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ຊັບສິນອຸດສາຫະກຳ</w:t>
      </w:r>
    </w:p>
    <w:p w14:paraId="7602D6C0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ໝວດ​ທີ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1</w:t>
      </w:r>
    </w:p>
    <w:p w14:paraId="65F57D6E" w14:textId="3D29D5E8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ເງື່ອນ​ໄຂ</w:t>
      </w:r>
      <w:r w:rsidR="0029271A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ການໄດ້ຮັບສິດໃນ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​ຊັບ​ສິນ​ອຸດສາຫະກຳ</w:t>
      </w:r>
    </w:p>
    <w:p w14:paraId="15D9E491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sz w:val="20"/>
          <w:szCs w:val="20"/>
          <w:lang w:val="pt-PT"/>
        </w:rPr>
      </w:pPr>
    </w:p>
    <w:p w14:paraId="63224EF6" w14:textId="71645BE4" w:rsidR="0038076C" w:rsidRPr="00892EFB" w:rsidRDefault="0038076C" w:rsidP="00195ADE">
      <w:pPr>
        <w:ind w:right="-357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12</w:t>
      </w:r>
      <w:r w:rsidR="002C7A2C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ຊັບ​ສິນ​ອຸດສາຫະກຳທີ່​</w:t>
      </w:r>
      <w:r w:rsidR="00151AB0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ໃຫ້ມີ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​</w:t>
      </w:r>
      <w:r w:rsidR="00C70DA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ຈົດ​ທະບຽນ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363C2DBA" w14:textId="40772544" w:rsidR="0038076C" w:rsidRPr="00892EFB" w:rsidRDefault="0038076C" w:rsidP="00195ADE">
      <w:pPr>
        <w:ind w:firstLine="1078"/>
        <w:jc w:val="both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ຊັບ​ສິນ​ອຸດສາຫະກຳ</w:t>
      </w:r>
      <w:r w:rsidR="00157B6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</w:t>
      </w:r>
      <w:r w:rsidR="00151AB0" w:rsidRPr="00892EFB">
        <w:rPr>
          <w:rFonts w:ascii="Phetsarath OT" w:eastAsia="Phetsarath OT" w:hAnsi="Phetsarath OT" w:cs="Phetsarath OT" w:hint="cs"/>
          <w:cs/>
          <w:lang w:val="pt-PT" w:bidi="lo-LA"/>
        </w:rPr>
        <w:t>ໃຫ້ມີ</w:t>
      </w:r>
      <w:r w:rsidR="00C70DA3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ຈົດ​ທະບຽນ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2C7A2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DB303CC" w14:textId="77777777" w:rsidR="0038076C" w:rsidRPr="00892EFB" w:rsidRDefault="0038076C" w:rsidP="00C64943">
      <w:pPr>
        <w:pStyle w:val="ListParagraph"/>
        <w:numPr>
          <w:ilvl w:val="0"/>
          <w:numId w:val="12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7A5910A" w14:textId="77777777" w:rsidR="0038076C" w:rsidRPr="00892EFB" w:rsidRDefault="0038076C" w:rsidP="00C64943">
      <w:pPr>
        <w:pStyle w:val="ListParagraph"/>
        <w:numPr>
          <w:ilvl w:val="0"/>
          <w:numId w:val="12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</w:t>
      </w:r>
      <w:r w:rsidR="00BB1E95" w:rsidRPr="00892EFB">
        <w:rPr>
          <w:rFonts w:ascii="Phetsarath OT" w:eastAsia="Phetsarath OT" w:hAnsi="Phetsarath OT" w:cs="Phetsarath OT" w:hint="cs"/>
          <w:cs/>
          <w:lang w:val="pt-PT" w:bidi="lo-LA"/>
        </w:rPr>
        <w:t>ທິ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ບັດ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5B9DDA3" w14:textId="77777777" w:rsidR="0038076C" w:rsidRPr="00892EFB" w:rsidRDefault="0038076C" w:rsidP="00C64943">
      <w:pPr>
        <w:pStyle w:val="ListParagraph"/>
        <w:numPr>
          <w:ilvl w:val="0"/>
          <w:numId w:val="12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ແບບ​ອຸດສາຫະກຳ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678881E" w14:textId="77777777" w:rsidR="0038076C" w:rsidRPr="00892EFB" w:rsidRDefault="0038076C" w:rsidP="00C64943">
      <w:pPr>
        <w:pStyle w:val="ListParagraph"/>
        <w:numPr>
          <w:ilvl w:val="0"/>
          <w:numId w:val="12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90A8877" w14:textId="77777777" w:rsidR="0038076C" w:rsidRPr="00892EFB" w:rsidRDefault="0038076C" w:rsidP="00C64943">
      <w:pPr>
        <w:pStyle w:val="ListParagraph"/>
        <w:numPr>
          <w:ilvl w:val="0"/>
          <w:numId w:val="12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ແບບຜັງວົງຈອນລວມ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4222576" w14:textId="77777777" w:rsidR="0038076C" w:rsidRPr="00892EFB" w:rsidRDefault="00934273" w:rsidP="00C64943">
      <w:pPr>
        <w:pStyle w:val="ListParagraph"/>
        <w:numPr>
          <w:ilvl w:val="0"/>
          <w:numId w:val="12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6343B7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847854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847854" w:rsidRPr="00892EFB">
        <w:rPr>
          <w:rFonts w:ascii="Phetsarath OT" w:eastAsia="Phetsarath OT" w:hAnsi="Phetsarath OT" w:cs="Phetsarath OT"/>
          <w:lang w:val="pt-PT"/>
        </w:rPr>
        <w:t>.</w:t>
      </w:r>
    </w:p>
    <w:p w14:paraId="2D03C662" w14:textId="7032AFBD" w:rsidR="00B34A09" w:rsidRPr="00892EFB" w:rsidRDefault="00801F6E" w:rsidP="00075BCF">
      <w:pPr>
        <w:ind w:left="434" w:firstLine="63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ສຳລັບຊື່ການຄ້າ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ຄວາມລັບທາງການຄ້າ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</w:t>
      </w:r>
      <w:r w:rsidR="00B34A09"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ມີການຈົດທະບຽນ</w:t>
      </w:r>
      <w:r w:rsidR="00ED6310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</w:t>
      </w:r>
      <w:r w:rsidR="00E3760E" w:rsidRPr="00892EFB">
        <w:rPr>
          <w:rFonts w:ascii="Phetsarath OT" w:eastAsia="Phetsarath OT" w:hAnsi="Phetsarath OT" w:cs="Phetsarath OT" w:hint="cs"/>
          <w:cs/>
          <w:lang w:val="pt-PT" w:bidi="lo-LA"/>
        </w:rPr>
        <w:t>າ</w:t>
      </w:r>
      <w:r w:rsidR="00ED6310" w:rsidRPr="00892EFB">
        <w:rPr>
          <w:rFonts w:ascii="Phetsarath OT" w:eastAsia="Phetsarath OT" w:hAnsi="Phetsarath OT" w:cs="Phetsarath OT" w:hint="cs"/>
          <w:cs/>
          <w:lang w:val="pt-PT" w:bidi="lo-LA"/>
        </w:rPr>
        <w:t>ຫະກຳ</w:t>
      </w:r>
      <w:r w:rsidR="00C948C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948C3" w:rsidRPr="00892EFB">
        <w:rPr>
          <w:rFonts w:ascii="Phetsarath OT" w:eastAsia="Phetsarath OT" w:hAnsi="Phetsarath OT" w:cs="Phetsarath OT" w:hint="cs"/>
          <w:cs/>
          <w:lang w:val="pt-PT" w:bidi="lo-LA"/>
        </w:rPr>
        <w:t>ແຕ່</w:t>
      </w:r>
      <w:r w:rsidR="00B34A09" w:rsidRPr="00892EFB">
        <w:rPr>
          <w:rFonts w:ascii="Phetsarath OT" w:eastAsia="Phetsarath OT" w:hAnsi="Phetsarath OT" w:cs="Phetsarath OT" w:hint="cs"/>
          <w:cs/>
          <w:lang w:val="pt-PT" w:bidi="lo-LA"/>
        </w:rPr>
        <w:t>ຫາກ</w:t>
      </w:r>
      <w:r w:rsidR="00C948C3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ໄດ້ຮັບການປົກປ້ອງ</w:t>
      </w:r>
      <w:r w:rsidR="00C948C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26D"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ຕາມທີ່ໄດ້ກໍານົດໄວ້ໃນ</w:t>
      </w:r>
      <w:r w:rsidR="00C948C3"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ກົດໝາຍສະບັບນີ້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2576D5DC" w14:textId="77777777" w:rsidR="00970140" w:rsidRPr="00892EFB" w:rsidRDefault="00970140">
      <w:pPr>
        <w:ind w:left="698" w:firstLine="436"/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61EFE5E2" w14:textId="72C54767" w:rsidR="0038076C" w:rsidRPr="00892EFB" w:rsidRDefault="0038076C" w:rsidP="00075BCF">
      <w:pPr>
        <w:ind w:right="-357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13</w:t>
      </w:r>
      <w:r w:rsidR="00D51E27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8F59FF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8F59FF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8F59FF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="00B34A0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ເງື່ອນໄຂ</w:t>
      </w:r>
      <w:r w:rsidR="00151AB0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ໄດ້ຮັບ​​​ສິດທິບັດ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4B52E93D" w14:textId="6AD446CF" w:rsidR="0038076C" w:rsidRPr="00892EFB" w:rsidRDefault="00B34A09" w:rsidP="00075BCF">
      <w:pPr>
        <w:ind w:left="540" w:firstLine="51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ໄດ້ຮັບ​​​ສິດທິບັດ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ຕ້ອງມີເງື່ອນໄຂຄົບຖ້ວນ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46CAB6B5" w14:textId="5A18B234" w:rsidR="0038076C" w:rsidRPr="00892EFB" w:rsidRDefault="004E6840" w:rsidP="00C64943">
      <w:pPr>
        <w:numPr>
          <w:ilvl w:val="3"/>
          <w:numId w:val="24"/>
        </w:numPr>
        <w:tabs>
          <w:tab w:val="left" w:pos="147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ການປະດິດສ້າງໃໝ່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ທີ່ບໍ່ເຄີຍມີມາກ່ອນ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ບໍ່ເຄີຍຖືກເປີດເຜີຍ</w:t>
      </w:r>
      <w:r w:rsidR="00C763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ສູ່ສາທາລະ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ນະຊົນ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ດ້ວຍ</w:t>
      </w:r>
      <w:r w:rsidR="00F467C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ສື່ສິ່ງພິມ</w:t>
      </w:r>
      <w:r w:rsidR="00F31B37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="00F467C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ສື່ເອເລັກໂຕຣນິກ</w:t>
      </w:r>
      <w:r w:rsidR="00F31B37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ການນຳໃຊ້ຕົວຈິງ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ຮູບການອື່ນ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ແຫ່ງໃດໜຶ່ງໃນໂລກ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ກ່ອນວັນ​ຍື່ນ​ຄຳຮ້ອງ</w:t>
      </w:r>
      <w:r w:rsidR="00C763B1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ກ່ອນ​ວັນບຸລິມະສິດ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ຂອງຄຳຮ້ອງຂໍຮັບສິດທິ​ບັດ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  <w:r w:rsidR="003D7470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69D006A8" w14:textId="23617781" w:rsidR="0038076C" w:rsidRPr="00892EFB" w:rsidRDefault="0038076C" w:rsidP="00C64943">
      <w:pPr>
        <w:numPr>
          <w:ilvl w:val="3"/>
          <w:numId w:val="24"/>
        </w:numPr>
        <w:tabs>
          <w:tab w:val="left" w:pos="147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ມີຂັ້ນຕອນ</w:t>
      </w:r>
      <w:r w:rsidR="00D7751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="00CF01A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ກຳມະວິທີ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ການປະດິດສ້າງທີ່ສູງຂຶ້ນ</w:t>
      </w:r>
      <w:r w:rsidR="00373B2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51E27" w:rsidRPr="00892EFB">
        <w:rPr>
          <w:rFonts w:ascii="Phetsarath OT" w:eastAsia="Phetsarath OT" w:hAnsi="Phetsarath OT" w:cs="Phetsarath OT" w:hint="cs"/>
          <w:sz w:val="18"/>
          <w:cs/>
          <w:lang w:val="pt-PT" w:bidi="lo-LA"/>
        </w:rPr>
        <w:t>ເມື່ອທຽບໃສ່</w:t>
      </w:r>
      <w:r w:rsidR="0059482D" w:rsidRPr="00892EFB">
        <w:rPr>
          <w:rFonts w:ascii="Phetsarath OT" w:eastAsia="Phetsarath OT" w:hAnsi="Phetsarath OT" w:cs="Phetsarath OT" w:hint="cs"/>
          <w:sz w:val="18"/>
          <w:cs/>
          <w:lang w:val="pt-PT" w:bidi="lo-LA"/>
        </w:rPr>
        <w:t>ການປະດິດສ້າງທີ່ມີມາກ່ອນແລ້ວ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59482D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6C9C511E" w14:textId="1E169079" w:rsidR="0038076C" w:rsidRPr="00892EFB" w:rsidRDefault="00DB64D3" w:rsidP="00C64943">
      <w:pPr>
        <w:numPr>
          <w:ilvl w:val="3"/>
          <w:numId w:val="24"/>
        </w:numPr>
        <w:tabs>
          <w:tab w:val="left" w:pos="147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ນຳໃຊ້ໃຫ້ເປັນປະໂຫຍດໃນຂົງເຂດ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ຫັດຖະກຳ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ກະ</w:t>
      </w:r>
      <w:r w:rsidR="00AD4985" w:rsidRPr="00892EFB">
        <w:rPr>
          <w:rFonts w:ascii="Phetsarath OT" w:eastAsia="Phetsarath OT" w:hAnsi="Phetsarath OT" w:cs="Phetsarath OT" w:hint="cs"/>
          <w:cs/>
          <w:lang w:val="pt-PT" w:bidi="lo-LA"/>
        </w:rPr>
        <w:t>ສິກໍາ</w:t>
      </w:r>
      <w:r w:rsidR="002D0610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ການປະມົງ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4976D6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="004976D6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ອື່ນໆ</w:t>
      </w:r>
      <w:r w:rsidR="00F62631" w:rsidRPr="00892EFB">
        <w:rPr>
          <w:rFonts w:ascii="Phetsarath OT" w:eastAsia="Phetsarath OT" w:hAnsi="Phetsarath OT" w:cs="Phetsarath OT"/>
          <w:lang w:val="pt-PT"/>
        </w:rPr>
        <w:t>.</w:t>
      </w:r>
    </w:p>
    <w:p w14:paraId="174821EC" w14:textId="77777777" w:rsidR="0019683F" w:rsidRPr="00892EFB" w:rsidRDefault="0019683F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2295A3D2" w14:textId="3B2739E9" w:rsidR="0038076C" w:rsidRPr="00892EFB" w:rsidRDefault="0038076C" w:rsidP="00AC2C07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847854" w:rsidRPr="00892EFB">
        <w:rPr>
          <w:rFonts w:ascii="Phetsarath OT" w:eastAsia="Phetsarath OT" w:hAnsi="Phetsarath OT" w:cs="Phetsarath OT"/>
          <w:b/>
          <w:bCs/>
          <w:lang w:val="pt-PT"/>
        </w:rPr>
        <w:t>14</w:t>
      </w:r>
      <w:r w:rsidR="00AD4985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100FF1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100FF1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100FF1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="001E53A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D51E2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ເງື່ອນໄຂ</w:t>
      </w:r>
      <w:r w:rsidR="00F872B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ການໄດ້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ຮັບອະນຸສິດທິບັດ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34716378" w14:textId="30BEA770" w:rsidR="008F59FF" w:rsidRPr="00892EFB" w:rsidRDefault="00D51E27" w:rsidP="00AC2C07">
      <w:pPr>
        <w:ind w:firstLine="10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ໄດ້ຮັບ​​​ອະນຸສິດທິບັດ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ຕ້ອງມີເງື່ອນໄຂຄົບຖ້ວນ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:  </w:t>
      </w:r>
    </w:p>
    <w:p w14:paraId="1EAEFCB0" w14:textId="512FF2A7" w:rsidR="001923EB" w:rsidRPr="00892EFB" w:rsidRDefault="002670C2" w:rsidP="00C64943">
      <w:pPr>
        <w:numPr>
          <w:ilvl w:val="0"/>
          <w:numId w:val="12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ເປັນ</w:t>
      </w:r>
      <w:r w:rsidR="0038076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ສິ່ງປະດິດ​ໃໝ່</w:t>
      </w:r>
      <w:r w:rsidR="0038076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3014A0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ທີ່ບໍ່ເຄີຍມີມາກ່ອນ, </w:t>
      </w:r>
      <w:r w:rsidR="00100FF1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ບໍ່ເຄີຍຖືກເປີດເຜີຍສູ່ສາທາລະນະຊົນ</w:t>
      </w:r>
      <w:r w:rsidR="00100FF1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F31B37" w:rsidRPr="00892EFB">
        <w:rPr>
          <w:rFonts w:ascii="Phetsarath OT" w:eastAsia="Phetsarath OT" w:hAnsi="Phetsarath OT" w:cs="Phetsarath OT" w:hint="cs"/>
          <w:cs/>
          <w:lang w:val="pt-PT" w:bidi="lo-LA"/>
        </w:rPr>
        <w:t>ດ້ວຍ ສື່ສິ່ງພິມ, ສື່ເອເລັກໂຕຣນິກ,</w:t>
      </w:r>
      <w:r w:rsidR="00F31B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31B37"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ການນຳໃຊ້ຕົວຈິງ</w:t>
      </w:r>
      <w:r w:rsidR="00F31B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31B37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F31B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31B37" w:rsidRPr="00892EFB">
        <w:rPr>
          <w:rFonts w:ascii="Phetsarath OT" w:eastAsia="Phetsarath OT" w:hAnsi="Phetsarath OT" w:cs="Phetsarath OT" w:hint="cs"/>
          <w:cs/>
          <w:lang w:val="pt-PT" w:bidi="lo-LA"/>
        </w:rPr>
        <w:t>ຮູບການອື່ນ</w:t>
      </w:r>
      <w:r w:rsidR="00F31B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00FF1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100FF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F1035" w:rsidRPr="00892EFB">
        <w:rPr>
          <w:rFonts w:ascii="Phetsarath OT" w:eastAsia="Phetsarath OT" w:hAnsi="Phetsarath OT" w:cs="Phetsarath OT" w:hint="cs"/>
          <w:cs/>
          <w:lang w:val="pt-PT" w:bidi="lo-LA"/>
        </w:rPr>
        <w:t>ກ່ອນ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ໜຶ່ງ​ປີ</w:t>
      </w:r>
      <w:r w:rsidR="008F103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ກ່ອນ​ວັນ​ຍື່ນ​ຄຳ​ຮ້ອງຂໍ</w:t>
      </w:r>
      <w:r w:rsidR="00100FF1" w:rsidRPr="00892EFB">
        <w:rPr>
          <w:rFonts w:ascii="Phetsarath OT" w:eastAsia="Phetsarath OT" w:hAnsi="Phetsarath OT" w:cs="Phetsarath OT" w:hint="cs"/>
          <w:cs/>
          <w:lang w:val="pt-PT" w:bidi="lo-LA"/>
        </w:rPr>
        <w:t>ຮັບ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ECD7441" w14:textId="77777777" w:rsidR="001923EB" w:rsidRPr="00892EFB" w:rsidRDefault="0038076C" w:rsidP="00C64943">
      <w:pPr>
        <w:numPr>
          <w:ilvl w:val="0"/>
          <w:numId w:val="12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ມີກາ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ນປັບປຸງ</w:t>
      </w:r>
      <w:r w:rsidRPr="00892EFB">
        <w:rPr>
          <w:rFonts w:ascii="Phetsarath OT" w:eastAsia="Phetsarath OT" w:hAnsi="Phetsarath OT" w:cs="Phetsarath OT"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ເຕັກ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ພົວພັນ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</w:t>
      </w:r>
      <w:r w:rsidR="00AD4985" w:rsidRPr="00892EFB">
        <w:rPr>
          <w:rFonts w:ascii="Phetsarath OT" w:eastAsia="Phetsarath OT" w:hAnsi="Phetsarath OT" w:cs="Phetsarath OT" w:hint="cs"/>
          <w:cs/>
          <w:lang w:val="pt-PT" w:bidi="lo-LA"/>
        </w:rPr>
        <w:t>ງຂັ້ນຕອນການສ້າງ</w:t>
      </w:r>
      <w:r w:rsidR="00823636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AD498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D4985" w:rsidRPr="00892EFB">
        <w:rPr>
          <w:rFonts w:ascii="Phetsarath OT" w:eastAsia="Phetsarath OT" w:hAnsi="Phetsarath OT" w:cs="Phetsarath OT" w:hint="cs"/>
          <w:cs/>
          <w:lang w:val="pt-PT" w:bidi="lo-LA"/>
        </w:rPr>
        <w:t>ຊຶ່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ງ</w:t>
      </w:r>
      <w:r w:rsidR="00AD4985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ຂັ້ນຕອນ</w:t>
      </w:r>
      <w:r w:rsidR="00823636" w:rsidRPr="00892EFB">
        <w:rPr>
          <w:rFonts w:ascii="Phetsarath OT" w:eastAsia="Phetsarath OT" w:hAnsi="Phetsarath OT" w:cs="Phetsarath OT" w:hint="cs"/>
          <w:cs/>
          <w:lang w:val="pt-PT" w:bidi="lo-LA"/>
        </w:rPr>
        <w:t>ງ່າຍກວ່າ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ຂັ້ນຕອນການປະດິດສ້າງ</w:t>
      </w:r>
      <w:r w:rsidR="008F59FF"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261433A0" w14:textId="6326490D" w:rsidR="0038076C" w:rsidRPr="00892EFB" w:rsidRDefault="00DB64D3" w:rsidP="00C64943">
      <w:pPr>
        <w:numPr>
          <w:ilvl w:val="0"/>
          <w:numId w:val="12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ນຳໃຊ້ໃຫ້ເປັນປະໂຫຍດໃນຂົງເຂດ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ຫັດຖະກຳ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ກະສິກຳ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ການປະມົງ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8F59F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F59FF" w:rsidRPr="00892EFB">
        <w:rPr>
          <w:rFonts w:ascii="Phetsarath OT" w:eastAsia="Phetsarath OT" w:hAnsi="Phetsarath OT" w:cs="Phetsarath OT" w:hint="cs"/>
          <w:cs/>
          <w:lang w:val="pt-PT" w:bidi="lo-LA"/>
        </w:rPr>
        <w:t>ກ</w:t>
      </w:r>
      <w:r w:rsidR="004976D6" w:rsidRPr="00892EFB">
        <w:rPr>
          <w:rFonts w:ascii="Phetsarath OT" w:eastAsia="Phetsarath OT" w:hAnsi="Phetsarath OT" w:cs="Phetsarath OT" w:hint="cs"/>
          <w:cs/>
          <w:lang w:val="pt-PT" w:bidi="lo-LA"/>
        </w:rPr>
        <w:t>ານຄ້າ</w:t>
      </w:r>
      <w:r w:rsidR="004976D6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ອື່ນໆ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261B127F" w14:textId="77777777" w:rsidR="00031D74" w:rsidRPr="00892EFB" w:rsidRDefault="00031D74" w:rsidP="00014808">
      <w:pPr>
        <w:jc w:val="both"/>
        <w:rPr>
          <w:rFonts w:ascii="Phetsarath OT" w:eastAsia="Phetsarath OT" w:hAnsi="Phetsarath OT" w:cs="Phetsarath OT"/>
          <w:b/>
          <w:lang w:val="pt-PT" w:bidi="lo-LA"/>
        </w:rPr>
      </w:pPr>
    </w:p>
    <w:p w14:paraId="235D59CB" w14:textId="036C0AE9" w:rsidR="0038076C" w:rsidRPr="00892EFB" w:rsidRDefault="0038076C" w:rsidP="007434F2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847854" w:rsidRPr="00892EFB">
        <w:rPr>
          <w:rFonts w:ascii="Phetsarath OT" w:eastAsia="Phetsarath OT" w:hAnsi="Phetsarath OT" w:cs="Phetsarath OT"/>
          <w:b/>
          <w:bCs/>
          <w:lang w:val="pt-PT"/>
        </w:rPr>
        <w:t>15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E35C46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(ປັບປຸງ) </w:t>
      </w:r>
      <w:r w:rsidR="001E53A2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1E53A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ເງື່ອນ​ໄຂ​</w:t>
      </w:r>
      <w:r w:rsidR="007C3E3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="001E53A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ໄດ້ຮັບ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ໃບ​ຢັ້ງຢືນແບບ​ອຸດ​ສາ​ຫະກຳ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4F4A8049" w14:textId="3EC80D77" w:rsidR="0038076C" w:rsidRPr="00892EFB" w:rsidRDefault="001E53A2" w:rsidP="007434F2">
      <w:pPr>
        <w:ind w:left="720" w:firstLine="35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ໄດ້ຮັບໃບ​ຢັ້ງຢືນແບບອຸດສາຫະກຳ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ຕ້ອງມີເງື່ອນໄຂຄົບຖ້ວນ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:  </w:t>
      </w:r>
    </w:p>
    <w:p w14:paraId="78284B8E" w14:textId="03760AC6" w:rsidR="0038076C" w:rsidRPr="00892EFB" w:rsidRDefault="0038076C" w:rsidP="002A43EC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ເປັນແບບໃໝ່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ຊຶ່ງບໍ່ເຄີຍຖືກເປີດເຜີຍ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ສູ່ສາທາລະນະຊົນມາກ່ອນ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130E0" w:rsidRPr="00892EFB">
        <w:rPr>
          <w:rFonts w:ascii="Phetsarath OT" w:eastAsia="Phetsarath OT" w:hAnsi="Phetsarath OT" w:cs="Phetsarath OT" w:hint="cs"/>
          <w:cs/>
          <w:lang w:val="pt-PT" w:bidi="lo-LA"/>
        </w:rPr>
        <w:t>ດ້ວຍ</w:t>
      </w:r>
      <w:r w:rsidR="007434F2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A43EC">
        <w:rPr>
          <w:rFonts w:ascii="Phetsarath OT" w:eastAsia="Phetsarath OT" w:hAnsi="Phetsarath OT" w:cs="Phetsarath OT" w:hint="cs"/>
          <w:cs/>
          <w:lang w:val="pt-PT" w:bidi="lo-LA"/>
        </w:rPr>
        <w:t xml:space="preserve">ສື່ສິ່ງພິມ, </w:t>
      </w:r>
      <w:r w:rsidR="005130E0" w:rsidRPr="00892EFB">
        <w:rPr>
          <w:rFonts w:ascii="Phetsarath OT" w:eastAsia="Phetsarath OT" w:hAnsi="Phetsarath OT" w:cs="Phetsarath OT" w:hint="cs"/>
          <w:cs/>
          <w:lang w:val="pt-PT" w:bidi="lo-LA"/>
        </w:rPr>
        <w:t>ສື່ເອເລັກໂຕຣ</w:t>
      </w:r>
      <w:r w:rsidR="002A43E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5130E0" w:rsidRPr="00892EFB">
        <w:rPr>
          <w:rFonts w:ascii="Phetsarath OT" w:eastAsia="Phetsarath OT" w:hAnsi="Phetsarath OT" w:cs="Phetsarath OT" w:hint="cs"/>
          <w:cs/>
          <w:lang w:val="pt-PT" w:bidi="lo-LA"/>
        </w:rPr>
        <w:t>ນິກ,</w:t>
      </w:r>
      <w:r w:rsidR="005130E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130E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ການນຳໃຊ້ຕົວຈິງ,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​ການ​ວາງສະ​ແດງ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ຮູບການອື່ນ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ແຫ່ງໃດໜຶ່ງໃນໂລກ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ກ່ອນວັນຍື່ນຄຳຮ້ອງ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ກ່ອນວັນບຸລິມະສິດ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ຂອງຄຳຮ້ອງຂໍ</w:t>
      </w:r>
      <w:r w:rsidR="000B6BA9" w:rsidRPr="00892EFB">
        <w:rPr>
          <w:rFonts w:ascii="Phetsarath OT" w:eastAsia="Phetsarath OT" w:hAnsi="Phetsarath OT" w:cs="Phetsarath OT" w:hint="cs"/>
          <w:cs/>
          <w:lang w:val="pt-PT" w:bidi="lo-LA"/>
        </w:rPr>
        <w:t>ຮັບໃບຢັ້ງຢືນ</w:t>
      </w:r>
      <w:r w:rsidR="003F3CA4" w:rsidRPr="00892EFB">
        <w:rPr>
          <w:rFonts w:ascii="Phetsarath OT" w:eastAsia="Phetsarath OT" w:hAnsi="Phetsarath OT" w:cs="Phetsarath OT" w:hint="cs"/>
          <w:cs/>
          <w:lang w:val="pt-PT" w:bidi="lo-LA"/>
        </w:rPr>
        <w:t>ແບບອຸດສ</w:t>
      </w:r>
      <w:r w:rsidR="00340C56" w:rsidRPr="00892EFB">
        <w:rPr>
          <w:rFonts w:ascii="Phetsarath OT" w:eastAsia="Phetsarath OT" w:hAnsi="Phetsarath OT" w:cs="Phetsarath OT" w:hint="cs"/>
          <w:cs/>
          <w:lang w:val="pt-PT" w:bidi="lo-LA"/>
        </w:rPr>
        <w:t>າ</w:t>
      </w:r>
      <w:r w:rsidR="003F3CA4" w:rsidRPr="00892EFB">
        <w:rPr>
          <w:rFonts w:ascii="Phetsarath OT" w:eastAsia="Phetsarath OT" w:hAnsi="Phetsarath OT" w:cs="Phetsarath OT" w:hint="cs"/>
          <w:cs/>
          <w:lang w:val="pt-PT" w:bidi="lo-LA"/>
        </w:rPr>
        <w:t>ຫະກຳ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CE77B06" w14:textId="5B0FB337" w:rsidR="0038076C" w:rsidRPr="00892EFB" w:rsidRDefault="0038076C" w:rsidP="00C64943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ເປັນສ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ິ່ງ​ປະດັບ</w:t>
      </w:r>
      <w:r w:rsidR="00C763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ຊຶ່ງເຮັດ​ໃຫ້ວັດຖຸ​ທີ່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ນຳ​ເອົາແບບ​ໄປ​ໃຊ້​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ເອົາ​​ແບບໄປ​ຕິດ​ໃສ່ຕົວຂອງ​ວັດຖຸ</w:t>
      </w:r>
      <w:r w:rsidR="00894EA6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0F1FD7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ເກີດມີຮູບຊົງພາຍນອກພິເສດ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2488DAB" w14:textId="77777777" w:rsidR="00C13416" w:rsidRPr="00892EFB" w:rsidRDefault="00C13416" w:rsidP="00C13416">
      <w:pPr>
        <w:pStyle w:val="ListParagraph"/>
        <w:tabs>
          <w:tab w:val="left" w:pos="1418"/>
          <w:tab w:val="left" w:pos="1560"/>
        </w:tabs>
        <w:ind w:left="1176"/>
        <w:jc w:val="both"/>
        <w:rPr>
          <w:rFonts w:ascii="Phetsarath OT" w:eastAsia="Phetsarath OT" w:hAnsi="Phetsarath OT" w:cs="Phetsarath OT"/>
          <w:lang w:val="pt-PT"/>
        </w:rPr>
      </w:pPr>
    </w:p>
    <w:p w14:paraId="4F3E517E" w14:textId="0F2A3CF7" w:rsidR="0038076C" w:rsidRPr="00892EFB" w:rsidRDefault="0038076C" w:rsidP="007434F2">
      <w:pPr>
        <w:pStyle w:val="BodyText"/>
        <w:ind w:left="1418" w:hanging="1418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16 </w:t>
      </w:r>
      <w:r w:rsidR="00100FF1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100FF1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100FF1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="001E53A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ເງື່ອນໄຂ</w:t>
      </w:r>
      <w:r w:rsidR="00894EA6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ໄດ້ຮັບ​ໃບຢັ້ງຢືນເຄື່ອງ​ໝາຍ​ການ​ຄ້າ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4C92B29" w14:textId="59C4DE3D" w:rsidR="0038076C" w:rsidRPr="00892EFB" w:rsidRDefault="001E53A2" w:rsidP="007434F2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ໄດ້ຮັບໃບຢັ້ງຢືນເຄື່ອງໝາຍການຄ້າ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ຕ້ອງມີເງື່ອນໄຂຄົບຖ້ວນ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:  </w:t>
      </w:r>
    </w:p>
    <w:p w14:paraId="55DA4CBA" w14:textId="33A6EB2B" w:rsidR="00D0485D" w:rsidRPr="00892EFB" w:rsidRDefault="0038076C" w:rsidP="000225E5">
      <w:pPr>
        <w:pStyle w:val="BodyText"/>
        <w:numPr>
          <w:ilvl w:val="0"/>
          <w:numId w:val="25"/>
        </w:numPr>
        <w:tabs>
          <w:tab w:val="left" w:pos="1560"/>
        </w:tabs>
        <w:ind w:left="425" w:right="6" w:firstLine="851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​ເປັນ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ສັນ​ຍາ​ລັກ​ໃດໜຶ່ງ​ ຫຼື ຫຼາຍສັນ​ຍາ​ລັກ​ລວມ​ກັນ ທີ່ສາມາດ​ຈຳ​</w:t>
      </w:r>
      <w:r w:rsidR="00AD4985" w:rsidRPr="00892EFB">
        <w:rPr>
          <w:rFonts w:ascii="Phetsarath OT" w:eastAsia="Phetsarath OT" w:hAnsi="Phetsarath OT" w:cs="Phetsarath OT" w:hint="cs"/>
          <w:cs/>
          <w:lang w:val="pt-PT" w:bidi="lo-LA"/>
        </w:rPr>
        <w:t>ແນ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</w:t>
      </w:r>
      <w:r w:rsidR="00AD498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ການ​ບໍລິການຂອງ</w:t>
      </w:r>
      <w:r w:rsidR="001E53A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="001E53A2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="001E53A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="001E53A2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ໃດໜຶ່ງ​ທີ່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ແຕກ​ຕ່າງຈາກ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ສັນຍາລັກຂອງ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="001E53A2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1E53A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="001E53A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53A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A16BA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6BAE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="00AD4985" w:rsidRPr="00892EFB">
        <w:rPr>
          <w:rFonts w:ascii="Phetsarath OT" w:eastAsia="Phetsarath OT" w:hAnsi="Phetsarath OT" w:cs="Phetsarath OT" w:hint="cs"/>
          <w:cs/>
          <w:lang w:val="pt-PT" w:bidi="lo-LA"/>
        </w:rPr>
        <w:t>ສັນ​ຍາ​ລັກ</w:t>
      </w:r>
      <w:r w:rsidR="00AD498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ລວມ​ເອົາ</w:t>
      </w:r>
      <w:r w:rsidR="00C763B1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ຄຳ​ສັບ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ຊື່​ບຸ​ກຄົນ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</w:t>
      </w:r>
      <w:r w:rsidRPr="00892EFB">
        <w:rPr>
          <w:rFonts w:ascii="Phetsarath OT" w:eastAsia="Phetsarath OT" w:hAnsi="Phetsarath OT" w:cs="Phetsarath OT"/>
          <w:lang w:val="pt-PT"/>
        </w:rPr>
        <w:t>,</w:t>
      </w:r>
      <w:r w:rsidRPr="00892EFB">
        <w:rPr>
          <w:rFonts w:ascii="Phetsarath OT" w:eastAsia="Phetsarath OT" w:hAnsi="Phetsarath OT" w:cs="Phetsarath OT"/>
          <w:sz w:val="14"/>
          <w:szCs w:val="14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ຕົວ​ເລກ</w:t>
      </w:r>
      <w:r w:rsidRPr="00892EFB">
        <w:rPr>
          <w:rFonts w:ascii="Phetsarath OT" w:eastAsia="Phetsarath OT" w:hAnsi="Phetsarath OT" w:cs="Phetsarath OT"/>
          <w:lang w:val="pt-PT"/>
        </w:rPr>
        <w:t>,</w:t>
      </w:r>
      <w:r w:rsidRPr="00892EFB">
        <w:rPr>
          <w:rFonts w:ascii="Phetsarath OT" w:eastAsia="Phetsarath OT" w:hAnsi="Phetsarath OT" w:cs="Phetsarath OT"/>
          <w:sz w:val="16"/>
          <w:szCs w:val="16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ອົງ​ປະກອບ​​ເປັນຮູບຮ່າງ</w:t>
      </w:r>
      <w:r w:rsidRPr="00892EFB">
        <w:rPr>
          <w:rFonts w:ascii="Phetsarath OT" w:eastAsia="Phetsarath OT" w:hAnsi="Phetsarath OT" w:cs="Phetsarath OT"/>
          <w:lang w:val="pt-PT"/>
        </w:rPr>
        <w:t>,</w:t>
      </w:r>
      <w:r w:rsidRPr="00892EFB">
        <w:rPr>
          <w:rFonts w:ascii="Phetsarath OT" w:eastAsia="Phetsarath OT" w:hAnsi="Phetsarath OT" w:cs="Phetsarath OT"/>
          <w:sz w:val="14"/>
          <w:szCs w:val="14"/>
          <w:lang w:val="pt-PT"/>
        </w:rPr>
        <w:t xml:space="preserve"> </w:t>
      </w:r>
      <w:r w:rsidR="00F434B5" w:rsidRPr="000225E5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ຮ</w:t>
      </w:r>
      <w:r w:rsidR="00CE1B26" w:rsidRPr="000225E5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ູ</w:t>
      </w:r>
      <w:r w:rsidR="00F434B5" w:rsidRPr="000225E5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ບຊົງ</w:t>
      </w:r>
      <w:r w:rsidR="00F434B5" w:rsidRPr="000225E5">
        <w:rPr>
          <w:rFonts w:ascii="Phetsarath OT" w:eastAsia="Phetsarath OT" w:hAnsi="Phetsarath OT" w:cs="Phetsarath OT"/>
          <w:spacing w:val="4"/>
          <w:lang w:val="pt-PT" w:bidi="lo-LA"/>
        </w:rPr>
        <w:t>,</w:t>
      </w:r>
      <w:r w:rsidR="00EB4373" w:rsidRPr="000225E5">
        <w:rPr>
          <w:rFonts w:ascii="Phetsarath OT" w:eastAsia="Phetsarath OT" w:hAnsi="Phetsarath OT" w:cs="Phetsarath OT"/>
          <w:spacing w:val="4"/>
          <w:lang w:val="pt-PT" w:bidi="lo-LA"/>
        </w:rPr>
        <w:t xml:space="preserve"> </w:t>
      </w:r>
      <w:r w:rsidR="00EB4373" w:rsidRPr="000225E5">
        <w:rPr>
          <w:rFonts w:ascii="Phetsarath OT" w:eastAsia="Phetsarath OT" w:hAnsi="Phetsarath OT" w:cs="Phetsarath OT"/>
          <w:spacing w:val="4"/>
          <w:cs/>
          <w:lang w:val="pt-PT" w:bidi="lo-LA"/>
        </w:rPr>
        <w:t>​</w:t>
      </w:r>
      <w:r w:rsidR="00EB4373" w:rsidRPr="000225E5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ຮູບ​ສາມ​ມິ​ຕິ</w:t>
      </w:r>
      <w:r w:rsidR="008755B9" w:rsidRPr="000225E5">
        <w:rPr>
          <w:rFonts w:ascii="Phetsarath OT" w:eastAsia="Phetsarath OT" w:hAnsi="Phetsarath OT" w:cs="Phetsarath OT"/>
          <w:spacing w:val="4"/>
          <w:lang w:val="pt-PT" w:bidi="lo-LA"/>
        </w:rPr>
        <w:t>,</w:t>
      </w:r>
      <w:r w:rsidR="008755B9" w:rsidRPr="000225E5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="008755B9" w:rsidRPr="000225E5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ຮູບທີ່ມີການເຄື່ອນເໜັງ</w:t>
      </w:r>
      <w:r w:rsidR="008F75B3" w:rsidRPr="000225E5">
        <w:rPr>
          <w:rFonts w:ascii="Phetsarath OT" w:eastAsia="Phetsarath OT" w:hAnsi="Phetsarath OT" w:cs="Phetsarath OT"/>
          <w:spacing w:val="4"/>
          <w:lang w:val="pt-PT" w:bidi="lo-LA"/>
        </w:rPr>
        <w:t>,</w:t>
      </w:r>
      <w:r w:rsidRPr="000225E5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0225E5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ສິ່ງ​ຫຸ້ມ​ຫໍ່ຂອງສິນຄ້າ</w:t>
      </w:r>
      <w:r w:rsidR="005E640F" w:rsidRPr="000225E5">
        <w:rPr>
          <w:rFonts w:ascii="Phetsarath OT" w:eastAsia="Phetsarath OT" w:hAnsi="Phetsarath OT" w:cs="Phetsarath OT"/>
          <w:spacing w:val="4"/>
          <w:lang w:val="pt-PT" w:bidi="lo-LA"/>
        </w:rPr>
        <w:t>,</w:t>
      </w:r>
      <w:r w:rsidRPr="000225E5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0225E5">
        <w:rPr>
          <w:rFonts w:ascii="Phetsarath OT" w:eastAsia="Phetsarath OT" w:hAnsi="Phetsarath OT" w:cs="Phetsarath OT" w:hint="cs"/>
          <w:cs/>
          <w:lang w:val="pt-PT" w:bidi="lo-LA"/>
        </w:rPr>
        <w:t>ການ​ລວມ​ກັນຂອງຫຼາຍ​ສີ</w:t>
      </w:r>
      <w:r w:rsidR="00335507" w:rsidRPr="000225E5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147AD0" w:rsidRPr="000225E5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147AD0" w:rsidRPr="000225E5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0225E5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244B44" w:rsidRPr="000225E5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0225E5">
        <w:rPr>
          <w:rFonts w:ascii="Phetsarath OT" w:eastAsia="Phetsarath OT" w:hAnsi="Phetsarath OT" w:cs="Phetsarath OT" w:hint="cs"/>
          <w:cs/>
          <w:lang w:val="pt-PT" w:bidi="lo-LA"/>
        </w:rPr>
        <w:t>ລວມ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ກັນຂອງ</w:t>
      </w:r>
      <w:r w:rsidR="00E25EBC" w:rsidRPr="00892EFB">
        <w:rPr>
          <w:rFonts w:ascii="Phetsarath OT" w:eastAsia="Phetsarath OT" w:hAnsi="Phetsarath OT" w:cs="Phetsarath OT" w:hint="cs"/>
          <w:cs/>
          <w:lang w:val="pt-PT" w:bidi="lo-LA"/>
        </w:rPr>
        <w:t>ຫຼາຍ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ສັນຍາ​ລັກ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7271C50" w14:textId="77777777" w:rsidR="00D0485D" w:rsidRPr="00892EFB" w:rsidRDefault="0038076C" w:rsidP="00C64943">
      <w:pPr>
        <w:pStyle w:val="BodyText"/>
        <w:numPr>
          <w:ilvl w:val="0"/>
          <w:numId w:val="25"/>
        </w:numPr>
        <w:tabs>
          <w:tab w:val="left" w:pos="1560"/>
        </w:tabs>
        <w:ind w:left="426" w:right="4" w:firstLine="84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ບໍ່ຄື​ກັນ​ກັບ​ເຄື່ອງໝາຍການຄ້າ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ເຄື່ອງໝາຍທີ່ມີ​ຊື່ສຽງ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F6D0D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ກຳ​ເນີ​ດ</w:t>
      </w:r>
      <w:r w:rsidR="00AD498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ທີ່ໄດ້ຈົດ​ທະບຽນ​ກ່ອນແລ້ວ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E6832" w:rsidRPr="00892EFB">
        <w:rPr>
          <w:rFonts w:ascii="Phetsarath OT" w:eastAsia="Phetsarath OT" w:hAnsi="Phetsarath OT" w:cs="Phetsarath OT" w:hint="cs"/>
          <w:cs/>
          <w:lang w:val="pt-PT" w:bidi="lo-LA"/>
        </w:rPr>
        <w:t>ຄື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6E6CD40" w14:textId="0C274B70" w:rsidR="00D0485D" w:rsidRPr="00892EFB" w:rsidRDefault="0038076C" w:rsidP="00C64943">
      <w:pPr>
        <w:pStyle w:val="BodyText"/>
        <w:numPr>
          <w:ilvl w:val="0"/>
          <w:numId w:val="25"/>
        </w:numPr>
        <w:tabs>
          <w:tab w:val="left" w:pos="1560"/>
        </w:tabs>
        <w:ind w:left="426" w:right="4" w:firstLine="84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​ບໍ່ຄ້າຍ​ຄື​ກັນ​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ກັບ​ເຄື່ອງໝາຍການຄ້າ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ທີ່ີ່​​ໄດ້​ຈົດທະບຽນ​ກ່ອນໜ້ານີ້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>ເຄື່ອງໝາຍທີ່ມີ​ຊື່ສຽງ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</w:t>
      </w:r>
      <w:r w:rsidR="00C763B1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350DC" w:rsidRPr="00892EFB">
        <w:rPr>
          <w:rFonts w:ascii="Phetsarath OT" w:eastAsia="Phetsarath OT" w:hAnsi="Phetsarath OT" w:cs="Phetsarath OT" w:hint="cs"/>
          <w:cs/>
          <w:lang w:val="pt-PT" w:bidi="lo-LA"/>
        </w:rPr>
        <w:t>ຄື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D5D19" w:rsidRPr="00892EFB">
        <w:rPr>
          <w:rFonts w:ascii="Phetsarath OT" w:eastAsia="Phetsarath OT" w:hAnsi="Phetsarath OT" w:cs="Phetsarath OT" w:hint="cs"/>
          <w:cs/>
          <w:lang w:val="pt-PT" w:bidi="lo-LA"/>
        </w:rPr>
        <w:t>ໝວດ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ຊຶ່ງການນຳໃຊ້ເຄື່ອງໝາຍດັ່ງກ່າວ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ອາດຈະພາ​ໃຫ້​ເກີດ​ຄວາມສັບສົນ​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ເຖິງ​ທ່ີ​ມາ​ຂອງສິນຄ້າ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ສ້າງ​ຄວາມ​ເຂົ້າ​ໃຈ​ຜິດ​ວ່າ​ເຄື່ອງ</w:t>
      </w:r>
      <w:r w:rsidR="009D31F3" w:rsidRPr="00892EFB">
        <w:rPr>
          <w:rFonts w:ascii="Phetsarath OT" w:eastAsia="Phetsarath OT" w:hAnsi="Phetsarath OT" w:cs="Phetsarath OT"/>
          <w:cs/>
          <w:lang w:val="pt-PT" w:bidi="lo-LA"/>
        </w:rPr>
        <w:br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ກ່ຽວ​ຂ້ອງ​ກັນ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ກ່ຽວ​ພັນ​ກັບ</w:t>
      </w:r>
      <w:r w:rsidR="00B20F87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AB4BD3F" w14:textId="3703C69A" w:rsidR="00C9360A" w:rsidRPr="00892EFB" w:rsidRDefault="0038076C" w:rsidP="00C64943">
      <w:pPr>
        <w:pStyle w:val="BodyText"/>
        <w:numPr>
          <w:ilvl w:val="0"/>
          <w:numId w:val="25"/>
        </w:numPr>
        <w:tabs>
          <w:tab w:val="left" w:pos="1560"/>
        </w:tabs>
        <w:ind w:left="426" w:right="4" w:firstLine="8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</w:t>
      </w:r>
      <w:r w:rsidR="00C627D3" w:rsidRPr="00892EFB">
        <w:rPr>
          <w:rFonts w:ascii="Phetsarath OT" w:eastAsia="Phetsarath OT" w:hAnsi="Phetsarath OT" w:cs="Phetsarath OT" w:hint="cs"/>
          <w:cs/>
          <w:lang w:val="pt-PT" w:bidi="lo-LA"/>
        </w:rPr>
        <w:t>ແມ່ນເຄື່ອງໝາຍ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C627D3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23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ກົດ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ໝາຍສະບັບ​ນີ້ິ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131864C6" w14:textId="6FF53356" w:rsidR="00B26F97" w:rsidRPr="00892EFB" w:rsidRDefault="00D22213" w:rsidP="00A72FC3">
      <w:pPr>
        <w:ind w:left="414" w:firstLine="650"/>
        <w:jc w:val="both"/>
        <w:rPr>
          <w:rFonts w:ascii="Phetsarath OT" w:eastAsia="Phetsarath OT" w:hAnsi="Phetsarath OT" w:cs="Phetsarath OT"/>
          <w:lang w:val="pt-PT"/>
        </w:rPr>
      </w:pPr>
      <w:r>
        <w:rPr>
          <w:rFonts w:ascii="Phetsarath OT" w:eastAsia="Phetsarath OT" w:hAnsi="Phetsarath OT" w:cs="Phetsarath OT" w:hint="cs"/>
          <w:cs/>
          <w:lang w:val="pt-PT" w:bidi="lo-LA"/>
        </w:rPr>
        <w:t>ສຳລັບເຄື່ອງໝາຍການ​ຄ້າໃດໜຶ່</w:t>
      </w:r>
      <w:r w:rsidR="00B26F97" w:rsidRPr="00892EFB">
        <w:rPr>
          <w:rFonts w:ascii="Phetsarath OT" w:eastAsia="Phetsarath OT" w:hAnsi="Phetsarath OT" w:cs="Phetsarath OT" w:hint="cs"/>
          <w:cs/>
          <w:lang w:val="pt-PT" w:bidi="lo-LA"/>
        </w:rPr>
        <w:t>ງ</w:t>
      </w:r>
      <w:r w:rsidR="00DF4F3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737A4D"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ຈະຖືວ່າມີ</w:t>
      </w:r>
      <w:r w:rsidR="00B26F97" w:rsidRPr="00892EFB">
        <w:rPr>
          <w:rFonts w:ascii="Phetsarath OT" w:eastAsia="Phetsarath OT" w:hAnsi="Phetsarath OT" w:cs="Phetsarath OT" w:hint="cs"/>
          <w:cs/>
          <w:lang w:val="pt-PT" w:bidi="lo-LA"/>
        </w:rPr>
        <w:t>​ຊື່​ສຽງ</w:t>
      </w:r>
      <w:r w:rsidR="00B26F9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26F97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ຕ້ອງມີເງື່ອນໄຂຄົບຖ້ວນ</w:t>
      </w:r>
      <w:r w:rsidR="00B26F9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26F97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B26F97" w:rsidRPr="00892EFB">
        <w:rPr>
          <w:rFonts w:ascii="Phetsarath OT" w:eastAsia="Phetsarath OT" w:hAnsi="Phetsarath OT" w:cs="Phetsarath OT"/>
          <w:lang w:val="pt-PT"/>
        </w:rPr>
        <w:t>:</w:t>
      </w:r>
    </w:p>
    <w:p w14:paraId="1AEA6835" w14:textId="00B91FBE" w:rsidR="00FD29EA" w:rsidRPr="00892EFB" w:rsidRDefault="0038076C" w:rsidP="00C64943">
      <w:pPr>
        <w:pStyle w:val="ListParagraph"/>
        <w:numPr>
          <w:ilvl w:val="0"/>
          <w:numId w:val="125"/>
        </w:numPr>
        <w:tabs>
          <w:tab w:val="left" w:pos="1560"/>
        </w:tabs>
        <w:ind w:left="426" w:right="4" w:firstLine="834"/>
        <w:jc w:val="both"/>
        <w:rPr>
          <w:rFonts w:ascii="Phetsarath OT" w:eastAsia="Phetsarath OT" w:hAnsi="Phetsarath OT" w:cs="Phetsarath OT"/>
          <w:lang w:val="pt-PT"/>
        </w:rPr>
      </w:pPr>
      <w:r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ເຄື່ອງໝາຍການ​ຄ້າ</w:t>
      </w:r>
      <w:r w:rsidRPr="005454F3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ແມ່ນ</w:t>
      </w:r>
      <w:r w:rsidRPr="005454F3">
        <w:rPr>
          <w:rFonts w:ascii="Phetsarath OT" w:eastAsia="Phetsarath OT" w:hAnsi="Phetsarath OT" w:cs="Phetsarath OT"/>
          <w:spacing w:val="-6"/>
          <w:lang w:val="pt-PT"/>
        </w:rPr>
        <w:t xml:space="preserve"> </w:t>
      </w:r>
      <w:r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ເຄື່ອງໝາຍຄືດັ່ງທີ່​ໄດ້ກຳນົດ​ໄວ້​ໃນ</w:t>
      </w:r>
      <w:r w:rsidR="005454F3" w:rsidRPr="005454F3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="00A907E5"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ວັກທີ</w:t>
      </w:r>
      <w:r w:rsidR="00AB25C9"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ໜ</w:t>
      </w:r>
      <w:r w:rsidR="006732EC"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ຶ່</w:t>
      </w:r>
      <w:r w:rsidR="00AB25C9"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ງ ຂອງມາດຕາ</w:t>
      </w:r>
      <w:r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ນີ້</w:t>
      </w:r>
      <w:r w:rsidRPr="005454F3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5454F3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ຊຶ່ງ​ເປັນ</w:t>
      </w:r>
      <w:r w:rsidR="005454F3" w:rsidRPr="005454F3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ຮັບ​</w:t>
      </w:r>
      <w:r w:rsidR="00214329" w:rsidRPr="00892EFB">
        <w:rPr>
          <w:rFonts w:ascii="Phetsarath OT" w:eastAsia="Phetsarath OT" w:hAnsi="Phetsarath OT" w:cs="Phetsarath OT" w:hint="cs"/>
          <w:cs/>
          <w:lang w:val="pt-PT" w:bidi="lo-LA"/>
        </w:rPr>
        <w:t>ຮູ້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ກັນຢ່າງ​ກວ້າ​ງຂວາງ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D5855"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ລວມທັງເຄື່ອງໝາຍການຄ້າ</w:t>
      </w:r>
      <w:r w:rsidR="00ED585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D5855" w:rsidRPr="00892EFB">
        <w:rPr>
          <w:rFonts w:ascii="Phetsarath OT" w:eastAsia="Phetsarath OT" w:hAnsi="Phetsarath OT" w:cs="Phetsarath OT" w:hint="cs"/>
          <w:cs/>
          <w:lang w:val="pt-PT" w:bidi="lo-LA"/>
        </w:rPr>
        <w:t>ທີ່​​​ມີ​​ການ​ຮັບ​ຮູ້ຈາກ​ຜົນ​ຂອງ​ການ​ສົ່ງ​ເສີມເຄື່ອງໝາຍການຄ້າດັ່ງກ່າວ</w:t>
      </w:r>
      <w:r w:rsidR="00ED585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ພາຍ​ໃນ​ດິນ​ແດນ</w:t>
      </w:r>
      <w:r w:rsidR="00C763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ຕາມ​ທີ່​ບົ່ງ​ບອກສິນຄ້າ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ຂອງ​ເຈົ້າ​ຂອງເຄື່ອງໝາຍ</w:t>
      </w:r>
      <w:r w:rsidR="005454F3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ທີ່​ອ້າງວ່າ​ເປັນ​​ເຄື່ອງໝາຍ</w:t>
      </w:r>
      <w:r w:rsidR="00121F4E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ທີ່​​ມີ​ຊື່​ສຽງ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  <w:r w:rsidR="00BB5A0F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7301BA15" w14:textId="77777777" w:rsidR="00FD29EA" w:rsidRPr="00892EFB" w:rsidRDefault="0038076C" w:rsidP="006D60E4">
      <w:pPr>
        <w:pStyle w:val="ListParagraph"/>
        <w:numPr>
          <w:ilvl w:val="0"/>
          <w:numId w:val="125"/>
        </w:numPr>
        <w:tabs>
          <w:tab w:val="left" w:pos="1512"/>
        </w:tabs>
        <w:ind w:left="426" w:right="4" w:firstLine="83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ທີ່​ບໍ່​ຂັດ​ກັບເງື່ອນໄຂ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82A31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ໄດ້​ຮັບ​ການ​ຈົດ​ທະບຽນ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7C560DF" w14:textId="391EF09E" w:rsidR="0038076C" w:rsidRPr="00892EFB" w:rsidRDefault="0038076C" w:rsidP="006D60E4">
      <w:pPr>
        <w:pStyle w:val="ListParagraph"/>
        <w:numPr>
          <w:ilvl w:val="0"/>
          <w:numId w:val="125"/>
        </w:numPr>
        <w:tabs>
          <w:tab w:val="left" w:pos="1512"/>
        </w:tabs>
        <w:ind w:left="426" w:right="4" w:firstLine="83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ການ​ພິຈາລະນາເຄື່ອງໝາຍ​ໃດໜຶ່ງ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ເປັນເຄື່ອງໝາຍການຄ້າທີ່​​ມີ​ຊື່​ສຽງນັ້ນ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C9360A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4339F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857F8F"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</w:t>
      </w:r>
      <w:r w:rsidR="00C9360A" w:rsidRPr="00892EFB">
        <w:rPr>
          <w:rFonts w:ascii="Phetsarath OT" w:eastAsia="Phetsarath OT" w:hAnsi="Phetsarath OT" w:cs="Phetsarath OT" w:hint="cs"/>
          <w:cs/>
          <w:lang w:val="pt-PT" w:bidi="lo-LA"/>
        </w:rPr>
        <w:t>ຫຼັກ​ຖານ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280E8635" w14:textId="486E9E59" w:rsidR="00FD29EA" w:rsidRPr="00892EFB" w:rsidRDefault="006D60E4" w:rsidP="006D60E4">
      <w:pPr>
        <w:tabs>
          <w:tab w:val="left" w:pos="1843"/>
        </w:tabs>
        <w:ind w:left="420" w:firstLine="110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lang w:val="pt-PT" w:bidi="lo-LA"/>
        </w:rPr>
        <w:t>3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.1.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ສາທາລະ​ນະ​ຊົນ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ໄດ້ຮັບຮູ້ເຖິງເຄື່ອງໝາຍ</w:t>
      </w:r>
      <w:r w:rsidR="004844B8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ໂດຍຜ່ານ</w:t>
      </w:r>
      <w:r w:rsidR="00995140" w:rsidRPr="00E3378A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2D34C5" w:rsidRPr="00E3378A">
        <w:rPr>
          <w:rFonts w:ascii="Phetsarath OT" w:eastAsia="Phetsarath OT" w:hAnsi="Phetsarath OT" w:cs="Phetsarath OT" w:hint="cs"/>
          <w:cs/>
          <w:lang w:val="pt-PT" w:bidi="lo-LA"/>
        </w:rPr>
        <w:t xml:space="preserve">ໂຄສະນາ,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ການຊື້</w:t>
      </w:r>
      <w:r w:rsidR="00EF646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ການນຳໃຊ້ເຄື່ອງໝາຍການ​ຄ້າ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ກ່ຽວ​ຂ້ອງ​ກັບສິນຄ້າ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  <w:r w:rsidR="0038076C" w:rsidRPr="00892EFB">
        <w:rPr>
          <w:rFonts w:ascii="Phetsarath OT" w:eastAsia="Phetsarath OT" w:hAnsi="Phetsarath OT" w:cs="Phetsarath OT"/>
          <w:sz w:val="28"/>
          <w:szCs w:val="28"/>
          <w:lang w:val="pt-PT"/>
        </w:rPr>
        <w:t xml:space="preserve"> </w:t>
      </w:r>
    </w:p>
    <w:p w14:paraId="30B23F86" w14:textId="64FB36E5" w:rsidR="00FD29EA" w:rsidRPr="00892EFB" w:rsidRDefault="006D60E4" w:rsidP="006D60E4">
      <w:pPr>
        <w:pStyle w:val="ListParagraph"/>
        <w:tabs>
          <w:tab w:val="left" w:pos="1843"/>
        </w:tabs>
        <w:ind w:left="420" w:firstLine="110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3.2.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ການຈໍລະຈອນແຈກຢາຍຜະລິດຕະພັນ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ທີ່ມີເຄື່ອງໝາຍການຄ້ານັ້ນ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ຢ່າງ​ກວ້າງ​ຂວາງ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5973218B" w14:textId="1475EE1F" w:rsidR="00FD29EA" w:rsidRPr="00892EFB" w:rsidRDefault="006D60E4" w:rsidP="006D60E4">
      <w:pPr>
        <w:pStyle w:val="ListParagraph"/>
        <w:tabs>
          <w:tab w:val="left" w:pos="1843"/>
        </w:tabs>
        <w:ind w:left="420" w:firstLine="110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3.3.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ບໍລິມາດ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ຂອງການຂາຍສິນຄ້າ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ການໃຫ້ບໍລິການ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ຢ່າງຫຼວງຫຼາຍ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5FF9EEF1" w14:textId="162B097B" w:rsidR="00FD29EA" w:rsidRPr="00892EFB" w:rsidRDefault="006D60E4" w:rsidP="006A4C4C">
      <w:pPr>
        <w:pStyle w:val="ListParagraph"/>
        <w:tabs>
          <w:tab w:val="left" w:pos="1974"/>
        </w:tabs>
        <w:ind w:left="420" w:firstLine="110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3.4.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ລຍະເວລານຳໃຊ້ເຄື່ອງໝາຍການຄ້ານັ້ນ</w:t>
      </w:r>
      <w:r w:rsidR="00F01CFC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ຕ້ອງເປັນ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ປົກກະຕິ</w:t>
      </w:r>
      <w:r w:rsidR="00C763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763B1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C763B1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ຕໍ່ເນື່ອງ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2E83443E" w14:textId="3AD90C09" w:rsidR="00FD29EA" w:rsidRPr="00892EFB" w:rsidRDefault="006D60E4" w:rsidP="006D60E4">
      <w:pPr>
        <w:pStyle w:val="ListParagraph"/>
        <w:tabs>
          <w:tab w:val="left" w:pos="1843"/>
        </w:tabs>
        <w:ind w:left="420" w:firstLine="110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3.5.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ຄວາມເຊື່ອໝັ້ນ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ກ່ຽວພັນ​ກັບການນຳໃຊ້​ເຄື່ອງໝາຍການຄ້າ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ກັບສິນຄ້າ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ໂດຍ​ອີງ​ຕາມ​ຄຸນນະພາບ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ຄວາມ​ນິຍົມຢ່າງກວ້າງ​ຂວາງໃນ​ສັງຄົມ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31ED471A" w14:textId="77777777" w:rsidR="00E3378A" w:rsidRDefault="006D60E4" w:rsidP="00E3378A">
      <w:pPr>
        <w:pStyle w:val="ListParagraph"/>
        <w:tabs>
          <w:tab w:val="left" w:pos="1843"/>
        </w:tabs>
        <w:ind w:left="420" w:firstLine="110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3.6.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ຜູ້​ຊົມ​ໃຊ້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ໄດ້ຮັບຮູ້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ກ່ຽວກັບ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ການມີຊື່ສຽງຂອງເຄື່ອງໝາຍ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ຢ່າງ​ຫຼວງຫຼາຍ</w:t>
      </w:r>
      <w:r w:rsidR="006A4C4C" w:rsidRPr="00892EFB">
        <w:rPr>
          <w:rFonts w:ascii="Phetsarath OT" w:eastAsia="Phetsarath OT" w:hAnsi="Phetsarath OT" w:cs="Phetsarath OT"/>
          <w:lang w:val="pt-PT"/>
        </w:rPr>
        <w:t>;</w:t>
      </w:r>
    </w:p>
    <w:p w14:paraId="3246015E" w14:textId="129EC6DC" w:rsidR="0038076C" w:rsidRPr="00E3378A" w:rsidRDefault="00E3378A" w:rsidP="00863CDB">
      <w:pPr>
        <w:pStyle w:val="ListParagraph"/>
        <w:tabs>
          <w:tab w:val="left" w:pos="2002"/>
        </w:tabs>
        <w:ind w:left="420" w:firstLine="1106"/>
        <w:jc w:val="both"/>
        <w:rPr>
          <w:rFonts w:ascii="Phetsarath OT" w:eastAsia="Phetsarath OT" w:hAnsi="Phetsarath OT" w:cs="Phetsarath OT"/>
          <w:lang w:val="pt-PT" w:bidi="lo-LA"/>
        </w:rPr>
      </w:pPr>
      <w:r>
        <w:rPr>
          <w:rFonts w:ascii="Phetsarath OT" w:eastAsia="Phetsarath OT" w:hAnsi="Phetsarath OT" w:cs="Phetsarath OT" w:hint="cs"/>
          <w:cs/>
          <w:lang w:val="pt-PT" w:bidi="lo-LA"/>
        </w:rPr>
        <w:t>3.7.</w:t>
      </w:r>
      <w:r w:rsidR="00863CD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E3378A">
        <w:rPr>
          <w:rFonts w:ascii="Phetsarath OT" w:eastAsia="Phetsarath OT" w:hAnsi="Phetsarath OT" w:cs="Phetsarath OT" w:hint="cs"/>
          <w:cs/>
          <w:lang w:val="pt-PT" w:bidi="lo-LA"/>
        </w:rPr>
        <w:t>ການລົງ​ທຶນເຂົ້າໃສ່​ເຄື່ອງໝາຍ</w:t>
      </w:r>
      <w:r w:rsidR="006A4C4C" w:rsidRPr="00E3378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E3378A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E3378A">
        <w:rPr>
          <w:rFonts w:ascii="Phetsarath OT" w:eastAsia="Phetsarath OT" w:hAnsi="Phetsarath OT" w:cs="Phetsarath OT" w:hint="cs"/>
          <w:cs/>
          <w:lang w:val="pt-PT" w:bidi="lo-LA"/>
        </w:rPr>
        <w:t>ມີມູນຄ່າ​ສູງ</w:t>
      </w:r>
      <w:r w:rsidR="00F1242A" w:rsidRPr="00E3378A">
        <w:rPr>
          <w:rFonts w:ascii="Phetsarath OT" w:eastAsia="Phetsarath OT" w:hAnsi="Phetsarath OT" w:cs="Phetsarath OT"/>
          <w:lang w:val="pt-PT"/>
        </w:rPr>
        <w:t xml:space="preserve"> </w:t>
      </w:r>
      <w:r w:rsidR="00F1242A" w:rsidRPr="00E3378A">
        <w:rPr>
          <w:rFonts w:ascii="Phetsarath OT" w:eastAsia="Phetsarath OT" w:hAnsi="Phetsarath OT" w:cs="Phetsarath OT" w:hint="cs"/>
          <w:cs/>
          <w:lang w:val="pt-PT" w:bidi="lo-LA"/>
        </w:rPr>
        <w:t>ເປັນຕົ້ນ</w:t>
      </w:r>
      <w:r w:rsidR="00420F08" w:rsidRPr="00E3378A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F1242A" w:rsidRPr="00E3378A">
        <w:rPr>
          <w:rFonts w:ascii="Phetsarath OT" w:eastAsia="Phetsarath OT" w:hAnsi="Phetsarath OT" w:cs="Phetsarath OT" w:hint="cs"/>
          <w:cs/>
          <w:lang w:bidi="lo-LA"/>
        </w:rPr>
        <w:t>ການລົງທຶນເຂົ້າໃສ່ການໂຄສະນາ</w:t>
      </w:r>
      <w:r w:rsidR="00580782" w:rsidRPr="00E3378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1242A" w:rsidRPr="00E3378A">
        <w:rPr>
          <w:rFonts w:ascii="Phetsarath OT" w:eastAsia="Phetsarath OT" w:hAnsi="Phetsarath OT" w:cs="Phetsarath OT" w:hint="cs"/>
          <w:cs/>
          <w:lang w:bidi="lo-LA"/>
        </w:rPr>
        <w:t>ເຜີຍແຜ່</w:t>
      </w:r>
      <w:r w:rsidR="00F1242A" w:rsidRPr="00E3378A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F1242A" w:rsidRPr="00E3378A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F1242A" w:rsidRPr="00E3378A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F1242A" w:rsidRPr="00E3378A">
        <w:rPr>
          <w:rFonts w:ascii="Phetsarath OT" w:eastAsia="Phetsarath OT" w:hAnsi="Phetsarath OT" w:cs="Phetsarath OT" w:hint="cs"/>
          <w:cs/>
          <w:lang w:bidi="lo-LA"/>
        </w:rPr>
        <w:t>ສ້າງ</w:t>
      </w:r>
      <w:r w:rsidR="00861F12" w:rsidRPr="00E3378A">
        <w:rPr>
          <w:rFonts w:ascii="Phetsarath OT" w:eastAsia="Phetsarath OT" w:hAnsi="Phetsarath OT" w:cs="Phetsarath OT" w:hint="cs"/>
          <w:cs/>
          <w:lang w:bidi="lo-LA"/>
        </w:rPr>
        <w:t>ຄວາມຮັບຮູ້</w:t>
      </w:r>
      <w:r w:rsidR="006D60E4" w:rsidRPr="00E3378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61F12" w:rsidRPr="00E3378A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="00F1242A" w:rsidRPr="00E3378A">
        <w:rPr>
          <w:rFonts w:ascii="Phetsarath OT" w:eastAsia="Phetsarath OT" w:hAnsi="Phetsarath OT" w:cs="Phetsarath OT" w:hint="cs"/>
          <w:cs/>
          <w:lang w:bidi="lo-LA"/>
        </w:rPr>
        <w:t>ເຄື່ອງໝາຍການຄ້າດັ່ງກ່າວ</w:t>
      </w:r>
      <w:r w:rsidR="00F1242A" w:rsidRPr="00E3378A">
        <w:rPr>
          <w:rFonts w:ascii="Phetsarath OT" w:eastAsia="Phetsarath OT" w:hAnsi="Phetsarath OT" w:cs="Phetsarath OT"/>
          <w:cs/>
          <w:lang w:bidi="lo-LA"/>
        </w:rPr>
        <w:t>.</w:t>
      </w:r>
    </w:p>
    <w:p w14:paraId="775A1EE8" w14:textId="3FB624CC" w:rsidR="000C326E" w:rsidRPr="00892EFB" w:rsidRDefault="000C326E" w:rsidP="000C326E">
      <w:pPr>
        <w:ind w:left="567" w:firstLine="56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ເຄື່ອງໝາຍການ​ຄ້າ​ທີ່​ມີ​ຊື່​ສຽງ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ຈະໄດ້ຮັບການປົກປ້ອງຕາມກົດໝາຍສະບັບນີ້</w:t>
      </w:r>
      <w:r w:rsidR="00F460C1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13007FEC" w14:textId="77777777" w:rsidR="00373CD0" w:rsidRPr="00892EFB" w:rsidRDefault="00373CD0" w:rsidP="00373CD0">
      <w:pPr>
        <w:ind w:left="567" w:right="4" w:firstLine="567"/>
        <w:jc w:val="both"/>
        <w:rPr>
          <w:rFonts w:ascii="Phetsarath OT" w:eastAsia="Phetsarath OT" w:hAnsi="Phetsarath OT" w:cs="Phetsarath OT"/>
          <w:sz w:val="22"/>
          <w:szCs w:val="22"/>
          <w:lang w:val="pt-PT"/>
        </w:rPr>
      </w:pPr>
    </w:p>
    <w:p w14:paraId="42AF3A55" w14:textId="45B4CF0F" w:rsidR="0038076C" w:rsidRPr="00892EFB" w:rsidRDefault="0038076C" w:rsidP="00BA19CE">
      <w:pPr>
        <w:ind w:left="1418" w:hanging="1418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ມາດ​ຕາ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1</w:t>
      </w:r>
      <w:r w:rsidR="00EB4373" w:rsidRPr="00892EFB">
        <w:rPr>
          <w:rFonts w:ascii="Phetsarath OT" w:eastAsia="Phetsarath OT" w:hAnsi="Phetsarath OT" w:cs="Phetsarath OT"/>
          <w:b/>
          <w:lang w:val="pt-PT"/>
        </w:rPr>
        <w:t>7</w:t>
      </w:r>
      <w:r w:rsidR="008929A5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="0069604C" w:rsidRPr="0069604C">
        <w:rPr>
          <w:rFonts w:ascii="Phetsarath OT" w:eastAsia="Phetsarath OT" w:hAnsi="Phetsarath OT" w:cs="Phetsarath OT" w:hint="cs"/>
          <w:bCs/>
          <w:cs/>
          <w:lang w:val="pt-PT" w:bidi="lo-LA"/>
        </w:rPr>
        <w:t>(ປັບປຸງ)</w:t>
      </w:r>
      <w:r w:rsidR="0069604C">
        <w:rPr>
          <w:rFonts w:ascii="Phetsarath OT" w:eastAsia="Phetsarath OT" w:hAnsi="Phetsarath OT" w:cs="Phetsarath OT" w:hint="cs"/>
          <w:b/>
          <w:cs/>
          <w:lang w:val="pt-PT" w:bidi="lo-LA"/>
        </w:rPr>
        <w:t xml:space="preserve"> </w:t>
      </w:r>
      <w:r w:rsidR="00750C2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ເງື່ອນ​ໄຂ</w:t>
      </w:r>
      <w:r w:rsidR="00750C25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F6222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ໄດ້ຮັບໃບຢັ້ງຢືນແບບຜັງ​ວົງ​ຈອນລວມ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</w:t>
      </w:r>
    </w:p>
    <w:p w14:paraId="575D97C8" w14:textId="215E01C3" w:rsidR="0038076C" w:rsidRPr="00892EFB" w:rsidRDefault="00750C25" w:rsidP="00BA19CE">
      <w:pPr>
        <w:tabs>
          <w:tab w:val="left" w:pos="1843"/>
        </w:tabs>
        <w:ind w:firstLine="10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ສິ່ງທີ່​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ໄດ້ຮັບໃບຢັ້ງຢືນແບບຜັງ​ວົງ​ຈອນລວມ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ຕ້ອງມີເງື່ອນໄຂຄົບຖ້ວນ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: </w:t>
      </w:r>
    </w:p>
    <w:p w14:paraId="3C94C9BE" w14:textId="3481872F" w:rsidR="0038076C" w:rsidRPr="00892EFB" w:rsidRDefault="0038076C" w:rsidP="00C64943">
      <w:pPr>
        <w:numPr>
          <w:ilvl w:val="0"/>
          <w:numId w:val="2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="008F3A48" w:rsidRPr="00892EFB">
        <w:rPr>
          <w:rFonts w:ascii="Phetsarath OT" w:eastAsia="Phetsarath OT" w:hAnsi="Phetsarath OT" w:cs="Phetsarath OT" w:hint="cs"/>
          <w:cs/>
          <w:lang w:val="pt-PT" w:bidi="lo-LA"/>
        </w:rPr>
        <w:t>ແບບຜັງ​ຕົ້ນສະບັບທີ່​ບໍ່ຄື​ແບບຜັງຂອງບຸກຄົນອື່ນ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F3A48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ຊຶ່ງເປັນ</w:t>
      </w:r>
      <w:r w:rsidR="00AD4985" w:rsidRPr="00892EFB">
        <w:rPr>
          <w:rFonts w:ascii="Phetsarath OT" w:eastAsia="Phetsarath OT" w:hAnsi="Phetsarath OT" w:cs="Phetsarath OT" w:hint="cs"/>
          <w:cs/>
          <w:lang w:val="pt-PT" w:bidi="lo-LA"/>
        </w:rPr>
        <w:t>ແບບ</w:t>
      </w:r>
      <w:r w:rsidR="008F3A48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4F0016" w:rsidRPr="00892EFB">
        <w:rPr>
          <w:rFonts w:ascii="Phetsarath OT" w:eastAsia="Phetsarath OT" w:hAnsi="Phetsarath OT" w:cs="Phetsarath OT" w:hint="cs"/>
          <w:cs/>
          <w:lang w:val="pt-PT" w:bidi="lo-LA"/>
        </w:rPr>
        <w:t>ເກີດຈາກສະຕິ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="004F0016" w:rsidRPr="00892EFB">
        <w:rPr>
          <w:rFonts w:ascii="Phetsarath OT" w:eastAsia="Phetsarath OT" w:hAnsi="Phetsarath OT" w:cs="Phetsarath OT" w:hint="cs"/>
          <w:cs/>
          <w:lang w:val="pt-PT" w:bidi="lo-LA"/>
        </w:rPr>
        <w:t>ສິ່ງ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101FFD" w:rsidRPr="00892EFB">
        <w:rPr>
          <w:rFonts w:ascii="Phetsarath OT" w:eastAsia="Phetsarath OT" w:hAnsi="Phetsarath OT" w:cs="Phetsarath OT" w:hint="cs"/>
          <w:cs/>
          <w:lang w:val="pt-PT" w:bidi="lo-LA"/>
        </w:rPr>
        <w:t>ໂດດ</w:t>
      </w:r>
      <w:r w:rsidR="00750C25" w:rsidRPr="00892EFB">
        <w:rPr>
          <w:rFonts w:ascii="Phetsarath OT" w:eastAsia="Phetsarath OT" w:hAnsi="Phetsarath OT" w:cs="Phetsarath OT" w:hint="cs"/>
          <w:cs/>
          <w:lang w:val="pt-PT" w:bidi="lo-LA"/>
        </w:rPr>
        <w:t>ເດັ່ນ​</w:t>
      </w:r>
      <w:r w:rsidR="00750C2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50C25" w:rsidRPr="00892EFB">
        <w:rPr>
          <w:rFonts w:ascii="Phetsarath OT" w:eastAsia="Phetsarath OT" w:hAnsi="Phetsarath OT" w:cs="Phetsarath OT" w:hint="cs"/>
          <w:cs/>
          <w:lang w:val="pt-PT" w:bidi="lo-LA"/>
        </w:rPr>
        <w:t>ໃນວົງການ​ນັກ​ສ້າງແບບຜັງ</w:t>
      </w:r>
      <w:r w:rsidR="00750C2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ຜູ້​ຜະລິດ​ວົງ​ຈອນ​ລວມ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ໃນ​ເວລາ​ສ້າງ​ແບບຜັງດັ່ງກ່າວ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E211EC7" w14:textId="29808AB7" w:rsidR="00616969" w:rsidRPr="00892EFB" w:rsidRDefault="008F3A48" w:rsidP="00C64943">
      <w:pPr>
        <w:numPr>
          <w:ilvl w:val="0"/>
          <w:numId w:val="2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ເປັນແບບຜັງ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EC0FAB" w:rsidRPr="00892EFB">
        <w:rPr>
          <w:rFonts w:ascii="Phetsarath OT" w:eastAsia="Phetsarath OT" w:hAnsi="Phetsarath OT" w:cs="Phetsarath OT" w:hint="cs"/>
          <w:cs/>
          <w:lang w:val="pt-PT" w:bidi="lo-LA"/>
        </w:rPr>
        <w:t>ປະສົມ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​ປະສານກັນ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ລະ​ຫວ</w:t>
      </w:r>
      <w:r w:rsidR="00EC0FAB" w:rsidRPr="00892EFB">
        <w:rPr>
          <w:rFonts w:ascii="Phetsarath OT" w:eastAsia="Phetsarath OT" w:hAnsi="Phetsarath OT" w:cs="Phetsarath OT" w:hint="cs"/>
          <w:cs/>
          <w:lang w:val="pt-PT" w:bidi="lo-LA"/>
        </w:rPr>
        <w:t>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າງ</w:t>
      </w:r>
      <w:r w:rsidR="0038076C" w:rsidRPr="00892EFB">
        <w:rPr>
          <w:rFonts w:ascii="Phetsarath OT" w:eastAsia="Phetsarath OT" w:hAnsi="Phetsarath OT" w:cs="Phetsarath OT"/>
          <w:strike/>
          <w:lang w:val="pt-PT" w:bidi="lo-LA"/>
        </w:rPr>
        <w:t>​​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ສ່ວນປະກອບ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ສ່ວນເຊື່​ອມຕໍ່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ຊຶ່ງ​ໂດຍທົ່ວໄປແລ້ວ​ຈະ​ຕ້ອງ​ໄດ້​ຮັບ​ການ​ປົກ​ປ້ອງ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ໂດຍສະ​ເພາະ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ໃນ​ກໍລະນີທີ່ມີ​ການຕອບ​ສະໜອງ​ເງື່ອນ​ໄຂ</w:t>
      </w:r>
      <w:r w:rsidR="006A4C4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​ຂໍ້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 1</w:t>
      </w:r>
      <w:r w:rsidR="00B517B6" w:rsidRPr="00892EFB">
        <w:rPr>
          <w:rFonts w:ascii="Phetsarath OT" w:eastAsia="Phetsarath OT" w:hAnsi="Phetsarath OT" w:cs="Phetsarath OT"/>
          <w:cs/>
          <w:lang w:val="pt-PT" w:bidi="lo-LA"/>
        </w:rPr>
        <w:t xml:space="preserve"> ຂອງມາດຕານີ້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7D1A795E" w14:textId="09D0CC4F" w:rsidR="0038076C" w:rsidRPr="00892EFB" w:rsidRDefault="00577849" w:rsidP="00C64943">
      <w:pPr>
        <w:numPr>
          <w:ilvl w:val="0"/>
          <w:numId w:val="2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ຍື່ນ</w:t>
      </w:r>
      <w:r w:rsidR="0038076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ຄຳຮ້ອງ​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ຂໍ​ຈົດທະບຽນ</w:t>
      </w:r>
      <w:r w:rsidR="00392956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ກ່ອນ​​ວັນນຳເອົາແບບຜັງ​ວົງຈອນລວມ​</w:t>
      </w:r>
      <w:r w:rsidR="0038076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A4111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ໄປ</w:t>
      </w:r>
      <w:r w:rsidR="003618B2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ຫາ​ຜົນ​ປະໂຫຍ​ດ​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ທາງການຄ້າໃນ​ທົ່ວ​ໂລກ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ໂດຍ​​ເຈົ້າຂອງ​ສິດ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92956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ຍື່ນຄຳຮ້ອງ​ຂໍ​ຈົດທະບຽນ </w:t>
      </w:r>
      <w:r w:rsidR="00392956" w:rsidRPr="00892EFB">
        <w:rPr>
          <w:rFonts w:ascii="Phetsarath OT" w:eastAsia="Phetsarath OT" w:hAnsi="Phetsarath OT" w:cs="Phetsarath OT" w:hint="cs"/>
          <w:cs/>
          <w:lang w:val="pt-PT" w:bidi="lo-LA"/>
        </w:rPr>
        <w:t>ພາ</w:t>
      </w:r>
      <w:r w:rsidR="006C40A2">
        <w:rPr>
          <w:rFonts w:ascii="Phetsarath OT" w:eastAsia="Phetsarath OT" w:hAnsi="Phetsarath OT" w:cs="Phetsarath OT" w:hint="cs"/>
          <w:cs/>
          <w:lang w:val="pt-PT" w:bidi="lo-LA"/>
        </w:rPr>
        <w:t>ຍໃນເວລາ ສອງປີ ນັບແຕ່ວັນໄດ້</w:t>
      </w:r>
      <w:r w:rsidR="00392956"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ຫາຜົນປະໂຫຍດ.</w:t>
      </w:r>
    </w:p>
    <w:p w14:paraId="7BAEF385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sz w:val="22"/>
          <w:szCs w:val="22"/>
          <w:lang w:val="pt-PT"/>
        </w:rPr>
      </w:pPr>
    </w:p>
    <w:p w14:paraId="01C13692" w14:textId="3ACE8045" w:rsidR="0038076C" w:rsidRPr="00892EFB" w:rsidRDefault="0038076C" w:rsidP="00150A5A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18 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78725E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="00750C25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750C2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ເງື່ອນ​ໄຂ​</w:t>
      </w:r>
      <w:r w:rsidR="005B482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ໄດ້ຮັບໃບຢັ້ງຢືນ</w:t>
      </w:r>
      <w:r w:rsidR="0093427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ຖິ່ນ</w:t>
      </w:r>
      <w:r w:rsidR="006343B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ກຳ​ເນີດ</w:t>
      </w:r>
    </w:p>
    <w:p w14:paraId="6C573F40" w14:textId="705CECC3" w:rsidR="0038076C" w:rsidRPr="00892EFB" w:rsidRDefault="00F91B18" w:rsidP="00150A5A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340BA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50C25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8D20E9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ໄດ້ຮັບໃບຢັ້ງຢືນຖິ່ນກຳ​ເນີດ</w:t>
      </w:r>
      <w:r w:rsidR="008D20E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ຕ້ອງມີເງື່ອນໄຂຄົບຖ້ວນ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: </w:t>
      </w:r>
    </w:p>
    <w:p w14:paraId="71260982" w14:textId="77777777" w:rsidR="00740935" w:rsidRPr="00892EFB" w:rsidRDefault="00D573B3" w:rsidP="00C64943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C2068F"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C2068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2068F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2068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2068F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ສັນຍາ​ລັກ</w:t>
      </w:r>
      <w:r w:rsidR="00C2068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3DF7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ບົ່ງ​ບອກ​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ທີ່ມາ</w:t>
      </w:r>
      <w:r w:rsidR="006625F5"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ຂອງຜະລິດຕະພັນ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ຈາກ​ດິນ​ແດນ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ເຂດ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ທ້ອງ​ຖິ່ນ​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ຂອງ​​​ປະ​ເທດໃດ​ໜຶ່ງ</w:t>
      </w:r>
      <w:r w:rsidR="0038076C" w:rsidRPr="00892EFB">
        <w:rPr>
          <w:rFonts w:ascii="Phetsarath OT" w:eastAsia="Phetsarath OT" w:hAnsi="Phetsarath OT" w:cs="Phetsarath OT"/>
          <w:lang w:val="pt-PT"/>
        </w:rPr>
        <w:t>​;</w:t>
      </w:r>
      <w:r w:rsidR="00373CD0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6BE5BE06" w14:textId="61C5B18F" w:rsidR="005E5D86" w:rsidRPr="00892EFB" w:rsidRDefault="00E5366C" w:rsidP="00C64943">
      <w:pPr>
        <w:numPr>
          <w:ilvl w:val="0"/>
          <w:numId w:val="27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ແຫຼ່ງ</w:t>
      </w:r>
      <w:r w:rsidR="00FE428A"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ທີ່ມາ</w:t>
      </w:r>
      <w:r w:rsidR="006625F5" w:rsidRPr="00892EFB">
        <w:rPr>
          <w:rFonts w:ascii="Phetsarath OT" w:eastAsia="Phetsarath OT" w:hAnsi="Phetsarath OT" w:cs="Phetsarath OT" w:hint="cs"/>
          <w:cs/>
          <w:lang w:val="pt-PT" w:bidi="lo-LA"/>
        </w:rPr>
        <w:t>ທາງ</w:t>
      </w:r>
      <w:r w:rsidR="002E40E2" w:rsidRPr="00892EFB">
        <w:rPr>
          <w:rFonts w:ascii="Phetsarath OT" w:eastAsia="Phetsarath OT" w:hAnsi="Phetsarath OT" w:cs="Phetsarath OT" w:hint="cs"/>
          <w:cs/>
          <w:lang w:val="pt-PT" w:bidi="lo-LA"/>
        </w:rPr>
        <w:t>ພູມສາດ</w:t>
      </w:r>
      <w:r w:rsidR="006625F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625F5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ເປັນສ່ວນສຳຄັນ</w:t>
      </w:r>
      <w:r w:rsidR="006625F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625F5" w:rsidRPr="00892EFB">
        <w:rPr>
          <w:rFonts w:ascii="Phetsarath OT" w:eastAsia="Phetsarath OT" w:hAnsi="Phetsarath OT" w:cs="Phetsarath OT" w:hint="cs"/>
          <w:cs/>
          <w:lang w:val="pt-PT" w:bidi="lo-LA"/>
        </w:rPr>
        <w:t>ເຮັດໃຫ້ຜະລິດຕະພັນ</w:t>
      </w:r>
      <w:r w:rsidR="00373CD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ມີຄຸນ​ນະພາ​ບ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D25C6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ຊື່​</w:t>
      </w:r>
      <w:r w:rsidR="006625F5" w:rsidRPr="00892EFB">
        <w:rPr>
          <w:rFonts w:ascii="Phetsarath OT" w:eastAsia="Phetsarath OT" w:hAnsi="Phetsarath OT" w:cs="Phetsarath OT" w:hint="cs"/>
          <w:cs/>
          <w:lang w:val="pt-PT" w:bidi="lo-LA"/>
        </w:rPr>
        <w:t>ສຽງ</w:t>
      </w:r>
      <w:r w:rsidR="006625F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625F5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6625F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625F5" w:rsidRPr="00892EFB">
        <w:rPr>
          <w:rFonts w:ascii="Phetsarath OT" w:eastAsia="Phetsarath OT" w:hAnsi="Phetsarath OT" w:cs="Phetsarath OT" w:hint="cs"/>
          <w:cs/>
          <w:lang w:val="pt-PT" w:bidi="lo-LA"/>
        </w:rPr>
        <w:t>ຄຸນລັກສະນະອື່ນ</w:t>
      </w:r>
      <w:r w:rsidR="0038076C" w:rsidRPr="00892EFB">
        <w:rPr>
          <w:rFonts w:ascii="Phetsarath OT" w:eastAsia="Phetsarath OT" w:hAnsi="Phetsarath OT" w:cs="Phetsarath OT"/>
          <w:lang w:val="pt-PT"/>
        </w:rPr>
        <w:t>.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ຄຸນ​ນະພາ​ບ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ຊື່​ສຽງ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ຄຸນ​ລັກສະນະ​ອື່ນນັ້ນ</w:t>
      </w:r>
      <w:r w:rsidR="00373CD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573B3"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C70410" w:rsidRPr="00892EFB">
        <w:rPr>
          <w:rFonts w:ascii="Phetsarath OT" w:eastAsia="Phetsarath OT" w:hAnsi="Phetsarath OT" w:cs="Phetsarath OT" w:hint="cs"/>
          <w:cs/>
          <w:lang w:val="pt-PT" w:bidi="lo-LA"/>
        </w:rPr>
        <w:t>ອ</w:t>
      </w:r>
      <w:r w:rsidR="009E5941" w:rsidRPr="00892EFB">
        <w:rPr>
          <w:rFonts w:ascii="Phetsarath OT" w:eastAsia="Phetsarath OT" w:hAnsi="Phetsarath OT" w:cs="Phetsarath OT" w:hint="cs"/>
          <w:cs/>
          <w:lang w:val="pt-PT" w:bidi="lo-LA"/>
        </w:rPr>
        <w:t>ີ</w:t>
      </w:r>
      <w:r w:rsidR="00C70410" w:rsidRPr="00892EFB">
        <w:rPr>
          <w:rFonts w:ascii="Phetsarath OT" w:eastAsia="Phetsarath OT" w:hAnsi="Phetsarath OT" w:cs="Phetsarath OT" w:hint="cs"/>
          <w:cs/>
          <w:lang w:val="pt-PT" w:bidi="lo-LA"/>
        </w:rPr>
        <w:t>ງໃສ່</w:t>
      </w:r>
      <w:r w:rsidR="00D573B3" w:rsidRPr="00892EFB">
        <w:rPr>
          <w:rFonts w:ascii="Phetsarath OT" w:eastAsia="Phetsarath OT" w:hAnsi="Phetsarath OT" w:cs="Phetsarath OT" w:hint="cs"/>
          <w:cs/>
          <w:lang w:val="pt-PT" w:bidi="lo-LA"/>
        </w:rPr>
        <w:t>ປັດ​ໄຈ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423912" w:rsidRPr="00892EFB">
        <w:rPr>
          <w:rFonts w:ascii="Phetsarath OT" w:eastAsia="Phetsarath OT" w:hAnsi="Phetsarath OT" w:cs="Phetsarath OT" w:hint="cs"/>
          <w:cs/>
          <w:lang w:val="pt-PT" w:bidi="lo-LA"/>
        </w:rPr>
        <w:t>ທາງ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ທຳ​ມະ​ຊາດ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ທີ່ປະກອບ​ດ້ວຍ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ສະພາບຂອງດິນ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ອາກາດ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ນ້ຳ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ລະບົບ​ນິ​ເວດ</w:t>
      </w:r>
      <w:r w:rsidR="00750C25" w:rsidRPr="00892EFB">
        <w:rPr>
          <w:rFonts w:ascii="Phetsarath OT" w:eastAsia="Phetsarath OT" w:hAnsi="Phetsarath OT" w:cs="Phetsarath OT"/>
          <w:lang w:val="pt-PT" w:bidi="lo-LA"/>
        </w:rPr>
        <w:t xml:space="preserve">​ </w:t>
      </w:r>
      <w:r w:rsidR="00D573B3" w:rsidRPr="00892EFB">
        <w:rPr>
          <w:rFonts w:ascii="Phetsarath OT" w:eastAsia="Phetsarath OT" w:hAnsi="Phetsarath OT" w:cs="Phetsarath OT"/>
          <w:lang w:val="pt-PT" w:bidi="lo-LA"/>
        </w:rPr>
        <w:t xml:space="preserve">​ </w:t>
      </w:r>
      <w:r w:rsidR="00BE7EF1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D573B3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D573B3" w:rsidRPr="00892EFB">
        <w:rPr>
          <w:rFonts w:ascii="Phetsarath OT" w:eastAsia="Phetsarath OT" w:hAnsi="Phetsarath OT" w:cs="Phetsarath OT" w:hint="cs"/>
          <w:cs/>
          <w:lang w:val="pt-PT" w:bidi="lo-LA"/>
        </w:rPr>
        <w:t>ປັດ​ໄຈ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ຂອງມະນຸດ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B25E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ທີ່ປະກອບດ້ວຍ </w:t>
      </w:r>
      <w:r w:rsidR="006625F5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ຄວາມຊຳນານ</w:t>
      </w:r>
      <w:r w:rsidR="006625F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52F" w:rsidRPr="00892EFB">
        <w:rPr>
          <w:rFonts w:ascii="Phetsarath OT" w:eastAsia="Phetsarath OT" w:hAnsi="Phetsarath OT" w:cs="Phetsarath OT" w:hint="cs"/>
          <w:cs/>
          <w:lang w:val="pt-PT" w:bidi="lo-LA"/>
        </w:rPr>
        <w:t>ປະສົບ​ການ​ຂອງ​ຜູ້​ຜະລິດ</w:t>
      </w:r>
      <w:r w:rsidR="00B9452F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B9452F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B9452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52F" w:rsidRPr="00892EFB">
        <w:rPr>
          <w:rFonts w:ascii="Phetsarath OT" w:eastAsia="Phetsarath OT" w:hAnsi="Phetsarath OT" w:cs="Phetsarath OT" w:hint="cs"/>
          <w:cs/>
          <w:lang w:val="pt-PT" w:bidi="lo-LA"/>
        </w:rPr>
        <w:t>ກໍາ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ມະ​ວິທີການຜະລິດ​</w:t>
      </w:r>
      <w:r w:rsidR="00D573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573B3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ທີ່​ມີ​ມາ​</w:t>
      </w:r>
      <w:r w:rsidR="00530ECE" w:rsidRPr="00892EFB">
        <w:rPr>
          <w:rFonts w:ascii="Phetsarath OT" w:eastAsia="Phetsarath OT" w:hAnsi="Phetsarath OT" w:cs="Phetsarath OT" w:hint="cs"/>
          <w:cs/>
          <w:lang w:val="pt-PT" w:bidi="lo-LA"/>
        </w:rPr>
        <w:t>ແຕ່</w:t>
      </w:r>
      <w:r w:rsidR="00D573B3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D573B3" w:rsidRPr="00892EFB">
        <w:rPr>
          <w:rFonts w:ascii="Phetsarath OT" w:eastAsia="Phetsarath OT" w:hAnsi="Phetsarath OT" w:cs="Phetsarath OT" w:hint="cs"/>
          <w:cs/>
          <w:lang w:val="pt-PT" w:bidi="lo-LA"/>
        </w:rPr>
        <w:t>ດັ້ງ​​ເດີມ​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ຂອງ​ທ້ອງ​ຖິ່ນນັ້ນ</w:t>
      </w:r>
      <w:r w:rsidR="0038076C" w:rsidRPr="00892EFB">
        <w:rPr>
          <w:rFonts w:ascii="Phetsarath OT" w:eastAsia="Phetsarath OT" w:hAnsi="Phetsarath OT" w:cs="Phetsarath OT"/>
          <w:lang w:val="pt-PT"/>
        </w:rPr>
        <w:t>.</w:t>
      </w:r>
    </w:p>
    <w:p w14:paraId="746FC2D8" w14:textId="77777777" w:rsidR="00C13416" w:rsidRPr="00892EFB" w:rsidRDefault="00C13416" w:rsidP="00B16729">
      <w:pPr>
        <w:tabs>
          <w:tab w:val="left" w:pos="1418"/>
          <w:tab w:val="left" w:pos="1560"/>
        </w:tabs>
        <w:jc w:val="both"/>
        <w:rPr>
          <w:rFonts w:ascii="Phetsarath OT" w:eastAsia="Phetsarath OT" w:hAnsi="Phetsarath OT" w:cs="Phetsarath OT"/>
          <w:lang w:val="pt-PT" w:bidi="lo-LA"/>
        </w:rPr>
      </w:pPr>
    </w:p>
    <w:p w14:paraId="2EDE1385" w14:textId="04D950F7" w:rsidR="0038076C" w:rsidRPr="00892EFB" w:rsidRDefault="0038076C" w:rsidP="007D6A43">
      <w:pPr>
        <w:ind w:left="1418" w:hanging="1418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/>
          <w:b/>
          <w:bCs/>
          <w:lang w:val="pt-PT"/>
        </w:rPr>
        <w:t>19</w:t>
      </w:r>
      <w:r w:rsidR="00AD4985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78725E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ຊື່ການຄ້າ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E92BD9E" w14:textId="5EFA0790" w:rsidR="00C13416" w:rsidRPr="00892EFB" w:rsidRDefault="00CF6651" w:rsidP="00B16729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ຊື່​ການ​ຄ້າ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ຊື່​ຂອງ​ວິ​ສາ​ຫະກິດທີ່​</w:t>
      </w:r>
      <w:r w:rsidR="002B5DA2" w:rsidRPr="00892EFB">
        <w:rPr>
          <w:rFonts w:ascii="Phetsarath OT" w:eastAsia="Phetsarath OT" w:hAnsi="Phetsarath OT" w:cs="Phetsarath OT" w:hint="cs"/>
          <w:cs/>
          <w:lang w:val="pt-PT" w:bidi="lo-LA"/>
        </w:rPr>
        <w:t>ນຳ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ໃຊ້ເຂົ້າໃນ​ການ​ເຄື່ອນ​ໄຫ​ວທຸລະ​ກິດ</w:t>
      </w:r>
      <w:r w:rsidR="00184922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  <w:r w:rsidR="0040049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ຊື່ການຄ້າ</w:t>
      </w:r>
      <w:r w:rsidR="00B66C1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ຈະເປັນ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66C1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ບໍ່ເປັນສ່ວນໜຶ່ງຂອງເຄື່ອງໝາຍການຄ້າ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ກໍຈະໄດ້ຮັບການປົກປ້ອງ</w:t>
      </w:r>
      <w:r w:rsidR="00767E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E206F"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</w:t>
      </w:r>
      <w:r w:rsidR="00043796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</w:t>
      </w:r>
      <w:r w:rsidR="00ED6310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ການຈົດທະບຽນເຄື່ອງໝາຍການຄ້າ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D6310" w:rsidRPr="00892EFB">
        <w:rPr>
          <w:rFonts w:ascii="Phetsarath OT" w:eastAsia="Phetsarath OT" w:hAnsi="Phetsarath OT" w:cs="Phetsarath OT" w:hint="cs"/>
          <w:cs/>
          <w:lang w:val="pt-PT" w:bidi="lo-LA"/>
        </w:rPr>
        <w:t>ຂອງວິສ</w:t>
      </w:r>
      <w:r w:rsidR="00DA155A" w:rsidRPr="00892EFB">
        <w:rPr>
          <w:rFonts w:ascii="Phetsarath OT" w:eastAsia="Phetsarath OT" w:hAnsi="Phetsarath OT" w:cs="Phetsarath OT" w:hint="cs"/>
          <w:cs/>
          <w:lang w:val="pt-PT" w:bidi="lo-LA"/>
        </w:rPr>
        <w:t>າ</w:t>
      </w:r>
      <w:r w:rsidR="00ED6310" w:rsidRPr="00892EFB">
        <w:rPr>
          <w:rFonts w:ascii="Phetsarath OT" w:eastAsia="Phetsarath OT" w:hAnsi="Phetsarath OT" w:cs="Phetsarath OT" w:hint="cs"/>
          <w:cs/>
          <w:lang w:val="pt-PT" w:bidi="lo-LA"/>
        </w:rPr>
        <w:t>ຫະກິດດັ່ງກ່າວ</w:t>
      </w:r>
      <w:r w:rsidR="00ED631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125A" w:rsidRPr="00892EFB">
        <w:rPr>
          <w:rFonts w:ascii="Phetsarath OT" w:eastAsia="Phetsarath OT" w:hAnsi="Phetsarath OT" w:cs="Phetsarath OT" w:hint="cs"/>
          <w:cs/>
          <w:lang w:val="pt-PT" w:bidi="lo-LA"/>
        </w:rPr>
        <w:t>ເຖິງວ່າບໍ່ໃຫ້</w:t>
      </w:r>
      <w:r w:rsidR="00EA125A" w:rsidRPr="00892EFB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EA125A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ການຈົດທະບຽນຊື່ການຄ້າກໍຕາມ.</w:t>
      </w:r>
    </w:p>
    <w:p w14:paraId="213383A4" w14:textId="77777777" w:rsidR="00B16729" w:rsidRPr="00892EFB" w:rsidRDefault="00B16729" w:rsidP="00B16729">
      <w:pPr>
        <w:ind w:left="426" w:firstLine="652"/>
        <w:jc w:val="both"/>
        <w:rPr>
          <w:rFonts w:ascii="Phetsarath OT" w:eastAsia="Phetsarath OT" w:hAnsi="Phetsarath OT" w:cs="Phetsarath OT"/>
          <w:sz w:val="20"/>
          <w:szCs w:val="20"/>
          <w:lang w:val="pt-PT" w:bidi="lo-LA"/>
        </w:rPr>
      </w:pPr>
    </w:p>
    <w:p w14:paraId="439AC3B3" w14:textId="484CC32E" w:rsidR="0038076C" w:rsidRPr="00892EFB" w:rsidRDefault="0038076C" w:rsidP="00781242">
      <w:pPr>
        <w:ind w:left="1418" w:hanging="1418"/>
        <w:rPr>
          <w:rFonts w:ascii="Phetsarath OT" w:eastAsia="Phetsarath OT" w:hAnsi="Phetsarath OT" w:cs="Phetsarath OT"/>
          <w:b/>
          <w:cs/>
          <w:lang w:val="pt-PT" w:bidi="th-TH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20</w:t>
      </w:r>
      <w:r w:rsidR="00AD4985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ຄວາມລັບທາງການຄ້າ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DEA80B8" w14:textId="32FD8CED" w:rsidR="0038076C" w:rsidRDefault="00475ACD" w:rsidP="00781242">
      <w:pPr>
        <w:ind w:left="420" w:firstLine="65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ຄວາມ​ລັບທາງການ​ຄ້າ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ຂໍ້​ມູນທີ່​ເປັນຄວາມລັບ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ທີ່ບໍ່ສາມາດເປີດເຜີຍໄດ້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ສູດ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ກຳມະ​ວິທີການ​ຜະລິດ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ຂໍ້ມູນ​ໃດໜຶ່ງ​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ທີ່ມີຄຸນຄ່າທາງການຄ້າ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ຊຶ່ງຍັງບໍ່ເປັນທີ່ຮູ້ຈັກໃນກຸ່ມບຸກຄົນ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ຍັງ​ບໍ່ທັນສາມາດເຂົ້າເຖິງໄດ້​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ຢູ່ໃນວົງການກໍາກັບຂໍ້ມູນປະເພດຕ່າງໆ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5640AD41" w14:textId="77777777" w:rsidR="008532E9" w:rsidRPr="00892EFB" w:rsidRDefault="008532E9" w:rsidP="00781242">
      <w:pPr>
        <w:ind w:left="420" w:firstLine="658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1858F095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ໝວດ​ທີ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2</w:t>
      </w:r>
    </w:p>
    <w:p w14:paraId="27124086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  <w:t xml:space="preserve">​ </w:t>
      </w:r>
      <w:r w:rsidR="00923A52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ສິ່ງ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ທີ່​ບໍ່ສາມາດຈົດທະບຽນ</w:t>
      </w:r>
      <w:r w:rsidR="00923A52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ເປັນຊັບ​ສິນ​ອຸດສາຫະກຳ</w:t>
      </w:r>
    </w:p>
    <w:p w14:paraId="02421798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3C8FDD90" w14:textId="3D858BD6" w:rsidR="0038076C" w:rsidRPr="00892EFB" w:rsidRDefault="0038076C" w:rsidP="00D03C70">
      <w:pPr>
        <w:ind w:left="1593" w:right="-428" w:hanging="1593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21</w:t>
      </w:r>
      <w:r w:rsidR="00FA6BB9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78725E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>)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ການ​ປະດິດ​ສ້າງ​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="00FA6BB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="00FA6BB9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FA6BB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ສິ່ງ​ປະດິດ</w:t>
      </w:r>
      <w:r w:rsidR="00FA6BB9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FA6BB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ທີ່​ບໍ່</w:t>
      </w:r>
      <w:r w:rsidR="00EF624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ສາມາດ</w:t>
      </w:r>
      <w:r w:rsidR="00FA6BB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ຮັບສິດທິ​ບັດ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ອະນຸ​ສິດທິ​ບັດ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633B1C2" w14:textId="49B01BD8" w:rsidR="0038076C" w:rsidRPr="00892EFB" w:rsidRDefault="0038076C" w:rsidP="00D03C70">
      <w:pPr>
        <w:ind w:firstLine="10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FA6BB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A6BB9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FA6BB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A6BB9"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</w:t>
      </w:r>
      <w:r w:rsidR="00EF6245"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ຮັບສິດທິບັດ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FB3C5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38374528" w14:textId="41CA6B18" w:rsidR="0038076C" w:rsidRPr="00892EFB" w:rsidRDefault="0038076C" w:rsidP="00C64943">
      <w:pPr>
        <w:numPr>
          <w:ilvl w:val="1"/>
          <w:numId w:val="87"/>
        </w:numPr>
        <w:tabs>
          <w:tab w:val="left" w:pos="1484"/>
          <w:tab w:val="left" w:pos="1560"/>
        </w:tabs>
        <w:ind w:left="426" w:right="29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ການປະດິດສ້າງ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ສິ່ງປະດິດ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</w:t>
      </w:r>
      <w:r w:rsidR="00832835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ໄດ້ຖືກ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ຄົ້ນພົບມາກ່ອນແລ້ວ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ລວມທັງສິ່ງທີ່ມີຊີວິດ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="007D4BCC" w:rsidRPr="007D4BCC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ສ່ວນປະ</w:t>
      </w:r>
      <w:r w:rsidR="007D4BCC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ກອ</w:t>
      </w:r>
      <w:r w:rsidR="001F3ED2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ຂອງສິ່ງທີ່ມີຢູ່ຕາມທໍາ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ມະຊາດ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B64D5BD" w14:textId="6005F8C6" w:rsidR="0038076C" w:rsidRPr="00892EFB" w:rsidRDefault="0038076C" w:rsidP="00C64943">
      <w:pPr>
        <w:numPr>
          <w:ilvl w:val="1"/>
          <w:numId w:val="87"/>
        </w:numPr>
        <w:tabs>
          <w:tab w:val="left" w:pos="1484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ຫຼັກການ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ທິດສະດີ</w:t>
      </w:r>
      <w:r w:rsidR="00504086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ວິທະຍາສາດ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ສູດຄິດໄລ່ຄະນິດສາດ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ກົດເກນຄົບຊຸດ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ເພື່ອດຳເນີນທຸລະກິດ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ຫຼິ້ນເກມ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ເທົ່ານັ້ນ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ເຖິງແມ່ນວ່າສິ່ງເຫຼົ່ານັ້ນ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ຈະມີອົງປະກອບ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ທີ່ເປັນການປະດິດສ້າງ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ສິ່ງປະດິດກໍຕາມ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80EA7BF" w14:textId="77777777" w:rsidR="009939A5" w:rsidRPr="00892EFB" w:rsidRDefault="0038076C" w:rsidP="00C64943">
      <w:pPr>
        <w:numPr>
          <w:ilvl w:val="1"/>
          <w:numId w:val="87"/>
        </w:numPr>
        <w:tabs>
          <w:tab w:val="left" w:pos="1484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ວິທີການ</w:t>
      </w:r>
      <w:r w:rsidR="006A593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A593D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6A593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A593D" w:rsidRPr="00892EFB">
        <w:rPr>
          <w:rFonts w:ascii="Phetsarath OT" w:eastAsia="Phetsarath OT" w:hAnsi="Phetsarath OT" w:cs="Phetsarath OT" w:hint="cs"/>
          <w:cs/>
          <w:lang w:val="pt-PT" w:bidi="lo-LA"/>
        </w:rPr>
        <w:t>ຂັ້ນຕອນການ</w:t>
      </w:r>
      <w:r w:rsidR="006A593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ບົ່ງມະຕິພະຍາດ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ປິ່ນປົວ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ຜ່າຕັດ</w:t>
      </w:r>
      <w:r w:rsidR="00B74552" w:rsidRPr="00892EFB">
        <w:rPr>
          <w:rFonts w:ascii="Phetsarath OT" w:eastAsia="Phetsarath OT" w:hAnsi="Phetsarath OT" w:cs="Phetsarath OT" w:hint="cs"/>
          <w:cs/>
          <w:lang w:val="pt-PT" w:bidi="lo-LA"/>
        </w:rPr>
        <w:t>ສໍາລັບ</w:t>
      </w:r>
      <w:r w:rsidR="00B7455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7455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ສັດ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F7B9103" w14:textId="62A294FC" w:rsidR="00EF134C" w:rsidRPr="00903C8F" w:rsidRDefault="0038076C" w:rsidP="00C64943">
      <w:pPr>
        <w:numPr>
          <w:ilvl w:val="1"/>
          <w:numId w:val="87"/>
        </w:numPr>
        <w:tabs>
          <w:tab w:val="left" w:pos="1484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spacing w:val="4"/>
          <w:lang w:val="pt-PT" w:bidi="lo-LA"/>
        </w:rPr>
      </w:pP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ພືດ</w:t>
      </w:r>
      <w:r w:rsidRPr="00903C8F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ແລະ</w:t>
      </w:r>
      <w:r w:rsidRPr="00903C8F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ສັດ</w:t>
      </w:r>
      <w:r w:rsidRPr="00903C8F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ໂດຍສະເພາະ</w:t>
      </w:r>
      <w:r w:rsidR="00C37121"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 xml:space="preserve"> </w:t>
      </w:r>
      <w:r w:rsidR="00504086"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ແມ່ນ</w:t>
      </w:r>
      <w:r w:rsidR="00C37121"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ຂະບວນການທາງຊີວະວິທະຍາ</w:t>
      </w:r>
      <w:r w:rsidRPr="00903C8F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ເພື່ອຜະລິດພືດ</w:t>
      </w:r>
      <w:r w:rsidRPr="00903C8F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ແລະ</w:t>
      </w:r>
      <w:r w:rsidRPr="00903C8F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ສັດ</w:t>
      </w:r>
      <w:r w:rsidRPr="00903C8F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="002C05B4" w:rsidRPr="00903C8F">
        <w:rPr>
          <w:rFonts w:ascii="Phetsarath OT" w:eastAsia="Phetsarath OT" w:hAnsi="Phetsarath OT" w:cs="Phetsarath OT"/>
          <w:spacing w:val="4"/>
          <w:cs/>
          <w:lang w:val="pt-PT" w:bidi="lo-LA"/>
        </w:rPr>
        <w:br/>
      </w:r>
      <w:r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ເຖິງແມ່ນວ່າສິ່ງເຫຼົ່ານັ້ນ</w:t>
      </w:r>
      <w:r w:rsidR="00903C8F" w:rsidRPr="00903C8F">
        <w:rPr>
          <w:rFonts w:ascii="Phetsarath OT" w:eastAsia="Phetsarath OT" w:hAnsi="Phetsarath OT" w:cs="Phetsarath OT" w:hint="cs"/>
          <w:spacing w:val="4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cs/>
          <w:lang w:val="pt-PT" w:bidi="lo-LA"/>
        </w:rPr>
        <w:t>ຈະມີອົງປະກອບທີ່ເປັນການປະດິດສ້າງ</w:t>
      </w:r>
      <w:r w:rsidRPr="00903C8F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903C8F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903C8F">
        <w:rPr>
          <w:rFonts w:ascii="Phetsarath OT" w:eastAsia="Phetsarath OT" w:hAnsi="Phetsarath OT" w:cs="Phetsarath OT" w:hint="cs"/>
          <w:cs/>
          <w:lang w:val="pt-PT" w:bidi="lo-LA"/>
        </w:rPr>
        <w:t>ສິ່ງປະດິດກໍຕາມ</w:t>
      </w:r>
      <w:r w:rsidR="004731D9" w:rsidRPr="00903C8F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="00FD0AF7" w:rsidRPr="00903C8F">
        <w:rPr>
          <w:rFonts w:ascii="Phetsarath OT" w:eastAsia="Phetsarath OT" w:hAnsi="Phetsarath OT" w:cs="Phetsarath OT" w:hint="cs"/>
          <w:cs/>
          <w:lang w:val="pt-PT" w:bidi="lo-LA"/>
        </w:rPr>
        <w:t>ຍົກເວັ້ນ</w:t>
      </w:r>
      <w:r w:rsidRPr="00903C8F">
        <w:rPr>
          <w:rFonts w:ascii="Phetsarath OT" w:eastAsia="Phetsarath OT" w:hAnsi="Phetsarath OT" w:cs="Phetsarath OT" w:hint="cs"/>
          <w:cs/>
          <w:lang w:val="pt-PT" w:bidi="lo-LA"/>
        </w:rPr>
        <w:t>ຈຸລິນຊີເທົ່ານັ້ນ</w:t>
      </w:r>
      <w:r w:rsidR="00373CD0" w:rsidRPr="00903C8F">
        <w:rPr>
          <w:rFonts w:ascii="Phetsarath OT" w:eastAsia="Phetsarath OT" w:hAnsi="Phetsarath OT" w:cs="Phetsarath OT"/>
          <w:lang w:val="pt-PT" w:bidi="lo-LA"/>
        </w:rPr>
        <w:t>.</w:t>
      </w:r>
    </w:p>
    <w:p w14:paraId="71695A0D" w14:textId="1F9D4D99" w:rsidR="0038076C" w:rsidRPr="00892EFB" w:rsidRDefault="0038076C" w:rsidP="00D03C70">
      <w:pPr>
        <w:tabs>
          <w:tab w:val="left" w:pos="1560"/>
        </w:tabs>
        <w:ind w:left="567" w:firstLine="511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62811" w:rsidRPr="00892EFB">
        <w:rPr>
          <w:rFonts w:ascii="Phetsarath OT" w:eastAsia="Phetsarath OT" w:hAnsi="Phetsarath OT" w:cs="Phetsarath OT" w:hint="cs"/>
          <w:cs/>
          <w:lang w:val="pt-PT" w:bidi="lo-LA"/>
        </w:rPr>
        <w:t>ຈະ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ຖືກປະຕິເສດ</w:t>
      </w:r>
      <w:r w:rsidR="00E363D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A57CF" w:rsidRPr="00892EFB">
        <w:rPr>
          <w:rFonts w:ascii="Phetsarath OT" w:eastAsia="Phetsarath OT" w:hAnsi="Phetsarath OT" w:cs="Phetsarath OT" w:hint="cs"/>
          <w:cs/>
          <w:lang w:val="pt-PT" w:bidi="lo-LA"/>
        </w:rPr>
        <w:t>ຖ້າຫາກ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71B0A958" w14:textId="0E0A6D01" w:rsidR="0038076C" w:rsidRPr="00892EFB" w:rsidRDefault="00AA57CF" w:rsidP="00C64943">
      <w:pPr>
        <w:numPr>
          <w:ilvl w:val="0"/>
          <w:numId w:val="8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ຂັດກັບ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ວັດທະນະທຳ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ຮີດຄອງປະເພນີອັນດີງາມຂອງຊາດ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ຄວາມເປັນລະບຽບຮຽບຮ້ອຍ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ອງສັງຄົມ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ສິນລະທຳ</w:t>
      </w:r>
      <w:r w:rsidR="002E40E2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E40E2" w:rsidRPr="00892EFB">
        <w:rPr>
          <w:rFonts w:ascii="Phetsarath OT" w:eastAsia="Phetsarath OT" w:hAnsi="Phetsarath OT" w:cs="Phetsarath OT" w:hint="cs"/>
          <w:cs/>
          <w:lang w:val="pt-PT" w:bidi="lo-LA"/>
        </w:rPr>
        <w:t>ທຳລາຍ</w:t>
      </w:r>
      <w:r w:rsidR="002E40E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ຊີວິດຂອງມະນຸດ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ສັດ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ພືດ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ສຸຂະພາບ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ກໍ່ຄວາມ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ຫາຍທີ່ຮ້າຍແຮງຕໍ່ສິ່ງແວດລ້ອມ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4261536" w14:textId="1ECA725E" w:rsidR="00C13416" w:rsidRPr="00892EFB" w:rsidRDefault="00AA57CF" w:rsidP="006E5254">
      <w:pPr>
        <w:numPr>
          <w:ilvl w:val="0"/>
          <w:numId w:val="88"/>
        </w:numPr>
        <w:tabs>
          <w:tab w:val="left" w:pos="1418"/>
          <w:tab w:val="left" w:pos="1560"/>
        </w:tabs>
        <w:ind w:left="426" w:right="-144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ຂັດກັບ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ຄວາມໝັ້ນຄົງ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ສະຫງົບສຸກ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64087169" w14:textId="77777777" w:rsidR="00C13416" w:rsidRDefault="00C13416">
      <w:pPr>
        <w:ind w:left="2869" w:hanging="567"/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2CD8EBD6" w14:textId="77777777" w:rsidR="002648BD" w:rsidRPr="00892EFB" w:rsidRDefault="002648BD">
      <w:pPr>
        <w:ind w:left="2869" w:hanging="567"/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39F6CBD8" w14:textId="7226FEBF" w:rsidR="0038076C" w:rsidRPr="00892EFB" w:rsidRDefault="0038076C" w:rsidP="001B1AC0">
      <w:pPr>
        <w:ind w:left="1418" w:hanging="1418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22</w:t>
      </w:r>
      <w:r w:rsidR="001B1AC0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ແບບ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ທີ່​ບໍ່​ສາມາດ​ຈົດ​ທະບຽນແບບ​ອຸ​ດສາ​ຫະກຳ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 </w:t>
      </w:r>
    </w:p>
    <w:p w14:paraId="4BF6FC41" w14:textId="5D07D999" w:rsidR="0038076C" w:rsidRPr="00892EFB" w:rsidRDefault="0038076C" w:rsidP="001B1AC0">
      <w:pPr>
        <w:ind w:firstLine="10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</w:t>
      </w:r>
      <w:r w:rsidR="00AA57CF" w:rsidRPr="00892EFB">
        <w:rPr>
          <w:rFonts w:ascii="Phetsarath OT" w:eastAsia="Phetsarath OT" w:hAnsi="Phetsarath OT" w:cs="Phetsarath OT" w:hint="cs"/>
          <w:cs/>
          <w:lang w:val="pt-PT" w:bidi="lo-LA"/>
        </w:rPr>
        <w:t>່ບໍ່ສາມາດ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ຈົດທະບຽນແບບອຸດສາຫະກຳ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0318C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5D381AD6" w14:textId="39A1D0A5" w:rsidR="0038076C" w:rsidRPr="00892EFB" w:rsidRDefault="0038076C" w:rsidP="001B1AC0">
      <w:pPr>
        <w:tabs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lang w:val="pt-PT" w:bidi="lo-LA"/>
        </w:rPr>
        <w:t xml:space="preserve">1. </w:t>
      </w:r>
      <w:r w:rsidRPr="00892EFB">
        <w:rPr>
          <w:rFonts w:ascii="Phetsarath OT" w:eastAsia="Phetsarath OT" w:hAnsi="Phetsarath OT" w:cs="Phetsarath OT"/>
          <w:lang w:val="pt-PT" w:bidi="lo-LA"/>
        </w:rPr>
        <w:tab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ທີ່ມີຮູບຊົງພາຍນອກ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ເກີດຈາກຮູບຊົງເຕ</w:t>
      </w:r>
      <w:r w:rsidR="00D573B3" w:rsidRPr="00892EFB">
        <w:rPr>
          <w:rFonts w:ascii="Phetsarath OT" w:eastAsia="Phetsarath OT" w:hAnsi="Phetsarath OT" w:cs="Phetsarath OT" w:hint="cs"/>
          <w:cs/>
          <w:lang w:val="pt-PT" w:bidi="lo-LA"/>
        </w:rPr>
        <w:t>ັກນິກ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ຂອງວັດຖຸ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ຊຶ່ງໃນນັ້ນ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ແບບໄດ້ຖືກນຳໃຊ້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ສ້າງໃຫ້ເປັນຮູບຮ່າງຂຶ້ນມາ</w:t>
      </w:r>
      <w:r w:rsidR="00DE1911" w:rsidRPr="00892EFB">
        <w:rPr>
          <w:rFonts w:ascii="Phetsarath OT" w:eastAsia="Phetsarath OT" w:hAnsi="Phetsarath OT" w:cs="Phetsarath OT" w:hint="cs"/>
          <w:cs/>
          <w:lang w:val="pt-PT" w:bidi="lo-LA"/>
        </w:rPr>
        <w:t>ກ່ອນແລ້ວ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6FF7587" w14:textId="07687285" w:rsidR="0038076C" w:rsidRPr="00892EFB" w:rsidRDefault="0038076C" w:rsidP="001B1AC0">
      <w:pPr>
        <w:tabs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lang w:val="pt-PT" w:bidi="lo-LA"/>
        </w:rPr>
        <w:t>2.</w:t>
      </w:r>
      <w:r w:rsidRPr="00892EFB">
        <w:rPr>
          <w:rFonts w:ascii="Phetsarath OT" w:eastAsia="Phetsarath OT" w:hAnsi="Phetsarath OT" w:cs="Phetsarath OT"/>
          <w:lang w:val="pt-PT" w:bidi="lo-LA"/>
        </w:rPr>
        <w:tab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ທີ່ຂັດຕໍ່ຄວາມເປັນລະບຽບຮຽບ</w:t>
      </w:r>
      <w:r w:rsidR="00D573B3" w:rsidRPr="00892EFB">
        <w:rPr>
          <w:rFonts w:ascii="Phetsarath OT" w:eastAsia="Phetsarath OT" w:hAnsi="Phetsarath OT" w:cs="Phetsarath OT" w:hint="cs"/>
          <w:cs/>
          <w:lang w:val="pt-PT" w:bidi="lo-LA"/>
        </w:rPr>
        <w:t>ຮ້ອຍ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ຂອງສັງຄົມ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ຮີດຄອງປະເພນີອັນດີງາມຂອງຊາດ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7A15C76" w14:textId="77777777" w:rsidR="00031D74" w:rsidRPr="00892EFB" w:rsidRDefault="00031D74" w:rsidP="00AA05F4">
      <w:pPr>
        <w:tabs>
          <w:tab w:val="left" w:pos="1560"/>
        </w:tabs>
        <w:jc w:val="both"/>
        <w:rPr>
          <w:rFonts w:ascii="Phetsarath OT" w:eastAsia="Phetsarath OT" w:hAnsi="Phetsarath OT" w:cs="Phetsarath OT"/>
          <w:lang w:val="pt-PT" w:bidi="lo-LA"/>
        </w:rPr>
      </w:pPr>
    </w:p>
    <w:p w14:paraId="314C858D" w14:textId="26E0E324" w:rsidR="0038076C" w:rsidRPr="00892EFB" w:rsidRDefault="0038076C" w:rsidP="001B1AC0">
      <w:pPr>
        <w:ind w:left="1418" w:right="-57" w:hanging="1418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23 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78725E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ທີ່ບໍ່ສາມາດຈົດ​ທະບຽນເຄື່ອງໝາຍການຄ້າ</w:t>
      </w:r>
    </w:p>
    <w:p w14:paraId="5FAC2CF7" w14:textId="6CC8BABE" w:rsidR="0038076C" w:rsidRPr="00892EFB" w:rsidRDefault="00AA57CF" w:rsidP="001B1AC0">
      <w:pPr>
        <w:ind w:left="698" w:right="-57" w:firstLine="36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ທີ່ບໍ່ສາມາດ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ຈົດ​ທະບຽນເຄື່ອງໝາຍການຄ້າ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753FF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19FA9638" w14:textId="7ABC03FB" w:rsidR="00191819" w:rsidRPr="00892EFB" w:rsidRDefault="00101E99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9154C4" w:rsidRPr="00892EFB">
        <w:rPr>
          <w:rFonts w:ascii="Phetsarath OT" w:eastAsia="Phetsarath OT" w:hAnsi="Phetsarath OT" w:cs="Phetsarath OT" w:hint="cs"/>
          <w:cs/>
          <w:lang w:val="pt-PT" w:bidi="lo-LA"/>
        </w:rPr>
        <w:t>ສ້າງຄວາມສັບສົນ</w:t>
      </w:r>
      <w:r w:rsidR="009154C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54C4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154C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ບໍ່ສາມາດຈຳແນກໄດ້ລະຫວ່າງ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D573B3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ຂອງຜູ້​ຮ້ອງຂໍຮັບສິດ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ກັບເຄື່ອງໝາຍຂອງ</w:t>
      </w:r>
      <w:r w:rsidR="00A96CF0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ການຈັດຕັ້ງອື່ນ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7370C34" w14:textId="4B3AFEDC" w:rsidR="00191819" w:rsidRPr="00892EFB" w:rsidRDefault="00101E99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2075E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ຂາດລັກສະນະແຕກຕ່າງສະເພາະ</w:t>
      </w:r>
      <w:r w:rsidR="00EA39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EA39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ປະກອບດ້ວຍສັນຍາລັກ</w:t>
      </w:r>
      <w:r w:rsidR="00EA39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EA39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ສິ່ງຊີ້ບອກສະເພາະກ່ຽວກັບຊະນິດ</w:t>
      </w:r>
      <w:r w:rsidR="00EA3982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ຄຸນນະພາບ</w:t>
      </w:r>
      <w:r w:rsidR="00EA3982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ປະລິມານ</w:t>
      </w:r>
      <w:r w:rsidR="00EA3982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ເຈດຈຳນົງ</w:t>
      </w:r>
      <w:r w:rsidR="00EA3982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ມູນຄ່າ</w:t>
      </w:r>
      <w:r w:rsidR="00EA3982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ຕົ້ນກຳເນີດຂອງສິນຄ້າ</w:t>
      </w:r>
      <w:r w:rsidR="00EA39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EA39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3982" w:rsidRPr="00892EFB">
        <w:rPr>
          <w:rFonts w:ascii="Phetsarath OT" w:eastAsia="Phetsarath OT" w:hAnsi="Phetsarath OT" w:cs="Phetsarath OT" w:hint="cs"/>
          <w:cs/>
          <w:lang w:val="pt-PT" w:bidi="lo-LA"/>
        </w:rPr>
        <w:t>ເວລາຜະລິດ</w:t>
      </w:r>
      <w:r w:rsidR="00EA39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3982" w:rsidRPr="008B273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EA3982" w:rsidRPr="008B273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EA3982" w:rsidRPr="008B273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ເຄື່ອງໝາຍ</w:t>
      </w:r>
      <w:r w:rsidR="00EA3982" w:rsidRPr="008B273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EA3982" w:rsidRPr="008B273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ທີ່ເປັນພາສານຳໃຊ້ກັນທົ່ວໄປ</w:t>
      </w:r>
      <w:r w:rsidR="00EA3982" w:rsidRPr="008B273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EA3982" w:rsidRPr="008B273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="00EA3982" w:rsidRPr="008B273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="00EA3982" w:rsidRPr="008B273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ເປັນຊື່ທີ່ເອີ້ນກັນໃນການປະຕິບັດທາງການຄ້າ</w:t>
      </w:r>
      <w:r w:rsidR="00EA3982" w:rsidRPr="008B273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EA3982" w:rsidRPr="008B273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ຢູ່</w:t>
      </w:r>
      <w:r w:rsidR="00EA3982" w:rsidRPr="008B273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EA3982" w:rsidRPr="008B273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ສປປ</w:t>
      </w:r>
      <w:r w:rsidR="00EA3982" w:rsidRPr="008B273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EA3982" w:rsidRPr="008B273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ລາວ</w:t>
      </w:r>
      <w:r w:rsidR="00EA3982" w:rsidRPr="008B273E">
        <w:rPr>
          <w:rFonts w:ascii="Phetsarath OT" w:eastAsia="Phetsarath OT" w:hAnsi="Phetsarath OT" w:cs="Phetsarath OT"/>
          <w:spacing w:val="-6"/>
          <w:lang w:val="pt-PT" w:bidi="lo-LA"/>
        </w:rPr>
        <w:t>;</w:t>
      </w:r>
    </w:p>
    <w:p w14:paraId="59E17571" w14:textId="7F2B82B7" w:rsidR="006A079D" w:rsidRPr="00892EFB" w:rsidRDefault="00101E99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ມີລັກສະນະ</w:t>
      </w:r>
      <w:r w:rsidR="00D2087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44B93" w:rsidRPr="00892EFB">
        <w:rPr>
          <w:rFonts w:ascii="Phetsarath OT" w:eastAsia="Phetsarath OT" w:hAnsi="Phetsarath OT" w:cs="Phetsarath OT" w:hint="cs"/>
          <w:cs/>
          <w:lang w:val="pt-PT" w:bidi="lo-LA"/>
        </w:rPr>
        <w:t>ປອມແປງ</w:t>
      </w:r>
      <w:r w:rsidR="00344B9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44B9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44B9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44B93" w:rsidRPr="00892EFB">
        <w:rPr>
          <w:rFonts w:ascii="Phetsarath OT" w:eastAsia="Phetsarath OT" w:hAnsi="Phetsarath OT" w:cs="Phetsarath OT" w:hint="cs"/>
          <w:cs/>
          <w:lang w:val="pt-PT" w:bidi="lo-LA"/>
        </w:rPr>
        <w:t>ຫຼອກລວງ</w:t>
      </w:r>
      <w:r w:rsidR="00344B9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B4947" w:rsidRPr="00892EFB">
        <w:rPr>
          <w:rFonts w:ascii="Phetsarath OT" w:eastAsia="Phetsarath OT" w:hAnsi="Phetsarath OT" w:cs="Phetsarath OT" w:hint="cs"/>
          <w:cs/>
          <w:lang w:val="pt-PT" w:bidi="lo-LA"/>
        </w:rPr>
        <w:t>ເຮັດ</w:t>
      </w:r>
      <w:r w:rsidR="00D573B3" w:rsidRPr="00892EFB">
        <w:rPr>
          <w:rFonts w:ascii="Phetsarath OT" w:eastAsia="Phetsarath OT" w:hAnsi="Phetsarath OT" w:cs="Phetsarath OT" w:hint="cs"/>
          <w:cs/>
          <w:lang w:val="pt-PT" w:bidi="lo-LA"/>
        </w:rPr>
        <w:t>ໃຫ້ສາທາລະນະຊົນເຂົ້າໃຈ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ຜິດ</w:t>
      </w:r>
      <w:r w:rsidR="004C5A7A" w:rsidRPr="00892EFB">
        <w:rPr>
          <w:rFonts w:ascii="Phetsarath OT" w:eastAsia="Phetsarath OT" w:hAnsi="Phetsarath OT" w:cs="Phetsarath OT"/>
          <w:lang w:val="pt-PT" w:bidi="lo-LA"/>
        </w:rPr>
        <w:t>;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39635D4C" w14:textId="4342B55E" w:rsidR="0038076C" w:rsidRPr="00892EFB" w:rsidRDefault="00D11808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ມີສັນຍາລັກ</w:t>
      </w:r>
      <w:r w:rsidR="00BB69C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ເຮັດໃຫ້ສາທາລະນະຊົນ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ເຂົ້າໃຈຜິດ</w:t>
      </w:r>
      <w:r w:rsidR="00D573B3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6A4C4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ຕົ້ນກຳ</w:t>
      </w:r>
      <w:r w:rsidR="005F47A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ເນີດ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6D46DE" w:rsidRPr="00892EFB">
        <w:rPr>
          <w:rFonts w:ascii="Phetsarath OT" w:eastAsia="Phetsarath OT" w:hAnsi="Phetsarath OT" w:cs="Phetsarath OT" w:hint="cs"/>
          <w:cs/>
          <w:lang w:val="pt-PT" w:bidi="lo-LA"/>
        </w:rPr>
        <w:t>ລັກສະນະ</w:t>
      </w:r>
      <w:r w:rsidR="00EA63F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D46DE" w:rsidRPr="00892EFB">
        <w:rPr>
          <w:rFonts w:ascii="Phetsarath OT" w:eastAsia="Phetsarath OT" w:hAnsi="Phetsarath OT" w:cs="Phetsarath OT" w:hint="cs"/>
          <w:cs/>
          <w:lang w:val="pt-PT" w:bidi="lo-LA"/>
        </w:rPr>
        <w:t>ທົ່ວໄປ</w:t>
      </w:r>
      <w:r w:rsidR="00CC265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C2657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C524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6D46DE" w:rsidRPr="00892EFB">
        <w:rPr>
          <w:rFonts w:ascii="Phetsarath OT" w:eastAsia="Phetsarath OT" w:hAnsi="Phetsarath OT" w:cs="Phetsarath OT" w:hint="cs"/>
          <w:cs/>
          <w:lang w:val="pt-PT" w:bidi="lo-LA"/>
        </w:rPr>
        <w:t>ສະເພາະ</w:t>
      </w:r>
      <w:r w:rsidR="006D46DE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ຂະບວນການຜະລິດ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111DD4" w:rsidRPr="00892EFB">
        <w:rPr>
          <w:rFonts w:ascii="Phetsarath OT" w:eastAsia="Phetsarath OT" w:hAnsi="Phetsarath OT" w:cs="Phetsarath OT" w:hint="cs"/>
          <w:cs/>
          <w:lang w:val="pt-PT" w:bidi="lo-LA"/>
        </w:rPr>
        <w:t>ປະລິມານ</w:t>
      </w:r>
      <w:r w:rsidR="00111DD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111DD4"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ຂອງສິນຄ້າ</w:t>
      </w:r>
      <w:r w:rsidR="00111DD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11DD4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111DD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11DD4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111DD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11DD4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F37EC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111DD4" w:rsidRPr="00892EFB">
        <w:rPr>
          <w:rFonts w:ascii="Phetsarath OT" w:eastAsia="Phetsarath OT" w:hAnsi="Phetsarath OT" w:cs="Phetsarath OT" w:hint="cs"/>
          <w:cs/>
          <w:lang w:val="pt-PT" w:bidi="lo-LA"/>
        </w:rPr>
        <w:t>ແທດ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ເໝາະກັບຈຸດປະສົງ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9D6007" w:rsidRPr="00892EFB">
        <w:rPr>
          <w:rFonts w:ascii="Phetsarath OT" w:eastAsia="Phetsarath OT" w:hAnsi="Phetsarath OT" w:cs="Phetsarath OT" w:hint="cs"/>
          <w:cs/>
          <w:lang w:val="pt-PT" w:bidi="lo-LA"/>
        </w:rPr>
        <w:t>ການນ</w:t>
      </w:r>
      <w:r w:rsidR="00662874" w:rsidRPr="00892EFB">
        <w:rPr>
          <w:rFonts w:ascii="Phetsarath OT" w:eastAsia="Phetsarath OT" w:hAnsi="Phetsarath OT" w:cs="Phetsarath OT" w:hint="cs"/>
          <w:cs/>
          <w:lang w:val="pt-PT" w:bidi="lo-LA"/>
        </w:rPr>
        <w:t>ໍາ</w:t>
      </w:r>
      <w:r w:rsidR="009D6007" w:rsidRPr="00892EFB">
        <w:rPr>
          <w:rFonts w:ascii="Phetsarath OT" w:eastAsia="Phetsarath OT" w:hAnsi="Phetsarath OT" w:cs="Phetsarath OT" w:hint="cs"/>
          <w:cs/>
          <w:lang w:val="pt-PT" w:bidi="lo-LA"/>
        </w:rPr>
        <w:t>ໃຊ້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="00CC524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D6007" w:rsidRPr="00892EFB">
        <w:rPr>
          <w:rFonts w:ascii="Phetsarath OT" w:eastAsia="Phetsarath OT" w:hAnsi="Phetsarath OT" w:cs="Phetsarath OT" w:hint="cs"/>
          <w:cs/>
          <w:lang w:val="pt-PT" w:bidi="lo-LA"/>
        </w:rPr>
        <w:t>ຕໍ່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3FF0001" w14:textId="151A0D73" w:rsidR="0038076C" w:rsidRPr="00892EFB" w:rsidRDefault="00D11808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ມີສັນຍາລັກ</w:t>
      </w:r>
      <w:r w:rsidR="00CF41D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ເຄື່ອງໝາຍຊາດ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ທຸງຊາດ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ກາໝາຍທາງ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6060A5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ສັນຍາລັກທາງວັດທະນະທຳ</w:t>
      </w:r>
      <w:r w:rsidR="00E330ED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ຄຳຫຍໍ້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ຊື່ເຕັມຂອງເມືອງ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ເທດ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ສະບານ</w:t>
      </w:r>
      <w:r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ນະຄອນ</w:t>
      </w:r>
      <w:r w:rsidRPr="00892EFB">
        <w:rPr>
          <w:rFonts w:ascii="Phetsarath OT" w:eastAsia="Phetsarath OT" w:hAnsi="Phetsarath OT" w:cs="Phetsarath OT"/>
          <w:lang w:val="pt-PT" w:bidi="lo-LA"/>
        </w:rPr>
        <w:t>,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ແຂວງ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ນະຄອນຫຼວງ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ຕ່າງປະເທດ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</w:t>
      </w:r>
      <w:r w:rsidR="00CC5247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ໄດ້ຮັບອະນຸຍາດຈາກອົງການຈັດຕັ້ງ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ຂອງລັດ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8B00692" w14:textId="083AA4B8" w:rsidR="0038076C" w:rsidRPr="00892EFB" w:rsidRDefault="00D11808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ມີສັນຍາລັກ</w:t>
      </w:r>
      <w:r w:rsidR="00CF41D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ຂອງອົງການຈັດຕັ້ງສາກົນ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ທີ່ເກີດຈາກສົນທິສັນຍາ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E330ED" w:rsidRPr="00892EFB">
        <w:rPr>
          <w:rFonts w:ascii="Phetsarath OT" w:eastAsia="Phetsarath OT" w:hAnsi="Phetsarath OT" w:cs="Phetsarath OT" w:hint="cs"/>
          <w:cs/>
          <w:lang w:val="pt-PT" w:bidi="lo-LA"/>
        </w:rPr>
        <w:t>ຕາ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ປະທັບທາງການ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ຂອງລັດ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ອົງການຈັດຕັ້ງສາກົນ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ໄດ້ຮັບອະນຸຍາດຈາກລັດ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ຈັດຕັ້ງສາກົນທີ່ກ່ຽວຂ້ອງ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73F8F191" w14:textId="77777777" w:rsidR="0038076C" w:rsidRPr="00892EFB" w:rsidRDefault="00D11808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</w:t>
      </w:r>
      <w:r w:rsidR="00CF41D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18492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ຮູບ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C4862" w:rsidRPr="00892EFB">
        <w:rPr>
          <w:rFonts w:ascii="Phetsarath OT" w:eastAsia="Phetsarath OT" w:hAnsi="Phetsarath OT" w:cs="Phetsarath OT" w:hint="cs"/>
          <w:cs/>
          <w:lang w:val="pt-PT" w:bidi="lo-LA"/>
        </w:rPr>
        <w:t>ຮູບທີ່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ມີຄວາມຄ້າຍຄືກັນກັບ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ບຸກຄົນທີ່ຍັງມີຊີວິດຢູ່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0584269" w14:textId="121F8823" w:rsidR="0038076C" w:rsidRPr="00892EFB" w:rsidRDefault="0038076C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</w:t>
      </w:r>
      <w:r w:rsidR="00D11808" w:rsidRPr="00892EFB">
        <w:rPr>
          <w:rFonts w:ascii="Phetsarath OT" w:eastAsia="Phetsarath OT" w:hAnsi="Phetsarath OT" w:cs="Phetsarath OT" w:hint="cs"/>
          <w:cs/>
          <w:lang w:val="pt-PT" w:bidi="lo-LA"/>
        </w:rPr>
        <w:t>ື່ອງໝາຍ</w:t>
      </w:r>
      <w:r w:rsidR="00D11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11808"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</w:t>
      </w:r>
      <w:r w:rsidR="00CF41D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ຂອງສັນຍາລັກທາງວັດທະນະທໍາ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</w:t>
      </w:r>
      <w:r w:rsidR="006A4C4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ສອນສະຖານ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ປະຫວັດສາດ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ຮູບ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ຄວາມຄ້າຍຄືກັນກັບວິລະຊົນ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ແຫ່ງຊາດ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ຜູ້ນຳ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60A5" w:rsidRPr="00892EFB">
        <w:rPr>
          <w:rFonts w:ascii="Phetsarath OT" w:eastAsia="Phetsarath OT" w:hAnsi="Phetsarath OT" w:cs="Phetsarath OT" w:hint="cs"/>
          <w:cs/>
          <w:lang w:val="pt-PT" w:bidi="lo-LA"/>
        </w:rPr>
        <w:t>ຮູບ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ທີ່ເປັນການໝິ່ນປະໝາດ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ຂັດກັບຮີດຄອງປະເພນີອັນດີງາມຂອງຊາດ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4F87E00" w14:textId="021D5E9B" w:rsidR="0038076C" w:rsidRPr="00892EFB" w:rsidRDefault="0038076C" w:rsidP="00C64943">
      <w:pPr>
        <w:numPr>
          <w:ilvl w:val="6"/>
          <w:numId w:val="31"/>
        </w:numPr>
        <w:tabs>
          <w:tab w:val="left" w:pos="1418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15AEE" w:rsidRPr="00892EFB">
        <w:rPr>
          <w:rFonts w:ascii="Phetsarath OT" w:eastAsia="Phetsarath OT" w:hAnsi="Phetsarath OT" w:cs="Phetsarath OT" w:hint="cs"/>
          <w:cs/>
          <w:lang w:val="pt-PT" w:bidi="lo-LA"/>
        </w:rPr>
        <w:t>ອັນດຽວກັນ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ຄ້າຍຄືກັນກັບເຄື່ອງໝາຍການຄ້າ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ທີ່ໄດ້ຈົດທະບຽນແລ້ວ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5421C" w:rsidRPr="00892EFB">
        <w:rPr>
          <w:rFonts w:ascii="Phetsarath OT" w:eastAsia="Phetsarath OT" w:hAnsi="Phetsarath OT" w:cs="Phetsarath OT" w:hint="cs"/>
          <w:cs/>
          <w:lang w:val="pt-PT" w:bidi="lo-LA"/>
        </w:rPr>
        <w:t>ຄືກັນ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C3A66" w:rsidRPr="00892EFB">
        <w:rPr>
          <w:rFonts w:ascii="Phetsarath OT" w:eastAsia="Phetsarath OT" w:hAnsi="Phetsarath OT" w:cs="Phetsarath OT" w:hint="cs"/>
          <w:cs/>
          <w:lang w:val="pt-PT" w:bidi="lo-LA"/>
        </w:rPr>
        <w:t>ໝວດ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ກ່ຽວຂ້ອງ​ກັນ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C06A743" w14:textId="17FADC28" w:rsidR="0038076C" w:rsidRPr="00892EFB" w:rsidRDefault="0038076C" w:rsidP="007475DB">
      <w:pPr>
        <w:numPr>
          <w:ilvl w:val="6"/>
          <w:numId w:val="31"/>
        </w:numPr>
        <w:tabs>
          <w:tab w:val="left" w:pos="162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B156A" w:rsidRPr="00892EFB">
        <w:rPr>
          <w:rFonts w:ascii="Phetsarath OT" w:eastAsia="Phetsarath OT" w:hAnsi="Phetsarath OT" w:cs="Phetsarath OT" w:hint="cs"/>
          <w:cs/>
          <w:lang w:val="pt-PT" w:bidi="lo-LA"/>
        </w:rPr>
        <w:t>ອັນດຽວກັນ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ຄ້າຍຄືກັນກັບ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="00200D99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ທີ່ມີຊື່ສຽງ</w:t>
      </w:r>
      <w:r w:rsidR="0058168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5421C" w:rsidRPr="00892EFB">
        <w:rPr>
          <w:rFonts w:ascii="Phetsarath OT" w:eastAsia="Phetsarath OT" w:hAnsi="Phetsarath OT" w:cs="Phetsarath OT" w:hint="cs"/>
          <w:cs/>
          <w:lang w:val="pt-PT" w:bidi="lo-LA"/>
        </w:rPr>
        <w:t>ຄືກັນ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A5209" w:rsidRPr="00892EFB">
        <w:rPr>
          <w:rFonts w:ascii="Phetsarath OT" w:eastAsia="Phetsarath OT" w:hAnsi="Phetsarath OT" w:cs="Phetsarath OT" w:hint="cs"/>
          <w:cs/>
          <w:lang w:val="pt-PT" w:bidi="lo-LA"/>
        </w:rPr>
        <w:t>ໝວດ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ກ່ຽວຂ້ອງ​ກັນ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764B5FF9" w14:textId="0987DE5F" w:rsidR="0038076C" w:rsidRPr="00892EFB" w:rsidRDefault="0038076C" w:rsidP="007475DB">
      <w:pPr>
        <w:numPr>
          <w:ilvl w:val="6"/>
          <w:numId w:val="31"/>
        </w:numPr>
        <w:tabs>
          <w:tab w:val="left" w:pos="162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</w:t>
      </w:r>
      <w:r w:rsidR="00602609" w:rsidRPr="00892EFB">
        <w:rPr>
          <w:rFonts w:ascii="Phetsarath OT" w:eastAsia="Phetsarath OT" w:hAnsi="Phetsarath OT" w:cs="Phetsarath OT" w:hint="cs"/>
          <w:cs/>
          <w:lang w:val="pt-PT" w:bidi="lo-LA"/>
        </w:rPr>
        <w:t>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02665" w:rsidRPr="00892EFB">
        <w:rPr>
          <w:rFonts w:ascii="Phetsarath OT" w:eastAsia="Phetsarath OT" w:hAnsi="Phetsarath OT" w:cs="Phetsarath OT" w:hint="cs"/>
          <w:cs/>
          <w:lang w:val="pt-PT" w:bidi="lo-LA"/>
        </w:rPr>
        <w:t>ອັນດຽວກັນ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ຄ້າຍຄືກັນກັບຊື່ກ</w:t>
      </w:r>
      <w:r w:rsidR="000B3852" w:rsidRPr="00892EFB">
        <w:rPr>
          <w:rFonts w:ascii="Phetsarath OT" w:eastAsia="Phetsarath OT" w:hAnsi="Phetsarath OT" w:cs="Phetsarath OT" w:hint="cs"/>
          <w:cs/>
          <w:lang w:val="pt-PT" w:bidi="lo-LA"/>
        </w:rPr>
        <w:t>ານຄ້າ</w:t>
      </w:r>
      <w:r w:rsidR="000B385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B3852"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</w:t>
      </w:r>
      <w:r w:rsidR="000B385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B3852" w:rsidRPr="00892EFB">
        <w:rPr>
          <w:rFonts w:ascii="Phetsarath OT" w:eastAsia="Phetsarath OT" w:hAnsi="Phetsarath OT" w:cs="Phetsarath OT" w:hint="cs"/>
          <w:cs/>
          <w:lang w:val="pt-PT" w:bidi="lo-LA"/>
        </w:rPr>
        <w:t>ທຸລະກິດ</w:t>
      </w:r>
      <w:r w:rsidR="000B385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B3852" w:rsidRPr="00892EFB">
        <w:rPr>
          <w:rFonts w:ascii="Phetsarath OT" w:eastAsia="Phetsarath OT" w:hAnsi="Phetsarath OT" w:cs="Phetsarath OT" w:hint="cs"/>
          <w:cs/>
          <w:lang w:val="pt-PT" w:bidi="lo-LA"/>
        </w:rPr>
        <w:t>ທີ່ໃຫ້ການບໍ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ລິການສິນຄ້າ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5421C" w:rsidRPr="00892EFB">
        <w:rPr>
          <w:rFonts w:ascii="Phetsarath OT" w:eastAsia="Phetsarath OT" w:hAnsi="Phetsarath OT" w:cs="Phetsarath OT" w:hint="cs"/>
          <w:cs/>
          <w:lang w:val="pt-PT" w:bidi="lo-LA"/>
        </w:rPr>
        <w:t>ຄືກັນ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4ADBADC" w14:textId="1DD092F8" w:rsidR="0038076C" w:rsidRPr="00892EFB" w:rsidRDefault="0038076C" w:rsidP="007475DB">
      <w:pPr>
        <w:numPr>
          <w:ilvl w:val="6"/>
          <w:numId w:val="31"/>
        </w:numPr>
        <w:tabs>
          <w:tab w:val="left" w:pos="162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="007475D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ທີ່ກ່າວມາ</w:t>
      </w:r>
      <w:r w:rsidR="005F47A7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ຊຶ່ງອາດກໍ່ໃຫ້ເກີດຄວາມສັບສົນ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ກ່ຽວກັບ​ທີ່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ມາ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ສະແດງໃຫ້ເຫັນຄວາມ​ສຳ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ພັນ​ຢ່າ​ງບໍ່ຖືກຕ້ອງກັບ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ເຄື່ອງໝາຍການຄ້າທີ່ໄດ້ຈົດທະບຽນ​ແລ້ວ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="00581681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ທີ່ມີຊື່ສຽງ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ຊື່ການຄ້າ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7E656DF" w14:textId="2306F4BE" w:rsidR="000C4BFD" w:rsidRPr="00892EFB" w:rsidRDefault="0038076C" w:rsidP="007475DB">
      <w:pPr>
        <w:numPr>
          <w:ilvl w:val="6"/>
          <w:numId w:val="31"/>
        </w:numPr>
        <w:tabs>
          <w:tab w:val="left" w:pos="162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</w:t>
      </w:r>
      <w:r w:rsidR="00CF41D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F41D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41D7" w:rsidRPr="00892EFB">
        <w:rPr>
          <w:rFonts w:ascii="Phetsarath OT" w:eastAsia="Phetsarath OT" w:hAnsi="Phetsarath OT" w:cs="Phetsarath OT" w:hint="cs"/>
          <w:cs/>
          <w:lang w:val="pt-PT" w:bidi="lo-LA"/>
        </w:rPr>
        <w:t>ມີສັນຍາລັກ</w:t>
      </w:r>
      <w:r w:rsidR="00CF41D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20DB2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934273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6343B7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6343B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</w:t>
      </w:r>
      <w:r w:rsidR="006C289D" w:rsidRPr="00892EFB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="00020DB2" w:rsidRPr="00892EFB">
        <w:rPr>
          <w:rFonts w:ascii="Phetsarath OT" w:eastAsia="Phetsarath OT" w:hAnsi="Phetsarath OT" w:cs="Phetsarath OT" w:hint="cs"/>
          <w:cs/>
          <w:lang w:val="pt-PT" w:bidi="lo-LA"/>
        </w:rPr>
        <w:t>ສະແດງໃຫ້ເຫັນວ່າ</w:t>
      </w:r>
      <w:r w:rsidR="00D11808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020DB2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ຕົ້ນກຳເນີດ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20DB2" w:rsidRPr="00892EFB">
        <w:rPr>
          <w:rFonts w:ascii="Phetsarath OT" w:eastAsia="Phetsarath OT" w:hAnsi="Phetsarath OT" w:cs="Phetsarath OT" w:hint="cs"/>
          <w:cs/>
          <w:lang w:val="pt-PT" w:bidi="lo-LA"/>
        </w:rPr>
        <w:t>ແຕ່ຕົວຈິງແລ້ວ</w:t>
      </w:r>
      <w:r w:rsidR="00020DB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11808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020DB2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="00020DB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20DB2" w:rsidRPr="00892EFB">
        <w:rPr>
          <w:rFonts w:ascii="Phetsarath OT" w:eastAsia="Phetsarath OT" w:hAnsi="Phetsarath OT" w:cs="Phetsarath OT" w:hint="cs"/>
          <w:cs/>
          <w:lang w:val="pt-PT" w:bidi="lo-LA"/>
        </w:rPr>
        <w:t>ບໍ່ໄດ້ມາຈາກຖິ່ນກຳເນີດ</w:t>
      </w:r>
      <w:r w:rsidR="00D11808" w:rsidRPr="00892EFB">
        <w:rPr>
          <w:rFonts w:ascii="Phetsarath OT" w:eastAsia="Phetsarath OT" w:hAnsi="Phetsarath OT" w:cs="Phetsarath OT" w:hint="cs"/>
          <w:cs/>
          <w:lang w:val="pt-PT" w:bidi="lo-LA"/>
        </w:rPr>
        <w:t>ນັ້ນແຕ່</w:t>
      </w:r>
      <w:r w:rsidR="00020DB2" w:rsidRPr="00892EFB">
        <w:rPr>
          <w:rFonts w:ascii="Phetsarath OT" w:eastAsia="Phetsarath OT" w:hAnsi="Phetsarath OT" w:cs="Phetsarath OT" w:hint="cs"/>
          <w:cs/>
          <w:lang w:val="pt-PT" w:bidi="lo-LA"/>
        </w:rPr>
        <w:t>ຢ່າງ</w:t>
      </w:r>
      <w:r w:rsidR="00D11808" w:rsidRPr="00892EFB">
        <w:rPr>
          <w:rFonts w:ascii="Phetsarath OT" w:eastAsia="Phetsarath OT" w:hAnsi="Phetsarath OT" w:cs="Phetsarath OT" w:hint="cs"/>
          <w:cs/>
          <w:lang w:val="pt-PT" w:bidi="lo-LA"/>
        </w:rPr>
        <w:t>ໃດ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A9F97C2" w14:textId="6CCF3296" w:rsidR="0038076C" w:rsidRPr="00892EFB" w:rsidRDefault="00D11808" w:rsidP="007475DB">
      <w:pPr>
        <w:numPr>
          <w:ilvl w:val="6"/>
          <w:numId w:val="31"/>
        </w:numPr>
        <w:tabs>
          <w:tab w:val="left" w:pos="162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0C4BF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60A5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7C7005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</w:t>
      </w:r>
      <w:r w:rsidR="007C700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C7005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934273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6343B7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6343B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0C4BFD" w:rsidRPr="00892EFB">
        <w:rPr>
          <w:rFonts w:ascii="Phetsarath OT" w:eastAsia="Phetsarath OT" w:hAnsi="Phetsarath OT" w:cs="Phetsarath OT" w:hint="cs"/>
          <w:cs/>
          <w:lang w:val="pt-PT" w:bidi="lo-LA"/>
        </w:rPr>
        <w:t>ເຖິງວ່າຜະລິດຕະພັນ</w:t>
      </w:r>
      <w:r w:rsidR="000C4BF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C4BFD" w:rsidRPr="00892EFB">
        <w:rPr>
          <w:rFonts w:ascii="Phetsarath OT" w:eastAsia="Phetsarath OT" w:hAnsi="Phetsarath OT" w:cs="Phetsarath OT" w:hint="cs"/>
          <w:cs/>
          <w:lang w:val="pt-PT" w:bidi="lo-LA"/>
        </w:rPr>
        <w:t>ຈະມີຕົ້ນກຳເນີດແທ້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7C7005" w:rsidRPr="00892EFB">
        <w:rPr>
          <w:rFonts w:ascii="Phetsarath OT" w:eastAsia="Phetsarath OT" w:hAnsi="Phetsarath OT" w:cs="Phetsarath OT" w:hint="cs"/>
          <w:cs/>
          <w:lang w:val="pt-PT" w:bidi="lo-LA"/>
        </w:rPr>
        <w:t>ແຕ່</w:t>
      </w:r>
      <w:r w:rsidR="00CC5247" w:rsidRPr="00892EFB">
        <w:rPr>
          <w:rFonts w:ascii="Phetsarath OT" w:eastAsia="Phetsarath OT" w:hAnsi="Phetsarath OT" w:cs="Phetsarath OT" w:hint="cs"/>
          <w:cs/>
          <w:lang w:val="pt-PT" w:bidi="lo-LA"/>
        </w:rPr>
        <w:t>ເຮັດໃຫ້ສາ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ທາ</w:t>
      </w:r>
      <w:r w:rsidR="000C4BFD" w:rsidRPr="00892EFB">
        <w:rPr>
          <w:rFonts w:ascii="Phetsarath OT" w:eastAsia="Phetsarath OT" w:hAnsi="Phetsarath OT" w:cs="Phetsarath OT" w:hint="cs"/>
          <w:cs/>
          <w:lang w:val="pt-PT" w:bidi="lo-LA"/>
        </w:rPr>
        <w:t>ລະນະຊົນ​ເຂົ້າ​ໃຈ​ຜິດວ່າຜະລິດຕະພັນນັ້ນ</w:t>
      </w:r>
      <w:r w:rsidR="000C4BF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C4BFD" w:rsidRPr="00892EFB">
        <w:rPr>
          <w:rFonts w:ascii="Phetsarath OT" w:eastAsia="Phetsarath OT" w:hAnsi="Phetsarath OT" w:cs="Phetsarath OT" w:hint="cs"/>
          <w:cs/>
          <w:lang w:val="pt-PT" w:bidi="lo-LA"/>
        </w:rPr>
        <w:t>ມີຕົ້ນກຳເນີດມາ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ແຕ່ອານາເຂດອື່ນ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178DB2CA" w14:textId="70FE5BBA" w:rsidR="0038076C" w:rsidRPr="00892EFB" w:rsidRDefault="000C4BFD" w:rsidP="007475DB">
      <w:pPr>
        <w:numPr>
          <w:ilvl w:val="6"/>
          <w:numId w:val="31"/>
        </w:numPr>
        <w:tabs>
          <w:tab w:val="left" w:pos="162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7C700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C7005" w:rsidRPr="00892EFB">
        <w:rPr>
          <w:rFonts w:ascii="Phetsarath OT" w:eastAsia="Phetsarath OT" w:hAnsi="Phetsarath OT" w:cs="Phetsarath OT" w:hint="cs"/>
          <w:cs/>
          <w:lang w:val="pt-PT" w:bidi="lo-LA"/>
        </w:rPr>
        <w:t>ມີສັນຍາລັກ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ທີ່ສ້າງຄວາມເສື່ອມ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ສະແດງ</w:t>
      </w:r>
      <w:r w:rsidR="00FF386B"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ເຫັນຄວາມສຳພັນຢ່າງ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ບໍ່ຖືກຕ້ອງກັບ</w:t>
      </w:r>
      <w:r w:rsidR="005A1B5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ບຸກຄົນມີຊີວິດ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ຊີວິດແລ້ວ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ສະຖາບັນ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ຄວາມເຊື່ອຖື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ສັນຍາລັກຂອງຊາດ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A1B51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2E41AC"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ການໝິ່ນປະໝາດ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F3ED2" w:rsidRPr="00892EFB">
        <w:rPr>
          <w:rFonts w:ascii="Phetsarath OT" w:eastAsia="Phetsarath OT" w:hAnsi="Phetsarath OT" w:cs="Phetsarath OT" w:hint="cs"/>
          <w:cs/>
          <w:lang w:val="pt-PT" w:bidi="lo-LA"/>
        </w:rPr>
        <w:t>ທໍາ</w:t>
      </w:r>
      <w:r w:rsidR="00CC5247" w:rsidRPr="00892EFB">
        <w:rPr>
          <w:rFonts w:ascii="Phetsarath OT" w:eastAsia="Phetsarath OT" w:hAnsi="Phetsarath OT" w:cs="Phetsarath OT" w:hint="cs"/>
          <w:cs/>
          <w:lang w:val="pt-PT" w:bidi="lo-LA"/>
        </w:rPr>
        <w:t>ລາຍ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ຊື່ສຽງ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210A389" w14:textId="1F567719" w:rsidR="0038076C" w:rsidRPr="00892EFB" w:rsidRDefault="0038076C" w:rsidP="00C64943">
      <w:pPr>
        <w:numPr>
          <w:ilvl w:val="6"/>
          <w:numId w:val="31"/>
        </w:numPr>
        <w:tabs>
          <w:tab w:val="left" w:pos="1778"/>
        </w:tabs>
        <w:ind w:left="567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</w:t>
      </w:r>
      <w:r w:rsidR="00CC5247" w:rsidRPr="00892EFB">
        <w:rPr>
          <w:rFonts w:ascii="Phetsarath OT" w:eastAsia="Phetsarath OT" w:hAnsi="Phetsarath OT" w:cs="Phetsarath OT" w:hint="cs"/>
          <w:cs/>
          <w:lang w:val="pt-PT" w:bidi="lo-LA"/>
        </w:rPr>
        <w:t>ີ່ມີລັກສະນະ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ສ້າງຄວາມສັບສົນ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CC524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ສະຖານທີ່</w:t>
      </w:r>
      <w:r w:rsidR="000C4BFD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</w:t>
      </w:r>
      <w:r w:rsidR="00443216"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="00225DE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ກິດຈະກຳທາງດ້ານອຸດສາຫະກຳ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ຂອງຄູ່ແຂ່ງຂັນ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35E826E" w14:textId="4E47DBC3" w:rsidR="0038076C" w:rsidRPr="00892EFB" w:rsidRDefault="0038076C" w:rsidP="00C64943">
      <w:pPr>
        <w:numPr>
          <w:ilvl w:val="6"/>
          <w:numId w:val="31"/>
        </w:numPr>
        <w:tabs>
          <w:tab w:val="left" w:pos="1778"/>
        </w:tabs>
        <w:ind w:left="567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ເຄື່ອງໝາຍ</w:t>
      </w:r>
      <w:r w:rsidRPr="00F72632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ທີ່ມີລັກສະ</w:t>
      </w:r>
      <w:r w:rsidR="00CC5247"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ນະ</w:t>
      </w:r>
      <w:r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ທຳລາຍຄວາມເຊື່ອໝັ້ນ</w:t>
      </w:r>
      <w:r w:rsidRPr="00F72632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ກ່ຽວກັບສະຖານທີ່</w:t>
      </w:r>
      <w:r w:rsidR="005241EC"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ຜະລິດ</w:t>
      </w:r>
      <w:r w:rsidR="005A1B51"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ສິນຄ້າ</w:t>
      </w:r>
      <w:r w:rsidR="00225DE0"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="00F72632"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ຫຼື </w:t>
      </w:r>
      <w:r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ກິດຈະກຳ</w:t>
      </w:r>
      <w:r w:rsidR="00F72632" w:rsidRPr="00F72632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ທາງດ້ານອຸດສາຫະກຳ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ຂອງຄູ່ແຂ່ງຂັນ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BBE90A0" w14:textId="6742B075" w:rsidR="0038076C" w:rsidRPr="00892EFB" w:rsidRDefault="0038076C" w:rsidP="00C64943">
      <w:pPr>
        <w:numPr>
          <w:ilvl w:val="6"/>
          <w:numId w:val="31"/>
        </w:numPr>
        <w:tabs>
          <w:tab w:val="left" w:pos="1778"/>
        </w:tabs>
        <w:ind w:left="567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5C2EB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ແຕະຕ້ອງເຖິງ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ຄວາມໝັ້ນຄົງຂອງຊາດ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ຄວາມເປັນລະບຽບຮຽບຮ້ອຍຂອງສັງ</w:t>
      </w:r>
      <w:r w:rsidR="005C2EB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ຄົ</w:t>
      </w:r>
      <w:r w:rsidR="005C2EB8" w:rsidRPr="00892EFB">
        <w:rPr>
          <w:rFonts w:ascii="Phetsarath OT" w:eastAsia="Phetsarath OT" w:hAnsi="Phetsarath OT" w:cs="Phetsarath OT" w:hint="cs"/>
          <w:cs/>
          <w:lang w:val="pt-PT" w:bidi="lo-LA"/>
        </w:rPr>
        <w:t>ມ ແລະ ຂັດກັບ</w:t>
      </w:r>
      <w:r w:rsidR="00A73661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ວັດທະນະທຳ</w:t>
      </w:r>
      <w:r w:rsidR="005C2EB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ຮີດຄອງປະເພນີອັນດີງາມຂອງຊາດ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57FC92A" w14:textId="77F4D84C" w:rsidR="008E5631" w:rsidRPr="00892EFB" w:rsidRDefault="0038076C" w:rsidP="007C4CE4">
      <w:pPr>
        <w:ind w:left="540" w:firstLine="524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C5247" w:rsidRPr="00892EFB">
        <w:rPr>
          <w:rFonts w:ascii="Phetsarath OT" w:eastAsia="Phetsarath OT" w:hAnsi="Phetsarath OT" w:cs="Phetsarath OT" w:hint="cs"/>
          <w:cs/>
          <w:lang w:val="pt-PT" w:bidi="lo-LA"/>
        </w:rPr>
        <w:t>ລັກສະນະ</w:t>
      </w:r>
      <w:r w:rsidR="007442D4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5D1F8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7442D4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</w:t>
      </w:r>
      <w:r w:rsidR="00020DB2"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="000E43C4" w:rsidRPr="00892EFB">
        <w:rPr>
          <w:rFonts w:ascii="Phetsarath OT" w:eastAsia="Phetsarath OT" w:hAnsi="Phetsarath OT" w:cs="Phetsarath OT" w:hint="cs"/>
          <w:cs/>
          <w:lang w:val="pt-PT" w:bidi="lo-LA"/>
        </w:rPr>
        <w:t>ເຫດຜົນໃນການປະຕິເສດ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ການຈົດທະບຽນເຄື່ອງໝາຍການຄ້າ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56975AA1" w14:textId="77777777" w:rsidR="00184922" w:rsidRPr="001514EE" w:rsidRDefault="00184922">
      <w:pPr>
        <w:ind w:left="540" w:firstLine="594"/>
        <w:jc w:val="both"/>
        <w:rPr>
          <w:rFonts w:ascii="Phetsarath OT" w:eastAsia="Phetsarath OT" w:hAnsi="Phetsarath OT" w:cs="Phetsarath OT"/>
          <w:cs/>
          <w:lang w:val="pt-PT" w:bidi="lo-LA"/>
        </w:rPr>
      </w:pPr>
    </w:p>
    <w:p w14:paraId="077CA4D7" w14:textId="447F6C6F" w:rsidR="0038076C" w:rsidRPr="00892EFB" w:rsidRDefault="0038076C" w:rsidP="007C4CE4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lang w:val="pt-PT"/>
        </w:rPr>
        <w:t>24</w:t>
      </w:r>
      <w:r w:rsidR="001F3ED2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ສິ່ງທີ່​ບໍ່ສາມາດຈົດ​ທະບຽນແບບ​ຜັງວົງຈອນລວມ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          </w:t>
      </w:r>
    </w:p>
    <w:p w14:paraId="53CC711F" w14:textId="579B462A" w:rsidR="0038076C" w:rsidRPr="00892EFB" w:rsidRDefault="0038076C" w:rsidP="007C4CE4">
      <w:pPr>
        <w:ind w:firstLine="10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ສິ່ງທີ່ບໍ່ສາມາດຈົດ​ທະບຽນແບບຜັງວົງຈອນລວມ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416DB7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:  </w:t>
      </w:r>
    </w:p>
    <w:p w14:paraId="651C81C2" w14:textId="77777777" w:rsidR="0038076C" w:rsidRPr="00892EFB" w:rsidRDefault="0038076C" w:rsidP="00C64943">
      <w:pPr>
        <w:numPr>
          <w:ilvl w:val="0"/>
          <w:numId w:val="32"/>
        </w:numPr>
        <w:tabs>
          <w:tab w:val="left" w:pos="147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ຫຼັກການ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ກຳມະ​ວິທີ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ລະບົບ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ວິທີ​ການ​ປະຕິບັດ​ງານ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ຂອງວົງ​ຈອນ​ລວມ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1AAE4F8" w14:textId="73205E71" w:rsidR="0038076C" w:rsidRPr="00892EFB" w:rsidRDefault="0038076C" w:rsidP="00C64943">
      <w:pPr>
        <w:numPr>
          <w:ilvl w:val="0"/>
          <w:numId w:val="32"/>
        </w:numPr>
        <w:tabs>
          <w:tab w:val="left" w:pos="147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ຂໍ້​ມູນ</w:t>
      </w:r>
      <w:r w:rsidR="00F7533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ຂ່າວສານ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ຊອບ​ແວ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ທີ່​ບັນຈຸ​ຢູ່​ໃນວົງ​ຈອນ​ລວມ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5B577EC" w14:textId="77777777" w:rsidR="00775AB3" w:rsidRPr="001514EE" w:rsidRDefault="00775AB3" w:rsidP="009E1ADA">
      <w:pPr>
        <w:ind w:left="1560"/>
        <w:jc w:val="both"/>
        <w:rPr>
          <w:rFonts w:ascii="Phetsarath OT" w:eastAsia="Phetsarath OT" w:hAnsi="Phetsarath OT" w:cs="Phetsarath OT"/>
          <w:lang w:val="pt-PT"/>
        </w:rPr>
      </w:pPr>
    </w:p>
    <w:p w14:paraId="168D0D01" w14:textId="383F8A4C" w:rsidR="0038076C" w:rsidRPr="00892EFB" w:rsidRDefault="0038076C" w:rsidP="008514D1">
      <w:pPr>
        <w:tabs>
          <w:tab w:val="left" w:pos="1418"/>
        </w:tabs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="008514D1"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25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93427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ຖິ່ນ</w:t>
      </w:r>
      <w:r w:rsidR="004641F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ກຳ</w:t>
      </w:r>
      <w:r w:rsidR="00BB09EB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BB09E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ເນີດ</w:t>
      </w:r>
      <w:r w:rsidR="00BB0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ທີ່ບໍ່ສາມາດ​ຈົດ​ທະບຽນ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</w:t>
      </w:r>
    </w:p>
    <w:p w14:paraId="3C38AFFD" w14:textId="7ADF950B" w:rsidR="0038076C" w:rsidRPr="00892EFB" w:rsidRDefault="00934273" w:rsidP="008514D1">
      <w:pPr>
        <w:ind w:left="655" w:firstLine="423"/>
        <w:jc w:val="both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ທີ່ບໍ່ສາມາດຈົດ​ທະບຽນ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416DB7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​ດັ່ງ​​ນີ້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65C44178" w14:textId="54A59CB3" w:rsidR="0038076C" w:rsidRPr="00892EFB" w:rsidRDefault="0038076C" w:rsidP="00C64943">
      <w:pPr>
        <w:numPr>
          <w:ilvl w:val="0"/>
          <w:numId w:val="33"/>
        </w:numPr>
        <w:tabs>
          <w:tab w:val="left" w:pos="1484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934273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BB0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ທີ່​​ພາໃຫ້​ເກີດ​ຄວາມເຂົ້າ​ໃຈ​ຜິດ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ສັບສົນ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ກ່ຽວກັບທີ່​ມາ</w:t>
      </w:r>
      <w:r w:rsidR="00283218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283218"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ຂອງຜະລິດຕະພັນ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5107A27" w14:textId="701F774B" w:rsidR="0038076C" w:rsidRPr="00892EFB" w:rsidRDefault="00CC5247" w:rsidP="00C64943">
      <w:pPr>
        <w:numPr>
          <w:ilvl w:val="0"/>
          <w:numId w:val="33"/>
        </w:numPr>
        <w:tabs>
          <w:tab w:val="left" w:pos="1484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ຊື່​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934273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BB0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</w:t>
      </w:r>
      <w:r w:rsidR="00283218" w:rsidRPr="00892EFB">
        <w:rPr>
          <w:rFonts w:ascii="Phetsarath OT" w:eastAsia="Phetsarath OT" w:hAnsi="Phetsarath OT" w:cs="Phetsarath OT" w:hint="cs"/>
          <w:cs/>
          <w:lang w:val="pt-PT" w:bidi="lo-LA"/>
        </w:rPr>
        <w:t>້ກາຍເປັນຊື່ຂອງຜະລິດຕະພັນ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ທີ່ເປັນປະເພນີແລ້ວ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542AF0AD" w14:textId="4D159952" w:rsidR="0038076C" w:rsidRPr="00892EFB" w:rsidRDefault="00934273" w:rsidP="00C64943">
      <w:pPr>
        <w:pStyle w:val="ListParagraph"/>
        <w:numPr>
          <w:ilvl w:val="0"/>
          <w:numId w:val="33"/>
        </w:numPr>
        <w:tabs>
          <w:tab w:val="left" w:pos="1484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BB0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CC524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ເຂົ້າ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ກາເຟ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ຊາ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ເຫຼົ້າແວັງ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ຊຶ່ງຊີ້ບອກລັກສະນະຄືກັນກັບຊື່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ທີ່ນຳໃຊ້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ເປັນປະເພນີແລ້ວຂອງສາຍພັນ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ເຂົ້າ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ກາເຟ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ຊາ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ໝາກອະງຸ່ນ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ທີ່ມີຢູ່ໃນ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E5FF3C5" w14:textId="6C3871F7" w:rsidR="0038076C" w:rsidRPr="00892EFB" w:rsidRDefault="00934273" w:rsidP="00C64943">
      <w:pPr>
        <w:numPr>
          <w:ilvl w:val="0"/>
          <w:numId w:val="33"/>
        </w:numPr>
        <w:tabs>
          <w:tab w:val="left" w:pos="1484"/>
          <w:tab w:val="left" w:pos="1560"/>
        </w:tabs>
        <w:ind w:left="426" w:firstLine="79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BB0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ຂອງປະເທດອື່ນ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ທີ່ບໍ່ໄດ້ຮັບການປົກປ້ອງ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ສິ້ນສຸດການປົກປ້ອງຢູ່ໃນປະເທດຕົ້ນກຳເນີດ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399E" w:rsidRPr="00892EFB">
        <w:rPr>
          <w:rFonts w:ascii="Phetsarath OT" w:eastAsia="Phetsarath OT" w:hAnsi="Phetsarath OT" w:cs="Phetsarath OT" w:hint="cs"/>
          <w:cs/>
          <w:lang w:val="pt-PT" w:bidi="lo-LA"/>
        </w:rPr>
        <w:t>ຢຸດການນຳ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ໃຊ້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ຢູ່ໃນປະເທດນັ້ນ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21774A8" w14:textId="3622CE42" w:rsidR="0038076C" w:rsidRPr="00892EFB" w:rsidRDefault="00934273" w:rsidP="00C64943">
      <w:pPr>
        <w:numPr>
          <w:ilvl w:val="0"/>
          <w:numId w:val="33"/>
        </w:numPr>
        <w:tabs>
          <w:tab w:val="left" w:pos="1484"/>
          <w:tab w:val="left" w:pos="1560"/>
        </w:tabs>
        <w:ind w:left="426" w:right="4" w:firstLine="79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BB0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ທີ່​ຄື​ກັນ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ຄ້າຍ​ຄື​ກັນກັບ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ເຄື່ອງໝາຍການ​ຄ້າ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ທີ່​ໄດ້ຮັບການປົກ​ປ້ອງ​ແລ້ວ​​</w:t>
      </w:r>
      <w:r w:rsidR="002411D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ຊຶ່ງ​ພາໃຫ້​ເກີດ​ຄວາມເຂົ້າ​ໃຈ​ຜິດກ່ຽວກັບ​</w:t>
      </w:r>
      <w:r w:rsidR="00283218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ທີ່​ມາ​ຂອງຜະລິດຕະພັນ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579249A7" w14:textId="60B15168" w:rsidR="006E5254" w:rsidRDefault="00934273" w:rsidP="00135EDA">
      <w:pPr>
        <w:numPr>
          <w:ilvl w:val="0"/>
          <w:numId w:val="33"/>
        </w:numPr>
        <w:tabs>
          <w:tab w:val="left" w:pos="1484"/>
          <w:tab w:val="left" w:pos="1560"/>
        </w:tabs>
        <w:ind w:left="426" w:right="4" w:firstLine="79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BB0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ທີ່ອອກສຽງຄືກັນກັບ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BB0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ທີ່ໄດ້ຮັບການປົກປ້ອງ</w:t>
      </w:r>
      <w:r w:rsidR="008514D1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</w:t>
      </w:r>
      <w:r w:rsidR="008514D1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ເຂົ້າ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ກາເຟ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ຊາ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EB437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ເຫຼົ້າແວັງ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1402953C" w14:textId="77777777" w:rsidR="003672CD" w:rsidRPr="003672CD" w:rsidRDefault="003672CD" w:rsidP="003672CD">
      <w:pPr>
        <w:tabs>
          <w:tab w:val="left" w:pos="1484"/>
          <w:tab w:val="left" w:pos="1560"/>
        </w:tabs>
        <w:ind w:left="1218" w:right="4"/>
        <w:jc w:val="both"/>
        <w:rPr>
          <w:rFonts w:ascii="Phetsarath OT" w:eastAsia="Phetsarath OT" w:hAnsi="Phetsarath OT" w:cs="Phetsarath OT"/>
          <w:sz w:val="18"/>
          <w:szCs w:val="18"/>
          <w:lang w:val="pt-PT"/>
        </w:rPr>
      </w:pPr>
    </w:p>
    <w:p w14:paraId="19B6C725" w14:textId="77777777" w:rsidR="003672CD" w:rsidRPr="003672CD" w:rsidRDefault="003672CD" w:rsidP="00C13416">
      <w:pPr>
        <w:tabs>
          <w:tab w:val="left" w:pos="1484"/>
          <w:tab w:val="left" w:pos="1560"/>
        </w:tabs>
        <w:ind w:left="1218" w:right="4"/>
        <w:jc w:val="both"/>
        <w:rPr>
          <w:rFonts w:ascii="Phetsarath OT" w:eastAsia="Phetsarath OT" w:hAnsi="Phetsarath OT" w:cs="Phetsarath OT"/>
          <w:sz w:val="2"/>
          <w:szCs w:val="2"/>
          <w:lang w:val="pt-PT" w:bidi="lo-LA"/>
        </w:rPr>
      </w:pPr>
    </w:p>
    <w:p w14:paraId="246CB4FF" w14:textId="0B5AC011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3</w:t>
      </w:r>
    </w:p>
    <w:p w14:paraId="79686496" w14:textId="780563DB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ການປົກປ້ອງ</w:t>
      </w:r>
      <w:r w:rsidR="001A5B86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 xml:space="preserve"> ແລະ ການຮ້ອງຂໍຈົດທະບຽນ</w:t>
      </w:r>
      <w:r w:rsidR="00052B40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ຊັບສິນອຸດສາຫະກຳ</w:t>
      </w:r>
    </w:p>
    <w:p w14:paraId="34E7D969" w14:textId="77777777" w:rsidR="0038076C" w:rsidRPr="003672CD" w:rsidRDefault="0038076C">
      <w:pPr>
        <w:jc w:val="both"/>
        <w:rPr>
          <w:rFonts w:ascii="Phetsarath OT" w:eastAsia="Phetsarath OT" w:hAnsi="Phetsarath OT" w:cs="Phetsarath OT"/>
          <w:b/>
          <w:sz w:val="16"/>
          <w:szCs w:val="16"/>
          <w:lang w:val="pt-PT"/>
        </w:rPr>
      </w:pPr>
    </w:p>
    <w:p w14:paraId="3D8C61FE" w14:textId="284C0EE4" w:rsidR="0038076C" w:rsidRPr="00892EFB" w:rsidRDefault="0038076C" w:rsidP="007D2F9E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lang w:val="pt-PT"/>
        </w:rPr>
        <w:t>26</w:t>
      </w:r>
      <w:r w:rsidR="00302F76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ທີ່ມີສິດໄດ້ຮັບການປົກປ້ອງຊັບສິນອຸດສາຫະກຳ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4D9826BD" w14:textId="6D314804" w:rsidR="0038076C" w:rsidRPr="00892EFB" w:rsidRDefault="0038076C" w:rsidP="007D2F9E">
      <w:pPr>
        <w:ind w:firstLine="10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</w:t>
      </w:r>
      <w:r w:rsidR="00456276" w:rsidRPr="00892EFB">
        <w:rPr>
          <w:rFonts w:ascii="Phetsarath OT" w:eastAsia="Phetsarath OT" w:hAnsi="Phetsarath OT" w:cs="Phetsarath OT" w:hint="cs"/>
          <w:cs/>
          <w:lang w:val="pt-PT" w:bidi="lo-LA"/>
        </w:rPr>
        <w:t>ີ່ມີສິດໄດ້ຮັບການປົກປ້ອງຊັບສິນອຸດ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14437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6112F5DA" w14:textId="77777777" w:rsidR="0038076C" w:rsidRPr="00892EFB" w:rsidRDefault="0038076C" w:rsidP="00C64943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ພົນລະເມືອງລາວ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ຜູ້ມີທີ່​ຢູ່​ອາ​ໄສ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ທີ່​ສ້າງຕັ້ງຂຶ້ນ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ພາຍໃຕ້ກົດໝາຍ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F6E9A31" w14:textId="7DF4D039" w:rsidR="0038076C" w:rsidRPr="00892EFB" w:rsidRDefault="0038076C" w:rsidP="00C64943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ມີສັນ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ຊາດ</w:t>
      </w:r>
      <w:r w:rsidR="009C1FB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ຂອງປະເທດໃດໜຶ່ງ</w:t>
      </w:r>
      <w:r w:rsidR="009C1FB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ຊຶ່ງເປັນພາຄີ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ຂອງສົນທິສັນຍາປາຣີ</w:t>
      </w:r>
      <w:r w:rsidR="009C1FB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ຂໍ້ຕົກລົງສາກົນອື່ນ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ກ່ຽວກັບການປົກປ້ອງຊັບສິນອຸດສາຫະກຳ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ເປັນພາຄີ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411E1627" w14:textId="33E50661" w:rsidR="0038076C" w:rsidRPr="00892EFB" w:rsidRDefault="0038076C" w:rsidP="00C64943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ມີທີ່​ຢູ່​ອາ​ໄສ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ຢູ່ໃນອານາເຂດ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ຂອງປະເທດທີ່ເປັນພາຄີຂອງສົນທິສັນຍາປາຣີ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ຂໍ້ຕົກລົງສາກົນອື່ນ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ກ່ຽວກັບການປົກປ້ອງຊັບສິນອຸດສາຫະກຳ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ເປັນພາຄີ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A44B387" w14:textId="743291D3" w:rsidR="0038076C" w:rsidRPr="00892EFB" w:rsidRDefault="0038076C" w:rsidP="00C64943">
      <w:pPr>
        <w:numPr>
          <w:ilvl w:val="0"/>
          <w:numId w:val="34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ທີ່ມີສະຖານທີ່ດຳເນ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ີນການຄ້າ</w:t>
      </w:r>
      <w:r w:rsidR="009C1FB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9C1FB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</w:t>
      </w:r>
      <w:r w:rsidR="001F3E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ຕົວຈິງ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ມີປະສິດທິຜົນ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ຢູ່ໃນອານາເຂດ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ຂອງປະເທດໃດໜຶ່ງ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ທີ່ເປັນພາຄີ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ຂອງສົນທິສັນຍາປາຣີ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ຂໍ້ຕົກລົງສາກົນອື່ນ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ການປົກປ້ອງຊັບສິນອຸດສາ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ເປັນພາຄີ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8A82851" w14:textId="36AC5D8F" w:rsidR="0038076C" w:rsidRPr="00892EFB" w:rsidRDefault="0038076C" w:rsidP="001C36C5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="009C1FB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ຕ່າງປະເທດ</w:t>
      </w:r>
      <w:r w:rsidR="00C52B7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ທີ່ມີສິດໄດ້ຮັບການປົກປ້ອງຊັບສິນອຸດສາຫະກຳ</w:t>
      </w:r>
      <w:r w:rsidR="005519A8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ກໍຈະໄດ້ຮັບການປະຕິບັດຢ່າງເທົ່າທຽມກັນກັບພົນລະເມືອງລາວ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62D52FC7" w14:textId="77777777" w:rsidR="00403349" w:rsidRPr="00892EFB" w:rsidRDefault="00403349" w:rsidP="00607933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67AEF52B" w14:textId="776CE3F0" w:rsidR="0038076C" w:rsidRPr="00892EFB" w:rsidRDefault="0038076C" w:rsidP="008F1379">
      <w:pPr>
        <w:tabs>
          <w:tab w:val="left" w:pos="1418"/>
        </w:tabs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7A59" w:rsidRPr="00892EFB">
        <w:rPr>
          <w:rFonts w:ascii="Phetsarath OT" w:eastAsia="Phetsarath OT" w:hAnsi="Phetsarath OT" w:cs="Phetsarath OT"/>
          <w:b/>
          <w:lang w:val="pt-PT"/>
        </w:rPr>
        <w:t>27</w:t>
      </w:r>
      <w:r w:rsidR="00C21E0E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78725E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ການຍື່ນຄ</w:t>
      </w:r>
      <w:r w:rsidR="0060260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ໍາ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ຮ້ອງ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</w:p>
    <w:p w14:paraId="648E6683" w14:textId="11B7A2AF" w:rsidR="003C44E4" w:rsidRPr="00892EFB" w:rsidRDefault="0038076C" w:rsidP="008F1379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ບຸກ​ຄົນ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ທັງ​ພາຍ​ໃນ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ຕ່າງ​ປະ​ເ</w:t>
      </w:r>
      <w:r w:rsidR="00586FFD" w:rsidRPr="00892EFB">
        <w:rPr>
          <w:rFonts w:ascii="Phetsarath OT" w:eastAsia="Phetsarath OT" w:hAnsi="Phetsarath OT" w:cs="Phetsarath OT" w:hint="cs"/>
          <w:cs/>
          <w:lang w:val="pt-PT" w:bidi="lo-LA"/>
        </w:rPr>
        <w:t>ທດ</w:t>
      </w:r>
      <w:r w:rsidR="00586FF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86FFD"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ສາມາດຍື່ນຄໍາ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ຮ້ອງ</w:t>
      </w:r>
      <w:r w:rsidR="0053194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ຂໍ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ຈົດ​ທະ​ບຽນ​ຊັບ​ສິນ​ອຸດສາຫະກຳ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D6362">
        <w:rPr>
          <w:rFonts w:ascii="Phetsarath OT" w:eastAsia="Phetsarath OT" w:hAnsi="Phetsarath OT" w:cs="Phetsarath OT" w:hint="cs"/>
          <w:cs/>
          <w:lang w:val="pt-PT" w:bidi="lo-LA"/>
        </w:rPr>
        <w:t>ນໍາ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ອົງ​ການຈົດ​ທະບຽນ​ຊັບ​ສິນ​ອຸດສາຫະກຳ</w:t>
      </w:r>
      <w:r w:rsidR="00EA492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A492B" w:rsidRPr="00892EFB">
        <w:rPr>
          <w:rFonts w:ascii="Phetsarath OT" w:eastAsia="Phetsarath OT" w:hAnsi="Phetsarath OT" w:cs="Phetsarath OT" w:hint="cs"/>
          <w:cs/>
          <w:lang w:val="pt-PT" w:bidi="lo-LA"/>
        </w:rPr>
        <w:t>ຂອງຕ່າງປະເທດ</w:t>
      </w:r>
      <w:r w:rsidR="00EA492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1C26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EA492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ສາກົນ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71E1B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ພາຍໃຕ້ສົນທິສັນຍາ</w:t>
      </w:r>
      <w:r w:rsidR="00A71E1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AF0168" w:rsidRPr="00892EFB">
        <w:rPr>
          <w:rFonts w:ascii="Phetsarath OT" w:eastAsia="Phetsarath OT" w:hAnsi="Phetsarath OT" w:cs="Phetsarath OT"/>
          <w:lang w:val="pt-PT"/>
        </w:rPr>
        <w:t>.</w:t>
      </w:r>
    </w:p>
    <w:p w14:paraId="269E5A85" w14:textId="77777777" w:rsidR="003C44E4" w:rsidRPr="00892EFB" w:rsidRDefault="0038076C" w:rsidP="008F1379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ບຸກ​ຄົນ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ທີ່ຢູ່​ຕ່າງ​ປະ​ເທດ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ຊຶ່ງ​ມີ​ຈຸດ​ປະ​ສົງ​ຂໍ​ຈົດ​ທ​ະ​ບຽນຊັບສິນອຸດສາຫະກຳ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ຕ້ອງ​​ມີ​</w:t>
      </w:r>
      <w:r w:rsidR="00D331E4" w:rsidRPr="00892EFB">
        <w:rPr>
          <w:rFonts w:ascii="Phetsarath OT" w:eastAsia="Phetsarath OT" w:hAnsi="Phetsarath OT" w:cs="Phetsarath OT" w:hint="cs"/>
          <w:cs/>
          <w:lang w:val="pt-PT" w:bidi="lo-LA"/>
        </w:rPr>
        <w:t>ສະຖານທີ່ດໍາ</w:t>
      </w:r>
      <w:r w:rsidR="00745E92" w:rsidRPr="00892EFB">
        <w:rPr>
          <w:rFonts w:ascii="Phetsarath OT" w:eastAsia="Phetsarath OT" w:hAnsi="Phetsarath OT" w:cs="Phetsarath OT" w:hint="cs"/>
          <w:cs/>
          <w:lang w:val="pt-PT" w:bidi="lo-LA"/>
        </w:rPr>
        <w:t>ເນີນທຸລະກິດ</w:t>
      </w:r>
      <w:r w:rsidR="00745E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45E9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745E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70B2C" w:rsidRPr="00892EFB">
        <w:rPr>
          <w:rFonts w:ascii="Phetsarath OT" w:eastAsia="Phetsarath OT" w:hAnsi="Phetsarath OT" w:cs="Phetsarath OT" w:hint="cs"/>
          <w:cs/>
          <w:lang w:val="pt-PT" w:bidi="lo-LA"/>
        </w:rPr>
        <w:t>ຜູ້ຕາງໜ້າ</w:t>
      </w:r>
      <w:r w:rsidR="00FF5C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ທີ່​ຖືກ​ຕ້ອງ​ຕາມ​ກົດ​ໝາຍ​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2BADEBB6" w14:textId="0AEF5799" w:rsidR="003C44E4" w:rsidRPr="00892EFB" w:rsidRDefault="0038076C" w:rsidP="008F1379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lastRenderedPageBreak/>
        <w:t>ຜູ້​ຮ້ອງຂໍ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ທີ່ບໍ່ມີສະຖານທີ່ດຳເນີນທຸລະກິດ</w:t>
      </w:r>
      <w:r w:rsidR="004405AD"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ເພື່ອໃຊ້ເປັນບ່ອນຕິດຕໍ່ທາງການ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ບໍ່ມີທີ່ຢູ່ອາໄສ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ຢູ່</w:t>
      </w:r>
      <w:r w:rsidR="00E27B34">
        <w:rPr>
          <w:rFonts w:ascii="Phetsarath OT" w:eastAsia="Phetsarath OT" w:hAnsi="Phetsarath OT" w:cs="Phetsarath OT"/>
          <w:spacing w:val="-6"/>
          <w:lang w:val="pt-PT" w:bidi="lo-LA"/>
        </w:rPr>
        <w:t xml:space="preserve">     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ສປປ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ລາວ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ຕ້ອງແຕ່ງຕັ້ງຜູ້ຕາງໜ້າທີ່ຖືກຕ້ອງຕາມກົດໝາຍຂອງຕົນ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ຢູ່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ສປປ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ລາວ</w:t>
      </w:r>
      <w:r w:rsidRPr="00E27B3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27B3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ເພື່ອດຳເນີນທຸລະກຳທີ່ກ່ຽວ</w:t>
      </w:r>
      <w:r w:rsidR="00E27B34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ຂ້ອງກັບວຽກງານຊັບສິນທາງປັນຍາ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6EC3FAF4" w14:textId="323EBB8D" w:rsidR="0038076C" w:rsidRPr="00892EFB" w:rsidRDefault="0038076C" w:rsidP="008F1379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</w:t>
      </w:r>
      <w:r w:rsidR="00FF5CB1"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ຕ້ອງປະກອບດ້ວຍເອກະສານ</w:t>
      </w:r>
      <w:r w:rsidR="003F46A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34854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31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35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ຂອງກົດໝາຍສະບັບນີ້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6F7F562D" w14:textId="77777777" w:rsidR="0038076C" w:rsidRPr="00892EFB" w:rsidRDefault="0038076C">
      <w:pPr>
        <w:ind w:left="601" w:firstLine="839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31A0027" w14:textId="4BC5F604" w:rsidR="0038076C" w:rsidRPr="00892EFB" w:rsidRDefault="0038076C" w:rsidP="00A33310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="003C44E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28</w:t>
      </w:r>
      <w:r w:rsidR="00472B54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DE29A3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DE29A3" w:rsidRPr="00892EFB">
        <w:rPr>
          <w:rFonts w:ascii="Phetsarath OT" w:eastAsia="Phetsarath OT" w:hAnsi="Phetsarath OT" w:cs="Phetsarath OT"/>
          <w:bCs/>
          <w:cs/>
          <w:lang w:val="pt-PT" w:bidi="lo-LA"/>
        </w:rPr>
        <w:t>ປັບປຸງ</w:t>
      </w:r>
      <w:r w:rsidR="00DE29A3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ຫຼັກການໃນການພິຈາລະນາຄຳຮ້ອງ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</w:p>
    <w:p w14:paraId="66DF0894" w14:textId="002CA5EB" w:rsidR="00574698" w:rsidRDefault="0038076C" w:rsidP="00A33310">
      <w:pPr>
        <w:ind w:left="448" w:firstLine="61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55553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ມີການຍື່ນຄຳຮ້ອງຂໍຈົດທະບຽນ</w:t>
      </w:r>
      <w:r w:rsidR="00531944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</w:t>
      </w:r>
      <w:r w:rsidR="00C567C5" w:rsidRPr="00892EFB">
        <w:rPr>
          <w:rFonts w:ascii="Phetsarath OT" w:eastAsia="Phetsarath OT" w:hAnsi="Phetsarath OT" w:cs="Phetsarath OT" w:hint="cs"/>
          <w:cs/>
          <w:lang w:val="pt-PT" w:bidi="lo-LA"/>
        </w:rPr>
        <w:t>ຂອງຫຼາຍຄົນ ຫຼື ຫຼາຍສະບັບ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ໃນເລື່ອງດຽວກັນ</w:t>
      </w:r>
      <w:r w:rsidR="00E8123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ນັ້ນ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ໃຫ້ພິຈາລະນາ</w:t>
      </w:r>
      <w:r w:rsidR="0055553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ບົນ</w:t>
      </w:r>
      <w:r w:rsidR="009C1FBB" w:rsidRPr="00892EFB">
        <w:rPr>
          <w:rFonts w:ascii="Phetsarath OT" w:eastAsia="Phetsarath OT" w:hAnsi="Phetsarath OT" w:cs="Phetsarath OT" w:hint="cs"/>
          <w:cs/>
          <w:lang w:val="pt-PT" w:bidi="lo-LA"/>
        </w:rPr>
        <w:t>ຫຼັກການ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ຄຳຮ້ອງທີ່ຍື່ນກ່ອນ</w:t>
      </w:r>
      <w:r w:rsidR="009C1FB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ໂດຍຖື</w:t>
      </w:r>
      <w:r w:rsidR="00F815D4" w:rsidRPr="00892EFB">
        <w:rPr>
          <w:rFonts w:ascii="Phetsarath OT" w:eastAsia="Phetsarath OT" w:hAnsi="Phetsarath OT" w:cs="Phetsarath OT" w:hint="cs"/>
          <w:cs/>
          <w:lang w:val="pt-PT" w:bidi="lo-LA"/>
        </w:rPr>
        <w:t>ເອົາ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(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ຖ້າຫາກມີ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) </w:t>
      </w:r>
      <w:r w:rsidR="00F815D4" w:rsidRPr="00892EFB">
        <w:rPr>
          <w:rFonts w:ascii="Phetsarath OT" w:eastAsia="Phetsarath OT" w:hAnsi="Phetsarath OT" w:cs="Phetsarath OT" w:hint="cs"/>
          <w:cs/>
          <w:lang w:val="pt-PT" w:bidi="lo-LA"/>
        </w:rPr>
        <w:t>ຫາກ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ຄຳຮ້ອງດັ່ງກ່າວຄົບຖ້ວນຕາມເງື່ອນໄຂ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F2B8A79" w14:textId="77777777" w:rsidR="004405AD" w:rsidRPr="00892EFB" w:rsidRDefault="004405AD" w:rsidP="00A33310">
      <w:pPr>
        <w:ind w:left="448" w:firstLine="616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3C9DCFC" w14:textId="2B738FA0" w:rsidR="0038076C" w:rsidRPr="00892EFB" w:rsidRDefault="0038076C" w:rsidP="00CC6292">
      <w:pPr>
        <w:tabs>
          <w:tab w:val="left" w:pos="1418"/>
        </w:tabs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29 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78725E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ວັນບ</w:t>
      </w:r>
      <w:r w:rsidR="00B5264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ຸ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ລິມະສິດ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90C3BA1" w14:textId="486D61AB" w:rsidR="003C44E4" w:rsidRPr="00892EFB" w:rsidRDefault="0090429F" w:rsidP="00CC6292">
      <w:pPr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</w:t>
      </w:r>
      <w:r w:rsidR="00531944" w:rsidRPr="00892EFB">
        <w:rPr>
          <w:rFonts w:ascii="Phetsarath OT" w:eastAsia="Phetsarath OT" w:hAnsi="Phetsarath OT" w:cs="Phetsarath OT" w:hint="cs"/>
          <w:cs/>
          <w:lang w:val="pt-PT" w:bidi="lo-LA"/>
        </w:rPr>
        <w:t>ຮັບ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ການຈົດທະບຽນແບບອຸດສາຫະກຳ</w:t>
      </w:r>
      <w:r w:rsidR="00EF4DE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ເຄື່ອງໝາຍການຄ້າໃດໜຶ່ງ</w:t>
      </w:r>
      <w:r w:rsidR="00F34A1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20715"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ສາມາດຮຽກເອົາ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5776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ໂດຍອີງໃສ່ຄຳຮ້ອງ</w:t>
      </w:r>
      <w:r w:rsidR="0053194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ໜຶ່ງ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ຫຼາຍ</w:t>
      </w:r>
      <w:r w:rsidR="00876601"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ທີ່ໄດ້ຍື່ນກ່ອນໜ້ານີ້ຢູ່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 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ອົງ​ການຈົດ​ທະບຽນ​ຊັບ​ສິນ​ອຸດສາຫະກຳ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ຂອງຕ່າງປະເທດ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ສາກົນ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ພາຍໃຕ້ສົນທິສັນຍາ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31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3139C"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3926C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</w:t>
      </w:r>
      <w:r w:rsidR="003926C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926C7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ສັນຍາສາກົນ</w:t>
      </w:r>
      <w:r w:rsidR="00E105AE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="0033139C" w:rsidRPr="00892EFB">
        <w:rPr>
          <w:rFonts w:ascii="Phetsarath OT" w:eastAsia="Phetsarath OT" w:hAnsi="Phetsarath OT" w:cs="Phetsarath OT"/>
          <w:lang w:val="pt-PT"/>
        </w:rPr>
        <w:t>.</w:t>
      </w:r>
    </w:p>
    <w:p w14:paraId="278C6B4F" w14:textId="309EA5EF" w:rsidR="003C44E4" w:rsidRPr="00892EFB" w:rsidRDefault="0038076C" w:rsidP="00CC6292">
      <w:pPr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</w:t>
      </w:r>
      <w:r w:rsidR="00C30FA7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C30FA7" w:rsidRPr="00892EFB">
        <w:rPr>
          <w:rFonts w:ascii="Phetsarath OT" w:eastAsia="Phetsarath OT" w:hAnsi="Phetsarath OT" w:cs="Phetsarath OT" w:hint="cs"/>
          <w:cs/>
          <w:lang w:val="pt-PT" w:bidi="lo-LA"/>
        </w:rPr>
        <w:t>ມາ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ຢູ່ຕ່າງປະເທດ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4B4D9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ຫ້ອງການຈົດທະບຽນຊັບສິນອຸດສາຫະກຳອື່ນ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F43BA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874663" w:rsidRPr="00892EFB">
        <w:rPr>
          <w:rFonts w:ascii="Phetsarath OT" w:eastAsia="Phetsarath OT" w:hAnsi="Phetsarath OT" w:cs="Phetsarath OT" w:hint="cs"/>
          <w:cs/>
          <w:lang w:val="pt-PT" w:bidi="lo-LA"/>
        </w:rPr>
        <w:t>ສົນ​ທິສັນຍາ</w:t>
      </w:r>
      <w:r w:rsidR="0087466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74663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87466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74663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87466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74663" w:rsidRPr="00892EFB">
        <w:rPr>
          <w:rFonts w:ascii="Phetsarath OT" w:eastAsia="Phetsarath OT" w:hAnsi="Phetsarath OT" w:cs="Phetsarath OT" w:hint="cs"/>
          <w:cs/>
          <w:lang w:val="pt-PT" w:bidi="lo-LA"/>
        </w:rPr>
        <w:t>ລາວ​</w:t>
      </w:r>
      <w:r w:rsidR="0087466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74663"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87466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74663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87466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74663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ສັນຍາສາກົນທີ່ກ່ຽວຂ້ອງ</w:t>
      </w:r>
      <w:r w:rsidR="009406C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0540D" w:rsidRPr="00892EFB">
        <w:rPr>
          <w:rFonts w:ascii="Phetsarath OT" w:eastAsia="Phetsarath OT" w:hAnsi="Phetsarath OT" w:cs="Phetsarath OT" w:hint="cs"/>
          <w:cs/>
          <w:lang w:val="pt-PT" w:bidi="lo-LA"/>
        </w:rPr>
        <w:t>ໃຫ້ຖືວ່າ</w:t>
      </w:r>
      <w:r w:rsidR="00675BFC"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FF5147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8F43BA" w:rsidRPr="00892EFB">
        <w:rPr>
          <w:rFonts w:ascii="Phetsarath OT" w:eastAsia="Phetsarath OT" w:hAnsi="Phetsarath OT" w:cs="Phetsarath OT" w:hint="cs"/>
          <w:cs/>
          <w:lang w:val="pt-PT" w:bidi="lo-LA"/>
        </w:rPr>
        <w:t>ຜູ້</w:t>
      </w:r>
      <w:r w:rsidR="00675BFC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</w:t>
      </w:r>
      <w:r w:rsidR="00B9487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="00B9487D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B9487D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ການຈົດທະບຽນແບບອຸດສາຫະກຳ</w:t>
      </w:r>
      <w:r w:rsidR="00B037A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9487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="0053194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F5147"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ທີ່ມາຍື່ນ</w:t>
      </w:r>
      <w:r w:rsidR="00F91B2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FF5147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FF514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F5147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FF514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F5147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970F9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0F9A" w:rsidRPr="00892EFB">
        <w:rPr>
          <w:rFonts w:ascii="Phetsarath OT" w:eastAsia="Phetsarath OT" w:hAnsi="Phetsarath OT" w:cs="Phetsarath OT" w:hint="cs"/>
          <w:cs/>
          <w:lang w:val="pt-PT" w:bidi="lo-LA"/>
        </w:rPr>
        <w:t>ໂດຍຕ້ອງລະບຸ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970F9A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ດັ່ງກ່າວໃນຄໍາຮ້ອງ</w:t>
      </w:r>
      <w:r w:rsidR="00FF5147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080C953E" w14:textId="5150A002" w:rsidR="003C44E4" w:rsidRPr="00892EFB" w:rsidRDefault="0038076C" w:rsidP="00CC6292">
      <w:pPr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ເມື່ອໄດ້ຮັບ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ທຸກເອກະສານທີ່</w:t>
      </w:r>
      <w:r w:rsidR="00967172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ກ່ຽວຂ້ອງກັບການຂໍ</w:t>
      </w:r>
      <w:r w:rsidR="00B9487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="00B9487D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B9487D" w:rsidRPr="00892EFB">
        <w:rPr>
          <w:rFonts w:ascii="Phetsarath OT" w:eastAsia="Phetsarath OT" w:hAnsi="Phetsarath OT" w:cs="Phetsarath OT"/>
          <w:sz w:val="10"/>
          <w:szCs w:val="10"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B9487D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F91B2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ການຈົດທະບຽນແບບອຸດສາຫະກຳ</w:t>
      </w:r>
      <w:r w:rsidR="00B9487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9487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87D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="0039703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67172" w:rsidRPr="00892EFB">
        <w:rPr>
          <w:rFonts w:ascii="Phetsarath OT" w:eastAsia="Phetsarath OT" w:hAnsi="Phetsarath OT" w:cs="Phetsarath OT" w:hint="cs"/>
          <w:cs/>
          <w:lang w:val="pt-PT" w:bidi="lo-LA"/>
        </w:rPr>
        <w:t>ທີ່ຍື່ນມາ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ກ່ອນ</w:t>
      </w:r>
      <w:r w:rsidR="00967172" w:rsidRPr="00892EFB">
        <w:rPr>
          <w:rFonts w:ascii="Phetsarath OT" w:eastAsia="Phetsarath OT" w:hAnsi="Phetsarath OT" w:cs="Phetsarath OT" w:hint="cs"/>
          <w:cs/>
          <w:lang w:val="pt-PT" w:bidi="lo-LA"/>
        </w:rPr>
        <w:t>ວັນ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ໝົດອາຍຸ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2E40E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E40E2"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ຈະບໍ່ຖືວ່າເປັນ</w:t>
      </w:r>
      <w:r w:rsidR="00E367EA" w:rsidRPr="00892EFB">
        <w:rPr>
          <w:rFonts w:ascii="Phetsarath OT" w:eastAsia="Phetsarath OT" w:hAnsi="Phetsarath OT" w:cs="Phetsarath OT" w:hint="cs"/>
          <w:cs/>
          <w:lang w:val="pt-PT" w:bidi="lo-LA"/>
        </w:rPr>
        <w:t>ການເປີດເຜີຍຂໍ້ມູນ</w:t>
      </w:r>
      <w:r w:rsidR="00E367E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A6B43" w:rsidRPr="00892EFB">
        <w:rPr>
          <w:rFonts w:ascii="Phetsarath OT" w:eastAsia="Phetsarath OT" w:hAnsi="Phetsarath OT" w:cs="Phetsarath OT" w:hint="cs"/>
          <w:cs/>
          <w:lang w:val="pt-PT" w:bidi="lo-LA"/>
        </w:rPr>
        <w:t>ໂດຍສະເພາະ</w:t>
      </w:r>
      <w:r w:rsidR="003A6B4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ການຍື່ນ</w:t>
      </w:r>
      <w:r w:rsidR="003A6B43"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ການພິມເຜີຍແຜ່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26F0E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</w:t>
      </w:r>
      <w:r w:rsidR="003A6B43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ການວາງຈຳໜ່າຍຜະລິດຕະພັນ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ຈາກແບບອຸດສາຫະກຳ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0B3852" w:rsidRPr="00892EFB">
        <w:rPr>
          <w:rFonts w:ascii="Phetsarath OT" w:eastAsia="Phetsarath OT" w:hAnsi="Phetsarath OT" w:cs="Phetsarath OT" w:hint="cs"/>
          <w:cs/>
          <w:lang w:val="pt-PT" w:bidi="lo-LA"/>
        </w:rPr>
        <w:t>ນໍາ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D4F7B" w:rsidRPr="00892EFB">
        <w:rPr>
          <w:rFonts w:ascii="Phetsarath OT" w:eastAsia="Phetsarath OT" w:hAnsi="Phetsarath OT" w:cs="Phetsarath OT" w:hint="cs"/>
          <w:cs/>
          <w:lang w:val="pt-PT" w:bidi="lo-LA"/>
        </w:rPr>
        <w:t>ຊຶ່ງ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="003A6B43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="003A6B4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B4FFE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</w:t>
      </w:r>
      <w:r w:rsidR="00EB4FFE" w:rsidRPr="00892EFB">
        <w:rPr>
          <w:rFonts w:ascii="Phetsarath OT" w:eastAsia="Phetsarath OT" w:hAnsi="Phetsarath OT" w:cs="Phetsarath OT" w:hint="cs"/>
          <w:cs/>
          <w:lang w:val="pt-PT" w:bidi="lo-LA"/>
        </w:rPr>
        <w:t>ແມ່ນການ</w:t>
      </w:r>
      <w:r w:rsidR="003A6B43"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="00D26F0E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3A6B43" w:rsidRPr="00892EFB">
        <w:rPr>
          <w:rFonts w:ascii="Phetsarath OT" w:eastAsia="Phetsarath OT" w:hAnsi="Phetsarath OT" w:cs="Phetsarath OT" w:hint="cs"/>
          <w:cs/>
          <w:lang w:val="pt-PT" w:bidi="lo-LA"/>
        </w:rPr>
        <w:t>ແກ່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ບຸກຄົນທີສາມ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3A6B43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DC3F38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ເປັນເຈ</w:t>
      </w:r>
      <w:r w:rsidR="00223153" w:rsidRPr="00892EFB">
        <w:rPr>
          <w:rFonts w:ascii="Phetsarath OT" w:eastAsia="Phetsarath OT" w:hAnsi="Phetsarath OT" w:cs="Phetsarath OT" w:hint="cs"/>
          <w:cs/>
          <w:lang w:val="pt-PT" w:bidi="lo-LA"/>
        </w:rPr>
        <w:t>ົ້າ</w:t>
      </w:r>
      <w:r w:rsidR="00DC3F3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064929A3" w14:textId="1FB84608" w:rsidR="003C44E4" w:rsidRPr="00892EFB" w:rsidRDefault="0038076C" w:rsidP="00CC6292">
      <w:pPr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</w:t>
      </w:r>
      <w:r w:rsidR="00F913CB" w:rsidRPr="00892EFB">
        <w:rPr>
          <w:rFonts w:ascii="Phetsarath OT" w:eastAsia="Phetsarath OT" w:hAnsi="Phetsarath OT" w:cs="Phetsarath OT" w:hint="cs"/>
          <w:cs/>
          <w:lang w:val="pt-PT" w:bidi="lo-LA"/>
        </w:rPr>
        <w:t>ລະບຸການ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ຂໍຮັບ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F913CB" w:rsidRPr="00892EFB">
        <w:rPr>
          <w:rFonts w:ascii="Phetsarath OT" w:eastAsia="Phetsarath OT" w:hAnsi="Phetsarath OT" w:cs="Phetsarath OT" w:hint="cs"/>
          <w:cs/>
          <w:lang w:val="pt-PT" w:bidi="lo-LA"/>
        </w:rPr>
        <w:t>ໃນຄໍາຮ້ອງ</w:t>
      </w:r>
      <w:r w:rsidR="0067287B"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ຜູ້​ຮ້ອງຂໍ</w:t>
      </w:r>
      <w:r w:rsidR="00970F9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ຕ້ອງຍື່ນສຳເນົາ</w:t>
      </w:r>
      <w:r w:rsidR="00E61B7A" w:rsidRPr="00892EFB">
        <w:rPr>
          <w:rFonts w:ascii="Phetsarath OT" w:eastAsia="Phetsarath OT" w:hAnsi="Phetsarath OT" w:cs="Phetsarath OT" w:hint="cs"/>
          <w:cs/>
          <w:lang w:val="pt-PT" w:bidi="lo-LA"/>
        </w:rPr>
        <w:t>ໃບຢັ້ງຢືນ</w:t>
      </w:r>
      <w:r w:rsidR="00084F33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E61B7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13CB" w:rsidRPr="00892EFB">
        <w:rPr>
          <w:rFonts w:ascii="Phetsarath OT" w:eastAsia="Phetsarath OT" w:hAnsi="Phetsarath OT" w:cs="Phetsarath OT" w:hint="cs"/>
          <w:cs/>
          <w:lang w:val="pt-PT" w:bidi="lo-LA"/>
        </w:rPr>
        <w:t>ໂດຍ</w:t>
      </w:r>
      <w:r w:rsidR="00E61B7A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ຕ້ອງມີການ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ຢັ້ງຢືນຄວາມຖືກຕ້ອງ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ຈາກບ່ອນທີ່ຮັບຄຳຮ້ອງດັ່ງກ່າວ</w:t>
      </w:r>
      <w:r w:rsidR="0093257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</w:t>
      </w:r>
      <w:r w:rsidR="008819D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ເວລາ 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ສາມເດືອນ</w:t>
      </w:r>
      <w:r w:rsidR="00472B5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ນັບແຕ່ວັນຍື່ນຄໍາ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</w:t>
      </w:r>
      <w:r w:rsidR="007F609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93257A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74AFCB70" w14:textId="77777777" w:rsidR="003C44E4" w:rsidRPr="00892EFB" w:rsidRDefault="0038076C" w:rsidP="00CC6292">
      <w:pPr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</w:t>
      </w:r>
      <w:r w:rsidR="001B1DE6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ຂໍຮັບ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B6241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ບໍ່ຖືກຕ້ອງຕາມເງື່ອນໄຂ</w:t>
      </w:r>
      <w:r w:rsidR="00FE0663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F21D43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="00B6241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C839DB" w:rsidRPr="00892EFB">
        <w:rPr>
          <w:rFonts w:ascii="Phetsarath OT" w:eastAsia="Phetsarath OT" w:hAnsi="Phetsarath OT" w:cs="Phetsarath OT" w:hint="cs"/>
          <w:cs/>
          <w:lang w:val="pt-PT" w:bidi="lo-LA"/>
        </w:rPr>
        <w:t>ການໃຫ້ວັນທີຍື່ນຄໍາຮ້ອງ</w:t>
      </w:r>
      <w:r w:rsidR="00C9429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C839DB" w:rsidRPr="00892EFB">
        <w:rPr>
          <w:rFonts w:ascii="Phetsarath OT" w:eastAsia="Phetsarath OT" w:hAnsi="Phetsarath OT" w:cs="Phetsarath OT" w:hint="cs"/>
          <w:cs/>
          <w:lang w:val="pt-PT" w:bidi="lo-LA"/>
        </w:rPr>
        <w:t>ຈະຖືເອົາວັນທີຕົວຈິງ</w:t>
      </w:r>
      <w:r w:rsidR="00C839D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839DB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ທີ່ໄດ້ຍື່ນເອກະສານຢ່າງ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ຄົບຖ້ວນ</w:t>
      </w:r>
      <w:r w:rsidR="00EB4FFE"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15209320" w14:textId="242C3DC3" w:rsidR="008B5D4F" w:rsidRPr="00892EFB" w:rsidRDefault="0038076C" w:rsidP="009F7686">
      <w:pPr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ໄລຍະເວລາຂໍຮັບ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="00A638B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ສິບ​ສອງເດືອນ</w:t>
      </w:r>
      <w:r w:rsidR="00A638B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E0361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E036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E0361" w:rsidRPr="00892EFB">
        <w:rPr>
          <w:rFonts w:ascii="Phetsarath OT" w:eastAsia="Phetsarath OT" w:hAnsi="Phetsarath OT" w:cs="Phetsarath OT" w:hint="cs"/>
          <w:cs/>
          <w:lang w:val="pt-PT" w:bidi="lo-LA"/>
        </w:rPr>
        <w:t>ສາມ</w:t>
      </w:r>
      <w:r w:rsidR="009E1AD1" w:rsidRPr="00892EFB">
        <w:rPr>
          <w:rFonts w:ascii="Phetsarath OT" w:eastAsia="Phetsarath OT" w:hAnsi="Phetsarath OT" w:cs="Phetsarath OT" w:hint="cs"/>
          <w:cs/>
          <w:lang w:val="pt-PT" w:bidi="lo-LA"/>
        </w:rPr>
        <w:t>ສິບ</w:t>
      </w:r>
      <w:r w:rsidR="002E0361" w:rsidRPr="00892EFB">
        <w:rPr>
          <w:rFonts w:ascii="Phetsarath OT" w:eastAsia="Phetsarath OT" w:hAnsi="Phetsarath OT" w:cs="Phetsarath OT" w:hint="cs"/>
          <w:cs/>
          <w:lang w:val="pt-PT" w:bidi="lo-LA"/>
        </w:rPr>
        <w:t>ເດືອນ</w:t>
      </w:r>
      <w:r w:rsidR="002E036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E0361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ພາຍໃຕ້ສັນຍາການຮ່ວມມື</w:t>
      </w:r>
      <w:r w:rsidR="00FE197F" w:rsidRPr="00892EFB">
        <w:rPr>
          <w:rFonts w:ascii="Phetsarath OT" w:eastAsia="Phetsarath OT" w:hAnsi="Phetsarath OT" w:cs="Phetsarath OT" w:hint="cs"/>
          <w:cs/>
          <w:lang w:val="pt-PT" w:bidi="lo-LA"/>
        </w:rPr>
        <w:t>ດ້ານ</w:t>
      </w:r>
      <w:r w:rsidR="002E0361"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="002E0361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  <w:r w:rsidR="008D4E8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ສຳລັບແບບອຸດສາຫະກຳ</w:t>
      </w:r>
      <w:r w:rsidR="00E03F1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ຫົກເດືອນ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</w:t>
      </w:r>
      <w:r w:rsidR="001D7BA7" w:rsidRPr="00892EFB">
        <w:rPr>
          <w:rFonts w:ascii="Phetsarath OT" w:eastAsia="Phetsarath OT" w:hAnsi="Phetsarath OT" w:cs="Phetsarath OT" w:hint="cs"/>
          <w:cs/>
          <w:lang w:val="pt-PT" w:bidi="lo-LA"/>
        </w:rPr>
        <w:t>ວັນໄດ້ຮັບ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="009F7686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00BC5678" w14:textId="77777777" w:rsidR="00C13416" w:rsidRDefault="00C13416" w:rsidP="00031D74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52ED0A1A" w14:textId="77777777" w:rsidR="003C44E4" w:rsidRPr="00892EFB" w:rsidRDefault="0038076C" w:rsidP="00B32AD5">
      <w:pPr>
        <w:ind w:left="1560" w:hanging="1560"/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/>
          <w:b/>
          <w:bCs/>
          <w:lang w:val="pt-PT"/>
        </w:rPr>
        <w:t>30</w:t>
      </w:r>
      <w:r w:rsidR="003C44E4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1D45F9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1D45F9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ປັບປຸງ</w:t>
      </w:r>
      <w:r w:rsidR="001D45F9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ການປົກປ້ອງຊົ່ວຄາວ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ສິ່ງປະດິດ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ແບ</w:t>
      </w:r>
      <w:r w:rsidR="00472B5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ບອຸດສາຫະກຳ</w:t>
      </w:r>
      <w:r w:rsidR="00F63BE4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472B5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="00472B54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60DB702" w14:textId="742BD9FD" w:rsidR="0038076C" w:rsidRPr="00892EFB" w:rsidRDefault="003C44E4" w:rsidP="00836A68">
      <w:pPr>
        <w:ind w:left="1092" w:hanging="1050"/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          </w:t>
      </w:r>
      <w:r w:rsidR="00B32AD5"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="00836A68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 </w:t>
      </w:r>
      <w:r w:rsidR="00472B5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ເຄື່ອງໝາຍ</w:t>
      </w:r>
      <w:r w:rsidR="0038076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ການຄ້າຢູ່ສະຖານທີ່ວາງສະແດງ</w:t>
      </w:r>
      <w:r w:rsidR="0038076C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 </w:t>
      </w:r>
    </w:p>
    <w:p w14:paraId="5D9072DF" w14:textId="1EDF39FC" w:rsidR="003C44E4" w:rsidRPr="00892EFB" w:rsidRDefault="0038076C" w:rsidP="00B32AD5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ແບບອຸດສາຫະກຳ</w:t>
      </w:r>
      <w:r w:rsidR="00D4114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ທີ່ຕິດພັນກັບ</w:t>
      </w:r>
      <w:r w:rsidR="007F729A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DD6A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D6A0E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DD6A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="00D4114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D4114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ຊຶ່ງໄດ້ວາງສະແດງ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ຢູ່ສະຖານທີ່ວາງສະແດງທີ່</w:t>
      </w:r>
      <w:r w:rsidR="001D45F9" w:rsidRPr="00892EFB">
        <w:rPr>
          <w:rFonts w:ascii="Phetsarath OT" w:eastAsia="Phetsarath OT" w:hAnsi="Phetsarath OT" w:cs="Phetsarath OT" w:hint="cs"/>
          <w:cs/>
          <w:lang w:val="pt-PT" w:bidi="lo-LA"/>
        </w:rPr>
        <w:t>ຖືກ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ຮັບຮູ້</w:t>
      </w:r>
      <w:r w:rsidR="001D45F9" w:rsidRPr="00892EFB">
        <w:rPr>
          <w:rFonts w:ascii="Phetsarath OT" w:eastAsia="Phetsarath OT" w:hAnsi="Phetsarath OT" w:cs="Phetsarath OT" w:hint="cs"/>
          <w:cs/>
          <w:lang w:val="pt-PT" w:bidi="lo-LA"/>
        </w:rPr>
        <w:t>ຢ່າງເປັນທາງການ</w:t>
      </w:r>
      <w:r w:rsidR="002D0FA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ຈະ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ໄດ້ຮັບການປົກປ້ອງຊົ່ວຄາວ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5229D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ການຮ້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ອງຂໍຂອງເຈົ້າຂອງ</w:t>
      </w:r>
      <w:r w:rsidR="0096272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D4114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D4114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="00D4114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D4114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D4114F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B9452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9452F" w:rsidRPr="00892EFB">
        <w:rPr>
          <w:rFonts w:ascii="Phetsarath OT" w:eastAsia="Phetsarath OT" w:hAnsi="Phetsarath OT" w:cs="Phetsarath OT" w:hint="cs"/>
          <w:cs/>
          <w:lang w:val="pt-PT" w:bidi="lo-LA"/>
        </w:rPr>
        <w:t>ຄໍາ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ຮ້ອງ</w:t>
      </w:r>
      <w:r w:rsidR="00D4114F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="0045229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5229D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ຕ້ອງຍື່ນ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ພາຍ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8819D4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="009E718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ສ</w:t>
      </w:r>
      <w:r w:rsidR="008819D4" w:rsidRPr="00892EFB">
        <w:rPr>
          <w:rFonts w:ascii="Phetsarath OT" w:eastAsia="Phetsarath OT" w:hAnsi="Phetsarath OT" w:cs="Phetsarath OT" w:hint="cs"/>
          <w:cs/>
          <w:lang w:val="pt-PT" w:bidi="lo-LA"/>
        </w:rPr>
        <w:t>ິ</w:t>
      </w:r>
      <w:r w:rsidR="009E7182" w:rsidRPr="00892EFB">
        <w:rPr>
          <w:rFonts w:ascii="Phetsarath OT" w:eastAsia="Phetsarath OT" w:hAnsi="Phetsarath OT" w:cs="Phetsarath OT" w:hint="cs"/>
          <w:cs/>
          <w:lang w:val="pt-PT" w:bidi="lo-LA"/>
        </w:rPr>
        <w:t>ບສອງເດືອນ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D7BA7"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ດ້ວາງສະແດງ</w:t>
      </w:r>
      <w:r w:rsidR="00AF24C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45229D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DD6A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D6A0E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DD6A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="00472B5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472B5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7D59">
        <w:rPr>
          <w:rFonts w:ascii="Phetsarath OT" w:eastAsia="Phetsarath OT" w:hAnsi="Phetsarath OT" w:cs="Phetsarath OT" w:hint="cs"/>
          <w:cs/>
          <w:lang w:val="pt-PT" w:bidi="lo-LA"/>
        </w:rPr>
        <w:t xml:space="preserve">    </w:t>
      </w:r>
      <w:r w:rsidR="009F5F85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472B54" w:rsidRPr="00892EFB">
        <w:rPr>
          <w:rFonts w:ascii="Phetsarath OT" w:eastAsia="Phetsarath OT" w:hAnsi="Phetsarath OT" w:cs="Phetsarath OT" w:hint="cs"/>
          <w:cs/>
          <w:lang w:val="pt-PT" w:bidi="lo-LA"/>
        </w:rPr>
        <w:t>ບໍລິການ</w:t>
      </w:r>
      <w:r w:rsidR="001D7BA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ຢູ່ສະຖານທີ່ວາງສະແດງນັ້ນ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</w:p>
    <w:p w14:paraId="3CF8F442" w14:textId="20802877" w:rsidR="003C44E4" w:rsidRPr="005C0465" w:rsidRDefault="009F5F85" w:rsidP="00B32AD5">
      <w:pPr>
        <w:ind w:left="426" w:firstLine="652"/>
        <w:jc w:val="both"/>
        <w:rPr>
          <w:rFonts w:ascii="Phetsarath OT" w:eastAsia="Phetsarath OT" w:hAnsi="Phetsarath OT" w:cs="Phetsarath OT"/>
          <w:spacing w:val="-8"/>
          <w:lang w:val="pt-PT" w:bidi="lo-LA"/>
        </w:rPr>
      </w:pPr>
      <w:r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ການປົກປ້ອງຊົ່ວຄາວ</w:t>
      </w:r>
      <w:r w:rsidRPr="005C0465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38076C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ຈະຖື</w:t>
      </w:r>
      <w:r w:rsidR="0045229D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ເອົາ</w:t>
      </w:r>
      <w:r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ວັນທຳອິດ</w:t>
      </w:r>
      <w:r w:rsidR="009F3BE8" w:rsidRPr="005C0465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9F3BE8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</w:t>
      </w:r>
      <w:r w:rsidR="0038076C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ໄດ້ວາງສະແດງ</w:t>
      </w:r>
      <w:r w:rsidR="00681A0D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="0045229D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ຜະລິດຕະພັນ</w:t>
      </w:r>
      <w:r w:rsidR="00DD6A0E" w:rsidRPr="005C0465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DD6A0E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="00DD6A0E" w:rsidRPr="005C0465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DD6A0E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ສິນ</w:t>
      </w:r>
      <w:r w:rsidR="00A32784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ຄ້າ</w:t>
      </w:r>
      <w:r w:rsidR="00D4114F" w:rsidRPr="005C0465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D4114F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="00D4114F" w:rsidRPr="005C0465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="00D4114F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ການບໍລິການ</w:t>
      </w:r>
      <w:r w:rsidR="0045229D" w:rsidRPr="005C0465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ນັ້ນ</w:t>
      </w:r>
      <w:r w:rsidR="0045229D" w:rsidRPr="005C0465">
        <w:rPr>
          <w:rFonts w:ascii="Phetsarath OT" w:eastAsia="Phetsarath OT" w:hAnsi="Phetsarath OT" w:cs="Phetsarath OT"/>
          <w:spacing w:val="-8"/>
          <w:cs/>
          <w:lang w:val="pt-PT" w:bidi="lo-LA"/>
        </w:rPr>
        <w:t>.</w:t>
      </w:r>
    </w:p>
    <w:p w14:paraId="20319300" w14:textId="01A1F321" w:rsidR="0038076C" w:rsidRPr="00892EFB" w:rsidRDefault="0045229D" w:rsidP="00B32AD5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ປົກປ້ອງຊົ່ວຄາວ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ບໍ</w:t>
      </w:r>
      <w:r w:rsidR="001D7BA7" w:rsidRPr="00892EFB">
        <w:rPr>
          <w:rFonts w:ascii="Phetsarath OT" w:eastAsia="Phetsarath OT" w:hAnsi="Phetsarath OT" w:cs="Phetsarath OT" w:hint="cs"/>
          <w:cs/>
          <w:lang w:val="pt-PT" w:bidi="lo-LA"/>
        </w:rPr>
        <w:t>່ຖືກນຳ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ໃຊ້</w:t>
      </w:r>
      <w:r w:rsidR="00B5756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055B1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ຂະຫຍາຍເວລາ</w:t>
      </w:r>
      <w:r w:rsidR="00E055B1"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</w:t>
      </w:r>
      <w:r w:rsidR="009F3BE8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ຮ້ອງຂໍຮັບ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>ວັນບຸລິມະສິດ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348F06F9" w14:textId="77777777" w:rsidR="009F7686" w:rsidRPr="00892EFB" w:rsidRDefault="009F7686">
      <w:pPr>
        <w:ind w:right="-2"/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633C7864" w14:textId="5DE53AC0" w:rsidR="0038076C" w:rsidRPr="00892EFB" w:rsidRDefault="0038076C" w:rsidP="00CE4379">
      <w:pPr>
        <w:ind w:right="-2"/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31 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78725E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ປັບປຸງ</w:t>
      </w:r>
      <w:r w:rsidR="0078725E"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</w:t>
      </w:r>
      <w:r w:rsidR="002101D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ໍາ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ນວນຄ</w:t>
      </w:r>
      <w:r w:rsidR="002101D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ໍາ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ຮ້ອງຂໍຮັບ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ສິດທິບັດ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ອະນຸສິດທິບັດ</w:t>
      </w:r>
    </w:p>
    <w:p w14:paraId="21E3730A" w14:textId="77777777" w:rsidR="0038076C" w:rsidRPr="00892EFB" w:rsidRDefault="0038076C" w:rsidP="00CE4379">
      <w:pPr>
        <w:ind w:left="426" w:firstLine="62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ສຳນວນຄຳຮ້ອງຂໍຮັບ</w:t>
      </w:r>
      <w:r w:rsidR="001D7BA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ຕ້ອງປະກອບດ້ວຍເອກະສານ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: </w:t>
      </w:r>
    </w:p>
    <w:p w14:paraId="1F5CE35C" w14:textId="77777777" w:rsidR="004E25AD" w:rsidRPr="00892EFB" w:rsidRDefault="0038076C" w:rsidP="00C64943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right="-57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ຄຳຮ້ອງຂໍຮັບ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44462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44624" w:rsidRPr="00892EFB">
        <w:rPr>
          <w:rFonts w:ascii="Phetsarath OT" w:eastAsia="Phetsarath OT" w:hAnsi="Phetsarath OT" w:cs="Phetsarath OT" w:hint="cs"/>
          <w:cs/>
          <w:lang w:val="pt-PT" w:bidi="lo-LA"/>
        </w:rPr>
        <w:t>ຕາມແບບພິມ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0119FAA" w14:textId="08CC6F01" w:rsidR="004E25AD" w:rsidRPr="00892EFB" w:rsidRDefault="0038076C" w:rsidP="00C64943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right="-1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ໃບມອບສິດ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ທີ່ບົ່ງບອກ</w:t>
      </w:r>
      <w:r w:rsidR="00F56002"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F5600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56002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F5600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56002"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</w:t>
      </w:r>
      <w:r w:rsidR="00F5600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56002"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ຂອງຜູ້ຕາງໜ້າ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ຍື່ນ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ຄຳຮ້ອງຜ່ານຜູ້ຕາງໜ້າ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F4B0AFD" w14:textId="36AEE0FA" w:rsidR="004E25AD" w:rsidRPr="00892EFB" w:rsidRDefault="0038076C" w:rsidP="00C64943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right="14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ບົດອະທິບາຍ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ກ່ຽວກັບການເປີດເຜີຍ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ຢ່າງຈະແຈ້ງ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ຄົບຖ້ວນ</w:t>
      </w:r>
      <w:r w:rsidR="00FB0F63" w:rsidRPr="00892EFB">
        <w:rPr>
          <w:rFonts w:ascii="Phetsarath OT" w:eastAsia="Phetsarath OT" w:hAnsi="Phetsarath OT" w:cs="Phetsarath OT"/>
          <w:cs/>
          <w:lang w:val="pt-PT" w:bidi="lo-LA"/>
        </w:rPr>
        <w:t xml:space="preserve">. </w:t>
      </w:r>
      <w:r w:rsidR="00FB0F63" w:rsidRPr="00892EFB">
        <w:rPr>
          <w:rFonts w:ascii="Phetsarath OT" w:eastAsia="Phetsarath OT" w:hAnsi="Phetsarath OT" w:cs="Phetsarath OT" w:hint="cs"/>
          <w:cs/>
          <w:lang w:val="pt-PT" w:bidi="lo-LA"/>
        </w:rPr>
        <w:t>ຖ້າການປະດິດສ້າງ</w:t>
      </w:r>
      <w:r w:rsidR="00A46E8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</w:t>
      </w:r>
      <w:r w:rsidR="00A46E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6E83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FB0F6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187C" w:rsidRPr="00892EFB">
        <w:rPr>
          <w:rFonts w:ascii="Phetsarath OT" w:eastAsia="Phetsarath OT" w:hAnsi="Phetsarath OT" w:cs="Phetsarath OT" w:hint="cs"/>
          <w:cs/>
          <w:lang w:val="pt-PT" w:bidi="lo-LA"/>
        </w:rPr>
        <w:t>ຫາກ</w:t>
      </w:r>
      <w:r w:rsidR="00FB0F63" w:rsidRPr="00892EFB">
        <w:rPr>
          <w:rFonts w:ascii="Phetsarath OT" w:eastAsia="Phetsarath OT" w:hAnsi="Phetsarath OT" w:cs="Phetsarath OT" w:hint="cs"/>
          <w:cs/>
          <w:lang w:val="pt-PT" w:bidi="lo-LA"/>
        </w:rPr>
        <w:t>ໄດ້ມາຈາກ</w:t>
      </w:r>
      <w:r w:rsidR="004A164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FB0F63" w:rsidRPr="00892EFB">
        <w:rPr>
          <w:rFonts w:ascii="Phetsarath OT" w:eastAsia="Phetsarath OT" w:hAnsi="Phetsarath OT" w:cs="Phetsarath OT" w:hint="cs"/>
          <w:cs/>
          <w:lang w:val="pt-PT" w:bidi="lo-LA"/>
        </w:rPr>
        <w:t>ຊັບພະຍາກອນພັນທຸກຳ</w:t>
      </w:r>
      <w:r w:rsidR="00147C67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="00FB0F6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B0F63" w:rsidRPr="00892EFB">
        <w:rPr>
          <w:rFonts w:ascii="Phetsarath OT" w:eastAsia="Phetsarath OT" w:hAnsi="Phetsarath OT" w:cs="Phetsarath OT" w:hint="cs"/>
          <w:cs/>
          <w:lang w:val="pt-PT" w:bidi="lo-LA"/>
        </w:rPr>
        <w:t>ພູມປັນຍາພື້ນບ້ານ</w:t>
      </w:r>
      <w:r w:rsidR="009E1AD1" w:rsidRPr="00892EFB">
        <w:rPr>
          <w:rFonts w:ascii="Phetsarath OT" w:eastAsia="Phetsarath OT" w:hAnsi="Phetsarath OT" w:cs="Phetsarath OT" w:hint="cs"/>
          <w:cs/>
          <w:lang w:val="pt-PT" w:bidi="lo-LA"/>
        </w:rPr>
        <w:t>ອັນເປັນມູນເຊື້ອ</w:t>
      </w:r>
      <w:r w:rsidR="00FB0F63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="002324C3" w:rsidRPr="00892EFB">
        <w:rPr>
          <w:rFonts w:ascii="Phetsarath OT" w:eastAsia="Phetsarath OT" w:hAnsi="Phetsarath OT" w:cs="Phetsarath OT" w:hint="cs"/>
          <w:cs/>
          <w:lang w:val="pt-PT" w:bidi="lo-LA"/>
        </w:rPr>
        <w:t>ໂດຍກົງ</w:t>
      </w:r>
      <w:r w:rsidR="002324C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324C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324C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324C3" w:rsidRPr="00892EFB">
        <w:rPr>
          <w:rFonts w:ascii="Phetsarath OT" w:eastAsia="Phetsarath OT" w:hAnsi="Phetsarath OT" w:cs="Phetsarath OT" w:hint="cs"/>
          <w:cs/>
          <w:lang w:val="pt-PT" w:bidi="lo-LA"/>
        </w:rPr>
        <w:t>ຢ່າງຫຼວງຫຼາຍ</w:t>
      </w:r>
      <w:r w:rsidR="00847E6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339C7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252264" w:rsidRPr="00892EFB">
        <w:rPr>
          <w:rFonts w:ascii="Phetsarath OT" w:eastAsia="Phetsarath OT" w:hAnsi="Phetsarath OT" w:cs="Phetsarath OT" w:hint="cs"/>
          <w:cs/>
          <w:lang w:val="pt-PT" w:bidi="lo-LA"/>
        </w:rPr>
        <w:t>ແຈ້ງບອກ</w:t>
      </w:r>
      <w:r w:rsidR="00B339C7" w:rsidRPr="00892EFB">
        <w:rPr>
          <w:rFonts w:ascii="Phetsarath OT" w:eastAsia="Phetsarath OT" w:hAnsi="Phetsarath OT" w:cs="Phetsarath OT" w:hint="cs"/>
          <w:cs/>
          <w:lang w:val="pt-PT" w:bidi="lo-LA"/>
        </w:rPr>
        <w:t>ແຫຼ່ງທີ່ມາ</w:t>
      </w:r>
      <w:r w:rsidR="00514C7C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="00BF026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F0262" w:rsidRPr="00892EFB">
        <w:rPr>
          <w:rFonts w:ascii="Phetsarath OT" w:eastAsia="Phetsarath OT" w:hAnsi="Phetsarath OT" w:cs="Phetsarath OT" w:hint="cs"/>
          <w:cs/>
          <w:lang w:val="pt-PT" w:bidi="lo-LA"/>
        </w:rPr>
        <w:t>ຊຸມຊົນທ້ອງຖິ່ນ</w:t>
      </w:r>
      <w:r w:rsidR="00BF026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F026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F026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C2EB7" w:rsidRPr="00892EFB">
        <w:rPr>
          <w:rFonts w:ascii="Phetsarath OT" w:eastAsia="Phetsarath OT" w:hAnsi="Phetsarath OT" w:cs="Phetsarath OT" w:hint="cs"/>
          <w:cs/>
          <w:lang w:val="pt-PT" w:bidi="lo-LA"/>
        </w:rPr>
        <w:t>ຊົນເຜົ່າ</w:t>
      </w:r>
      <w:r w:rsidR="00F17C9A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="00CA44F9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721CAFF9" w14:textId="75BC61CE" w:rsidR="004E25AD" w:rsidRPr="00892EFB" w:rsidRDefault="00444624" w:rsidP="00C64943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right="-57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ບົດອະທິບາຍ</w:t>
      </w:r>
      <w:r w:rsidR="0008507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ກ່ຽວກັບຂໍ້</w:t>
      </w:r>
      <w:r w:rsidR="00633AF5" w:rsidRPr="00892EFB">
        <w:rPr>
          <w:rFonts w:ascii="Phetsarath OT" w:eastAsia="Phetsarath OT" w:hAnsi="Phetsarath OT" w:cs="Phetsarath OT" w:hint="cs"/>
          <w:cs/>
          <w:lang w:val="pt-PT" w:bidi="lo-LA"/>
        </w:rPr>
        <w:t>ຮຽກຮ້ອງ</w:t>
      </w:r>
      <w:r w:rsidR="00FE5ADE"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FE5AD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33AF5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FE5ADE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ຕ້ອງການຂໍ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ປົກປ້ອງ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777A751D" w14:textId="77777777" w:rsidR="004E25AD" w:rsidRPr="00892EFB" w:rsidRDefault="0038076C" w:rsidP="00C64943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right="-57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ຮູບ​ແຕ້ມ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33AF5"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ໃນກໍລະນີຈຳເປັນ</w:t>
      </w:r>
      <w:r w:rsidR="00633AF5"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3DEAB06D" w14:textId="77777777" w:rsidR="004E25AD" w:rsidRPr="00892EFB" w:rsidRDefault="0038076C" w:rsidP="00C64943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right="-57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ບົດສັງເຂບ​</w:t>
      </w:r>
      <w:r w:rsidRPr="00892EFB">
        <w:rPr>
          <w:rFonts w:ascii="Phetsarath OT" w:eastAsia="Phetsarath OT" w:hAnsi="Phetsarath OT" w:cs="Phetsarath OT"/>
        </w:rPr>
        <w:t>;</w:t>
      </w:r>
    </w:p>
    <w:p w14:paraId="58126415" w14:textId="72327595" w:rsidR="0038076C" w:rsidRPr="00892EFB" w:rsidRDefault="0038076C" w:rsidP="00C64943">
      <w:pPr>
        <w:pStyle w:val="ListParagraph"/>
        <w:numPr>
          <w:ilvl w:val="0"/>
          <w:numId w:val="35"/>
        </w:numPr>
        <w:tabs>
          <w:tab w:val="left" w:pos="1418"/>
          <w:tab w:val="left" w:pos="1560"/>
        </w:tabs>
        <w:ind w:left="426" w:right="-57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ໃບ​ຮັບເງິນ</w:t>
      </w:r>
      <w:r w:rsidR="00032A2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ຄ່າທຳ​ນຽມ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B4373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cs/>
          <w:lang w:bidi="lo-LA"/>
        </w:rPr>
        <w:t>​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7B18866" w14:textId="05EAC03C" w:rsidR="004E25AD" w:rsidRPr="00892EFB" w:rsidRDefault="0038076C" w:rsidP="00C00748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ສຳນວນຄຳຮ້ອງຂໍຮັບ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ສິດທິບັດ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ໜຶ່ງຊຸດ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ສາມາດໃຊ້ໄດ້ສະເພາະ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ແຕ່ການປະດິດສ້າງ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ສິ່ງປະດິດ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ໜຶ່ງອັນເທົ່ານັ້ນ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ກຸ່ມໜຶ່ງ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ຂອງການປະດິດສ້າງ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ສິ່ງປະດິດ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ທີ່ພົວພັັນເຖິງການປະກອບເປັນແນວຄວາມຄິດໃນການປະດິດອັນໜຶ່ງອັນດຽວ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ຕາມການຈັດໝວດຂອງສາກົນ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25B56386" w14:textId="3D4F7C3F" w:rsidR="004E25AD" w:rsidRPr="00892EFB" w:rsidRDefault="000C556B" w:rsidP="00C00748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ຂະແໜງການ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762FC" w:rsidRPr="00892EFB">
        <w:rPr>
          <w:rFonts w:ascii="Phetsarath OT" w:eastAsia="Phetsarath OT" w:hAnsi="Phetsarath OT" w:cs="Phetsarath OT" w:hint="cs"/>
          <w:cs/>
          <w:lang w:bidi="lo-LA"/>
        </w:rPr>
        <w:t>ຕ້ອງ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ຮັບຄຳຮ້ອງ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ໃຫ້ວັນທີ</w:t>
      </w:r>
      <w:r w:rsidR="002F0A6A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B9452F" w:rsidRPr="00892EFB">
        <w:rPr>
          <w:rFonts w:ascii="Phetsarath OT" w:eastAsia="Phetsarath OT" w:hAnsi="Phetsarath OT" w:cs="Phetsarath OT" w:hint="cs"/>
          <w:cs/>
          <w:lang w:bidi="lo-LA"/>
        </w:rPr>
        <w:t>ຍື່ນຄໍາ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ຮ້ອງ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ຊຶ່ງຢ່າງ</w:t>
      </w:r>
      <w:r w:rsidR="0039608D" w:rsidRPr="00892EFB">
        <w:rPr>
          <w:rFonts w:ascii="Phetsarath OT" w:eastAsia="Phetsarath OT" w:hAnsi="Phetsarath OT" w:cs="Phetsarath OT"/>
          <w:cs/>
          <w:lang w:bidi="lo-LA"/>
        </w:rPr>
        <w:br/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ໜ້ອຍ</w:t>
      </w:r>
      <w:r w:rsidR="0030211A" w:rsidRPr="00892EFB">
        <w:rPr>
          <w:rFonts w:ascii="Phetsarath OT" w:eastAsia="Phetsarath OT" w:hAnsi="Phetsarath OT" w:cs="Phetsarath OT" w:hint="cs"/>
          <w:cs/>
          <w:lang w:bidi="lo-LA"/>
        </w:rPr>
        <w:t>ຕ້ອງມີ</w:t>
      </w:r>
      <w:r w:rsidR="00C762FC" w:rsidRPr="00892EFB">
        <w:rPr>
          <w:rFonts w:ascii="Phetsarath OT" w:eastAsia="Phetsarath OT" w:hAnsi="Phetsarath OT" w:cs="Phetsarath OT" w:hint="cs"/>
          <w:cs/>
          <w:lang w:bidi="lo-LA"/>
        </w:rPr>
        <w:t>ເອກະສານ</w:t>
      </w:r>
      <w:r w:rsidR="007612D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0211A" w:rsidRPr="00892EFB">
        <w:rPr>
          <w:rFonts w:ascii="Phetsarath OT" w:eastAsia="Phetsarath OT" w:hAnsi="Phetsarath OT" w:cs="Phetsarath OT" w:hint="cs"/>
          <w:cs/>
          <w:lang w:bidi="lo-LA"/>
        </w:rPr>
        <w:t>ຕາມທີ່ໄດ້</w:t>
      </w:r>
      <w:r w:rsidR="00A03502" w:rsidRPr="00892EFB">
        <w:rPr>
          <w:rFonts w:ascii="Phetsarath OT" w:eastAsia="Phetsarath OT" w:hAnsi="Phetsarath OT" w:cs="Phetsarath OT" w:hint="cs"/>
          <w:cs/>
          <w:lang w:bidi="lo-LA"/>
        </w:rPr>
        <w:t>ກຳນົດໄວ້ໃນ</w:t>
      </w:r>
      <w:r w:rsidR="007612D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03502" w:rsidRPr="00892EFB">
        <w:rPr>
          <w:rFonts w:ascii="Phetsarath OT" w:eastAsia="Phetsarath OT" w:hAnsi="Phetsarath OT" w:cs="Phetsarath OT" w:hint="cs"/>
          <w:cs/>
          <w:lang w:bidi="lo-LA"/>
        </w:rPr>
        <w:t>ຂໍ້</w:t>
      </w:r>
      <w:r w:rsidR="00A03502" w:rsidRPr="00892EFB">
        <w:rPr>
          <w:rFonts w:ascii="Phetsarath OT" w:eastAsia="Phetsarath OT" w:hAnsi="Phetsarath OT" w:cs="Phetsarath OT"/>
          <w:cs/>
          <w:lang w:bidi="lo-LA"/>
        </w:rPr>
        <w:t xml:space="preserve"> 1</w:t>
      </w:r>
      <w:r w:rsidR="00A03502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A03502" w:rsidRPr="00892EFB">
        <w:rPr>
          <w:rFonts w:ascii="Phetsarath OT" w:eastAsia="Phetsarath OT" w:hAnsi="Phetsarath OT" w:cs="Phetsarath OT"/>
          <w:cs/>
          <w:lang w:bidi="lo-LA"/>
        </w:rPr>
        <w:t xml:space="preserve"> 3 </w:t>
      </w:r>
      <w:r w:rsidR="00A03502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A03502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612DB">
        <w:rPr>
          <w:rFonts w:ascii="Phetsarath OT" w:eastAsia="Phetsarath OT" w:hAnsi="Phetsarath OT" w:cs="Phetsarath OT" w:hint="cs"/>
          <w:cs/>
          <w:lang w:bidi="lo-LA"/>
        </w:rPr>
        <w:t xml:space="preserve">ຂໍ້ </w:t>
      </w:r>
      <w:r w:rsidR="00A03502" w:rsidRPr="00892EFB">
        <w:rPr>
          <w:rFonts w:ascii="Phetsarath OT" w:eastAsia="Phetsarath OT" w:hAnsi="Phetsarath OT" w:cs="Phetsarath OT"/>
          <w:cs/>
          <w:lang w:bidi="lo-LA"/>
        </w:rPr>
        <w:t xml:space="preserve">7 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ວັກທີ</w:t>
      </w:r>
      <w:r w:rsidR="0030211A" w:rsidRPr="00892EFB">
        <w:rPr>
          <w:rFonts w:ascii="Phetsarath OT" w:eastAsia="Phetsarath OT" w:hAnsi="Phetsarath OT" w:cs="Phetsarath OT" w:hint="cs"/>
          <w:cs/>
          <w:lang w:bidi="lo-LA"/>
        </w:rPr>
        <w:t>ໜຶ່ງ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47C67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="0030211A" w:rsidRPr="00892EFB">
        <w:rPr>
          <w:rFonts w:ascii="Phetsarath OT" w:eastAsia="Phetsarath OT" w:hAnsi="Phetsarath OT" w:cs="Phetsarath OT" w:hint="cs"/>
          <w:cs/>
          <w:lang w:bidi="lo-LA"/>
        </w:rPr>
        <w:t>ນີ້</w:t>
      </w:r>
      <w:r w:rsidR="0030211A" w:rsidRPr="00892EF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544DF17D" w14:textId="674EA015" w:rsidR="00C13416" w:rsidRPr="00892EFB" w:rsidRDefault="0038076C" w:rsidP="008C33D3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2956EA"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ຕ້ອງການຮັບ</w:t>
      </w:r>
      <w:r w:rsidR="005647A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ສິດທິບັດ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</w:t>
      </w:r>
      <w:r w:rsidR="007C1B4B" w:rsidRPr="00892EFB">
        <w:rPr>
          <w:rFonts w:ascii="Phetsarath OT" w:eastAsia="Phetsarath OT" w:hAnsi="Phetsarath OT" w:cs="Phetsarath OT" w:hint="cs"/>
          <w:cs/>
          <w:lang w:bidi="lo-LA"/>
        </w:rPr>
        <w:t>ປະຕິບັດຕາມ</w:t>
      </w:r>
      <w:r w:rsidR="0030211A" w:rsidRPr="00892EFB">
        <w:rPr>
          <w:rFonts w:ascii="Phetsarath OT" w:eastAsia="Phetsarath OT" w:hAnsi="Phetsarath OT" w:cs="Phetsarath OT" w:hint="cs"/>
          <w:cs/>
          <w:lang w:bidi="lo-LA"/>
        </w:rPr>
        <w:t>ທຸກເງື່ອນໄຂ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ໃຫ້ຄົບຖ້ວນ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ພາຍໃນເວລາ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3126F" w:rsidRPr="00892EFB">
        <w:rPr>
          <w:rFonts w:ascii="Phetsarath OT" w:eastAsia="Phetsarath OT" w:hAnsi="Phetsarath OT" w:cs="Phetsarath OT" w:hint="cs"/>
          <w:cs/>
          <w:lang w:bidi="lo-LA"/>
        </w:rPr>
        <w:t>ທີ່ໄດ້ກຳນົດໄວ້ໃນກົດໝາຍສະບັບນີ້.</w:t>
      </w:r>
    </w:p>
    <w:p w14:paraId="4D363595" w14:textId="77777777" w:rsidR="00C13416" w:rsidRDefault="00C13416">
      <w:pPr>
        <w:ind w:left="567" w:firstLine="567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5CED4025" w14:textId="77777777" w:rsidR="009F26FE" w:rsidRDefault="009F26FE">
      <w:pPr>
        <w:ind w:left="567" w:firstLine="567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14C2C31B" w14:textId="77777777" w:rsidR="009F26FE" w:rsidRPr="00892EFB" w:rsidRDefault="009F26FE">
      <w:pPr>
        <w:ind w:left="567" w:firstLine="567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2B322309" w14:textId="3691CEAD" w:rsidR="0038076C" w:rsidRPr="00892EFB" w:rsidRDefault="0038076C" w:rsidP="00AD72F0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32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ສຳນວນຄຳຮ້ອງຂໍຈົດ​​ທະບຽນ​ແບບ​ອຸດ​ສາ​ຫະກຳ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</w:t>
      </w:r>
    </w:p>
    <w:p w14:paraId="3D76E58A" w14:textId="4DD991D7" w:rsidR="0038076C" w:rsidRPr="00892EFB" w:rsidRDefault="0038076C" w:rsidP="00AD72F0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ສຳນວນຄຳຮ້ອງຂໍຈົດທະບຽນແບບອຸດສາຫະກຳ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5908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ຕ້ອງປະກອບດ້ວຍເອກະສານ</w:t>
      </w:r>
      <w:r w:rsidR="003859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5908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385908"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1550ADBC" w14:textId="77777777" w:rsidR="0038076C" w:rsidRPr="00892EFB" w:rsidRDefault="0038076C" w:rsidP="00C64943">
      <w:pPr>
        <w:numPr>
          <w:ilvl w:val="0"/>
          <w:numId w:val="14"/>
        </w:numPr>
        <w:tabs>
          <w:tab w:val="left" w:pos="1418"/>
          <w:tab w:val="left" w:pos="1560"/>
        </w:tabs>
        <w:ind w:left="426" w:right="-57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ຄຳຮ້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ອງຂໍ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ຈົດ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ທະບຽນແບບ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ອຸດ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ສາ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ຫະ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ກຳ</w:t>
      </w:r>
      <w:r w:rsidR="0030211A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0211A" w:rsidRPr="00892EFB">
        <w:rPr>
          <w:rFonts w:ascii="Phetsarath OT" w:eastAsia="Phetsarath OT" w:hAnsi="Phetsarath OT" w:cs="Phetsarath OT" w:hint="cs"/>
          <w:cs/>
          <w:lang w:bidi="lo-LA"/>
        </w:rPr>
        <w:t>ຕາມແບບພິມ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5325CD87" w14:textId="603A45D7" w:rsidR="0038076C" w:rsidRPr="00892EFB" w:rsidRDefault="0038076C" w:rsidP="00C64943">
      <w:pPr>
        <w:numPr>
          <w:ilvl w:val="0"/>
          <w:numId w:val="14"/>
        </w:numPr>
        <w:tabs>
          <w:tab w:val="left" w:pos="1418"/>
          <w:tab w:val="left" w:pos="1560"/>
        </w:tabs>
        <w:ind w:left="426" w:right="4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ໃບມອບສິດທີ່ບົ່ງບອກ</w:t>
      </w:r>
      <w:r w:rsidR="0030211A"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30211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0211A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0211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0211A"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</w:t>
      </w:r>
      <w:r w:rsidR="0030211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0211A"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ຂອງຜູ້ຕາງໜ້າ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ຍື່ນ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ຄຳຮ້ອງຜ່ານຜູ້ຕາງໜ້າ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6C4A91C7" w14:textId="6BF6687C" w:rsidR="0038076C" w:rsidRPr="00892EFB" w:rsidRDefault="0038076C" w:rsidP="00C64943">
      <w:pPr>
        <w:pStyle w:val="ListParagraph"/>
        <w:numPr>
          <w:ilvl w:val="0"/>
          <w:numId w:val="14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ຮູບແຕ້ມ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ຮູບ​ຖ່າຍ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ຈຳນວນໜຶ່ງຮູບ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ຫຼາຍຮູບ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ທີ່ບົ່ງບອກເຖິງແບບອຸດສາຫະກຳ</w:t>
      </w:r>
      <w:r w:rsidR="001D7BA7" w:rsidRPr="00892EFB">
        <w:rPr>
          <w:rFonts w:ascii="Phetsarath OT" w:eastAsia="Phetsarath OT" w:hAnsi="Phetsarath OT" w:cs="Phetsarath OT" w:hint="cs"/>
          <w:cs/>
          <w:lang w:val="pt-PT" w:bidi="lo-LA"/>
        </w:rPr>
        <w:t>ຢ່າງຈະແຈ້ງ</w:t>
      </w:r>
      <w:r w:rsidR="001D7BA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F92232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ສະແດງໃຫ້ເຫັນລັກສະນະຮູບຊົງຂອງແບບນັ້ນ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3C7620D" w14:textId="2E578926" w:rsidR="0038076C" w:rsidRPr="00892EFB" w:rsidRDefault="0038076C" w:rsidP="00C64943">
      <w:pPr>
        <w:numPr>
          <w:ilvl w:val="0"/>
          <w:numId w:val="14"/>
        </w:numPr>
        <w:tabs>
          <w:tab w:val="left" w:pos="1418"/>
          <w:tab w:val="left" w:pos="1560"/>
        </w:tabs>
        <w:ind w:left="426" w:right="29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ບົດອະທິບາຍໂດຍສັງເຂບກ່ຽວກັບຊະນິດ</w:t>
      </w:r>
      <w:r w:rsidR="00D62635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</w:t>
      </w:r>
      <w:r w:rsidR="001D7BA7" w:rsidRPr="00892EFB">
        <w:rPr>
          <w:rFonts w:ascii="Phetsarath OT" w:eastAsia="Phetsarath OT" w:hAnsi="Phetsarath OT" w:cs="Phetsarath OT" w:hint="cs"/>
          <w:cs/>
          <w:lang w:val="pt-PT" w:bidi="lo-LA"/>
        </w:rPr>
        <w:t>ິນຄ້າທີ່ກ່ຽວຂ້ອງກັບແບບອຸດສາຫະ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</w:t>
      </w:r>
      <w:r w:rsidR="0025578C">
        <w:rPr>
          <w:rFonts w:ascii="Phetsarath OT" w:eastAsia="Phetsarath OT" w:hAnsi="Phetsarath OT" w:cs="Phetsarath OT" w:hint="cs"/>
          <w:cs/>
          <w:lang w:val="pt-PT" w:bidi="lo-LA"/>
        </w:rPr>
        <w:t xml:space="preserve">.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ຖ້າແບບ</w:t>
      </w:r>
      <w:r w:rsidR="004E5C95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="00F20E7A" w:rsidRPr="00892EFB">
        <w:rPr>
          <w:rFonts w:ascii="Phetsarath OT" w:eastAsia="Phetsarath OT" w:hAnsi="Phetsarath OT" w:cs="Phetsarath OT" w:hint="cs"/>
          <w:cs/>
          <w:lang w:val="pt-PT" w:bidi="lo-LA"/>
        </w:rPr>
        <w:t>ຫາກ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ໄດ້ມາຈາກພູມປັນຍາພື້ນບ້ານອັນເປັນມູນເຊື້ອທີ່ກ່ຽວຂ້ອງ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ໂດຍກົງ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ຢ່າງຫຼວງຫຼາຍ</w:t>
      </w:r>
      <w:r w:rsidR="004E5C9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ຕ້ອງໄດ້ເປີດເຜີຍ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ແຈ້ງບອກແຫຼ່ງທີ່ມາ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ຊຸມຊົນທ້ອງຖິ່ນ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21D8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D83" w:rsidRPr="00892EFB">
        <w:rPr>
          <w:rFonts w:ascii="Phetsarath OT" w:eastAsia="Phetsarath OT" w:hAnsi="Phetsarath OT" w:cs="Phetsarath OT" w:hint="cs"/>
          <w:cs/>
          <w:lang w:val="pt-PT" w:bidi="lo-LA"/>
        </w:rPr>
        <w:t>ຊົນເຜົ່າ</w:t>
      </w:r>
      <w:r w:rsidR="007352B6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2E1C7F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13094FC9" w14:textId="1E4754E9" w:rsidR="0038076C" w:rsidRPr="00892EFB" w:rsidRDefault="0038076C" w:rsidP="00C64943">
      <w:pPr>
        <w:numPr>
          <w:ilvl w:val="0"/>
          <w:numId w:val="14"/>
        </w:numPr>
        <w:tabs>
          <w:tab w:val="left" w:pos="1418"/>
          <w:tab w:val="left" w:pos="1560"/>
          <w:tab w:val="left" w:pos="2160"/>
        </w:tabs>
        <w:ind w:left="426" w:right="-57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bidi="lo-LA"/>
        </w:rPr>
        <w:t>ໃບ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ຮັບເງິນ</w:t>
      </w:r>
      <w:r w:rsidR="006857E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ຄ່າທຳ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ນຽມ</w:t>
      </w:r>
      <w:r w:rsidR="00EB4373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B4373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B4373" w:rsidRPr="00892EFB">
        <w:rPr>
          <w:rFonts w:ascii="Phetsarath OT" w:eastAsia="Phetsarath OT" w:hAnsi="Phetsarath OT" w:cs="Phetsarath OT" w:hint="cs"/>
          <w:cs/>
          <w:lang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lang w:val="pt-PT"/>
        </w:rPr>
        <w:t>​.</w:t>
      </w:r>
    </w:p>
    <w:p w14:paraId="7D10DE7D" w14:textId="4CDBE0A4" w:rsidR="009335A4" w:rsidRPr="00892EFB" w:rsidRDefault="0038076C" w:rsidP="009E62F2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ສຳນວນຄຳຮ້ອງຂໍຈົດທະບຽນແບບອຸດສາຫະກຳ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ສາມາດໃຊ້ໄດ້</w:t>
      </w:r>
      <w:r w:rsidR="00FE5ADE" w:rsidRPr="00892EFB">
        <w:rPr>
          <w:rFonts w:ascii="Phetsarath OT" w:eastAsia="Phetsarath OT" w:hAnsi="Phetsarath OT" w:cs="Phetsarath OT" w:hint="cs"/>
          <w:cs/>
          <w:lang w:bidi="lo-LA"/>
        </w:rPr>
        <w:t>ຫຼາຍ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ແບບອຸດສາຫະກຳ</w:t>
      </w:r>
      <w:r w:rsidR="00E45FC3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21CEB" w:rsidRPr="00892EFB">
        <w:rPr>
          <w:rFonts w:ascii="Phetsarath OT" w:eastAsia="Phetsarath OT" w:hAnsi="Phetsarath OT" w:cs="Phetsarath OT" w:hint="cs"/>
          <w:cs/>
          <w:lang w:val="pt-PT" w:bidi="lo-LA"/>
        </w:rPr>
        <w:t>ແຕ່ບໍ່ເກີນ</w:t>
      </w:r>
      <w:r w:rsidR="004A606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E21CEB" w:rsidRPr="00892EFB">
        <w:rPr>
          <w:rFonts w:ascii="Phetsarath OT" w:eastAsia="Phetsarath OT" w:hAnsi="Phetsarath OT" w:cs="Phetsarath OT" w:hint="cs"/>
          <w:cs/>
          <w:lang w:val="pt-PT" w:bidi="lo-LA"/>
        </w:rPr>
        <w:t>ໜຶ່ງຮ້ອຍແບບ</w:t>
      </w:r>
      <w:r w:rsidR="00E21CE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E5ADE" w:rsidRPr="00892EFB">
        <w:rPr>
          <w:rFonts w:ascii="Phetsarath OT" w:eastAsia="Phetsarath OT" w:hAnsi="Phetsarath OT" w:cs="Phetsarath OT" w:hint="cs"/>
          <w:cs/>
          <w:lang w:bidi="lo-LA"/>
        </w:rPr>
        <w:t>ສຳລັບໝວດດຽວກັນ</w:t>
      </w:r>
      <w:r w:rsidR="00FE5ADE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FE5ADE" w:rsidRPr="00892EFB">
        <w:rPr>
          <w:rFonts w:ascii="Phetsarath OT" w:eastAsia="Phetsarath OT" w:hAnsi="Phetsarath OT" w:cs="Phetsarath OT" w:hint="cs"/>
          <w:cs/>
          <w:lang w:bidi="lo-LA"/>
        </w:rPr>
        <w:t>ຕາມການຈັດໝວດຂອງສາກົນ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19797C55" w14:textId="5AFCD53C" w:rsidR="009335A4" w:rsidRPr="00892EFB" w:rsidRDefault="00945E4D" w:rsidP="009E62F2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ຂະແໜງການ</w:t>
      </w:r>
      <w:r w:rsidR="00EB640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A03502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A03502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ຕ້ອງຮັບຄຳຮ້ອງ</w:t>
      </w:r>
      <w:r w:rsidR="00A03502"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A03502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A03502"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A03502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ໃຫ້ວັນທີ</w:t>
      </w:r>
      <w:r w:rsidR="00A03502"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A03502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ຍື່ນຄໍາຮ້ອງ</w:t>
      </w:r>
      <w:r w:rsidR="00A03502"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A03502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ຊຶ່ງຢ່າງໜ້ອຍ</w:t>
      </w:r>
      <w:r w:rsidR="00A03502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03502" w:rsidRPr="00892EFB">
        <w:rPr>
          <w:rFonts w:ascii="Phetsarath OT" w:eastAsia="Phetsarath OT" w:hAnsi="Phetsarath OT" w:cs="Phetsarath OT" w:hint="cs"/>
          <w:cs/>
          <w:lang w:bidi="lo-LA"/>
        </w:rPr>
        <w:t>ຕ້ອງ</w:t>
      </w:r>
      <w:r w:rsidR="00A4701F" w:rsidRPr="00892EFB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A03502" w:rsidRPr="00892EFB">
        <w:rPr>
          <w:rFonts w:ascii="Phetsarath OT" w:eastAsia="Phetsarath OT" w:hAnsi="Phetsarath OT" w:cs="Phetsarath OT" w:hint="cs"/>
          <w:cs/>
          <w:lang w:bidi="lo-LA"/>
        </w:rPr>
        <w:t>ເອກະສານ</w:t>
      </w:r>
      <w:r w:rsidR="00A4701F" w:rsidRPr="00892EFB" w:rsidDel="00A4701F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4701F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4701F" w:rsidRPr="00892EFB">
        <w:rPr>
          <w:rFonts w:ascii="Phetsarath OT" w:eastAsia="Phetsarath OT" w:hAnsi="Phetsarath OT" w:cs="Phetsarath OT" w:hint="cs"/>
          <w:cs/>
          <w:lang w:bidi="lo-LA"/>
        </w:rPr>
        <w:t>ຕາມທີ່ໄດ້ກໍານົດໄວ້ໃນ</w:t>
      </w:r>
      <w:r w:rsidR="005647A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4701F" w:rsidRPr="00892EFB">
        <w:rPr>
          <w:rFonts w:ascii="Phetsarath OT" w:eastAsia="Phetsarath OT" w:hAnsi="Phetsarath OT" w:cs="Phetsarath OT" w:hint="cs"/>
          <w:cs/>
          <w:lang w:bidi="lo-LA"/>
        </w:rPr>
        <w:t>ຂໍ້</w:t>
      </w:r>
      <w:r w:rsidR="00A4701F" w:rsidRPr="00892EFB">
        <w:rPr>
          <w:rFonts w:ascii="Phetsarath OT" w:eastAsia="Phetsarath OT" w:hAnsi="Phetsarath OT" w:cs="Phetsarath OT"/>
          <w:cs/>
          <w:lang w:bidi="lo-LA"/>
        </w:rPr>
        <w:t xml:space="preserve"> 1</w:t>
      </w:r>
      <w:r w:rsidR="00A4701F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A4701F" w:rsidRPr="00892EFB">
        <w:rPr>
          <w:rFonts w:ascii="Phetsarath OT" w:eastAsia="Phetsarath OT" w:hAnsi="Phetsarath OT" w:cs="Phetsarath OT"/>
          <w:cs/>
          <w:lang w:bidi="lo-LA"/>
        </w:rPr>
        <w:t xml:space="preserve">3 </w:t>
      </w:r>
      <w:r w:rsidR="00A4701F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5647AC">
        <w:rPr>
          <w:rFonts w:ascii="Phetsarath OT" w:eastAsia="Phetsarath OT" w:hAnsi="Phetsarath OT" w:cs="Phetsarath OT" w:hint="cs"/>
          <w:cs/>
          <w:lang w:bidi="lo-LA"/>
        </w:rPr>
        <w:t xml:space="preserve"> ຂໍ້</w:t>
      </w:r>
      <w:r w:rsidR="00A4701F" w:rsidRPr="00892EFB">
        <w:rPr>
          <w:rFonts w:ascii="Phetsarath OT" w:eastAsia="Phetsarath OT" w:hAnsi="Phetsarath OT" w:cs="Phetsarath OT"/>
          <w:cs/>
          <w:lang w:bidi="lo-LA"/>
        </w:rPr>
        <w:t xml:space="preserve"> 5 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ວັກທີ</w:t>
      </w:r>
      <w:r w:rsidR="00A4701F" w:rsidRPr="00892EFB">
        <w:rPr>
          <w:rFonts w:ascii="Phetsarath OT" w:eastAsia="Phetsarath OT" w:hAnsi="Phetsarath OT" w:cs="Phetsarath OT" w:hint="cs"/>
          <w:cs/>
          <w:lang w:bidi="lo-LA"/>
        </w:rPr>
        <w:t>ໜຶ່ງ</w:t>
      </w:r>
      <w:r w:rsidR="00B634FD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A5D60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B634FD" w:rsidRPr="00892EF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="00A4701F" w:rsidRPr="00892EFB">
        <w:rPr>
          <w:rFonts w:ascii="Phetsarath OT" w:eastAsia="Phetsarath OT" w:hAnsi="Phetsarath OT" w:cs="Phetsarath OT" w:hint="cs"/>
          <w:cs/>
          <w:lang w:bidi="lo-LA"/>
        </w:rPr>
        <w:t>ນີ້</w:t>
      </w:r>
      <w:r w:rsidR="00A03502" w:rsidRPr="00892EFB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14:paraId="308D4D3E" w14:textId="0EC3995C" w:rsidR="005647AC" w:rsidRDefault="00A03502" w:rsidP="009F26FE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ທີ່ຕ້ອງການຈົດທະບຽນແບບອຸດສາຫະກຳ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ຕ້ອງປະຕິບັດຕາມທຸກເງື່ອນໄຂໃຫ້ຄົບຖ້ວນ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ພາຍໃນເວລາ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614983" w:rsidRPr="00892EFB">
        <w:rPr>
          <w:rFonts w:ascii="Phetsarath OT" w:eastAsia="Phetsarath OT" w:hAnsi="Phetsarath OT" w:cs="Phetsarath OT" w:hint="cs"/>
          <w:cs/>
          <w:lang w:bidi="lo-LA"/>
        </w:rPr>
        <w:t>ທີ່ໄດ້ກຳນົດໄວ້ໃນກົດໝາຍສະບັບນີ້.</w:t>
      </w:r>
    </w:p>
    <w:p w14:paraId="37D91353" w14:textId="77777777" w:rsidR="005647AC" w:rsidRPr="00892EFB" w:rsidRDefault="005647AC" w:rsidP="00614983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30D234D6" w14:textId="0232E1A4" w:rsidR="00997F0B" w:rsidRPr="00892EFB" w:rsidRDefault="00997F0B" w:rsidP="00951420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33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ສຳນວນ​​ຄຳຮ້ອງຂໍ​ຈົດ​​ທະບຽນເຄື່ອງໝາຍການ​ຄ້າ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0B41BD3A" w14:textId="3CB5F051" w:rsidR="00997F0B" w:rsidRPr="00892EFB" w:rsidRDefault="00997F0B" w:rsidP="00951420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ສຳນວນຄຳຮ້ອງຂໍ​ຈົດ​​ທະບຽນເຄື່ອງໝາຍການ​ຄ້າ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FD45FA" w:rsidRPr="00892EFB">
        <w:rPr>
          <w:rFonts w:ascii="Phetsarath OT" w:eastAsia="Phetsarath OT" w:hAnsi="Phetsarath OT" w:cs="Phetsarath OT" w:hint="cs"/>
          <w:cs/>
          <w:lang w:val="pt-PT" w:bidi="lo-LA"/>
        </w:rPr>
        <w:t>ຕ</w:t>
      </w:r>
      <w:r w:rsidR="006B1AC2" w:rsidRPr="00892EFB">
        <w:rPr>
          <w:rFonts w:ascii="Phetsarath OT" w:eastAsia="Phetsarath OT" w:hAnsi="Phetsarath OT" w:cs="Phetsarath OT" w:hint="cs"/>
          <w:cs/>
          <w:lang w:val="pt-PT" w:bidi="lo-LA"/>
        </w:rPr>
        <w:t>້</w:t>
      </w:r>
      <w:r w:rsidR="00FD45FA" w:rsidRPr="00892EFB">
        <w:rPr>
          <w:rFonts w:ascii="Phetsarath OT" w:eastAsia="Phetsarath OT" w:hAnsi="Phetsarath OT" w:cs="Phetsarath OT" w:hint="cs"/>
          <w:cs/>
          <w:lang w:val="pt-PT" w:bidi="lo-LA"/>
        </w:rPr>
        <w:t>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ປະກອບດ້ວຍ​ເອກະສານ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7405187C" w14:textId="03B40AE0" w:rsidR="00997F0B" w:rsidRPr="00892EFB" w:rsidRDefault="00997F0B" w:rsidP="005647AC">
      <w:pPr>
        <w:numPr>
          <w:ilvl w:val="0"/>
          <w:numId w:val="36"/>
        </w:numPr>
        <w:tabs>
          <w:tab w:val="left" w:pos="1484"/>
          <w:tab w:val="left" w:pos="1560"/>
        </w:tabs>
        <w:ind w:left="426" w:right="-57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ຄຳຮ້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ອງຂໍ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ຈົດ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ທະບຽນ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ເຄື່ອງໝາຍການ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ຄ້າ</w:t>
      </w:r>
      <w:r w:rsidR="005A2C19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4701F" w:rsidRPr="00892EFB">
        <w:rPr>
          <w:rFonts w:ascii="Phetsarath OT" w:eastAsia="Phetsarath OT" w:hAnsi="Phetsarath OT" w:cs="Phetsarath OT" w:hint="cs"/>
          <w:cs/>
          <w:lang w:bidi="lo-LA"/>
        </w:rPr>
        <w:t>ຕາມແບບພິມ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28932A7" w14:textId="65358C59" w:rsidR="00997F0B" w:rsidRPr="00892EFB" w:rsidRDefault="00997F0B" w:rsidP="005647AC">
      <w:pPr>
        <w:numPr>
          <w:ilvl w:val="0"/>
          <w:numId w:val="36"/>
        </w:numPr>
        <w:tabs>
          <w:tab w:val="left" w:pos="1484"/>
          <w:tab w:val="left" w:pos="1560"/>
        </w:tabs>
        <w:ind w:left="426" w:right="4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ໃບມອບສິດ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ທີ່ບົ່ງບອກຊື່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ຂອງຜູ້ຕາງໜ້າ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ປປ</w:t>
      </w:r>
      <w:r w:rsidR="00D23F5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D23F5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D23F5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ຍື່ນ​ຄຳຮ້ອງ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ຜ່ານຜູ້ຕາງໜ້າ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6468EFD5" w14:textId="6628D872" w:rsidR="00997F0B" w:rsidRPr="00892EFB" w:rsidRDefault="00997F0B" w:rsidP="005647AC">
      <w:pPr>
        <w:numPr>
          <w:ilvl w:val="0"/>
          <w:numId w:val="36"/>
        </w:numPr>
        <w:tabs>
          <w:tab w:val="left" w:pos="1484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ຮູບແຕ້ມ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ຮູບຖ່າຍ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ຕົວຢ່າງເຄື່ອງໝາຍທີ່ຈະແຈ້ງ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474A235" w14:textId="1737C001" w:rsidR="00DE10C8" w:rsidRPr="00892EFB" w:rsidRDefault="00997F0B" w:rsidP="005647AC">
      <w:pPr>
        <w:numPr>
          <w:ilvl w:val="0"/>
          <w:numId w:val="36"/>
        </w:numPr>
        <w:tabs>
          <w:tab w:val="left" w:pos="1484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ບົດອະທິບາຍ</w:t>
      </w:r>
      <w:r w:rsidR="00794A9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E21CEB" w:rsidRPr="00892EFB">
        <w:rPr>
          <w:rFonts w:ascii="Phetsarath OT" w:eastAsia="Phetsarath OT" w:hAnsi="Phetsarath OT" w:cs="Phetsarath OT" w:hint="cs"/>
          <w:cs/>
          <w:lang w:val="pt-PT" w:bidi="lo-LA"/>
        </w:rPr>
        <w:t>ລາຍການ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ສິນຄ້າທີ່ເຄື່ອງໝາຍການຄ້າ</w:t>
      </w:r>
      <w:r w:rsidR="003B57C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</w:t>
      </w:r>
      <w:r w:rsidR="00A4701F" w:rsidRPr="00892EFB">
        <w:rPr>
          <w:rFonts w:ascii="Phetsarath OT" w:eastAsia="Phetsarath OT" w:hAnsi="Phetsarath OT" w:cs="Phetsarath OT" w:hint="cs"/>
          <w:cs/>
          <w:lang w:val="pt-PT" w:bidi="lo-LA"/>
        </w:rPr>
        <w:t>ຖືກ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="00804B6D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  <w:r w:rsidR="008C448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ຖ້າຄໍາຮ້ອງຫາກກ່ຽວຂ້ອງກັບ</w:t>
      </w:r>
      <w:r w:rsidR="008C448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ເຄື່ອງໝາຍລວມໝູ່</w:t>
      </w:r>
      <w:r w:rsidR="008C448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8C448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ເຄື່ອງໝາຍຮັບຮອງ</w:t>
      </w:r>
      <w:r w:rsidR="00F52E49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="002667E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ຄໍາຮ້ອງຕ້ອງບົ່ງບອກເຄື່ອງໝາຍດັ່ງກ່າວໄວ້ຢ່າງຄັກແນ່</w:t>
      </w:r>
      <w:r w:rsidR="008C448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8C448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ປະກອບບົດອະທິບາຍ</w:t>
      </w:r>
      <w:r w:rsidR="008C448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C4480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ກ່ຽວກັບການຈະນຳໃຊ້ເຄື່ອງໝາຍນັ້ນ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0229CDF" w14:textId="16188C56" w:rsidR="00997F0B" w:rsidRPr="00892EFB" w:rsidRDefault="00997F0B" w:rsidP="00C64943">
      <w:pPr>
        <w:numPr>
          <w:ilvl w:val="0"/>
          <w:numId w:val="36"/>
        </w:numPr>
        <w:tabs>
          <w:tab w:val="left" w:pos="1418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ໃບ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ຮັບເງິນ</w:t>
      </w:r>
      <w:r w:rsidR="00CB4F6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ຄ່າທຳ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ນຽມ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lang w:val="pt-PT"/>
        </w:rPr>
        <w:t>​.</w:t>
      </w:r>
    </w:p>
    <w:p w14:paraId="71EC859F" w14:textId="77777777" w:rsidR="00DE10C8" w:rsidRPr="00892EFB" w:rsidRDefault="0038076C" w:rsidP="00E36978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ຄຳຮ້ອງຂໍຈົດທະບຽນໜຶ່ງສະບັບ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ໃຊ້ໄດ້ສະເພາະ</w:t>
      </w:r>
      <w:r w:rsidR="00B66E73" w:rsidRPr="00892EFB">
        <w:rPr>
          <w:rFonts w:ascii="Phetsarath OT" w:eastAsia="Phetsarath OT" w:hAnsi="Phetsarath OT" w:cs="Phetsarath OT" w:hint="cs"/>
          <w:cs/>
          <w:lang w:val="pt-PT" w:bidi="lo-LA"/>
        </w:rPr>
        <w:t>ແຕ່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ເຄື່ອງໝາຍການຄ້າອັນດຽວເທົ່ານັ້ນ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ແຕ່ສາມາດຂໍ</w:t>
      </w:r>
      <w:r w:rsidR="00B66E73" w:rsidRPr="00892EFB">
        <w:rPr>
          <w:rFonts w:ascii="Phetsarath OT" w:eastAsia="Phetsarath OT" w:hAnsi="Phetsarath OT" w:cs="Phetsarath OT" w:hint="cs"/>
          <w:cs/>
          <w:lang w:val="pt-PT" w:bidi="lo-LA"/>
        </w:rPr>
        <w:t>ຈົດ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ໄດ້ຫຼາຍໝວດຂອງສິນຄ້າ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ຕາມການຈັດໝວດຂອງສາກົນ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4A11D3" w:rsidRPr="00892EFB">
        <w:rPr>
          <w:rFonts w:ascii="Phetsarath OT" w:eastAsia="Phetsarath OT" w:hAnsi="Phetsarath OT" w:cs="Phetsarath OT" w:hint="cs"/>
          <w:cs/>
          <w:lang w:val="pt-PT" w:bidi="lo-LA"/>
        </w:rPr>
        <w:t>ແຕ່ຕ້ອງໄດ້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ຊຳລະຄ່າທຳນຽມ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ແຕ່ລະໝວດຂອງສິນຄ້າ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3AF94A1B" w14:textId="2054BA9D" w:rsidR="00DE10C8" w:rsidRPr="00892EFB" w:rsidRDefault="0058478F" w:rsidP="00E36978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ຂະແໜງການ</w:t>
      </w:r>
      <w:r w:rsidR="00EB640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ອຸດສາຫະກຳ ແລະ ການຄ້າ</w:t>
      </w:r>
      <w:r w:rsidR="004E7CCE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4E7CCE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ຕ້ອງຮັບຄຳຮ້ອງ</w:t>
      </w:r>
      <w:r w:rsidR="004E7CCE"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4E7CCE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4E7CCE"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="004E7CCE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ໃຫ້ວັນທີ</w:t>
      </w:r>
      <w:r w:rsidR="00DE10C8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4E7CCE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ຍື່ນຄໍາຮ້ອງ</w:t>
      </w:r>
      <w:r w:rsidR="00DE10C8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4E7CCE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ຊຶ່ງຢ່າງໜ້ອຍ</w:t>
      </w:r>
      <w:r w:rsidR="004E7CCE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E7CCE" w:rsidRPr="00892EFB">
        <w:rPr>
          <w:rFonts w:ascii="Phetsarath OT" w:eastAsia="Phetsarath OT" w:hAnsi="Phetsarath OT" w:cs="Phetsarath OT" w:hint="cs"/>
          <w:cs/>
          <w:lang w:bidi="lo-LA"/>
        </w:rPr>
        <w:t>ຕ້ອງ</w:t>
      </w:r>
      <w:r w:rsidR="00FB2636" w:rsidRPr="00892EFB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4E7CCE" w:rsidRPr="00892EFB">
        <w:rPr>
          <w:rFonts w:ascii="Phetsarath OT" w:eastAsia="Phetsarath OT" w:hAnsi="Phetsarath OT" w:cs="Phetsarath OT" w:hint="cs"/>
          <w:cs/>
          <w:lang w:bidi="lo-LA"/>
        </w:rPr>
        <w:t>ເອກະສານ</w:t>
      </w:r>
      <w:r w:rsidR="00FB2636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FB2636" w:rsidRPr="00892EF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</w:t>
      </w:r>
      <w:r w:rsidR="002D50A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B2636" w:rsidRPr="00892EFB">
        <w:rPr>
          <w:rFonts w:ascii="Phetsarath OT" w:eastAsia="Phetsarath OT" w:hAnsi="Phetsarath OT" w:cs="Phetsarath OT" w:hint="cs"/>
          <w:cs/>
          <w:lang w:bidi="lo-LA"/>
        </w:rPr>
        <w:t>ຂໍ້</w:t>
      </w:r>
      <w:r w:rsidR="00FB2636" w:rsidRPr="00892EFB">
        <w:rPr>
          <w:rFonts w:ascii="Phetsarath OT" w:eastAsia="Phetsarath OT" w:hAnsi="Phetsarath OT" w:cs="Phetsarath OT"/>
          <w:cs/>
          <w:lang w:bidi="lo-LA"/>
        </w:rPr>
        <w:t xml:space="preserve"> 1</w:t>
      </w:r>
      <w:r w:rsidR="00FB2636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FB2636" w:rsidRPr="00892EFB">
        <w:rPr>
          <w:rFonts w:ascii="Phetsarath OT" w:eastAsia="Phetsarath OT" w:hAnsi="Phetsarath OT" w:cs="Phetsarath OT"/>
          <w:cs/>
          <w:lang w:bidi="lo-LA"/>
        </w:rPr>
        <w:t xml:space="preserve">3 </w:t>
      </w:r>
      <w:r w:rsidR="00FB2636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FB2636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2D50AA">
        <w:rPr>
          <w:rFonts w:ascii="Phetsarath OT" w:eastAsia="Phetsarath OT" w:hAnsi="Phetsarath OT" w:cs="Phetsarath OT" w:hint="cs"/>
          <w:cs/>
          <w:lang w:bidi="lo-LA"/>
        </w:rPr>
        <w:t xml:space="preserve">ຂໍ້ </w:t>
      </w:r>
      <w:r w:rsidR="00FB2636" w:rsidRPr="00892EFB">
        <w:rPr>
          <w:rFonts w:ascii="Phetsarath OT" w:eastAsia="Phetsarath OT" w:hAnsi="Phetsarath OT" w:cs="Phetsarath OT"/>
          <w:cs/>
          <w:lang w:bidi="lo-LA"/>
        </w:rPr>
        <w:t xml:space="preserve">5 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ວັກທີ</w:t>
      </w:r>
      <w:r w:rsidR="00FB2636" w:rsidRPr="00892EFB">
        <w:rPr>
          <w:rFonts w:ascii="Phetsarath OT" w:eastAsia="Phetsarath OT" w:hAnsi="Phetsarath OT" w:cs="Phetsarath OT" w:hint="cs"/>
          <w:cs/>
          <w:lang w:bidi="lo-LA"/>
        </w:rPr>
        <w:t>ໜຶ່ງ</w:t>
      </w:r>
      <w:r w:rsidR="00FB2636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D7457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="00FB2636" w:rsidRPr="00892EFB">
        <w:rPr>
          <w:rFonts w:ascii="Phetsarath OT" w:eastAsia="Phetsarath OT" w:hAnsi="Phetsarath OT" w:cs="Phetsarath OT" w:hint="cs"/>
          <w:cs/>
          <w:lang w:bidi="lo-LA"/>
        </w:rPr>
        <w:t>ນີ້</w:t>
      </w:r>
      <w:r w:rsidR="00FB2636" w:rsidRPr="00892EFB">
        <w:rPr>
          <w:rFonts w:ascii="Phetsarath OT" w:eastAsia="Phetsarath OT" w:hAnsi="Phetsarath OT" w:cs="Phetsarath OT"/>
          <w:cs/>
          <w:lang w:bidi="lo-LA"/>
        </w:rPr>
        <w:t>.</w:t>
      </w:r>
      <w:r w:rsidR="004E7CCE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04A1EBBA" w14:textId="73B01B89" w:rsidR="004E7CCE" w:rsidRPr="00892EFB" w:rsidRDefault="004E7CCE" w:rsidP="00E36978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lastRenderedPageBreak/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ທີ່ຕ້ອງການຈົດທະບຽນເຄື່ອງໝາຍການຄ້າ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ຕ້ອງປະຕິບັດຕາມທຸກເງື່ອນໄຂໃຫ້ຄົບຖ້ວນ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ພາຍໃນເວລາ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614983" w:rsidRPr="00892EFB">
        <w:rPr>
          <w:rFonts w:ascii="Phetsarath OT" w:eastAsia="Phetsarath OT" w:hAnsi="Phetsarath OT" w:cs="Phetsarath OT" w:hint="cs"/>
          <w:cs/>
          <w:lang w:bidi="lo-LA"/>
        </w:rPr>
        <w:t>ທີ່ໄດ້ກຳນົດໄວ້ໃນກົດໝາຍສະບັບນີ້.</w:t>
      </w:r>
    </w:p>
    <w:p w14:paraId="723430A1" w14:textId="77777777" w:rsidR="00A807B7" w:rsidRPr="00892EFB" w:rsidRDefault="00A807B7">
      <w:pPr>
        <w:ind w:left="601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0DFAC4E" w14:textId="2D55B723" w:rsidR="00D23F5A" w:rsidRPr="00892EFB" w:rsidRDefault="00D23F5A" w:rsidP="008474B5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34</w:t>
      </w:r>
      <w:r w:rsidR="00302F76" w:rsidRPr="00892EFB">
        <w:rPr>
          <w:rFonts w:ascii="Phetsarath OT" w:eastAsia="Phetsarath OT" w:hAnsi="Phetsarath OT" w:cs="Phetsarath OT"/>
          <w:b/>
          <w:cs/>
          <w:lang w:val="pt-PT" w:bidi="lo-LA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ສຳນວນຄຳຮ້ອງຂໍ​ຈົດ​​ທະບຽນ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ແບບ​ຜັງ​ວົງຈອນ​ລວມ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1FE1CDE8" w14:textId="735566D0" w:rsidR="00D23F5A" w:rsidRPr="00892EFB" w:rsidRDefault="00D23F5A" w:rsidP="008474B5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ສຳນວນ​ຄຳຮ້ອງຂໍ​ຈົດ​​ທະບຽນ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ແບ​ບຜັງ​ວົງ​ຈອນ​ລວມ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01277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ປະກອບດ້ວຍ​ເອກະ​ສານ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4A4FF25" w14:textId="77777777" w:rsidR="00D23F5A" w:rsidRPr="00892EFB" w:rsidRDefault="00D23F5A" w:rsidP="00C64943">
      <w:pPr>
        <w:numPr>
          <w:ilvl w:val="2"/>
          <w:numId w:val="37"/>
        </w:numPr>
        <w:tabs>
          <w:tab w:val="left" w:pos="1470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ຄຳຮ້​ອງຂໍ​ຈົດ​ທະບຽນ​ແບບຜັງ​ວົງ​ຈອນລວມ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B2636" w:rsidRPr="00892EFB">
        <w:rPr>
          <w:rFonts w:ascii="Phetsarath OT" w:eastAsia="Phetsarath OT" w:hAnsi="Phetsarath OT" w:cs="Phetsarath OT" w:hint="cs"/>
          <w:cs/>
          <w:lang w:val="pt-PT" w:bidi="lo-LA"/>
        </w:rPr>
        <w:t>ຕາມແບບພິມ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8DD06D2" w14:textId="77777777" w:rsidR="00D23F5A" w:rsidRPr="00892EFB" w:rsidRDefault="00D23F5A" w:rsidP="00C64943">
      <w:pPr>
        <w:numPr>
          <w:ilvl w:val="2"/>
          <w:numId w:val="37"/>
        </w:numPr>
        <w:tabs>
          <w:tab w:val="left" w:pos="1470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ໃບມອບສິດ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ທີ່ບົ່ງບອກຊື່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ຂອງຜູ້ຕາງໜ້າ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ທີ່ຍື່ນ​ຄຳຮ້ອງຜ່ານຜູ້ຕາງໜ້າ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25B765A" w14:textId="76CAC60D" w:rsidR="00D23F5A" w:rsidRPr="00892EFB" w:rsidRDefault="00D23F5A" w:rsidP="00C64943">
      <w:pPr>
        <w:numPr>
          <w:ilvl w:val="2"/>
          <w:numId w:val="37"/>
        </w:numPr>
        <w:tabs>
          <w:tab w:val="left" w:pos="1470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ບົດອະ​ທິ​ບາຍ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ກ່ຽວກັບການນຳໃຊ້</w:t>
      </w:r>
      <w:r w:rsidR="00FB2636" w:rsidRPr="00892EFB">
        <w:rPr>
          <w:rFonts w:ascii="Phetsarath OT" w:eastAsia="Phetsarath OT" w:hAnsi="Phetsarath OT" w:cs="Phetsarath OT" w:hint="cs"/>
          <w:cs/>
          <w:lang w:val="pt-PT" w:bidi="lo-LA"/>
        </w:rPr>
        <w:t>ໃນທາງການຄ້າເທື່ອທຳອິດ</w:t>
      </w:r>
      <w:r w:rsidR="00FB263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B2636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ແບບຜັງ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ວົງຈອນລວມ</w:t>
      </w:r>
      <w:r w:rsidR="003801D2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ທີ່ເຊື່ອມຕໍ່ເຂົ້າກັນ</w:t>
      </w:r>
      <w:r w:rsidRPr="00892EFB">
        <w:rPr>
          <w:rFonts w:ascii="Phetsarath OT" w:eastAsia="Phetsarath OT" w:hAnsi="Phetsarath OT" w:cs="Phetsarath OT"/>
          <w:lang w:val="pt-PT"/>
        </w:rPr>
        <w:t xml:space="preserve">;     </w:t>
      </w:r>
    </w:p>
    <w:p w14:paraId="59D82493" w14:textId="314E731D" w:rsidR="00D23F5A" w:rsidRPr="00892EFB" w:rsidRDefault="00D23F5A" w:rsidP="00C64943">
      <w:pPr>
        <w:numPr>
          <w:ilvl w:val="2"/>
          <w:numId w:val="37"/>
        </w:numPr>
        <w:tabs>
          <w:tab w:val="left" w:pos="1470"/>
          <w:tab w:val="left" w:pos="1560"/>
        </w:tabs>
        <w:ind w:left="426" w:right="-57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ແຜນ​ວາດຂອງແບບຜັງ​ວົງ​ຈອນລວມ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ເພື່ອສາມາດຈຳແນກແບບຜັງ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3A392F3" w14:textId="1035B203" w:rsidR="00DE10C8" w:rsidRPr="00892EFB" w:rsidRDefault="00D23F5A" w:rsidP="00C64943">
      <w:pPr>
        <w:numPr>
          <w:ilvl w:val="2"/>
          <w:numId w:val="37"/>
        </w:numPr>
        <w:tabs>
          <w:tab w:val="left" w:pos="1470"/>
          <w:tab w:val="left" w:pos="1560"/>
        </w:tabs>
        <w:ind w:left="426" w:right="4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ບົດອະທິບາຍ</w:t>
      </w:r>
      <w:r w:rsidR="00C4697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ກ່ຽວກັບໜ້າທີ່</w:t>
      </w:r>
      <w:r w:rsidR="009B784D" w:rsidRPr="00892EFB">
        <w:rPr>
          <w:rFonts w:ascii="Phetsarath OT" w:eastAsia="Phetsarath OT" w:hAnsi="Phetsarath OT" w:cs="Phetsarath OT" w:hint="cs"/>
          <w:cs/>
          <w:lang w:val="pt-PT" w:bidi="lo-LA"/>
        </w:rPr>
        <w:t>ທາງດ້ານ</w:t>
      </w:r>
      <w:r w:rsidR="00D40EC3" w:rsidRPr="00892EFB">
        <w:rPr>
          <w:rFonts w:ascii="Phetsarath OT" w:eastAsia="Phetsarath OT" w:hAnsi="Phetsarath OT" w:cs="Phetsarath OT" w:hint="cs"/>
          <w:cs/>
          <w:lang w:val="pt-PT" w:bidi="lo-LA"/>
        </w:rPr>
        <w:t>ເອເລັກ</w:t>
      </w:r>
      <w:r w:rsidR="009B784D" w:rsidRPr="00892EFB">
        <w:rPr>
          <w:rFonts w:ascii="Phetsarath OT" w:eastAsia="Phetsarath OT" w:hAnsi="Phetsarath OT" w:cs="Phetsarath OT" w:hint="cs"/>
          <w:cs/>
          <w:lang w:val="pt-PT" w:bidi="lo-LA"/>
        </w:rPr>
        <w:t>ໂຕຣນິກ​</w:t>
      </w:r>
      <w:r w:rsidR="009B784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9B784D" w:rsidRPr="00892EFB">
        <w:rPr>
          <w:rFonts w:ascii="Phetsarath OT" w:eastAsia="Phetsarath OT" w:hAnsi="Phetsarath OT" w:cs="Phetsarath OT" w:hint="cs"/>
          <w:cs/>
          <w:lang w:val="pt-PT" w:bidi="lo-LA"/>
        </w:rPr>
        <w:t>ທີ່ວົງຈອນລວມທຳງານ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ຈຸດປະສົງ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B784D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ເພື່ອເຮັດໃຫ້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ວົງຈອນລວມ</w:t>
      </w:r>
      <w:r w:rsidR="009B784D" w:rsidRPr="00892EFB">
        <w:rPr>
          <w:rFonts w:ascii="Phetsarath OT" w:eastAsia="Phetsarath OT" w:hAnsi="Phetsarath OT" w:cs="Phetsarath OT" w:hint="cs"/>
          <w:cs/>
          <w:lang w:val="pt-PT" w:bidi="lo-LA"/>
        </w:rPr>
        <w:t>ທຳງານ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9B784D" w:rsidRPr="00892EFB">
        <w:rPr>
          <w:rFonts w:ascii="Phetsarath OT" w:eastAsia="Phetsarath OT" w:hAnsi="Phetsarath OT" w:cs="Phetsarath OT" w:hint="cs"/>
          <w:cs/>
          <w:lang w:val="pt-PT" w:bidi="lo-LA"/>
        </w:rPr>
        <w:t>ຖ້າ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ວົງຈອນລວມ</w:t>
      </w:r>
      <w:r w:rsidR="00100739" w:rsidRPr="00892EFB">
        <w:rPr>
          <w:rFonts w:ascii="Phetsarath OT" w:eastAsia="Phetsarath OT" w:hAnsi="Phetsarath OT" w:cs="Phetsarath OT" w:hint="cs"/>
          <w:cs/>
          <w:lang w:val="pt-PT" w:bidi="lo-LA"/>
        </w:rPr>
        <w:t>ຫາກ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ໄດ້ຖືກນຳ</w:t>
      </w:r>
      <w:r w:rsidR="00100739" w:rsidRPr="00892EFB">
        <w:rPr>
          <w:rFonts w:ascii="Phetsarath OT" w:eastAsia="Phetsarath OT" w:hAnsi="Phetsarath OT" w:cs="Phetsarath OT" w:hint="cs"/>
          <w:cs/>
          <w:lang w:val="pt-PT" w:bidi="lo-LA"/>
        </w:rPr>
        <w:t>ໃຊ້</w:t>
      </w:r>
      <w:r w:rsidR="00BB02C6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5F6E4D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ຫາຜົນປະໂຫຍດໃນທາງການຄ້າແລ້ວ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9B784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1DFFD6BB" w14:textId="46CC7EDB" w:rsidR="00D23F5A" w:rsidRPr="00892EFB" w:rsidRDefault="00D23F5A" w:rsidP="00C64943">
      <w:pPr>
        <w:numPr>
          <w:ilvl w:val="2"/>
          <w:numId w:val="37"/>
        </w:numPr>
        <w:tabs>
          <w:tab w:val="left" w:pos="1470"/>
          <w:tab w:val="left" w:pos="1560"/>
        </w:tabs>
        <w:ind w:left="426" w:right="4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ໃບ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ຮັບເງິນ</w:t>
      </w:r>
      <w:r w:rsidR="00CB4F6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ຄ່າທຳ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ນຽມ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lang w:val="pt-PT"/>
        </w:rPr>
        <w:t>​.</w:t>
      </w:r>
    </w:p>
    <w:p w14:paraId="04BE2377" w14:textId="77777777" w:rsidR="00A84E37" w:rsidRPr="00892EFB" w:rsidRDefault="00D23F5A" w:rsidP="00BB02C6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ສຳນວນຄຳ​ຮ້ອງ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ຂໍ​ຈົດ​ທະບຽນແບບ​ຜັງ​ວົງ​ຈອນ​ລວມ​ແຕ່​ລະຊຸດ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ສາມາດ​ໃຊ້​ໄດ້​ສະ​ເພາະ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ແຕ່​​ແບບ​ຜັງ​ວົງ​ຈອນ​ລວມ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ໜຶ່ງອັນ​ເທົ່າ​ນັ້ນ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96B4EFA" w14:textId="02A1D914" w:rsidR="00A84E37" w:rsidRPr="00892EFB" w:rsidRDefault="004E7CCE" w:rsidP="00BB02C6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ຕ້ອງຮັບຄຳຮ້ອງ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ໃຫ້ວັນທີ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ຍື່ນຄໍາຮ້ອງ</w:t>
      </w:r>
      <w:r w:rsidR="00C4697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ຊຶ່ງຢ່າງໜ້ອຍຕ້ອງ</w:t>
      </w:r>
      <w:r w:rsidR="009B784D" w:rsidRPr="00892EF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ເອກະສານ</w:t>
      </w:r>
      <w:r w:rsidR="00C4697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B784D" w:rsidRPr="00892EF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</w:t>
      </w:r>
      <w:r w:rsidR="00C4697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B784D" w:rsidRPr="00892EFB">
        <w:rPr>
          <w:rFonts w:ascii="Phetsarath OT" w:eastAsia="Phetsarath OT" w:hAnsi="Phetsarath OT" w:cs="Phetsarath OT" w:hint="cs"/>
          <w:cs/>
          <w:lang w:bidi="lo-LA"/>
        </w:rPr>
        <w:t>ຂໍ້</w:t>
      </w:r>
      <w:r w:rsidR="009B784D" w:rsidRPr="00892EFB">
        <w:rPr>
          <w:rFonts w:ascii="Phetsarath OT" w:eastAsia="Phetsarath OT" w:hAnsi="Phetsarath OT" w:cs="Phetsarath OT"/>
          <w:cs/>
          <w:lang w:bidi="lo-LA"/>
        </w:rPr>
        <w:t xml:space="preserve"> 1</w:t>
      </w:r>
      <w:r w:rsidR="009B784D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9B784D" w:rsidRPr="00892EFB">
        <w:rPr>
          <w:rFonts w:ascii="Phetsarath OT" w:eastAsia="Phetsarath OT" w:hAnsi="Phetsarath OT" w:cs="Phetsarath OT"/>
          <w:cs/>
          <w:lang w:bidi="lo-LA"/>
        </w:rPr>
        <w:t xml:space="preserve"> 3 </w:t>
      </w:r>
      <w:r w:rsidR="009B784D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9B784D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C46972">
        <w:rPr>
          <w:rFonts w:ascii="Phetsarath OT" w:eastAsia="Phetsarath OT" w:hAnsi="Phetsarath OT" w:cs="Phetsarath OT" w:hint="cs"/>
          <w:cs/>
          <w:lang w:bidi="lo-LA"/>
        </w:rPr>
        <w:t xml:space="preserve">ຂໍ້ </w:t>
      </w:r>
      <w:r w:rsidR="009B784D" w:rsidRPr="00892EFB">
        <w:rPr>
          <w:rFonts w:ascii="Phetsarath OT" w:eastAsia="Phetsarath OT" w:hAnsi="Phetsarath OT" w:cs="Phetsarath OT"/>
          <w:cs/>
          <w:lang w:bidi="lo-LA"/>
        </w:rPr>
        <w:t xml:space="preserve">6 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ວັກທີ</w:t>
      </w:r>
      <w:r w:rsidR="009B784D" w:rsidRPr="00892EFB">
        <w:rPr>
          <w:rFonts w:ascii="Phetsarath OT" w:eastAsia="Phetsarath OT" w:hAnsi="Phetsarath OT" w:cs="Phetsarath OT" w:hint="cs"/>
          <w:cs/>
          <w:lang w:bidi="lo-LA"/>
        </w:rPr>
        <w:t>ໜຶ່ງ</w:t>
      </w:r>
      <w:r w:rsidR="009B784D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D2CBA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ມາດຕານີ້</w:t>
      </w:r>
      <w:r w:rsidR="009B784D" w:rsidRPr="00892EFB">
        <w:rPr>
          <w:rFonts w:ascii="Phetsarath OT" w:eastAsia="Phetsarath OT" w:hAnsi="Phetsarath OT" w:cs="Phetsarath OT"/>
          <w:cs/>
          <w:lang w:bidi="lo-LA"/>
        </w:rPr>
        <w:t>.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B8E5878" w14:textId="025CFEA2" w:rsidR="004E7CCE" w:rsidRPr="00892EFB" w:rsidRDefault="004E7CCE" w:rsidP="00BB02C6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9B784D"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ຕ້ອງການຈົດທະບຽນແບບຜັງວົງຈອນລວມ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ຕ້ອງປະຕິບັດ</w:t>
      </w:r>
      <w:r w:rsidR="009B784D" w:rsidRPr="00892EFB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ທຸກເງື່ອນໄຂໃຫ້ຄົບຖ້ວນ</w:t>
      </w:r>
      <w:r w:rsidR="0075713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D5F9A" w:rsidRPr="00892EFB">
        <w:rPr>
          <w:rFonts w:ascii="Phetsarath OT" w:eastAsia="Phetsarath OT" w:hAnsi="Phetsarath OT" w:cs="Phetsarath OT" w:hint="cs"/>
          <w:cs/>
          <w:lang w:bidi="lo-LA"/>
        </w:rPr>
        <w:t>ພາຍໃນເວລາ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614983" w:rsidRPr="00892EFB">
        <w:rPr>
          <w:rFonts w:ascii="Phetsarath OT" w:eastAsia="Phetsarath OT" w:hAnsi="Phetsarath OT" w:cs="Phetsarath OT" w:hint="cs"/>
          <w:cs/>
          <w:lang w:bidi="lo-LA"/>
        </w:rPr>
        <w:t>ທີ່ໄດ້ກຳນົດໄວ້ໃນກົດໝາຍສະບັບນີ້</w:t>
      </w:r>
      <w:r w:rsidR="00C76873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0EE4B6CF" w14:textId="77777777" w:rsidR="0038076C" w:rsidRPr="00892EFB" w:rsidRDefault="0038076C">
      <w:pPr>
        <w:ind w:firstLine="72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7745D40D" w14:textId="2545C602" w:rsidR="00D23F5A" w:rsidRPr="00892EFB" w:rsidRDefault="00D23F5A" w:rsidP="0004334B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35</w:t>
      </w:r>
      <w:r w:rsidR="005F5E44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ສຳນວນ​ຄຳຮ້ອງຂໍ​ຈົດ​​ທະບຽນຖິ່ນກຳ​ເນີດ</w:t>
      </w:r>
    </w:p>
    <w:p w14:paraId="4CE4E10C" w14:textId="1F0B24D2" w:rsidR="00D23F5A" w:rsidRPr="00892EFB" w:rsidRDefault="00D23F5A" w:rsidP="0004334B">
      <w:pPr>
        <w:ind w:left="720" w:firstLine="33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ສຳນວນ​ຄຳຮ້ອງຂໍ​ຈົດ​​ທະບຽນຖິ່ນກຳ​ເນີດ</w:t>
      </w:r>
      <w:r w:rsidR="00DE409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ຕ້ອງ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ປະກອບດ້ວຍ​ເອກະ​ສານ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039A599D" w14:textId="63D866A9" w:rsidR="00D23F5A" w:rsidRPr="00892EFB" w:rsidRDefault="00D23F5A" w:rsidP="00C64943">
      <w:pPr>
        <w:numPr>
          <w:ilvl w:val="0"/>
          <w:numId w:val="3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ຄຳຮ້ອງຂໍ​ຈົດ​ທະບຽນຖິ່ນກຳ​ເນີດ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B784D" w:rsidRPr="00892EFB">
        <w:rPr>
          <w:rFonts w:ascii="Phetsarath OT" w:eastAsia="Phetsarath OT" w:hAnsi="Phetsarath OT" w:cs="Phetsarath OT" w:hint="cs"/>
          <w:cs/>
          <w:lang w:val="pt-PT" w:bidi="lo-LA"/>
        </w:rPr>
        <w:t>ຕາມແບບພິມ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36C7DC1" w14:textId="77777777" w:rsidR="00D23F5A" w:rsidRPr="00892EFB" w:rsidRDefault="00D23F5A" w:rsidP="00C64943">
      <w:pPr>
        <w:numPr>
          <w:ilvl w:val="0"/>
          <w:numId w:val="3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ໃບມອບສິດ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ທີ່ບົ່ງບອກຊື່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ຂອງຜູ້ຕາງໜ້າ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ທີ່ຍື່ນ​ຄຳຮ້ອງຜ່ານຜູ້ຕາງໜ້າ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42124EA" w14:textId="48CDA39E" w:rsidR="00D23F5A" w:rsidRPr="00892EFB" w:rsidRDefault="00D23F5A" w:rsidP="00C64943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ຮູບຂອງຖິ່ນກຳ​ເນີດທີ່ຈະແຈ້ງ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691E9A5" w14:textId="5C1FA70F" w:rsidR="00D23F5A" w:rsidRPr="00892EFB" w:rsidRDefault="00D23F5A" w:rsidP="00C64943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ບົດລາຍງານ</w:t>
      </w:r>
      <w:r w:rsidR="00AD6D2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ກ່ຽວກັບຂົງເຂດພູມສາດ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ທີ່ຈະນຳໃຊ້ເປັນຖິ່ນກຳ​ເນີດ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6BD211B" w14:textId="255A47C9" w:rsidR="00D23F5A" w:rsidRPr="00892EFB" w:rsidRDefault="00190B4D" w:rsidP="00C64943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ທີ່ກ່ຽວຂ້ອງກັບຖິ່ນກຳ​ເນີດ</w:t>
      </w:r>
      <w:r w:rsidR="00D23F5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D23F5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ວິທີການກວດກາທີ່ຈະນຳໃຊ້</w:t>
      </w:r>
      <w:r w:rsidR="00D23F5A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0ABCB32" w14:textId="28DA0D7C" w:rsidR="00D23F5A" w:rsidRPr="00892EFB" w:rsidRDefault="00D23F5A" w:rsidP="00C64943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6B22D7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ບົດລາຍງານ</w:t>
      </w:r>
      <w:r w:rsidR="00AD6D28" w:rsidRPr="006B22D7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Pr="006B22D7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ກ່ຽວກັບຈຸດເດ່ັນຂອງຖິ່ນກຳ​ເນີດ</w:t>
      </w:r>
      <w:r w:rsidRPr="006B22D7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Pr="006B22D7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ຊຶ່ງຜູ້ຮ້ອງຂໍສະເໜີໃຫ້ເປັນຖິ່ນກຳ​ເນີດ</w:t>
      </w:r>
      <w:r w:rsidRPr="006B22D7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Pr="006B22D7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ແລະ</w:t>
      </w:r>
      <w:r w:rsidR="00F52016" w:rsidRPr="006B22D7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Pr="006B22D7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ຫຼັກຖານ</w:t>
      </w:r>
      <w:r w:rsidRPr="006B22D7">
        <w:rPr>
          <w:rFonts w:ascii="Phetsarath OT" w:eastAsia="Phetsarath OT" w:hAnsi="Phetsarath OT" w:cs="Phetsarath OT"/>
          <w:spacing w:val="-8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ເພື່ອສະໜັບສະໜູນບົດລາຍງານນັ້ນ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99F1475" w14:textId="7DADABAB" w:rsidR="00D23F5A" w:rsidRPr="00892EFB" w:rsidRDefault="008B5D4F" w:rsidP="00C64943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ຫຼັກຖານຢັ້ງຢືນການປົກປ້ອງຖິ່ນກໍາ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ຢູ່ໃນປະເທດຕົ້ນກຳເນີດ</w:t>
      </w:r>
      <w:r w:rsidR="00AD6D2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ໃນກໍລະນີທີ່ຄໍາຮ້ອງຂໍຈົດທະ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ບຽນນັ້ນ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23F5A" w:rsidRPr="00892EFB">
        <w:rPr>
          <w:rFonts w:ascii="Phetsarath OT" w:eastAsia="Phetsarath OT" w:hAnsi="Phetsarath OT" w:cs="Phetsarath OT" w:hint="cs"/>
          <w:cs/>
          <w:lang w:val="pt-PT" w:bidi="lo-LA"/>
        </w:rPr>
        <w:t>ໄດ້ອີງໃສ່ການປົກປ້ອງຢູ່ຕ່າງປະເທດ</w:t>
      </w:r>
      <w:r w:rsidR="00D23F5A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6E09770" w14:textId="1AE830C7" w:rsidR="00D23F5A" w:rsidRPr="00892EFB" w:rsidRDefault="00D23F5A" w:rsidP="00C64943">
      <w:pPr>
        <w:pStyle w:val="ListParagraph"/>
        <w:numPr>
          <w:ilvl w:val="0"/>
          <w:numId w:val="38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ໃບ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ຮັບເງິນ</w:t>
      </w:r>
      <w:r w:rsidR="00FD6D5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ຄ່າທຳ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ນຽມ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lang w:val="pt-PT"/>
        </w:rPr>
        <w:t>​.</w:t>
      </w:r>
    </w:p>
    <w:p w14:paraId="7006AA56" w14:textId="6312501B" w:rsidR="00A84E37" w:rsidRPr="00892EFB" w:rsidRDefault="00D23F5A" w:rsidP="0004334B">
      <w:pPr>
        <w:ind w:left="426" w:right="4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ສຳນວນຄຳ​ຮ້ອງຂໍ​ຈົດ​ທະບຽນຖິ່ນກຳ​ເນີດ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ແຕ່​ລະຊຸດ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ສາມາດ​ໃຊ້​ໄດ້​ສະ​ເພາະແຕ່ຖິ່ນກຳ​ເນີດ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ໜຶ່ງ</w:t>
      </w:r>
      <w:r w:rsidR="00E93458" w:rsidRPr="00892EFB">
        <w:rPr>
          <w:rFonts w:ascii="Phetsarath OT" w:eastAsia="Phetsarath OT" w:hAnsi="Phetsarath OT" w:cs="Phetsarath OT" w:hint="cs"/>
          <w:cs/>
          <w:lang w:val="pt-PT" w:bidi="lo-LA"/>
        </w:rPr>
        <w:t>ບ່ອນ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ເທົ່າ​ນັ້ນ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76A96ABC" w14:textId="58A3FEC2" w:rsidR="00A84E37" w:rsidRPr="00892EFB" w:rsidRDefault="004E7CCE" w:rsidP="0004334B">
      <w:pPr>
        <w:ind w:left="426" w:right="4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ຕ້ອງຮັບຄຳຮ້ອງ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ໃຫ້ວັນທີ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ຍື່ນຄໍາຮ້ອງ</w:t>
      </w:r>
      <w:r w:rsidR="004D1BD6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ຊຶ່ງຢ່າງໜ້ອຍຕ້ອງ</w:t>
      </w:r>
      <w:r w:rsidR="00A44412" w:rsidRPr="00892EFB">
        <w:rPr>
          <w:rFonts w:ascii="Phetsarath OT" w:eastAsia="Phetsarath OT" w:hAnsi="Phetsarath OT" w:cs="Phetsarath OT" w:hint="cs"/>
          <w:cs/>
          <w:lang w:bidi="lo-LA"/>
        </w:rPr>
        <w:t>ມີ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ເອກະສານ</w:t>
      </w:r>
      <w:r w:rsidR="00A44412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44412" w:rsidRPr="00892EF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</w:t>
      </w:r>
      <w:r w:rsidR="00895BAC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44412" w:rsidRPr="00892EFB">
        <w:rPr>
          <w:rFonts w:ascii="Phetsarath OT" w:eastAsia="Phetsarath OT" w:hAnsi="Phetsarath OT" w:cs="Phetsarath OT" w:hint="cs"/>
          <w:cs/>
          <w:lang w:bidi="lo-LA"/>
        </w:rPr>
        <w:t>ຂໍ້</w:t>
      </w:r>
      <w:r w:rsidR="00A44412" w:rsidRPr="00892EFB">
        <w:rPr>
          <w:rFonts w:ascii="Phetsarath OT" w:eastAsia="Phetsarath OT" w:hAnsi="Phetsarath OT" w:cs="Phetsarath OT"/>
          <w:cs/>
          <w:lang w:bidi="lo-LA"/>
        </w:rPr>
        <w:t xml:space="preserve"> 1</w:t>
      </w:r>
      <w:r w:rsidR="00A44412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A44412" w:rsidRPr="00892EFB">
        <w:rPr>
          <w:rFonts w:ascii="Phetsarath OT" w:eastAsia="Phetsarath OT" w:hAnsi="Phetsarath OT" w:cs="Phetsarath OT"/>
          <w:cs/>
          <w:lang w:bidi="lo-LA"/>
        </w:rPr>
        <w:t>3</w:t>
      </w:r>
      <w:r w:rsidR="00A44412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A44412" w:rsidRPr="00892EFB">
        <w:rPr>
          <w:rFonts w:ascii="Phetsarath OT" w:eastAsia="Phetsarath OT" w:hAnsi="Phetsarath OT" w:cs="Phetsarath OT"/>
          <w:cs/>
          <w:lang w:bidi="lo-LA"/>
        </w:rPr>
        <w:t xml:space="preserve">5 </w:t>
      </w:r>
      <w:r w:rsidR="00A44412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4D1BD6">
        <w:rPr>
          <w:rFonts w:ascii="Phetsarath OT" w:eastAsia="Phetsarath OT" w:hAnsi="Phetsarath OT" w:cs="Phetsarath OT" w:hint="cs"/>
          <w:cs/>
          <w:lang w:bidi="lo-LA"/>
        </w:rPr>
        <w:t xml:space="preserve"> ຂໍ້</w:t>
      </w:r>
      <w:r w:rsidR="00A44412" w:rsidRPr="00892EFB">
        <w:rPr>
          <w:rFonts w:ascii="Phetsarath OT" w:eastAsia="Phetsarath OT" w:hAnsi="Phetsarath OT" w:cs="Phetsarath OT"/>
          <w:cs/>
          <w:lang w:bidi="lo-LA"/>
        </w:rPr>
        <w:t xml:space="preserve"> 8 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ວັກທີ</w:t>
      </w:r>
      <w:r w:rsidR="00A44412" w:rsidRPr="00892EFB">
        <w:rPr>
          <w:rFonts w:ascii="Phetsarath OT" w:eastAsia="Phetsarath OT" w:hAnsi="Phetsarath OT" w:cs="Phetsarath OT" w:hint="cs"/>
          <w:cs/>
          <w:lang w:bidi="lo-LA"/>
        </w:rPr>
        <w:t>ໜຶ່ງ</w:t>
      </w:r>
      <w:r w:rsidR="00A44412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0B71CF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ມາດຕານີ້</w:t>
      </w:r>
      <w:r w:rsidR="00A44412" w:rsidRPr="00892EFB">
        <w:rPr>
          <w:rFonts w:ascii="Phetsarath OT" w:eastAsia="Phetsarath OT" w:hAnsi="Phetsarath OT" w:cs="Phetsarath OT"/>
          <w:cs/>
          <w:lang w:bidi="lo-LA"/>
        </w:rPr>
        <w:t>.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22E0699C" w14:textId="1640473D" w:rsidR="008C33D3" w:rsidRPr="00892EFB" w:rsidRDefault="004E7CCE" w:rsidP="008C33D3">
      <w:pPr>
        <w:ind w:left="426" w:right="4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44412"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ຕ້ອງການ</w:t>
      </w:r>
      <w:r w:rsidR="00285323" w:rsidRPr="00892EFB">
        <w:rPr>
          <w:rFonts w:ascii="Phetsarath OT" w:eastAsia="Phetsarath OT" w:hAnsi="Phetsarath OT" w:cs="Phetsarath OT" w:hint="cs"/>
          <w:cs/>
          <w:lang w:bidi="lo-LA"/>
        </w:rPr>
        <w:t>ຈົດທະບຽນຖິ່ນກຳເນີດ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ຕ້ອງປະຕິບັດ</w:t>
      </w:r>
      <w:r w:rsidR="00A44412" w:rsidRPr="00892EFB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ທຸກເງື່ອນໄຂໃຫ້ຄົບຖ້ວນ</w:t>
      </w:r>
      <w:r w:rsidR="00234DA7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D5F9A" w:rsidRPr="00892EFB">
        <w:rPr>
          <w:rFonts w:ascii="Phetsarath OT" w:eastAsia="Phetsarath OT" w:hAnsi="Phetsarath OT" w:cs="Phetsarath OT" w:hint="cs"/>
          <w:cs/>
          <w:lang w:bidi="lo-LA"/>
        </w:rPr>
        <w:t>ພາຍໃນເວລາ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614983" w:rsidRPr="00892EFB">
        <w:rPr>
          <w:rFonts w:ascii="Phetsarath OT" w:eastAsia="Phetsarath OT" w:hAnsi="Phetsarath OT" w:cs="Phetsarath OT" w:hint="cs"/>
          <w:cs/>
          <w:lang w:bidi="lo-LA"/>
        </w:rPr>
        <w:t>ທີ່ໄດ້ກຳນົດໄວ້ໃນກົດໝາຍສະບັບນີ້.</w:t>
      </w:r>
    </w:p>
    <w:p w14:paraId="4070EF76" w14:textId="77777777" w:rsidR="008C33D3" w:rsidRPr="00892EFB" w:rsidRDefault="008C33D3" w:rsidP="004D1BD6">
      <w:pPr>
        <w:ind w:right="4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441A0882" w14:textId="2C3BBCC6" w:rsidR="00CD79BC" w:rsidRPr="00892EFB" w:rsidRDefault="00CD79BC" w:rsidP="008B10C0">
      <w:pPr>
        <w:rPr>
          <w:rFonts w:ascii="Phetsarath OT" w:eastAsia="Phetsarath OT" w:hAnsi="Phetsarath OT" w:cs="Phetsarath OT"/>
          <w:b/>
          <w:lang w:val="fr-CH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fr-CH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fr-CH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fr-CH"/>
        </w:rPr>
        <w:t xml:space="preserve">36 </w:t>
      </w:r>
      <w:r w:rsidRPr="00892EFB">
        <w:rPr>
          <w:rFonts w:ascii="Phetsarath OT" w:eastAsia="Phetsarath OT" w:hAnsi="Phetsarath OT" w:cs="Phetsarath OT" w:hint="cs"/>
          <w:b/>
          <w:bCs/>
          <w:cs/>
          <w:lang w:val="fr-CH" w:bidi="lo-LA"/>
        </w:rPr>
        <w:t>ການ​ສະໜອງຂໍ້​ມູນ​ເພີ່​ມ​ເຕີມ</w:t>
      </w:r>
      <w:r w:rsidRPr="00892EFB">
        <w:rPr>
          <w:rFonts w:ascii="Phetsarath OT" w:eastAsia="Phetsarath OT" w:hAnsi="Phetsarath OT" w:cs="Phetsarath OT"/>
          <w:b/>
          <w:bCs/>
          <w:cs/>
          <w:lang w:val="fr-CH" w:bidi="lo-LA"/>
        </w:rPr>
        <w:t xml:space="preserve"> </w:t>
      </w:r>
    </w:p>
    <w:p w14:paraId="49C0F744" w14:textId="7BAF6045" w:rsidR="006B6FC3" w:rsidRPr="00892EFB" w:rsidRDefault="00CD79BC" w:rsidP="008B10C0">
      <w:pPr>
        <w:ind w:left="420" w:firstLine="63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DD41E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ມີການຍື່ນຄຳຮ້ອງຂໍຈົດທະບຽນຢູ່​ຕ່າງປະເທດ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ຄຳຮ້ອງຂໍດັ່ງກ່າວປະກອບດ້ວຍ​ເນື້ອ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ໃນອັນດຽວກັນ</w:t>
      </w:r>
      <w:r w:rsidRPr="00411726">
        <w:rPr>
          <w:rFonts w:ascii="Phetsarath OT" w:eastAsia="Phetsarath OT" w:hAnsi="Phetsarath OT" w:cs="Phetsarath OT"/>
          <w:spacing w:val="-6"/>
          <w:lang w:val="pt-PT" w:bidi="lo-LA"/>
        </w:rPr>
        <w:t xml:space="preserve">,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ເປັນບາງສ່ວນ</w:t>
      </w:r>
      <w:r w:rsidRPr="0041172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41172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ທັງໝົດ</w:t>
      </w:r>
      <w:r w:rsidRPr="0041172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ທີ່ຄືກັນກັບຄຳຮ້ອງຂໍທີ່ໄດ້ຍື່ນ</w:t>
      </w:r>
      <w:r w:rsidR="00973692"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ຢູ່</w:t>
      </w:r>
      <w:r w:rsidRPr="0041172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ສປປ</w:t>
      </w:r>
      <w:r w:rsidRPr="0041172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ລາວ</w:t>
      </w:r>
      <w:r w:rsidRPr="0041172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ນັ້ນ</w:t>
      </w:r>
      <w:r w:rsidRPr="0041172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ຜູ້​ຮ້ອງຂໍ</w:t>
      </w:r>
      <w:r w:rsidR="00411726" w:rsidRPr="00411726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41172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ຈະເປີດ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ເຜີຍການຂໍຈົດທະບຽນກ່ອນໜ້ານັ້ນກໍໄດ້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6ADB85D0" w14:textId="71E23BAD" w:rsidR="00CD79BC" w:rsidRPr="00892EFB" w:rsidRDefault="00D54172" w:rsidP="004F776D">
      <w:pPr>
        <w:ind w:left="434" w:firstLine="616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ຂະແໜງການ</w:t>
      </w:r>
      <w:r w:rsidR="00EB640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ອຸດສາຫະກຳ ແລະ ການຄ້າ</w:t>
      </w:r>
      <w:r w:rsidR="00A807B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ອາດສະເໜີໃຫ້ຜູ້​ຮ້ອງຂໍ</w:t>
      </w:r>
      <w:r w:rsidR="00CD79B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="00CD79B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ຜູ້​ຮ້ອງຂໍອາດສະໜອງເອກະສານ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ທີ່ກ່ຽວຂ້ອງດ້ວຍຕົນເອງ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ໂດຍສະເພາະ</w:t>
      </w:r>
      <w:r w:rsidR="00B448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ຜົນຂອງການຄົ້ນຫາ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ບົດລາຍງານການກວດສອບ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ສຳເນົາສິດທິບັດ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ໃບຢັ້ງຢືນການຈົດທະບຽນ</w:t>
      </w:r>
      <w:r w:rsidR="00CD79B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ຊັບສິນອຸດສາຫະກຳ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ທີ່ອອກໃຫ້ຢູ່ຕ່າງປະເທດກໍໄດ້</w:t>
      </w:r>
      <w:r w:rsidR="00CD79B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02A95B5A" w14:textId="77777777" w:rsidR="0026584A" w:rsidRPr="00892EFB" w:rsidRDefault="0026584A">
      <w:pPr>
        <w:ind w:left="540" w:firstLine="594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362236A1" w14:textId="5483F401" w:rsidR="0038076C" w:rsidRPr="00892EFB" w:rsidRDefault="0038076C" w:rsidP="00956E02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37</w:t>
      </w:r>
      <w:r w:rsidR="00271913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1A78A8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1A78A8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ປັບປຸງ</w:t>
      </w:r>
      <w:r w:rsidR="001A78A8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ພາສາທີ່ໃຊ້ສຳລັບການປະກອບສຳນວນຄຳຮ້ອງ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424454CD" w14:textId="045BEAC2" w:rsidR="003059DD" w:rsidRPr="00892EFB" w:rsidRDefault="003059DD" w:rsidP="00987989">
      <w:pPr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9D524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ຄຳຮ້ອງຂໍຈົດທະບຽນຊັບສິນອຸດສາຫະກຳ</w:t>
      </w:r>
      <w:r w:rsidR="0067332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bookmarkStart w:id="0" w:name="_GoBack"/>
      <w:bookmarkEnd w:id="0"/>
      <w:r w:rsidRPr="009D5242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9D5242" w:rsidRPr="009D524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ຕ້ອງຍື່ນເປັນພາສາລາວ,</w:t>
      </w:r>
      <w:r w:rsidR="009D524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9D5242" w:rsidRPr="009D524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ສ່ວນເອກະສານຄັດຕິດອື່ນ </w:t>
      </w:r>
      <w:r w:rsidR="00987989" w:rsidRPr="009D524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ສາ</w:t>
      </w:r>
      <w:r w:rsidRPr="009D524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ມາດ</w:t>
      </w:r>
      <w:r w:rsidR="009D5242" w:rsidRPr="009D524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ຍື່ນເປັນພາສາລາວ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ພາສາອັງກິດກໍໄດ້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 ຍື່ນເປັນພາສາອັງກິດນັ້ນ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ຜູ້​ຮ້ອງຂໍ ຍັງຕ້ອງຍື່ນສະບັບແປເປັນພາສາລາວ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ໂດຍໄດ້ຮັບການຢັ້ງຢືນຄວາມຖືກຕ້ອງ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ເກົ້າສິບວັນ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ຫຼັງຈາກວັນໄດ້ຍື່ນຄຳຮ້ອງ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5860A42" w14:textId="77777777" w:rsidR="003059DD" w:rsidRPr="00892EFB" w:rsidRDefault="003059DD" w:rsidP="00BA016B">
      <w:pPr>
        <w:ind w:left="426" w:firstLine="708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52ED98A4" w14:textId="1593FDE3" w:rsidR="0038076C" w:rsidRPr="00892EFB" w:rsidRDefault="0038076C" w:rsidP="00956E02">
      <w:pPr>
        <w:ind w:left="1451" w:hanging="14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38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="00302F76" w:rsidRPr="00892EFB">
        <w:rPr>
          <w:rFonts w:ascii="Phetsarath OT" w:eastAsia="Phetsarath OT" w:hAnsi="Phetsarath OT" w:cs="Phetsarath OT"/>
          <w:b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ການກວດ​ສອບ​</w:t>
      </w:r>
      <w:r w:rsidR="00AF34D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ເບື້ອງ​ຕົ້ນ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ສຳນວນ​ຄຳຮ້ອງຂໍ​ຈົດ​ທະບຽນຊັບ​ສິນ​ອຸດ​ສາ​ຫະກຳ​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AB96ADD" w14:textId="797D91C4" w:rsidR="00BA016B" w:rsidRPr="00892EFB" w:rsidRDefault="0038076C" w:rsidP="00956E02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BA016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71913" w:rsidRPr="00892EFB">
        <w:rPr>
          <w:rFonts w:ascii="Phetsarath OT" w:eastAsia="Phetsarath OT" w:hAnsi="Phetsarath OT" w:cs="Phetsarath OT" w:hint="cs"/>
          <w:cs/>
          <w:lang w:val="pt-PT" w:bidi="lo-LA"/>
        </w:rPr>
        <w:t>ຈະດໍາ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ເນີນການກວດ</w:t>
      </w:r>
      <w:r w:rsidR="00271913" w:rsidRPr="00892EFB">
        <w:rPr>
          <w:rFonts w:ascii="Phetsarath OT" w:eastAsia="Phetsarath OT" w:hAnsi="Phetsarath OT" w:cs="Phetsarath OT" w:hint="cs"/>
          <w:cs/>
          <w:lang w:val="pt-PT" w:bidi="lo-LA"/>
        </w:rPr>
        <w:t>ສອບ</w:t>
      </w:r>
      <w:r w:rsidR="00AF34D2" w:rsidRPr="00892EFB">
        <w:rPr>
          <w:rFonts w:ascii="Phetsarath OT" w:eastAsia="Phetsarath OT" w:hAnsi="Phetsarath OT" w:cs="Phetsarath OT" w:hint="cs"/>
          <w:cs/>
          <w:lang w:val="pt-PT" w:bidi="lo-LA"/>
        </w:rPr>
        <w:t>ເບື້ອງຕົ້ນ</w:t>
      </w:r>
      <w:r w:rsidR="005C624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B7744" w:rsidRPr="00892EFB">
        <w:rPr>
          <w:rFonts w:ascii="Phetsarath OT" w:eastAsia="Phetsarath OT" w:hAnsi="Phetsarath OT" w:cs="Phetsarath OT" w:hint="cs"/>
          <w:cs/>
          <w:lang w:val="pt-PT" w:bidi="lo-LA"/>
        </w:rPr>
        <w:t>ສໍານວນ</w:t>
      </w:r>
      <w:r w:rsidR="00271913" w:rsidRPr="00892EFB">
        <w:rPr>
          <w:rFonts w:ascii="Phetsarath OT" w:eastAsia="Phetsarath OT" w:hAnsi="Phetsarath OT" w:cs="Phetsarath OT" w:hint="cs"/>
          <w:cs/>
          <w:lang w:val="pt-PT" w:bidi="lo-LA"/>
        </w:rPr>
        <w:t>ຄໍາ</w:t>
      </w:r>
      <w:r w:rsidR="002B7744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ຮ້ອງຂໍຈົດທະ</w:t>
      </w:r>
      <w:r w:rsidR="00BA016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B7744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ບຽນຊັບສິນອຸດສາຫະກຳ</w:t>
      </w:r>
      <w:r w:rsidR="002B7744" w:rsidRPr="00C367E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ເພື່ອຮັບປະກັນ</w:t>
      </w:r>
      <w:r w:rsidR="00D34C8E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ວ່າ</w:t>
      </w:r>
      <w:r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ຄຳຮ້ອງນັ້ນ</w:t>
      </w:r>
      <w:r w:rsidRPr="00C367E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ຄົບຖ້ວນ</w:t>
      </w:r>
      <w:r w:rsidR="0009621A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, </w:t>
      </w:r>
      <w:r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ຖືກຕ້ອງຕາມແບບ</w:t>
      </w:r>
      <w:r w:rsidR="008C2FB0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ພ</w:t>
      </w:r>
      <w:r w:rsidR="00843DDE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ິ</w:t>
      </w:r>
      <w:r w:rsidR="008C2FB0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ມ</w:t>
      </w:r>
      <w:r w:rsidR="00BA5F3F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,</w:t>
      </w:r>
      <w:r w:rsidR="00D34C8E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ໄດ້ຈ່າຍ</w:t>
      </w:r>
      <w:r w:rsidR="0061767D"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C367E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ຄ່າທຳນຽມ</w:t>
      </w:r>
      <w:r w:rsidR="0077534E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77534E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77534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7534E"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ຄ່າ​ບໍ​ລິ​ການ</w:t>
      </w:r>
      <w:r w:rsidR="0061767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="00D34C8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</w:t>
      </w:r>
      <w:r w:rsidR="00B7011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34C8E" w:rsidRPr="00892EFB">
        <w:rPr>
          <w:rFonts w:ascii="Phetsarath OT" w:eastAsia="Phetsarath OT" w:hAnsi="Phetsarath OT" w:cs="Phetsarath OT" w:hint="cs"/>
          <w:cs/>
          <w:lang w:val="pt-PT" w:bidi="lo-LA"/>
        </w:rPr>
        <w:t>ບໍ່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="00475FE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24798B0C" w14:textId="2AB266AD" w:rsidR="00BA016B" w:rsidRPr="00892EFB" w:rsidRDefault="0038076C" w:rsidP="00956E02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ຖ້າເຫັນວ່າຄໍາຮ້ອງນັ້ນ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ຫາກບໍ່ຄົບຖ້ວ</w:t>
      </w:r>
      <w:r w:rsidR="005D1C37" w:rsidRPr="00892EFB">
        <w:rPr>
          <w:rFonts w:ascii="Phetsarath OT" w:eastAsia="Phetsarath OT" w:hAnsi="Phetsarath OT" w:cs="Phetsarath OT" w:hint="cs"/>
          <w:cs/>
          <w:lang w:val="pt-PT" w:bidi="lo-LA"/>
        </w:rPr>
        <w:t>ນ</w:t>
      </w:r>
      <w:r w:rsidR="005D1C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D1C37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5D1C3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ບໍ່ຖືກຕ້ອງ</w:t>
      </w:r>
      <w:r w:rsidR="00B70118" w:rsidRPr="00892EFB">
        <w:rPr>
          <w:rFonts w:ascii="Phetsarath OT" w:eastAsia="Phetsarath OT" w:hAnsi="Phetsarath OT" w:cs="Phetsarath OT" w:hint="cs"/>
          <w:cs/>
          <w:lang w:val="pt-PT" w:bidi="lo-LA"/>
        </w:rPr>
        <w:t>ຕາມແບບພິມແລ້ວ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85E6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ກໍຈະ​ແຈ້ງ​ໃຫ້​ຜູ້​ຍື່ນຄຳຮ້ອງ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</w:t>
      </w:r>
      <w:r w:rsidR="00B44850" w:rsidRPr="00892EFB">
        <w:rPr>
          <w:rFonts w:ascii="Phetsarath OT" w:eastAsia="Phetsarath OT" w:hAnsi="Phetsarath OT" w:cs="Phetsarath OT" w:hint="cs"/>
          <w:cs/>
          <w:lang w:val="pt-PT" w:bidi="lo-LA"/>
        </w:rPr>
        <w:t>ສະໜອງຂໍ້ມູນເພີ່ມຕື່ມ</w:t>
      </w:r>
      <w:r w:rsidRPr="00892EFB">
        <w:rPr>
          <w:rFonts w:ascii="Phetsarath OT" w:eastAsia="Phetsarath OT" w:hAnsi="Phetsarath OT" w:cs="Phetsarath OT"/>
          <w:lang w:val="pt-PT" w:bidi="lo-LA"/>
        </w:rPr>
        <w:t>​​</w:t>
      </w:r>
      <w:r w:rsidR="00B448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4850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448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ແກ້ໄຂ</w:t>
      </w:r>
      <w:r w:rsidR="00B448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ພາຍ​ໃນ</w:t>
      </w:r>
      <w:r w:rsidR="006416E2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ຫົກ​ສິບວັນ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ນັບ​ແຕ່​ວັນ​​ອອກ​ແຈ້ງ​ການ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ເປັນຕົ້ນ​ໄປ</w:t>
      </w:r>
      <w:r w:rsidR="00234DA7" w:rsidRPr="00892EFB">
        <w:rPr>
          <w:rFonts w:ascii="Phetsarath OT" w:eastAsia="Phetsarath OT" w:hAnsi="Phetsarath OT" w:cs="Phetsarath OT"/>
          <w:lang w:val="pt-PT"/>
        </w:rPr>
        <w:t>.</w:t>
      </w:r>
    </w:p>
    <w:p w14:paraId="5A715676" w14:textId="0F1DF452" w:rsidR="0017363B" w:rsidRDefault="0017363B" w:rsidP="00956E02">
      <w:pPr>
        <w:ind w:left="426" w:firstLine="638"/>
        <w:jc w:val="both"/>
        <w:rPr>
          <w:rFonts w:ascii="Phetsarath OT" w:eastAsia="Phetsarath OT" w:hAnsi="Phetsarath OT" w:cs="Phetsarath OT" w:hint="cs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491DB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ຄໍາຮ້ອງໄດ້ຜ່ານການກວດສອບເບື້ອງຕົ້ນ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</w:t>
      </w:r>
      <w:r w:rsidR="007A02E6" w:rsidRPr="00892EFB">
        <w:rPr>
          <w:rFonts w:ascii="Phetsarath OT" w:eastAsia="Phetsarath OT" w:hAnsi="Phetsarath OT" w:cs="Phetsarath OT" w:hint="cs"/>
          <w:cs/>
          <w:lang w:val="pt-PT" w:bidi="lo-LA"/>
        </w:rPr>
        <w:t>ອົງ​ການຈົດ​ທະບຽນ​ຊັບ​ສິນ​ອຸດສາຫະກຳ</w:t>
      </w:r>
      <w:r w:rsidR="007A02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A02E6" w:rsidRPr="00892EFB">
        <w:rPr>
          <w:rFonts w:ascii="Phetsarath OT" w:eastAsia="Phetsarath OT" w:hAnsi="Phetsarath OT" w:cs="Phetsarath OT" w:hint="cs"/>
          <w:cs/>
          <w:lang w:val="pt-PT" w:bidi="lo-LA"/>
        </w:rPr>
        <w:t>ຂອງຕ່າງປະເທດ</w:t>
      </w:r>
      <w:r w:rsidR="007A02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A02E6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5A185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A1853" w:rsidRPr="00892EFB">
        <w:rPr>
          <w:rFonts w:ascii="Phetsarath OT" w:eastAsia="Phetsarath OT" w:hAnsi="Phetsarath OT" w:cs="Phetsarath OT" w:hint="cs"/>
          <w:cs/>
          <w:lang w:val="pt-PT" w:bidi="lo-LA"/>
        </w:rPr>
        <w:t>ສາກົນ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ມາກ່ອນ</w:t>
      </w:r>
      <w:r w:rsidR="0026663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ສົນທິສັນຍາ</w:t>
      </w:r>
      <w:r w:rsidR="00960090"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ບໍ່ຈຳເປັນຕ້ອງກວດສອບເບື້ອງຕົ້ນອີກ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32AA27D5" w14:textId="77777777" w:rsidR="009D5242" w:rsidRPr="00892EFB" w:rsidRDefault="009D5242" w:rsidP="00956E02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6049AFE2" w14:textId="77777777" w:rsidR="0038076C" w:rsidRPr="00892EFB" w:rsidRDefault="0038076C" w:rsidP="007D72E9">
      <w:pPr>
        <w:ind w:left="851" w:hanging="8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39</w:t>
      </w:r>
      <w:r w:rsidR="0077534E" w:rsidRPr="00892EFB">
        <w:rPr>
          <w:rFonts w:ascii="Phetsarath OT" w:eastAsia="Phetsarath OT" w:hAnsi="Phetsarath OT" w:cs="Phetsarath OT"/>
          <w:b/>
          <w:lang w:val="pt-PT"/>
        </w:rPr>
        <w:t xml:space="preserve"> (</w:t>
      </w:r>
      <w:r w:rsidR="0077534E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ປັບ​ປຸ​ງ</w:t>
      </w:r>
      <w:r w:rsidR="0077534E" w:rsidRPr="00892EFB">
        <w:rPr>
          <w:rFonts w:ascii="Phetsarath OT" w:eastAsia="Phetsarath OT" w:hAnsi="Phetsarath OT" w:cs="Phetsarath OT"/>
          <w:b/>
          <w:lang w:val="pt-PT"/>
        </w:rPr>
        <w:t>)</w:t>
      </w:r>
      <w:r w:rsidR="009A32D3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ການ​</w:t>
      </w:r>
      <w:r w:rsidRPr="00892EFB">
        <w:rPr>
          <w:rFonts w:ascii="Phetsarath OT" w:eastAsia="Phetsarath OT" w:hAnsi="Phetsarath OT" w:cs="Phetsarath OT"/>
          <w:b/>
          <w:bCs/>
          <w:strike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ເຜີຍ​ແຜ່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ຄຳຮ້ອງຂໍ​ຈົດ​ທະບຽນຊັບ​ສິນ​ອຸດ​ສາ​ຫະກຳ</w:t>
      </w:r>
    </w:p>
    <w:p w14:paraId="58AAF173" w14:textId="599DA18A" w:rsidR="004579F2" w:rsidRPr="00892EFB" w:rsidRDefault="0038076C" w:rsidP="007D72E9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ພາຍ​ຫຼັງ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ໄດ້​ດຳເນີນການ​ກວດ​ສອບ</w:t>
      </w:r>
      <w:r w:rsidR="009B5FFA" w:rsidRPr="00892EFB">
        <w:rPr>
          <w:rFonts w:ascii="Phetsarath OT" w:eastAsia="Phetsarath OT" w:hAnsi="Phetsarath OT" w:cs="Phetsarath OT" w:hint="cs"/>
          <w:cs/>
          <w:lang w:val="pt-PT" w:bidi="lo-LA"/>
        </w:rPr>
        <w:t>ເບື້ອງ​ຕົ້ນ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​​</w:t>
      </w:r>
      <w:r w:rsidR="002B7744" w:rsidRPr="00892EFB">
        <w:rPr>
          <w:rFonts w:ascii="Phetsarath OT" w:eastAsia="Phetsarath OT" w:hAnsi="Phetsarath OT" w:cs="Phetsarath OT" w:hint="cs"/>
          <w:cs/>
          <w:lang w:val="pt-PT" w:bidi="lo-LA"/>
        </w:rPr>
        <w:t>ສໍາ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ນວນ​ຄຳຮ້ອງຂໍ​ຈົດທະບຽນ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2B7744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ການ​ປະດິດ​ສ້າງ</w:t>
      </w:r>
      <w:r w:rsidR="00234DA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B7744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2B7744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34DA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B7744"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ສິ່ງ​ປະດິດ</w:t>
      </w:r>
      <w:r w:rsidR="009B5FF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ສຳ​ເລັດ​ແລ້ວ</w:t>
      </w:r>
      <w:r w:rsidR="005D1C37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ກໍຈະ​​ເຜີຍ​ແຜ່</w:t>
      </w:r>
      <w:r w:rsidR="00793366"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​ລົງ​​ຈົດໝາຍເຫດທາງລັດຖະການ</w:t>
      </w:r>
      <w:r w:rsidR="00A15C1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877B18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ຊັບສິນທາງປັນຍາ</w:t>
      </w:r>
      <w:r w:rsidR="009C0A9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5D1C37" w:rsidRPr="00892EFB">
        <w:rPr>
          <w:rFonts w:ascii="Phetsarath OT" w:eastAsia="Phetsarath OT" w:hAnsi="Phetsarath OT" w:cs="Phetsarath OT" w:hint="cs"/>
          <w:cs/>
          <w:lang w:val="pt-PT" w:bidi="lo-LA"/>
        </w:rPr>
        <w:t>ໃນ​ເດືອນ​ທີ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ສິບ​ເກົ້າ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ນັບແຕ່​ວັນ​ຍື່ນ​ຄຳຮ້ອງ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ວັນ​ບຸລິ​ມະ​ສິດ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ເປັນຕົ້ນ​ໄປ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D8DA0DC" w14:textId="301AC759" w:rsidR="004579F2" w:rsidRPr="00892EFB" w:rsidRDefault="0077534E" w:rsidP="007D72E9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ສໍາລັບຄຳຮ້ອງຂ</w:t>
      </w:r>
      <w:r w:rsidR="00026E08" w:rsidRPr="00892EFB">
        <w:rPr>
          <w:rFonts w:ascii="Phetsarath OT" w:eastAsia="Phetsarath OT" w:hAnsi="Phetsarath OT" w:cs="Phetsarath OT" w:hint="cs"/>
          <w:cs/>
          <w:lang w:val="pt-PT" w:bidi="lo-LA"/>
        </w:rPr>
        <w:t>ໍຈົດທະບຽນ</w:t>
      </w:r>
      <w:r w:rsidR="00026E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26E08" w:rsidRPr="00892EFB">
        <w:rPr>
          <w:rFonts w:ascii="Phetsarath OT" w:eastAsia="Phetsarath OT" w:hAnsi="Phetsarath OT" w:cs="Phetsarath OT" w:hint="cs"/>
          <w:cs/>
          <w:lang w:val="pt-PT" w:bidi="lo-LA"/>
        </w:rPr>
        <w:t>ແບບອຸດສາຫະກໍາ</w:t>
      </w:r>
      <w:r w:rsidR="00026E08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026E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26E08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ໝາຍການຄ້າ</w:t>
      </w:r>
      <w:r w:rsidR="00026E08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026E08" w:rsidRPr="00892EFB">
        <w:rPr>
          <w:rFonts w:ascii="Phetsarath OT" w:eastAsia="Phetsarath OT" w:hAnsi="Phetsarath OT" w:cs="Phetsarath OT" w:hint="cs"/>
          <w:cs/>
          <w:lang w:val="pt-PT" w:bidi="lo-LA"/>
        </w:rPr>
        <w:t>ແບບ​ຜັງ​ວົງ​ຈ​ອນ​ລວມ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ຖິ່ນກຳເນີດ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ຈະໄດ້ເຜີຍແຜ່</w:t>
      </w:r>
      <w:r w:rsidR="00675F3A" w:rsidRPr="00892EFB">
        <w:rPr>
          <w:rFonts w:ascii="Phetsarath OT" w:eastAsia="Phetsarath OT" w:hAnsi="Phetsarath OT" w:cs="Phetsarath OT" w:hint="cs"/>
          <w:cs/>
          <w:lang w:val="pt-PT" w:bidi="lo-LA"/>
        </w:rPr>
        <w:t>ລົງ​​ຈົດໝາຍເຫດທາງລັດຖະການ</w:t>
      </w:r>
      <w:r w:rsidR="00AB4E7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877B18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ກ່ຽວກັບຊັບສິນທາງປັນຍາ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ພາຍຫຼັງສໍາເລັດການກວດສອບເບື້ອງຕົ້ນ</w:t>
      </w:r>
      <w:r w:rsidR="000532FE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9A32D3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="009A32D3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  <w:r w:rsidR="00026E0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</w:p>
    <w:p w14:paraId="37CD0B2D" w14:textId="26F56B1C" w:rsidR="0038076C" w:rsidRPr="00892EFB" w:rsidRDefault="0077534E" w:rsidP="007D72E9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ບຸກຄົນ​</w:t>
      </w:r>
      <w:r w:rsidR="004F2AF8" w:rsidRPr="00892EFB">
        <w:rPr>
          <w:rFonts w:ascii="Phetsarath OT" w:eastAsia="Phetsarath OT" w:hAnsi="Phetsarath OT" w:cs="Phetsarath OT" w:hint="cs"/>
          <w:cs/>
          <w:lang w:val="pt-PT" w:bidi="lo-LA"/>
        </w:rPr>
        <w:t>ທີ</w:t>
      </w:r>
      <w:r w:rsidR="00234DA7" w:rsidRPr="00892EFB">
        <w:rPr>
          <w:rFonts w:ascii="Phetsarath OT" w:eastAsia="Phetsarath OT" w:hAnsi="Phetsarath OT" w:cs="Phetsarath OT" w:hint="cs"/>
          <w:cs/>
          <w:lang w:val="pt-PT" w:bidi="lo-LA"/>
        </w:rPr>
        <w:t>່</w:t>
      </w:r>
      <w:r w:rsidR="004F2AF8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ເປັນເຈົ້າຂອງ</w:t>
      </w:r>
      <w:r w:rsidR="006301F1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ຊັບສິນອຸດສາຫະກຳ</w:t>
      </w:r>
      <w:r w:rsidR="004F2AF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ສາມາດ​ສະ​ເໜີຄັດຄ້ານຄໍາຮ້ອງດັ່ງກ່າວ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ພາຍໃນເວລາ</w:t>
      </w:r>
      <w:r w:rsidR="0061767D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ເກົ້າສິບວັນ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ສໍາລັບສິດທິບັດ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9243F5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ຫົກສິບວັນ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ສໍາລັບແບບອຸດສາຫະກໍາ</w:t>
      </w:r>
      <w:r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="008B1419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234DA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8B1419" w:rsidRPr="00892EFB">
        <w:rPr>
          <w:rFonts w:ascii="Phetsarath OT" w:eastAsia="Phetsarath OT" w:hAnsi="Phetsarath OT" w:cs="Phetsarath OT" w:hint="cs"/>
          <w:cs/>
          <w:lang w:val="pt-PT" w:bidi="lo-LA"/>
        </w:rPr>
        <w:t>ແບບ​ຜັງ​ວົງ​ຈ​ອນ​ລວມ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ຖິ່ນກໍາເນີດ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</w:t>
      </w:r>
      <w:r w:rsidR="00675F3A" w:rsidRPr="00892EFB">
        <w:rPr>
          <w:rFonts w:ascii="Phetsarath OT" w:eastAsia="Phetsarath OT" w:hAnsi="Phetsarath OT" w:cs="Phetsarath OT" w:hint="cs"/>
          <w:cs/>
          <w:lang w:val="pt-PT" w:bidi="lo-LA"/>
        </w:rPr>
        <w:t>ໄດ້ເຜີຍແຜ່</w:t>
      </w:r>
      <w:r w:rsidR="005E4822" w:rsidRPr="00892EFB">
        <w:rPr>
          <w:rFonts w:ascii="Phetsarath OT" w:eastAsia="Phetsarath OT" w:hAnsi="Phetsarath OT" w:cs="Phetsarath OT" w:hint="cs"/>
          <w:cs/>
          <w:lang w:val="pt-PT" w:bidi="lo-LA"/>
        </w:rPr>
        <w:t>ລົງ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ຈົດໝາຍເຫດທາງລັດຖະການ</w:t>
      </w:r>
      <w:r w:rsidR="00AB4E7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C60142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877B18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B094E88" w14:textId="77777777" w:rsidR="007D72E9" w:rsidRPr="00892EFB" w:rsidRDefault="007D72E9" w:rsidP="008B5D4F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3EB6D911" w14:textId="5A6C6DE8" w:rsidR="0038076C" w:rsidRPr="00892EFB" w:rsidRDefault="0038076C" w:rsidP="00892BCC">
      <w:pPr>
        <w:ind w:left="851" w:right="4" w:hanging="8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77534E" w:rsidRPr="00892EFB">
        <w:rPr>
          <w:rFonts w:ascii="Phetsarath OT" w:eastAsia="Phetsarath OT" w:hAnsi="Phetsarath OT" w:cs="Phetsarath OT"/>
          <w:b/>
          <w:lang w:val="pt-PT"/>
        </w:rPr>
        <w:t>40 (</w:t>
      </w:r>
      <w:r w:rsidR="0077534E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77534E" w:rsidRPr="00892EFB">
        <w:rPr>
          <w:rFonts w:ascii="Phetsarath OT" w:eastAsia="Phetsarath OT" w:hAnsi="Phetsarath OT" w:cs="Phetsarath OT"/>
          <w:b/>
          <w:lang w:val="pt-PT"/>
        </w:rPr>
        <w:t>)</w:t>
      </w:r>
      <w:r w:rsidR="009A32D3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5D1C3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ການກວດ​ສອບ​ເນື້ອ​ໃນ​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ຂອງສຳນວນ​ຄຳຮ້ອງຂໍ​ຈົດ​ທະບຽນຊັບ​ສິນອຸດສາຫະກຳ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</w:t>
      </w:r>
    </w:p>
    <w:p w14:paraId="0D870D30" w14:textId="5DA5C58D" w:rsidR="004579F2" w:rsidRPr="00892EFB" w:rsidRDefault="005D1C37" w:rsidP="00892BCC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ພາຍ​ຫຼັງ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ໄດ້​ດຳເນີນການກວດ​ສອບເບື້ອງຕົ້ນ</w:t>
      </w:r>
      <w:r w:rsidR="00AF34D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ສຳ​ນວນ​ຄຳຮ້ອງຂໍ​ຈົດທະບຽນສຳເລັດແລ້ວ​</w:t>
      </w:r>
      <w:r w:rsidR="00A16F33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8E03CF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</w:t>
      </w:r>
      <w:r w:rsidR="00892BC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ສາຫະກຳ ແລະ ການຄ້າ</w:t>
      </w:r>
      <w:r w:rsidR="008E03C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85E4F" w:rsidRPr="00892EFB">
        <w:rPr>
          <w:rFonts w:ascii="Phetsarath OT" w:eastAsia="Phetsarath OT" w:hAnsi="Phetsarath OT" w:cs="Phetsarath OT" w:hint="cs"/>
          <w:cs/>
          <w:lang w:val="pt-PT" w:bidi="lo-LA"/>
        </w:rPr>
        <w:t>ກໍຈະດໍາ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ເນີນການ​​ກວດ​ສອບ​ເນື້ອ​ໃນ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ຂອງສຳນວນ​ຄຳຮ້ອງຂໍ​ຈົດທະບຽນ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ການປະດິດສ້າງ​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ສິ່ງ​ປະ​ດິດ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ແບບ​ອຸດສາຫະກຳ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ເຄື່ອງໝາຍການ​</w:t>
      </w:r>
      <w:r w:rsidR="00877B18" w:rsidRPr="00892EFB">
        <w:rPr>
          <w:rFonts w:ascii="Phetsarath OT" w:eastAsia="Phetsarath OT" w:hAnsi="Phetsarath OT" w:cs="Phetsarath OT" w:hint="cs"/>
          <w:cs/>
          <w:lang w:val="pt-PT" w:bidi="lo-LA"/>
        </w:rPr>
        <w:t>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934273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5D17DE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5C32B2C1" w14:textId="69F68714" w:rsidR="0038076C" w:rsidRPr="00892EFB" w:rsidRDefault="0038076C" w:rsidP="00892BCC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ສຳລັບສຳນວນ​ຄຳຮ້ອງຂໍ​ຈົດ​ທະບຽນແບບ​ຜັງ​ວົງ​ຈອນ​ລວມ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ຈະ​ບໍ່​​​ກວດສອບ​ເນື້ອ​ໃນ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F16901E" w14:textId="77777777" w:rsidR="007D72E9" w:rsidRPr="00892EFB" w:rsidRDefault="007D72E9" w:rsidP="004579F2">
      <w:pPr>
        <w:ind w:left="426" w:firstLine="708"/>
        <w:jc w:val="both"/>
        <w:rPr>
          <w:rFonts w:ascii="Phetsarath OT" w:eastAsia="Phetsarath OT" w:hAnsi="Phetsarath OT" w:cs="Phetsarath OT"/>
          <w:lang w:val="pt-PT"/>
        </w:rPr>
      </w:pPr>
    </w:p>
    <w:p w14:paraId="4B0D5E3C" w14:textId="7CC0243C" w:rsidR="0038076C" w:rsidRPr="00892EFB" w:rsidRDefault="0038076C" w:rsidP="00936C49">
      <w:pPr>
        <w:ind w:left="2127" w:hanging="2127"/>
        <w:rPr>
          <w:rFonts w:ascii="Phetsarath OT" w:eastAsia="Phetsarath OT" w:hAnsi="Phetsarath OT" w:cs="Phetsarath OT"/>
          <w:b/>
          <w:bCs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77534E" w:rsidRPr="00892EFB">
        <w:rPr>
          <w:rFonts w:ascii="Phetsarath OT" w:eastAsia="Phetsarath OT" w:hAnsi="Phetsarath OT" w:cs="Phetsarath OT"/>
          <w:b/>
          <w:bCs/>
          <w:lang w:val="pt-PT"/>
        </w:rPr>
        <w:t>41</w:t>
      </w:r>
      <w:r w:rsidR="00812F29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(</w:t>
      </w:r>
      <w:r w:rsidR="00812F2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812F29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="005F5E44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ການສະ​ເໜີ​ໃຫ້</w:t>
      </w:r>
      <w:r w:rsidR="005D1C3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ກວດ​ສອບ​ເນື້ອ​ໃນ​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ຂອງສຳນວນ​ຄຳຮ້ອງຂໍ​ຈົດ​ທະບຽນຊັບ​ສິນອຸດສາຫະກຳ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 </w:t>
      </w:r>
    </w:p>
    <w:p w14:paraId="0C837490" w14:textId="6F07B0D6" w:rsidR="00742989" w:rsidRPr="00892EFB" w:rsidRDefault="0038076C" w:rsidP="00936C49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ຄຳຮ້ອງຂໍຮັບສິດທິບັດ</w:t>
      </w:r>
      <w:r w:rsidR="00234DA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63D54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D63D5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63D54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ຈະຖືກກວດສອບເນື້ອໃນ</w:t>
      </w:r>
      <w:r w:rsidR="00234DA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F194D"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ຕາມການສະເໜີຂອງຜູ້ຮ້ອງຂໍ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ເພື່ອກຳນົດໃຫ້</w:t>
      </w:r>
      <w:r w:rsidR="00535D1E" w:rsidRPr="00892EFB">
        <w:rPr>
          <w:rFonts w:ascii="Phetsarath OT" w:eastAsia="Phetsarath OT" w:hAnsi="Phetsarath OT" w:cs="Phetsarath OT" w:hint="cs"/>
          <w:cs/>
          <w:lang w:val="pt-PT" w:bidi="lo-LA"/>
        </w:rPr>
        <w:t>ຮູ້ວ່າ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ມີຄວາມສອດຄ່ອງກັບເງື່ອນໄຂຂໍຮັບສິດທິບັດ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Pr="00DC5BC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ກົດໝາຍສະບັບນີ້</w:t>
      </w:r>
      <w:r w:rsidRPr="00DC5BC6">
        <w:rPr>
          <w:rFonts w:ascii="Phetsarath OT" w:eastAsia="Phetsarath OT" w:hAnsi="Phetsarath OT" w:cs="Phetsarath OT"/>
          <w:spacing w:val="-6"/>
          <w:lang w:val="pt-PT" w:bidi="lo-LA"/>
        </w:rPr>
        <w:t>.</w:t>
      </w:r>
      <w:r w:rsidR="00742989" w:rsidRPr="00DC5BC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DC5BC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ການກວດສອບເນື້ອໃນ</w:t>
      </w:r>
      <w:r w:rsidR="00E97DF5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DC5BC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ຈະອີງໃສ່ການຄົ້ນຫາ</w:t>
      </w:r>
      <w:r w:rsidR="004F7472" w:rsidRPr="00DC5BC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ຂໍ້ມູນທາງ</w:t>
      </w:r>
      <w:r w:rsidRPr="00DC5BC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ດ້ານເຕັກນິກທີ່ມີຢູ່</w:t>
      </w:r>
      <w:r w:rsidR="004F7472" w:rsidRPr="00DC5BC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ແລ້ວ</w:t>
      </w:r>
      <w:r w:rsidRPr="00DC5BC6">
        <w:rPr>
          <w:rFonts w:ascii="Phetsarath OT" w:eastAsia="Phetsarath OT" w:hAnsi="Phetsarath OT" w:cs="Phetsarath OT"/>
          <w:spacing w:val="-6"/>
          <w:lang w:val="pt-PT" w:bidi="lo-LA"/>
        </w:rPr>
        <w:t xml:space="preserve">. </w:t>
      </w:r>
      <w:r w:rsidR="00C60142" w:rsidRPr="00DC5BC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ໃນກໍລະນີ</w:t>
      </w:r>
      <w:r w:rsidR="00C6014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60142" w:rsidRPr="00892EFB">
        <w:rPr>
          <w:rFonts w:ascii="Phetsarath OT" w:eastAsia="Phetsarath OT" w:hAnsi="Phetsarath OT" w:cs="Phetsarath OT" w:hint="cs"/>
          <w:cs/>
          <w:lang w:val="pt-PT" w:bidi="lo-LA"/>
        </w:rPr>
        <w:t>ຄໍາ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ຮ້ອງໄດ້</w:t>
      </w:r>
      <w:r w:rsidR="004F7472" w:rsidRPr="00892EFB">
        <w:rPr>
          <w:rFonts w:ascii="Phetsarath OT" w:eastAsia="Phetsarath OT" w:hAnsi="Phetsarath OT" w:cs="Phetsarath OT" w:hint="cs"/>
          <w:cs/>
          <w:lang w:val="pt-PT" w:bidi="lo-LA"/>
        </w:rPr>
        <w:t>ຜ່ານ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ການຄົ້ນຫາ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ກວດສອບໂດຍອົງການອື່ນມາກ່ອນແລ້ວ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ຜູ້​ຮ້ອງຂໍ</w:t>
      </w:r>
      <w:r w:rsidR="00E1535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4F7472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ຕ້ອງນຳເອົາ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ສຳເນົາບົດລາຍງານຈາກອົງການດັ່ງກ່າວ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ສະເໜີໃຫ້ກະຊວງ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ພິຈາລະນາ</w:t>
      </w:r>
      <w:r w:rsidR="004F7472"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ການອອກສິດທິບັດ</w:t>
      </w:r>
      <w:r w:rsidR="004F747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F747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4F747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F7472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4F747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F7472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ໂດຍບໍ່ຈຳເປັນ</w:t>
      </w:r>
      <w:r w:rsidR="00983C1D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ດໍາເນີນການຄົ້ນຫາ</w:t>
      </w:r>
      <w:r w:rsidR="00983C1D"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ຂໍ້ມູນດັ່ງກ່າວຕື່ມອີກ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870C3DB" w14:textId="62FDBA45" w:rsidR="00742989" w:rsidRPr="00892EFB" w:rsidRDefault="004A68A1" w:rsidP="00936C49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ໃນ​ກໍ​ລະ​ນີ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ບໍ່​ສາມາດສະໜອງບົດ​ລາຍ​ງານຜົນຂອງການກວດ​ສອບ​ເນື້ອ​ໃນຂອງການ​ປະດິດ​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ສ້າງ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ສິ່ງ​ປະ​ດິດ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ທີ່ກ່ຽວຂ້ອງກັບ​ຄຳ​ຮ້ອງ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ທີ່​ກຳລັງ​ຂໍ​ຈົດ​ທະບຽນຢູ່ນັ້ນ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ຜູ້​ຮ້ອງຂໍສາມາດສະ​ເໜີ​ໃຫ້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ກະຊວງ</w:t>
      </w:r>
      <w:r w:rsidR="00EB640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ອຸດສາ</w:t>
      </w:r>
      <w:r w:rsidR="00095E2D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ຫະກຳ ແລະ ການຄ້າ</w:t>
      </w:r>
      <w:r w:rsidR="0027191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71913" w:rsidRPr="00892EFB">
        <w:rPr>
          <w:rFonts w:ascii="Phetsarath OT" w:eastAsia="Phetsarath OT" w:hAnsi="Phetsarath OT" w:cs="Phetsarath OT" w:hint="cs"/>
          <w:cs/>
          <w:lang w:val="pt-PT" w:bidi="lo-LA"/>
        </w:rPr>
        <w:t>ກວດ​ສອບ​ເນື້ອ​ໃນສຳນວນຄຳ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ຮ້ອງຂໍດັ່ງ​ກ່າວ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="00126D88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71913" w:rsidRPr="00892EFB">
        <w:rPr>
          <w:rFonts w:ascii="Phetsarath OT" w:eastAsia="Phetsarath OT" w:hAnsi="Phetsarath OT" w:cs="Phetsarath OT" w:hint="cs"/>
          <w:cs/>
          <w:lang w:val="pt-PT" w:bidi="lo-LA"/>
        </w:rPr>
        <w:t>ຈະດຳ​ເນີນ​ການກວດສອບ​ເນື້ອໃນ​</w:t>
      </w:r>
      <w:r w:rsidR="0027191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F367A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ເວລາ​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ສາມ​ສິບ​ສອງເດືອນ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ສຳ​ລັບ​ການ​ປະດິດ​ສ້າງ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ສິບ​ສອງ​​ເດືອນ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ສຳລັບສິ່ງປະດິດ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ໂດຍນັບ​ແຕ່​ວັນ​​ຍື່ນ​ຄຳຮ້ອງ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ວັນ​ບຸລິ​ມະສິດ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ເປັນຕົ້ນ​ໄປ</w:t>
      </w:r>
      <w:r w:rsidR="0038076C" w:rsidRPr="00095E2D">
        <w:rPr>
          <w:rFonts w:ascii="Phetsarath OT" w:eastAsia="Phetsarath OT" w:hAnsi="Phetsarath OT" w:cs="Phetsarath OT"/>
          <w:spacing w:val="-6"/>
          <w:lang w:val="pt-PT"/>
        </w:rPr>
        <w:t xml:space="preserve">. 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>​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ການ​ໃຊ້​ຈ່າຍ​ຕ່າງໆ</w:t>
      </w:r>
      <w:r w:rsidR="0038076C" w:rsidRPr="00095E2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8076C" w:rsidRPr="00095E2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ໃນ​ການສະ​ເໜີ​</w:t>
      </w:r>
      <w:r w:rsidR="00095E2D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ໃຫ້​ກວດ​ສອບ​ເນື້ອ​ໃນ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ຂອງ​ສຳນວນ​ຄຳຮ້ອງຂໍ​ຈົດ​ທະບຽນ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ການ​ປະ​ດິດສ້າງ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ສິ່ງ​ປະດິດ​ນັ້ນ</w:t>
      </w:r>
      <w:r w:rsidR="00A22B96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ຈະຕົກ​ເປັນພາລະຂອງຜູ້​ຮ້ອງຂໍ</w:t>
      </w:r>
      <w:r w:rsidR="0091534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ຊຶ່ງ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ມູນຄ່າ</w:t>
      </w:r>
      <w:r w:rsidR="009B77BA"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ກວດສອບເນື້ອໃນ</w:t>
      </w:r>
      <w:r w:rsidR="0091534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ແມ່ນຂຶ້ນກັບການກໍາ</w:t>
      </w:r>
      <w:r w:rsidR="009B77BA" w:rsidRPr="00892EFB">
        <w:rPr>
          <w:rFonts w:ascii="Phetsarath OT" w:eastAsia="Phetsarath OT" w:hAnsi="Phetsarath OT" w:cs="Phetsarath OT" w:hint="cs"/>
          <w:cs/>
          <w:lang w:val="pt-PT" w:bidi="lo-LA"/>
        </w:rPr>
        <w:t>ນົດຂອງແຕ່ລະສໍາ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ນັກງານ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234DA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ຕ່າງ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ປະເທດ</w:t>
      </w:r>
      <w:r w:rsidR="00B37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37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ອົງການຈັດຕັ້ງສາກົນ</w:t>
      </w:r>
      <w:r w:rsidR="009B77B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ກ່ຽວກັບການກວດສອບສິດທິບັດ</w:t>
      </w:r>
      <w:r w:rsidR="00B37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ທີ່ຈະ</w:t>
      </w:r>
      <w:r w:rsidR="00C516E9" w:rsidRPr="00892EFB">
        <w:rPr>
          <w:rFonts w:ascii="Phetsarath OT" w:eastAsia="Phetsarath OT" w:hAnsi="Phetsarath OT" w:cs="Phetsarath OT" w:hint="cs"/>
          <w:cs/>
          <w:lang w:val="pt-PT" w:bidi="lo-LA"/>
        </w:rPr>
        <w:t>ດ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ໍາ</w:t>
      </w:r>
      <w:r w:rsidR="00C516E9" w:rsidRPr="00892EFB">
        <w:rPr>
          <w:rFonts w:ascii="Phetsarath OT" w:eastAsia="Phetsarath OT" w:hAnsi="Phetsarath OT" w:cs="Phetsarath OT" w:hint="cs"/>
          <w:cs/>
          <w:lang w:val="pt-PT" w:bidi="lo-LA"/>
        </w:rPr>
        <w:t>ເນີນ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ການກວດສອບເນື້ອໃນດັ່ງກ່າວ</w:t>
      </w:r>
      <w:r w:rsidR="0091534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5342" w:rsidRPr="00892EFB">
        <w:rPr>
          <w:rFonts w:ascii="Phetsarath OT" w:eastAsia="Phetsarath OT" w:hAnsi="Phetsarath OT" w:cs="Phetsarath OT" w:hint="cs"/>
          <w:cs/>
          <w:lang w:val="pt-PT" w:bidi="lo-LA"/>
        </w:rPr>
        <w:t>ຕາມແຕ່ລະໄລຍະ</w:t>
      </w:r>
      <w:r w:rsidR="0038076C" w:rsidRPr="00892EFB">
        <w:rPr>
          <w:rFonts w:ascii="Phetsarath OT" w:eastAsia="Phetsarath OT" w:hAnsi="Phetsarath OT" w:cs="Phetsarath OT"/>
          <w:lang w:val="pt-PT"/>
        </w:rPr>
        <w:t>.</w:t>
      </w:r>
    </w:p>
    <w:p w14:paraId="7CE0D470" w14:textId="6BCED44E" w:rsidR="0038076C" w:rsidRPr="00892EFB" w:rsidRDefault="0038076C" w:rsidP="00936C49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5D4B86">
        <w:rPr>
          <w:rFonts w:ascii="Phetsarath OT" w:eastAsia="Phetsarath OT" w:hAnsi="Phetsarath OT" w:cs="Phetsarath OT" w:hint="cs"/>
          <w:spacing w:val="-6"/>
          <w:cs/>
          <w:lang w:val="pt-PT" w:bidi="lo-LA"/>
        </w:rPr>
        <w:lastRenderedPageBreak/>
        <w:t>ສຳລັບການຂໍຈົດທະບຽນ</w:t>
      </w:r>
      <w:r w:rsidR="005978A2" w:rsidRPr="005D4B8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5D4B8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ແບບອຸດສາຫະກຳ</w:t>
      </w:r>
      <w:r w:rsidRPr="005D4B86">
        <w:rPr>
          <w:rFonts w:ascii="Phetsarath OT" w:eastAsia="Phetsarath OT" w:hAnsi="Phetsarath OT" w:cs="Phetsarath OT"/>
          <w:spacing w:val="-6"/>
          <w:lang w:val="pt-PT"/>
        </w:rPr>
        <w:t xml:space="preserve">, </w:t>
      </w:r>
      <w:r w:rsidR="00983C1D" w:rsidRPr="005D4B8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ແບບຜັງວົງຈອນລວມ</w:t>
      </w:r>
      <w:r w:rsidR="00983C1D" w:rsidRPr="005D4B86">
        <w:rPr>
          <w:rFonts w:ascii="Phetsarath OT" w:eastAsia="Phetsarath OT" w:hAnsi="Phetsarath OT" w:cs="Phetsarath OT"/>
          <w:spacing w:val="-6"/>
          <w:lang w:val="pt-PT"/>
        </w:rPr>
        <w:t xml:space="preserve">, </w:t>
      </w:r>
      <w:r w:rsidRPr="005D4B8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ເຄື່ອງໝາຍການຄ້າ</w:t>
      </w:r>
      <w:r w:rsidRPr="005D4B8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5D4B8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="001142DF" w:rsidRPr="005D4B8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934273" w:rsidRPr="005D4B8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ຖິ່ນ</w:t>
      </w:r>
      <w:r w:rsidR="00BB09EB" w:rsidRPr="005D4B8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ກຳ</w:t>
      </w:r>
      <w:r w:rsidR="00BB09EB" w:rsidRPr="00892EFB">
        <w:rPr>
          <w:rFonts w:ascii="Phetsarath OT" w:eastAsia="Phetsarath OT" w:hAnsi="Phetsarath OT" w:cs="Phetsarath OT" w:hint="cs"/>
          <w:cs/>
          <w:lang w:val="pt-PT" w:bidi="lo-LA"/>
        </w:rPr>
        <w:t>​ເນີດ</w:t>
      </w:r>
      <w:r w:rsidR="00A16F33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ຈະບໍ່ມີການສະເໜີໃຫ້ກວດສອບເນື້ຶອໃນ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842C15A" w14:textId="77777777" w:rsidR="0077534E" w:rsidRPr="00892EFB" w:rsidRDefault="0077534E">
      <w:pPr>
        <w:ind w:left="720" w:firstLine="720"/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14006C7E" w14:textId="77777777" w:rsidR="00CD79BC" w:rsidRPr="00892EFB" w:rsidRDefault="00CD79BC" w:rsidP="00E6088A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42 (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ການດັດ​ແກ້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ແຍກຄຳຮ້ອງ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</w:p>
    <w:p w14:paraId="343363D4" w14:textId="78DDEC13" w:rsidR="007E4CB3" w:rsidRPr="00892EFB" w:rsidRDefault="00CD79BC" w:rsidP="00E6088A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ໃນໄລຍະພິຈາລະນາຄຳຮ້ອງ</w:t>
      </w:r>
      <w:r w:rsidR="005A609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ກ່ອນ</w:t>
      </w:r>
      <w:r w:rsidR="00126D88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ຈະອອກ​ໃບຢັ້ງຢືນນັ້ນ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ຜູ້​ຮ້ອງຂໍສາມາດດັດແກ້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ແຍກຄຳຮ້ອງໄດ້</w:t>
      </w:r>
      <w:r w:rsidR="002144A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144A6" w:rsidRPr="00892EFB">
        <w:rPr>
          <w:rFonts w:ascii="Phetsarath OT" w:eastAsia="Phetsarath OT" w:hAnsi="Phetsarath OT" w:cs="Phetsarath OT" w:hint="cs"/>
          <w:cs/>
          <w:lang w:val="pt-PT" w:bidi="lo-LA"/>
        </w:rPr>
        <w:t>ໂດຍຍື່</w:t>
      </w:r>
      <w:r w:rsidR="004714DF" w:rsidRPr="00892EFB">
        <w:rPr>
          <w:rFonts w:ascii="Phetsarath OT" w:eastAsia="Phetsarath OT" w:hAnsi="Phetsarath OT" w:cs="Phetsarath OT" w:hint="cs"/>
          <w:cs/>
          <w:lang w:val="pt-PT" w:bidi="lo-LA"/>
        </w:rPr>
        <w:t>ນຄຳຮ້ອງຂໍ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ດັດແກ້</w:t>
      </w:r>
      <w:r w:rsidR="002144A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144A6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144A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144A6" w:rsidRPr="00892EFB">
        <w:rPr>
          <w:rFonts w:ascii="Phetsarath OT" w:eastAsia="Phetsarath OT" w:hAnsi="Phetsarath OT" w:cs="Phetsarath OT" w:hint="cs"/>
          <w:cs/>
          <w:lang w:val="pt-PT" w:bidi="lo-LA"/>
        </w:rPr>
        <w:t>ແຍກຄໍາຮ້ອງ</w:t>
      </w:r>
      <w:r w:rsidR="002144A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144A6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144A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144A6" w:rsidRPr="00892EFB">
        <w:rPr>
          <w:rFonts w:ascii="Phetsarath OT" w:eastAsia="Phetsarath OT" w:hAnsi="Phetsarath OT" w:cs="Phetsarath OT" w:hint="cs"/>
          <w:cs/>
          <w:lang w:val="pt-PT" w:bidi="lo-LA"/>
        </w:rPr>
        <w:t>ປ່ຽນຮູບແບບຂອງການຂໍປົກປ້ອງ</w:t>
      </w:r>
      <w:r w:rsidR="004714DF" w:rsidRPr="00892EFB">
        <w:rPr>
          <w:rFonts w:ascii="Phetsarath OT" w:eastAsia="Phetsarath OT" w:hAnsi="Phetsarath OT" w:cs="Phetsarath OT" w:hint="cs"/>
          <w:cs/>
          <w:lang w:val="pt-PT" w:bidi="lo-LA"/>
        </w:rPr>
        <w:t>ຕາມແບບພິມ</w:t>
      </w:r>
      <w:r w:rsidR="0073596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35966" w:rsidRPr="00892EFB">
        <w:rPr>
          <w:rFonts w:ascii="Phetsarath OT" w:eastAsia="Phetsarath OT" w:hAnsi="Phetsarath OT" w:cs="Phetsarath OT" w:hint="cs"/>
          <w:cs/>
          <w:lang w:val="pt-PT" w:bidi="lo-LA"/>
        </w:rPr>
        <w:t>ໂດຍເສຍ</w:t>
      </w:r>
      <w:r w:rsidR="00B10BC3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735966" w:rsidRPr="00892EFB">
        <w:rPr>
          <w:rFonts w:ascii="Phetsarath OT" w:eastAsia="Phetsarath OT" w:hAnsi="Phetsarath OT" w:cs="Phetsarath OT" w:hint="cs"/>
          <w:cs/>
          <w:lang w:val="pt-PT" w:bidi="lo-LA"/>
        </w:rPr>
        <w:t>ຄ່າທໍານຽມ</w:t>
      </w:r>
      <w:r w:rsidR="0073596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35966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73596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35966" w:rsidRPr="00892EFB">
        <w:rPr>
          <w:rFonts w:ascii="Phetsarath OT" w:eastAsia="Phetsarath OT" w:hAnsi="Phetsarath OT" w:cs="Phetsarath OT" w:hint="cs"/>
          <w:cs/>
          <w:lang w:val="pt-PT" w:bidi="lo-LA"/>
        </w:rPr>
        <w:t>ຄ່າບໍລິການ</w:t>
      </w:r>
      <w:r w:rsidR="0067199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982E25" w:rsidRPr="00892EFB">
        <w:rPr>
          <w:rFonts w:ascii="Phetsarath OT" w:eastAsia="Phetsarath OT" w:hAnsi="Phetsarath OT" w:cs="Phetsarath OT" w:hint="cs"/>
          <w:cs/>
          <w:lang w:val="pt-PT" w:bidi="lo-LA"/>
        </w:rPr>
        <w:t>ຕາມລະບຽບການ</w:t>
      </w:r>
      <w:r w:rsidR="002144A6" w:rsidRPr="00892EFB">
        <w:rPr>
          <w:rFonts w:ascii="Phetsarath OT" w:eastAsia="Phetsarath OT" w:hAnsi="Phetsarath OT" w:cs="Phetsarath OT"/>
          <w:cs/>
          <w:lang w:val="pt-PT" w:bidi="lo-LA"/>
        </w:rPr>
        <w:t xml:space="preserve">.  </w:t>
      </w:r>
    </w:p>
    <w:p w14:paraId="5F775F85" w14:textId="208E346E" w:rsidR="00CD79BC" w:rsidRPr="00892EFB" w:rsidRDefault="00566957" w:rsidP="00E6088A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ການດັດແກ້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ວັກທີ</w:t>
      </w:r>
      <w:r w:rsidR="001F3839" w:rsidRPr="00892EFB">
        <w:rPr>
          <w:rFonts w:ascii="Phetsarath OT" w:eastAsia="Phetsarath OT" w:hAnsi="Phetsarath OT" w:cs="Phetsarath OT" w:hint="cs"/>
          <w:cs/>
          <w:lang w:val="pt-PT" w:bidi="lo-LA"/>
        </w:rPr>
        <w:t>ໜຶ່ງ</w:t>
      </w:r>
      <w:r w:rsidR="00CD79B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ຂອງມາດ​ຕານີ້</w:t>
      </w:r>
      <w:r w:rsidR="00CD79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79BC" w:rsidRPr="00892EFB">
        <w:rPr>
          <w:rFonts w:ascii="Phetsarath OT" w:eastAsia="Phetsarath OT" w:hAnsi="Phetsarath OT" w:cs="Phetsarath OT" w:hint="cs"/>
          <w:cs/>
          <w:lang w:val="pt-PT" w:bidi="lo-LA"/>
        </w:rPr>
        <w:t>ຈະຕ້ອງ</w:t>
      </w:r>
      <w:r w:rsidR="00CD79BC"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01986250" w14:textId="568D2EFE" w:rsidR="00CD79BC" w:rsidRPr="00892EFB" w:rsidRDefault="00CD79BC" w:rsidP="00C64943">
      <w:pPr>
        <w:numPr>
          <w:ilvl w:val="2"/>
          <w:numId w:val="89"/>
        </w:numPr>
        <w:tabs>
          <w:tab w:val="left" w:pos="1498"/>
        </w:tabs>
        <w:ind w:left="426" w:firstLine="82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ບໍ່ເປັນການໃຊ້</w:t>
      </w:r>
      <w:r w:rsidR="008C72A7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</w:t>
      </w:r>
      <w:r w:rsidR="00EF72E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ຂ່າວສານ</w:t>
      </w:r>
      <w:r w:rsidR="008C72A7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ໃໝ່ດ້ານເຕັກນິກ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ທີ່ບໍ່ໄດ້ອ້າງອີງໃນຄຳຮ້ອງສະບັບຕົ້ນ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ໃນການຍື່ນຄຳຮ້ອງຄືນໃໝ່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ເພື່ອຮັບສິດທິບັດ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ຈົດທະບຽນແບບຜັງວົງຈອນລວມ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E00473E" w14:textId="687FB112" w:rsidR="00CD79BC" w:rsidRPr="00892EFB" w:rsidRDefault="00CD79BC" w:rsidP="00C64943">
      <w:pPr>
        <w:numPr>
          <w:ilvl w:val="2"/>
          <w:numId w:val="89"/>
        </w:numPr>
        <w:tabs>
          <w:tab w:val="left" w:pos="1498"/>
        </w:tabs>
        <w:ind w:left="426" w:firstLine="82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ບໍ່ປ່ຽນແປງຮູບຊົງທີ່ສຳຄັນ</w:t>
      </w:r>
      <w:r w:rsidR="0024236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ຂອງແບບອຸດສາຫະກຳ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ບໍ່ປ່ຽນແປງ</w:t>
      </w:r>
      <w:r w:rsidR="00E53719" w:rsidRPr="00892EFB">
        <w:rPr>
          <w:rFonts w:ascii="Phetsarath OT" w:eastAsia="Phetsarath OT" w:hAnsi="Phetsarath OT" w:cs="Phetsarath OT" w:hint="cs"/>
          <w:cs/>
          <w:lang w:val="pt-PT" w:bidi="lo-LA"/>
        </w:rPr>
        <w:t>ລັກສະນະທົ່ວໄປ</w:t>
      </w:r>
      <w:r w:rsidR="00E5371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53719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E5371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53719" w:rsidRPr="00892EFB">
        <w:rPr>
          <w:rFonts w:ascii="Phetsarath OT" w:eastAsia="Phetsarath OT" w:hAnsi="Phetsarath OT" w:cs="Phetsarath OT" w:hint="cs"/>
          <w:cs/>
          <w:lang w:val="pt-PT" w:bidi="lo-LA"/>
        </w:rPr>
        <w:t>ສະເພາະ</w:t>
      </w:r>
      <w:r w:rsidR="0024236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ອັນສຳຄັນຂອງເຄື່ອງໝາຍ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ຂອງແຫຼ່ງກຳເນີດໃດໜຶ່ງ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25F2CD81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cs/>
          <w:lang w:val="pt-PT" w:bidi="th-TH"/>
        </w:rPr>
      </w:pPr>
    </w:p>
    <w:p w14:paraId="6EC283BC" w14:textId="79E423B2" w:rsidR="0038076C" w:rsidRPr="00892EFB" w:rsidRDefault="0038076C" w:rsidP="00E6088A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E460F3" w:rsidRPr="00892EFB">
        <w:rPr>
          <w:rFonts w:ascii="Phetsarath OT" w:eastAsia="Phetsarath OT" w:hAnsi="Phetsarath OT" w:cs="Phetsarath OT"/>
          <w:b/>
          <w:bCs/>
          <w:lang w:val="pt-PT"/>
        </w:rPr>
        <w:t>43</w:t>
      </w:r>
      <w:r w:rsidR="000225CE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ສຳນວນຄຳຮ້ອງຂໍຈົດທະບຽນຊັບສິນອຸດສາຫະກຳ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ທີ່ບໍ່ນຳມາພິຈາລະນາ</w:t>
      </w:r>
    </w:p>
    <w:p w14:paraId="3744B424" w14:textId="6AC01A52" w:rsidR="0038076C" w:rsidRPr="00892EFB" w:rsidRDefault="0038076C" w:rsidP="00E6088A">
      <w:pPr>
        <w:ind w:left="426" w:right="29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ສຳນວນ​ຄຳຮ້ອງຂໍ​ຈົດ​ທະບຽນຊັບ​ສິນ​ອຸດ​ສາ​ຫະກຳ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ທີ່​ບໍ່ນຳມາພິຈາລະນາ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67199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61BF91D5" w14:textId="77777777" w:rsidR="0038076C" w:rsidRPr="00892EFB" w:rsidRDefault="0038076C" w:rsidP="00C64943">
      <w:pPr>
        <w:numPr>
          <w:ilvl w:val="0"/>
          <w:numId w:val="39"/>
        </w:numPr>
        <w:tabs>
          <w:tab w:val="left" w:pos="1484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ສຳນວນ​ຄຳຮ້ອງ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ບໍ່ຄົບ​ຖ້ວນ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D4A8088" w14:textId="77777777" w:rsidR="0038076C" w:rsidRPr="00892EFB" w:rsidRDefault="0038076C" w:rsidP="00C64943">
      <w:pPr>
        <w:numPr>
          <w:ilvl w:val="0"/>
          <w:numId w:val="39"/>
        </w:numPr>
        <w:tabs>
          <w:tab w:val="left" w:pos="1484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ຊັບ​ສິນ​ອຸດສາຫະກຳ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ບໍ່ມີ​ເງື່ອນ​ໄຂ​ຈະໄດ້ຮັບການ​ປົກ​ປ້ອງ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E31A750" w14:textId="77777777" w:rsidR="00CD79BC" w:rsidRPr="00892EFB" w:rsidRDefault="0038076C" w:rsidP="00C64943">
      <w:pPr>
        <w:numPr>
          <w:ilvl w:val="0"/>
          <w:numId w:val="39"/>
        </w:numPr>
        <w:tabs>
          <w:tab w:val="left" w:pos="1484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ຜູ້ຍື່ນສຳນວນ​ຄຳຮ້ອງ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ບໍ່​ມີ​ສິດ​ຂໍ​ຈົດ​ທະບຽນ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1EC93F5" w14:textId="77777777" w:rsidR="0038076C" w:rsidRPr="00892EFB" w:rsidRDefault="0038076C" w:rsidP="00C64943">
      <w:pPr>
        <w:numPr>
          <w:ilvl w:val="0"/>
          <w:numId w:val="39"/>
        </w:numPr>
        <w:tabs>
          <w:tab w:val="left" w:pos="1484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ຜູ້​ຍື່ນ​ສຳນວນຄຳຮ້ອງ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ບໍ່ໄດ້ຈ່າຍຄ່າ​ທຳນຽມ</w:t>
      </w:r>
      <w:r w:rsidR="009E548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E5486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9E548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E5486" w:rsidRPr="00892EFB">
        <w:rPr>
          <w:rFonts w:ascii="Phetsarath OT" w:eastAsia="Phetsarath OT" w:hAnsi="Phetsarath OT" w:cs="Phetsarath OT" w:hint="cs"/>
          <w:cs/>
          <w:lang w:val="pt-PT" w:bidi="lo-LA"/>
        </w:rPr>
        <w:t>ຄ່າບໍລິການ</w:t>
      </w:r>
      <w:r w:rsidR="009E548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ຄຳ​ຮ້ອງ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ການ​ຮັກສາ​ອາຍຸການ​ປົກປ້ອງ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BF50D6B" w14:textId="4FEACE57" w:rsidR="0038076C" w:rsidRPr="00892EFB" w:rsidRDefault="0038076C" w:rsidP="00C64943">
      <w:pPr>
        <w:numPr>
          <w:ilvl w:val="0"/>
          <w:numId w:val="39"/>
        </w:numPr>
        <w:tabs>
          <w:tab w:val="left" w:pos="1484"/>
        </w:tabs>
        <w:ind w:left="426" w:right="4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ຜູ້​ຍື່ນສຳນວນ​ຄຳຮ້ອງ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ບໍ່​ໄດ້​ສະ​ເໜີໃຫ້​ກວດ​ສອບ​ເນື້ອ​</w:t>
      </w:r>
      <w:r w:rsidR="00535D1E" w:rsidRPr="00892EFB">
        <w:rPr>
          <w:rFonts w:ascii="Phetsarath OT" w:eastAsia="Phetsarath OT" w:hAnsi="Phetsarath OT" w:cs="Phetsarath OT" w:hint="cs"/>
          <w:cs/>
          <w:lang w:val="pt-PT" w:bidi="lo-LA"/>
        </w:rPr>
        <w:t>ໃນ​</w:t>
      </w:r>
      <w:r w:rsidR="00535D1E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ຂອງສຳນວນ​ຄຳຮ້ອງຂໍ​ຈົດ​ທະບຽນການ​ປະດິດ​ສ້າງ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ສິ່ງ​ປະດິດ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DB2AED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​ເວລາທີ່​ໄດ້​ກຳນົດ​ໄວ້​ໃນມາດຕາ​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41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ຂອງ​ກົດໝາຍສະບັບ​ນີ້</w:t>
      </w:r>
      <w:r w:rsidR="000225CE" w:rsidRPr="00892EFB">
        <w:rPr>
          <w:rFonts w:ascii="Phetsarath OT" w:eastAsia="Phetsarath OT" w:hAnsi="Phetsarath OT" w:cs="Phetsarath OT"/>
          <w:lang w:val="pt-PT" w:bidi="lo-LA"/>
        </w:rPr>
        <w:t>;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0310C5E6" w14:textId="3928AB88" w:rsidR="000225CE" w:rsidRPr="00892EFB" w:rsidRDefault="000225CE" w:rsidP="00C64943">
      <w:pPr>
        <w:numPr>
          <w:ilvl w:val="0"/>
          <w:numId w:val="39"/>
        </w:numPr>
        <w:tabs>
          <w:tab w:val="left" w:pos="1484"/>
        </w:tabs>
        <w:ind w:left="426" w:right="4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ຜູ້​ຍື່ນສຳນວນຄຳຮ້ອງ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ບໍ່ດັດແກ້</w:t>
      </w:r>
      <w:r w:rsidR="0067199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B22D0" w:rsidRPr="00892EFB">
        <w:rPr>
          <w:rFonts w:ascii="Phetsarath OT" w:eastAsia="Phetsarath OT" w:hAnsi="Phetsarath OT" w:cs="Phetsarath OT" w:hint="cs"/>
          <w:cs/>
          <w:lang w:val="pt-PT" w:bidi="lo-LA"/>
        </w:rPr>
        <w:t>ຂໍ້​</w:t>
      </w:r>
      <w:r w:rsidR="008B1419" w:rsidRPr="00892EFB">
        <w:rPr>
          <w:rFonts w:ascii="Phetsarath OT" w:eastAsia="Phetsarath OT" w:hAnsi="Phetsarath OT" w:cs="Phetsarath OT"/>
          <w:cs/>
          <w:lang w:val="pt-PT" w:bidi="lo-LA"/>
        </w:rPr>
        <w:t xml:space="preserve"> 1</w:t>
      </w:r>
      <w:r w:rsidR="008B1419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8B1419" w:rsidRPr="00892EFB">
        <w:rPr>
          <w:rFonts w:ascii="Phetsarath OT" w:eastAsia="Phetsarath OT" w:hAnsi="Phetsarath OT" w:cs="Phetsarath OT"/>
          <w:cs/>
          <w:lang w:val="pt-PT" w:bidi="lo-LA"/>
        </w:rPr>
        <w:t>3</w:t>
      </w:r>
      <w:r w:rsidR="008B1419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8B1419" w:rsidRPr="00892EFB">
        <w:rPr>
          <w:rFonts w:ascii="Phetsarath OT" w:eastAsia="Phetsarath OT" w:hAnsi="Phetsarath OT" w:cs="Phetsarath OT"/>
          <w:cs/>
          <w:lang w:val="pt-PT" w:bidi="lo-LA"/>
        </w:rPr>
        <w:t xml:space="preserve">4 </w:t>
      </w:r>
      <w:r w:rsidR="008B1419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67199A">
        <w:rPr>
          <w:rFonts w:ascii="Phetsarath OT" w:eastAsia="Phetsarath OT" w:hAnsi="Phetsarath OT" w:cs="Phetsarath OT" w:hint="cs"/>
          <w:cs/>
          <w:lang w:val="pt-PT" w:bidi="lo-LA"/>
        </w:rPr>
        <w:t xml:space="preserve"> ຂໍ້</w:t>
      </w:r>
      <w:r w:rsidR="008B1419" w:rsidRPr="00892EFB">
        <w:rPr>
          <w:rFonts w:ascii="Phetsarath OT" w:eastAsia="Phetsarath OT" w:hAnsi="Phetsarath OT" w:cs="Phetsarath OT"/>
          <w:cs/>
          <w:lang w:val="pt-PT" w:bidi="lo-LA"/>
        </w:rPr>
        <w:t xml:space="preserve"> 5 </w:t>
      </w:r>
      <w:r w:rsidR="00E319B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8B1419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D5F9A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ຕາມການ</w:t>
      </w:r>
      <w:r w:rsidR="005E4822" w:rsidRPr="00892EFB">
        <w:rPr>
          <w:rFonts w:ascii="Phetsarath OT" w:eastAsia="Phetsarath OT" w:hAnsi="Phetsarath OT" w:cs="Phetsarath OT" w:hint="cs"/>
          <w:cs/>
          <w:lang w:val="pt-PT" w:bidi="lo-LA"/>
        </w:rPr>
        <w:t>ແນະນຳ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126D88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3584BE21" w14:textId="77777777" w:rsidR="00E460F3" w:rsidRPr="00892EFB" w:rsidRDefault="00E460F3">
      <w:pPr>
        <w:jc w:val="both"/>
        <w:rPr>
          <w:rFonts w:ascii="Phetsarath OT" w:eastAsia="Phetsarath OT" w:hAnsi="Phetsarath OT" w:cs="Phetsarath OT"/>
          <w:b/>
          <w:cs/>
          <w:lang w:val="pt-PT" w:bidi="th-TH"/>
        </w:rPr>
      </w:pPr>
    </w:p>
    <w:p w14:paraId="407ECCF6" w14:textId="77777777" w:rsidR="0015777C" w:rsidRPr="00892EFB" w:rsidRDefault="0015777C" w:rsidP="00600547">
      <w:pPr>
        <w:ind w:left="851" w:hanging="8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44 (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ການ​ຈົດທະບຽນ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399B2637" w14:textId="7925D909" w:rsidR="00AC70C0" w:rsidRPr="00892EFB" w:rsidRDefault="0015777C" w:rsidP="00600547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ພາຍຫຼັງການ​ກວດ​ສອບ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ພິຈາລະນາ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ສຳນວນ​ຄຳຮ້ອງຂໍ​ຈົດ​ທະບຽນຊັບ​ສິນ​ອຸດສາຫະກຳ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ທີ່​ເຫັນ​ວ່າ​ຖືກ​ຕ້ອງຕາ​ມ​ເງື່ອນ​ໄຂ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ທີ່​ໄດ້​ກຳນົດ​ໄວ້​ໃນ​ກົດໝາຍສະບັບ​ນີ້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84406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ຈະ​ອອກ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ສິດທິ​ບັດ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ອະນຸ​ສິດທິ​ບັດ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ໃບ​ຢັ້ງຢືນການຈົດ​ທະບຽນຊັບ​ສິນອຸດສາຫະກຳ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ໃຫ້ຜູ້ຮ້ອງຂໍ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ບັນທຶກ​ລົງ​ໃນປຶ້ມບັນທຶກ​ການ​ຈົດ​ທະບຽນແລ້ວ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​​</w:t>
      </w:r>
      <w:r w:rsidR="002900D1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ເຜີຍ​ແຜ່​ຜົນຂອງ​ການ​ຈົດ​ທະບຽນດັ່ງ​ກ່າວ</w:t>
      </w:r>
      <w:r w:rsidR="00FF5FD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ລົງ​ຈົດໝາຍເຫດທາງລັດຖະ​ການ​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ກ່ຽວ​ກັບ</w:t>
      </w:r>
      <w:r w:rsidR="00160A78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ຊັບສິນທາງປັນຍາ.</w:t>
      </w:r>
    </w:p>
    <w:p w14:paraId="44FA81C2" w14:textId="488BC8C3" w:rsidR="00AC70C0" w:rsidRPr="00892EFB" w:rsidRDefault="00C47440" w:rsidP="00600547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ເມື່ອມີການຈົດທະບຽນ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ແບບອຸດສາຫະກຳ</w:t>
      </w:r>
      <w:r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ຖິ່ນກຳເນ</w:t>
      </w:r>
      <w:r w:rsidR="00AC24AA" w:rsidRPr="00892EFB">
        <w:rPr>
          <w:rFonts w:ascii="Phetsarath OT" w:eastAsia="Phetsarath OT" w:hAnsi="Phetsarath OT" w:cs="Phetsarath OT" w:hint="cs"/>
          <w:cs/>
          <w:lang w:val="pt-PT" w:bidi="lo-LA"/>
        </w:rPr>
        <w:t>ີ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ບຸກຄົນທີສາມ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ສາມາດສະເໜີຂໍ</w:t>
      </w:r>
      <w:r w:rsidRPr="0016371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ຍົກເລີກ</w:t>
      </w:r>
      <w:r w:rsidR="00143AFC" w:rsidRPr="0016371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143AFC"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143AFC" w:rsidRPr="0016371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143AFC"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ລົບລ້າງ</w:t>
      </w:r>
      <w:r w:rsidR="00143AFC" w:rsidRPr="0016371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ກ່ຽວກັບການຈົດທະບຽນດັ່ງກ່າວ </w:t>
      </w:r>
      <w:r w:rsidR="009860D5"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ຕໍ່ກະຊວງອຸດສາຫະກໍາ</w:t>
      </w:r>
      <w:r w:rsidR="009860D5" w:rsidRPr="0016371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9860D5"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="00163715"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9860D5" w:rsidRPr="0016371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ການຄ້າ</w:t>
      </w:r>
      <w:r w:rsidR="0072050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077C16"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ພາຍໃນເວລາ</w:t>
      </w:r>
      <w:r w:rsidR="0016371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ຫ້າປີ ນັບແຕ່ວັນພ</w:t>
      </w:r>
      <w:r w:rsidR="00A34832" w:rsidRPr="00892EFB">
        <w:rPr>
          <w:rFonts w:ascii="Phetsarath OT" w:eastAsia="Phetsarath OT" w:hAnsi="Phetsarath OT" w:cs="Phetsarath OT" w:hint="cs"/>
          <w:cs/>
          <w:lang w:val="pt-PT" w:bidi="lo-LA"/>
        </w:rPr>
        <w:t>ິ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ມເຜີຍແຜ່</w:t>
      </w:r>
      <w:r w:rsidR="00EF3BBF" w:rsidRPr="00892EFB">
        <w:rPr>
          <w:rFonts w:ascii="Phetsarath OT" w:eastAsia="Phetsarath OT" w:hAnsi="Phetsarath OT" w:cs="Phetsarath OT" w:hint="cs"/>
          <w:cs/>
          <w:lang w:val="pt-PT" w:bidi="lo-LA"/>
        </w:rPr>
        <w:t>ລົງ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ຈົດໝາຍເຫດທາງລັດຖະການ</w:t>
      </w:r>
      <w:r w:rsidR="0016371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4166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ກ່ຽວກັບຊັບສິນທາງປັນຍາ</w:t>
      </w:r>
      <w:r w:rsidR="0024416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. </w:t>
      </w:r>
      <w:r w:rsidR="00537D8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665A5380" w14:textId="0A78C965" w:rsidR="00E83095" w:rsidRPr="00892EFB" w:rsidRDefault="00697571" w:rsidP="00600547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ກະຊວງອຸດສາຫະກໍາ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44636"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ຍົກເລີກ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ລົບລ້າງ</w:t>
      </w:r>
      <w:r w:rsidR="006F117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ການຈົດທະບຽນດັ່ງກ່າວ</w:t>
      </w:r>
      <w:r w:rsidR="003D2FA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57B79"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</w:t>
      </w:r>
      <w:r w:rsidR="00FF5A1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F5A15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</w:t>
      </w:r>
      <w:r w:rsidR="00FF5A1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E0BB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ທີ່ບໍ່ຖືກຕ້ອງ ຫຼື </w:t>
      </w:r>
      <w:r w:rsidR="00FF5A15"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ດ້ວຍຄວາມບໍ່ບໍລິສຸດໃຈ</w:t>
      </w:r>
      <w:r w:rsidR="003D2FA1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  <w:r w:rsidR="00FF5A1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766193FE" w14:textId="77777777" w:rsidR="003618B2" w:rsidRPr="00892EFB" w:rsidRDefault="003618B2">
      <w:pPr>
        <w:jc w:val="both"/>
        <w:rPr>
          <w:rFonts w:ascii="Phetsarath OT" w:eastAsia="Phetsarath OT" w:hAnsi="Phetsarath OT" w:cs="Phetsarath OT"/>
          <w:lang w:val="pt-PT"/>
        </w:rPr>
      </w:pPr>
    </w:p>
    <w:p w14:paraId="1877680B" w14:textId="67C5B8AC" w:rsidR="0015777C" w:rsidRPr="00892EFB" w:rsidRDefault="0015777C" w:rsidP="0017450D">
      <w:pPr>
        <w:ind w:left="851" w:hanging="851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45 </w:t>
      </w:r>
      <w:r w:rsidR="00703CD6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703CD6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703CD6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ການສິ້ນສຸດສິດໃນຊັບສິນອຸດສາຫະກຳ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</w:p>
    <w:p w14:paraId="37DF2FB6" w14:textId="297E6207" w:rsidR="0015777C" w:rsidRPr="00892EFB" w:rsidRDefault="00B042F7" w:rsidP="0017450D">
      <w:pPr>
        <w:ind w:left="567" w:firstLine="497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ສິດໃນຊັບສິນອຸດສາຫະກຳ </w:t>
      </w:r>
      <w:r w:rsidR="0015777C" w:rsidRPr="00892EFB">
        <w:rPr>
          <w:rFonts w:ascii="Phetsarath OT" w:eastAsia="Phetsarath OT" w:hAnsi="Phetsarath OT" w:cs="Phetsarath OT" w:hint="cs"/>
          <w:cs/>
          <w:lang w:val="pt-PT" w:bidi="lo-LA"/>
        </w:rPr>
        <w:t>ຈະສິ້ນສຸດລົງໃນກໍລະນີ</w:t>
      </w:r>
      <w:r w:rsidR="0015777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5777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15777C"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08361810" w14:textId="77777777" w:rsidR="0015777C" w:rsidRPr="00892EFB" w:rsidRDefault="0015777C" w:rsidP="00C64943">
      <w:pPr>
        <w:numPr>
          <w:ilvl w:val="0"/>
          <w:numId w:val="1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ອາຍຸການປົກປ້ອງໄດ້ສິ້ນສຸດລົງ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E45C11B" w14:textId="0D7B5A7A" w:rsidR="0015777C" w:rsidRPr="00892EFB" w:rsidRDefault="0015777C" w:rsidP="00C64943">
      <w:pPr>
        <w:numPr>
          <w:ilvl w:val="0"/>
          <w:numId w:val="1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ເຈົ້າຂອງຊັບສິນອຸດສາຫະກຳ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ບໍ່ຕໍ່ອາຍຸການຈົດທະບຽນ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ບໍ່ຈ່າຍ</w:t>
      </w:r>
      <w:r w:rsidR="007D4BCC" w:rsidRPr="007D4BCC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ຄ່າທຳນຽມ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ຕາມລະບຽບການ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ຈະສິ້ນສຸດລົງໃນວັນສຸດທ້າຍຂອງໄລຍະການປົກປ້ອງໝົດອາຍຸ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ໃນວັນສຸດທ້າຍ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ຂອງຄ່າທຳນຽມ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ທີ່ໄດ້ຈ່າຍແລ້ວ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ABD78C3" w14:textId="4E03DF37" w:rsidR="00FE2D1F" w:rsidRPr="00892EFB" w:rsidRDefault="0015777C" w:rsidP="00C64943">
      <w:pPr>
        <w:numPr>
          <w:ilvl w:val="0"/>
          <w:numId w:val="1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ເປັນໂມຄະ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ຖ້າພົບເຫັນເງື່ອນໄຂ</w:t>
      </w:r>
      <w:r w:rsidR="00E14730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ເພື່ອຂໍປົກປ້ອງຢ່າງໜຶ່ງ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ຫຼາຍຢ່າງ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05DC7" w:rsidRPr="00892EFB">
        <w:rPr>
          <w:rFonts w:ascii="Phetsarath OT" w:eastAsia="Phetsarath OT" w:hAnsi="Phetsarath OT" w:cs="Phetsarath OT" w:hint="cs"/>
          <w:cs/>
          <w:lang w:val="pt-PT" w:bidi="lo-LA"/>
        </w:rPr>
        <w:t>ຫາກ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ບໍ່ຄົບຖ້ວນ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ໃນກໍລະນີການພົບເຫັນພຽງແຕ່ສ່ວນໃດສ່ວນໜຶ່ງ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ຂອງຊັບສິນອຸດສາ</w:t>
      </w:r>
      <w:r w:rsidR="00FE2D1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ບໍ່ຖືກຕ້ອງຕາມເງື່ອນໄຂ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ກໍຈະເປັນໂມຄະແຕ່ສະເພາະສ່ວນນັ້ນ</w:t>
      </w:r>
      <w:r w:rsidR="00DC62B8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BF5C3D5" w14:textId="77777777" w:rsidR="00FE2D1F" w:rsidRPr="00892EFB" w:rsidRDefault="00697571" w:rsidP="00C64943">
      <w:pPr>
        <w:numPr>
          <w:ilvl w:val="0"/>
          <w:numId w:val="1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ຜູ້ໄດ້ຮັບມອບໝາຍສິດ</w:t>
      </w:r>
      <w:r w:rsidR="009A22F9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ຊັບສິນອຸດສາຫະກໍາ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ຫາກໄດ້</w:t>
      </w:r>
      <w:r w:rsidR="009A22F9" w:rsidRPr="00892EFB">
        <w:rPr>
          <w:rFonts w:ascii="Phetsarath OT" w:eastAsia="Phetsarath OT" w:hAnsi="Phetsarath OT" w:cs="Phetsarath OT" w:hint="cs"/>
          <w:cs/>
          <w:lang w:val="pt-PT" w:bidi="lo-LA"/>
        </w:rPr>
        <w:t>ຈຳໜ່າຍ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ຜະລິດຕະພັນຂອງຕົນ</w:t>
      </w:r>
      <w:r w:rsidR="00B042F7" w:rsidRPr="00892EFB">
        <w:rPr>
          <w:rFonts w:ascii="Phetsarath OT" w:eastAsia="Phetsarath OT" w:hAnsi="Phetsarath OT" w:cs="Phetsarath OT" w:hint="cs"/>
          <w:cs/>
          <w:lang w:val="pt-PT" w:bidi="lo-LA"/>
        </w:rPr>
        <w:t>ອອກສູ່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ຕະຫຼາດໃດໜຶ່ງແລ້ວ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</w:t>
      </w:r>
      <w:r w:rsidR="004E5040"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ຜູ້ໄດ້ຮັບມອບໝາຍສິດຕໍ່ຜະລິດຕະພັນດັ່ງກ່າວ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</w:t>
      </w:r>
      <w:r w:rsidR="00442D6A" w:rsidRPr="00892EFB">
        <w:rPr>
          <w:rFonts w:ascii="Phetsarath OT" w:eastAsia="Phetsarath OT" w:hAnsi="Phetsarath OT" w:cs="Phetsarath OT" w:hint="cs"/>
          <w:cs/>
          <w:lang w:val="pt-PT" w:bidi="lo-LA"/>
        </w:rPr>
        <w:t>ໝົດ</w:t>
      </w:r>
      <w:r w:rsidR="00782338"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ໃນການຄວບຄຸມການ</w:t>
      </w:r>
      <w:r w:rsidR="00CC249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ຈໍາໜ່າຍ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ນຳເຂົ້າ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ສະເໜີຂາຍ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="00CC2498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5B538D"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="00CC2498" w:rsidRPr="00892EFB">
        <w:rPr>
          <w:rFonts w:ascii="Phetsarath OT" w:eastAsia="Phetsarath OT" w:hAnsi="Phetsarath OT" w:cs="Phetsarath OT"/>
          <w:cs/>
          <w:lang w:val="pt-PT" w:bidi="lo-LA"/>
        </w:rPr>
        <w:t xml:space="preserve">  </w:t>
      </w:r>
      <w:r w:rsidR="00CC249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C249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82338" w:rsidRPr="00892EFB">
        <w:rPr>
          <w:rFonts w:ascii="Phetsarath OT" w:eastAsia="Phetsarath OT" w:hAnsi="Phetsarath OT" w:cs="Phetsarath OT" w:hint="cs"/>
          <w:cs/>
          <w:lang w:val="pt-PT" w:bidi="lo-LA"/>
        </w:rPr>
        <w:t>ມອບໃຫ້ບຸກຄົນອື່ນ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th-TH"/>
        </w:rPr>
        <w:t xml:space="preserve"> </w:t>
      </w:r>
    </w:p>
    <w:p w14:paraId="594A0C1C" w14:textId="52299ED7" w:rsidR="00A130DA" w:rsidRPr="00892EFB" w:rsidRDefault="00673589" w:rsidP="00C64943">
      <w:pPr>
        <w:numPr>
          <w:ilvl w:val="0"/>
          <w:numId w:val="16"/>
        </w:numPr>
        <w:tabs>
          <w:tab w:val="left" w:pos="1418"/>
          <w:tab w:val="left" w:pos="1560"/>
        </w:tabs>
        <w:ind w:left="426" w:firstLine="7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ກະຊວງອຸດສາຫະກໍາ ແລະ ການຄ້າ</w:t>
      </w:r>
      <w:r w:rsidR="00A130D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892EFB">
        <w:rPr>
          <w:rFonts w:ascii="Phetsarath OT" w:eastAsia="Phetsarath OT" w:hAnsi="Phetsarath OT" w:cs="Phetsarath OT" w:hint="cs"/>
          <w:cs/>
          <w:lang w:val="pt-PT" w:bidi="lo-LA"/>
        </w:rPr>
        <w:t>ຍົກເລີກ</w:t>
      </w:r>
      <w:r w:rsidR="00A130D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A130D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892EFB">
        <w:rPr>
          <w:rFonts w:ascii="Phetsarath OT" w:eastAsia="Phetsarath OT" w:hAnsi="Phetsarath OT" w:cs="Phetsarath OT" w:hint="cs"/>
          <w:cs/>
          <w:lang w:val="pt-PT" w:bidi="lo-LA"/>
        </w:rPr>
        <w:t>ລົບລ້າງ</w:t>
      </w:r>
      <w:r w:rsidR="00A130D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="00A130D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36493C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="00A130D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DC0559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="00A130DA" w:rsidRPr="00DC0559">
        <w:rPr>
          <w:rFonts w:ascii="Phetsarath OT" w:eastAsia="Phetsarath OT" w:hAnsi="Phetsarath OT" w:cs="Phetsarath OT"/>
          <w:cs/>
          <w:lang w:val="pt-PT" w:bidi="lo-LA"/>
        </w:rPr>
        <w:t xml:space="preserve"> 44 </w:t>
      </w:r>
      <w:r w:rsidR="00A07583" w:rsidRPr="00DC0559">
        <w:rPr>
          <w:rFonts w:ascii="Phetsarath OT" w:eastAsia="Phetsarath OT" w:hAnsi="Phetsarath OT" w:cs="Phetsarath OT" w:hint="cs"/>
          <w:cs/>
          <w:lang w:val="pt-PT" w:bidi="lo-LA"/>
        </w:rPr>
        <w:t>ວັກທີສາມ</w:t>
      </w:r>
      <w:r w:rsidR="00A07583" w:rsidRPr="00DC0559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DC0559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A130DA" w:rsidRPr="00DC0559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DC0559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="00A130DA" w:rsidRPr="00DC0559">
        <w:rPr>
          <w:rFonts w:ascii="Phetsarath OT" w:eastAsia="Phetsarath OT" w:hAnsi="Phetsarath OT" w:cs="Phetsarath OT"/>
          <w:cs/>
          <w:lang w:val="pt-PT" w:bidi="lo-LA"/>
        </w:rPr>
        <w:t xml:space="preserve"> 65</w:t>
      </w:r>
      <w:r w:rsidR="008C1572" w:rsidRPr="00DC0559">
        <w:rPr>
          <w:rFonts w:ascii="Phetsarath OT" w:eastAsia="Phetsarath OT" w:hAnsi="Phetsarath OT" w:cs="Phetsarath OT" w:hint="cs"/>
          <w:cs/>
          <w:lang w:val="pt-PT" w:bidi="lo-LA"/>
        </w:rPr>
        <w:t xml:space="preserve"> ວັກທີສອງ</w:t>
      </w:r>
      <w:r w:rsidR="00A130DA" w:rsidRPr="00DC0559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130DA"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ຂອງກົດໝາຍສະບັບນີ້</w:t>
      </w:r>
      <w:r w:rsidR="00A130DA" w:rsidRPr="00892EFB">
        <w:rPr>
          <w:rFonts w:ascii="Phetsarath OT" w:eastAsia="Phetsarath OT" w:hAnsi="Phetsarath OT" w:cs="Phetsarath OT"/>
          <w:cs/>
          <w:lang w:val="pt-PT" w:bidi="lo-LA"/>
        </w:rPr>
        <w:t xml:space="preserve">.​ </w:t>
      </w:r>
    </w:p>
    <w:p w14:paraId="66165A39" w14:textId="77777777" w:rsidR="00D07893" w:rsidRPr="00892EFB" w:rsidRDefault="00D07893" w:rsidP="00042448">
      <w:pPr>
        <w:jc w:val="both"/>
        <w:rPr>
          <w:rFonts w:ascii="Phetsarath OT" w:eastAsia="Phetsarath OT" w:hAnsi="Phetsarath OT" w:cs="Phetsarath OT"/>
          <w:strike/>
          <w:lang w:val="pt-PT" w:bidi="lo-LA"/>
        </w:rPr>
      </w:pPr>
    </w:p>
    <w:p w14:paraId="15161A48" w14:textId="1F4A2864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4</w:t>
      </w:r>
    </w:p>
    <w:p w14:paraId="37ECC750" w14:textId="3CC9A36B" w:rsidR="0038076C" w:rsidRPr="00892EFB" w:rsidRDefault="00BC56D1" w:rsidP="00BC56D1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ສິດ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ພັນທະ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ຂອງເຈົ້າຂອງຊັບ​ສິນ​ອຸດສາຫະກຳ</w:t>
      </w:r>
    </w:p>
    <w:p w14:paraId="42DEB178" w14:textId="77777777" w:rsidR="0094601F" w:rsidRPr="00892EFB" w:rsidRDefault="0094601F" w:rsidP="00BC56D1">
      <w:pPr>
        <w:jc w:val="center"/>
        <w:rPr>
          <w:rFonts w:ascii="Phetsarath OT" w:eastAsia="Phetsarath OT" w:hAnsi="Phetsarath OT" w:cs="Phetsarath OT"/>
          <w:bCs/>
          <w:cs/>
          <w:lang w:val="pt-PT" w:bidi="th-TH"/>
        </w:rPr>
      </w:pPr>
    </w:p>
    <w:p w14:paraId="11A71E75" w14:textId="7DFAAD27" w:rsidR="00975175" w:rsidRPr="00892EFB" w:rsidRDefault="00975175" w:rsidP="00A96574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46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ເຈົ້າຂອງຊັບ​ສິນ​ອຸດສາຫະກໍາ</w:t>
      </w:r>
    </w:p>
    <w:p w14:paraId="40571F88" w14:textId="16CEE6C9" w:rsidR="000F1C99" w:rsidRPr="00892EFB" w:rsidRDefault="00975175" w:rsidP="00A96574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ພາຍ​ຫຼັງໄດ້ຮັບ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ສິດທິ​ບັດ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ອະນຸ​ສິດທິ​ບັດ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ການ​ຈົດ​ທະບຽນ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ຢ່າງ​ຖືກ​ຕ້ອງຕາ​ມກົດໝາຍ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="00C720FB">
        <w:rPr>
          <w:rFonts w:ascii="Phetsarath OT" w:eastAsia="Phetsarath OT" w:hAnsi="Phetsarath OT" w:cs="Phetsarath OT" w:hint="cs"/>
          <w:cs/>
          <w:lang w:val="pt-PT" w:bidi="lo-LA"/>
        </w:rPr>
        <w:t xml:space="preserve">  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ຜູ້ຮ້ອງຂໍ</w:t>
      </w:r>
      <w:r w:rsidR="00A764A0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ຈະ​ກາຍ​​ເປັນ​ເຈົ້າຂອງ​ຊັບ​ສິນ​ອຸດສາຫະກຳ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13C7AF47" w14:textId="03A0CFAB" w:rsidR="00975175" w:rsidRPr="00892EFB" w:rsidRDefault="00975175" w:rsidP="00A96574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4D7B7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ມີການວ່າຈ້າງໃຫ້ປະດິດສ້າງ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ອອກ​ແບບຊັບ​ສິນ​ອຸດສາຫະກຳນັ້ນ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ສິດໃນຊັບ​ສິນ​ອຸດສາ</w:t>
      </w:r>
      <w:r w:rsidR="00A9657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ຫະກຳ​ດັ່ງ​ກ່າວ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ເປັນຂອງຜູ້ວ່າຈ້າງ</w:t>
      </w:r>
      <w:r w:rsidR="00F8311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ເວັ້ນ​</w:t>
      </w:r>
      <w:r w:rsidR="00703CD6" w:rsidRPr="00892EFB">
        <w:rPr>
          <w:rFonts w:ascii="Phetsarath OT" w:eastAsia="Phetsarath OT" w:hAnsi="Phetsarath OT" w:cs="Phetsarath OT" w:hint="cs"/>
          <w:cs/>
          <w:lang w:val="pt-PT" w:bidi="lo-LA"/>
        </w:rPr>
        <w:t>ເສ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ຍ​ແຕ່​ມີ​ການ​ຕົກລົງກັນ​ໄວ້</w:t>
      </w:r>
      <w:r w:rsidR="00DC6DE0"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ຢ່າງ​ອື່ນ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E9BF3C8" w14:textId="77777777" w:rsidR="009D4114" w:rsidRPr="00892EFB" w:rsidRDefault="009D4114">
      <w:pPr>
        <w:ind w:left="567" w:firstLine="709"/>
        <w:jc w:val="both"/>
        <w:rPr>
          <w:rFonts w:ascii="Phetsarath OT" w:eastAsia="Phetsarath OT" w:hAnsi="Phetsarath OT" w:cs="Phetsarath OT"/>
          <w:lang w:val="pt-PT"/>
        </w:rPr>
      </w:pPr>
    </w:p>
    <w:p w14:paraId="6FE43A50" w14:textId="707CC690" w:rsidR="0038076C" w:rsidRPr="00892EFB" w:rsidRDefault="0038076C" w:rsidP="0013547F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47</w:t>
      </w:r>
      <w:r w:rsidR="00CF6563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D07893" w:rsidRPr="00D07893">
        <w:rPr>
          <w:rFonts w:ascii="Phetsarath OT" w:eastAsia="Phetsarath OT" w:hAnsi="Phetsarath OT" w:cs="Phetsarath OT" w:hint="cs"/>
          <w:bCs/>
          <w:cs/>
          <w:lang w:val="pt-PT" w:bidi="lo-LA"/>
        </w:rPr>
        <w:t>(ປັບປຸງ)</w:t>
      </w:r>
      <w:r w:rsidR="00D07893">
        <w:rPr>
          <w:rFonts w:ascii="Phetsarath OT" w:eastAsia="Phetsarath OT" w:hAnsi="Phetsarath OT" w:cs="Phetsarath OT" w:hint="cs"/>
          <w:b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</w:t>
      </w:r>
      <w:r w:rsidR="00387901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ລວມ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ຂອງເຈົ້າຂອງຊັບ​ສິນ​ອຸດ​ສາຫະ​ກຳ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19DF63E" w14:textId="007B3C9C" w:rsidR="0038076C" w:rsidRPr="00892EFB" w:rsidRDefault="0038076C" w:rsidP="0013547F">
      <w:pPr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ເຈົ້າຂອງ​ຊັບ​ສິນ​ອຸດສາຫະກຳ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854A36"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38790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ລວມ </w:t>
      </w:r>
      <w:r w:rsidR="00854A36"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43FC60A5" w14:textId="092D74C3" w:rsidR="0038076C" w:rsidRPr="00892EFB" w:rsidRDefault="0038076C" w:rsidP="00C64943">
      <w:pPr>
        <w:numPr>
          <w:ilvl w:val="4"/>
          <w:numId w:val="40"/>
        </w:numPr>
        <w:tabs>
          <w:tab w:val="left" w:pos="1484"/>
        </w:tabs>
        <w:ind w:left="426" w:firstLine="820"/>
        <w:jc w:val="both"/>
        <w:rPr>
          <w:rFonts w:ascii="Phetsarath OT" w:eastAsia="Phetsarath OT" w:hAnsi="Phetsarath OT" w:cs="Phetsarath OT"/>
          <w:color w:val="FF0000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ໄດ້ຮັບ​​ປະ​ໂຫຍ​ດ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ທີ່​ໄດ້​ມາຈາກການ</w:t>
      </w:r>
      <w:r w:rsidR="00630BB1"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ຜົນປະໂຫຍດຂອງ​ຊັບສິນ​ອຸດສາ​ຫະກຳ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630BB1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0ED2A2BB" w14:textId="29DCA45B" w:rsidR="00745618" w:rsidRPr="00892EFB" w:rsidRDefault="0038076C" w:rsidP="00C64943">
      <w:pPr>
        <w:numPr>
          <w:ilvl w:val="4"/>
          <w:numId w:val="40"/>
        </w:numPr>
        <w:tabs>
          <w:tab w:val="left" w:pos="1484"/>
        </w:tabs>
        <w:ind w:left="426" w:firstLine="82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ໂອນ​ສິດທັງໝົດ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ສ່ວນໃດສ່ວນໜຶ່ງ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</w:t>
      </w:r>
      <w:r w:rsidR="00B20F87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ດ້ວຍ​ການ</w:t>
      </w:r>
      <w:r w:rsidR="005A7EF1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​ຂາຍ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ແລກປ່ຽນ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ໃຫ້ເຊົ່າ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ມອບ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FF26E18" w14:textId="7DDA87E8" w:rsidR="0038076C" w:rsidRPr="00892EFB" w:rsidRDefault="0038076C" w:rsidP="00C64943">
      <w:pPr>
        <w:numPr>
          <w:ilvl w:val="4"/>
          <w:numId w:val="40"/>
        </w:numPr>
        <w:tabs>
          <w:tab w:val="left" w:pos="1484"/>
        </w:tabs>
        <w:ind w:left="426" w:firstLine="82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ອະນຸຍາດໃຫ້ບຸກຄົນອື່ນ</w:t>
      </w:r>
      <w:r w:rsidR="00630BB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ທັງໝົດ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ສ່ວນໃດສ່ວນໜຶ່ງ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ໃນຊັບສິນອຸດສາຫະ</w:t>
      </w:r>
      <w:r w:rsidR="00D07893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ກຳຂອງຕົນ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7276742B" w14:textId="51D3F226" w:rsidR="0038076C" w:rsidRPr="00892EFB" w:rsidRDefault="0038076C" w:rsidP="00C64943">
      <w:pPr>
        <w:pStyle w:val="ListParagraph"/>
        <w:numPr>
          <w:ilvl w:val="4"/>
          <w:numId w:val="40"/>
        </w:numPr>
        <w:tabs>
          <w:tab w:val="left" w:pos="1484"/>
        </w:tabs>
        <w:ind w:left="426" w:firstLine="82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ມອບການສືບທອດ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ໂອນກຳມະສິດ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ຂອງຕົນໃຫ້</w:t>
      </w:r>
      <w:r w:rsidR="00DA3E2D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5539393" w14:textId="2DB828AE" w:rsidR="0038076C" w:rsidRPr="00892EFB" w:rsidRDefault="00185A6E" w:rsidP="00C64943">
      <w:pPr>
        <w:pStyle w:val="ListParagraph"/>
        <w:numPr>
          <w:ilvl w:val="4"/>
          <w:numId w:val="40"/>
        </w:numPr>
        <w:tabs>
          <w:tab w:val="left" w:pos="1484"/>
        </w:tabs>
        <w:ind w:left="426" w:firstLine="820"/>
        <w:jc w:val="both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ດຳ​ເນີນ​ການ​ທາງ​ດ້ານ​ກົດ​ໝາຍ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ປົກ​ປ້ອງຊັບ​ສິນ​ອຸດສາ​ຫະກຳຂອງຕົນ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ຈາກ​ການ​ລະ​ເມີດ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61742C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​ອື່ນ</w:t>
      </w:r>
      <w:r w:rsidR="0038076C" w:rsidRPr="00892EFB">
        <w:rPr>
          <w:rFonts w:ascii="Phetsarath OT" w:eastAsia="Phetsarath OT" w:hAnsi="Phetsarath OT" w:cs="Phetsarath OT"/>
          <w:lang w:val="pt-PT"/>
        </w:rPr>
        <w:t>.</w:t>
      </w:r>
    </w:p>
    <w:p w14:paraId="23597D5A" w14:textId="77777777" w:rsidR="0038076C" w:rsidRPr="00892EFB" w:rsidRDefault="0038076C">
      <w:pPr>
        <w:ind w:right="-357"/>
        <w:jc w:val="both"/>
        <w:rPr>
          <w:rFonts w:ascii="Phetsarath OT" w:eastAsia="Phetsarath OT" w:hAnsi="Phetsarath OT" w:cs="Phetsarath OT"/>
          <w:bCs/>
          <w:cs/>
          <w:lang w:val="pt-PT" w:bidi="th-TH"/>
        </w:rPr>
      </w:pPr>
    </w:p>
    <w:p w14:paraId="3B2AAA55" w14:textId="70D7FB01" w:rsidR="00975175" w:rsidRPr="00892EFB" w:rsidRDefault="00975175" w:rsidP="00785E40">
      <w:pPr>
        <w:ind w:right="-357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183298" w:rsidRPr="00892EFB">
        <w:rPr>
          <w:rFonts w:ascii="Phetsarath OT" w:eastAsia="Phetsarath OT" w:hAnsi="Phetsarath OT" w:cs="Phetsarath OT"/>
          <w:b/>
          <w:bCs/>
          <w:cs/>
          <w:lang w:val="pt-PT"/>
        </w:rPr>
        <w:t>48</w:t>
      </w:r>
      <w:r w:rsidRPr="00892EFB">
        <w:rPr>
          <w:rFonts w:ascii="Phetsarath OT" w:eastAsia="Phetsarath OT" w:hAnsi="Phetsarath OT" w:cs="Phetsarath OT"/>
          <w:bCs/>
          <w:lang w:val="pt-PT"/>
        </w:rPr>
        <w:t xml:space="preserve"> </w:t>
      </w:r>
      <w:r w:rsidR="00656D85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656D8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656D85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="00656D85" w:rsidRPr="00892EFB">
        <w:rPr>
          <w:rFonts w:ascii="Phetsarath OT" w:eastAsia="Phetsarath OT" w:hAnsi="Phetsarath OT" w:cs="Phetsarath OT"/>
          <w:b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ສິດຂອງເຈົ້າ​ຂອງສິດທິບັດ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6ED5410A" w14:textId="19EC4778" w:rsidR="00975175" w:rsidRPr="00892EFB" w:rsidRDefault="00975175" w:rsidP="00785E40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ເຈົ້າຂອງສິດທິບັດ</w:t>
      </w:r>
      <w:r w:rsidR="0041493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</w:t>
      </w:r>
      <w:r w:rsidR="0083721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  <w:r w:rsidR="00EF6A0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</w:p>
    <w:p w14:paraId="7B85A4DF" w14:textId="5067D6EB" w:rsidR="00382FA8" w:rsidRPr="00892EFB" w:rsidRDefault="00975175" w:rsidP="00C64943">
      <w:pPr>
        <w:numPr>
          <w:ilvl w:val="0"/>
          <w:numId w:val="90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ກ່ຽວຂ້ອງກັບຜະລິດຕະພັນ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: </w:t>
      </w:r>
    </w:p>
    <w:p w14:paraId="12544044" w14:textId="6727D34B" w:rsidR="00D01000" w:rsidRPr="00892EFB" w:rsidRDefault="00222325" w:rsidP="00222325">
      <w:pPr>
        <w:tabs>
          <w:tab w:val="left" w:pos="1843"/>
        </w:tabs>
        <w:ind w:left="462" w:firstLine="116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1.1.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ສິດປ້ອງກັນ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ບໍ່ໃຫ້ບຸກຄົນອື່ນ</w:t>
      </w:r>
      <w:r w:rsidR="00242365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2039C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</w:t>
      </w:r>
      <w:r w:rsidR="00C2039C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975175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ນຳເຂົ້າ</w:t>
      </w:r>
      <w:r w:rsidR="00975175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ສະເໜີຂາຍ</w:t>
      </w:r>
      <w:r w:rsidR="00975175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="00975175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ທີ່ໄດ້ຮັບສິດທິບັດແລ້ວ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="005C0599" w:rsidRPr="00892EFB">
        <w:rPr>
          <w:rFonts w:ascii="Phetsarath OT" w:eastAsia="Phetsarath OT" w:hAnsi="Phetsarath OT" w:cs="Phetsarath OT" w:hint="cs"/>
          <w:cs/>
          <w:lang w:val="pt-PT" w:bidi="lo-LA"/>
        </w:rPr>
        <w:t>ຈາກຕົນ</w:t>
      </w:r>
      <w:r w:rsidR="00C61C5C" w:rsidRPr="00892EF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5B2276DC" w14:textId="73D855A1" w:rsidR="00975175" w:rsidRPr="00892EFB" w:rsidRDefault="00222325" w:rsidP="00222325">
      <w:pPr>
        <w:pStyle w:val="ListParagraph"/>
        <w:tabs>
          <w:tab w:val="left" w:pos="1843"/>
        </w:tabs>
        <w:ind w:left="426" w:firstLine="115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1.2.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ສິດປ້ອງກັນ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ບໍ່ໃຫ້ບຸກຄົນອື່ນ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ເກັບຮັກສາຜະລິດຕະພັນດັ່ງກ່າວ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ເພື່ອສະເໜີຂາຍ</w:t>
      </w:r>
      <w:r w:rsidR="00975175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="005C0599" w:rsidRPr="00892EFB">
        <w:rPr>
          <w:rFonts w:ascii="Phetsarath OT" w:eastAsia="Phetsarath OT" w:hAnsi="Phetsarath OT" w:cs="Phetsarath OT" w:hint="cs"/>
          <w:cs/>
          <w:lang w:val="pt-PT" w:bidi="lo-LA"/>
        </w:rPr>
        <w:t>ຈາກຕົນ</w:t>
      </w:r>
      <w:r w:rsidR="00C61C5C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5436C018" w14:textId="3AACD9ED" w:rsidR="00975175" w:rsidRPr="00892EFB" w:rsidRDefault="00975175" w:rsidP="00C64943">
      <w:pPr>
        <w:numPr>
          <w:ilvl w:val="5"/>
          <w:numId w:val="9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ກ່ຽວຂ້ອງກັບຂະບວນການຜະລິດ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: </w:t>
      </w:r>
    </w:p>
    <w:p w14:paraId="53744151" w14:textId="5C1497D2" w:rsidR="00975175" w:rsidRPr="00892EFB" w:rsidRDefault="00222325" w:rsidP="00222325">
      <w:pPr>
        <w:tabs>
          <w:tab w:val="left" w:pos="1701"/>
          <w:tab w:val="left" w:pos="1843"/>
        </w:tabs>
        <w:ind w:left="448" w:firstLine="117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2.1.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ສິດປ້ອງກັນ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ບໍ່ໃຫ້ບຸກຄົນອື່ນ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ນຳໃຊ້ຂະບວນການຜະລິດດັ່ງກ່າວ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="006127C3" w:rsidRPr="00892EFB">
        <w:rPr>
          <w:rFonts w:ascii="Phetsarath OT" w:eastAsia="Phetsarath OT" w:hAnsi="Phetsarath OT" w:cs="Phetsarath OT" w:hint="cs"/>
          <w:cs/>
          <w:lang w:val="pt-PT" w:bidi="lo-LA"/>
        </w:rPr>
        <w:t>ຈາກຕົນ</w:t>
      </w:r>
      <w:r w:rsidR="00975175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DFAB025" w14:textId="1D114329" w:rsidR="00975175" w:rsidRPr="00892EFB" w:rsidRDefault="00222325" w:rsidP="00222325">
      <w:pPr>
        <w:tabs>
          <w:tab w:val="left" w:pos="1701"/>
          <w:tab w:val="left" w:pos="1843"/>
        </w:tabs>
        <w:ind w:left="448" w:firstLine="117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2.2.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ສິດປ້ອງກັນ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ບໍ່ໃຫ້ບຸກຄົນອື່ນດຳເນີນການໃດໆ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/>
          <w:lang w:val="pt-PT" w:bidi="lo-LA"/>
        </w:rPr>
        <w:t>1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ຂອງ​ມາດ​ຕານີ້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ຕໍ່ຜະລິດຕະພັນທີ່ເກີດໂດຍກົງ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ຈາກຂະບວນການຜະລິດ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ທີ່ໄດ້ຮັບສິດທິບັດແລ້ວ</w:t>
      </w:r>
      <w:r w:rsidR="0097517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75175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ໂດຍບໍ່ໄດ້ຮັບອະນຸຍາດຈາກ</w:t>
      </w:r>
      <w:r w:rsidR="005C0599" w:rsidRPr="00892EFB">
        <w:rPr>
          <w:rFonts w:ascii="Phetsarath OT" w:eastAsia="Phetsarath OT" w:hAnsi="Phetsarath OT" w:cs="Phetsarath OT" w:hint="cs"/>
          <w:cs/>
          <w:lang w:val="pt-PT" w:bidi="lo-LA"/>
        </w:rPr>
        <w:t>ຕົນ</w:t>
      </w:r>
      <w:r w:rsidR="006127C3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6E54C53C" w14:textId="77777777" w:rsidR="00121DF5" w:rsidRPr="00892EFB" w:rsidRDefault="00975175" w:rsidP="00C64943">
      <w:pPr>
        <w:numPr>
          <w:ilvl w:val="0"/>
          <w:numId w:val="9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ອະນຸຍາດໃຫ້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ທີ່ບໍ່ແມ່ນເຈົ້າຂອງສິດທິບັດ</w:t>
      </w:r>
      <w:r w:rsidR="00FE57E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ດຳເນີນການໃດໜຶ່ງ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2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ຂອງ​ມາດ​ຕານີ້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6AFFBE9E" w14:textId="77777777" w:rsidR="00121DF5" w:rsidRPr="00892EFB" w:rsidRDefault="00975175" w:rsidP="00C64943">
      <w:pPr>
        <w:numPr>
          <w:ilvl w:val="0"/>
          <w:numId w:val="9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ປົກ​ປ້ອງຜົນປະໂຫຍດຂອງຕົນ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ຈາກ​ການ​ລະ​ເມີດຂອງ</w:t>
      </w:r>
      <w:r w:rsidR="008F7AB8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ເຊັ່ນ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ສິດໃນການຮ້ອງຟ້ອງ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ສິດໃນການໄດ້ຮັບການຊົດເຊີຍ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ຈາກຄວາມ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C00BE7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ອື່ນໄດ້ກໍ່ຂຶ້ນ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1DAEDA23" w14:textId="1B7CC9B5" w:rsidR="00975175" w:rsidRPr="00892EFB" w:rsidRDefault="00975175" w:rsidP="00C64943">
      <w:pPr>
        <w:numPr>
          <w:ilvl w:val="0"/>
          <w:numId w:val="9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ປ້ອງກັນບໍ່ໃຫ້</w:t>
      </w:r>
      <w:r w:rsidR="004633DE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="00694179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ຫາຜົນປະໂຫຍດຈາກການປະດິດສ້າງ</w:t>
      </w:r>
      <w:r w:rsidR="00FE57E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ສິ່ງປະດິດ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ທີ່ໄດ້ຮັບສິດທິບັດ</w:t>
      </w:r>
      <w:r w:rsidR="00FE57E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ອະນຸສິດທິບັດ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ສາມາດດຳເນີນການຮ້ອງຟ້ອງ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ພາຍຫຼັງໄດ້ຮັບສິດທິບັດ</w:t>
      </w:r>
      <w:r w:rsidR="00FC0FE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</w:t>
      </w:r>
      <w:r w:rsidR="007D5C5F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ຕໍ່ການລະເມີດທີ່ເກີດຂຶ້ນໃນຂະນະທີ່ຄຳຮ້ອງ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ຢູ່ໃນໄລຍະພິຈາລະນາ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ການລະເມີດນັ້ນ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ໄດ້ເກີດຂຶ້ນ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86E51" w:rsidRPr="00892EFB">
        <w:rPr>
          <w:rFonts w:ascii="Phetsarath OT" w:eastAsia="Phetsarath OT" w:hAnsi="Phetsarath OT" w:cs="Phetsarath OT" w:hint="cs"/>
          <w:cs/>
          <w:lang w:val="pt-PT" w:bidi="lo-LA"/>
        </w:rPr>
        <w:t>ພາຍ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ຫຼັງການພິມເຜີຍແຜ່ຄໍາຮ້ອງຂໍຮັບສິດທິບັດ</w:t>
      </w:r>
      <w:r w:rsidR="001803E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ຖ້າ​ຜູ້ລະເມີດ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ໄດ້ຮັບແຈ້ງການກ່ຽວກັບຄຳຮ້ອງ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ຂໍຮັບສິດທິບັດ</w:t>
      </w:r>
      <w:r w:rsidR="001803E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ອະນຸສິດທິບັດ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D380508" w14:textId="77777777" w:rsidR="00C13416" w:rsidRDefault="00C13416">
      <w:pPr>
        <w:jc w:val="both"/>
        <w:rPr>
          <w:rFonts w:ascii="Phetsarath OT" w:eastAsia="Phetsarath OT" w:hAnsi="Phetsarath OT" w:cs="Phetsarath OT"/>
          <w:b/>
          <w:lang w:val="pt-PT" w:bidi="lo-LA"/>
        </w:rPr>
      </w:pPr>
    </w:p>
    <w:p w14:paraId="208B585D" w14:textId="77777777" w:rsidR="00DA31ED" w:rsidRDefault="00DA31ED">
      <w:pPr>
        <w:jc w:val="both"/>
        <w:rPr>
          <w:rFonts w:ascii="Phetsarath OT" w:eastAsia="Phetsarath OT" w:hAnsi="Phetsarath OT" w:cs="Phetsarath OT"/>
          <w:b/>
          <w:lang w:val="pt-PT" w:bidi="lo-LA"/>
        </w:rPr>
      </w:pPr>
    </w:p>
    <w:p w14:paraId="1CC99DF6" w14:textId="77777777" w:rsidR="00DA31ED" w:rsidRDefault="00DA31ED">
      <w:pPr>
        <w:jc w:val="both"/>
        <w:rPr>
          <w:rFonts w:ascii="Phetsarath OT" w:eastAsia="Phetsarath OT" w:hAnsi="Phetsarath OT" w:cs="Phetsarath OT"/>
          <w:b/>
          <w:lang w:val="pt-PT" w:bidi="lo-LA"/>
        </w:rPr>
      </w:pPr>
    </w:p>
    <w:p w14:paraId="7FA285FC" w14:textId="4B8B7B76" w:rsidR="00975175" w:rsidRPr="00892EFB" w:rsidRDefault="00975175" w:rsidP="00694179">
      <w:pPr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="000E42CF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="001304F5" w:rsidRPr="00892EFB">
        <w:rPr>
          <w:rFonts w:ascii="Phetsarath OT" w:eastAsia="Phetsarath OT" w:hAnsi="Phetsarath OT" w:cs="Phetsarath OT"/>
          <w:b/>
          <w:bCs/>
          <w:cs/>
          <w:lang w:val="pt-PT"/>
        </w:rPr>
        <w:t>49</w:t>
      </w:r>
      <w:r w:rsidRPr="00892EFB">
        <w:rPr>
          <w:rFonts w:ascii="Phetsarath OT" w:eastAsia="Phetsarath OT" w:hAnsi="Phetsarath OT" w:cs="Phetsarath OT"/>
          <w:b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ສິດຂອງເຈົ້າຂອງແບບອຸດສາຫະກຳ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D385ED6" w14:textId="77777777" w:rsidR="00694179" w:rsidRPr="00892EFB" w:rsidRDefault="00975175" w:rsidP="00694179">
      <w:pPr>
        <w:ind w:left="434" w:firstLine="63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ເຈົ້າຂອງແບບອຸດສາຫະກຳ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ມີສິດປ້ອງກັນບຸກຄົນທີສາມ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ບໍ່ໃຫ້ຜະລິດ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ນໍາເຂົ້າວັດຖຸ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ທີ່ໃຊ້ແບບອຸດສາຫະກຳ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ເປັນຮູບຊົງແບບອຸດສາຫະກຳ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ຊຶ່ງເປັນການກ່າຍແບບ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ການລອກຮຽນແບບຂອງແບບອຸດສາຫະກຳ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ເພື່ອຈຸດປະສົງທາງການຄ້າ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ໂດຍບໍ່ໄດ້ຮັບອະນຸຍາດຈາກເຈົ້າຂອງ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2694627" w14:textId="7D6548D1" w:rsidR="00975175" w:rsidRPr="00892EFB" w:rsidRDefault="00975175" w:rsidP="00694179">
      <w:pPr>
        <w:ind w:left="434" w:firstLine="63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ບົດບັນຍັດໃນ</w:t>
      </w:r>
      <w:r w:rsidR="003B1322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="003B132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66B3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48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B2CC0">
        <w:rPr>
          <w:rFonts w:ascii="Phetsarath OT" w:eastAsia="Phetsarath OT" w:hAnsi="Phetsarath OT" w:cs="Phetsarath OT"/>
          <w:lang w:val="pt-PT" w:bidi="lo-LA"/>
        </w:rPr>
        <w:t>3,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4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="003B132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>5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ຂອງ​ກົດໝາຍສະບັບ​ນີ້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ຈະໄດ້ຮັບການປະຕິບັດ</w:t>
      </w:r>
      <w:r w:rsidR="005A7EF1">
        <w:rPr>
          <w:rFonts w:ascii="Phetsarath OT" w:eastAsia="Phetsarath OT" w:hAnsi="Phetsarath OT" w:cs="Phetsarath OT" w:hint="cs"/>
          <w:cs/>
          <w:lang w:val="pt-PT" w:bidi="lo-LA"/>
        </w:rPr>
        <w:t xml:space="preserve">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ເຊັ່ນດຽວກັນ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ເຖິງວ່າການພິມເຜີຍແຜ່ຈະຖືກເລື່ອນອອກໄປກໍຕາມ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ການຮ້ອງຟ້ອງຕໍ່ສານຈະບໍ່ເກີດຂຶ້ນ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ແຕ່ຂໍ້ມູນທີ່ກ່ຽວຂ້ອງ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ໄດ້ຖືກແຈ້ງໃຫ້ຜູ້ຖືກຮ້ອງຟ້ອງຮູ້ກ່ອນໜ້ານີ້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BB542B3" w14:textId="77777777" w:rsidR="0038076C" w:rsidRPr="00892EFB" w:rsidRDefault="0038076C">
      <w:pPr>
        <w:ind w:left="360" w:firstLine="1620"/>
        <w:jc w:val="both"/>
        <w:rPr>
          <w:rFonts w:ascii="Phetsarath OT" w:eastAsia="Phetsarath OT" w:hAnsi="Phetsarath OT" w:cs="Phetsarath OT"/>
          <w:b/>
          <w:bCs/>
          <w:cs/>
          <w:lang w:val="pt-PT" w:bidi="th-TH"/>
        </w:rPr>
      </w:pPr>
    </w:p>
    <w:p w14:paraId="03CCA2AD" w14:textId="66D02E96" w:rsidR="00975175" w:rsidRPr="00892EFB" w:rsidRDefault="00975175" w:rsidP="003774E7">
      <w:pPr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5</w:t>
      </w:r>
      <w:r w:rsidR="00B75F36" w:rsidRPr="00892EFB">
        <w:rPr>
          <w:rFonts w:ascii="Phetsarath OT" w:eastAsia="Phetsarath OT" w:hAnsi="Phetsarath OT" w:cs="Phetsarath OT"/>
          <w:b/>
          <w:bCs/>
          <w:cs/>
          <w:lang w:val="pt-PT"/>
        </w:rPr>
        <w:t>0</w:t>
      </w:r>
      <w:r w:rsidR="000E42CF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ສິດຂອງເຈົ້າຂອງເຄື່ອງໝາຍການຄ້າ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C896B90" w14:textId="187E8F5B" w:rsidR="00975175" w:rsidRPr="00892EFB" w:rsidRDefault="00975175" w:rsidP="003774E7">
      <w:pPr>
        <w:ind w:firstLine="10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</w:t>
      </w:r>
      <w:r w:rsidR="00447AA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18860A4A" w14:textId="3535C29A" w:rsidR="000E42CF" w:rsidRPr="00892EFB" w:rsidRDefault="00975175" w:rsidP="00C64943">
      <w:pPr>
        <w:pStyle w:val="ListParagraph"/>
        <w:numPr>
          <w:ilvl w:val="0"/>
          <w:numId w:val="132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ປ້ອງກັນບໍ່ໃຫ້ບຸກຄົນທີສາມ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ນຳໃຊ້ເຄື່ອງໝາຍການຄ້າ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="003B4948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ບໍລິການທີ່ຄືກັນ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ຊຶ່ງຄືກັນ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ກ່ຽວຂ້ອງກັນ</w:t>
      </w:r>
      <w:r w:rsidR="008569CB" w:rsidRPr="00892EFB">
        <w:rPr>
          <w:rFonts w:ascii="Phetsarath OT" w:eastAsia="Phetsarath OT" w:hAnsi="Phetsarath OT" w:cs="Phetsarath OT" w:hint="cs"/>
          <w:cs/>
          <w:lang w:val="pt-PT" w:bidi="lo-LA"/>
        </w:rPr>
        <w:t>ກັບ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</w:t>
      </w:r>
      <w:r w:rsidR="003B4948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ທີ່ຕົນໄດ້ຈົດທະບຽນແລ້ວ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ຊຶ່ງການນຳໃຊ້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ອາດກໍ່ໃຫ້ເກີດຄວາມສັບສົນ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ການນຳໃຊ້ສັນຍາລັກທີ່ຄືກັນ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ສໍາລັບສິນຄ້າ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ການບໍລິການທີ່ຄືກັນ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ຈະຖືກສັນນິຖານວ່າ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ເປັນການສ້າງຄວາມສັບສົນ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E6BB644" w14:textId="25404A1D" w:rsidR="000E42CF" w:rsidRPr="00892EFB" w:rsidRDefault="00975175" w:rsidP="00D31D67">
      <w:pPr>
        <w:pStyle w:val="ListParagraph"/>
        <w:numPr>
          <w:ilvl w:val="0"/>
          <w:numId w:val="132"/>
        </w:numPr>
        <w:tabs>
          <w:tab w:val="left" w:pos="1418"/>
          <w:tab w:val="left" w:pos="1560"/>
        </w:tabs>
        <w:ind w:left="425" w:firstLine="765"/>
        <w:jc w:val="both"/>
        <w:rPr>
          <w:rFonts w:ascii="Phetsarath OT" w:eastAsia="Phetsarath OT" w:hAnsi="Phetsarath OT" w:cs="Phetsarath OT"/>
          <w:lang w:val="pt-PT" w:bidi="lo-LA"/>
        </w:rPr>
      </w:pPr>
      <w:r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ປ້ອງກັນບໍ່ໃຫ້ບຸກຄົນທີສາມ</w:t>
      </w:r>
      <w:r w:rsid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ຂາຍ</w:t>
      </w:r>
      <w:r w:rsidR="00D31D67"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ຫຼື</w:t>
      </w:r>
      <w:r w:rsidRPr="00D31D67">
        <w:rPr>
          <w:rFonts w:ascii="Phetsarath OT" w:eastAsia="Phetsarath OT" w:hAnsi="Phetsarath OT" w:cs="Phetsarath OT"/>
          <w:spacing w:val="6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ໂຄສະນາສິນຄ້າ</w:t>
      </w:r>
      <w:r w:rsidR="00D31D67"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ທີ່ຕິດເຄື່ອງໝາຍ</w:t>
      </w:r>
      <w:r w:rsidRPr="00D31D67">
        <w:rPr>
          <w:rFonts w:ascii="Phetsarath OT" w:eastAsia="Phetsarath OT" w:hAnsi="Phetsarath OT" w:cs="Phetsarath OT"/>
          <w:spacing w:val="6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ຫຼື</w:t>
      </w:r>
      <w:r w:rsidRPr="00D31D67">
        <w:rPr>
          <w:rFonts w:ascii="Phetsarath OT" w:eastAsia="Phetsarath OT" w:hAnsi="Phetsarath OT" w:cs="Phetsarath OT"/>
          <w:spacing w:val="6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ການນຳໃຊ້ເຄື່ອງ</w:t>
      </w:r>
      <w:r w:rsidRPr="00D31D67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ໝ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ການນຳເຂົ້າ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ສົ່ງອອກສິນຄ້າທີ່ຕິດເຄື່ອງໝາຍດັ່ງກ່າວ</w:t>
      </w:r>
      <w:r w:rsidR="00353D0B" w:rsidRPr="00892EFB">
        <w:rPr>
          <w:rFonts w:ascii="Phetsarath OT" w:eastAsia="Phetsarath OT" w:hAnsi="Phetsarath OT" w:cs="Phetsarath OT"/>
          <w:lang w:val="pt-PT" w:bidi="lo-LA"/>
        </w:rPr>
        <w:t>;</w:t>
      </w:r>
      <w:r w:rsidR="00075E85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</w:p>
    <w:p w14:paraId="391CBF47" w14:textId="64E15D19" w:rsidR="00975175" w:rsidRPr="00892EFB" w:rsidRDefault="00975175" w:rsidP="00C64943">
      <w:pPr>
        <w:pStyle w:val="ListParagraph"/>
        <w:numPr>
          <w:ilvl w:val="0"/>
          <w:numId w:val="132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ປົກ​ປ້ອງຜົນປະໂຫຍດຂອງຕົນ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ຈາກ​ການ​ລະ​ເມີດຂອງ</w:t>
      </w:r>
      <w:r w:rsidR="00B20F87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F3745">
        <w:rPr>
          <w:rFonts w:ascii="Phetsarath OT" w:eastAsia="Phetsarath OT" w:hAnsi="Phetsarath OT" w:cs="Phetsarath OT" w:hint="cs"/>
          <w:cs/>
          <w:lang w:val="pt-PT" w:bidi="lo-LA"/>
        </w:rPr>
        <w:t>ເປັນຕົ້ນ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ສິດໃນການຮ້ອງຟ້ອງ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ສິດໃນການໄດ້ຮັບການຊົດເຊີຍ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ຈາກຄວາມ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C13F81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ໄດ້ກໍ່ຂຶ້ນ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B8E8713" w14:textId="644BD4BE" w:rsidR="00985307" w:rsidRPr="00892EFB" w:rsidRDefault="00975175" w:rsidP="003774E7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2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ຕ້ອງບໍ່ສ້າງຄວາມ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ຕໍ່ສິດທີ່ມີກ່ອນ</w:t>
      </w:r>
      <w:r w:rsidR="00722A7B" w:rsidRPr="00892EFB">
        <w:rPr>
          <w:rFonts w:ascii="Phetsarath OT" w:eastAsia="Phetsarath OT" w:hAnsi="Phetsarath OT" w:cs="Phetsarath OT"/>
          <w:cs/>
          <w:lang w:val="pt-PT" w:bidi="lo-LA"/>
        </w:rPr>
        <w:br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ໜ້ານີ້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F2FAB46" w14:textId="65C01EB0" w:rsidR="00975175" w:rsidRPr="00892EFB" w:rsidRDefault="00975175" w:rsidP="003774E7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ສິດທີ່ໄດ້ກຳນົດໄວ້</w:t>
      </w:r>
      <w:r w:rsidR="00B82614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ວັກທີ</w:t>
      </w:r>
      <w:r w:rsidR="0091390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ໜຶ່ງ </w:t>
      </w:r>
      <w:r w:rsidR="00B82614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ຈະນຳມາປະຕິບັດເຊັ່ນດຽວກັນ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ຕໍ່ເຄື່ອງໝາຍ</w:t>
      </w:r>
      <w:r w:rsidR="003573EF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ທີ່ມີຊື່ສຽງ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ຊື່ການຄ້າ</w:t>
      </w:r>
      <w:r w:rsidR="00C14BFC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201628A4" w14:textId="11F32616" w:rsidR="008E0E64" w:rsidRPr="00892EFB" w:rsidRDefault="003774E7" w:rsidP="003774E7">
      <w:pPr>
        <w:ind w:left="360" w:firstLine="105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</w:p>
    <w:p w14:paraId="0F66C15E" w14:textId="5DB60E62" w:rsidR="00975175" w:rsidRPr="00892EFB" w:rsidRDefault="00975175" w:rsidP="009B6C71">
      <w:pPr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5</w:t>
      </w:r>
      <w:r w:rsidR="00104C58" w:rsidRPr="00892EFB">
        <w:rPr>
          <w:rFonts w:ascii="Phetsarath OT" w:eastAsia="Phetsarath OT" w:hAnsi="Phetsarath OT" w:cs="Phetsarath OT"/>
          <w:b/>
          <w:bCs/>
          <w:cs/>
          <w:lang w:val="pt-PT"/>
        </w:rPr>
        <w:t>1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ສິດຂອງເຈົ້າຂອງແບບຜັງວົງຈອນລວມ</w:t>
      </w:r>
    </w:p>
    <w:p w14:paraId="7414E473" w14:textId="298991DE" w:rsidR="00975175" w:rsidRPr="00892EFB" w:rsidRDefault="00975175" w:rsidP="009B6C71">
      <w:pPr>
        <w:ind w:firstLine="10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ເຈົ້າຂອງແບບຜັງວົງຈອນລວມ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ມີສິດປ້ອງກັນ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ທີ່ບໍ່ໄດ້ຮັບອະນຸຍາດ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608CFD8C" w14:textId="2E67F98D" w:rsidR="00975175" w:rsidRPr="00D31D67" w:rsidRDefault="00975175" w:rsidP="00C64943">
      <w:pPr>
        <w:numPr>
          <w:ilvl w:val="6"/>
          <w:numId w:val="9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4"/>
          <w:lang w:val="pt-PT" w:bidi="lo-LA"/>
        </w:rPr>
      </w:pPr>
      <w:r w:rsidRPr="00D31D67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ຜະລິດຊ້ຳ</w:t>
      </w:r>
      <w:r w:rsidRPr="00D31D67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ແບບຜັງວົງຈອນລວມທັງໝົດ</w:t>
      </w:r>
      <w:r w:rsidRPr="00D31D67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ເຖິງວ່າຈະ​ບັນຈຸໄວ້ໃນວົງຈອນລວມ</w:t>
      </w:r>
      <w:r w:rsidRPr="00D31D67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ຫຼື</w:t>
      </w:r>
      <w:r w:rsidRPr="00D31D67">
        <w:rPr>
          <w:rFonts w:ascii="Phetsarath OT" w:eastAsia="Phetsarath OT" w:hAnsi="Phetsarath OT" w:cs="Phetsarath OT"/>
          <w:spacing w:val="4"/>
          <w:cs/>
          <w:lang w:val="pt-PT" w:bidi="lo-LA"/>
        </w:rPr>
        <w:t xml:space="preserve"> </w:t>
      </w:r>
      <w:r w:rsidRPr="00D31D67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ຢ່າງອື່ນກໍຕາມ</w:t>
      </w:r>
      <w:r w:rsidRPr="00D31D67">
        <w:rPr>
          <w:rFonts w:ascii="Phetsarath OT" w:eastAsia="Phetsarath OT" w:hAnsi="Phetsarath OT" w:cs="Phetsarath OT"/>
          <w:spacing w:val="4"/>
          <w:lang w:val="pt-PT" w:bidi="lo-LA"/>
        </w:rPr>
        <w:t>;</w:t>
      </w:r>
    </w:p>
    <w:p w14:paraId="1BE7C1BF" w14:textId="2B266541" w:rsidR="00975175" w:rsidRPr="00892EFB" w:rsidRDefault="00975175" w:rsidP="00C64943">
      <w:pPr>
        <w:numPr>
          <w:ilvl w:val="6"/>
          <w:numId w:val="9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ຜະລິດຊ້ຳວົງຈອນລວມ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ສ່ວນ​ໃດ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ເຖິງວ່າຈະບັນຈຸໄວ້ໃນວົງຈອນລວມ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ຢ່າງອື່ນກໍຕາມ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ຍົກເວັ້ນການຜະລິດຊ້ຳສ່ວນໃດ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ທີ່ບໍ່ຈໍາເປັນຈະໃຫ້ຖືກຕ້ອງ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ຕາມເງື່ອນໄຂຂອງຕົ້ນສະບັບ</w:t>
      </w:r>
      <w:r w:rsidR="00326310">
        <w:rPr>
          <w:rFonts w:ascii="Phetsarath OT" w:eastAsia="Phetsarath OT" w:hAnsi="Phetsarath OT" w:cs="Phetsarath OT" w:hint="cs"/>
          <w:cs/>
          <w:lang w:val="pt-PT" w:bidi="lo-LA"/>
        </w:rPr>
        <w:t xml:space="preserve">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31D67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="00D31D67" w:rsidRPr="00892EFB">
        <w:rPr>
          <w:rFonts w:ascii="Phetsarath OT" w:eastAsia="Phetsarath OT" w:hAnsi="Phetsarath OT" w:cs="Phetsarath OT"/>
          <w:cs/>
          <w:lang w:val="pt-PT" w:bidi="lo-LA"/>
        </w:rPr>
        <w:t xml:space="preserve"> 17</w:t>
      </w:r>
      <w:r w:rsidR="00D31D6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ຂອງ​ກົດໝາຍສະບັບ​ນີ້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  <w:r w:rsidR="00D31D67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250086B8" w14:textId="77777777" w:rsidR="00975175" w:rsidRPr="00892EFB" w:rsidRDefault="00975175" w:rsidP="00C64943">
      <w:pPr>
        <w:numPr>
          <w:ilvl w:val="6"/>
          <w:numId w:val="9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ນຳເຂົ້າ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ຈຳໜ່າຍ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ແບບຜັງ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ຊຶ່ງລວມເຂົ້າກັນຢູ່ໃນແບບຜັງ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ເພື່ອຈຸດປະສົງທາງການຄ້າ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03CFB84" w14:textId="41EDBB27" w:rsidR="00975175" w:rsidRPr="00892EFB" w:rsidRDefault="00975175" w:rsidP="00C64943">
      <w:pPr>
        <w:numPr>
          <w:ilvl w:val="6"/>
          <w:numId w:val="9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ນຳເຂົ້າ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ຈຳໜ່າຍ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ຊິ້ນສ່ວນທີ່ລວມເຂົ້າກັນ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ຊຶ່ງລວມເຂົ້າກັນໃນແບບຜັງທີ່ໄດ້ຮັບການປົກປ້ອງ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ເພື່ອຈຸດປະສົງທາງການຄ້າ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ເມື່ອໃດທີ່ວົງຈອນລວມ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ຍັງບັນຈຸຜັງວົງຈອນລວມທີ່ຖືກຜະລິດຊ້ຳຢ່າງຜິດກົດໝາຍ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00C60B74" w14:textId="5D06CEC4" w:rsidR="00C30FDA" w:rsidRPr="00892EFB" w:rsidRDefault="00975175" w:rsidP="009B6C71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ການດຳເນີນການໃດໜຶ່ງ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ທີ່ລວມເຂົ້າກັບແບບຜັງ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ທີ່ຜະລິດຊໍ້າຢ່າງຜິດກົດ</w:t>
      </w:r>
      <w:r w:rsidR="009B6C71" w:rsidRPr="00892EFB">
        <w:rPr>
          <w:rFonts w:ascii="Phetsarath OT" w:eastAsia="Phetsarath OT" w:hAnsi="Phetsarath OT" w:cs="Phetsarath OT"/>
          <w:lang w:val="pt-PT" w:bidi="lo-LA"/>
        </w:rPr>
        <w:t xml:space="preserve">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ຊິ້ນສ່ວນໃດໜຶ່ງ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ທີ່ລວມເຂົ້າກັບວົງຈອນລວມ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ຊຶ່ງຜູ້ດຳເນີນການ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ຜູ້ສັ່ງໃຫ້ດໍາເນີນການດັ່ງກ່າວ</w:t>
      </w:r>
      <w:r w:rsidR="00326310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ບໍ່ຮູ້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ບໍ່ມີຄວາມສາມາດພຽງພໍທີ່ຈະຮູ້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ໃນເວລາໄດ້ຮັບວົງຈອນລວມ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ຊິ້ນສ່ວນດັ່ງກ່າວ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ທີ່ລວມເຂົ້າກັບວົງຈອນລວມນັ້ນ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ຊຶ່ງລວມເຂົ້າກັບແບບຜັງທີ່ໄດ້ຜະລິດຊໍ້າຢ່າງຜິດກົດໝາຍ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ຖ້າວ່າພາຍຫຼັງບຸກຄົນນັ້ນໄດ້ຮັບແຈ້ງວ່າ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ແບບຜັງທີ່ໄດ້ຜະລິດຊ້ຳນັ້ນ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ຜິດກົດໝາຍ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ອາດມີການກະທຳໃດໜຶ່ງ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ທີ່ກ່ຽວຂ້ອງກັບສິນຄ້າ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ທີ່ຢູ່ໃນການຄອບຄອງຂອງຕົນ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ສິນຄ້າທີ່ໄດ້ສັ່ງໄວ້ແລ້ວ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ກ່ອນໜ້ານັ້ນ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ຈະບໍ່ຖືວ່າເປັນການລະເມີດກົດໝາຍ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ແຕ່ຜູ້ກ່ຽວຕ້ອງຮັບຜິດຊອບຈ່າຍຄ່າພາກຫຼວງຢ່າງສົມເຫດສົມຜົນ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ໃຫ້ແກ່ເຈົ້າຂອງສິດໃນມູນຄ່າທີ່ໄດ້ຕົກລົງ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ຕາມການເຈລະຈາກັນ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ເພື່ອຂໍໃບອະນຸຍາດນຳໃຊ້ແບບຜັງດັ່ງກ່າວ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513EFA13" w14:textId="5219D037" w:rsidR="00C30FDA" w:rsidRPr="00892EFB" w:rsidRDefault="00975175" w:rsidP="009B6C71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ການຜະລິດຊ້ຳ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ແບບຜັງວົງຈອນລວມ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ເພື່ອຈຸດປະສົງສຳລັບການປະເມີນຜົນ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ການວິເຄາະ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ການຄົ້ນ</w:t>
      </w:r>
      <w:r w:rsidR="00FB76C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ການສິດສອນສ່ວນຕົວນັ້ນ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ຈະບໍ່ຖືວ່າເປັນການລະເມີດກົດໝາຍ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6BB74DCE" w14:textId="65FEB948" w:rsidR="00C50113" w:rsidRPr="00892EFB" w:rsidRDefault="00975175" w:rsidP="009B6C71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ຈະບໍ່ມີສິດ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ກ່ຽວກັບແບບຜັງຕົ້ນສະບັບ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ທີ່ຄືກັນ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ຊຶ່ງບຸກຄົນທີສາມໄດ້ສ້າງຂຶ້ນ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ຢ່າງເປັນເອກະລາດແລ້ວ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615826A" w14:textId="77777777" w:rsidR="009B6C71" w:rsidRPr="00892EFB" w:rsidRDefault="009B6C71" w:rsidP="008B5D4F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014B73F1" w14:textId="2C52B971" w:rsidR="00975175" w:rsidRPr="00892EFB" w:rsidRDefault="00975175" w:rsidP="00AB6799">
      <w:pPr>
        <w:ind w:left="360" w:hanging="360"/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A049C0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52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ສິດຂອງເຈົ້າຂອງທະບຽນຖິ່ນ</w:t>
      </w:r>
      <w:r w:rsidR="0044057F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ກໍາ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ເນີດ</w:t>
      </w:r>
    </w:p>
    <w:p w14:paraId="46AB9315" w14:textId="4A62E55B" w:rsidR="00975175" w:rsidRPr="00892EFB" w:rsidRDefault="00975175" w:rsidP="00AB6799">
      <w:pPr>
        <w:ind w:firstLine="10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ເຈົ້າຂອງທະບຽນຖິ່ນກຳ​ເນີດ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</w:t>
      </w:r>
      <w:r w:rsidR="003729E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3F365EC0" w14:textId="7100CA51" w:rsidR="00975175" w:rsidRPr="00892EFB" w:rsidRDefault="00975175" w:rsidP="00C64943">
      <w:pPr>
        <w:numPr>
          <w:ilvl w:val="4"/>
          <w:numId w:val="28"/>
        </w:numPr>
        <w:tabs>
          <w:tab w:val="left" w:pos="1470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ປ້ອງກັນບໍ່ໃຫ້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ນຳເອົາຖິ່ນກຳ​ເນີດເຂົ້າໃນເຄື່ອງໝາຍການຄ້າຂອງຕົນ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ປ້ອງກັນບໍ່ໃຫ້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ໂຄສະນາ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ນໍາເຂົ້າ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ສົ່ງອອກ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ທີ່ນຳໃຊ້ຖິ່ນກຳ​ເນີດ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ນຳເອົາຖິ່ນກຳ​ເນີດ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ເຂົ້າໃນເຄື່ອງໝາຍການຄ້າ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3DDD40D" w14:textId="7C3A1F62" w:rsidR="00975175" w:rsidRPr="00892EFB" w:rsidRDefault="00975175" w:rsidP="00C64943">
      <w:pPr>
        <w:numPr>
          <w:ilvl w:val="4"/>
          <w:numId w:val="28"/>
        </w:numPr>
        <w:tabs>
          <w:tab w:val="left" w:pos="1470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ຄັດຄ້ານການນຳໃຊ້ຖິ່ນກຳ​ເນີດ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326310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 </w:t>
      </w:r>
      <w:r w:rsidR="00FC4EA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ມາດຕານີ້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ທີ່ກ່ຽວຂ້ອງກັບ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ເຫຼົ້າແວັງ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ເຫຼົ້າ</w:t>
      </w:r>
      <w:r w:rsidR="00326310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ເຖິງວ່າການແປພາສາ ຫຼື ການນຳເອົາຄຳສັບ </w:t>
      </w:r>
      <w:r w:rsidR="00326310">
        <w:rPr>
          <w:rFonts w:ascii="Phetsarath OT" w:eastAsia="Phetsarath OT" w:hAnsi="Phetsarath OT" w:cs="Phetsarath OT" w:hint="cs"/>
          <w:cs/>
          <w:lang w:val="pt-PT" w:bidi="lo-LA"/>
        </w:rPr>
        <w:t>ເປັນຕົ້ນ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ປະເພດ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ຊະນິດ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ແບບທີ່ຮຽນແບບ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ທີ່ຄ້າຍຄືກັນນີ້ມານຳໃຊ້ກໍຕາມ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01CCA92" w14:textId="77777777" w:rsidR="00975175" w:rsidRPr="00892EFB" w:rsidRDefault="00975175" w:rsidP="00C64943">
      <w:pPr>
        <w:numPr>
          <w:ilvl w:val="0"/>
          <w:numId w:val="28"/>
        </w:numPr>
        <w:tabs>
          <w:tab w:val="left" w:pos="1470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ປົກປ້ອງຖິ່ນກຳ​ເນີດ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ເພື່ອຕ້ານກັບການບົ່ງບອກຖິ່ນກຳ​ເນີດ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ຊຶ່ງມາຈາກດິນແດນ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ຂົງເຂດ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ທ້ອງຖິ່ນດັ່ງກ່າວແທ້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ແຕ່ເຮັດໃຫ້ສາທາລະນະຊົນເຂົ້າໃຈຜິດວ່າເປັນສິນຄ້າທີ່ມາຈາກດິນແດນອື່ນ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B940055" w14:textId="4CE068AD" w:rsidR="00975175" w:rsidRPr="00892EFB" w:rsidRDefault="00975175" w:rsidP="00C64943">
      <w:pPr>
        <w:numPr>
          <w:ilvl w:val="0"/>
          <w:numId w:val="28"/>
        </w:numPr>
        <w:tabs>
          <w:tab w:val="left" w:pos="1470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DD576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ປົກ​ປ້ອງຜົນປະໂຫຍດຂອງຕົນ</w:t>
      </w:r>
      <w:r w:rsidRPr="00DD576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DD576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ຕາມກົດໝາຍ</w:t>
      </w:r>
      <w:r w:rsidRPr="00DD576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DD576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ຈາກ​ການ​ລະ​ເມີດຂອງ</w:t>
      </w:r>
      <w:r w:rsidR="00B20F87" w:rsidRPr="00DD576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ບຸກຄົນອື່ນ</w:t>
      </w:r>
      <w:r w:rsidRPr="00DD576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B80540" w:rsidRPr="00DD576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ເປັນຕົ້ນ</w:t>
      </w:r>
      <w:r w:rsidRPr="00DD576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DD576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ສິດໃນ</w:t>
      </w:r>
      <w:r w:rsidR="00DD576E" w:rsidRPr="00DD576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ການຮ້ອງຟ້ອງ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ສິດໃນການໄດ້ຮັບການຊົດເຊີຍ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ຈາກຄວາມ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ໄດ້ກໍ່ຂຶ້ນ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7DD86AF" w14:textId="4CE311D1" w:rsidR="00975175" w:rsidRPr="00892EFB" w:rsidRDefault="00975175" w:rsidP="00AB6799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ມີແຕ່ຜູ້ຜະລິດ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ທີ່ດຳເນີນທຸລະກິດຢູ່ໃນເຂດພູມສາດ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ທີ່ຖືກກຳນົດໃຫ້ເປັນຖິ່ນກຳ​ເນີດເທົ່ານັ້ນ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ຈຶ່ງສາ</w:t>
      </w:r>
      <w:r w:rsidR="00CA222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ມາດນຳໃຊ້ຖິ່ນກຳ​ເນີດ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ທີ່ໄດ້ຈົດທະບຽນຕໍ່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ກ່ຽວຂ້ອງກັບສິນຄ້າ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ທີ່ພົວພັນເຖິງຖິ່ນກຳ​ເນີດ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884BE31" w14:textId="71360996" w:rsidR="00975175" w:rsidRPr="00892EFB" w:rsidRDefault="00975175" w:rsidP="00AB6799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ທີ່ເປັນການລະເມີດສິດ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2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ຂອງ​ມາດ​ຕານີ້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ລວມທັງການນຳໃຊ້ທຸກພາຫະນະ</w:t>
      </w:r>
      <w:r w:rsidR="00AB6799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ເພື່ອກຳນົດ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ນຳສະເໜີສິນຄ້າ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ທີ່ບົ່ງບອກ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ແນະນໍາແຫຼ່ງທີ່ມາຂອງ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ຊຶ່ງບໍ່ແ​ມ່ນຖິ່ນກຳ​ເນີດທີ່ແທ້ຈິງ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ເຮັດໃຫ້ສາທາລະນະຊົນຫຼົງເຊື່ອວ່າມາຈາກຖິ່ນກຳ​ເນີດນັ້ນ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ກໍຈະຖືວ່າເປັນການແຂ່ງຂັນທີ່ບໍ່​ເປັນທໍາ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5B916E3B" w14:textId="079255C8" w:rsidR="007D3D42" w:rsidRPr="00892EFB" w:rsidRDefault="00975175" w:rsidP="00AB6799">
      <w:pPr>
        <w:ind w:left="426" w:firstLine="652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ສິດທີ່ໄດ້ກຳນົດໄວ້ໃນ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2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ຂອງ​ມາດ​ຕານີ້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ຈະປະຕິບັດຕໍ່ການບົ່ງບອກທີ່ມາຂອງສິນຄ້າ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D053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ທີ່ຄ້າຍຄື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ອ່ານອອກສຽງຄືກັນ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ກັບຖິ່ນກຳ​ເນີດ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ຊຶ່ງພາໃຫ້ເຂົ້າໃຈຜິດ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24479665" w14:textId="77777777" w:rsidR="008B5D4F" w:rsidRPr="00892EFB" w:rsidRDefault="008B5D4F" w:rsidP="003020BB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4C6C59F3" w14:textId="480F1191" w:rsidR="0024239C" w:rsidRPr="00892EFB" w:rsidRDefault="0024239C" w:rsidP="005D120D">
      <w:pPr>
        <w:ind w:left="1418" w:right="-250" w:hanging="1418"/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7682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53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ສິດຂອງເຈົ້າຂອງຄວາມລັບທາງການຄ້າ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3C3AF5E" w14:textId="4F05BF21" w:rsidR="0024239C" w:rsidRPr="00892EFB" w:rsidRDefault="0024239C" w:rsidP="005D120D">
      <w:pPr>
        <w:ind w:right="-250" w:firstLine="10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ເຈົ້າຂອງຄວາມລັບທາງການຄ້າ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352B9F29" w14:textId="6F013572" w:rsidR="0024239C" w:rsidRPr="00892EFB" w:rsidRDefault="0024239C" w:rsidP="00C64943">
      <w:pPr>
        <w:numPr>
          <w:ilvl w:val="0"/>
          <w:numId w:val="17"/>
        </w:numPr>
        <w:tabs>
          <w:tab w:val="left" w:pos="1418"/>
          <w:tab w:val="left" w:pos="1498"/>
        </w:tabs>
        <w:ind w:left="426" w:firstLine="82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ປ້ອງກັນບໍ່ໃຫ້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ເປີດເຜີຍ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ຄອບຄອງ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ຂໍ້ມູນຄວາມລັບທາງການຄ້າ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ທີ່ຢູ່ໃນ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ການຄວບຄຸມ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ກວດກາ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ຂອງຕົນຢ່າງຖືກຕ້ອງ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ທີ່ມີລັກສະນະຂັດກັບພຶດຕິກຳທາງການຄ້າທີ່ສຸດຈະລິດ</w:t>
      </w:r>
      <w:r w:rsidRPr="00892EFB">
        <w:rPr>
          <w:rFonts w:ascii="Phetsarath OT" w:eastAsia="Phetsarath OT" w:hAnsi="Phetsarath OT" w:cs="Phetsarath OT"/>
          <w:spacing w:val="-4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ຍົກເວັ້ນ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6585C507" w14:textId="4E269442" w:rsidR="0024239C" w:rsidRPr="00892EFB" w:rsidRDefault="0024239C" w:rsidP="00C64943">
      <w:pPr>
        <w:numPr>
          <w:ilvl w:val="1"/>
          <w:numId w:val="119"/>
        </w:numPr>
        <w:tabs>
          <w:tab w:val="left" w:pos="1560"/>
          <w:tab w:val="left" w:pos="1843"/>
          <w:tab w:val="left" w:pos="1985"/>
        </w:tabs>
        <w:ind w:left="426" w:firstLine="105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ການຄົ້ນພົບຂໍ້ມູນດ້ວຍວິທີ</w:t>
      </w:r>
      <w:r w:rsidR="007D4BCC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ວິສະວະກຳຢ້ອນກັບ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ການທົດສອບໃນຫ້ອງທົດລອງ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D4BCC">
        <w:rPr>
          <w:rFonts w:ascii="Phetsarath OT" w:eastAsia="Phetsarath OT" w:hAnsi="Phetsarath OT" w:cs="Phetsarath OT"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ການວິເຄາະ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ວິທີການທີ່ຄ້າຍຄືກັນ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7E49547" w14:textId="23C0141B" w:rsidR="0024239C" w:rsidRPr="00892EFB" w:rsidRDefault="0024239C" w:rsidP="00C64943">
      <w:pPr>
        <w:numPr>
          <w:ilvl w:val="1"/>
          <w:numId w:val="119"/>
        </w:numPr>
        <w:tabs>
          <w:tab w:val="left" w:pos="1560"/>
          <w:tab w:val="left" w:pos="1843"/>
          <w:tab w:val="left" w:pos="1985"/>
        </w:tabs>
        <w:ind w:left="426" w:firstLine="105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ການຄອບຄອງຂໍ້ມູນ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ໂດຍປາສະຈາກພັນທະ</w:t>
      </w:r>
      <w:r w:rsidR="00543F9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ໃນການຮັກສາຄວາມລັບ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ດ້ວຍການໄວ້ເນື້ອເຊື່ອໃຈ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73FA8AB" w14:textId="62A2044D" w:rsidR="0024239C" w:rsidRPr="00892EFB" w:rsidRDefault="0024239C" w:rsidP="00C64943">
      <w:pPr>
        <w:numPr>
          <w:ilvl w:val="0"/>
          <w:numId w:val="94"/>
        </w:numPr>
        <w:tabs>
          <w:tab w:val="left" w:pos="1418"/>
          <w:tab w:val="left" w:pos="1560"/>
        </w:tabs>
        <w:ind w:left="426" w:firstLine="834"/>
        <w:jc w:val="both"/>
        <w:rPr>
          <w:rFonts w:ascii="Phetsarath OT" w:eastAsia="Phetsarath OT" w:hAnsi="Phetsarath OT" w:cs="Phetsarath OT"/>
          <w:lang w:val="pt-PT" w:bidi="lo-LA"/>
        </w:rPr>
      </w:pPr>
      <w:r w:rsidRPr="0005720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ປົກ​ປ້ອງຜົນປະໂຫຍດຂອງຕົນ</w:t>
      </w:r>
      <w:r w:rsidRPr="0005720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05720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ຕາມກົດໝາຍ</w:t>
      </w:r>
      <w:r w:rsidRPr="0005720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05720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ຈາກ​ການ​ລະ​ເມີດຂອງ</w:t>
      </w:r>
      <w:r w:rsidR="00B20F87" w:rsidRPr="0005720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ບຸກຄົນອື່ນ</w:t>
      </w:r>
      <w:r w:rsidRPr="0005720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A41946" w:rsidRPr="0005720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ເປັນຕົ້ນ</w:t>
      </w:r>
      <w:r w:rsidR="0005720F" w:rsidRPr="0005720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05720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ສິດໃນ</w:t>
      </w:r>
      <w:r w:rsidR="0005720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ການຮ້ອງຟ້ອງ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ສິດໃນການໄດ້ຮັບການຊົດເຊີຍ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ຈາກຄວາມເສຍຫາຍ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ໄດ້ກໍ່ຂຶ້ນ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036AD31" w14:textId="00FDB859" w:rsidR="0024239C" w:rsidRPr="00892EFB" w:rsidRDefault="0024239C" w:rsidP="00C64943">
      <w:pPr>
        <w:numPr>
          <w:ilvl w:val="0"/>
          <w:numId w:val="94"/>
        </w:numPr>
        <w:tabs>
          <w:tab w:val="left" w:pos="1418"/>
          <w:tab w:val="left" w:pos="1560"/>
        </w:tabs>
        <w:ind w:left="426" w:firstLine="834"/>
        <w:jc w:val="both"/>
        <w:rPr>
          <w:rFonts w:ascii="Phetsarath OT" w:eastAsia="Phetsarath OT" w:hAnsi="Phetsarath OT" w:cs="Phetsarath OT"/>
          <w:spacing w:val="-4"/>
          <w:lang w:val="pt-PT" w:bidi="lo-LA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ບໍ່ອະນຸຍາດ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ໃຫ້ບຸກຄົນ</w:t>
      </w:r>
      <w:r w:rsidRPr="00892EFB">
        <w:rPr>
          <w:rFonts w:ascii="Phetsarath OT" w:eastAsia="Phetsarath OT" w:hAnsi="Phetsarath OT" w:cs="Phetsarath OT"/>
          <w:spacing w:val="-4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ສໍ້ໂກງ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ຍັກຍອກຄວາມລັບທາງການຄ້າ</w:t>
      </w:r>
      <w:r w:rsidRPr="00892EFB">
        <w:rPr>
          <w:rFonts w:ascii="Phetsarath OT" w:eastAsia="Phetsarath OT" w:hAnsi="Phetsarath OT" w:cs="Phetsarath OT"/>
          <w:spacing w:val="-4"/>
          <w:lang w:val="pt-PT" w:bidi="lo-LA"/>
        </w:rPr>
        <w:t>;</w:t>
      </w:r>
    </w:p>
    <w:p w14:paraId="2C9F216B" w14:textId="6A65D3FA" w:rsidR="0024239C" w:rsidRPr="00892EFB" w:rsidRDefault="0024239C" w:rsidP="00C64943">
      <w:pPr>
        <w:numPr>
          <w:ilvl w:val="0"/>
          <w:numId w:val="94"/>
        </w:numPr>
        <w:tabs>
          <w:tab w:val="left" w:pos="1418"/>
          <w:tab w:val="left" w:pos="1560"/>
        </w:tabs>
        <w:ind w:left="426" w:firstLine="83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ເປີດເຜີຍ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ຖອດຖອນ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ຄວາມລັບທາງການຄ້າ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ມອບສິດໃຫ້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ເປີດເຜີຍ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ຖອດຖອນ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ໂດຍອາດກຳນົດເນື້ອໃນ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ເງື່ອນໄຂຕ່າງໆ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ເພື່ອຮັກສາຄວາມລັບ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6188BA66" w14:textId="7094C291" w:rsidR="0024239C" w:rsidRPr="00892EFB" w:rsidRDefault="0024239C" w:rsidP="00C64943">
      <w:pPr>
        <w:numPr>
          <w:ilvl w:val="0"/>
          <w:numId w:val="94"/>
        </w:numPr>
        <w:tabs>
          <w:tab w:val="left" w:pos="1418"/>
          <w:tab w:val="left" w:pos="1560"/>
        </w:tabs>
        <w:ind w:left="426" w:firstLine="834"/>
        <w:jc w:val="both"/>
        <w:rPr>
          <w:rFonts w:ascii="Phetsarath OT" w:eastAsia="Phetsarath OT" w:hAnsi="Phetsarath OT" w:cs="Phetsarath OT"/>
          <w:lang w:val="pt-PT" w:bidi="lo-LA"/>
        </w:rPr>
      </w:pP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ຄວບຄຸມ</w:t>
      </w:r>
      <w:r w:rsidRPr="009633A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ກວດກາ</w:t>
      </w:r>
      <w:r w:rsidRPr="009633A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ບຸກຄົນ</w:t>
      </w:r>
      <w:r w:rsidRPr="009633A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ທີ່ຮູ້ຄວາມລັບທາງການຄ້າ</w:t>
      </w:r>
      <w:r w:rsidR="00A41946"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ຈາກການຈ້າງງານ</w:t>
      </w:r>
      <w:r w:rsidRPr="009633A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9633A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ສັນຍາ</w:t>
      </w:r>
      <w:r w:rsidRPr="009633A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9633A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ຂໍ້ຕົກ</w:t>
      </w:r>
      <w:r w:rsidR="009633A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ລົງອື່ນ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ຊຶ່ງມີພັນທະຮັກສາຄວາມລັບດັ່ງກ່າວ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ຈົນກວ່າຈະມີການເປີດເຜີຍ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ເຖິງວ່າການຈ້າງງານ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633A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ຂໍ້ຕົກລົງ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ໄດ້ສິ້ນສຸດລົງກ່ອນກໍຕາມ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5563CE85" w14:textId="77777777" w:rsidR="0038076C" w:rsidRPr="00892EFB" w:rsidRDefault="0038076C">
      <w:pPr>
        <w:ind w:left="360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3F971C48" w14:textId="680E135A" w:rsidR="0024239C" w:rsidRPr="00892EFB" w:rsidRDefault="0024239C" w:rsidP="00A1055E">
      <w:pPr>
        <w:rPr>
          <w:rFonts w:ascii="Phetsarath OT" w:eastAsia="Phetsarath OT" w:hAnsi="Phetsarath OT" w:cs="Phetsarath OT"/>
          <w:b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50601B" w:rsidRPr="00892EFB">
        <w:rPr>
          <w:rFonts w:ascii="Phetsarath OT" w:eastAsia="Phetsarath OT" w:hAnsi="Phetsarath OT" w:cs="Phetsarath OT" w:hint="cs"/>
          <w:bCs/>
          <w:cs/>
          <w:lang w:val="pt-PT" w:bidi="lo-LA"/>
        </w:rPr>
        <w:t>54</w:t>
      </w:r>
      <w:r w:rsidRPr="00892EFB">
        <w:rPr>
          <w:rFonts w:ascii="Phetsarath OT" w:eastAsia="Phetsarath OT" w:hAnsi="Phetsarath OT" w:cs="Phetsarath OT"/>
          <w:bCs/>
          <w:cs/>
          <w:lang w:val="pt-PT" w:bidi="lo-LA"/>
        </w:rPr>
        <w:t xml:space="preserve"> </w:t>
      </w:r>
      <w:r w:rsidR="00524680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(</w:t>
      </w:r>
      <w:r w:rsidR="00524680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524680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ການ​ປົກ​ປ້ອງ</w:t>
      </w:r>
      <w:r w:rsidR="00CB15F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ຂໍ້ມູນ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ການ​ທົດ​ລອງ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ຂໍ້​ມູນ​ອື່ນ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324D17F" w14:textId="34DEB906" w:rsidR="0024239C" w:rsidRPr="00892EFB" w:rsidRDefault="0024239C" w:rsidP="00A1055E">
      <w:pPr>
        <w:ind w:left="420" w:firstLine="63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C4E0D"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ການສະໜອງຂໍ້ມູນການ​ທົດ​ລອງ</w:t>
      </w:r>
      <w:r w:rsidR="006C4E0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C4E0D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6C4E0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C4E0D"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ຂໍ້ມູນອື່ນ</w:t>
      </w:r>
      <w:r w:rsidR="006C4E0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C4E0D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ທີ່​ບໍ່​ໄດ້​ຖືກ​ເປີດ​ເຜີຍ</w:t>
      </w:r>
      <w:r w:rsidR="006C4E0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6C4E0D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6C4E0D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6C4E0D"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ໄດ້​ມາດ້ວຍການໃຊ້ຄວາມພະຍາຍາມ</w:t>
      </w:r>
      <w:r w:rsidR="00C414E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ນັ້ນ </w:t>
      </w:r>
      <w:r w:rsidR="006C4E0D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ເປັນເງື່ອນໄຂກ່ອນ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ການອະນຸມັດດ້ານການຕະຫຼາດ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ກ່ຽວກັບຜະລິດຕະພັນຢາ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471B5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ສານເຄມີ</w:t>
      </w:r>
      <w:r w:rsidR="005600B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ກະສິກຳ</w:t>
      </w:r>
      <w:r w:rsidR="00A10777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4F63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A10777"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ຂໍ້ມູນທີ່ສະໜອງໃຫ້ນ</w:t>
      </w:r>
      <w:r w:rsidR="00BB47D4" w:rsidRPr="00892EFB">
        <w:rPr>
          <w:rFonts w:ascii="Phetsarath OT" w:eastAsia="Phetsarath OT" w:hAnsi="Phetsarath OT" w:cs="Phetsarath OT" w:hint="cs"/>
          <w:cs/>
          <w:lang w:val="pt-PT" w:bidi="lo-LA"/>
        </w:rPr>
        <w:t>ັ້</w:t>
      </w:r>
      <w:r w:rsidR="00A10777" w:rsidRPr="00892EFB">
        <w:rPr>
          <w:rFonts w:ascii="Phetsarath OT" w:eastAsia="Phetsarath OT" w:hAnsi="Phetsarath OT" w:cs="Phetsarath OT" w:hint="cs"/>
          <w:cs/>
          <w:lang w:val="pt-PT" w:bidi="lo-LA"/>
        </w:rPr>
        <w:t>ນ</w:t>
      </w:r>
      <w:r w:rsidR="004F63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ຈະຕ້ອງຖືກປົກປ້ອງຕໍ່ການນຳໃຊ້ທາງການຄ້າທີ່ບໍ່​ເປັນ​ທຳ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ຕໍ່ການເປີດເຜີຍ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ໂດຍ​ບໍ່​ໄດ້​ຮັບ​ອະນຸຍາດຈາກ​ເຈົ້າຂອງ​ຂໍ້​ມູນດັ່ງກ່າວ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ເຖິງ​ຢ່າງ​ໃດ​ກໍ​ຕາມ</w:t>
      </w:r>
      <w:r w:rsidR="00A10777"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ຂໍ້​ມູນ​ເຫຼົ່າ​ນັ້ນ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ອາດ​ຈະ​​ຖືກ​ເປີດ​ເຜີຍ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ເພື່ອປົກປ້ອງສາທາລະນະຊົນເທົ່າທີ່ຈຳເປັນ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ບຸກຄົນທີ່ບໍ່ແມ່ນຜູ້ສະໜອງຂໍ້ມູນ</w:t>
      </w:r>
      <w:r w:rsidR="008925F0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ບໍ່ມີສິດນຳ​ໃຊ້ຂໍ້ມູນດັ່ງກ່າວ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ໃນ​ການຂໍອະນຸມັດຜະລິດຕະພັນຂອງ​ຕົນ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ຕະຫຼອດໄລຍະ</w:t>
      </w:r>
      <w:r w:rsidR="00F7759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ນັບແຕ່ວັນທີ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ໄດ້ອອກໃບອະນຸມັດ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ໃຫ້ແກ່ບຸກຄົນທີ່ສ້າງຂໍ້ມູນນັ້ນ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ເພື່ອນຳຜະລິດຕະພັນ​​ອອກ​ສູ່ຕະຫຼາດ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</w:p>
    <w:p w14:paraId="5685B8B9" w14:textId="79478B70" w:rsidR="0024239C" w:rsidRPr="00892EFB" w:rsidRDefault="0024239C" w:rsidP="00A1055E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ການກະທໍາທີ່ເປັນການລະເມີດມາດຕານີ້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ຈະຖືວ່າເປັນການແຂ່ງຂັນທີ່ບໍ່ເປັນທໍາ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ເຈົ້າຂອງຂໍ້ມູນ</w:t>
      </w:r>
      <w:r w:rsidR="0098067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ມີສິດນຳໃຊ້ມາດຕະການ</w:t>
      </w:r>
      <w:r w:rsidR="000E469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ເຊັ່ນ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ຮ້ອງຟ້ອງຕໍ່ສານ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="0079124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ທີ່ດຳເນີນການແຂ່ງຂັນທີ່ບໍ່ເປັນທໍາ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ດຳເນີນການອື່ນ</w:t>
      </w:r>
      <w:r w:rsidR="007E6C1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ຊຶ່ງອາດຈະເກີດການແຂ່ງຂັນທີ່ບໍ່ເປັນທໍາ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ເວັ້ນເສຍແຕ່ກົດໝາຍ</w:t>
      </w:r>
      <w:r w:rsidR="000C7417" w:rsidRPr="00892EFB">
        <w:rPr>
          <w:rFonts w:ascii="Phetsarath OT" w:eastAsia="Phetsarath OT" w:hAnsi="Phetsarath OT" w:cs="Phetsarath OT" w:hint="cs"/>
          <w:cs/>
          <w:lang w:val="pt-PT" w:bidi="lo-LA"/>
        </w:rPr>
        <w:t>ຫາກ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ໄດ້ກຳນົດໄວ້ເປັນຢ່າງອື່ນ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04D7E630" w14:textId="77777777" w:rsidR="008B5D4F" w:rsidRPr="00892EFB" w:rsidRDefault="008B5D4F">
      <w:pPr>
        <w:ind w:left="567" w:firstLine="594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6D87C7A2" w14:textId="4D636721" w:rsidR="0038076C" w:rsidRPr="00892EFB" w:rsidRDefault="0038076C" w:rsidP="00A1055E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1F4074" w:rsidRPr="00892EFB">
        <w:rPr>
          <w:rFonts w:ascii="Phetsarath OT" w:eastAsia="Phetsarath OT" w:hAnsi="Phetsarath OT" w:cs="Phetsarath OT" w:hint="cs"/>
          <w:bCs/>
          <w:cs/>
          <w:lang w:val="pt-PT" w:bidi="lo-LA"/>
        </w:rPr>
        <w:t>55</w:t>
      </w:r>
      <w:r w:rsidR="004C4534" w:rsidRPr="00892EFB">
        <w:rPr>
          <w:rFonts w:ascii="Phetsarath OT" w:eastAsia="Phetsarath OT" w:hAnsi="Phetsarath OT" w:cs="Phetsarath OT" w:hint="cs"/>
          <w:b/>
          <w:cs/>
          <w:lang w:val="pt-PT" w:bidi="lo-LA"/>
        </w:rPr>
        <w:t xml:space="preserve"> </w:t>
      </w:r>
      <w:r w:rsidR="00D363AF" w:rsidRPr="00892EFB">
        <w:rPr>
          <w:rFonts w:ascii="Phetsarath OT" w:eastAsia="Phetsarath OT" w:hAnsi="Phetsarath OT" w:cs="Phetsarath OT" w:hint="cs"/>
          <w:bCs/>
          <w:cs/>
          <w:lang w:val="pt-PT" w:bidi="lo-LA"/>
        </w:rPr>
        <w:t xml:space="preserve">(ປັບປຸງ)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ພັນທະຂອງ​ເຈົ້າຂອງຊັບ​ສິນ​ອຸດສາຫະກຳ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0D028A44" w14:textId="41968089" w:rsidR="0038076C" w:rsidRPr="00892EFB" w:rsidRDefault="00895BAC" w:rsidP="00895BAC">
      <w:pPr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            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ເຈົ້າຂອງ​ຊັບ​ສິນ​ອຸດສາຫະກຳ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ມີພັນທະ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357F0249" w14:textId="586B40ED" w:rsidR="0038076C" w:rsidRPr="00892EFB" w:rsidRDefault="0038076C" w:rsidP="00C64943">
      <w:pPr>
        <w:numPr>
          <w:ilvl w:val="0"/>
          <w:numId w:val="42"/>
        </w:numPr>
        <w:tabs>
          <w:tab w:val="left" w:pos="147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ເປັນ​ເຈົ້າການໃນ​ການປົກ​ປ້ອງ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ຄຸ້ມຄອງ</w:t>
      </w:r>
      <w:r w:rsidR="0012462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24622"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ສິດ​ຂອງ​ຕົນ​</w:t>
      </w:r>
      <w:r w:rsidR="0012462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24622"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ດ້ວຍ​ການ​ຕິດ​ຕາມ</w:t>
      </w:r>
      <w:r w:rsidR="00C16A0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124622"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B77ECF" w:rsidRPr="00892EFB">
        <w:rPr>
          <w:rFonts w:ascii="Phetsarath OT" w:eastAsia="Phetsarath OT" w:hAnsi="Phetsarath OT" w:cs="Phetsarath OT" w:hint="cs"/>
          <w:cs/>
          <w:lang w:val="pt-PT" w:bidi="lo-LA"/>
        </w:rPr>
        <w:t>ກວດ​</w:t>
      </w:r>
      <w:r w:rsidR="003800F5" w:rsidRPr="00892EFB">
        <w:rPr>
          <w:rFonts w:ascii="Phetsarath OT" w:eastAsia="Phetsarath OT" w:hAnsi="Phetsarath OT" w:cs="Phetsarath OT" w:hint="cs"/>
          <w:cs/>
          <w:lang w:val="pt-PT" w:bidi="lo-LA"/>
        </w:rPr>
        <w:t>ກາ</w:t>
      </w:r>
      <w:r w:rsidR="0029102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0F5" w:rsidRPr="00892EFB">
        <w:rPr>
          <w:rFonts w:ascii="Phetsarath OT" w:eastAsia="Phetsarath OT" w:hAnsi="Phetsarath OT" w:cs="Phetsarath OT" w:hint="cs"/>
          <w:cs/>
          <w:lang w:val="pt-PT" w:bidi="lo-LA"/>
        </w:rPr>
        <w:t>ກາ​ນນຳ​ໃຊ້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ຊັບ​ສິນ​ອຸດສາຫະກຳ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4876B1B" w14:textId="4A82C68B" w:rsidR="0038076C" w:rsidRPr="00892EFB" w:rsidRDefault="0038076C" w:rsidP="00C64943">
      <w:pPr>
        <w:numPr>
          <w:ilvl w:val="0"/>
          <w:numId w:val="42"/>
        </w:numPr>
        <w:tabs>
          <w:tab w:val="left" w:pos="147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ເປັນ​ເຈົ້າການຊຸກ​ຍູ້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ສົ່ງ​ເສີມ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ໃຫ້​ສັງຄົມໄດ້​ນຳ​ໃຊ້ຊັບ​ສິນ​ອຸດສາຫະກຳຂອງ​ຕົນ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ບົນ​ພື້ນຖານ​ຕ່າງ​ຝ່າຍຕ່າງ​ໄດ້ຮັບຜົນ​ປະ​ໂຫຍ​ດ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A24DAAD" w14:textId="24C1E520" w:rsidR="0038076C" w:rsidRPr="00892EFB" w:rsidRDefault="0038076C" w:rsidP="00C64943">
      <w:pPr>
        <w:numPr>
          <w:ilvl w:val="0"/>
          <w:numId w:val="42"/>
        </w:numPr>
        <w:tabs>
          <w:tab w:val="left" w:pos="147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ເປັນ​ເຈົ້າການໃນ​ການແຈ້ງ​ຂໍ້​ມູນ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="00536F06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ກ່ຽວ​ກັບການ​</w:t>
      </w:r>
      <w:r w:rsidR="003800F5" w:rsidRPr="00892EFB">
        <w:rPr>
          <w:rFonts w:ascii="Phetsarath OT" w:eastAsia="Phetsarath OT" w:hAnsi="Phetsarath OT" w:cs="Phetsarath OT" w:hint="cs"/>
          <w:cs/>
          <w:lang w:val="pt-PT" w:bidi="lo-LA"/>
        </w:rPr>
        <w:t>ລະ​ເມີດຊັບ​ສິນ​ອຸດສາຫະກໍາ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ຂອງຕົນ</w:t>
      </w:r>
      <w:r w:rsidR="003020BB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ໃຫ້​ແກ່</w:t>
      </w:r>
      <w:r w:rsidR="006E1894" w:rsidRPr="00892EFB">
        <w:rPr>
          <w:rFonts w:ascii="Phetsarath OT" w:eastAsia="Phetsarath OT" w:hAnsi="Phetsarath OT" w:cs="Phetsarath OT"/>
          <w:cs/>
          <w:lang w:val="pt-PT" w:bidi="lo-LA"/>
        </w:rPr>
        <w:br/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ອົງ​ການຈັດຕັ້ງ</w:t>
      </w:r>
      <w:r w:rsidR="00A10FFF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="00B62C63" w:rsidRPr="00892EFB">
        <w:rPr>
          <w:rFonts w:ascii="Phetsarath OT" w:eastAsia="Phetsarath OT" w:hAnsi="Phetsarath OT" w:cs="Phetsarath OT" w:hint="cs"/>
          <w:cs/>
          <w:lang w:val="pt-PT" w:bidi="lo-LA"/>
        </w:rPr>
        <w:t>ຂອງລັດ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2E5FFF5" w14:textId="1C864448" w:rsidR="0038076C" w:rsidRPr="00892EFB" w:rsidRDefault="0024239C" w:rsidP="00C64943">
      <w:pPr>
        <w:numPr>
          <w:ilvl w:val="0"/>
          <w:numId w:val="42"/>
        </w:numPr>
        <w:tabs>
          <w:tab w:val="left" w:pos="147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ພັນທະ​ໃຫ້​ລັດ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9813B1">
        <w:rPr>
          <w:rFonts w:ascii="Phetsarath OT" w:eastAsia="Phetsarath OT" w:hAnsi="Phetsarath OT" w:cs="Phetsarath OT" w:hint="cs"/>
          <w:cs/>
          <w:lang w:val="pt-PT" w:bidi="lo-LA"/>
        </w:rPr>
        <w:t>ທີ່​ໄດ້​ມາ​ຈາກ​ການ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ຫາ​ຜົນ​ປະ​ໂຫຍ​ດ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ການ​ໃຫ້​ເຊົ່າ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ການໂອນ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ການ​ສືບ​ທອດຊັບ​ສິນ​ອຸດສາຫະກຳ​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ການ​ໄດ້​ຮັບ​ຜົນ​ປະ​ໂຫຍ​ດ</w:t>
      </w:r>
      <w:r w:rsidR="00C94ED1" w:rsidRPr="00892EFB">
        <w:rPr>
          <w:rFonts w:ascii="Phetsarath OT" w:eastAsia="Phetsarath OT" w:hAnsi="Phetsarath OT" w:cs="Phetsarath OT" w:hint="cs"/>
          <w:cs/>
          <w:lang w:val="pt-PT" w:bidi="lo-LA"/>
        </w:rPr>
        <w:t>ອື່ນຕາມ​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5F9FF507" w14:textId="3FDD31A6" w:rsidR="006976A5" w:rsidRPr="00892EFB" w:rsidRDefault="0038076C" w:rsidP="00C64943">
      <w:pPr>
        <w:numPr>
          <w:ilvl w:val="0"/>
          <w:numId w:val="42"/>
        </w:numPr>
        <w:tabs>
          <w:tab w:val="left" w:pos="147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ເປັນ​ເຈົ້າການ​ປະສານ​</w:t>
      </w:r>
      <w:r w:rsidR="00324E5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ສົມທົບ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​​​​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ໃນ​ການ​ແກ້​ໄຂ​ການ​ລະ​ເມີດຊັບ​ສິນ​ອຸດສາຫະກຳ​ຂອງ​ຕົນ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79F6A18" w14:textId="77777777" w:rsidR="008C33D3" w:rsidRPr="00892EFB" w:rsidRDefault="008C33D3" w:rsidP="006976A5">
      <w:pPr>
        <w:tabs>
          <w:tab w:val="left" w:pos="1560"/>
        </w:tabs>
        <w:jc w:val="both"/>
        <w:rPr>
          <w:rFonts w:ascii="Phetsarath OT" w:eastAsia="Phetsarath OT" w:hAnsi="Phetsarath OT" w:cs="Phetsarath OT"/>
          <w:lang w:val="pt-PT" w:bidi="lo-LA"/>
        </w:rPr>
      </w:pPr>
    </w:p>
    <w:p w14:paraId="47553136" w14:textId="77777777" w:rsidR="006976A5" w:rsidRPr="00892EFB" w:rsidRDefault="006976A5" w:rsidP="006976A5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5</w:t>
      </w:r>
    </w:p>
    <w:p w14:paraId="2A4DC101" w14:textId="77777777" w:rsidR="006976A5" w:rsidRPr="00892EFB" w:rsidRDefault="006976A5" w:rsidP="006976A5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ອາຍຸການປົກປ້ອງຊັບສິນອຸດສາຫະກຳ</w:t>
      </w:r>
    </w:p>
    <w:p w14:paraId="03F21BC8" w14:textId="77777777" w:rsidR="006976A5" w:rsidRPr="00892EFB" w:rsidRDefault="006976A5" w:rsidP="006976A5">
      <w:pPr>
        <w:ind w:firstLine="720"/>
        <w:jc w:val="both"/>
        <w:rPr>
          <w:rFonts w:ascii="Phetsarath OT" w:eastAsia="Phetsarath OT" w:hAnsi="Phetsarath OT" w:cs="Phetsarath OT"/>
          <w:b/>
          <w:cs/>
          <w:lang w:val="pt-PT" w:bidi="th-TH"/>
        </w:rPr>
      </w:pPr>
      <w:r w:rsidRPr="00892EFB">
        <w:rPr>
          <w:rFonts w:ascii="Phetsarath OT" w:eastAsia="Phetsarath OT" w:hAnsi="Phetsarath OT" w:cs="Phetsarath OT"/>
          <w:b/>
          <w:lang w:val="pt-PT"/>
        </w:rPr>
        <w:tab/>
      </w:r>
    </w:p>
    <w:p w14:paraId="7A208804" w14:textId="0E312545" w:rsidR="006976A5" w:rsidRPr="00892EFB" w:rsidRDefault="006976A5" w:rsidP="00041246">
      <w:pPr>
        <w:ind w:left="851" w:hanging="8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396671" w:rsidRPr="00892EFB">
        <w:rPr>
          <w:rFonts w:ascii="Phetsarath OT" w:eastAsia="Phetsarath OT" w:hAnsi="Phetsarath OT" w:cs="Phetsarath OT"/>
          <w:b/>
          <w:bCs/>
          <w:cs/>
          <w:lang w:val="pt-PT"/>
        </w:rPr>
        <w:t>56</w:t>
      </w:r>
      <w:r w:rsidRPr="00892EFB">
        <w:rPr>
          <w:rFonts w:ascii="Phetsarath OT" w:eastAsia="Phetsarath OT" w:hAnsi="Phetsarath OT" w:cs="Phetsarath OT"/>
          <w:bCs/>
          <w:lang w:val="pt-PT"/>
        </w:rPr>
        <w:t xml:space="preserve"> </w:t>
      </w:r>
      <w:r w:rsidR="00924139" w:rsidRPr="00892EFB">
        <w:rPr>
          <w:rFonts w:ascii="Phetsarath OT" w:eastAsia="Phetsarath OT" w:hAnsi="Phetsarath OT" w:cs="Phetsarath OT" w:hint="cs"/>
          <w:bCs/>
          <w:cs/>
          <w:lang w:bidi="lo-LA"/>
        </w:rPr>
        <w:t>(ປັບປຸງ</w:t>
      </w:r>
      <w:r w:rsidR="00924139" w:rsidRPr="00892EFB">
        <w:rPr>
          <w:rFonts w:ascii="Phetsarath OT" w:eastAsia="Phetsarath OT" w:hAnsi="Phetsarath OT" w:cs="Phetsarath OT" w:hint="cs"/>
          <w:b/>
          <w:cs/>
          <w:lang w:bidi="lo-LA"/>
        </w:rPr>
        <w:t>)</w:t>
      </w:r>
      <w:r w:rsidR="0075274A" w:rsidRPr="00892EFB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ອາ​ຍຸ​ການ​ປົກ​ປ້ອງສິດທິ​ບັດ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4D0F02C7" w14:textId="3DC283C3" w:rsidR="006976A5" w:rsidRPr="00892EFB" w:rsidRDefault="006976A5" w:rsidP="00041246">
      <w:pPr>
        <w:ind w:left="426" w:right="-1" w:firstLine="62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ອາ​ຍຸ​ການ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ປົກ​ປ້ອງສິດ​ທິ​ບັດ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ມີ​ກຳ​ນົດ</w:t>
      </w:r>
      <w:r w:rsidR="007F18E5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ຊາວປີ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ນັບ​ແຕ່​ວັນຍື່ນ​ຄຳ​ຮ້ອງ​ຂໍຮັບ</w:t>
      </w:r>
      <w:r w:rsidR="00EE57E6"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 ວັນບຸລິ</w:t>
      </w:r>
      <w:r w:rsidR="00041246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ມະສິດ ເປັນຕົ້ນ​ໄປ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3EA79EA" w14:textId="7B560A4C" w:rsidR="006976A5" w:rsidRPr="00892EFB" w:rsidRDefault="006976A5" w:rsidP="00041246">
      <w:pPr>
        <w:ind w:left="426" w:right="-1" w:firstLine="624"/>
        <w:jc w:val="both"/>
        <w:rPr>
          <w:rFonts w:ascii="Phetsarath OT" w:eastAsia="Phetsarath OT" w:hAnsi="Phetsarath OT" w:cs="Phetsarath OT"/>
          <w:cs/>
          <w:lang w:val="pt-PT" w:bidi="th-TH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ເຈົ້າຂອງ​ສິດທິ​ບັດ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ຕ້ອງ​ຈ່າຍ​</w:t>
      </w:r>
      <w:r w:rsidR="0068708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ຄ່າ​ທຳ​ນຽມ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ຄ່າ​ບໍ​ລິ​ການ</w:t>
      </w:r>
      <w:r w:rsidR="0068708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ລ່ວງ​ໜ້າແຕ່​ລະ​ປີ</w:t>
      </w:r>
      <w:r w:rsidR="008852B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ເພື່ອ​ຮັກສາອາຍຸ​ການ​ປົກ​ປ້ອງ​ນັ້ນ.</w:t>
      </w:r>
    </w:p>
    <w:p w14:paraId="68C5B314" w14:textId="77777777" w:rsidR="008E0E64" w:rsidRPr="00892EFB" w:rsidRDefault="008E0E64" w:rsidP="006976A5">
      <w:pPr>
        <w:jc w:val="both"/>
        <w:rPr>
          <w:rFonts w:ascii="Phetsarath OT" w:eastAsia="Phetsarath OT" w:hAnsi="Phetsarath OT" w:cs="Phetsarath OT"/>
          <w:b/>
          <w:lang w:val="pt-PT"/>
        </w:rPr>
      </w:pPr>
    </w:p>
    <w:p w14:paraId="5C410AB4" w14:textId="77C6D791" w:rsidR="006976A5" w:rsidRPr="00892EFB" w:rsidRDefault="006976A5" w:rsidP="00AE47BF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B7475" w:rsidRPr="00892EFB">
        <w:rPr>
          <w:rFonts w:ascii="Phetsarath OT" w:eastAsia="Phetsarath OT" w:hAnsi="Phetsarath OT" w:cs="Phetsarath OT"/>
          <w:b/>
          <w:bCs/>
          <w:cs/>
          <w:lang w:val="pt-PT"/>
        </w:rPr>
        <w:t>57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Pr="00892EFB">
        <w:rPr>
          <w:rFonts w:ascii="Phetsarath OT" w:eastAsia="Phetsarath OT" w:hAnsi="Phetsarath OT" w:cs="Phetsarath OT"/>
          <w:bCs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b/>
          <w:bCs/>
          <w:cs/>
          <w:lang w:val="pt-PT"/>
        </w:rPr>
        <w:t>)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ອາ​ຍຸ​ການ​ປົກ​ປ້ອງ​ອະນຸສິດທິ​ບັດ</w:t>
      </w:r>
    </w:p>
    <w:p w14:paraId="26D9212A" w14:textId="5BAC68B6" w:rsidR="00330695" w:rsidRPr="00892EFB" w:rsidRDefault="006976A5" w:rsidP="00AE47BF">
      <w:pPr>
        <w:ind w:left="426" w:firstLine="62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ອາ​ຍຸ​ການ​​ປົກ​ປ້ອງອະນຸສິດ​ທິ​ບັດ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ມີ​ກຳ​ນົດ</w:t>
      </w:r>
      <w:r w:rsidR="007F18E5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ສິບປີ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ນັບ​ແຕ່​ວັນ​ຍື່ນ​ຄຳ​ຮ້ອງ​ຂໍຮັບ</w:t>
      </w:r>
      <w:r w:rsidR="00EE57E6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 ວັນບຸລິມະສິດ ເປັນຕົ້ນ​ໄປ​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CE777DF" w14:textId="2E5216CB" w:rsidR="006976A5" w:rsidRPr="00892EFB" w:rsidRDefault="006976A5" w:rsidP="00AE47BF">
      <w:pPr>
        <w:ind w:left="426" w:firstLine="62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ເຈົ້າຂອງ​ອະນຸສິດທິ​ບັດ</w:t>
      </w:r>
      <w:r w:rsidRPr="00892EFB">
        <w:rPr>
          <w:rFonts w:ascii="Phetsarath OT" w:eastAsia="Phetsarath OT" w:hAnsi="Phetsarath OT" w:cs="Phetsarath OT"/>
          <w:lang w:val="pt-PT"/>
        </w:rPr>
        <w:t xml:space="preserve">​​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ຕ້ອງ​ຈ່າຍ​</w:t>
      </w:r>
      <w:r w:rsidR="0068708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ຄ່າ​ທຳ​ນຽມ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ຄ່າ​ບໍ​ລິ​ການ</w:t>
      </w:r>
      <w:r w:rsidR="0068708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ລ່ວງໜ້າແຕ່​ລະ​ປີ</w:t>
      </w:r>
      <w:r w:rsidR="0033069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ເພື່ອ​ຮັກສາອາຍຸ​ການ​ປົກ​ປ້ອງນັ້ນ.</w:t>
      </w:r>
    </w:p>
    <w:p w14:paraId="66EE79C8" w14:textId="77777777" w:rsidR="006976A5" w:rsidRDefault="006976A5" w:rsidP="006976A5">
      <w:pPr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6702D327" w14:textId="77777777" w:rsidR="00EB0A36" w:rsidRDefault="00EB0A36" w:rsidP="006976A5">
      <w:pPr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726B642B" w14:textId="77777777" w:rsidR="00EB0A36" w:rsidRPr="00892EFB" w:rsidRDefault="00EB0A36" w:rsidP="006976A5">
      <w:pPr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65C2CA57" w14:textId="529C31F8" w:rsidR="006976A5" w:rsidRPr="00892EFB" w:rsidRDefault="006976A5" w:rsidP="00375078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115CB3" w:rsidRPr="00892EFB">
        <w:rPr>
          <w:rFonts w:ascii="Phetsarath OT" w:eastAsia="Phetsarath OT" w:hAnsi="Phetsarath OT" w:cs="Phetsarath OT"/>
          <w:b/>
          <w:bCs/>
          <w:cs/>
          <w:lang w:val="pt-PT"/>
        </w:rPr>
        <w:t>58</w:t>
      </w:r>
      <w:r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Pr="00892EFB">
        <w:rPr>
          <w:rFonts w:ascii="Phetsarath OT" w:eastAsia="Phetsarath OT" w:hAnsi="Phetsarath OT" w:cs="Phetsarath OT"/>
          <w:bCs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b/>
          <w:bCs/>
          <w:cs/>
          <w:lang w:val="pt-PT"/>
        </w:rPr>
        <w:t>)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ອາ​ຍຸ​ການ​​ປົກ​ປ້ອງແບບອຸດສາຫະກຳ</w:t>
      </w:r>
    </w:p>
    <w:p w14:paraId="7CD95FE4" w14:textId="66816685" w:rsidR="006976A5" w:rsidRPr="00892EFB" w:rsidRDefault="006976A5" w:rsidP="00375078">
      <w:pPr>
        <w:ind w:left="426" w:firstLine="624"/>
        <w:jc w:val="both"/>
        <w:rPr>
          <w:rFonts w:ascii="Phetsarath OT" w:eastAsia="Phetsarath OT" w:hAnsi="Phetsarath OT" w:cs="Phetsarath OT"/>
          <w:cs/>
          <w:lang w:val="pt-PT" w:bidi="th-TH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ອາ​ຍຸ​ການ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ປົກ​ປ້ອງແບບ​ອຸດ​ສາ​ຫະ​ກຳ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ມີ​ກຳ​ນົ</w:t>
      </w:r>
      <w:r w:rsidR="007D72A6" w:rsidRPr="00892EFB">
        <w:rPr>
          <w:rFonts w:ascii="Phetsarath OT" w:eastAsia="Phetsarath OT" w:hAnsi="Phetsarath OT" w:cs="Phetsarath OT" w:hint="cs"/>
          <w:cs/>
          <w:lang w:val="pt-PT" w:bidi="lo-LA"/>
        </w:rPr>
        <w:t>ດເວລາ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ສິບ​ຫ້າປີ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ນັບ​ແຕ່​ວັນຍື່ນ​ຄຳ​ຮ້ອງ​ຂໍ​ຈົດ​ທະບຽນ ຫຼື ວັນບຸລິມະສິດ ເປັນຕົ້ນ​ໄປ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BB255F8" w14:textId="4E1362F8" w:rsidR="00ED60BF" w:rsidRDefault="006976A5" w:rsidP="00031D74">
      <w:pPr>
        <w:ind w:left="426" w:firstLine="62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ເຈົ້າຂອງ​​ແບບ​ອຸດສາຫະກຳ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ຕ້ອງ​ຈ່າຍ</w:t>
      </w:r>
      <w:r w:rsidR="00EB0A3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​ຄ່າ​ທຳ​ນຽມ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ລ່ວງໜ້າ​ເທື່ອລະ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815D9">
        <w:rPr>
          <w:rFonts w:ascii="Phetsarath OT" w:eastAsia="Phetsarath OT" w:hAnsi="Phetsarath OT" w:cs="Phetsarath OT" w:hint="cs"/>
          <w:cs/>
          <w:lang w:val="pt-PT" w:bidi="lo-LA"/>
        </w:rPr>
        <w:t xml:space="preserve">ຫ້າ​ປີ </w:t>
      </w:r>
      <w:r w:rsidR="0090203E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ເພື່ອ​ຮັກ</w:t>
      </w:r>
      <w:r w:rsidR="009C099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90203E" w:rsidRPr="00892EFB">
        <w:rPr>
          <w:rFonts w:ascii="Phetsarath OT" w:eastAsia="Phetsarath OT" w:hAnsi="Phetsarath OT" w:cs="Phetsarath OT" w:hint="cs"/>
          <w:cs/>
          <w:lang w:val="pt-PT" w:bidi="lo-LA"/>
        </w:rPr>
        <w:t>ສາອາຍຸ​ການ​ປົກ​ປ້ອງ​ນັ້ນ.</w:t>
      </w:r>
    </w:p>
    <w:p w14:paraId="1CEEC022" w14:textId="77777777" w:rsidR="00EB0A36" w:rsidRPr="00424A79" w:rsidRDefault="00EB0A36" w:rsidP="00031D74">
      <w:pPr>
        <w:ind w:left="426" w:firstLine="624"/>
        <w:jc w:val="both"/>
        <w:rPr>
          <w:rFonts w:ascii="Phetsarath OT" w:eastAsia="Phetsarath OT" w:hAnsi="Phetsarath OT" w:cs="Phetsarath OT"/>
          <w:sz w:val="22"/>
          <w:szCs w:val="22"/>
          <w:lang w:val="pt-PT" w:bidi="lo-LA"/>
        </w:rPr>
      </w:pPr>
    </w:p>
    <w:p w14:paraId="25E01E47" w14:textId="4E0B943E" w:rsidR="006976A5" w:rsidRPr="00892EFB" w:rsidRDefault="006976A5" w:rsidP="00375078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5</w:t>
      </w:r>
      <w:r w:rsidR="0038413A" w:rsidRPr="00892EFB">
        <w:rPr>
          <w:rFonts w:ascii="Phetsarath OT" w:eastAsia="Phetsarath OT" w:hAnsi="Phetsarath OT" w:cs="Phetsarath OT"/>
          <w:b/>
          <w:bCs/>
          <w:cs/>
          <w:lang w:val="pt-PT"/>
        </w:rPr>
        <w:t>9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ອາ​ຍຸ​ການ​​ປົກ​ປ້ອງເຄື່ອງໝາຍການຄ້າ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1F641EB" w14:textId="0BFD9ADF" w:rsidR="006976A5" w:rsidRPr="00892EFB" w:rsidRDefault="006976A5" w:rsidP="00375078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ອາ​ຍຸ​ການປົກ​ປ້ອງເຄື່ອງ​ໝາຍ​ການ​ຄ້າ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ມີ​ກຳ​ນົດ</w:t>
      </w:r>
      <w:r w:rsidR="006A7604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ສິບ​ປີ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ນັບ​ແຕ່​ວັນຍື່ນ​ຄຳ​ຮ້ອງ​ຂໍຈົດ​ທະບຽນເປັນຕົ້ນ​ໄປ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ເມື່ອ​ຄົບ​ກຳນົດ</w:t>
      </w:r>
      <w:r w:rsidR="008B3D96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ສາ​ມາດ​ຕໍ່​ອາ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ຍຸ​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ເທື່ອລະ</w:t>
      </w:r>
      <w:r w:rsidR="00D810C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ສິບປີ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ໄດ້​ຕະຫຼອດ​ໄປ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F4B89B7" w14:textId="7C5D0BBA" w:rsidR="006976A5" w:rsidRPr="00892EFB" w:rsidRDefault="006976A5" w:rsidP="00375078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ເຈົ້າຂອງ​​​ເຄື່ອງໝາຍການ​ຄ້າ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ຕ້ອງ​ຈ່າຍ</w:t>
      </w:r>
      <w:r w:rsidR="00424A7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​ຄ່າ​ທຳ​ນຽມ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ລ່ວງໜ້າ​​ເທື່ອລະ</w:t>
      </w:r>
      <w:r w:rsidR="00D810C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ສິບປີ</w:t>
      </w:r>
      <w:r w:rsidR="008B3D9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ເພື່ອ​ຮັກ</w:t>
      </w:r>
      <w:r w:rsidR="00424A7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8B3D96" w:rsidRPr="00892EFB">
        <w:rPr>
          <w:rFonts w:ascii="Phetsarath OT" w:eastAsia="Phetsarath OT" w:hAnsi="Phetsarath OT" w:cs="Phetsarath OT" w:hint="cs"/>
          <w:cs/>
          <w:lang w:val="pt-PT" w:bidi="lo-LA"/>
        </w:rPr>
        <w:t>ສາອາຍຸ​ການ​ປົກ​ປ້ອງນັ້ນ</w:t>
      </w:r>
      <w:r w:rsidR="00934C0F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0FEF3E46" w14:textId="77777777" w:rsidR="006976A5" w:rsidRPr="00424A79" w:rsidRDefault="006976A5" w:rsidP="00895BAC">
      <w:pPr>
        <w:ind w:left="567" w:firstLine="426"/>
        <w:jc w:val="both"/>
        <w:rPr>
          <w:rFonts w:ascii="Phetsarath OT" w:eastAsia="Phetsarath OT" w:hAnsi="Phetsarath OT" w:cs="Phetsarath OT"/>
          <w:sz w:val="22"/>
          <w:szCs w:val="22"/>
          <w:lang w:val="pt-PT" w:bidi="lo-LA"/>
        </w:rPr>
      </w:pPr>
    </w:p>
    <w:p w14:paraId="6834C298" w14:textId="2475C171" w:rsidR="006976A5" w:rsidRPr="00892EFB" w:rsidRDefault="006976A5" w:rsidP="00375078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872E5D" w:rsidRPr="00892EFB">
        <w:rPr>
          <w:rFonts w:ascii="Phetsarath OT" w:eastAsia="Phetsarath OT" w:hAnsi="Phetsarath OT" w:cs="Phetsarath OT"/>
          <w:b/>
          <w:bCs/>
          <w:cs/>
          <w:lang w:val="pt-PT"/>
        </w:rPr>
        <w:t>60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ອາ​ຍຸ​ການ​​ປົກ​ປ້ອງແບບຜັງວົງຈອນລວມ</w:t>
      </w:r>
    </w:p>
    <w:p w14:paraId="4B1A1FC7" w14:textId="4C614240" w:rsidR="006976A5" w:rsidRPr="00892EFB" w:rsidRDefault="006976A5" w:rsidP="00375078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4927C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ອາ​ຍຸ​ການປົກ​ປ້ອງແບບຜັງວົງ​ຈອນ​ລວມ</w:t>
      </w:r>
      <w:r w:rsidR="005039E9" w:rsidRPr="004927C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4927C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ມີ​ກຳ​ນົດ</w:t>
      </w:r>
      <w:r w:rsidR="00621DD9" w:rsidRPr="004927C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ເວລາ</w:t>
      </w:r>
      <w:r w:rsidRPr="004927C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927C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ສິບ​ສອງປີ</w:t>
      </w:r>
      <w:r w:rsidRPr="004927C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927C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ນັບ​ແຕ່​ວັນຍື່ນຄຳຮ້ອງຂໍຈົດທະບຽນ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​ ເປັນຕົ້ນ​ໄປ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441F7F9" w14:textId="76290D61" w:rsidR="006976A5" w:rsidRPr="00892EFB" w:rsidRDefault="006976A5" w:rsidP="00375078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ເຈົ້າຂອງ​​ແບບ​ຜັງ​ວົງ​ຈອນ​ລວມ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ຕ້ອງ​ຈ່າຍ</w:t>
      </w:r>
      <w:r w:rsidR="00DE6F6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​ຄ່າ​ທຳ​ນຽມ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ຄ່າ​ບໍ​ລິ​ການ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ລ່ວງ​ໜ້າແຕ່​ລະປີ</w:t>
      </w:r>
      <w:r w:rsidR="008C2D1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ເພື່ອ​ຮັກສາອາຍຸ​ການ​ປົກ​ປ້ອງນັ້ນ</w:t>
      </w:r>
      <w:r w:rsidR="00E0009B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7C2EE72D" w14:textId="77777777" w:rsidR="00895BAC" w:rsidRPr="00892EFB" w:rsidRDefault="00895BAC" w:rsidP="00115CB3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03F837AC" w14:textId="29C227BA" w:rsidR="006976A5" w:rsidRPr="00892EFB" w:rsidRDefault="006976A5" w:rsidP="000A1DA0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5039E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61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="00895BAC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ອາ​ຍຸ​ການ​​ປົກ​ປ້ອງຖິ່ນກຳເນີດ</w:t>
      </w:r>
      <w:r w:rsidRPr="00892EFB">
        <w:rPr>
          <w:rFonts w:ascii="Phetsarath OT" w:eastAsia="Phetsarath OT" w:hAnsi="Phetsarath OT" w:cs="Phetsarath OT"/>
          <w:b/>
          <w:lang w:val="pt-PT"/>
        </w:rPr>
        <w:tab/>
      </w:r>
    </w:p>
    <w:p w14:paraId="4D7253D9" w14:textId="2B3060E3" w:rsidR="00D53988" w:rsidRPr="0064187D" w:rsidRDefault="00D53988" w:rsidP="000A1DA0">
      <w:pPr>
        <w:tabs>
          <w:tab w:val="left" w:pos="993"/>
        </w:tabs>
        <w:ind w:left="426" w:firstLine="638"/>
        <w:jc w:val="both"/>
        <w:rPr>
          <w:rFonts w:ascii="Phetsarath OT" w:eastAsia="Phetsarath OT" w:hAnsi="Phetsarath OT" w:cs="Phetsarath OT"/>
          <w:spacing w:val="-6"/>
          <w:lang w:val="pt-PT" w:bidi="lo-LA"/>
        </w:rPr>
      </w:pPr>
      <w:r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ອາຍຸການປົກ​ປ້ອງ​ຖິ່ນກຳເນີດ</w:t>
      </w:r>
      <w:r w:rsidRPr="0064187D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ບໍ່ມີກຳນົດ</w:t>
      </w:r>
      <w:r w:rsidR="00A22194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ເວລາ</w:t>
      </w:r>
      <w:r w:rsidR="0048670D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ED16DF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ໂດຍ</w:t>
      </w:r>
      <w:r w:rsidR="0048670D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ໃຫ້ນັບ​ແຕ່​ວັ</w:t>
      </w:r>
      <w:r w:rsidR="00CE7F15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</w:t>
      </w:r>
      <w:r w:rsidR="0048670D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ຍື່ນຄໍາຮ້ອງຂໍຈົດ​ທະບຽນ</w:t>
      </w:r>
      <w:r w:rsidR="000A1DA0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48670D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ເປັນຕົ້ນໄປ</w:t>
      </w:r>
      <w:r w:rsidR="0089790D" w:rsidRPr="0064187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.</w:t>
      </w:r>
    </w:p>
    <w:p w14:paraId="74E83646" w14:textId="77777777" w:rsidR="00424A79" w:rsidRPr="00424A79" w:rsidRDefault="00424A79" w:rsidP="000A1DA0">
      <w:pPr>
        <w:tabs>
          <w:tab w:val="left" w:pos="993"/>
        </w:tabs>
        <w:ind w:left="426" w:firstLine="638"/>
        <w:jc w:val="both"/>
        <w:rPr>
          <w:rFonts w:ascii="Phetsarath OT" w:eastAsia="Phetsarath OT" w:hAnsi="Phetsarath OT" w:cs="Phetsarath OT"/>
          <w:sz w:val="22"/>
          <w:szCs w:val="22"/>
          <w:lang w:val="pt-PT" w:bidi="lo-LA"/>
        </w:rPr>
      </w:pPr>
    </w:p>
    <w:p w14:paraId="04422672" w14:textId="0194CB03" w:rsidR="006976A5" w:rsidRPr="00892EFB" w:rsidRDefault="006976A5" w:rsidP="00F96988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F6FBD" w:rsidRPr="00892EFB">
        <w:rPr>
          <w:rFonts w:ascii="Phetsarath OT" w:eastAsia="Phetsarath OT" w:hAnsi="Phetsarath OT" w:cs="Phetsarath OT"/>
          <w:b/>
          <w:bCs/>
          <w:cs/>
          <w:lang w:val="pt-PT"/>
        </w:rPr>
        <w:t>62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ອາ​ຍຸ​ການ​​ປົກ​ປ້ອງຊື່ການ​ຄ້າ</w:t>
      </w:r>
    </w:p>
    <w:p w14:paraId="78C994CA" w14:textId="65B59151" w:rsidR="006976A5" w:rsidRPr="00892EFB" w:rsidRDefault="006976A5" w:rsidP="00F96988">
      <w:pPr>
        <w:ind w:firstLine="10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ອາຍຸການ​ປົກ​ປ້ອງຊື່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ບໍ່ມີກຳນົດ</w:t>
      </w:r>
      <w:r w:rsidR="00532CDE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ຈົນ​ກວ່າ​ເຈົ້າຂອງຊື່ການຄ້ານັ້ນ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ຢຸດນໍາໃຊ້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85DFE1E" w14:textId="77777777" w:rsidR="006976A5" w:rsidRPr="00892EFB" w:rsidRDefault="006976A5" w:rsidP="006976A5">
      <w:pPr>
        <w:ind w:left="720" w:firstLine="72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78EAC519" w14:textId="74D4C804" w:rsidR="006976A5" w:rsidRPr="00892EFB" w:rsidRDefault="006976A5" w:rsidP="00D70753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670B89" w:rsidRPr="00892EFB">
        <w:rPr>
          <w:rFonts w:ascii="Phetsarath OT" w:eastAsia="Phetsarath OT" w:hAnsi="Phetsarath OT" w:cs="Phetsarath OT"/>
          <w:b/>
          <w:bCs/>
          <w:cs/>
          <w:lang w:val="pt-PT"/>
        </w:rPr>
        <w:t>63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ອາ​ຍຸ​ການ​​ປົກ​ປ້ອງຄວາມ​ລັບ​ທາງ​ການ​ຄ້າ</w:t>
      </w:r>
    </w:p>
    <w:p w14:paraId="128299CA" w14:textId="0CFB2A71" w:rsidR="008E0E64" w:rsidRPr="00892EFB" w:rsidRDefault="006976A5" w:rsidP="003C61B1">
      <w:pPr>
        <w:ind w:left="434" w:firstLine="630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ອາຍຸການ​ປົກ​ປ້ອງ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ຄວາມ​ລັບ​ທາງ​ການ​ຄ້າ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ບໍ່ມີກຳນົດ</w:t>
      </w:r>
      <w:r w:rsidR="00670B89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ຈົນ​ກວ່າ​ຄວາມ​ລັບ​ທາງ​​ການຄ້າ</w:t>
      </w:r>
      <w:r w:rsidR="00D7075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ຈະຖືກ​ເປີດ​ເຜີຍ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7529AE6" w14:textId="77777777" w:rsidR="008E0E64" w:rsidRPr="00424A79" w:rsidRDefault="008E0E64" w:rsidP="00115CB3">
      <w:pPr>
        <w:ind w:left="426" w:firstLine="141"/>
        <w:jc w:val="both"/>
        <w:rPr>
          <w:rFonts w:ascii="Phetsarath OT" w:eastAsia="Phetsarath OT" w:hAnsi="Phetsarath OT" w:cs="Phetsarath OT"/>
          <w:sz w:val="22"/>
          <w:szCs w:val="22"/>
          <w:lang w:val="pt-PT" w:bidi="lo-LA"/>
        </w:rPr>
      </w:pPr>
    </w:p>
    <w:p w14:paraId="77EEFAB4" w14:textId="5ADEC8E4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="000F4721"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/>
        </w:rPr>
        <w:t>6</w:t>
      </w:r>
    </w:p>
    <w:p w14:paraId="2614C12E" w14:textId="15D16491" w:rsidR="0038076C" w:rsidRPr="00892EFB" w:rsidRDefault="00905DEC">
      <w:pPr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ການ</w:t>
      </w:r>
      <w:r w:rsidR="00B27450"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ຈຳກັດ</w:t>
      </w:r>
      <w:r w:rsidR="0038076C"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ສິດ</w:t>
      </w:r>
      <w:r w:rsidR="00B85083"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ໃນ</w:t>
      </w:r>
      <w:r w:rsidR="0038076C"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​ຊັບ​ສິນ​ອຸດສາ​ຫະກຳ</w:t>
      </w:r>
    </w:p>
    <w:p w14:paraId="0543C9DF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14A4206B" w14:textId="47AB44B0" w:rsidR="0024239C" w:rsidRPr="00892EFB" w:rsidRDefault="0024239C" w:rsidP="00261B90">
      <w:pPr>
        <w:ind w:left="1134" w:hanging="1134"/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>6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4 </w:t>
      </w:r>
      <w:r w:rsidR="00710BCB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710BC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710BCB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ການນ</w:t>
      </w:r>
      <w:r w:rsidR="00F15D60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ໍາ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ໃຊ້ສິດທິບັດ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ໂດຍບໍ່ຈຳເປັນຕ້ອງໄດ້ຮັບອະນຸຍາດຈາກເຈົ້າຂອງ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77C6962" w14:textId="06A2FA66" w:rsidR="0024239C" w:rsidRPr="00892EFB" w:rsidRDefault="00126D88" w:rsidP="00261B90">
      <w:pPr>
        <w:ind w:left="420" w:firstLine="64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55015"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ອະນຸຍາດໃຫ້</w:t>
      </w:r>
      <w:r w:rsidR="003A161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="003A161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ນຳເຂົ້າ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ທີ່ໄດ້ຮັບສິດທິບັດ​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ຕາມຄຳສັ່ງຂອງ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ນາຍົກລັດຖະມົນຕີ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ໂດຍບໍ່ຈຳເປັນຕ້ອງໄດ້ຮັບອະນຸຍາດລ່ວງໜ້າ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ຈາກເຈົ້າຂອງ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9227C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​ເງື່ອນ​ໄຂ</w:t>
      </w:r>
      <w:r w:rsidR="0099227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ດັ</w:t>
      </w:r>
      <w:r w:rsidR="00195A9E" w:rsidRPr="00892EFB">
        <w:rPr>
          <w:rFonts w:ascii="Phetsarath OT" w:eastAsia="Phetsarath OT" w:hAnsi="Phetsarath OT" w:cs="Phetsarath OT" w:hint="cs"/>
          <w:cs/>
          <w:lang w:val="pt-PT" w:bidi="lo-LA"/>
        </w:rPr>
        <w:t>່</w:t>
      </w:r>
      <w:r w:rsidR="0099227C" w:rsidRPr="00892EFB">
        <w:rPr>
          <w:rFonts w:ascii="Phetsarath OT" w:eastAsia="Phetsarath OT" w:hAnsi="Phetsarath OT" w:cs="Phetsarath OT" w:hint="cs"/>
          <w:cs/>
          <w:lang w:val="pt-PT" w:bidi="lo-LA"/>
        </w:rPr>
        <w:t>ງນີ້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7AE3BD7F" w14:textId="64A1E172" w:rsidR="0024239C" w:rsidRPr="00892EFB" w:rsidRDefault="0024239C" w:rsidP="00C64943">
      <w:pPr>
        <w:numPr>
          <w:ilvl w:val="0"/>
          <w:numId w:val="43"/>
        </w:numPr>
        <w:tabs>
          <w:tab w:val="left" w:pos="1418"/>
        </w:tabs>
        <w:ind w:left="1560" w:hanging="37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0DE9BCBB" w14:textId="14C257D8" w:rsidR="0024239C" w:rsidRPr="00892EFB" w:rsidRDefault="0024239C" w:rsidP="00C64943">
      <w:pPr>
        <w:numPr>
          <w:ilvl w:val="1"/>
          <w:numId w:val="44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ໃນສະພາບການສຸກເສີນຂອງຊາດ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34B01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ພາວະສຸກເສີນ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ທີ່ຮ້າຍແຮງ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ຮີບ​ດ່ວນທີ່ສຸດ</w:t>
      </w:r>
      <w:r w:rsidR="00AE4BB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41BC3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</w:t>
      </w:r>
      <w:r w:rsidR="0088106A" w:rsidRPr="00892EFB">
        <w:rPr>
          <w:rFonts w:ascii="Phetsarath OT" w:eastAsia="Phetsarath OT" w:hAnsi="Phetsarath OT" w:cs="Phetsarath OT"/>
          <w:color w:val="FF0000"/>
          <w:lang w:val="pt-PT" w:bidi="lo-LA"/>
        </w:rPr>
        <w:t xml:space="preserve"> </w:t>
      </w:r>
      <w:r w:rsidR="0088106A" w:rsidRPr="00C92DF2">
        <w:rPr>
          <w:rFonts w:ascii="Phetsarath OT" w:eastAsia="Phetsarath OT" w:hAnsi="Phetsarath OT" w:cs="Phetsarath OT" w:hint="cs"/>
          <w:cs/>
          <w:lang w:val="pt-PT" w:bidi="lo-LA"/>
        </w:rPr>
        <w:t>ພາວະສົງຄາມ,</w:t>
      </w:r>
      <w:r w:rsidRPr="00C92DF2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ໄພພິບັດ</w:t>
      </w:r>
      <w:r w:rsidR="006959B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1386" w:rsidRPr="00892EFB">
        <w:rPr>
          <w:rFonts w:ascii="Phetsarath OT" w:eastAsia="Phetsarath OT" w:hAnsi="Phetsarath OT" w:cs="Phetsarath OT" w:hint="cs"/>
          <w:cs/>
          <w:lang w:val="pt-PT" w:bidi="lo-LA"/>
        </w:rPr>
        <w:t>ພະຍາດ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ລະບາດ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AFA14B2" w14:textId="6A6706F8" w:rsidR="0024239C" w:rsidRPr="00892EFB" w:rsidRDefault="00861425" w:rsidP="00C64943">
      <w:pPr>
        <w:numPr>
          <w:ilvl w:val="1"/>
          <w:numId w:val="44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ເພື່ອໃຫ້ລັດຖະບານ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ນຳໃຊ້ໃນທາງທີ່ບໍ່ແມ່ນການຄ້າ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ເພື່ອຜົນປະໂຫຍດ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ຂອງສາທາລະນະຊົນ</w:t>
      </w:r>
      <w:r w:rsidR="00473F8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ໂດຍສະເພາະ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ກ່ຽວກັບການປ້ອງກັນຊາດ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ຄວາມເປັນລະບຽບຮຽບຮ້ອຍຂອງສັງຄົມ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ອາຫານ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ສາທາ</w:t>
      </w:r>
      <w:r w:rsidR="00473F8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ລະນະສຸກ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ເພື່ອຄວາມຕ້ອງການອັນຈຳເປັນຮີບດ່ວນອື່ນ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6F8C46F" w14:textId="1A63FA63" w:rsidR="0024239C" w:rsidRPr="00892EFB" w:rsidRDefault="00861425" w:rsidP="00C64943">
      <w:pPr>
        <w:numPr>
          <w:ilvl w:val="1"/>
          <w:numId w:val="44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ເພື່ອແກ້ໄຂພຶດຕິກຳຕ້ານການແຂ່ງຂັນ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ພາຍຫຼັງການຕັດສ</w:t>
      </w:r>
      <w:r w:rsidR="003A161F" w:rsidRPr="00892EFB">
        <w:rPr>
          <w:rFonts w:ascii="Phetsarath OT" w:eastAsia="Phetsarath OT" w:hAnsi="Phetsarath OT" w:cs="Phetsarath OT" w:hint="cs"/>
          <w:cs/>
          <w:lang w:val="pt-PT" w:bidi="lo-LA"/>
        </w:rPr>
        <w:t>ີ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ນຂອງສານ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ສານເຫັນວ່າ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92DF2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ຈາກການປະດິດສ້າງ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ທີ່ໄດ້ຮັບການປົກປ້ອງນັ້ນ</w:t>
      </w:r>
      <w:r w:rsidR="006271A2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ມີຄວາມຈຳເປັນ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094B303" w14:textId="3081A8C9" w:rsidR="0024239C" w:rsidRPr="00892EFB" w:rsidRDefault="00861425" w:rsidP="00C64943">
      <w:pPr>
        <w:numPr>
          <w:ilvl w:val="1"/>
          <w:numId w:val="44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ເພື່ອ​ຕອບ​ສະໜອງຄວາມຕ້ອງການຢ່າງພຽງພໍ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ໃນ​ການ​ນຳ​ໃຊ້ການປະດິດສ້າງ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ທີ່ເຈົ້າຂອງບໍ່ສາມາດຕອບສະໜອງໄດ້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3A44803" w14:textId="4302F53A" w:rsidR="0024239C" w:rsidRPr="00892EFB" w:rsidRDefault="0024239C" w:rsidP="00C64943">
      <w:pPr>
        <w:numPr>
          <w:ilvl w:val="0"/>
          <w:numId w:val="43"/>
        </w:numPr>
        <w:tabs>
          <w:tab w:val="left" w:pos="1428"/>
          <w:tab w:val="left" w:pos="1701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ການອະນຸຍາດນຳໃຊ້ແຕ່ລະຄັ້ງ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ຕ້ອງພິຈາລະນາຕາມຄວາມເໝາະສົມ</w:t>
      </w:r>
      <w:r w:rsidR="00513D8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ສະເພາະຂອບເຂດ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ໄລຍະ​ເວລາການນຳໃຊ້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ຕ້ອງຈຳກັດຢູ່ໃນຈຸດປະສົງທີ່ໄດ້ຮັບອະນຸຍາດເທົ່ານັ້ນ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</w:t>
      </w:r>
      <w:r w:rsidR="0062350F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ມີສິດຄັດຄ້ານການອະນຸຍາດດັ່ງກ່າວ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ສະເໜີເງື່ອນໄຂທາງເລືອກ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ເພື່ອໃຫ້ສອດຄ່ອງກັບຄວາມຕ້ອງການພາຍໃນ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ສິ່ງ​ປະດິດ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06B97B3" w14:textId="32289B64" w:rsidR="0024239C" w:rsidRPr="00892EFB" w:rsidRDefault="0024239C" w:rsidP="00C64943">
      <w:pPr>
        <w:numPr>
          <w:ilvl w:val="0"/>
          <w:numId w:val="43"/>
        </w:numPr>
        <w:tabs>
          <w:tab w:val="left" w:pos="1428"/>
          <w:tab w:val="left" w:pos="1701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ການນຳໃຊ້</w:t>
      </w:r>
      <w:r w:rsidR="00F936D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ບໍ່ເປັນສິດຜູກຂາດ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ບໍ່ສາມາດໂອນໄດ້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ຍົກເວັ້ນແຕ່ໃນກຸ່ມ​ວິ​ສາ​ຫະກິດຂອງຕົນ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ມີເຈດຕະນາທີ່ດີໃນການນຳໃຊ້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  <w:r w:rsidRPr="00892EFB">
        <w:rPr>
          <w:rFonts w:ascii="Phetsarath OT" w:eastAsia="Phetsarath OT" w:hAnsi="Phetsarath OT" w:cs="Phetsarath OT"/>
          <w:sz w:val="28"/>
          <w:szCs w:val="28"/>
          <w:lang w:val="pt-PT"/>
        </w:rPr>
        <w:t xml:space="preserve"> </w:t>
      </w:r>
    </w:p>
    <w:p w14:paraId="3AA76433" w14:textId="42219BFC" w:rsidR="0024239C" w:rsidRPr="00892EFB" w:rsidRDefault="0024239C" w:rsidP="00C64943">
      <w:pPr>
        <w:numPr>
          <w:ilvl w:val="0"/>
          <w:numId w:val="43"/>
        </w:numPr>
        <w:tabs>
          <w:tab w:val="left" w:pos="1456"/>
          <w:tab w:val="left" w:pos="1701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ຕ້ອງກຳນົດໃຫ້ເຈົ້າຂອງສິດໄດ້ຮັບຄ່າຕອບແທນຢ່າງພຽງພໍ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ຕາມແຕ່ກໍລະນີ</w:t>
      </w:r>
      <w:r w:rsidR="005672D5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7D4BCC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</w:t>
      </w:r>
      <w:r w:rsidR="007D4BCC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ພິຈາລະນາ</w:t>
      </w:r>
      <w:r w:rsidR="005672D5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ຕາມມູນຄ່າເສດຖະກິດຂອງການອະນຸຍາດນັ້ນ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ຄໍາສັ່ງອະນຸຍາດ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ຕ້ອງກຳນົດຄ່າທົດແທນ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ມີວິທີການກຳນົດມູນຄ່າດັ່ງກ່າວ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ເງື່ອນໄຂ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ໃນການຊຳລະ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ມີສິດສະເໜີເງື່ອນໄຂ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ສຳລັບຄ່າຕອບແທນ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ກຳນົດວິທີການໃຫ້ຄ່າຕອບແທນ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ເງື່ອນໄຂສຳລັບການຊຳລະ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ເພື່ອ​ແກ້ໄຂພຶດຕິກຳໃນ​ການ​ຕ້ານການແຂ່ງຂັນ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ໃຫ້ຄຳນຶງເຖິງການກຳນົດມູນຄ່າຕອບແທນ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</w:t>
      </w:r>
      <w:r w:rsidR="009B321D" w:rsidRPr="00892EFB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ກໍານົດໄວ້ໃນ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1.3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ຂອງ​ມາດຕາ​ນີ້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2BBDEE1" w14:textId="640ECB0E" w:rsidR="0024239C" w:rsidRPr="00892EFB" w:rsidRDefault="0024239C" w:rsidP="00C64943">
      <w:pPr>
        <w:numPr>
          <w:ilvl w:val="0"/>
          <w:numId w:val="43"/>
        </w:numPr>
        <w:tabs>
          <w:tab w:val="left" w:pos="1456"/>
          <w:tab w:val="left" w:pos="1701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ມີສິດສະເໜີຕໍ່</w:t>
      </w:r>
      <w:r w:rsidR="004F63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F5377E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2D174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2D174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D174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D174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D174C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="00520E3D" w:rsidRPr="00892EFB" w:rsidDel="002D174C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ພິຈາລະນາຄືນ​ໃໝ່ກ່ຽວກັບຄ່າ</w:t>
      </w:r>
      <w:r w:rsidRPr="005724C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ຕອບແທນ</w:t>
      </w:r>
      <w:r w:rsidRPr="005724C5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5724C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ທີ່ບໍ່ສົມເຫດສົມຜົນ</w:t>
      </w:r>
      <w:r w:rsidRPr="005724C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5724C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5724C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5724C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ກໍລະນີ​ທີ່ບໍ່ສົມຄວນ</w:t>
      </w:r>
      <w:r w:rsidRPr="005724C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5724C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ພາຍໃນ</w:t>
      </w:r>
      <w:r w:rsidR="00DA06D4" w:rsidRPr="005724C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ເວລາ</w:t>
      </w:r>
      <w:r w:rsidRPr="005724C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5724C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ຫົກ​ສິບວັນ</w:t>
      </w:r>
      <w:r w:rsidRPr="005724C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5724C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ນັບແຕ່ວັນໄດ້ຮັບແຈ້ງການ</w:t>
      </w:r>
      <w:r w:rsidR="00C92DF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C6247B0" w14:textId="7F2BDE4F" w:rsidR="0024239C" w:rsidRPr="00892EFB" w:rsidRDefault="00673589" w:rsidP="00C64943">
      <w:pPr>
        <w:numPr>
          <w:ilvl w:val="0"/>
          <w:numId w:val="43"/>
        </w:numPr>
        <w:tabs>
          <w:tab w:val="left" w:pos="1456"/>
          <w:tab w:val="left" w:pos="1701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ກະຊວງອຸດສາຫະກໍາ ແລະ ການຄ້າ</w:t>
      </w:r>
      <w:r w:rsidR="00520E3D" w:rsidRPr="00892EFB" w:rsidDel="002D174C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ຕ້ອງອອກແຈ້ງການໃຫ້ເຈົ້າຂອງສິດ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ໂດຍ​ທັນທີ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ຕໍໍ່ທຸກຄຳສັ່ງກ່ຽວກັບ​ການອະນຸຍາດ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​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ຄ່າຕອບແທນທີ່ຕ້ອງຊຳລະ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ໃຫ້ເຈົ້າຂອງສິດ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164FEA2" w14:textId="0E89007D" w:rsidR="0024239C" w:rsidRPr="00892EFB" w:rsidRDefault="0024239C" w:rsidP="00C64943">
      <w:pPr>
        <w:numPr>
          <w:ilvl w:val="0"/>
          <w:numId w:val="43"/>
        </w:numPr>
        <w:tabs>
          <w:tab w:val="left" w:pos="1456"/>
          <w:tab w:val="left" w:pos="1701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ການອະນຸຍາດພາຍໃຕ້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1.1, 1.2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92DF2">
        <w:rPr>
          <w:rFonts w:ascii="Phetsarath OT" w:eastAsia="Phetsarath OT" w:hAnsi="Phetsarath OT" w:cs="Phetsarath OT" w:hint="cs"/>
          <w:cs/>
          <w:lang w:val="pt-PT" w:bidi="lo-LA"/>
        </w:rPr>
        <w:t xml:space="preserve">ຂໍ້ </w:t>
      </w:r>
      <w:r w:rsidRPr="00892EFB">
        <w:rPr>
          <w:rFonts w:ascii="Phetsarath OT" w:eastAsia="Phetsarath OT" w:hAnsi="Phetsarath OT" w:cs="Phetsarath OT"/>
          <w:lang w:val="pt-PT" w:bidi="lo-LA"/>
        </w:rPr>
        <w:t>1.4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ຂອງ​ມາດຕາ​ນີ້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3A896292" w14:textId="016A636C" w:rsidR="0024239C" w:rsidRPr="00892EFB" w:rsidRDefault="00861425" w:rsidP="00C64943">
      <w:pPr>
        <w:numPr>
          <w:ilvl w:val="1"/>
          <w:numId w:val="45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ທຸກການນຳໃຊ້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ຕ້ອງໄດ້ຮັບອະນຸຍາດ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ສຳລັບການສະໜອງສິນຄ້າ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ທີ່ສຳຄັນ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ສູ່ຕະຫຼາດພາຍໃນ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3974D16" w14:textId="654F9C22" w:rsidR="0024239C" w:rsidRPr="00892EFB" w:rsidRDefault="0024239C" w:rsidP="00C64943">
      <w:pPr>
        <w:numPr>
          <w:ilvl w:val="1"/>
          <w:numId w:val="45"/>
        </w:numPr>
        <w:tabs>
          <w:tab w:val="left" w:pos="1560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lastRenderedPageBreak/>
        <w:t>​​</w:t>
      </w:r>
      <w:r w:rsidR="0086142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ຈະຖືວ່າໄດ້​ຮັບ​ອະນຸຍາດ​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ຖ້າວ່າ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ກ່ອນ​ການ​ນຳ​ໃຊ້ນັ້ນ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ຜູ້ສະເໜີ​ນຳໃຊ້ໄດ້ພະຍາຍາມ​ຂໍ​ອະນຸຍາດຈາກ​ເຈົ້າຂອງ​ສິດທິ​ບັດ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ບົນພື້ນຖານການກຳນົດ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ເງື່ອນໄຂທາງການຄ້າ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ທີ່ສົມເຫດສົມຜົນ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ແຕ່ຄວາມພະຍາຍາມຂໍອະນຸຍາດດັ່ງກ່າວ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ບໍ່ສຳເລັດຜົນໃນໄລຍະເວລາ</w:t>
      </w:r>
      <w:r w:rsidR="002C0079" w:rsidRPr="00892EFB">
        <w:rPr>
          <w:rFonts w:ascii="Phetsarath OT" w:eastAsia="Phetsarath OT" w:hAnsi="Phetsarath OT" w:cs="Phetsarath OT" w:hint="cs"/>
          <w:cs/>
          <w:lang w:val="pt-PT" w:bidi="lo-LA"/>
        </w:rPr>
        <w:t>ເທົ່າ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ທີ່ຄວນ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1E751ADD" w14:textId="6974E52C" w:rsidR="0024239C" w:rsidRPr="00892EFB" w:rsidRDefault="00861425" w:rsidP="00C64943">
      <w:pPr>
        <w:numPr>
          <w:ilvl w:val="1"/>
          <w:numId w:val="45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ເງື່ອນໄຂຂອງ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7.2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ຂອງ​ມາດຕາ​ນີ້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ອາດຖືກຍົກເວັ້ນ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ທີ່ມີສະພາບການສຸກເສີນຂອງຊາດ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ສະພາວະສຸກເສີນທີ່ຮ້າຍແຮງ​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ຮີບ​ດ່ວນທີ່ສຸດ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ຊຶ່ງໃນກໍລະນີນີ້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ຕ້ອງໄດ້ແຈ້ງໃຫ້ເຈົ້າຂອງສິດໂດຍໄວເທົ່າທີ່ຈະໄວໄດ້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D9449E9" w14:textId="237B0C54" w:rsidR="0024239C" w:rsidRPr="00892EFB" w:rsidRDefault="00861425" w:rsidP="00C64943">
      <w:pPr>
        <w:numPr>
          <w:ilvl w:val="1"/>
          <w:numId w:val="45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D3E57" w:rsidRPr="00892EFB">
        <w:rPr>
          <w:rFonts w:ascii="Phetsarath OT" w:eastAsia="Phetsarath OT" w:hAnsi="Phetsarath OT" w:cs="Phetsarath OT" w:hint="cs"/>
          <w:cs/>
          <w:lang w:val="pt-PT" w:bidi="lo-LA"/>
        </w:rPr>
        <w:t>ເງື່ອນໄຂ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7.2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ຂອງ​ມາດຕາ​ນີ້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ອາດຖືກຍົກເວັ້ນ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ໃນກໍລະນີການນຳໃຊ້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ເພື່ອສາທາລະນະຊົນ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ໂດຍບໍ່ແມ່ນທາງການຄ້າ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ລັດຖະບານ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ຜູ້ຮັບເໝົາ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ຮູ້ໂດຍທີ່ບໍ່ໄດ້ຄົ້ນຫາ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ມີຫຼັກຖານທີ່​ຈະ​ຮູ້ໄດ້ວ່າ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ທີ່ຍັງມີຜົນໃຊ້ໄດ້ນັ້ນ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ຖືກນຳໃຊ້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ຈະຖືກນຳໃຊ້ໂດຍລັດຖະບານ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ເພື່ອລັດຖະບານ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ຊຶ່ງຕ້ອງໄດ້ແຈ້ງໃຫ້ເຈົ້າຂອງສິດໃນທັນໃດ</w:t>
      </w:r>
      <w:r w:rsidR="00AF5D95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0CE416E9" w14:textId="1E69E6D8" w:rsidR="0024239C" w:rsidRPr="00892EFB" w:rsidRDefault="0024239C" w:rsidP="00C64943">
      <w:pPr>
        <w:numPr>
          <w:ilvl w:val="0"/>
          <w:numId w:val="43"/>
        </w:numPr>
        <w:tabs>
          <w:tab w:val="left" w:pos="1484"/>
          <w:tab w:val="left" w:pos="1701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ຄວາມສັກສິດທາງດ້ານກົດໝາຍຂອງທຸກຂໍ້ຕົກລົງ</w:t>
      </w:r>
      <w:r w:rsidR="00C92DF2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ກ່ຽວກັບການອະນຸຍາດໃຫ້ນຳໃຊ້</w:t>
      </w:r>
      <w:r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="00F24671"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ຄ່າຕອບ</w:t>
      </w:r>
      <w:r w:rsidR="007D4BCC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ແທນ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ທີ່ໄ​ດ້ກຳນົດ​​ໄວ້ນັ້ນ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ເມື່ອມີຄວາມບໍ່ພໍໃຈຕໍ່ຂໍ້ຕົກລົງດັ່ງກ່າວ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</w:t>
      </w:r>
      <w:r w:rsidR="006176AD" w:rsidRPr="00892EFB">
        <w:rPr>
          <w:rFonts w:ascii="Phetsarath OT" w:eastAsia="Phetsarath OT" w:hAnsi="Phetsarath OT" w:cs="Phetsarath OT" w:hint="cs"/>
          <w:cs/>
          <w:lang w:val="pt-PT" w:bidi="lo-LA"/>
        </w:rPr>
        <w:t>ຮ້ອງ</w:t>
      </w:r>
      <w:r w:rsidR="00D407C0" w:rsidRPr="00892EFB">
        <w:rPr>
          <w:rFonts w:ascii="Phetsarath OT" w:eastAsia="Phetsarath OT" w:hAnsi="Phetsarath OT" w:cs="Phetsarath OT" w:hint="cs"/>
          <w:cs/>
          <w:lang w:val="pt-PT" w:bidi="lo-LA"/>
        </w:rPr>
        <w:t>ຂໍ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ຄັດຄ້ານຕໍ່</w:t>
      </w:r>
      <w:r w:rsidR="00D407C0" w:rsidRPr="00892EFB">
        <w:rPr>
          <w:rFonts w:ascii="Phetsarath OT" w:eastAsia="Phetsarath OT" w:hAnsi="Phetsarath OT" w:cs="Phetsarath OT" w:hint="cs"/>
          <w:cs/>
          <w:lang w:val="pt-PT" w:bidi="lo-LA"/>
        </w:rPr>
        <w:t>ສານປະຊາຊົນ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</w:t>
      </w:r>
      <w:r w:rsidR="00DA06D4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ຫົກ​ສິບວັນ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ຫຼັງຈາກໄດ້ຮັບແຈ້ງການ</w:t>
      </w:r>
      <w:r w:rsidR="00C92DF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254FA304" w14:textId="76A21F06" w:rsidR="0024239C" w:rsidRPr="00892EFB" w:rsidRDefault="0024239C" w:rsidP="00C64943">
      <w:pPr>
        <w:numPr>
          <w:ilvl w:val="0"/>
          <w:numId w:val="43"/>
        </w:numPr>
        <w:tabs>
          <w:tab w:val="left" w:pos="1484"/>
          <w:tab w:val="left" w:pos="1701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ກໍລະນີ</w:t>
      </w:r>
      <w:r w:rsidR="00970F9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ບຸກຄົນທີສາມ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ໂດຍອີງຕາມ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1.4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ຂອງ​ມາດ​ຕານີ້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ການຮ້ອງຂໍດັ່ງກ່າວ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ຍັງຕ້ອງມີເງື່ອນໄຂ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7B2D9708" w14:textId="685E8F06" w:rsidR="0024239C" w:rsidRPr="00892EFB" w:rsidRDefault="00861425" w:rsidP="00C64943">
      <w:pPr>
        <w:numPr>
          <w:ilvl w:val="1"/>
          <w:numId w:val="47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ການຮ້ອງຂໍ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ບໍ່ໃຫ້ຍື່ນກ່ອນ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ສີ່ປີ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</w:t>
      </w:r>
      <w:r w:rsidR="00FB35BF" w:rsidRPr="00892EFB">
        <w:rPr>
          <w:rFonts w:ascii="Phetsarath OT" w:eastAsia="Phetsarath OT" w:hAnsi="Phetsarath OT" w:cs="Phetsarath OT" w:hint="cs"/>
          <w:cs/>
          <w:lang w:val="pt-PT" w:bidi="lo-LA"/>
        </w:rPr>
        <w:t>ຍື່ນ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ຄຳຮ້ອງຂໍຮັບສິດທິບັດ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ບໍ່ໃຫ້ຍື່ນກ່ອນ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ສາມປີ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ຫຼັງຈາກວັນໄດ້ຮັບສິດທິບັດ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ແລ້ວແຕ່ກໍລະນີ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ໃນ​ໄລຍະທີ່ຍັງ​ບໍ່ທັນໝົດອາຍຸ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F081228" w14:textId="68602841" w:rsidR="0024239C" w:rsidRPr="00892EFB" w:rsidRDefault="00861425" w:rsidP="00C64943">
      <w:pPr>
        <w:numPr>
          <w:ilvl w:val="1"/>
          <w:numId w:val="47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ຜູ້ຮ້ອງຂໍ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ຕ້ອງສະເໜີຫຼັກຖານ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ກ່ຽວກັບຄວາມຕ້ອງການ</w:t>
      </w:r>
      <w:r w:rsidR="0024239C" w:rsidRPr="00303F7F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ການປະດິດສ້າງ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ສິ່ງປະດິດ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ທີ່ໄດ້</w:t>
      </w:r>
      <w:r w:rsidR="00303F7F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ຮັບສິດທິບັດ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ອະນຸສິດທິບັດ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ບໍ່ພຽງພໍ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ຢູ່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ສປປ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ລາວ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ບໍ່ວ່າ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ການຜະລິດພາຍໃນ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ການນຳເຂົ້າ</w:t>
      </w:r>
      <w:r w:rsidR="0024239C" w:rsidRPr="00303F7F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="00F24671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24239C" w:rsidRPr="00303F7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ຜູ້ຮ້ອງຂໍ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ມີຄວາມສາມາດສະໜອງການປະດິດສ້າງ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ຕາມເງື່ອນໄຂທີ່ສົມເຫດສົມຜົນ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ຖ້າຄຳ​ຮ້ອງ​ຂໍການ​ອະນຸຍາດ​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ຫາກໄດ້ຮັບອະນຸມັດ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ຫຼັກຖານດັ່ງກ່າວ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ຕ້ອງນໍາມາພິຈາລະນາເຖິງຄວາມຈໍາເປັນ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ໃນການຈ່າຍຄ່າຕອບແທນ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ໃຫ້ແກ່ເຈົ້າຂອງສິດທິບັດ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1E517D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13AD52F0" w14:textId="54F41730" w:rsidR="0024239C" w:rsidRPr="00892EFB" w:rsidRDefault="00861425" w:rsidP="00C64943">
      <w:pPr>
        <w:numPr>
          <w:ilvl w:val="1"/>
          <w:numId w:val="47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126D88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BB6370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ຕ້ອງແຈ້ງໃຫ້ເຈົ້າຂອງສິດທິບັດ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ກ່ຽວກັບການຮ້ອງຂໍນັ້ນ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</w:t>
      </w:r>
      <w:r w:rsidR="00DA06D4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ເກົ້າສິບວັນ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ຕ້ອງໃຫ້ໂອກາດເຈົ້າຂອງສິດທິບັດ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ອະນຸສິດທິບັດສະເໜີຫຼັກຖານ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(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ຖ້າຫາກມີ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)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ເພື່ອໃຫ້ເຫດຜົນທີ່ຊອບທຳ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A5653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ຄວາມບໍ່ສາມາດຕອບສະໜອງໃນ​ການ​ນຳ​ໃຊ້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7B5382D2" w14:textId="099659AC" w:rsidR="0024239C" w:rsidRPr="00892EFB" w:rsidRDefault="00861425" w:rsidP="00C64943">
      <w:pPr>
        <w:numPr>
          <w:ilvl w:val="1"/>
          <w:numId w:val="47"/>
        </w:numPr>
        <w:tabs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ການອະນຸຍາດດັ່ງກ່າວ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ຈະຖືກປະຕິເສດ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ຖ້າວ່າເຈົ້າຂອງສິດທິບັດ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D66B49">
        <w:rPr>
          <w:rFonts w:ascii="Phetsarath OT" w:eastAsia="Phetsarath OT" w:hAnsi="Phetsarath OT" w:cs="Phetsarath OT" w:hint="cs"/>
          <w:cs/>
          <w:lang w:val="pt-PT" w:bidi="lo-LA"/>
        </w:rPr>
        <w:t xml:space="preserve">     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ໃຫ້ເຫດຜົນທີ່ຊອບທຳ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52FF8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ຄວາມສາມາດຕອບສະໜອງ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ໃນ​ການ​ນຳ​ໃຊ້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ສິ່ງປະດິດ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ຂອງຕົນ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AF5D95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4DCEB6FD" w14:textId="598B431E" w:rsidR="0024239C" w:rsidRPr="00892EFB" w:rsidRDefault="0024239C" w:rsidP="00C64943">
      <w:pPr>
        <w:numPr>
          <w:ilvl w:val="0"/>
          <w:numId w:val="43"/>
        </w:numPr>
        <w:tabs>
          <w:tab w:val="left" w:pos="1560"/>
          <w:tab w:val="left" w:pos="1701"/>
          <w:tab w:val="left" w:pos="1843"/>
        </w:tabs>
        <w:ind w:left="426" w:firstLine="73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ຕ້ອງບໍ່ຕັດສິດ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ຂອງເຈົ້າຂອງສິດທິບັດ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E1776">
        <w:rPr>
          <w:rFonts w:ascii="Phetsarath OT" w:eastAsia="Phetsarath OT" w:hAnsi="Phetsarath OT" w:cs="Phetsarath OT" w:hint="cs"/>
          <w:cs/>
          <w:lang w:val="pt-PT" w:bidi="lo-LA"/>
        </w:rPr>
        <w:t>ກ່ຽວກັບສິດເພື່ອສືບຕໍ່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ຈາກການປະດິດສ້າງ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ສິ່ງ​ປະດິດຂອງຕົນ</w:t>
      </w:r>
      <w:r w:rsidR="001D4F9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ໃນກໍລະນີໃດກໍຕາມ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E4ED5C4" w14:textId="7267EA89" w:rsidR="0024239C" w:rsidRPr="00892EFB" w:rsidRDefault="0024239C" w:rsidP="00C64943">
      <w:pPr>
        <w:numPr>
          <w:ilvl w:val="0"/>
          <w:numId w:val="43"/>
        </w:numPr>
        <w:tabs>
          <w:tab w:val="left" w:pos="1560"/>
          <w:tab w:val="left" w:pos="1701"/>
          <w:tab w:val="left" w:pos="1843"/>
        </w:tabs>
        <w:ind w:left="426" w:firstLine="73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ສາມາດດັດແກ້ໄດ້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ໂດຍພິຈາລະນາສະພາບການສຸກເສີນ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ທີ່ຍັງມີຢູ່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ສະພາບການສຸກເສີນອັນໃໝ່ທີ່ເກີດຂຶ້ນ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ບົນເງື່ອນໄຂບົດບັນຍັດ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ການປົກປ້ອງທີ່ໄດ້ກຳນົດໄວ້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16B691E" w14:textId="66716811" w:rsidR="0024239C" w:rsidRPr="00892EFB" w:rsidRDefault="0024239C" w:rsidP="00C64943">
      <w:pPr>
        <w:numPr>
          <w:ilvl w:val="0"/>
          <w:numId w:val="43"/>
        </w:numPr>
        <w:tabs>
          <w:tab w:val="left" w:pos="1560"/>
          <w:tab w:val="left" w:pos="1701"/>
          <w:tab w:val="left" w:pos="1843"/>
        </w:tabs>
        <w:ind w:left="426" w:firstLine="73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ການອະນຸຍາດນຳໃຊ້ສິ້ນສຸດລົງ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ເມື່ອເວລາທີ່ສະພາບການ​ນັ້ນໄດ້​ຢຸດ</w:t>
      </w:r>
      <w:r w:rsidR="00C51C72" w:rsidRPr="00892EFB">
        <w:rPr>
          <w:rFonts w:ascii="Phetsarath OT" w:eastAsia="Phetsarath OT" w:hAnsi="Phetsarath OT" w:cs="Phetsarath OT" w:hint="cs"/>
          <w:cs/>
          <w:lang w:val="pt-PT" w:bidi="lo-LA"/>
        </w:rPr>
        <w:t>ເຊົາ</w:t>
      </w:r>
      <w:r w:rsidR="00A209EC"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ຈະບໍ່ເກີດຄືນອີກ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25587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ຜູ້ໄດ້ຮັບອະນຸຍາດ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ບໍ່ປະຕິບັດຕາມ​ເງື່ອນໄຂ</w:t>
      </w:r>
      <w:r w:rsidR="007E177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ທີ່ໄດ້ກຳນົດໄວ້ໃນຄຳສັ່ງໃຫ້ນຳໃຊ້ການ</w:t>
      </w:r>
      <w:r w:rsidRPr="00E53C07">
        <w:rPr>
          <w:rFonts w:ascii="Phetsarath OT" w:eastAsia="Phetsarath OT" w:hAnsi="Phetsarath OT" w:cs="Phetsarath OT" w:hint="cs"/>
          <w:spacing w:val="-4"/>
          <w:cs/>
          <w:lang w:val="pt-PT" w:bidi="lo-LA"/>
        </w:rPr>
        <w:lastRenderedPageBreak/>
        <w:t>ປະດິດສ້າງ</w:t>
      </w:r>
      <w:r w:rsidRPr="00E53C07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E53C0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Pr="00E53C07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E53C0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ສິ່ງປະດິດ</w:t>
      </w:r>
      <w:r w:rsidR="007E1776" w:rsidRPr="00E53C0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Pr="00E53C0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ບົນເງື່ອນໄຂການປົກປ້ອງຢ່າງພຽງພໍຕໍ່ຜົນປະໂຫຍດອັນຊອບທຳຂອງຜູ້ໄດ້ຮັບອະ</w:t>
      </w:r>
      <w:r w:rsidR="00B47B9D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     </w:t>
      </w:r>
      <w:r w:rsidRPr="00E53C0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ນຸຍາດ</w:t>
      </w:r>
      <w:r w:rsidRPr="00E53C07">
        <w:rPr>
          <w:rFonts w:ascii="Phetsarath OT" w:eastAsia="Phetsarath OT" w:hAnsi="Phetsarath OT" w:cs="Phetsarath OT"/>
          <w:spacing w:val="-4"/>
          <w:lang w:val="pt-PT" w:bidi="lo-LA"/>
        </w:rPr>
        <w:t>:</w:t>
      </w:r>
    </w:p>
    <w:p w14:paraId="10AC5E1F" w14:textId="2ED089C9" w:rsidR="0024239C" w:rsidRPr="00892EFB" w:rsidRDefault="0024239C" w:rsidP="00C64943">
      <w:pPr>
        <w:numPr>
          <w:ilvl w:val="1"/>
          <w:numId w:val="49"/>
        </w:numPr>
        <w:tabs>
          <w:tab w:val="left" w:pos="1985"/>
          <w:tab w:val="left" w:pos="2127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ມີສິດກວດຄືນຄວາມເປັນຈິງ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ທີ່ເກີດຂຶ້ນຕາມການຮ້ອງຂໍຂອງເຈົ້າຂອງສິດ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ພາກສ່ວນ</w:t>
      </w:r>
      <w:r w:rsidR="002916D5"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ທີ່ກ່ຽວຂ້ອງຂອງສະຖານະການ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ຊຶ່ງເປັນພື້ນຖານໃຫ້ແກ່ການອະນຸ</w:t>
      </w:r>
      <w:r w:rsidR="00623BC4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ຍາດດັ່ງກ່າວ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FA383E9" w14:textId="116DC088" w:rsidR="0024239C" w:rsidRPr="00892EFB" w:rsidRDefault="0024239C" w:rsidP="00C64943">
      <w:pPr>
        <w:numPr>
          <w:ilvl w:val="1"/>
          <w:numId w:val="49"/>
        </w:numPr>
        <w:tabs>
          <w:tab w:val="left" w:pos="1985"/>
          <w:tab w:val="left" w:pos="2127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ຖ້າເຫັນວ່າ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ສະຖານະການທີ່ເປັນພື້ນຖານໃຫ້ແກ່ການອະນຸຍາດນັ້ນ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ໄດ້ຢຸດ</w:t>
      </w:r>
      <w:r w:rsidR="008D7510" w:rsidRPr="00892EFB">
        <w:rPr>
          <w:rFonts w:ascii="Phetsarath OT" w:eastAsia="Phetsarath OT" w:hAnsi="Phetsarath OT" w:cs="Phetsarath OT" w:hint="cs"/>
          <w:cs/>
          <w:lang w:val="pt-PT" w:bidi="lo-LA"/>
        </w:rPr>
        <w:t>ເຊົາແລ້ວ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90941" w:rsidRPr="00892EFB">
        <w:rPr>
          <w:rFonts w:ascii="Phetsarath OT" w:eastAsia="Phetsarath OT" w:hAnsi="Phetsarath OT" w:cs="Phetsarath OT" w:hint="cs"/>
          <w:cs/>
          <w:lang w:val="pt-PT" w:bidi="lo-LA"/>
        </w:rPr>
        <w:t>ອາດ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ຈະເກີດຄືນອີກ</w:t>
      </w:r>
      <w:r w:rsidR="002A5BF0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 </w:t>
      </w:r>
      <w:r w:rsidR="00126D8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ອາດ​ອອກຄຳສັ່ງທີ່ສົມເຫດສົມຜົນ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ເພື່ອປົກປ້ອງຜົນປະໂຫຍດອັນຊອບທໍາຂອງຜູ້ໄດ້ຮັບອະນຸຍາດ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7F084CE8" w14:textId="4F5679A4" w:rsidR="0024239C" w:rsidRPr="00892EFB" w:rsidRDefault="00D445D9" w:rsidP="00C64943">
      <w:pPr>
        <w:numPr>
          <w:ilvl w:val="1"/>
          <w:numId w:val="49"/>
        </w:numPr>
        <w:tabs>
          <w:tab w:val="left" w:pos="1985"/>
          <w:tab w:val="left" w:pos="2127"/>
        </w:tabs>
        <w:ind w:left="426" w:firstLine="9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4F63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D5DFB"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</w:t>
      </w:r>
      <w:r w:rsidR="00877706" w:rsidRPr="00892EFB">
        <w:rPr>
          <w:rFonts w:ascii="Phetsarath OT" w:eastAsia="Phetsarath OT" w:hAnsi="Phetsarath OT" w:cs="Phetsarath OT" w:hint="cs"/>
          <w:cs/>
          <w:lang w:val="pt-PT" w:bidi="lo-LA"/>
        </w:rPr>
        <w:t>ສືບຕໍ່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ເມື່ອເງື່ອນໄຂທີ່</w:t>
      </w:r>
      <w:r w:rsidR="007C1CE5" w:rsidRPr="00892EFB">
        <w:rPr>
          <w:rFonts w:ascii="Phetsarath OT" w:eastAsia="Phetsarath OT" w:hAnsi="Phetsarath OT" w:cs="Phetsarath OT" w:hint="cs"/>
          <w:cs/>
          <w:lang w:val="pt-PT" w:bidi="lo-LA"/>
        </w:rPr>
        <w:t>ພາ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="007C1CE5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ການອະນຸຍາດດັ່ງກ່າວ</w:t>
      </w:r>
      <w:r w:rsidR="0024239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ຫາກຈະກັບຄືນມາອີກ</w:t>
      </w:r>
      <w:r w:rsidR="0024239C"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</w:p>
    <w:p w14:paraId="05B1EA59" w14:textId="77777777" w:rsidR="002E291F" w:rsidRPr="00892EFB" w:rsidRDefault="002E291F">
      <w:pPr>
        <w:ind w:left="2410"/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15781D6B" w14:textId="2BB1F7CB" w:rsidR="0024239C" w:rsidRPr="00892EFB" w:rsidRDefault="0024239C" w:rsidP="004808F0">
      <w:pPr>
        <w:rPr>
          <w:rFonts w:ascii="Phetsarath OT" w:eastAsia="Phetsarath OT" w:hAnsi="Phetsarath OT" w:cs="Phetsarath OT"/>
          <w:b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>6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5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ການບໍ່ນໍາໃຊ້ເຄື່ອງໝາຍການຄ້າ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3C0D577B" w14:textId="3B3D0311" w:rsidR="0024239C" w:rsidRPr="00892EFB" w:rsidRDefault="0024239C" w:rsidP="004808F0">
      <w:pPr>
        <w:ind w:firstLine="10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ການບໍ່ນຳໃຊ້ເຄື່ອງໝາຍການຄ້າ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ມີກໍລະນີ​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66E1D9B4" w14:textId="1B87B343" w:rsidR="0024239C" w:rsidRPr="00892EFB" w:rsidRDefault="0024239C" w:rsidP="00C64943">
      <w:pPr>
        <w:pStyle w:val="ListParagraph"/>
        <w:numPr>
          <w:ilvl w:val="6"/>
          <w:numId w:val="133"/>
        </w:numPr>
        <w:tabs>
          <w:tab w:val="left" w:pos="1470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ບໍ່​ໄດ້​ຖືກນຳ​ໃຊ້ຢ່າງ​ຕໍ່​ເນື່ອງ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ພາຍ​ໃນ​ເວລາ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ຫ້າປີ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0169CE4C" w14:textId="25A13D2A" w:rsidR="0024239C" w:rsidRPr="00892EFB" w:rsidRDefault="0024239C" w:rsidP="00C64943">
      <w:pPr>
        <w:pStyle w:val="ListParagraph"/>
        <w:numPr>
          <w:ilvl w:val="6"/>
          <w:numId w:val="133"/>
        </w:numPr>
        <w:tabs>
          <w:tab w:val="left" w:pos="1470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ເຄື່ອງໝາຍການຄ້າໄດ້ຖືກນຳໃຊ້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ເປັນພຽງ​ແຕ່​ໃນ​ນາມເທົ່ານັ້ນ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ເຈົ້າຂອງໄດ້ນໍາໃຊ້ດ້ວຍຄວາມບໍ່ບໍລິສຸດໃຈ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8AE2E00" w14:textId="149A759F" w:rsidR="00635134" w:rsidRPr="00892EFB" w:rsidRDefault="0024239C" w:rsidP="004808F0">
      <w:pPr>
        <w:ind w:left="420" w:firstLine="65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ສາມາດສະເໜີຕໍ່</w:t>
      </w:r>
      <w:r w:rsidR="002A689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4F63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ເພື່ອຂໍຍົກເລີກ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ລົບ​ລ້າງ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ການຈົດທະບຽນເຄື່ອງໝາຍການຄ້າທີ່ບໍ່ໄດ້ນຳໃຊ້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ໃນການຂໍຍົກເລີກ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ລົບ​ລ້າງນັ້ນ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</w:t>
      </w:r>
      <w:r w:rsidR="006E6773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ມີສິດສະແດງເຫດຜົນ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ຊີ້ແຈງການບໍ່​ໄດ້ນຳໃຊ້ເຄື່ອງໝາຍດັ່ງກ່າວ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ເຫດສຸດວິໄສຈະຖືວ່າເປັນເຫດຜົນພຽງພໍ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ສຳລັບການບໍ່ໄດ້ນຳໃຊ້ເຄື່ອງໝາຍນັ້ນ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1BC52A7" w14:textId="14F57B52" w:rsidR="0024239C" w:rsidRPr="00892EFB" w:rsidRDefault="0024239C" w:rsidP="004808F0">
      <w:pPr>
        <w:ind w:left="420" w:firstLine="65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ເຄື່ອງໝາຍການຄ້າ​ໃດໜຶ່ງ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ຈະຖືວ່າຖືກນຳ​ໃ</w:t>
      </w:r>
      <w:r w:rsidR="00512F91" w:rsidRPr="00892EFB">
        <w:rPr>
          <w:rFonts w:ascii="Phetsarath OT" w:eastAsia="Phetsarath OT" w:hAnsi="Phetsarath OT" w:cs="Phetsarath OT" w:hint="cs"/>
          <w:cs/>
          <w:lang w:val="pt-PT" w:bidi="lo-LA"/>
        </w:rPr>
        <w:t>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ກໍຕໍ່ເມື່ອຫາກຖືກນຳໃຊ້ຕໍ່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ກ່ຽວຂ້ອງກັບສິນຄ້າ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ການບໍລິການ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ທີ່ເຄື່ອງໝາຍການຄ້າດັ່ງກ່າວ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ໄດ້ຖືກຈົດທະບຽນໄວ້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ໂດຍເຈົ້າຂອງ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ຢູ່ພາຍໃຕ້ການຄວບຄຸມ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ກວດກາ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ຂອງເຈົ້າຂອງ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70D2C17" w14:textId="77777777" w:rsidR="008E0E64" w:rsidRPr="00892EFB" w:rsidRDefault="008E0E64" w:rsidP="00E655C2">
      <w:pPr>
        <w:ind w:left="426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20098F9B" w14:textId="6711AF0A" w:rsidR="0038076C" w:rsidRPr="00892EFB" w:rsidRDefault="0038076C" w:rsidP="002C712A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 w:bidi="lo-LA"/>
        </w:rPr>
        <w:t>6</w:t>
      </w:r>
      <w:r w:rsidR="004A51B1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6</w:t>
      </w:r>
      <w:r w:rsidR="00A906E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ເງື່ອນ​ໄຂແບບ​ຜັງ​ວົງ​ຈອນ​ລວມ</w:t>
      </w:r>
    </w:p>
    <w:p w14:paraId="29D6F53E" w14:textId="2213A9E9" w:rsidR="0038076C" w:rsidRPr="00892EFB" w:rsidRDefault="0038076C" w:rsidP="002C712A">
      <w:pPr>
        <w:ind w:left="434" w:firstLine="63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ໃນ​ກໍ​ລະ​ນີ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​ໄດ້​ນຳ​​ໃຊ້ແບບ​ຜັງ​ວົງ​ຈອນ​ລວມ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ເພື່ອຫາ​ຜົນ​ປະ​ໂຫຍ​ດ​​ທາງ​ການ​ຄ້າ​ແລ້ວ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ບໍ່ວ່າ​ຢູ່​ພາຍໃນ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72C5D" w:rsidRPr="00892EFB">
        <w:rPr>
          <w:rFonts w:ascii="Phetsarath OT" w:eastAsia="Phetsarath OT" w:hAnsi="Phetsarath OT" w:cs="Phetsarath OT" w:hint="cs"/>
          <w:cs/>
          <w:lang w:val="pt-PT" w:bidi="lo-LA"/>
        </w:rPr>
        <w:t>ຕ່າງ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​ປະ​ເທດ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ຄຳຮ້ອງ​ຂໍ​ຈົດ​ທະບຽນແບບ​ຜັງ​ວົງ​ຈອນ​ລວມດັ່ງ​ກ່າວ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ຕ້ອງຍື່ນ​ພາຍ​ໃນ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ສອງ​ປີ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ນັບ​ແຕ່​ວັນ​ໄດ້​ນຳ​​ໃຊ້ແບບ​ຜັງ​ວົງ​ຈອນ​ລວມ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ເພື່ອ​ຫາ​ຜົນ​ປະ​ໂຫຍ​ດ​ທາງ​ການຄ້າ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ຄັ້ງທ</w:t>
      </w:r>
      <w:r w:rsidR="001C747D" w:rsidRPr="00892EFB">
        <w:rPr>
          <w:rFonts w:ascii="Phetsarath OT" w:eastAsia="Phetsarath OT" w:hAnsi="Phetsarath OT" w:cs="Phetsarath OT" w:hint="cs"/>
          <w:cs/>
          <w:lang w:val="pt-PT" w:bidi="lo-LA"/>
        </w:rPr>
        <w:t>ຳ​ອິດ</w:t>
      </w:r>
      <w:r w:rsidR="001C747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C747D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1C747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C747D"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ປະດິດ​ສ້າງ​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ເປັນຕົ້ນມາ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ໃນ​ກໍລະນີ​ໃດ​ກໍຕາມ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ໄລ​ຍະ​ເວລາ</w:t>
      </w:r>
      <w:r w:rsidR="00A173A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ບໍ່ໃຫ້ເກີນ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ສິບ​ຫ້າປີ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C747D" w:rsidRPr="00892EFB">
        <w:rPr>
          <w:rFonts w:ascii="Phetsarath OT" w:eastAsia="Phetsarath OT" w:hAnsi="Phetsarath OT" w:cs="Phetsarath OT" w:hint="cs"/>
          <w:cs/>
          <w:lang w:val="pt-PT" w:bidi="lo-LA"/>
        </w:rPr>
        <w:t>ນັບ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ແຕ່ວັນປະດິດ​ສ້າງ</w:t>
      </w:r>
      <w:r w:rsidR="008428A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040FC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D6D4690" w14:textId="77777777" w:rsidR="00861425" w:rsidRPr="00892EFB" w:rsidRDefault="00861425" w:rsidP="00E655C2">
      <w:pPr>
        <w:jc w:val="both"/>
        <w:rPr>
          <w:rFonts w:ascii="Phetsarath OT" w:eastAsia="Phetsarath OT" w:hAnsi="Phetsarath OT" w:cs="Phetsarath OT"/>
          <w:lang w:val="pt-PT"/>
        </w:rPr>
      </w:pPr>
    </w:p>
    <w:p w14:paraId="0F8D5BD8" w14:textId="1ECC2F9F" w:rsidR="0038076C" w:rsidRPr="00892EFB" w:rsidRDefault="0038076C" w:rsidP="009C6197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 w:bidi="lo-LA"/>
        </w:rPr>
        <w:t>6</w:t>
      </w:r>
      <w:r w:rsidR="004A51B1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7</w:t>
      </w:r>
      <w:r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="008428A6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(ປັບປຸງ) </w:t>
      </w:r>
      <w:r w:rsidR="006301A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ການໂຈະ</w:t>
      </w:r>
      <w:r w:rsidR="008428A6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ຫາ​ຜົນ​ປະ​ໂຫຍ​ດຈາກ</w:t>
      </w:r>
      <w:r w:rsidR="0093427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ຖິ່ນ</w:t>
      </w:r>
      <w:r w:rsidR="00025026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ກຳ​ເນີດ</w:t>
      </w:r>
    </w:p>
    <w:p w14:paraId="36452938" w14:textId="6D5ACB24" w:rsidR="00251A17" w:rsidRPr="00892EFB" w:rsidRDefault="0038076C" w:rsidP="005F3994">
      <w:pPr>
        <w:ind w:left="448" w:firstLine="60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1809C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ເຈົ້າຂອງທະບຽນ</w:t>
      </w:r>
      <w:r w:rsidR="00934273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025026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025026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ບໍ່ສາມາດປະຕິບັດຕາມເງື່ອນໄຂຂອງການຈົດທະບຽນ</w:t>
      </w:r>
      <w:r w:rsidR="001C747D" w:rsidRPr="00892EFB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="001C74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ສາມາດສະ​ເໜີຕໍ່</w:t>
      </w:r>
      <w:r w:rsidR="0075039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445D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4F63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8428A6">
        <w:rPr>
          <w:rFonts w:ascii="Phetsarath OT" w:eastAsia="Phetsarath OT" w:hAnsi="Phetsarath OT" w:cs="Phetsarath OT" w:hint="cs"/>
          <w:cs/>
          <w:lang w:val="pt-PT" w:bidi="lo-LA"/>
        </w:rPr>
        <w:t>ເພື່ອຂໍໂຈະການ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ຜົນປະໂຫຍດ</w:t>
      </w:r>
      <w:r w:rsidR="001C74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ຈາກການນຳໃຊ້</w:t>
      </w:r>
      <w:r w:rsidR="00934273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025026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="00025026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ທີ່ໄດ້ຈົດທະບຽນ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26D88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ຕ້ອງແຈ້ງໃຫ້ເຈົ້າຂອງທະບຽນດັ່ງກ່າວ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ປະຕິບັດຕາມເງື່ອນໄຂ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</w:t>
      </w:r>
      <w:r w:rsidR="00C865FA" w:rsidRPr="00892EFB">
        <w:rPr>
          <w:rFonts w:ascii="Phetsarath OT" w:eastAsia="Phetsarath OT" w:hAnsi="Phetsarath OT" w:cs="Phetsarath OT" w:hint="cs"/>
          <w:cs/>
          <w:lang w:val="pt-PT" w:bidi="lo-LA"/>
        </w:rPr>
        <w:t>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ເວລາທີ່ໄດ້ກຳນົດໄວ້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ຖ້າຫາກບໍ່ປະຕິບັດແລ້ວ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428A6">
        <w:rPr>
          <w:rFonts w:ascii="Phetsarath OT" w:eastAsia="Phetsarath OT" w:hAnsi="Phetsarath OT" w:cs="Phetsarath OT" w:hint="cs"/>
          <w:cs/>
          <w:lang w:val="pt-PT" w:bidi="lo-LA"/>
        </w:rPr>
        <w:t>ກໍຈະຖືກສັ່ງໂຈະການ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ຫາຜົນປະໂຫຍດຈາກການນຳໃຊ້</w:t>
      </w:r>
      <w:r w:rsidR="00934273" w:rsidRPr="00892EFB">
        <w:rPr>
          <w:rFonts w:ascii="Phetsarath OT" w:eastAsia="Phetsarath OT" w:hAnsi="Phetsarath OT" w:cs="Phetsarath OT" w:hint="cs"/>
          <w:cs/>
          <w:lang w:val="pt-PT" w:bidi="lo-LA"/>
        </w:rPr>
        <w:t>ຖິ່ນ</w:t>
      </w:r>
      <w:r w:rsidR="00025026"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</w:p>
    <w:p w14:paraId="7925E845" w14:textId="77777777" w:rsidR="00C13416" w:rsidRDefault="00C13416" w:rsidP="00031D74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6D09048B" w14:textId="59B05803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ພາກທີ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  <w:t>IV</w:t>
      </w:r>
    </w:p>
    <w:p w14:paraId="15D2FB75" w14:textId="15FE94F7" w:rsidR="00A906E5" w:rsidRPr="00892EFB" w:rsidRDefault="0038076C" w:rsidP="00861425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ພັນພືດໃໝ່</w:t>
      </w:r>
    </w:p>
    <w:p w14:paraId="39260D0D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  <w:t>1</w:t>
      </w:r>
    </w:p>
    <w:p w14:paraId="03CF8963" w14:textId="5B5D32C7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ເງື່ອນໄຂ</w:t>
      </w:r>
      <w:r w:rsidR="00026A81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ການຈົດທະບຽນ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ພັນພືດໃໝ່</w:t>
      </w:r>
    </w:p>
    <w:p w14:paraId="48791A07" w14:textId="77777777" w:rsidR="0086350C" w:rsidRPr="00892EFB" w:rsidRDefault="0086350C">
      <w:pPr>
        <w:jc w:val="both"/>
        <w:rPr>
          <w:rFonts w:ascii="Phetsarath OT" w:eastAsia="Phetsarath OT" w:hAnsi="Phetsarath OT" w:cs="Phetsarath OT"/>
          <w:lang w:val="pt-PT"/>
        </w:rPr>
      </w:pPr>
    </w:p>
    <w:p w14:paraId="77D6D35B" w14:textId="51991DBA" w:rsidR="0038076C" w:rsidRPr="00892EFB" w:rsidRDefault="0038076C" w:rsidP="005F3994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68</w:t>
      </w:r>
      <w:r w:rsidR="00CC0609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E76AB2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E76AB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E76AB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ປະ​ເພດ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ຊະນິດ​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ຂອງພັນ​ພືດ</w:t>
      </w:r>
      <w:r w:rsidR="00F453E6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ທີ່ໄດ້ຮັບການປົກປ້ອງ</w:t>
      </w:r>
    </w:p>
    <w:p w14:paraId="78371954" w14:textId="77777777" w:rsidR="007F0C17" w:rsidRDefault="007F0C17" w:rsidP="007F0C17">
      <w:pPr>
        <w:ind w:left="448" w:firstLine="61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 ທຸກປະ​ເພດ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ທຸກຊະນິດ ສາມາດຈົດທະບຽນ</w:t>
      </w:r>
      <w:r>
        <w:rPr>
          <w:rFonts w:ascii="Phetsarath OT" w:eastAsia="Phetsarath OT" w:hAnsi="Phetsarath OT" w:cs="Phetsarath OT" w:hint="cs"/>
          <w:cs/>
          <w:lang w:val="pt-PT" w:bidi="lo-LA"/>
        </w:rPr>
        <w:t>ພັນພືດໃໝ່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.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74D3966F" w14:textId="77777777" w:rsidR="007F0C17" w:rsidRPr="00085BA2" w:rsidRDefault="007F0C17" w:rsidP="007F0C17">
      <w:pPr>
        <w:ind w:left="448" w:firstLine="616"/>
        <w:rPr>
          <w:rFonts w:ascii="Phetsarath OT" w:eastAsia="Phetsarath OT" w:hAnsi="Phetsarath OT" w:cs="Phetsarath OT"/>
          <w:lang w:val="pt-PT" w:bidi="lo-LA"/>
        </w:rPr>
      </w:pPr>
      <w:r w:rsidRPr="00085BA2">
        <w:rPr>
          <w:rFonts w:ascii="Phetsarath OT" w:eastAsia="Phetsarath OT" w:hAnsi="Phetsarath OT" w:cs="Phetsarath OT" w:hint="cs"/>
          <w:cs/>
          <w:lang w:val="pt-PT" w:bidi="lo-LA"/>
        </w:rPr>
        <w:t>ພັນພືດທີ່ໄດ້ຮັບການປົກປ້ອງ ແມ່ນ ພັນພືດ ທີ່ໄດ້ຈົດທະບຽນພັນພືດໃໝ່ ຕາມກົດໝາຍສະບັບນີ້</w:t>
      </w:r>
      <w:r w:rsidRPr="00085BA2">
        <w:rPr>
          <w:rFonts w:ascii="Phetsarath OT" w:eastAsia="Phetsarath OT" w:hAnsi="Phetsarath OT" w:cs="Phetsarath OT"/>
          <w:cs/>
          <w:lang w:val="pt-PT" w:bidi="lo-LA"/>
        </w:rPr>
        <w:t>.</w:t>
      </w:r>
      <w:r w:rsidRPr="00085BA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5912AD90" w14:textId="79A507AE" w:rsidR="005F6D50" w:rsidRPr="00892EFB" w:rsidRDefault="00636FA9" w:rsidP="00FC38D6">
      <w:pPr>
        <w:ind w:left="540" w:firstLine="736"/>
        <w:jc w:val="both"/>
        <w:rPr>
          <w:rFonts w:ascii="Phetsarath OT" w:eastAsia="Phetsarath OT" w:hAnsi="Phetsarath OT" w:cs="Phetsarath OT"/>
          <w:lang w:val="pt-PT" w:bidi="lo-LA"/>
        </w:rPr>
      </w:pPr>
      <w:r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0ED28F6B" w14:textId="3F0E5325" w:rsidR="0038076C" w:rsidRPr="00892EFB" w:rsidRDefault="0038076C" w:rsidP="005F3994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69</w:t>
      </w:r>
      <w:r w:rsidR="00764775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E76AB2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E76AB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E76AB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ເງື່ອນໄຂການຈົດທະບຽນພັນພືດໃໝ່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3ED4C514" w14:textId="7CED4E16" w:rsidR="0038076C" w:rsidRPr="00892EFB" w:rsidRDefault="00821429" w:rsidP="005F3994">
      <w:pPr>
        <w:ind w:firstLine="10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</w:t>
      </w:r>
      <w:r w:rsidR="00383BA7" w:rsidRPr="00892EFB">
        <w:rPr>
          <w:rFonts w:ascii="Phetsarath OT" w:eastAsia="Phetsarath OT" w:hAnsi="Phetsarath OT" w:cs="Phetsarath OT" w:hint="cs"/>
          <w:cs/>
          <w:lang w:val="pt-PT" w:bidi="lo-LA"/>
        </w:rPr>
        <w:t>ທີ່ນຳມາ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ຈົດທະບຽນ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ພັນພືດໃໝ່</w:t>
      </w:r>
      <w:r w:rsidR="007A2F1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73C13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ມີເງື່ອນໄຂ</w:t>
      </w:r>
      <w:r w:rsidR="00C73C13" w:rsidRPr="00892EFB">
        <w:rPr>
          <w:rFonts w:ascii="Phetsarath OT" w:eastAsia="Phetsarath OT" w:hAnsi="Phetsarath OT" w:cs="Phetsarath OT" w:hint="cs"/>
          <w:cs/>
          <w:lang w:val="pt-PT" w:bidi="lo-LA"/>
        </w:rPr>
        <w:t>ຄົບຖ້ວນ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03995581" w14:textId="79FE3196" w:rsidR="0038076C" w:rsidRPr="00892EFB" w:rsidRDefault="0062669B" w:rsidP="00C64943">
      <w:pPr>
        <w:pStyle w:val="ListParagraph"/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ind w:left="1843" w:hanging="66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ຄວາມ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2C71E30C" w14:textId="1789F225" w:rsidR="0038076C" w:rsidRPr="00892EFB" w:rsidRDefault="0062669B" w:rsidP="00C64943">
      <w:pPr>
        <w:pStyle w:val="ListParagraph"/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ind w:left="1843" w:hanging="66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ຄວາມ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ແຕກຕ່າງ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28200B24" w14:textId="088A3F33" w:rsidR="0038076C" w:rsidRPr="00892EFB" w:rsidRDefault="0062669B" w:rsidP="00C64943">
      <w:pPr>
        <w:pStyle w:val="ListParagraph"/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ind w:left="1843" w:hanging="66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ຄວາມ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ສະໝ່ຳສະເໝີ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70583E5D" w14:textId="3D80DC2C" w:rsidR="0038076C" w:rsidRPr="00892EFB" w:rsidRDefault="0062669B" w:rsidP="00C64943">
      <w:pPr>
        <w:pStyle w:val="ListParagraph"/>
        <w:numPr>
          <w:ilvl w:val="0"/>
          <w:numId w:val="7"/>
        </w:numPr>
        <w:tabs>
          <w:tab w:val="left" w:pos="1276"/>
          <w:tab w:val="left" w:pos="1418"/>
          <w:tab w:val="left" w:pos="1560"/>
        </w:tabs>
        <w:ind w:left="1843" w:hanging="66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ຄວາມ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ຄົງຕົວ</w:t>
      </w:r>
      <w:r w:rsidR="00854A79" w:rsidRPr="00892EFB">
        <w:rPr>
          <w:rFonts w:ascii="Phetsarath OT" w:eastAsia="Phetsarath OT" w:hAnsi="Phetsarath OT" w:cs="Phetsarath OT"/>
          <w:lang w:val="pt-PT"/>
        </w:rPr>
        <w:t>.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1D804539" w14:textId="3E4C97DA" w:rsidR="00FA4502" w:rsidRPr="00892EFB" w:rsidRDefault="00906860" w:rsidP="00C13416">
      <w:pPr>
        <w:ind w:left="448" w:firstLine="630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ນອກຈາກ</w:t>
      </w:r>
      <w:r w:rsidR="00E96F1B" w:rsidRPr="00892EFB">
        <w:rPr>
          <w:rFonts w:ascii="Phetsarath OT" w:eastAsia="Phetsarath OT" w:hAnsi="Phetsarath OT" w:cs="Phetsarath OT" w:hint="cs"/>
          <w:cs/>
          <w:lang w:bidi="lo-LA"/>
        </w:rPr>
        <w:t xml:space="preserve">ນີ້ </w:t>
      </w:r>
      <w:r w:rsidR="00137FD2" w:rsidRPr="00892EFB">
        <w:rPr>
          <w:rFonts w:ascii="Phetsarath OT" w:eastAsia="Phetsarath OT" w:hAnsi="Phetsarath OT" w:cs="Phetsarath OT" w:hint="cs"/>
          <w:cs/>
          <w:lang w:bidi="lo-LA"/>
        </w:rPr>
        <w:t>ການຈົດທະບຽນ</w:t>
      </w:r>
      <w:r w:rsidR="006C6BE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6C6BE1" w:rsidRPr="00892EFB">
        <w:rPr>
          <w:rFonts w:ascii="Phetsarath OT" w:eastAsia="Phetsarath OT" w:hAnsi="Phetsarath OT" w:cs="Phetsarath OT" w:hint="cs"/>
          <w:cs/>
          <w:lang w:bidi="lo-LA"/>
        </w:rPr>
        <w:t>ຍັງຕ້ອງໄດ້ພິຈາລະນາ</w:t>
      </w:r>
      <w:r w:rsidR="00137FD2" w:rsidRPr="00892EF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AC1BA9" w:rsidRPr="00892EFB">
        <w:rPr>
          <w:rFonts w:ascii="Phetsarath OT" w:eastAsia="Phetsarath OT" w:hAnsi="Phetsarath OT" w:cs="Phetsarath OT" w:hint="cs"/>
          <w:cs/>
          <w:lang w:bidi="lo-LA"/>
        </w:rPr>
        <w:t>ກຳນົດຊື່</w:t>
      </w:r>
      <w:r w:rsidR="00821429" w:rsidRPr="00892EFB">
        <w:rPr>
          <w:rFonts w:ascii="Phetsarath OT" w:eastAsia="Phetsarath OT" w:hAnsi="Phetsarath OT" w:cs="Phetsarath OT" w:hint="cs"/>
          <w:cs/>
          <w:lang w:bidi="lo-LA"/>
        </w:rPr>
        <w:t>ຂອງພັນພືດ</w:t>
      </w:r>
      <w:r w:rsidR="00ED3366" w:rsidRPr="00892EF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="004F637D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76AB2"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ຕາມທີ່ໄດ້ກຳນົດໄວ້ໃນມາດຕາ 74</w:t>
      </w:r>
      <w:r w:rsidR="00015CE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ຂອງກົດໝາຍສະບັບນີ້</w:t>
      </w:r>
      <w:r w:rsidR="00137FD2" w:rsidRPr="00892EFB">
        <w:rPr>
          <w:rFonts w:ascii="Phetsarath OT" w:eastAsia="Phetsarath OT" w:hAnsi="Phetsarath OT" w:cs="Phetsarath OT"/>
          <w:cs/>
          <w:lang w:bidi="lo-LA"/>
        </w:rPr>
        <w:t>.</w:t>
      </w:r>
    </w:p>
    <w:p w14:paraId="0FCF24BC" w14:textId="77777777" w:rsidR="001656AB" w:rsidRPr="00892EFB" w:rsidRDefault="001656AB">
      <w:pPr>
        <w:pStyle w:val="ListParagraph"/>
        <w:ind w:left="1843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18C0EA69" w14:textId="77777777" w:rsidR="0038076C" w:rsidRPr="00892EFB" w:rsidRDefault="0038076C" w:rsidP="00D857CB">
      <w:pPr>
        <w:rPr>
          <w:rFonts w:ascii="Phetsarath OT" w:eastAsia="Phetsarath OT" w:hAnsi="Phetsarath OT" w:cs="Phetsarath OT"/>
          <w:b/>
          <w:bCs/>
          <w:cs/>
          <w:lang w:val="pt-PT" w:bidi="th-TH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70</w:t>
      </w:r>
      <w:r w:rsidR="0012462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7E14BD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7E14B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7E14BD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ຄວາມໃໝ່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4D2AC93D" w14:textId="42ADBDEC" w:rsidR="00CF30E0" w:rsidRPr="00892EFB" w:rsidRDefault="0038076C" w:rsidP="00D857CB">
      <w:pPr>
        <w:ind w:left="448" w:firstLine="63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ພັນພືດຈະຖືວ່າໃໝ່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ຖ້າໃນ​ເວລາ​​ຍື່ນ​ຄຳ​ຮ້ອງຂໍ​ສິດຂອງ​</w:t>
      </w:r>
      <w:r w:rsidR="0037766F" w:rsidRPr="00892EFB">
        <w:rPr>
          <w:rFonts w:ascii="Phetsarath OT" w:eastAsia="Phetsarath OT" w:hAnsi="Phetsarath OT" w:cs="Phetsarath OT" w:hint="cs"/>
          <w:cs/>
          <w:lang w:bidi="lo-LA"/>
        </w:rPr>
        <w:t>ນັກປັບປຸງພັນ</w:t>
      </w:r>
      <w:r w:rsidRPr="00892EFB">
        <w:rPr>
          <w:rFonts w:ascii="Phetsarath OT" w:eastAsia="Phetsarath OT" w:hAnsi="Phetsarath OT" w:cs="Phetsarath OT"/>
          <w:cs/>
          <w:lang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ພືດນັ້ນ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ສ່ວນຂະຫຍາຍພັນ</w:t>
      </w:r>
      <w:r w:rsidR="00561755" w:rsidRPr="00892EFB">
        <w:rPr>
          <w:rFonts w:ascii="Phetsarath OT" w:eastAsia="Phetsarath OT" w:hAnsi="Phetsarath OT" w:cs="Phetsarath OT" w:hint="cs"/>
          <w:cs/>
          <w:lang w:bidi="lo-LA"/>
        </w:rPr>
        <w:t>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ຜົນເກັບກ່ຽວ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ຍັງບໍ່ໄດ້ຖືກວາງຂາຍ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ແຈ​ກຢາຍໃຫ້</w:t>
      </w:r>
      <w:r w:rsidR="00C8562A" w:rsidRPr="00892EFB">
        <w:rPr>
          <w:rFonts w:ascii="Phetsarath OT" w:eastAsia="Phetsarath OT" w:hAnsi="Phetsarath OT" w:cs="Phetsarath OT" w:hint="cs"/>
          <w:cs/>
          <w:lang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ນຳໃຊ້ໂດຍ</w:t>
      </w:r>
      <w:r w:rsidR="0037766F" w:rsidRPr="00892EFB">
        <w:rPr>
          <w:rFonts w:ascii="Phetsarath OT" w:eastAsia="Phetsarath OT" w:hAnsi="Phetsarath OT" w:cs="Phetsarath OT" w:hint="cs"/>
          <w:cs/>
          <w:lang w:bidi="lo-LA"/>
        </w:rPr>
        <w:t>ນັກປັບປຸງພັນ</w:t>
      </w:r>
      <w:r w:rsidRPr="00892EFB">
        <w:rPr>
          <w:rFonts w:ascii="Phetsarath OT" w:eastAsia="Phetsarath OT" w:hAnsi="Phetsarath OT" w:cs="Phetsarath OT"/>
          <w:cs/>
          <w:lang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ດ້ວຍການເຫັນດີຂອງຜູ້ກ່ຽວ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ໃນ​ການ​ຫາ​ຜົນ​ປະ​</w:t>
      </w:r>
      <w:r w:rsidR="00124622" w:rsidRPr="00892EFB">
        <w:rPr>
          <w:rFonts w:ascii="Phetsarath OT" w:eastAsia="Phetsarath OT" w:hAnsi="Phetsarath OT" w:cs="Phetsarath OT" w:hint="cs"/>
          <w:cs/>
          <w:lang w:bidi="lo-LA"/>
        </w:rPr>
        <w:t>ໂຫຍ​ດຈາກ​ພັນ​ພືດນັ້ນ</w:t>
      </w:r>
      <w:r w:rsidR="00124622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8A4CB7" w:rsidRPr="00892EFB">
        <w:rPr>
          <w:rFonts w:ascii="Phetsarath OT" w:eastAsia="Phetsarath OT" w:hAnsi="Phetsarath OT" w:cs="Phetsarath OT" w:hint="cs"/>
          <w:cs/>
          <w:lang w:bidi="lo-LA"/>
        </w:rPr>
        <w:t>ໃນໄລຍະ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ເວລາ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1FA56D01" w14:textId="16B587E3" w:rsidR="0038076C" w:rsidRPr="00892EFB" w:rsidRDefault="007F2C80" w:rsidP="00C64943">
      <w:pPr>
        <w:pStyle w:val="ListParagraph"/>
        <w:numPr>
          <w:ilvl w:val="0"/>
          <w:numId w:val="8"/>
        </w:numPr>
        <w:tabs>
          <w:tab w:val="left" w:pos="1498"/>
        </w:tabs>
        <w:ind w:left="1843" w:hanging="62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eastAsia"/>
          <w:cs/>
          <w:lang w:bidi="lo-LA"/>
        </w:rPr>
        <w:t>ກ່ອນ</w:t>
      </w:r>
      <w:r w:rsidR="009452B2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eastAsia"/>
          <w:cs/>
          <w:lang w:bidi="lo-LA"/>
        </w:rPr>
        <w:t>ໜຶ່ງປີ</w:t>
      </w:r>
      <w:r w:rsidR="008D141F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eastAsia"/>
          <w:cs/>
          <w:lang w:bidi="lo-LA"/>
        </w:rPr>
        <w:t>ກ່ອນວັນຍື່ນຄໍາຮ້ອງ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 xml:space="preserve"> ຢູ່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  <w:r w:rsidR="00613183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3DB9F64D" w14:textId="2E544508" w:rsidR="007549A7" w:rsidRPr="00892EFB" w:rsidRDefault="007F2C80" w:rsidP="00C64943">
      <w:pPr>
        <w:pStyle w:val="ListParagraph"/>
        <w:numPr>
          <w:ilvl w:val="0"/>
          <w:numId w:val="8"/>
        </w:numPr>
        <w:tabs>
          <w:tab w:val="left" w:pos="1498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ກ່ອນ</w:t>
      </w:r>
      <w:r w:rsidR="009452B2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ສີ່ປີ</w:t>
      </w:r>
      <w:r w:rsidR="00F52742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ສຳລັບພັນພືດທົ່ວໄປ,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ກ່ອນ</w:t>
      </w:r>
      <w:r w:rsidR="00085BA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ຫົກປີ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ສຳລັບພືດຢືນຕົ້ນ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ຕົ້ນ​​ອະງຸ່ນ</w:t>
      </w:r>
      <w:r w:rsidR="0038076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ກ່ອນວັນຍື່ນຄຳຮ້ອງ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bidi="lo-LA"/>
        </w:rPr>
        <w:t>ໃນດິນແດນຂອງປະເທດອື່ນ</w:t>
      </w:r>
      <w:r w:rsidR="0038076C" w:rsidRPr="00892EFB">
        <w:rPr>
          <w:rFonts w:ascii="Phetsarath OT" w:eastAsia="Phetsarath OT" w:hAnsi="Phetsarath OT" w:cs="Phetsarath OT"/>
          <w:lang w:val="pt-PT"/>
        </w:rPr>
        <w:t>.</w:t>
      </w:r>
    </w:p>
    <w:p w14:paraId="57B577B2" w14:textId="71E8FF06" w:rsidR="001A5649" w:rsidRPr="00892EFB" w:rsidRDefault="001A5649" w:rsidP="00054636">
      <w:pPr>
        <w:ind w:left="448" w:firstLine="616"/>
        <w:jc w:val="both"/>
        <w:rPr>
          <w:rStyle w:val="rynqvb"/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ປະເພດ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ຊະນິດ</w:t>
      </w:r>
      <w:r w:rsidR="006C675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714DD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 ທີ່ບໍ່</w:t>
      </w:r>
      <w:r w:rsidR="007F2C80" w:rsidRPr="00892EFB">
        <w:rPr>
          <w:rFonts w:ascii="Phetsarath OT" w:eastAsia="Phetsarath OT" w:hAnsi="Phetsarath OT" w:cs="Phetsarath OT" w:hint="cs"/>
          <w:cs/>
          <w:lang w:bidi="lo-LA"/>
        </w:rPr>
        <w:t>ອະນຸຍາດ</w:t>
      </w:r>
      <w:r w:rsidR="001F6EA9" w:rsidRPr="00892EFB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7F2C80" w:rsidRPr="00892EFB">
        <w:rPr>
          <w:rFonts w:ascii="Phetsarath OT" w:eastAsia="Phetsarath OT" w:hAnsi="Phetsarath OT" w:cs="Phetsarath OT" w:hint="cs"/>
          <w:cs/>
          <w:lang w:bidi="lo-LA"/>
        </w:rPr>
        <w:t>ຈົດທະບຽນພັນພືດໃໝ່</w:t>
      </w:r>
      <w:r w:rsidR="00FF78CF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F2C80" w:rsidRPr="00892EFB">
        <w:rPr>
          <w:rFonts w:ascii="Phetsarath OT" w:eastAsia="Phetsarath OT" w:hAnsi="Phetsarath OT" w:cs="Phetsarath OT" w:hint="cs"/>
          <w:cs/>
          <w:lang w:bidi="lo-LA"/>
        </w:rPr>
        <w:t xml:space="preserve">ກ່ອນກົດໝາຍສະບັບນີ້ມີຜົນສັກສິດ 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>ເຖິງວ່າຈະມີການຂາຍ ຫຼື</w:t>
      </w:r>
      <w:r w:rsidR="001057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>ແຈກຢາຍ</w:t>
      </w:r>
      <w:r w:rsidR="00085BA2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C8562A" w:rsidRPr="00892EFB">
        <w:rPr>
          <w:rFonts w:ascii="Phetsarath OT" w:eastAsia="Phetsarath OT" w:hAnsi="Phetsarath OT" w:cs="Phetsarath OT" w:hint="cs"/>
          <w:cs/>
          <w:lang w:bidi="lo-LA"/>
        </w:rPr>
        <w:t>ບຸກຄົນອື່ນ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 xml:space="preserve">ໃນ ສປປ ລາວ </w:t>
      </w:r>
      <w:r w:rsidR="001F6EA9" w:rsidRPr="00892EFB">
        <w:rPr>
          <w:rFonts w:ascii="Phetsarath OT" w:eastAsia="Phetsarath OT" w:hAnsi="Phetsarath OT" w:cs="Phetsarath OT" w:hint="cs"/>
          <w:cs/>
          <w:lang w:bidi="lo-LA"/>
        </w:rPr>
        <w:t>ກ່ອນ</w:t>
      </w:r>
      <w:r w:rsidR="00191D1D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>ສີ່ປີ</w:t>
      </w:r>
      <w:r w:rsidR="00191D1D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6EA9" w:rsidRPr="00892EFB">
        <w:rPr>
          <w:rFonts w:ascii="Phetsarath OT" w:eastAsia="Phetsarath OT" w:hAnsi="Phetsarath OT" w:cs="Phetsarath OT" w:hint="cs"/>
          <w:cs/>
          <w:lang w:bidi="lo-LA"/>
        </w:rPr>
        <w:t>ສຳລັບພັນພືດທົ່ວ</w:t>
      </w:r>
      <w:r w:rsidR="00191D1D" w:rsidRPr="00892EFB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1F6EA9" w:rsidRPr="00892EFB">
        <w:rPr>
          <w:rFonts w:ascii="Phetsarath OT" w:eastAsia="Phetsarath OT" w:hAnsi="Phetsarath OT" w:cs="Phetsarath OT" w:hint="cs"/>
          <w:cs/>
          <w:lang w:bidi="lo-LA"/>
        </w:rPr>
        <w:t>ໄປ,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6EA9" w:rsidRPr="00892EFB">
        <w:rPr>
          <w:rFonts w:ascii="Phetsarath OT" w:eastAsia="Phetsarath OT" w:hAnsi="Phetsarath OT" w:cs="Phetsarath OT" w:hint="cs"/>
          <w:cs/>
          <w:lang w:bidi="lo-LA"/>
        </w:rPr>
        <w:t>ກ່ອນ</w:t>
      </w:r>
      <w:r w:rsidR="00191D1D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6EA9" w:rsidRPr="00892EFB">
        <w:rPr>
          <w:rFonts w:ascii="Phetsarath OT" w:eastAsia="Phetsarath OT" w:hAnsi="Phetsarath OT" w:cs="Phetsarath OT" w:hint="cs"/>
          <w:cs/>
          <w:lang w:bidi="lo-LA"/>
        </w:rPr>
        <w:t>ຫົກປີ</w:t>
      </w:r>
      <w:r w:rsidR="00191D1D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6EA9" w:rsidRPr="00892EFB">
        <w:rPr>
          <w:rFonts w:ascii="Phetsarath OT" w:eastAsia="Phetsarath OT" w:hAnsi="Phetsarath OT" w:cs="Phetsarath OT" w:hint="cs"/>
          <w:cs/>
          <w:lang w:bidi="lo-LA"/>
        </w:rPr>
        <w:t>ສຳລັບພັນ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>ພືດຢືນຕົ້ນ</w:t>
      </w:r>
      <w:r w:rsidR="001057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1057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>ຕົ້ນອະງຸ່ນ</w:t>
      </w:r>
      <w:r w:rsidR="001057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 xml:space="preserve">ກ່ອນວັນຍື່ນຄຳຮ້ອງ </w:t>
      </w:r>
      <w:r w:rsidR="006C4F4C" w:rsidRPr="00892EFB">
        <w:rPr>
          <w:rFonts w:ascii="Phetsarath OT" w:eastAsia="Phetsarath OT" w:hAnsi="Phetsarath OT" w:cs="Phetsarath OT" w:hint="cs"/>
          <w:cs/>
          <w:lang w:bidi="lo-LA"/>
        </w:rPr>
        <w:t>ໂດຍສອດຄ່ອງກັບເງື່ອນໄຂທີ່ໄດ້</w:t>
      </w:r>
      <w:r w:rsidR="006C4F4C" w:rsidRPr="00892EFB">
        <w:rPr>
          <w:rFonts w:ascii="Phetsarath OT" w:eastAsia="Phetsarath OT" w:hAnsi="Phetsarath OT" w:cs="Phetsarath OT" w:hint="cs"/>
          <w:cs/>
          <w:lang w:bidi="lo-LA"/>
        </w:rPr>
        <w:lastRenderedPageBreak/>
        <w:t xml:space="preserve">ກຳນົດໄວ້ໃນວັກທີໜຶ່ງ ຂອງມາດຕານີ້ </w:t>
      </w:r>
      <w:r w:rsidR="00105718" w:rsidRPr="00892EFB">
        <w:rPr>
          <w:rFonts w:ascii="Phetsarath OT" w:eastAsia="Phetsarath OT" w:hAnsi="Phetsarath OT" w:cs="Phetsarath OT" w:hint="cs"/>
          <w:cs/>
          <w:lang w:bidi="lo-LA"/>
        </w:rPr>
        <w:t>ກໍໃຫ້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ຖືວ່າມີເງື່ອນໄຂທີ່ຈະພິຈາລະນາຄວາມໃໝ່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9F4452" w:rsidRPr="00892EFB">
        <w:rPr>
          <w:rFonts w:ascii="Phetsarath OT" w:eastAsia="Phetsarath OT" w:hAnsi="Phetsarath OT" w:cs="Phetsarath OT" w:hint="cs"/>
          <w:cs/>
          <w:lang w:bidi="lo-LA"/>
        </w:rPr>
        <w:t>ຊຶ່ງສາມາດ</w:t>
      </w:r>
      <w:r w:rsidR="00C6376D" w:rsidRPr="00892EFB">
        <w:rPr>
          <w:rFonts w:ascii="Phetsarath OT" w:eastAsia="Phetsarath OT" w:hAnsi="Phetsarath OT" w:cs="Phetsarath OT" w:hint="cs"/>
          <w:cs/>
          <w:lang w:bidi="lo-LA"/>
        </w:rPr>
        <w:t>ຍື່</w:t>
      </w:r>
      <w:r w:rsidR="009F4452" w:rsidRPr="00892EFB">
        <w:rPr>
          <w:rFonts w:ascii="Phetsarath OT" w:eastAsia="Phetsarath OT" w:hAnsi="Phetsarath OT" w:cs="Phetsarath OT" w:hint="cs"/>
          <w:cs/>
          <w:lang w:bidi="lo-LA"/>
        </w:rPr>
        <w:t>ນ</w:t>
      </w:r>
      <w:r w:rsidRPr="00892EFB">
        <w:rPr>
          <w:rFonts w:ascii="Phetsarath OT" w:eastAsia="Phetsarath OT" w:hAnsi="Phetsarath OT" w:cs="Phetsarath OT"/>
          <w:cs/>
          <w:lang w:bidi="lo-LA"/>
        </w:rPr>
        <w:t>ຄໍາຮ້ອງ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ຂໍ</w:t>
      </w:r>
      <w:r w:rsidR="009F4452" w:rsidRPr="00892EFB">
        <w:rPr>
          <w:rFonts w:ascii="Phetsarath OT" w:eastAsia="Phetsarath OT" w:hAnsi="Phetsarath OT" w:cs="Phetsarath OT" w:hint="cs"/>
          <w:cs/>
          <w:lang w:bidi="lo-LA"/>
        </w:rPr>
        <w:t>ຈົດທະບຽນພັນພືດໃໝ່ ຢູ່ ສປປ ລາວ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bidi="lo-LA"/>
        </w:rPr>
        <w:t>ພາຍໃນ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ເວລາ</w:t>
      </w:r>
      <w:r w:rsidRPr="00892EFB">
        <w:rPr>
          <w:rFonts w:ascii="Phetsarath OT" w:eastAsia="Phetsarath OT" w:hAnsi="Phetsarath OT" w:cs="Phetsarath OT"/>
          <w:cs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ສອງ</w:t>
      </w:r>
      <w:r w:rsidRPr="00892EFB">
        <w:rPr>
          <w:rFonts w:ascii="Phetsarath OT" w:eastAsia="Phetsarath OT" w:hAnsi="Phetsarath OT" w:cs="Phetsarath OT"/>
          <w:cs/>
          <w:lang w:bidi="lo-LA"/>
        </w:rPr>
        <w:t>ປີ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bidi="lo-LA"/>
        </w:rPr>
        <w:t>ຫຼັງຈາກກົດໝ</w:t>
      </w:r>
      <w:r w:rsidRPr="00892EFB">
        <w:rPr>
          <w:rStyle w:val="rynqvb"/>
          <w:rFonts w:ascii="Phetsarath OT" w:eastAsia="Phetsarath OT" w:hAnsi="Phetsarath OT" w:cs="Phetsarath OT"/>
          <w:cs/>
          <w:lang w:bidi="lo-LA"/>
        </w:rPr>
        <w:t>າຍ</w:t>
      </w:r>
      <w:r w:rsidRPr="00892EFB">
        <w:rPr>
          <w:rStyle w:val="rynqvb"/>
          <w:rFonts w:ascii="Phetsarath OT" w:eastAsia="Phetsarath OT" w:hAnsi="Phetsarath OT" w:cs="Phetsarath OT" w:hint="cs"/>
          <w:cs/>
          <w:lang w:bidi="lo-LA"/>
        </w:rPr>
        <w:t>ສະບັບນີ້ມີຜົນສັກສິດ.</w:t>
      </w:r>
    </w:p>
    <w:p w14:paraId="23E9DB5C" w14:textId="5FD99FF4" w:rsidR="007A676C" w:rsidRPr="00892EFB" w:rsidRDefault="007A676C" w:rsidP="00861425">
      <w:pPr>
        <w:rPr>
          <w:rFonts w:ascii="Phetsarath OT" w:eastAsia="Phetsarath OT" w:hAnsi="Phetsarath OT" w:cs="Phetsarath OT"/>
          <w:cs/>
          <w:lang w:val="pt-PT" w:bidi="lo-LA"/>
        </w:rPr>
      </w:pPr>
    </w:p>
    <w:p w14:paraId="17A86002" w14:textId="77777777" w:rsidR="0038076C" w:rsidRPr="00892EFB" w:rsidRDefault="0038076C" w:rsidP="00054636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ມາດຕາ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71</w:t>
      </w:r>
      <w:r w:rsidR="001C747D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6966F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AF79DC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="00B92F70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ຄວາມແຕກຕ່າງ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3CAFFC7C" w14:textId="759C4719" w:rsidR="00EC279D" w:rsidRPr="00892EFB" w:rsidRDefault="0038076C" w:rsidP="00054636">
      <w:pPr>
        <w:ind w:left="434" w:firstLine="63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ຕ້ອງແຕກຕ່າງທາງດ້ານຄຸນລັກສະນະໃໝ່ຢ່າງຈະແຈ້ງ</w:t>
      </w:r>
      <w:r w:rsidR="00C57F38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ຈາກພັນພືດອື່ນ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24622" w:rsidRPr="00892EFB">
        <w:rPr>
          <w:rFonts w:ascii="Phetsarath OT" w:eastAsia="Phetsarath OT" w:hAnsi="Phetsarath OT" w:cs="Phetsarath OT" w:hint="cs"/>
          <w:cs/>
          <w:lang w:bidi="lo-LA"/>
        </w:rPr>
        <w:t>ຊຶ່ງ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ເປັນທີ່ຮັບຮູ້ກັນທົ່ວໄປ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ໃນເວລາຍື່ນຄຳຮ້ອງຂໍຈົດທະບຽນ</w:t>
      </w:r>
      <w:r w:rsidR="00EC279D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ພັນພືດໃໝ່</w:t>
      </w:r>
      <w:r w:rsidR="00C57F38" w:rsidRPr="00892EFB">
        <w:rPr>
          <w:rFonts w:ascii="Phetsarath OT" w:eastAsia="Phetsarath OT" w:hAnsi="Phetsarath OT" w:cs="Phetsarath OT"/>
          <w:cs/>
          <w:lang w:val="pt-PT"/>
        </w:rPr>
        <w:t>.</w:t>
      </w:r>
      <w:r w:rsidR="001B0EBD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1C2AB0ED" w14:textId="07607A41" w:rsidR="0086350C" w:rsidRPr="00892EFB" w:rsidRDefault="001B0EBD" w:rsidP="00054636">
      <w:pPr>
        <w:ind w:left="434" w:firstLine="63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</w:t>
      </w:r>
      <w:r w:rsidR="00EC279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C57F38"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ຈະຖືວ່າ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ເປັນທີ່ຮັບຮູ້ທົ່ວໄປ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</w:t>
      </w:r>
      <w:r w:rsidRPr="000F39FD">
        <w:rPr>
          <w:rFonts w:ascii="Phetsarath OT" w:eastAsia="Phetsarath OT" w:hAnsi="Phetsarath OT" w:cs="Phetsarath OT" w:hint="cs"/>
          <w:cs/>
          <w:lang w:val="pt-PT" w:bidi="lo-LA"/>
        </w:rPr>
        <w:t>ຍື່ນຄຳຮ້ອງ</w:t>
      </w:r>
      <w:r w:rsidR="00D92020" w:rsidRPr="000F39FD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424A35" w:rsidRPr="000F39FD">
        <w:rPr>
          <w:rFonts w:ascii="Phetsarath OT" w:eastAsia="Phetsarath OT" w:hAnsi="Phetsarath OT" w:cs="Phetsarath OT" w:hint="cs"/>
          <w:cs/>
          <w:lang w:val="pt-PT" w:bidi="lo-LA"/>
        </w:rPr>
        <w:t>ຖ້າ</w:t>
      </w:r>
      <w:r w:rsidR="000D1DE1" w:rsidRPr="000F39FD">
        <w:rPr>
          <w:rFonts w:ascii="Phetsarath OT" w:eastAsia="Phetsarath OT" w:hAnsi="Phetsarath OT" w:cs="Phetsarath OT" w:hint="cs"/>
          <w:cs/>
          <w:lang w:val="pt-PT" w:bidi="lo-LA"/>
        </w:rPr>
        <w:t>ຄໍາຮ້ອງດັ່ງ</w:t>
      </w:r>
      <w:r w:rsidRPr="000F39FD">
        <w:rPr>
          <w:rFonts w:ascii="Phetsarath OT" w:eastAsia="Phetsarath OT" w:hAnsi="Phetsarath OT" w:cs="Phetsarath OT" w:hint="cs"/>
          <w:cs/>
          <w:lang w:val="pt-PT" w:bidi="lo-LA"/>
        </w:rPr>
        <w:t>ກ່າວ</w:t>
      </w:r>
      <w:r w:rsidRPr="000F39F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C5733" w:rsidRPr="000F39FD">
        <w:rPr>
          <w:rFonts w:ascii="Phetsarath OT" w:eastAsia="Phetsarath OT" w:hAnsi="Phetsarath OT" w:cs="Phetsarath OT" w:hint="cs"/>
          <w:cs/>
          <w:lang w:val="pt-PT" w:bidi="lo-LA"/>
        </w:rPr>
        <w:t>ຫາກ</w:t>
      </w:r>
      <w:r w:rsidR="00746EDE" w:rsidRPr="000F39FD">
        <w:rPr>
          <w:rFonts w:ascii="Phetsarath OT" w:eastAsia="Phetsarath OT" w:hAnsi="Phetsarath OT" w:cs="Phetsarath OT" w:hint="cs"/>
          <w:cs/>
          <w:lang w:val="pt-PT" w:bidi="lo-LA"/>
        </w:rPr>
        <w:t>ນຳໄປສູ່ການໃຫ້ສິດ</w:t>
      </w:r>
      <w:r w:rsidR="00EC279D" w:rsidRPr="000F39FD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="00EC279D" w:rsidRPr="000F39F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C279D" w:rsidRPr="000F39FD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EC279D" w:rsidRPr="000F39F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C279D" w:rsidRPr="000F39FD">
        <w:rPr>
          <w:rFonts w:ascii="Phetsarath OT" w:eastAsia="Phetsarath OT" w:hAnsi="Phetsarath OT" w:cs="Phetsarath OT" w:hint="cs"/>
          <w:cs/>
          <w:lang w:val="pt-PT" w:bidi="lo-LA"/>
        </w:rPr>
        <w:t>ການຈົດທະບຽນພັນພືດໃໝ່</w:t>
      </w:r>
      <w:r w:rsidR="00446291" w:rsidRPr="000F39F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EC279D" w:rsidRPr="000F39FD">
        <w:rPr>
          <w:rFonts w:ascii="Phetsarath OT" w:eastAsia="Phetsarath OT" w:hAnsi="Phetsarath OT" w:cs="Phetsarath OT" w:hint="cs"/>
          <w:cs/>
          <w:lang w:val="pt-PT" w:bidi="lo-LA"/>
        </w:rPr>
        <w:t>ຢ່າງເປັນທາງການ</w:t>
      </w:r>
      <w:r w:rsidR="00294D46" w:rsidRPr="000F39F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EC279D" w:rsidRPr="000F39FD">
        <w:rPr>
          <w:rFonts w:ascii="Phetsarath OT" w:eastAsia="Phetsarath OT" w:hAnsi="Phetsarath OT" w:cs="Phetsarath OT" w:hint="cs"/>
          <w:cs/>
          <w:lang w:val="pt-PT" w:bidi="lo-LA"/>
        </w:rPr>
        <w:t>ໃນປະເທດໃດໜຶ່ງ</w:t>
      </w:r>
      <w:r w:rsidR="00EC279D" w:rsidRPr="000F39FD">
        <w:rPr>
          <w:rFonts w:ascii="Phetsarath OT" w:eastAsia="Phetsarath OT" w:hAnsi="Phetsarath OT" w:cs="Phetsarath OT"/>
          <w:cs/>
          <w:lang w:val="pt-PT"/>
        </w:rPr>
        <w:t>.</w:t>
      </w:r>
      <w:r w:rsidR="00EC279D" w:rsidRPr="000F39FD">
        <w:rPr>
          <w:rFonts w:ascii="Phetsarath OT" w:eastAsia="Phetsarath OT" w:hAnsi="Phetsarath OT" w:cs="Phetsarath OT"/>
          <w:lang w:val="pt-PT"/>
        </w:rPr>
        <w:t xml:space="preserve"> </w:t>
      </w:r>
    </w:p>
    <w:p w14:paraId="10CA58DD" w14:textId="77777777" w:rsidR="0086350C" w:rsidRPr="00892EFB" w:rsidRDefault="0086350C">
      <w:pPr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pt-PT"/>
        </w:rPr>
      </w:pPr>
    </w:p>
    <w:p w14:paraId="36C214EE" w14:textId="77777777" w:rsidR="0038076C" w:rsidRPr="00892EFB" w:rsidRDefault="0038076C" w:rsidP="0078169B">
      <w:pPr>
        <w:rPr>
          <w:rFonts w:ascii="Phetsarath OT" w:eastAsia="Phetsarath OT" w:hAnsi="Phetsarath OT" w:cs="Phetsarath OT"/>
          <w:b/>
          <w:bCs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72</w:t>
      </w:r>
      <w:r w:rsidR="0012462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ຄວາມສະໝ່ຳສະເໝີ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61B56C4F" w14:textId="67C0636B" w:rsidR="0038076C" w:rsidRPr="00892EFB" w:rsidRDefault="0038076C" w:rsidP="0078169B">
      <w:pPr>
        <w:ind w:left="448" w:firstLine="61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ທີ່ມີການປ່ຽນແປງນັ້ນ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ອາດມາຈາກຮູບການສະເພາະ</w:t>
      </w:r>
      <w:r w:rsidR="00AE7814" w:rsidRPr="00892EFB">
        <w:rPr>
          <w:rFonts w:ascii="Phetsarath OT" w:eastAsia="Phetsarath OT" w:hAnsi="Phetsarath OT" w:cs="Phetsarath OT" w:hint="cs"/>
          <w:cs/>
          <w:lang w:bidi="lo-LA"/>
        </w:rPr>
        <w:t>ຂອງການນໍາ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ມາຂະຫຍາຍພັນ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ແຕ່ຕ້ອງມີຮູບຮ່າງສະໝ່ຳສະເໝີ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ຢ່າງເຕັມສ່ວນຕະຫຼອດໄປໃນຄຸນລັກສະນະຕ່າງໆຂອງພັນພືດນັ້ນ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4717B4D8" w14:textId="77777777" w:rsidR="00C61AFE" w:rsidRPr="00892EFB" w:rsidRDefault="00C61AFE" w:rsidP="007A676C">
      <w:pPr>
        <w:ind w:left="567" w:firstLine="567"/>
        <w:jc w:val="both"/>
        <w:rPr>
          <w:rFonts w:ascii="Phetsarath OT" w:eastAsia="Phetsarath OT" w:hAnsi="Phetsarath OT" w:cs="Phetsarath OT"/>
          <w:lang w:val="pt-PT"/>
        </w:rPr>
      </w:pPr>
    </w:p>
    <w:p w14:paraId="0808F3A9" w14:textId="77777777" w:rsidR="0038076C" w:rsidRPr="00892EFB" w:rsidRDefault="0038076C" w:rsidP="0078169B">
      <w:pPr>
        <w:rPr>
          <w:rFonts w:ascii="Phetsarath OT" w:eastAsia="Phetsarath OT" w:hAnsi="Phetsarath OT" w:cs="Phetsarath OT"/>
          <w:b/>
          <w:bCs/>
          <w:cs/>
          <w:lang w:val="pt-PT" w:bidi="th-TH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73</w:t>
      </w:r>
      <w:r w:rsidR="0012462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ຄວາມຄົງຕົວ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03DA1400" w14:textId="308C6F4F" w:rsidR="003765E8" w:rsidRDefault="0038076C" w:rsidP="00D17577">
      <w:pPr>
        <w:ind w:left="448" w:firstLine="60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</w:t>
      </w:r>
      <w:r w:rsidR="0078169B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ຕ້ອງຄົງຕົວ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ຖ້າ​ຄຸນລັກສະນະຂອງພັນພືດນັ້ນ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ຫາກບໍ່ມີການປ່ຽນແປງ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ພາຍ</w:t>
      </w:r>
      <w:r w:rsidR="001C747D" w:rsidRPr="00892EFB">
        <w:rPr>
          <w:rFonts w:ascii="Phetsarath OT" w:eastAsia="Phetsarath OT" w:hAnsi="Phetsarath OT" w:cs="Phetsarath OT" w:hint="cs"/>
          <w:cs/>
          <w:lang w:bidi="lo-LA"/>
        </w:rPr>
        <w:t>ຫຼັງ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ການ​ຂະຫຍາຍ​ພັນຄືນໃໝ່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ໃນຕອນທ້າຍຂອງ​ແຕ່ລະຮອບວຽນ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ໃນກໍລະນີ</w:t>
      </w:r>
      <w:r w:rsidR="0078169B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ມີຮອບວຽນສະເພາະ​ຂອງການຂະຫຍາຍ</w:t>
      </w:r>
      <w:r w:rsidR="0078169B" w:rsidRPr="00892EFB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ພັນນັ້ນ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F386959" w14:textId="77777777" w:rsidR="00D17577" w:rsidRPr="00892EFB" w:rsidRDefault="00D17577" w:rsidP="00362D39">
      <w:pPr>
        <w:jc w:val="both"/>
        <w:rPr>
          <w:rFonts w:ascii="Phetsarath OT" w:eastAsia="Phetsarath OT" w:hAnsi="Phetsarath OT" w:cs="Phetsarath OT"/>
          <w:cs/>
          <w:lang w:val="pt-PT" w:bidi="lo-LA"/>
        </w:rPr>
      </w:pPr>
    </w:p>
    <w:p w14:paraId="1E356D90" w14:textId="77777777" w:rsidR="00B90AA1" w:rsidRPr="00892EFB" w:rsidRDefault="00B90AA1" w:rsidP="001B3BF5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74 (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ການກຳນົດຊື່ຂອງພັນ​ພືດໃໝ່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02B8DD6C" w14:textId="6D20E77F" w:rsidR="00B90AA1" w:rsidRPr="00892EFB" w:rsidRDefault="00B90AA1" w:rsidP="001B3BF5">
      <w:pPr>
        <w:ind w:firstLine="10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ການ​ກຳ​ນົດ​ຊື່​ຂອງພັນພືດໃໝ່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ໃຫ້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ປະຕິບັດ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09131CE1" w14:textId="17799EB8" w:rsidR="00B90AA1" w:rsidRPr="00892EFB" w:rsidRDefault="00B90AA1" w:rsidP="00C64943">
      <w:pPr>
        <w:pStyle w:val="ListParagraph"/>
        <w:numPr>
          <w:ilvl w:val="0"/>
          <w:numId w:val="121"/>
        </w:numPr>
        <w:tabs>
          <w:tab w:val="left" w:pos="148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ແຕ່ລະພັນພືດ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ຕ້ອງກຳນົດຊື່ເພື່ອໃຫ້​ກາຍເປັນຊື່ທົ່ວ​ໄປ​ຂອງ​ພືດນັ້ນ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ສິດຈາກການຈົດທະບຽນຊື່ຂອງພັນພືດ</w:t>
      </w:r>
      <w:r w:rsidR="006F0918" w:rsidRPr="00892EF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ຕ້ອງບໍ່ແຕະຕ້ອງການນຳໃຊ້ຊື່ຢ່າງເສລີ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ກ່ຽວກັບພັນພືດດັ່ງກ່າວ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ເຖິງວ່າອາຍຸຂອງສິດຂອງນັກ</w:t>
      </w:r>
      <w:r w:rsidR="007D14B5" w:rsidRPr="00892EFB">
        <w:rPr>
          <w:rFonts w:ascii="Phetsarath OT" w:eastAsia="Phetsarath OT" w:hAnsi="Phetsarath OT" w:cs="Phetsarath OT" w:hint="cs"/>
          <w:cs/>
          <w:lang w:bidi="lo-LA"/>
        </w:rPr>
        <w:t>ປັບປຸງ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ພັນ​ພືດຈະສິ້ນສຸດລົງແລ້ວ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ກໍຕາມ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9B94059" w14:textId="345AA8AB" w:rsidR="00BB6DC7" w:rsidRPr="00892EFB" w:rsidRDefault="00B90AA1" w:rsidP="00C64943">
      <w:pPr>
        <w:pStyle w:val="ListParagraph"/>
        <w:numPr>
          <w:ilvl w:val="0"/>
          <w:numId w:val="121"/>
        </w:numPr>
        <w:tabs>
          <w:tab w:val="left" w:pos="148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ການ​ກຳນົດຊື່</w:t>
      </w:r>
      <w:r w:rsidR="006F0918" w:rsidRPr="00892EFB">
        <w:rPr>
          <w:rFonts w:ascii="Phetsarath OT" w:eastAsia="Phetsarath OT" w:hAnsi="Phetsarath OT" w:cs="Phetsarath OT" w:hint="cs"/>
          <w:cs/>
          <w:lang w:bidi="lo-LA"/>
        </w:rPr>
        <w:t>ຂອງພັນພືດໃໝ່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</w:t>
      </w:r>
      <w:r w:rsidRPr="00892EFB">
        <w:rPr>
          <w:rFonts w:ascii="Phetsarath OT" w:eastAsia="Phetsarath OT" w:hAnsi="Phetsarath OT" w:cs="Phetsarath OT"/>
          <w:cs/>
          <w:lang w:bidi="lo-LA"/>
        </w:rPr>
        <w:t>​</w:t>
      </w:r>
      <w:r w:rsidR="00AA52DC" w:rsidRPr="00892EFB">
        <w:rPr>
          <w:rFonts w:ascii="Phetsarath OT" w:eastAsia="Phetsarath OT" w:hAnsi="Phetsarath OT" w:cs="Phetsarath OT" w:hint="cs"/>
          <w:cs/>
          <w:lang w:bidi="lo-LA"/>
        </w:rPr>
        <w:t>ສາມາດ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ຈຳ​ແນ​ກພັນພືດ​ໄດ້</w:t>
      </w:r>
      <w:r w:rsidR="00CC700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E918F1" w:rsidRPr="008D3225">
        <w:rPr>
          <w:rFonts w:ascii="Phetsarath OT" w:eastAsia="Phetsarath OT" w:hAnsi="Phetsarath OT" w:cs="Phetsarath OT" w:hint="cs"/>
          <w:cs/>
          <w:lang w:bidi="lo-LA"/>
        </w:rPr>
        <w:t>ໂດຍບໍ່ໃຫ້ກຳນົດພຽງແຕ່</w:t>
      </w:r>
      <w:r w:rsidR="00E918F1" w:rsidRPr="00892EFB">
        <w:rPr>
          <w:rFonts w:ascii="Phetsarath OT" w:eastAsia="Phetsarath OT" w:hAnsi="Phetsarath OT" w:cs="Phetsarath OT" w:hint="cs"/>
          <w:cs/>
          <w:lang w:bidi="lo-LA"/>
        </w:rPr>
        <w:t>ຕົວເລກ</w:t>
      </w:r>
      <w:r w:rsidR="00E918F1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>ຢ່າງດຽວ,</w:t>
      </w:r>
      <w:r w:rsidR="00C61AFE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1B6355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>ຍົກເວັ້</w:t>
      </w:r>
      <w:r w:rsidR="00AA52DC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>ນໃນກໍລະນີເປັນທໍານຽມປະຕິບັດທີ່ໄດ້ກໍານົດໄວ້</w:t>
      </w:r>
      <w:r w:rsidR="009F5137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AA52DC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>ສໍາລັບການກໍານົດຊື່</w:t>
      </w:r>
      <w:r w:rsidR="006F0918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>ຂອງ</w:t>
      </w:r>
      <w:r w:rsidR="00AA52DC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>ພັນພືດນັ້ນ</w:t>
      </w:r>
      <w:r w:rsidR="00C61AFE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.</w:t>
      </w:r>
      <w:r w:rsidRPr="007D4BCC">
        <w:rPr>
          <w:rFonts w:ascii="Phetsarath OT" w:eastAsia="Phetsarath OT" w:hAnsi="Phetsarath OT" w:cs="Phetsarath OT"/>
          <w:spacing w:val="-6"/>
          <w:lang w:val="pt-PT"/>
        </w:rPr>
        <w:t xml:space="preserve"> </w:t>
      </w:r>
      <w:r w:rsidR="007D4BCC" w:rsidRPr="007D4BCC">
        <w:rPr>
          <w:rFonts w:ascii="Phetsarath OT" w:eastAsia="Phetsarath OT" w:hAnsi="Phetsarath OT" w:cs="Phetsarath OT"/>
          <w:spacing w:val="-6"/>
          <w:lang w:val="pt-PT"/>
        </w:rPr>
        <w:t xml:space="preserve"> </w:t>
      </w:r>
      <w:r w:rsidR="00C61AFE"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>ການ</w:t>
      </w:r>
      <w:r w:rsidR="007D4BCC" w:rsidRPr="007D4BCC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="00C61AFE"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>ກຳ</w:t>
      </w:r>
      <w:r w:rsidR="00C61AFE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>ນົດຊື່</w:t>
      </w:r>
      <w:r w:rsidR="006F0918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ຂອງພັນພືດໃໝ່ </w:t>
      </w:r>
      <w:r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ຕ້ອງບໍ່ເຮັດໃຫ້ເຂົ້າໃຈຜິດ</w:t>
      </w:r>
      <w:r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ສ້າງຄວາມສັບສົນ</w:t>
      </w:r>
      <w:r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ກ່ຽວກັບຄຸນລັກສະນະ</w:t>
      </w:r>
      <w:r w:rsidRPr="00892EFB">
        <w:rPr>
          <w:rFonts w:ascii="Phetsarath OT" w:eastAsia="Phetsarath OT" w:hAnsi="Phetsarath OT" w:cs="Phetsarath OT"/>
          <w:spacing w:val="-4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ຄຸນຄ່າ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ເອກະລັກຂອງພັນພືດ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ເອກະລັກ​ຂອງ</w:t>
      </w:r>
      <w:r w:rsidR="007D14B5" w:rsidRPr="00892EFB">
        <w:rPr>
          <w:rFonts w:ascii="Phetsarath OT" w:eastAsia="Phetsarath OT" w:hAnsi="Phetsarath OT" w:cs="Phetsarath OT" w:hint="cs"/>
          <w:cs/>
          <w:lang w:bidi="lo-LA"/>
        </w:rPr>
        <w:t>ນັກປັບປຸງພັນພືດ</w:t>
      </w:r>
      <w:r w:rsidR="00C61AFE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ຕ້ອງແຕກຕ່າງຈາກການກຳນົດຊື່</w:t>
      </w:r>
      <w:r w:rsidR="006F0918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ພັນພືດຊະນິດດຽວກັນ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ຊະ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ນິດ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0A4A00" w:rsidRPr="00892EFB">
        <w:rPr>
          <w:rFonts w:ascii="Phetsarath OT" w:eastAsia="Phetsarath OT" w:hAnsi="Phetsarath OT" w:cs="Phetsarath OT" w:hint="cs"/>
          <w:cs/>
          <w:lang w:bidi="lo-LA"/>
        </w:rPr>
        <w:t>ໃ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ກ້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ຄຽງ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ກັນທີ່ມີມາແລ້ວ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ໃນດິນແດນຂອງ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A52DC" w:rsidRPr="00892EFB">
        <w:rPr>
          <w:rFonts w:ascii="Phetsarath OT" w:eastAsia="Phetsarath OT" w:hAnsi="Phetsarath OT" w:cs="Phetsarath OT" w:hint="cs"/>
          <w:cs/>
          <w:lang w:bidi="lo-LA"/>
        </w:rPr>
        <w:t>ປະເທດພາຄີ</w:t>
      </w:r>
      <w:r w:rsidR="008B3D8C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AA52DC" w:rsidRPr="00892EFB">
        <w:rPr>
          <w:rFonts w:ascii="Phetsarath OT" w:eastAsia="Phetsarath OT" w:hAnsi="Phetsarath OT" w:cs="Phetsarath OT" w:hint="cs"/>
          <w:cs/>
          <w:lang w:bidi="lo-LA"/>
        </w:rPr>
        <w:t>ສົນທິສັນຍາ</w:t>
      </w:r>
      <w:r w:rsidR="008D322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A52DC" w:rsidRPr="00892EFB">
        <w:rPr>
          <w:rFonts w:ascii="Phetsarath OT" w:eastAsia="Phetsarath OT" w:hAnsi="Phetsarath OT" w:cs="Phetsarath OT" w:hint="cs"/>
          <w:cs/>
          <w:lang w:bidi="lo-LA"/>
        </w:rPr>
        <w:t>ກ່ຽວກັບການປົກປ້ອງພັນພືດໃໝ່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3B4989F" w14:textId="6BEEFD34" w:rsidR="00F75B20" w:rsidRDefault="00B90AA1" w:rsidP="00C64943">
      <w:pPr>
        <w:pStyle w:val="ListParagraph"/>
        <w:numPr>
          <w:ilvl w:val="0"/>
          <w:numId w:val="121"/>
        </w:numPr>
        <w:tabs>
          <w:tab w:val="left" w:pos="148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ການກຳນົດຊື່​ຂອງພັນ​ພືດ</w:t>
      </w:r>
      <w:r w:rsidR="006F0918" w:rsidRPr="00892EFB">
        <w:rPr>
          <w:rFonts w:ascii="Phetsarath OT" w:eastAsia="Phetsarath OT" w:hAnsi="Phetsarath OT" w:cs="Phetsarath OT" w:hint="cs"/>
          <w:cs/>
          <w:lang w:bidi="lo-LA"/>
        </w:rPr>
        <w:t>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​ຕ້ອງ​ໄດ້​ຈົດ​ທະບຽນໃນ​ເວລາ​ດຽວ​ກັນ​ກັບການອອກ​ສິດ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ໃຫ້​ນັກ</w:t>
      </w:r>
      <w:r w:rsidR="007D14B5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>ປັບປຸງ</w:t>
      </w:r>
      <w:r w:rsidRPr="007D4BCC">
        <w:rPr>
          <w:rFonts w:ascii="Phetsarath OT" w:eastAsia="Phetsarath OT" w:hAnsi="Phetsarath OT" w:cs="Phetsarath OT"/>
          <w:spacing w:val="-6"/>
          <w:cs/>
          <w:lang w:bidi="lo-LA"/>
        </w:rPr>
        <w:t>​</w:t>
      </w:r>
      <w:r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>ພັນ​ພືດ</w:t>
      </w:r>
      <w:r w:rsidR="00C078EA" w:rsidRPr="007D4BC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. </w:t>
      </w:r>
      <w:r w:rsidR="00AA52DC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ນັກປັບປຸງພັນພືດ</w:t>
      </w:r>
      <w:r w:rsidR="00AA52DC" w:rsidRPr="007D4BCC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AA52DC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ຕ້ອງຍື່ນຊື່ຂອງພັນພືດທີ່ກໍານົດ</w:t>
      </w:r>
      <w:r w:rsidR="00DA4BC9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ຕໍ່</w:t>
      </w:r>
      <w:r w:rsidR="00F1566A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673589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ກະຊວງອຸດສາຫະກໍາ ແລະ ການຄ້າ</w:t>
      </w:r>
      <w:r w:rsidR="00C078EA" w:rsidRPr="007D4BC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ເພື່ອສົ່ງ</w:t>
      </w:r>
      <w:r w:rsidR="007D4BCC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078EA"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AA52DC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ພັນພືດນັ້ນ</w:t>
      </w:r>
      <w:r w:rsidR="00C078E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A52DC" w:rsidRPr="00892EFB">
        <w:rPr>
          <w:rFonts w:ascii="Phetsarath OT" w:eastAsia="Phetsarath OT" w:hAnsi="Phetsarath OT" w:cs="Phetsarath OT" w:hint="cs"/>
          <w:cs/>
          <w:lang w:val="pt-PT" w:bidi="lo-LA"/>
        </w:rPr>
        <w:t>ໃຫ້ທຸກປະເທດທີ່ເປັນພາຄີຂອງສົນທິສັນຍາກ່ຽວກັບການປົກປ້ອງພັນພືດໃໝ</w:t>
      </w:r>
      <w:r w:rsidR="00C078EA" w:rsidRPr="00892EFB">
        <w:rPr>
          <w:rFonts w:ascii="Phetsarath OT" w:eastAsia="Phetsarath OT" w:hAnsi="Phetsarath OT" w:cs="Phetsarath OT" w:hint="cs"/>
          <w:cs/>
          <w:lang w:val="pt-PT" w:bidi="lo-LA"/>
        </w:rPr>
        <w:t>່</w:t>
      </w:r>
      <w:r w:rsidR="00BB6DC7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  <w:r w:rsidR="007D4BCC">
        <w:rPr>
          <w:rFonts w:ascii="Phetsarath OT" w:eastAsia="Phetsarath OT" w:hAnsi="Phetsarath OT" w:cs="Phetsarath OT" w:hint="cs"/>
          <w:cs/>
          <w:lang w:val="pt-PT" w:bidi="lo-LA"/>
        </w:rPr>
        <w:t xml:space="preserve"> ໃນກໍລະ</w:t>
      </w:r>
      <w:r w:rsidR="00F75B20" w:rsidRPr="00F1566A">
        <w:rPr>
          <w:rFonts w:ascii="Phetsarath OT" w:eastAsia="Phetsarath OT" w:hAnsi="Phetsarath OT" w:cs="Phetsarath OT" w:hint="cs"/>
          <w:cs/>
          <w:lang w:val="pt-PT" w:bidi="lo-LA"/>
        </w:rPr>
        <w:t>ນີ ຫາກຍື່ນຈົດທະບຽນພັນພືດດຽວກັນ ຢູ່ຫຼາຍປະເທດທີ່ເປັນພາຄີ ກໍໃຫ້ກຳນົດຊື່ດຽວກັນ;</w:t>
      </w:r>
    </w:p>
    <w:p w14:paraId="09FDAF01" w14:textId="5E068944" w:rsidR="00AA52DC" w:rsidRPr="00892EFB" w:rsidRDefault="00C078EA" w:rsidP="00C64943">
      <w:pPr>
        <w:pStyle w:val="ListParagraph"/>
        <w:numPr>
          <w:ilvl w:val="0"/>
          <w:numId w:val="121"/>
        </w:numPr>
        <w:tabs>
          <w:tab w:val="left" w:pos="148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7358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ກະຊວງອຸດສາຫະກໍາ ແລະ ການຄ້າ</w:t>
      </w:r>
      <w:r w:rsidR="00BB6DC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ຈົດທະບຽນຊື່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ພັນພືດຕາມທີ່ໄດ້ຍື່ນມາ</w:t>
      </w:r>
      <w:r w:rsidR="00BB6DC7"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B55F0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ເວັ້ນເສຍແຕ່</w:t>
      </w:r>
      <w:r w:rsidR="00BB6DC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6F0918" w:rsidRPr="009501BD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BB6DC7" w:rsidRPr="009501BD">
        <w:rPr>
          <w:rFonts w:ascii="Phetsarath OT" w:eastAsia="Phetsarath OT" w:hAnsi="Phetsarath OT" w:cs="Phetsarath OT" w:hint="cs"/>
          <w:cs/>
          <w:lang w:val="pt-PT" w:bidi="lo-LA"/>
        </w:rPr>
        <w:t>ພັນພືດທີ່ສະເໜີມານັ້ນ</w:t>
      </w:r>
      <w:r w:rsidR="00BB6DC7" w:rsidRPr="009501B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92E8D" w:rsidRPr="009501BD">
        <w:rPr>
          <w:rFonts w:ascii="Phetsarath OT" w:eastAsia="Phetsarath OT" w:hAnsi="Phetsarath OT" w:cs="Phetsarath OT" w:hint="cs"/>
          <w:cs/>
          <w:lang w:val="pt-PT" w:bidi="lo-LA"/>
        </w:rPr>
        <w:t>ສົ່ງຜົນກະທົບຕໍ</w:t>
      </w:r>
      <w:r w:rsidR="008A170F" w:rsidRPr="009501BD">
        <w:rPr>
          <w:rFonts w:ascii="Phetsarath OT" w:eastAsia="Phetsarath OT" w:hAnsi="Phetsarath OT" w:cs="Phetsarath OT" w:hint="cs"/>
          <w:cs/>
          <w:lang w:val="pt-PT" w:bidi="lo-LA"/>
        </w:rPr>
        <w:t>່ສິດຂອງບຸກຄົນທີສາມ</w:t>
      </w:r>
      <w:r w:rsidR="00E733F1" w:rsidRPr="009501BD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8A170F" w:rsidRPr="009501BD">
        <w:rPr>
          <w:rFonts w:ascii="Phetsarath OT" w:eastAsia="Phetsarath OT" w:hAnsi="Phetsarath OT" w:cs="Phetsarath OT" w:hint="cs"/>
          <w:cs/>
          <w:lang w:val="pt-PT" w:bidi="lo-LA"/>
        </w:rPr>
        <w:t>ໄດ້ຮັບກ່ອນໜ້າ ຕາມ</w:t>
      </w:r>
      <w:r w:rsidR="009501BD" w:rsidRPr="009501B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C5C8D" w:rsidRPr="009501BD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ins w:id="1" w:author="Santisouk Phounesavath" w:date="2023-12-15T01:26:00Z">
        <w:r w:rsidR="008A170F" w:rsidRPr="009501BD">
          <w:rPr>
            <w:rFonts w:ascii="Phetsarath OT" w:eastAsia="Phetsarath OT" w:hAnsi="Phetsarath OT" w:cs="Phetsarath OT" w:hint="cs"/>
            <w:cs/>
            <w:lang w:val="pt-PT" w:bidi="lo-LA"/>
          </w:rPr>
          <w:t xml:space="preserve"> </w:t>
        </w:r>
      </w:ins>
      <w:r w:rsidR="008A170F" w:rsidRPr="009501BD">
        <w:rPr>
          <w:rFonts w:ascii="Phetsarath OT" w:eastAsia="Phetsarath OT" w:hAnsi="Phetsarath OT" w:cs="Phetsarath OT" w:hint="cs"/>
          <w:cs/>
          <w:lang w:val="pt-PT" w:bidi="lo-LA"/>
        </w:rPr>
        <w:t>5 ຂອງມາດ</w:t>
      </w:r>
      <w:r w:rsidR="00E733F1" w:rsidRPr="009501B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8A170F" w:rsidRPr="009501BD">
        <w:rPr>
          <w:rFonts w:ascii="Phetsarath OT" w:eastAsia="Phetsarath OT" w:hAnsi="Phetsarath OT" w:cs="Phetsarath OT" w:hint="cs"/>
          <w:cs/>
          <w:lang w:val="pt-PT" w:bidi="lo-LA"/>
        </w:rPr>
        <w:t>ຕານີ້,</w:t>
      </w:r>
      <w:r w:rsidR="00C92E8D" w:rsidRPr="009501B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6DC7" w:rsidRPr="009501BD">
        <w:rPr>
          <w:rFonts w:ascii="Phetsarath OT" w:eastAsia="Phetsarath OT" w:hAnsi="Phetsarath OT" w:cs="Phetsarath OT" w:hint="cs"/>
          <w:cs/>
          <w:lang w:val="pt-PT" w:bidi="lo-LA"/>
        </w:rPr>
        <w:t>ບໍ່ເໝາະສົມ</w:t>
      </w:r>
      <w:r w:rsidR="00BB6DC7" w:rsidRPr="009501B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6DC7" w:rsidRPr="009501BD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B6DC7" w:rsidRPr="009501B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6DC7" w:rsidRPr="009501BD">
        <w:rPr>
          <w:rFonts w:ascii="Phetsarath OT" w:eastAsia="Phetsarath OT" w:hAnsi="Phetsarath OT" w:cs="Phetsarath OT" w:hint="cs"/>
          <w:cs/>
          <w:lang w:val="pt-PT" w:bidi="lo-LA"/>
        </w:rPr>
        <w:t>ບໍ່ສອດຄ່ອງຕາມເງື່ອນໄຂ</w:t>
      </w:r>
      <w:r w:rsidR="008A170F" w:rsidRPr="009501BD">
        <w:rPr>
          <w:rFonts w:ascii="Phetsarath OT" w:eastAsia="Phetsarath OT" w:hAnsi="Phetsarath OT" w:cs="Phetsarath OT" w:hint="cs"/>
          <w:cs/>
          <w:lang w:val="pt-PT" w:bidi="lo-LA"/>
        </w:rPr>
        <w:t>ທີ່ໄດ້</w:t>
      </w:r>
      <w:r w:rsidR="00BB6DC7" w:rsidRPr="009501BD">
        <w:rPr>
          <w:rFonts w:ascii="Phetsarath OT" w:eastAsia="Phetsarath OT" w:hAnsi="Phetsarath OT" w:cs="Phetsarath OT" w:hint="cs"/>
          <w:cs/>
          <w:lang w:val="pt-PT" w:bidi="lo-LA"/>
        </w:rPr>
        <w:t>ກໍານົດໄວ້ໃນ</w:t>
      </w:r>
      <w:r w:rsidR="008A170F" w:rsidRPr="009501B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57A8A" w:rsidRPr="009501BD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="00BB6DC7" w:rsidRPr="009501BD">
        <w:rPr>
          <w:rFonts w:ascii="Phetsarath OT" w:eastAsia="Phetsarath OT" w:hAnsi="Phetsarath OT" w:cs="Phetsarath OT"/>
          <w:cs/>
          <w:lang w:val="pt-PT" w:bidi="lo-LA"/>
        </w:rPr>
        <w:t xml:space="preserve"> 2</w:t>
      </w:r>
      <w:r w:rsidR="00070C69" w:rsidRPr="009501BD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ຂໍ້ 3</w:t>
      </w:r>
      <w:r w:rsidR="00BB6DC7" w:rsidRPr="009501B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6DC7" w:rsidRPr="009501BD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ມາດຕານີ້</w:t>
      </w:r>
      <w:r w:rsidR="00BB6DC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92E8D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ອຸດສາຫະກຳ ແລະ ການຄ້າ</w:t>
      </w:r>
      <w:r w:rsidR="00C92E8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ຕ້ອງແຈ້ງໃຫ້ນັກປັບປຸງພັນພືດ</w:t>
      </w:r>
      <w:r w:rsidR="00BB6DC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ເພື່ອກໍານົດຊື່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ພັນພືດມາໃໝ່</w:t>
      </w:r>
      <w:r w:rsidR="00C5626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ພາຍໃນເວລາ</w:t>
      </w:r>
      <w:r w:rsidR="00DA06D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ຫົກສິບວັນ</w:t>
      </w:r>
      <w:r w:rsidR="00BB6DC7" w:rsidRPr="00892EFB">
        <w:rPr>
          <w:rFonts w:ascii="Phetsarath OT" w:eastAsia="Phetsarath OT" w:hAnsi="Phetsarath OT" w:cs="Phetsarath OT"/>
          <w:cs/>
          <w:lang w:val="pt-PT" w:bidi="lo-LA"/>
        </w:rPr>
        <w:t xml:space="preserve">. </w:t>
      </w:r>
      <w:r w:rsidR="0067358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ກະຊວງອຸດສາຫະກໍາ ແລະ ການຄ້າ</w:t>
      </w:r>
      <w:r w:rsidR="00BB6DC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ຕ້ອງໄດ້ຈົດທະບຽນຊື່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BB6DC7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ພັນພືດໃໝ່ນັ້ນໃນເວລາດຽວກັນກັບທີ່ອະນຸມັດສິດຂອງນັກປັບປຸງພັນພືດ</w:t>
      </w:r>
      <w:r w:rsidR="00B90AA1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3215A4C" w14:textId="1711A106" w:rsidR="00B90AA1" w:rsidRPr="00892EFB" w:rsidRDefault="00B90AA1" w:rsidP="00C64943">
      <w:pPr>
        <w:pStyle w:val="ListParagraph"/>
        <w:numPr>
          <w:ilvl w:val="0"/>
          <w:numId w:val="121"/>
        </w:numPr>
        <w:tabs>
          <w:tab w:val="left" w:pos="1484"/>
          <w:tab w:val="left" w:pos="1843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ບຸກຄົນ​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ທີ່​ສະ​ເໜີຂາຍ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ວາງ​ຈຳໜ່າຍ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ສ່ວນ​ຂະຫຍາຍພັນຂອງພັນພືດ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ທີ່​ໄດ້​ຮັບ​ການ​ປົກ​ປ້ອງ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ໃນ​ດິນ​ແດນ​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="00B96D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ຕ້ອງນຳໃຊ້​ການກຳນົດ​ຊື່​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ຂອງ​ພັນ​ພືດ​ນັ້ນ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ເຖິງ​ວ່າ​ອາຍຸການ​ຂອງສິດຂອງ</w:t>
      </w:r>
      <w:r w:rsidR="007D14B5" w:rsidRPr="00892EFB">
        <w:rPr>
          <w:rFonts w:ascii="Phetsarath OT" w:eastAsia="Phetsarath OT" w:hAnsi="Phetsarath OT" w:cs="Phetsarath OT" w:hint="cs"/>
          <w:cs/>
          <w:lang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ຈະ​ສິ້ນສຸດ​ລົງແລ້ວກໍຕາມ</w:t>
      </w:r>
      <w:r w:rsidR="00E06F6D" w:rsidRPr="00892EFB">
        <w:rPr>
          <w:rFonts w:ascii="Phetsarath OT" w:eastAsia="Phetsarath OT" w:hAnsi="Phetsarath OT" w:cs="Phetsarath OT" w:hint="cs"/>
          <w:cs/>
          <w:lang w:bidi="lo-LA"/>
        </w:rPr>
        <w:t>,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ເວັ້ນເສຍແຕ່</w:t>
      </w:r>
      <w:r w:rsidR="000A5EAF" w:rsidRPr="00892EFB">
        <w:rPr>
          <w:rFonts w:ascii="Phetsarath OT" w:eastAsia="Phetsarath OT" w:hAnsi="Phetsarath OT" w:cs="Phetsarath OT" w:hint="cs"/>
          <w:cs/>
          <w:lang w:val="pt-PT" w:bidi="lo-LA"/>
        </w:rPr>
        <w:t>ການນໍາໃຊ້ຊື່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0A5EAF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ພັນພືດທີ່ກໍານົດນັ້ນ</w:t>
      </w:r>
      <w:r w:rsidR="000A5EA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A5EAF" w:rsidRPr="00892EFB">
        <w:rPr>
          <w:rFonts w:ascii="Phetsarath OT" w:eastAsia="Phetsarath OT" w:hAnsi="Phetsarath OT" w:cs="Phetsarath OT" w:hint="cs"/>
          <w:cs/>
          <w:lang w:val="pt-PT" w:bidi="lo-LA"/>
        </w:rPr>
        <w:t>ຖືກເກືອດ</w:t>
      </w:r>
      <w:r w:rsidR="000A5EAF" w:rsidRPr="009501BD">
        <w:rPr>
          <w:rFonts w:ascii="Phetsarath OT" w:eastAsia="Phetsarath OT" w:hAnsi="Phetsarath OT" w:cs="Phetsarath OT" w:hint="cs"/>
          <w:cs/>
          <w:lang w:val="pt-PT" w:bidi="lo-LA"/>
        </w:rPr>
        <w:t>ຫ້າມ</w:t>
      </w:r>
      <w:r w:rsidR="000A5EAF" w:rsidRPr="009501BD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C5C8D" w:rsidRPr="009501BD">
        <w:rPr>
          <w:rFonts w:ascii="Phetsarath OT" w:eastAsia="Phetsarath OT" w:hAnsi="Phetsarath OT" w:cs="Phetsarath OT" w:hint="cs"/>
          <w:cs/>
          <w:lang w:val="pt-PT" w:bidi="lo-LA"/>
        </w:rPr>
        <w:t>ໂດຍສິດຂອງບຸກຄົນທີສາມທີ່ໄດ້ຮັບກ່ອນໜ້າ</w:t>
      </w:r>
      <w:r w:rsidR="00EF2415" w:rsidRPr="009501BD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0A5EAF" w:rsidRPr="00892EFB">
        <w:rPr>
          <w:rFonts w:ascii="Phetsarath OT" w:eastAsia="Phetsarath OT" w:hAnsi="Phetsarath OT" w:cs="Phetsarath OT" w:hint="cs"/>
          <w:cs/>
          <w:lang w:val="pt-PT" w:bidi="lo-LA"/>
        </w:rPr>
        <w:t>ຕໍ່ບຸກຄົນທີ່ມີພັນທະນໍາໃຊ້ຊື່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0A5EAF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ພັນພືດນັ້ນ</w:t>
      </w:r>
      <w:r w:rsidR="000A5EAF" w:rsidRPr="00892EFB">
        <w:rPr>
          <w:rFonts w:ascii="Phetsarath OT" w:eastAsia="Phetsarath OT" w:hAnsi="Phetsarath OT" w:cs="Phetsarath OT" w:hint="cs"/>
          <w:cs/>
          <w:lang w:bidi="lo-LA"/>
        </w:rPr>
        <w:t>;</w:t>
      </w:r>
      <w:r w:rsidR="000A5EA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6E9A7EDF" w14:textId="465945B1" w:rsidR="00BB6DC7" w:rsidRPr="00892EFB" w:rsidRDefault="00B90AA1" w:rsidP="00C64943">
      <w:pPr>
        <w:pStyle w:val="ListParagraph"/>
        <w:numPr>
          <w:ilvl w:val="0"/>
          <w:numId w:val="121"/>
        </w:numPr>
        <w:tabs>
          <w:tab w:val="left" w:pos="1484"/>
        </w:tabs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ພັນພືດໃດໜຶ່ງ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A18DB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ຖືກນຳສະເໜີຂາຍ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ວາງຈຳໜ່າຍ</w:t>
      </w:r>
      <w:r w:rsidR="008B728A" w:rsidRPr="00892EFB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ອະນຸຍາດໃຫ້ເອົາເຄື່ອງໝາຍການຄ້າ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ຊື່ການຄ້າ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ສິ່ງທີ່ຊີ້ບອກທີ່ຄ້າຍຄື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ປະກອບໃສ່ຊື່</w:t>
      </w:r>
      <w:r w:rsidR="006F0918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ທີ່ໄດ້ຈົດທະບຽນແລ້ວ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ແຕ່ຊື່ນັ້ນ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ຕ້ອງເປັນສິ່ງທີ່ຮູ້ໄດ້ງ່າຍ</w:t>
      </w:r>
      <w:r w:rsidR="00B0144B" w:rsidRPr="00892EFB">
        <w:rPr>
          <w:rFonts w:ascii="Phetsarath OT" w:eastAsia="Phetsarath OT" w:hAnsi="Phetsarath OT" w:cs="Phetsarath OT"/>
          <w:cs/>
          <w:lang w:val="pt-PT" w:bidi="lo-LA"/>
        </w:rPr>
        <w:t xml:space="preserve">.   </w:t>
      </w:r>
    </w:p>
    <w:p w14:paraId="5BCCDC71" w14:textId="77777777" w:rsidR="00AD29E2" w:rsidRPr="00892EFB" w:rsidRDefault="00AD29E2" w:rsidP="00E655C2">
      <w:p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3B81A37" w14:textId="77777777" w:rsidR="0038076C" w:rsidRPr="001435DA" w:rsidRDefault="0038076C">
      <w:pPr>
        <w:ind w:left="34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1435DA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Pr="001435D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1435DA"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  <w:t>2</w:t>
      </w:r>
    </w:p>
    <w:p w14:paraId="48D26807" w14:textId="77777777" w:rsidR="0038076C" w:rsidRPr="00892EFB" w:rsidRDefault="0038076C">
      <w:pPr>
        <w:ind w:left="34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ການຈົດທະບຽນພັນພືດໃໝ່</w:t>
      </w:r>
    </w:p>
    <w:p w14:paraId="4AEDA949" w14:textId="77777777" w:rsidR="0038076C" w:rsidRPr="00892EFB" w:rsidRDefault="0038076C">
      <w:pPr>
        <w:ind w:left="360"/>
        <w:jc w:val="both"/>
        <w:rPr>
          <w:rFonts w:ascii="Phetsarath OT" w:eastAsia="Phetsarath OT" w:hAnsi="Phetsarath OT" w:cs="Phetsarath OT"/>
          <w:b/>
          <w:bCs/>
          <w:lang w:val="pt-PT"/>
        </w:rPr>
      </w:pPr>
    </w:p>
    <w:p w14:paraId="1A844012" w14:textId="7E66EEDF" w:rsidR="00136AB4" w:rsidRPr="00892EFB" w:rsidRDefault="00136AB4" w:rsidP="002112D9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75 </w:t>
      </w:r>
      <w:r w:rsidR="006E4F8C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6E4F8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6E4F8C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ສິດຍື່ນຄຳຮ້ອງຂໍຈົດທະບຽນ</w:t>
      </w:r>
      <w:r w:rsidR="006F0918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ພັນພືດໃໝ່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5E9AB141" w14:textId="092E8E1F" w:rsidR="00136AB4" w:rsidRPr="00892EFB" w:rsidRDefault="00136AB4" w:rsidP="005E3989">
      <w:pPr>
        <w:ind w:left="448" w:firstLine="61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="0025091F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ມີສິດຍື່ນຄຳຮ້ອງຂໍຈົດທະບຽນ</w:t>
      </w:r>
      <w:r w:rsidR="006F0918" w:rsidRPr="00892EFB">
        <w:rPr>
          <w:rFonts w:ascii="Phetsarath OT" w:eastAsia="Phetsarath OT" w:hAnsi="Phetsarath OT" w:cs="Phetsarath OT" w:hint="cs"/>
          <w:cs/>
          <w:lang w:bidi="lo-LA"/>
        </w:rPr>
        <w:t>ພັນພືດໃໝ່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0E7869" w:rsidRPr="00892EFB">
        <w:rPr>
          <w:rFonts w:ascii="Phetsarath OT" w:eastAsia="Phetsarath OT" w:hAnsi="Phetsarath OT" w:cs="Phetsarath OT" w:hint="cs"/>
          <w:cs/>
          <w:lang w:bidi="lo-LA"/>
        </w:rPr>
        <w:t>ຕາມແຕ່ລະກໍລະນີດັ່ງ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6F8EE5B9" w14:textId="2BA549C0" w:rsidR="00136AB4" w:rsidRPr="00892EFB" w:rsidRDefault="007D14B5" w:rsidP="00C64943">
      <w:pPr>
        <w:pStyle w:val="ListParagraph"/>
        <w:numPr>
          <w:ilvl w:val="0"/>
          <w:numId w:val="9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ນັກປັບປຸງພັນພືດ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ສາມາດຍື່ນຄຳຮ້ອງຂໍສິດຕໍ່ພັນພືດ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ທີ່ໄດ້ມາຈາກການ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ປັບປຸງ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ພັນ</w:t>
      </w:r>
      <w:r w:rsidR="006E4F8C" w:rsidRPr="00892EFB">
        <w:rPr>
          <w:rFonts w:ascii="Phetsarath OT" w:eastAsia="Phetsarath OT" w:hAnsi="Phetsarath OT" w:cs="Phetsarath OT" w:hint="cs"/>
          <w:cs/>
          <w:lang w:bidi="lo-LA"/>
        </w:rPr>
        <w:t>ພືດ</w:t>
      </w:r>
      <w:r w:rsidR="00217274" w:rsidRPr="00892EFB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="00136AB4" w:rsidRPr="00892EFB">
        <w:rPr>
          <w:rFonts w:ascii="Phetsarath OT" w:eastAsia="Phetsarath OT" w:hAnsi="Phetsarath OT" w:cs="Phetsarath OT"/>
          <w:lang w:val="pt-PT"/>
        </w:rPr>
        <w:t>;</w:t>
      </w:r>
    </w:p>
    <w:p w14:paraId="580FE59D" w14:textId="4233C6BD" w:rsidR="00136AB4" w:rsidRPr="00892EFB" w:rsidRDefault="006D6AA5" w:rsidP="00C64943">
      <w:pPr>
        <w:pStyle w:val="ListParagraph"/>
        <w:numPr>
          <w:ilvl w:val="0"/>
          <w:numId w:val="9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12768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ສອງຄົນ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ຫຼາຍກວ່ານັ້ນ</w:t>
      </w:r>
      <w:r w:rsidR="00136AB4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ຮ່ວມກັນ</w:t>
      </w:r>
      <w:r w:rsidR="007D14B5" w:rsidRPr="00892EFB">
        <w:rPr>
          <w:rFonts w:ascii="Phetsarath OT" w:eastAsia="Phetsarath OT" w:hAnsi="Phetsarath OT" w:cs="Phetsarath OT" w:hint="cs"/>
          <w:cs/>
          <w:lang w:bidi="lo-LA"/>
        </w:rPr>
        <w:t>ປັບປຸງ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ພັນພືດ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ສາມາດຍື່ນຄຳຮ້ອງຂໍ</w:t>
      </w:r>
      <w:r w:rsidR="00136AB4" w:rsidRPr="004B0508">
        <w:rPr>
          <w:rFonts w:ascii="Phetsarath OT" w:eastAsia="Phetsarath OT" w:hAnsi="Phetsarath OT" w:cs="Phetsarath OT" w:hint="cs"/>
          <w:spacing w:val="-6"/>
          <w:cs/>
          <w:lang w:bidi="lo-LA"/>
        </w:rPr>
        <w:t>ສິດຮ່ວມກັນຕໍ່ພັນພືດທີ່ໄດ້ມາຈາກການ</w:t>
      </w:r>
      <w:r w:rsidR="007D14B5" w:rsidRPr="004B0508">
        <w:rPr>
          <w:rFonts w:ascii="Phetsarath OT" w:eastAsia="Phetsarath OT" w:hAnsi="Phetsarath OT" w:cs="Phetsarath OT" w:hint="cs"/>
          <w:spacing w:val="-6"/>
          <w:cs/>
          <w:lang w:bidi="lo-LA"/>
        </w:rPr>
        <w:t>ປັບປຸງ</w:t>
      </w:r>
      <w:r w:rsidR="00136AB4" w:rsidRPr="004B0508">
        <w:rPr>
          <w:rFonts w:ascii="Phetsarath OT" w:eastAsia="Phetsarath OT" w:hAnsi="Phetsarath OT" w:cs="Phetsarath OT" w:hint="cs"/>
          <w:spacing w:val="-6"/>
          <w:cs/>
          <w:lang w:bidi="lo-LA"/>
        </w:rPr>
        <w:t>ພັນ</w:t>
      </w:r>
      <w:r w:rsidR="00FA5A29" w:rsidRPr="004B0508">
        <w:rPr>
          <w:rFonts w:ascii="Phetsarath OT" w:eastAsia="Phetsarath OT" w:hAnsi="Phetsarath OT" w:cs="Phetsarath OT" w:hint="cs"/>
          <w:spacing w:val="-6"/>
          <w:cs/>
          <w:lang w:bidi="lo-LA"/>
        </w:rPr>
        <w:t>ພືດ</w:t>
      </w:r>
      <w:r w:rsidR="00136AB4" w:rsidRPr="004B0508">
        <w:rPr>
          <w:rFonts w:ascii="Phetsarath OT" w:eastAsia="Phetsarath OT" w:hAnsi="Phetsarath OT" w:cs="Phetsarath OT" w:hint="cs"/>
          <w:spacing w:val="-6"/>
          <w:cs/>
          <w:lang w:bidi="lo-LA"/>
        </w:rPr>
        <w:t>ນັ້ນ</w:t>
      </w:r>
      <w:r w:rsidR="00136AB4" w:rsidRPr="004B0508">
        <w:rPr>
          <w:rFonts w:ascii="Phetsarath OT" w:eastAsia="Phetsarath OT" w:hAnsi="Phetsarath OT" w:cs="Phetsarath OT"/>
          <w:spacing w:val="-6"/>
          <w:lang w:val="pt-PT"/>
        </w:rPr>
        <w:t xml:space="preserve">. </w:t>
      </w:r>
      <w:r w:rsidR="00136AB4" w:rsidRPr="004B0508">
        <w:rPr>
          <w:rFonts w:ascii="Phetsarath OT" w:eastAsia="Phetsarath OT" w:hAnsi="Phetsarath OT" w:cs="Phetsarath OT" w:hint="cs"/>
          <w:spacing w:val="-6"/>
          <w:cs/>
          <w:lang w:bidi="lo-LA"/>
        </w:rPr>
        <w:t>ຖ້າຫາກບໍ່ມີການຕົກລົງກັນສະເພາະກ່ຽວກັບພູດ</w:t>
      </w:r>
      <w:r w:rsidR="003A462B" w:rsidRPr="004B0508">
        <w:rPr>
          <w:rFonts w:ascii="Phetsarath OT" w:eastAsia="Phetsarath OT" w:hAnsi="Phetsarath OT" w:cs="Phetsarath OT" w:hint="cs"/>
          <w:spacing w:val="-6"/>
          <w:cs/>
          <w:lang w:bidi="lo-LA"/>
        </w:rPr>
        <w:t>ນັ້ນ</w:t>
      </w:r>
      <w:r w:rsidR="004B0508" w:rsidRPr="004B0508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ການເປັນເຈົ້າຂອງ</w:t>
      </w:r>
      <w:r w:rsidR="00136AB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ໃຫ້ຖືວ່າພວກກ່ຽວເປັນເຈົ້າຂອງພັນພືດໃນພູດສະເໝີກັນ</w:t>
      </w:r>
      <w:r w:rsidR="00136AB4" w:rsidRPr="00892EFB">
        <w:rPr>
          <w:rFonts w:ascii="Phetsarath OT" w:eastAsia="Phetsarath OT" w:hAnsi="Phetsarath OT" w:cs="Phetsarath OT"/>
          <w:lang w:val="pt-PT"/>
        </w:rPr>
        <w:t>;</w:t>
      </w:r>
      <w:r w:rsidR="00D305F2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74E8982A" w14:textId="7B70B961" w:rsidR="00136AB4" w:rsidRPr="00892EFB" w:rsidRDefault="00136AB4" w:rsidP="00C64943">
      <w:pPr>
        <w:pStyle w:val="ListParagraph"/>
        <w:numPr>
          <w:ilvl w:val="0"/>
          <w:numId w:val="9"/>
        </w:numPr>
        <w:tabs>
          <w:tab w:val="left" w:pos="1418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ຕ່າງປະເທດ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ກໍມີສິດຍື່ນຄຳຮ້ອງຂໍຈົດທະບຽນ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ຄືກັນກັບຄົນລາວ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ໃນດິນແດນ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ສຳລັບຜູ້ບໍ່ມີທີ່ຢູ່ອາໄສ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ສະຖານທີ່ດຳເນີນທຸລະກິດ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ນັ້ນ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ໃຫ້ແຕ່ງຕັ້ງຕົວແທນຂອງຕົນ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ຊຶ່ງມີທີ່ຢູ່ຖາວອນ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ດຳເນີນການແທນ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15BF5841" w14:textId="77777777" w:rsidR="00602327" w:rsidRPr="00892EFB" w:rsidRDefault="00602327" w:rsidP="00263D30">
      <w:pPr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395C34B7" w14:textId="112766B4" w:rsidR="0038076C" w:rsidRPr="00892EFB" w:rsidRDefault="0038076C" w:rsidP="00263D30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76</w:t>
      </w:r>
      <w:r w:rsidR="00D66B30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(</w:t>
      </w:r>
      <w:r w:rsidR="00D66B30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D66B30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="0075039C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ວັນບຸລິມະສິດ</w:t>
      </w:r>
      <w:r w:rsidR="00782338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ຂອງ</w:t>
      </w:r>
      <w:r w:rsidR="00CF5335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ຄໍາຮ້ອງຂໍ</w:t>
      </w:r>
      <w:r w:rsidR="00CC6E94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ຈົດທະບຽນພັນພື</w:t>
      </w:r>
      <w:r w:rsidR="00782338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ດໃໝ່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4F8CF027" w14:textId="22BC628D" w:rsidR="000969F8" w:rsidRPr="00892EFB" w:rsidRDefault="000969F8" w:rsidP="00263D30">
      <w:pPr>
        <w:ind w:firstLine="10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 ມີສິດຮ້ອງຂໍເອົາວັນບຸລິມະສິດ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ຕາມແຕ່ລະກໍລະນີ</w:t>
      </w:r>
      <w:r w:rsidR="007C5762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5A380559" w14:textId="37D6A8C6" w:rsidR="00305CFA" w:rsidRPr="00892EFB" w:rsidRDefault="007D14B5" w:rsidP="00C64943">
      <w:pPr>
        <w:pStyle w:val="ListParagraph"/>
        <w:numPr>
          <w:ilvl w:val="0"/>
          <w:numId w:val="10"/>
        </w:numPr>
        <w:tabs>
          <w:tab w:val="left" w:pos="1484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ນັກປັບປຸງພັນພືດ</w:t>
      </w:r>
      <w:r w:rsid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2329C9"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ທີ່ໄດ້ຍື່ນຄຳຮ້ອງຂໍຈົດທະບຽນພັນພືດໃໝ່</w:t>
      </w:r>
      <w:r w:rsid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ໃນປະເທດພາຄີໃດໜຶ່ງຂອງ</w:t>
      </w:r>
      <w:r w:rsidR="002329C9"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ສົນທິ</w:t>
      </w:r>
      <w:r w:rsid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2329C9" w:rsidRP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ສັນຍາ</w:t>
      </w:r>
      <w:r w:rsidR="00127684" w:rsidRP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2329C9" w:rsidRP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ກ່ຽວກັບການປົກປ້ອງພັນພືດໃໝ່</w:t>
      </w:r>
      <w:r w:rsidR="0059710F" w:rsidRP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305CFA" w:rsidRP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ໄດ້ຮັບ</w:t>
      </w:r>
      <w:r w:rsidR="0075039C" w:rsidRP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ວັນບຸລິມະສິດ</w:t>
      </w:r>
      <w:r w:rsidR="002329C9" w:rsidRP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ໃນການຍື່ນຄໍາຮ້ອງຂໍສິດຂອງ</w:t>
      </w:r>
      <w:r w:rsidRPr="00351D6F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ນັກປັບປຸງພັນພືດ</w:t>
      </w:r>
      <w:r w:rsidR="00351D6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329C9" w:rsidRPr="00892EFB">
        <w:rPr>
          <w:rFonts w:ascii="Phetsarath OT" w:eastAsia="Phetsarath OT" w:hAnsi="Phetsarath OT" w:cs="Phetsarath OT" w:hint="cs"/>
          <w:cs/>
          <w:lang w:val="pt-PT" w:bidi="lo-LA"/>
        </w:rPr>
        <w:t>ຊະນິດດຽວກັນ</w:t>
      </w:r>
      <w:r w:rsidR="008D31E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604C7C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8D31E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329C9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8D31E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329C9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8D31E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537D8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</w:t>
      </w:r>
      <w:r w:rsidR="002329C9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="00B537D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329C9" w:rsidRPr="00892EFB">
        <w:rPr>
          <w:rFonts w:ascii="Phetsarath OT" w:eastAsia="Phetsarath OT" w:hAnsi="Phetsarath OT" w:cs="Phetsarath OT" w:hint="cs"/>
          <w:cs/>
          <w:lang w:val="pt-PT" w:bidi="lo-LA"/>
        </w:rPr>
        <w:t>ສິບສອງເດືອນ</w:t>
      </w:r>
      <w:r w:rsidR="008D31E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2329C9"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ນັບແຕ່ວັນຍື່ນຄຳຮ້ອງຂໍຄັ້ງທຳອິດ</w:t>
      </w:r>
      <w:r w:rsidR="0072526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329C9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="004205B1" w:rsidRPr="00892EFB">
        <w:rPr>
          <w:rFonts w:ascii="Phetsarath OT" w:eastAsia="Phetsarath OT" w:hAnsi="Phetsarath OT" w:cs="Phetsarath OT"/>
          <w:lang w:val="pt-PT" w:bidi="lo-LA"/>
        </w:rPr>
        <w:t>;</w:t>
      </w:r>
      <w:r w:rsidR="002329C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468002D5" w14:textId="45129C9B" w:rsidR="004205B1" w:rsidRPr="00892EFB" w:rsidRDefault="004205B1" w:rsidP="00C64943">
      <w:pPr>
        <w:pStyle w:val="ListParagraph"/>
        <w:numPr>
          <w:ilvl w:val="0"/>
          <w:numId w:val="10"/>
        </w:numPr>
        <w:tabs>
          <w:tab w:val="left" w:pos="1484"/>
          <w:tab w:val="left" w:pos="1560"/>
          <w:tab w:val="left" w:pos="1843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ຜູ້ຍື່ນຄຳຮ້ອງຂໍ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ຈົດທະບຽນພັນພືດໃໝ່ ສາມາດຮຽກຮ້ອງເອົາ</w:t>
      </w:r>
      <w:r w:rsidR="0075039C" w:rsidRPr="00892EFB">
        <w:rPr>
          <w:rFonts w:ascii="Phetsarath OT" w:eastAsia="Phetsarath OT" w:hAnsi="Phetsarath OT" w:cs="Phetsarath OT"/>
          <w:cs/>
          <w:lang w:val="pt-PT" w:bidi="lo-LA"/>
        </w:rPr>
        <w:t>ວັນບຸລິມະສິດ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ໂດຍອີງໃສ່ຄຳຮ້ອງໜຶ່ງ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ຫຼາຍສະບັບ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ທີ່ໄດ້ຍື່ນກ່ອນໜ້ານີ້ຢູ່ຫ້ອງການຈົດທະບຽນພັນພືດໃໝ່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86142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ຕ່າງປະເທດ</w:t>
      </w:r>
      <w:r w:rsidR="0086142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ຫຼື</w:t>
      </w:r>
      <w:r w:rsidRPr="00DC3024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ອົງການຈັດຕັ້ງສາກົນ</w:t>
      </w:r>
      <w:r w:rsidR="00127684"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ທີ່</w:t>
      </w:r>
      <w:r w:rsidR="00C76AE2"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ສປປ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ລາວ</w:t>
      </w:r>
      <w:r w:rsidR="00010FE6"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ເປັນພາຄີ</w:t>
      </w:r>
      <w:r w:rsidRPr="00DC3024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  </w:t>
      </w:r>
      <w:r w:rsidR="00077C16"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ພາຍໃນເວລາ</w:t>
      </w:r>
      <w:r w:rsidRPr="00DC3024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ສາມເດືອນ</w:t>
      </w:r>
      <w:r w:rsidRPr="00DC3024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ນັບແຕ່ວັນຍື່ນຄຳຮ້ອງ</w:t>
      </w:r>
      <w:r w:rsidRPr="00DC3024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ຢູ່</w:t>
      </w:r>
      <w:r w:rsidRPr="00DC3024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ສປປ</w:t>
      </w:r>
      <w:r w:rsidRPr="00DC3024">
        <w:rPr>
          <w:rFonts w:ascii="Phetsarath OT" w:eastAsia="Phetsarath OT" w:hAnsi="Phetsarath OT" w:cs="Phetsarath OT"/>
          <w:spacing w:val="-8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8"/>
          <w:cs/>
          <w:lang w:val="pt-PT" w:bidi="lo-LA"/>
        </w:rPr>
        <w:t>ລາວ</w:t>
      </w:r>
      <w:r w:rsidR="00C8688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9702EF"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lastRenderedPageBreak/>
        <w:t>ແຕ່</w:t>
      </w:r>
      <w:r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ຜູ້ກ່ຽວ</w:t>
      </w:r>
      <w:r w:rsidR="00DC3024"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ຕ້ອງສະໜອງສຳເນົາເອກະສານທີ່ໄດ້ປະກອບໃນສຳນວນຄຳຮ້ອງຄັ້ງທຳອິດ</w:t>
      </w:r>
      <w:r w:rsidRPr="00DC3024">
        <w:rPr>
          <w:rFonts w:ascii="Phetsarath OT" w:eastAsia="Phetsarath OT" w:hAnsi="Phetsarath OT" w:cs="Phetsarath OT"/>
          <w:spacing w:val="-6"/>
          <w:lang w:val="pt-PT" w:bidi="lo-LA"/>
        </w:rPr>
        <w:t>,</w:t>
      </w:r>
      <w:r w:rsidR="00136AB4" w:rsidRPr="00DC3024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136AB4"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ສໍາ</w:t>
      </w:r>
      <w:r w:rsidRPr="00DC3024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ເນົາຄໍາຮ້ອງທີ່ໄດ້ຮັບ</w:t>
      </w:r>
      <w:r w:rsidR="00DC302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ການຢັ້ງຢືນຄວາມຖືກຕ້ອງຈາກອົງການທີ່ກ່ຽວຂ້ອງ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ພ້ອມດ້ວຍຕົວຢ່າງ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ຫຼັກຖານທີ່ຊີ້ບອກວ່າ</w:t>
      </w:r>
      <w:r w:rsidR="00DC302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ພັນພືດທີ່ກຳນົດໃນສອງຄຳຮ້ອງນັ້ນ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ແມ່ນອັນດຽວກັນ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37F98823" w14:textId="041B2FA0" w:rsidR="004205B1" w:rsidRPr="00892EFB" w:rsidRDefault="007D14B5" w:rsidP="00C64943">
      <w:pPr>
        <w:pStyle w:val="ListParagraph"/>
        <w:numPr>
          <w:ilvl w:val="0"/>
          <w:numId w:val="10"/>
        </w:numPr>
        <w:tabs>
          <w:tab w:val="left" w:pos="1484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ນັກປັບປຸງພັນພືດ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ຕ້ອງສະໜອງຂໍ້ມູນ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ເອກະສານທີ່ຈຳເປັນ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ໃຫ້ກະຊວງ</w:t>
      </w:r>
      <w:r w:rsidR="00B96D18" w:rsidRPr="00892EFB">
        <w:rPr>
          <w:rFonts w:ascii="Phetsarath OT" w:eastAsia="Phetsarath OT" w:hAnsi="Phetsarath OT" w:cs="Phetsarath OT" w:hint="cs"/>
          <w:cs/>
          <w:lang w:bidi="lo-LA"/>
        </w:rPr>
        <w:t>ອຸດສາຫະກໍາ</w:t>
      </w:r>
      <w:r w:rsidR="00B96D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B96D18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B96D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B96D18" w:rsidRPr="00892EFB">
        <w:rPr>
          <w:rFonts w:ascii="Phetsarath OT" w:eastAsia="Phetsarath OT" w:hAnsi="Phetsarath OT" w:cs="Phetsarath OT" w:hint="cs"/>
          <w:cs/>
          <w:lang w:bidi="lo-LA"/>
        </w:rPr>
        <w:t>ການຄ້າ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ເພື່ອກວດສອບ</w:t>
      </w:r>
      <w:r w:rsidR="004205B1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</w:t>
      </w:r>
      <w:r w:rsidR="00152B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="004205B1" w:rsidRPr="00892EFB">
        <w:rPr>
          <w:rFonts w:ascii="Phetsarath OT" w:eastAsia="Phetsarath OT" w:hAnsi="Phetsarath OT" w:cs="Phetsarath OT"/>
          <w:lang w:val="pt-PT"/>
        </w:rPr>
        <w:t xml:space="preserve"> 80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ຂອງກົດໝາຍສະບັບນີ້</w:t>
      </w:r>
      <w:r w:rsidR="004205B1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ພາຍໃນເວລາ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ສອງປີ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ຫຼັງຈາກສິ້ນສຸດໄລຍະເວລາຂອງວັນບຸລິມະສິດ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ໃນເວລາທີ່ເໝາະສົມ</w:t>
      </w:r>
      <w:r w:rsidR="004205B1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ໃນກໍລະນີຄຳຮ້ອງຂໍຄັ້ງທຳອິດນັ້ນ</w:t>
      </w:r>
      <w:r w:rsidR="00152BBA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ໄດ້ຖືກປະຕິເສດ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4205B1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4205B1" w:rsidRPr="00892EFB">
        <w:rPr>
          <w:rFonts w:ascii="Phetsarath OT" w:eastAsia="Phetsarath OT" w:hAnsi="Phetsarath OT" w:cs="Phetsarath OT" w:hint="cs"/>
          <w:cs/>
          <w:lang w:bidi="lo-LA"/>
        </w:rPr>
        <w:t>ຖອນ</w:t>
      </w:r>
      <w:r w:rsidR="004205B1" w:rsidRPr="00892EFB">
        <w:rPr>
          <w:rFonts w:ascii="Phetsarath OT" w:eastAsia="Phetsarath OT" w:hAnsi="Phetsarath OT" w:cs="Phetsarath OT"/>
          <w:lang w:val="pt-PT"/>
        </w:rPr>
        <w:t>;</w:t>
      </w:r>
    </w:p>
    <w:p w14:paraId="7AE8699F" w14:textId="7E8FDCBB" w:rsidR="004205B1" w:rsidRPr="00892EFB" w:rsidRDefault="004205B1" w:rsidP="00C64943">
      <w:pPr>
        <w:pStyle w:val="ListParagraph"/>
        <w:numPr>
          <w:ilvl w:val="0"/>
          <w:numId w:val="10"/>
        </w:numPr>
        <w:tabs>
          <w:tab w:val="left" w:pos="1484"/>
          <w:tab w:val="left" w:pos="1560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ມີການ</w:t>
      </w:r>
      <w:r w:rsidR="00F43CD8" w:rsidRPr="00892EFB">
        <w:rPr>
          <w:rFonts w:ascii="Phetsarath OT" w:eastAsia="Phetsarath OT" w:hAnsi="Phetsarath OT" w:cs="Phetsarath OT" w:hint="cs"/>
          <w:cs/>
          <w:lang w:bidi="lo-LA"/>
        </w:rPr>
        <w:t>ກະທຳ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ໃດໜຶ່ງເກີດຂຶ້ນ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B7BDB" w:rsidRPr="00892EFB">
        <w:rPr>
          <w:rFonts w:ascii="Phetsarath OT" w:eastAsia="Phetsarath OT" w:hAnsi="Phetsarath OT" w:cs="Phetsarath OT" w:hint="cs"/>
          <w:cs/>
          <w:lang w:bidi="lo-LA"/>
        </w:rPr>
        <w:t>ເປັນຕົ້ນ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ການຍື່ນຄໍາ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ຮ້ອງ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ອື່ນ</w:t>
      </w:r>
      <w:r w:rsidR="005A7723" w:rsidRPr="00892EFB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ການເຜີຍແຜ່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ການນໍາໃຊ້ພັນພືດ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7B6128" w:rsidRPr="00892EFB">
        <w:rPr>
          <w:rFonts w:ascii="Phetsarath OT" w:eastAsia="Phetsarath OT" w:hAnsi="Phetsarath OT" w:cs="Phetsarath OT" w:hint="cs"/>
          <w:cs/>
          <w:lang w:bidi="lo-LA"/>
        </w:rPr>
        <w:t>ໄດ້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ກຳນົດໄວ້ໃນຄໍາຮ້ອງຄັ້ງທຳອິດ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B5307B" w:rsidRPr="00892EFB">
        <w:rPr>
          <w:rFonts w:ascii="Phetsarath OT" w:eastAsia="Phetsarath OT" w:hAnsi="Phetsarath OT" w:cs="Phetsarath OT" w:hint="cs"/>
          <w:cs/>
          <w:lang w:bidi="lo-LA"/>
        </w:rPr>
        <w:t>ພາຍ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ໃນເວລາ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F43CD8" w:rsidRPr="00892EFB">
        <w:rPr>
          <w:rFonts w:ascii="Phetsarath OT" w:eastAsia="Phetsarath OT" w:hAnsi="Phetsarath OT" w:cs="Phetsarath OT" w:hint="cs"/>
          <w:cs/>
          <w:lang w:bidi="lo-LA"/>
        </w:rPr>
        <w:t>ໄດ້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ກໍາ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ນົດໄວ້ໃນ</w:t>
      </w:r>
      <w:r w:rsidR="00152BB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1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ຂອງ​ມາດຕາ​ນີ້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ຕ້ອງບໍ່</w:t>
      </w:r>
      <w:r w:rsidRPr="00E64C37">
        <w:rPr>
          <w:rFonts w:ascii="Phetsarath OT" w:eastAsia="Phetsarath OT" w:hAnsi="Phetsarath OT" w:cs="Phetsarath OT" w:hint="cs"/>
          <w:spacing w:val="-6"/>
          <w:cs/>
          <w:lang w:bidi="lo-LA"/>
        </w:rPr>
        <w:t>ເປັນເຫດຜົນໃນການປະຕິເສດຄໍາຮ້ອງຖັດມາ</w:t>
      </w:r>
      <w:r w:rsidRPr="00E64C37">
        <w:rPr>
          <w:rFonts w:ascii="Phetsarath OT" w:eastAsia="Phetsarath OT" w:hAnsi="Phetsarath OT" w:cs="Phetsarath OT"/>
          <w:spacing w:val="-6"/>
          <w:lang w:val="pt-PT"/>
        </w:rPr>
        <w:t xml:space="preserve">. </w:t>
      </w:r>
      <w:r w:rsidR="00F87321" w:rsidRPr="00E64C37">
        <w:rPr>
          <w:rFonts w:ascii="Phetsarath OT" w:eastAsia="Phetsarath OT" w:hAnsi="Phetsarath OT" w:cs="Phetsarath OT" w:hint="cs"/>
          <w:spacing w:val="-6"/>
          <w:cs/>
          <w:lang w:bidi="lo-LA"/>
        </w:rPr>
        <w:t>ການກະທຳ</w:t>
      </w:r>
      <w:r w:rsidRPr="00E64C37">
        <w:rPr>
          <w:rFonts w:ascii="Phetsarath OT" w:eastAsia="Phetsarath OT" w:hAnsi="Phetsarath OT" w:cs="Phetsarath OT" w:hint="cs"/>
          <w:spacing w:val="-6"/>
          <w:cs/>
          <w:lang w:bidi="lo-LA"/>
        </w:rPr>
        <w:t>ດັ່ງກ່າວ</w:t>
      </w:r>
      <w:r w:rsidRPr="00E64C37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E64C37">
        <w:rPr>
          <w:rFonts w:ascii="Phetsarath OT" w:eastAsia="Phetsarath OT" w:hAnsi="Phetsarath OT" w:cs="Phetsarath OT" w:hint="cs"/>
          <w:spacing w:val="-6"/>
          <w:cs/>
          <w:lang w:bidi="lo-LA"/>
        </w:rPr>
        <w:t>ຕ້ອງບໍ່ເປັນສາເຫດໃນການໃຫ້ສິດແກ່ບຸກຄົນ</w:t>
      </w:r>
      <w:r w:rsidR="00E64C3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ທີສາມ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7889C549" w14:textId="77777777" w:rsidR="00B55324" w:rsidRPr="00892EFB" w:rsidRDefault="00B55324" w:rsidP="000C41C1">
      <w:pPr>
        <w:tabs>
          <w:tab w:val="left" w:pos="1843"/>
        </w:tabs>
        <w:jc w:val="both"/>
        <w:rPr>
          <w:rFonts w:ascii="Phetsarath OT" w:eastAsia="Phetsarath OT" w:hAnsi="Phetsarath OT" w:cs="Phetsarath OT"/>
          <w:lang w:val="pt-PT" w:bidi="lo-LA"/>
        </w:rPr>
      </w:pPr>
    </w:p>
    <w:p w14:paraId="412900D5" w14:textId="36FC9049" w:rsidR="00136AB4" w:rsidRPr="00892EFB" w:rsidRDefault="00136AB4" w:rsidP="00263D30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77 </w:t>
      </w:r>
      <w:r w:rsidR="00A13323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A1332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A13323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ສຳນວນຄຳຮ້ອງຂໍຈົດທະບຽນ</w:t>
      </w:r>
      <w:r w:rsidR="006F0918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ພັນພືດໃໝ່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5D11BFD2" w14:textId="1F286477" w:rsidR="00136AB4" w:rsidRPr="00892EFB" w:rsidRDefault="00136AB4" w:rsidP="00ED60BF">
      <w:pPr>
        <w:ind w:left="426" w:firstLine="68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ທີ່ມີສິດຮ້ອງຂໍເອົາສິດຕໍ່ພັນພືດທີ່ໄດ້ມາຈາກການ</w:t>
      </w:r>
      <w:r w:rsidR="00AC7F11" w:rsidRPr="00892EFB">
        <w:rPr>
          <w:rFonts w:ascii="Phetsarath OT" w:eastAsia="Phetsarath OT" w:hAnsi="Phetsarath OT" w:cs="Phetsarath OT" w:hint="cs"/>
          <w:cs/>
          <w:lang w:val="pt-PT" w:bidi="lo-LA"/>
        </w:rPr>
        <w:t>ປັບປຸງພັນ</w:t>
      </w:r>
      <w:r w:rsidR="00AC7F11" w:rsidRPr="00892EFB">
        <w:rPr>
          <w:rFonts w:ascii="Phetsarath OT" w:eastAsia="Phetsarath OT" w:hAnsi="Phetsarath OT" w:cs="Phetsarath OT"/>
          <w:cs/>
          <w:lang w:val="pt-PT" w:bidi="lo-LA"/>
        </w:rPr>
        <w:t>ພືດ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ສາມາດຍື່ນຄຳຮ້ອງຂໍຈົດທະບຽນພັນພືດ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ຄຳຮ້ອງສຳລັບການປົກປ້ອງພັນພືດ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ເອກະສານຄັດຕິດອື່ນ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ສາມາດເຮັດເປັນພາສາລາວ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ອັງກິດກໍໄດ້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ຖ້າວ່າຄຳຮ້ອງ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BF254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ເອກະສານທີ່ໄດ້ເຮັດເປັນພາສາອັງກິດນັ້ນ</w:t>
      </w:r>
      <w:r w:rsidRPr="00BF254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BF254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ຜູ້​ຮ້ອງຂໍ</w:t>
      </w:r>
      <w:r w:rsidR="00A7102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BF254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ຍັງຕ້ອງຍື່ນສະບັບແປເປັນພາສາລາວ</w:t>
      </w:r>
      <w:r w:rsidRPr="00BF2545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BF254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ໂດຍໄດ້ຮັບການຢັ້ງຢືນ</w:t>
      </w:r>
      <w:r w:rsidR="00BF254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ຄວາມຖືກຕ້ອງ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="0049164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ເກົ້າສິບວັນ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ຫຼັງຈາກວັນຍື່ນຄຳຮ້ອງ</w:t>
      </w:r>
      <w:r w:rsidR="000B3C4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49164B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0CF8D055" w14:textId="31AF97DA" w:rsidR="00136AB4" w:rsidRPr="00892EFB" w:rsidRDefault="00136AB4" w:rsidP="00263D30">
      <w:pPr>
        <w:ind w:left="567" w:firstLine="483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ສຳນວນຄຳຮ້ອງຂໍຈົດທະບຽນ</w:t>
      </w:r>
      <w:r w:rsidR="006F0918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ຕ້ອງປະກອບເອກະສານ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405CF5B7" w14:textId="4E71D73F" w:rsidR="00136AB4" w:rsidRPr="00892EFB" w:rsidRDefault="00136AB4" w:rsidP="00C64943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ຄຳຮ້ອງຂໍສິດຕໍ່ພັນພືດທີ່ໄດ້ມາຈາກການ</w:t>
      </w:r>
      <w:r w:rsidR="00AC7F11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ພັນ</w:t>
      </w:r>
      <w:r w:rsidR="00A45E7D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ພືດ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ຕາມແບບພິມ</w:t>
      </w:r>
      <w:r w:rsidR="00CF1D47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F1D4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ໂດຍໜຶ່ງ</w:t>
      </w:r>
      <w:r w:rsidR="002912AB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ຄໍາ</w:t>
      </w:r>
      <w:r w:rsidR="00CF1D4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ຮ້ອງຂໍຈົດທະ</w:t>
      </w:r>
      <w:r w:rsidR="000B3C44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="00CF1D47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ບຽນ</w:t>
      </w:r>
      <w:r w:rsidR="00CF1D47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ພັນພືດໃໝ່</w:t>
      </w:r>
      <w:r w:rsidR="00CF1D4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1D47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ຕ້ອງກຳນົດແຕ່ພັນພືດຊະນິດດຽວເທົ່ານັ້ນ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94B4718" w14:textId="0850ECAF" w:rsidR="00136AB4" w:rsidRPr="00892EFB" w:rsidRDefault="00136AB4" w:rsidP="00C64943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ຖ້າຜູ້ຮ້ອງຂໍ</w:t>
      </w:r>
      <w:r w:rsidR="00BD14D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ຫາກ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ບໍ່ແມ່ນ</w:t>
      </w:r>
      <w:r w:rsidR="006701C0"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ຜູ້ປັບປຸງ ຫຼື ຄົ້ນພົບ ແລະ ພັດທະນາພັນພືດໃໝ່</w:t>
      </w:r>
      <w:r w:rsidR="006A2D59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="006701C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6A2D59"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ມີໜັງສືຢັ້ງຢືນຄວາມເປັນເຈົ້າຂອງ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7F346D9" w14:textId="6382BC67" w:rsidR="00136AB4" w:rsidRPr="00892EFB" w:rsidRDefault="00136AB4" w:rsidP="00C64943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ໃບມອບສິດ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ທີ່ບົ່ງບອກຊື່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ຂອງຜູ້ຕາງໜ້າ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ຍື່ນ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ຄຳຮ້ອງຜ່ານຜູ້ຕາງໜ້າ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C7F31E8" w14:textId="77777777" w:rsidR="008745CF" w:rsidRPr="00892EFB" w:rsidRDefault="00136AB4" w:rsidP="00C64943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ໃບສະເໜີການກຳນົດຊື່ໃໝ່</w:t>
      </w:r>
      <w:r w:rsidR="001704D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A3EBB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3A3EBB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A3EBB" w:rsidRPr="00892EFB">
        <w:rPr>
          <w:rFonts w:ascii="Phetsarath OT" w:eastAsia="Phetsarath OT" w:hAnsi="Phetsarath OT" w:cs="Phetsarath OT" w:hint="cs"/>
          <w:cs/>
          <w:lang w:bidi="lo-LA"/>
        </w:rPr>
        <w:t>ຊື່ອ້າງອີງຂອງນັກປັບປຸງພັນພືດ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B0EBF98" w14:textId="46AA7C81" w:rsidR="00136AB4" w:rsidRPr="00892EFB" w:rsidRDefault="00F501B8" w:rsidP="00C64943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ເອກະສານ</w:t>
      </w:r>
      <w:r w:rsidR="0092603D" w:rsidRPr="00892EFB">
        <w:rPr>
          <w:rFonts w:ascii="Phetsarath OT" w:eastAsia="Phetsarath OT" w:hAnsi="Phetsarath OT" w:cs="Phetsarath OT"/>
          <w:cs/>
          <w:lang w:bidi="lo-LA"/>
        </w:rPr>
        <w:t>ຂໍ້ມູນທີ່ກ່ຽວຂ້ອງ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 xml:space="preserve"> ຕາມ</w:t>
      </w:r>
      <w:r w:rsidR="0092603D" w:rsidRPr="00892EFB">
        <w:rPr>
          <w:rFonts w:ascii="Phetsarath OT" w:eastAsia="Phetsarath OT" w:hAnsi="Phetsarath OT" w:cs="Phetsarath OT"/>
          <w:cs/>
          <w:lang w:bidi="lo-LA"/>
        </w:rPr>
        <w:t>ແບບສອບຖາມ</w:t>
      </w:r>
      <w:r w:rsidR="0092603D" w:rsidRPr="00892EFB">
        <w:rPr>
          <w:rFonts w:ascii="Phetsarath OT" w:eastAsia="Phetsarath OT" w:hAnsi="Phetsarath OT" w:cs="Phetsarath OT" w:hint="cs"/>
          <w:cs/>
          <w:lang w:bidi="lo-LA"/>
        </w:rPr>
        <w:t>ທາງ</w:t>
      </w:r>
      <w:r w:rsidR="0092603D" w:rsidRPr="00892EFB">
        <w:rPr>
          <w:rFonts w:ascii="Phetsarath OT" w:eastAsia="Phetsarath OT" w:hAnsi="Phetsarath OT" w:cs="Phetsarath OT"/>
          <w:cs/>
          <w:lang w:bidi="lo-LA"/>
        </w:rPr>
        <w:t>ດ້ານ</w:t>
      </w:r>
      <w:r w:rsidR="0092603D" w:rsidRPr="00892EFB">
        <w:rPr>
          <w:rFonts w:ascii="Phetsarath OT" w:eastAsia="Phetsarath OT" w:hAnsi="Phetsarath OT" w:cs="Phetsarath OT" w:hint="cs"/>
          <w:cs/>
          <w:lang w:bidi="lo-LA"/>
        </w:rPr>
        <w:t xml:space="preserve">ເຕັກນິກ </w:t>
      </w:r>
      <w:r w:rsidR="0092603D" w:rsidRPr="00892EFB">
        <w:rPr>
          <w:rFonts w:ascii="Phetsarath OT" w:eastAsia="Phetsarath OT" w:hAnsi="Phetsarath OT" w:cs="Phetsarath OT"/>
          <w:cs/>
          <w:lang w:bidi="lo-LA"/>
        </w:rPr>
        <w:t>ລວມທັງ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ບົດອະທິບາຍຄຸນລັກສະນະຂອງພັນພືດ</w:t>
      </w:r>
      <w:r w:rsidR="00136AB4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ກ່ຽວກັບ</w:t>
      </w:r>
      <w:r w:rsidR="00136AB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ຄວາມແຕກຕ່າງ</w:t>
      </w:r>
      <w:r w:rsidR="00136AB4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ຄວາມສະໝ່ຳສະ</w:t>
      </w:r>
      <w:r w:rsidR="00CF1D47" w:rsidRPr="00892EFB">
        <w:rPr>
          <w:rFonts w:ascii="Phetsarath OT" w:eastAsia="Phetsarath OT" w:hAnsi="Phetsarath OT" w:cs="Phetsarath OT" w:hint="cs"/>
          <w:cs/>
          <w:lang w:bidi="lo-LA"/>
        </w:rPr>
        <w:t>ເໝີ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36AB4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ຄວາມຄົງຕົວ</w:t>
      </w:r>
      <w:r w:rsidR="002363CD" w:rsidRPr="00892EFB">
        <w:rPr>
          <w:rFonts w:ascii="Phetsarath OT" w:eastAsia="Phetsarath OT" w:hAnsi="Phetsarath OT" w:cs="Phetsarath OT" w:hint="cs"/>
          <w:cs/>
          <w:lang w:bidi="lo-LA"/>
        </w:rPr>
        <w:t>;</w:t>
      </w:r>
      <w:r w:rsidR="00136AB4" w:rsidRPr="00892EFB">
        <w:rPr>
          <w:rFonts w:ascii="Phetsarath OT" w:eastAsia="Phetsarath OT" w:hAnsi="Phetsarath OT" w:cs="Phetsarath OT"/>
          <w:lang w:val="pt-PT"/>
        </w:rPr>
        <w:t xml:space="preserve"> </w:t>
      </w:r>
    </w:p>
    <w:p w14:paraId="053C9EA5" w14:textId="2A7C48A5" w:rsidR="00136AB4" w:rsidRPr="00892EFB" w:rsidRDefault="00136AB4" w:rsidP="00C64943">
      <w:pPr>
        <w:pStyle w:val="ListParagraph"/>
        <w:numPr>
          <w:ilvl w:val="0"/>
          <w:numId w:val="11"/>
        </w:numPr>
        <w:tabs>
          <w:tab w:val="left" w:pos="1418"/>
          <w:tab w:val="left" w:pos="1560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ໃບຮັບເງິນ</w:t>
      </w:r>
      <w:r w:rsidR="00662F5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ຄ່າທຳນຽມ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ຄ່າບໍລິການ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1A024B8" w14:textId="53EEEF4E" w:rsidR="003855C1" w:rsidRPr="00892EFB" w:rsidRDefault="00136AB4" w:rsidP="0028762C">
      <w:pPr>
        <w:ind w:left="426" w:firstLine="624"/>
        <w:jc w:val="both"/>
        <w:rPr>
          <w:rFonts w:ascii="Phetsarath OT" w:eastAsia="Phetsarath OT" w:hAnsi="Phetsarath OT" w:cs="Phetsarath OT"/>
          <w:lang w:val="pt-PT" w:bidi="lo-LA"/>
        </w:rPr>
      </w:pPr>
      <w:r w:rsidRPr="006C2462">
        <w:rPr>
          <w:rFonts w:ascii="Phetsarath OT" w:eastAsia="Phetsarath OT" w:hAnsi="Phetsarath OT" w:cs="Phetsarath OT" w:hint="cs"/>
          <w:spacing w:val="-4"/>
          <w:cs/>
          <w:lang w:bidi="lo-LA"/>
        </w:rPr>
        <w:t>ຄຳຮ້ອງຂໍຈົດທະບຽນ</w:t>
      </w:r>
      <w:r w:rsidRPr="006C2462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6C2462">
        <w:rPr>
          <w:rFonts w:ascii="Phetsarath OT" w:eastAsia="Phetsarath OT" w:hAnsi="Phetsarath OT" w:cs="Phetsarath OT" w:hint="cs"/>
          <w:spacing w:val="-4"/>
          <w:cs/>
          <w:lang w:bidi="lo-LA"/>
        </w:rPr>
        <w:t>ອາດລວມເອົາການຮ້ອງຂໍເອົາວັນບຸລິມະສິດ</w:t>
      </w:r>
      <w:r w:rsidRPr="006C2462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6C2462">
        <w:rPr>
          <w:rFonts w:ascii="Phetsarath OT" w:eastAsia="Phetsarath OT" w:hAnsi="Phetsarath OT" w:cs="Phetsarath OT" w:hint="cs"/>
          <w:spacing w:val="-4"/>
          <w:cs/>
          <w:lang w:bidi="lo-LA"/>
        </w:rPr>
        <w:t>ຕາມທີ່ໄດ້ກຳນົດໄວ້ໃນມາດຕາ</w:t>
      </w:r>
      <w:r w:rsidRPr="006C2462">
        <w:rPr>
          <w:rFonts w:ascii="Phetsarath OT" w:eastAsia="Phetsarath OT" w:hAnsi="Phetsarath OT" w:cs="Phetsarath OT"/>
          <w:spacing w:val="-4"/>
          <w:lang w:val="pt-PT"/>
        </w:rPr>
        <w:t xml:space="preserve"> 76</w:t>
      </w:r>
      <w:r w:rsidRPr="006C2462">
        <w:rPr>
          <w:rFonts w:ascii="Phetsarath OT" w:eastAsia="Phetsarath OT" w:hAnsi="Phetsarath OT" w:cs="Phetsarath OT"/>
          <w:spacing w:val="-6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ຂອງກົດໝາຍສະບັບນີ້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0C25A48E" w14:textId="64E9A35A" w:rsidR="00F501B8" w:rsidRPr="00892EFB" w:rsidRDefault="00126D88" w:rsidP="00220846">
      <w:pPr>
        <w:ind w:left="426" w:firstLine="62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ຕ້ອງຮັບຄຳຮ້ອງ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ໃຫ້ວັນ</w:t>
      </w:r>
      <w:r w:rsidR="002B3491">
        <w:rPr>
          <w:rFonts w:ascii="Phetsarath OT" w:eastAsia="Phetsarath OT" w:hAnsi="Phetsarath OT" w:cs="Phetsarath OT" w:hint="cs"/>
          <w:cs/>
          <w:lang w:bidi="lo-LA"/>
        </w:rPr>
        <w:t>ທີ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ຍື່ນຄໍາຮ້ອງ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ຢ່າງໜ້ອຍຕ້ອງມີເອກະສານ</w:t>
      </w:r>
      <w:r w:rsidR="00220846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</w:t>
      </w:r>
      <w:r w:rsidR="00220846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ຂໍ້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1</w:t>
      </w:r>
      <w:r w:rsidR="00136AB4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5 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B1080D">
        <w:rPr>
          <w:rFonts w:ascii="Phetsarath OT" w:eastAsia="Phetsarath OT" w:hAnsi="Phetsarath OT" w:cs="Phetsarath OT" w:hint="cs"/>
          <w:cs/>
          <w:lang w:bidi="lo-LA"/>
        </w:rPr>
        <w:t xml:space="preserve">ຂໍ້ </w:t>
      </w:r>
      <w:r w:rsidR="00E90599" w:rsidRPr="00892EFB">
        <w:rPr>
          <w:rFonts w:ascii="Phetsarath OT" w:eastAsia="Phetsarath OT" w:hAnsi="Phetsarath OT" w:cs="Phetsarath OT"/>
          <w:cs/>
          <w:lang w:bidi="lo-LA"/>
        </w:rPr>
        <w:t>6</w:t>
      </w:r>
      <w:r w:rsidR="001704D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ວັກທີ</w:t>
      </w:r>
      <w:r w:rsidR="00136AB4" w:rsidRPr="00892EFB">
        <w:rPr>
          <w:rFonts w:ascii="Phetsarath OT" w:eastAsia="Phetsarath OT" w:hAnsi="Phetsarath OT" w:cs="Phetsarath OT" w:hint="cs"/>
          <w:cs/>
          <w:lang w:bidi="lo-LA"/>
        </w:rPr>
        <w:t>ໜຶ່ງ</w:t>
      </w:r>
      <w:r w:rsidR="00136AB4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C43006"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ມາດຕານີ້</w:t>
      </w:r>
      <w:r w:rsidR="001704DC" w:rsidRPr="00892EFB">
        <w:rPr>
          <w:rFonts w:ascii="Phetsarath OT" w:eastAsia="Phetsarath OT" w:hAnsi="Phetsarath OT" w:cs="Phetsarath OT"/>
          <w:cs/>
          <w:lang w:bidi="lo-LA"/>
        </w:rPr>
        <w:t>.</w:t>
      </w:r>
    </w:p>
    <w:p w14:paraId="162A9C5B" w14:textId="7FA018F3" w:rsidR="00D03DA9" w:rsidRPr="007F0CFD" w:rsidRDefault="00136AB4" w:rsidP="00220846">
      <w:pPr>
        <w:ind w:left="426" w:firstLine="62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ທີ່ຕ້ອງການຈົດທະບຽນພັນພືດໃໝ່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ຕ້ອງປະຕິບັດທຸກເງື່ອນໄຂໃຫ້ຄົບຖ້ວນ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D5F9A" w:rsidRPr="00892EFB">
        <w:rPr>
          <w:rFonts w:ascii="Phetsarath OT" w:eastAsia="Phetsarath OT" w:hAnsi="Phetsarath OT" w:cs="Phetsarath OT" w:hint="cs"/>
          <w:cs/>
          <w:lang w:bidi="lo-LA"/>
        </w:rPr>
        <w:t>ພາຍໃນເວລາ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395A2B" w:rsidRPr="007F0CFD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ຕາມທີ່ໄດ້ກຳນົດໄວ້ໃນກົດໝາຍສະບັບນີ້.</w:t>
      </w:r>
    </w:p>
    <w:p w14:paraId="3A0AA680" w14:textId="77777777" w:rsidR="003855C1" w:rsidRPr="00892EFB" w:rsidRDefault="003855C1" w:rsidP="00853D9B">
      <w:pPr>
        <w:jc w:val="both"/>
        <w:rPr>
          <w:rFonts w:ascii="Phetsarath OT" w:eastAsia="Phetsarath OT" w:hAnsi="Phetsarath OT" w:cs="Phetsarath OT"/>
          <w:cs/>
          <w:lang w:val="pt-PT" w:bidi="lo-LA"/>
        </w:rPr>
      </w:pPr>
    </w:p>
    <w:p w14:paraId="0496BE48" w14:textId="6E10E54D" w:rsidR="00A47988" w:rsidRPr="00892EFB" w:rsidRDefault="00A47988" w:rsidP="002C50DD">
      <w:pPr>
        <w:ind w:left="1451" w:hanging="14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lang w:val="pt-PT"/>
        </w:rPr>
        <w:t>7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8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(</w:t>
      </w:r>
      <w:r w:rsidR="009151B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AF79DC" w:rsidRPr="00892EFB">
        <w:rPr>
          <w:rFonts w:ascii="Phetsarath OT" w:eastAsia="Phetsarath OT" w:hAnsi="Phetsarath OT" w:cs="Phetsarath OT"/>
          <w:b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ການກວດ​ສອບສຳນວນ​ຄຳຮ້ອງຂໍ​ຈົດ​ທະບຽນພັນ​ພືດ​ໃໝ່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732CD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ເບື້ອງ​ຕົ້ນ</w:t>
      </w:r>
    </w:p>
    <w:p w14:paraId="260E83A2" w14:textId="5C9A79D5" w:rsidR="00D062E3" w:rsidRPr="00892EFB" w:rsidRDefault="00126D88" w:rsidP="002C50DD">
      <w:pPr>
        <w:ind w:left="448" w:firstLine="61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F6FF8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D062E3" w:rsidRPr="00892EFB">
        <w:rPr>
          <w:rFonts w:ascii="Phetsarath OT" w:eastAsia="Phetsarath OT" w:hAnsi="Phetsarath OT" w:cs="Phetsarath OT" w:hint="cs"/>
          <w:cs/>
          <w:lang w:val="pt-PT" w:bidi="lo-LA"/>
        </w:rPr>
        <w:t>ດໍາ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ເນີນການກວດສອບ</w:t>
      </w:r>
      <w:r w:rsidR="00D062E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062E3" w:rsidRPr="00892EFB">
        <w:rPr>
          <w:rFonts w:ascii="Phetsarath OT" w:eastAsia="Phetsarath OT" w:hAnsi="Phetsarath OT" w:cs="Phetsarath OT" w:hint="cs"/>
          <w:cs/>
          <w:lang w:val="pt-PT" w:bidi="lo-LA"/>
        </w:rPr>
        <w:t>ສໍານວນ</w:t>
      </w:r>
      <w:r w:rsidR="001A3971" w:rsidRPr="00892EFB">
        <w:rPr>
          <w:rFonts w:ascii="Phetsarath OT" w:eastAsia="Phetsarath OT" w:hAnsi="Phetsarath OT" w:cs="Phetsarath OT" w:hint="cs"/>
          <w:cs/>
          <w:lang w:val="pt-PT" w:bidi="lo-LA"/>
        </w:rPr>
        <w:t>ຄໍາ</w:t>
      </w:r>
      <w:r w:rsidR="00D66B30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ຮ້ອງຂໍຈົດທະບຽນພັນ​ພືດ​ໃໝ່</w:t>
      </w:r>
      <w:r w:rsidR="00732CDB" w:rsidRPr="00892EFB">
        <w:rPr>
          <w:rFonts w:ascii="Phetsarath OT" w:eastAsia="Phetsarath OT" w:hAnsi="Phetsarath OT" w:cs="Phetsarath OT" w:hint="cs"/>
          <w:cs/>
          <w:lang w:val="pt-PT" w:bidi="lo-LA"/>
        </w:rPr>
        <w:t>ເບື້ອງຕົ້ນ</w:t>
      </w:r>
      <w:r w:rsidR="00D062E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F6FF8"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="004A51B1" w:rsidRPr="00892EFB">
        <w:rPr>
          <w:rFonts w:ascii="Phetsarath OT" w:eastAsia="Phetsarath OT" w:hAnsi="Phetsarath OT" w:cs="Phetsarath OT" w:hint="cs"/>
          <w:cs/>
          <w:lang w:val="pt-PT" w:bidi="lo-LA"/>
        </w:rPr>
        <w:t>ຖືກຕ້ອງ</w:t>
      </w:r>
      <w:r w:rsidR="004A51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4A51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 w:hint="cs"/>
          <w:cs/>
          <w:lang w:val="pt-PT" w:bidi="lo-LA"/>
        </w:rPr>
        <w:t>ຄົບຖ້ວນ</w:t>
      </w:r>
      <w:r w:rsidR="004A51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 w:hint="cs"/>
          <w:cs/>
          <w:lang w:val="pt-PT" w:bidi="lo-LA"/>
        </w:rPr>
        <w:t>ຕາມມາດຕາ</w:t>
      </w:r>
      <w:r w:rsidR="004A51B1" w:rsidRPr="00892EFB">
        <w:rPr>
          <w:rFonts w:ascii="Phetsarath OT" w:eastAsia="Phetsarath OT" w:hAnsi="Phetsarath OT" w:cs="Phetsarath OT"/>
          <w:cs/>
          <w:lang w:val="pt-PT" w:bidi="lo-LA"/>
        </w:rPr>
        <w:t xml:space="preserve"> 77</w:t>
      </w:r>
      <w:r w:rsidR="00D062E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062E3"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ຂອງກົດໝາຍສະບັບນີ້</w:t>
      </w:r>
      <w:r w:rsidR="00D062E3" w:rsidRPr="00892EFB">
        <w:rPr>
          <w:rFonts w:ascii="Phetsarath OT" w:eastAsia="Phetsarath OT" w:hAnsi="Phetsarath OT" w:cs="Phetsarath OT"/>
          <w:cs/>
          <w:lang w:val="pt-PT" w:bidi="lo-LA"/>
        </w:rPr>
        <w:t xml:space="preserve">. </w:t>
      </w:r>
      <w:r w:rsidR="00D062E3" w:rsidRPr="00892EFB">
        <w:rPr>
          <w:rFonts w:ascii="Phetsarath OT" w:eastAsia="Phetsarath OT" w:hAnsi="Phetsarath OT" w:cs="Phetsarath OT" w:hint="cs"/>
          <w:cs/>
          <w:lang w:val="pt-PT" w:bidi="lo-LA"/>
        </w:rPr>
        <w:t>ຖ້າເຫັນວ່າສຳນວນ</w:t>
      </w:r>
      <w:r w:rsidR="00D062E3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ຄຳຮ້ອງ</w:t>
      </w:r>
      <w:r w:rsidR="002E7B8B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ຂໍ</w:t>
      </w:r>
      <w:r w:rsidR="002E7B8B" w:rsidRPr="00957FF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D062E3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ຖືກຕ້</w:t>
      </w:r>
      <w:r w:rsidR="00D96B21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ອງ</w:t>
      </w:r>
      <w:r w:rsidR="00EE5D08" w:rsidRPr="00957FF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EE5D08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="00EE5D08" w:rsidRPr="00957FF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EE5D08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ຄົບຖ້ວນ</w:t>
      </w:r>
      <w:r w:rsidR="00D96B21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ແລ້ວ</w:t>
      </w:r>
      <w:r w:rsidR="00D96B21" w:rsidRPr="00957FF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ກະຊວງ</w:t>
      </w:r>
      <w:r w:rsidR="00EB640C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ອຸດສາຫະກຳ ແລະ ການຄ້າ</w:t>
      </w:r>
      <w:r w:rsidR="002950E6" w:rsidRPr="00957FF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E7B8B" w:rsidRPr="00957FF5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55200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ຕ້ອງ</w:t>
      </w:r>
      <w:r w:rsidR="009151BA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ອອກ</w:t>
      </w:r>
      <w:r w:rsidR="00D96B21" w:rsidRPr="00957FF5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ວັນທີຍື່ນຄຳຮ້ອງໃຫ້ຜູ້</w:t>
      </w:r>
      <w:r w:rsidR="00957FF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96B21" w:rsidRPr="00957FF5">
        <w:rPr>
          <w:rFonts w:ascii="Phetsarath OT" w:eastAsia="Phetsarath OT" w:hAnsi="Phetsarath OT" w:cs="Phetsarath OT" w:hint="cs"/>
          <w:cs/>
          <w:lang w:val="pt-PT" w:bidi="lo-LA"/>
        </w:rPr>
        <w:t>ຍື່ນຄຳຮ້ອງ</w:t>
      </w:r>
      <w:r w:rsidR="00EE5D08" w:rsidRPr="00957FF5">
        <w:rPr>
          <w:rFonts w:ascii="Phetsarath OT" w:eastAsia="Phetsarath OT" w:hAnsi="Phetsarath OT" w:cs="Phetsarath OT" w:hint="cs"/>
          <w:cs/>
          <w:lang w:val="pt-PT" w:bidi="lo-LA"/>
        </w:rPr>
        <w:t>ຂໍ</w:t>
      </w:r>
      <w:r w:rsidR="00D96B21" w:rsidRPr="00957FF5">
        <w:rPr>
          <w:rFonts w:ascii="Phetsarath OT" w:eastAsia="Phetsarath OT" w:hAnsi="Phetsarath OT" w:cs="Phetsarath OT"/>
          <w:cs/>
          <w:lang w:val="pt-PT" w:bidi="lo-LA"/>
        </w:rPr>
        <w:t>.</w:t>
      </w:r>
      <w:r w:rsidR="00D96B2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062E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15DCAF87" w14:textId="159BDACA" w:rsidR="00D062E3" w:rsidRPr="00892EFB" w:rsidRDefault="00EE5D08" w:rsidP="002C50DD">
      <w:pPr>
        <w:ind w:left="448" w:firstLine="61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Pr="002703B0">
        <w:rPr>
          <w:rFonts w:ascii="Phetsarath OT" w:eastAsia="Phetsarath OT" w:hAnsi="Phetsarath OT" w:cs="Phetsarath OT" w:hint="cs"/>
          <w:cs/>
          <w:lang w:val="pt-PT" w:bidi="lo-LA"/>
        </w:rPr>
        <w:t>ກໍລະນີ</w:t>
      </w:r>
      <w:r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F318F" w:rsidRPr="002703B0">
        <w:rPr>
          <w:rFonts w:ascii="Phetsarath OT" w:eastAsia="Phetsarath OT" w:hAnsi="Phetsarath OT" w:cs="Phetsarath OT" w:hint="cs"/>
          <w:cs/>
          <w:lang w:val="pt-PT" w:bidi="lo-LA"/>
        </w:rPr>
        <w:t>ບໍ່ຖືກຕ້ອງ</w:t>
      </w:r>
      <w:r w:rsidR="007F318F"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F318F" w:rsidRPr="002703B0">
        <w:rPr>
          <w:rFonts w:ascii="Phetsarath OT" w:eastAsia="Phetsarath OT" w:hAnsi="Phetsarath OT" w:cs="Phetsarath OT" w:hint="cs"/>
          <w:cs/>
          <w:lang w:val="pt-PT" w:bidi="lo-LA"/>
        </w:rPr>
        <w:t xml:space="preserve">ຫຼື </w:t>
      </w:r>
      <w:r w:rsidR="00D062E3" w:rsidRPr="002703B0">
        <w:rPr>
          <w:rFonts w:ascii="Phetsarath OT" w:eastAsia="Phetsarath OT" w:hAnsi="Phetsarath OT" w:cs="Phetsarath OT" w:hint="cs"/>
          <w:cs/>
          <w:lang w:val="pt-PT" w:bidi="lo-LA"/>
        </w:rPr>
        <w:t>ບໍ່ຄົບຖ້ວນ</w:t>
      </w:r>
      <w:r w:rsidR="00D062E3"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445D9" w:rsidRPr="002703B0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2703B0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F501B8" w:rsidRPr="002703B0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062E3" w:rsidRPr="002703B0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895966" w:rsidRPr="002703B0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D062E3" w:rsidRPr="002703B0">
        <w:rPr>
          <w:rFonts w:ascii="Phetsarath OT" w:eastAsia="Phetsarath OT" w:hAnsi="Phetsarath OT" w:cs="Phetsarath OT" w:hint="cs"/>
          <w:cs/>
          <w:lang w:val="pt-PT" w:bidi="lo-LA"/>
        </w:rPr>
        <w:t>ແຈ້ງ​ໃຫ້​ຜູ້​ຍື່ນຄຳຮ້ອງຂໍ</w:t>
      </w:r>
      <w:r w:rsidR="00D062E3"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062E3" w:rsidRPr="002703B0">
        <w:rPr>
          <w:rFonts w:ascii="Phetsarath OT" w:eastAsia="Phetsarath OT" w:hAnsi="Phetsarath OT" w:cs="Phetsarath OT" w:hint="cs"/>
          <w:cs/>
          <w:lang w:val="pt-PT" w:bidi="lo-LA"/>
        </w:rPr>
        <w:t>ເພື່ອ​​ແກ້ໄຂ</w:t>
      </w:r>
      <w:r w:rsidR="00D062E3"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F23B8" w:rsidRPr="002703B0">
        <w:rPr>
          <w:rFonts w:ascii="Phetsarath OT" w:eastAsia="Phetsarath OT" w:hAnsi="Phetsarath OT" w:cs="Phetsarath OT" w:hint="cs"/>
          <w:cs/>
          <w:lang w:val="pt-PT" w:bidi="lo-LA"/>
        </w:rPr>
        <w:t>ໃຫ້ຖືກຕ້ອງ</w:t>
      </w:r>
      <w:r w:rsidR="004F23B8"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F23B8" w:rsidRPr="002703B0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4F23B8"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F23B8" w:rsidRPr="002703B0">
        <w:rPr>
          <w:rFonts w:ascii="Phetsarath OT" w:eastAsia="Phetsarath OT" w:hAnsi="Phetsarath OT" w:cs="Phetsarath OT" w:hint="cs"/>
          <w:cs/>
          <w:lang w:val="pt-PT" w:bidi="lo-LA"/>
        </w:rPr>
        <w:t xml:space="preserve">ສະໜອງຂໍ້ມູນໃຫ້ຄົບຖ້ວນ </w:t>
      </w:r>
      <w:r w:rsidR="00D062E3" w:rsidRPr="002703B0">
        <w:rPr>
          <w:rFonts w:ascii="Phetsarath OT" w:eastAsia="Phetsarath OT" w:hAnsi="Phetsarath OT" w:cs="Phetsarath OT" w:hint="cs"/>
          <w:cs/>
          <w:lang w:val="pt-PT" w:bidi="lo-LA"/>
        </w:rPr>
        <w:t>ພາຍ</w:t>
      </w:r>
      <w:r w:rsidRPr="002703B0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2703B0">
        <w:rPr>
          <w:rFonts w:ascii="Phetsarath OT" w:eastAsia="Phetsarath OT" w:hAnsi="Phetsarath OT" w:cs="Phetsarath OT" w:hint="cs"/>
          <w:cs/>
          <w:lang w:val="pt-PT" w:bidi="lo-LA"/>
        </w:rPr>
        <w:t>ໃນ​</w:t>
      </w:r>
      <w:r w:rsidR="004830A0" w:rsidRPr="002703B0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2703B0">
        <w:rPr>
          <w:rFonts w:ascii="Phetsarath OT" w:eastAsia="Phetsarath OT" w:hAnsi="Phetsarath OT" w:cs="Phetsarath OT" w:hint="cs"/>
          <w:cs/>
          <w:lang w:val="pt-PT" w:bidi="lo-LA"/>
        </w:rPr>
        <w:t>ຫົກ​ສິບວັນ</w:t>
      </w:r>
      <w:r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2703B0">
        <w:rPr>
          <w:rFonts w:ascii="Phetsarath OT" w:eastAsia="Phetsarath OT" w:hAnsi="Phetsarath OT" w:cs="Phetsarath OT" w:hint="cs"/>
          <w:cs/>
          <w:lang w:val="pt-PT" w:bidi="lo-LA"/>
        </w:rPr>
        <w:t>ນັບ​ແຕ່​ວັນ​​​ແຈ້ງ​</w:t>
      </w:r>
      <w:r w:rsidR="00895966" w:rsidRPr="002703B0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D062E3" w:rsidRPr="002703B0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062E3" w:rsidRPr="002703B0">
        <w:rPr>
          <w:rFonts w:ascii="Phetsarath OT" w:eastAsia="Phetsarath OT" w:hAnsi="Phetsarath OT" w:cs="Phetsarath OT" w:hint="cs"/>
          <w:cs/>
          <w:lang w:val="pt-PT" w:bidi="lo-LA"/>
        </w:rPr>
        <w:t>ເປັນຕົ້ນ​ໄປ</w:t>
      </w:r>
      <w:r w:rsidR="00D062E3" w:rsidRPr="002703B0">
        <w:rPr>
          <w:rFonts w:ascii="Phetsarath OT" w:eastAsia="Phetsarath OT" w:hAnsi="Phetsarath OT" w:cs="Phetsarath OT"/>
          <w:lang w:val="pt-PT"/>
        </w:rPr>
        <w:t xml:space="preserve">. </w:t>
      </w:r>
    </w:p>
    <w:p w14:paraId="7C3E6BE3" w14:textId="77777777" w:rsidR="000C41C1" w:rsidRPr="00892EFB" w:rsidRDefault="000C41C1">
      <w:pPr>
        <w:ind w:left="540" w:firstLine="878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1D25DC5" w14:textId="5B9A8A3A" w:rsidR="00A47988" w:rsidRPr="00892EFB" w:rsidRDefault="00A47988" w:rsidP="00FC3C6D">
      <w:pPr>
        <w:ind w:left="851" w:hanging="8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 w:bidi="lo-LA"/>
        </w:rPr>
        <w:t>7</w:t>
      </w:r>
      <w:r w:rsidR="004A51B1" w:rsidRPr="00892EFB">
        <w:rPr>
          <w:rFonts w:ascii="Phetsarath OT" w:eastAsia="Phetsarath OT" w:hAnsi="Phetsarath OT" w:cs="Phetsarath OT"/>
          <w:bCs/>
          <w:cs/>
          <w:lang w:val="pt-PT" w:bidi="lo-LA"/>
        </w:rPr>
        <w:t>9</w:t>
      </w:r>
      <w:r w:rsidRPr="00892EFB">
        <w:rPr>
          <w:rFonts w:ascii="Phetsarath OT" w:eastAsia="Phetsarath OT" w:hAnsi="Phetsarath OT" w:cs="Phetsarath OT"/>
          <w:b/>
          <w:lang w:val="pt-PT" w:bidi="lo-LA"/>
        </w:rPr>
        <w:t xml:space="preserve"> (</w:t>
      </w:r>
      <w:r w:rsidR="009151B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b/>
          <w:lang w:val="pt-PT" w:bidi="lo-LA"/>
        </w:rPr>
        <w:t>)</w:t>
      </w:r>
      <w:r w:rsidR="001A3971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ການ​ເຜີຍ​ແຜ່ຄຳຮ້ອງຂໍ​ຈົດ​ທະບຽນພັນ​ພືດ​ໃໝ່</w:t>
      </w:r>
    </w:p>
    <w:p w14:paraId="7E63F3F4" w14:textId="7C5A41E2" w:rsidR="00EE5D08" w:rsidRPr="00892EFB" w:rsidRDefault="00A47988" w:rsidP="00FC3C6D">
      <w:pPr>
        <w:ind w:left="426" w:firstLine="638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ພາຍ​ຫຼັງ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ໄດ້​ດຳເນີນການ​ກວດ​ສອບ​​ເບື້ອງ​ຕົ້ນ</w:t>
      </w:r>
      <w:r w:rsidR="00993CF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ສຳ​ເລັດ​ແລ້ວ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1A3971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9549D6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ອຸດສາຫະກໍຳ</w:t>
      </w:r>
      <w:r w:rsidR="009549D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549D6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9549D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549D6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="00662F54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  <w:r w:rsidR="00255200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EE5D08" w:rsidRPr="00892EFB">
        <w:rPr>
          <w:rFonts w:ascii="Phetsarath OT" w:eastAsia="Phetsarath OT" w:hAnsi="Phetsarath OT" w:cs="Phetsarath OT" w:hint="cs"/>
          <w:cs/>
          <w:lang w:val="pt-PT" w:bidi="lo-LA"/>
        </w:rPr>
        <w:t>ເອົາ</w:t>
      </w:r>
      <w:r w:rsidR="00EE5D08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EE5D08" w:rsidRPr="00892EFB">
        <w:rPr>
          <w:rFonts w:ascii="Phetsarath OT" w:eastAsia="Phetsarath OT" w:hAnsi="Phetsarath OT" w:cs="Phetsarath OT" w:hint="cs"/>
          <w:cs/>
          <w:lang w:val="pt-PT" w:bidi="lo-LA"/>
        </w:rPr>
        <w:t>ຄຳຮ້ອງຂໍ</w:t>
      </w:r>
      <w:r w:rsidR="002E7B8B" w:rsidRPr="00892EFB">
        <w:rPr>
          <w:rFonts w:ascii="Phetsarath OT" w:eastAsia="Phetsarath OT" w:hAnsi="Phetsarath OT" w:cs="Phetsarath OT" w:hint="cs"/>
          <w:cs/>
          <w:lang w:val="pt-PT" w:bidi="lo-LA"/>
        </w:rPr>
        <w:t>ຈົດທະບຽນ​ພັນ​ພືດ​ໃໝ່</w:t>
      </w:r>
      <w:r w:rsidR="00272CD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72CD0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72CD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72CD0" w:rsidRPr="00892EFB">
        <w:rPr>
          <w:rFonts w:ascii="Phetsarath OT" w:eastAsia="Phetsarath OT" w:hAnsi="Phetsarath OT" w:cs="Phetsarath OT" w:hint="cs"/>
          <w:cs/>
          <w:lang w:val="pt-PT" w:bidi="lo-LA"/>
        </w:rPr>
        <w:t>ບົດສັງເຂບ</w:t>
      </w:r>
      <w:r w:rsidR="009151B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51BA" w:rsidRPr="00892EFB">
        <w:rPr>
          <w:rFonts w:ascii="Phetsarath OT" w:eastAsia="Phetsarath OT" w:hAnsi="Phetsarath OT" w:cs="Phetsarath OT" w:hint="cs"/>
          <w:cs/>
          <w:lang w:val="pt-PT" w:bidi="lo-LA"/>
        </w:rPr>
        <w:t>ພ້ອມທັງຊື່ພັນພືດທີ່</w:t>
      </w:r>
      <w:r w:rsidR="00620C02" w:rsidRPr="00892EFB">
        <w:rPr>
          <w:rFonts w:ascii="Phetsarath OT" w:eastAsia="Phetsarath OT" w:hAnsi="Phetsarath OT" w:cs="Phetsarath OT" w:hint="cs"/>
          <w:cs/>
          <w:lang w:val="pt-PT" w:bidi="lo-LA"/>
        </w:rPr>
        <w:t>ຂໍຈົດທະບຽນພັນພືດໃໝ່</w:t>
      </w:r>
      <w:r w:rsidR="009151B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1791F" w:rsidRPr="00892EFB">
        <w:rPr>
          <w:rFonts w:ascii="Phetsarath OT" w:eastAsia="Phetsarath OT" w:hAnsi="Phetsarath OT" w:cs="Phetsarath OT" w:hint="cs"/>
          <w:cs/>
          <w:lang w:val="pt-PT" w:bidi="lo-LA"/>
        </w:rPr>
        <w:t>ເຜີຍແຜ່</w:t>
      </w:r>
      <w:r w:rsidR="00EE5D08" w:rsidRPr="00892EFB">
        <w:rPr>
          <w:rFonts w:ascii="Phetsarath OT" w:eastAsia="Phetsarath OT" w:hAnsi="Phetsarath OT" w:cs="Phetsarath OT" w:hint="cs"/>
          <w:cs/>
          <w:lang w:val="pt-PT" w:bidi="lo-LA"/>
        </w:rPr>
        <w:t>ລົງ​ຈົດໝາຍເຫດທາງລັດຖະການ</w:t>
      </w:r>
      <w:r w:rsidR="00255200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="009549D6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ຊັບສິນທາງປັນຍາ</w:t>
      </w:r>
      <w:r w:rsidR="00F501B8"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71CA7F64" w14:textId="33812C81" w:rsidR="000D4071" w:rsidRDefault="00A47988" w:rsidP="007E03A8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ບຸກຄົນ​ທີ​ສາມ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ສາມາດ​</w:t>
      </w:r>
      <w:r w:rsidR="00615704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</w:t>
      </w:r>
      <w:r w:rsidR="00272CD0" w:rsidRPr="00892EFB">
        <w:rPr>
          <w:rFonts w:ascii="Phetsarath OT" w:eastAsia="Phetsarath OT" w:hAnsi="Phetsarath OT" w:cs="Phetsarath OT" w:hint="cs"/>
          <w:cs/>
          <w:lang w:val="pt-PT" w:bidi="lo-LA"/>
        </w:rPr>
        <w:t>ັດຄ້ານການຂໍຈົດທະບຽນດັ່ງກ່າວ</w:t>
      </w:r>
      <w:r w:rsidR="00272CD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72CD0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ເກົ້າສິບວັນ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ນັບແຕ່ວັນ</w:t>
      </w:r>
      <w:r w:rsidR="00272CD0" w:rsidRPr="00892EFB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ເຜີຍແຜ່</w:t>
      </w:r>
      <w:r w:rsidR="0090302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0860443" w14:textId="77777777" w:rsidR="000D4071" w:rsidRPr="00892EFB" w:rsidRDefault="000D4071" w:rsidP="0028762C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3A354FDD" w14:textId="2904B415" w:rsidR="00A47988" w:rsidRPr="00892EFB" w:rsidRDefault="00A47988" w:rsidP="00FC510A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80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(​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b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ການກວດສອບເນື້ອ​ໃນຂອງ​ສຳ​ນວນ​ຄຳ​ຮ້ອງ​ຂໍ​ຈົດ​ທະ​ບຽນ​ພັນ​ພືດ​ໃໝ່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7EE5EE0F" w14:textId="1F9EDE24" w:rsidR="00F16FE7" w:rsidRPr="00892EFB" w:rsidRDefault="00A47988" w:rsidP="00FC510A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ສໍານວນຄຳ​ຮ້ອງ​ຂໍ</w:t>
      </w:r>
      <w:r w:rsidR="00BC5967" w:rsidRPr="00892EFB">
        <w:rPr>
          <w:rFonts w:ascii="Phetsarath OT" w:eastAsia="Phetsarath OT" w:hAnsi="Phetsarath OT" w:cs="Phetsarath OT" w:hint="cs"/>
          <w:cs/>
          <w:lang w:val="pt-PT" w:bidi="lo-LA"/>
        </w:rPr>
        <w:t>ຈົດທະບຽນພັນພືດໃໝ່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ຕ້ອງ​ໄດ້​ມີ​ການກວດສອບເນື້ອ​ໃນ​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ເພື່ອ​ໃຫ້​ສອດຄ່ອງ​ກັບ​</w:t>
      </w:r>
      <w:r w:rsidR="004550DA" w:rsidRPr="00892EFB">
        <w:rPr>
          <w:rFonts w:ascii="Phetsarath OT" w:eastAsia="Phetsarath OT" w:hAnsi="Phetsarath OT" w:cs="Phetsarath OT"/>
          <w:cs/>
          <w:lang w:val="pt-PT" w:bidi="lo-LA"/>
        </w:rPr>
        <w:br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ເງື່ອນ​ໄຂ</w:t>
      </w:r>
      <w:r w:rsidR="007202B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ທີ່ໄດ້ກໍານົດໄວ້ໃນ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cs/>
          <w:lang w:val="pt-PT" w:bidi="lo-LA"/>
        </w:rPr>
        <w:t>69</w:t>
      </w:r>
      <w:r w:rsidR="00D66B3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66B30"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="00575C67">
        <w:rPr>
          <w:rFonts w:ascii="Phetsarath OT" w:eastAsia="Phetsarath OT" w:hAnsi="Phetsarath OT" w:cs="Phetsarath OT" w:hint="cs"/>
          <w:cs/>
          <w:lang w:val="pt-PT" w:bidi="lo-LA"/>
        </w:rPr>
        <w:t xml:space="preserve"> 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7</w:t>
      </w:r>
      <w:r w:rsidR="004A51B1" w:rsidRPr="00892EFB">
        <w:rPr>
          <w:rFonts w:ascii="Phetsarath OT" w:eastAsia="Phetsarath OT" w:hAnsi="Phetsarath OT" w:cs="Phetsarath OT"/>
          <w:cs/>
          <w:lang w:val="pt-PT" w:bidi="lo-LA"/>
        </w:rPr>
        <w:t>3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ຂອງກົດໝາຍສະບັບນີ້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</w:p>
    <w:p w14:paraId="4CA3493B" w14:textId="16528504" w:rsidR="00D61011" w:rsidRPr="00892EFB" w:rsidRDefault="00A47988" w:rsidP="00FC510A">
      <w:pPr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ໃນ​ການກວດ​ສອບ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26D88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2950E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97761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ໄດ້ປະສານງານກັບໜ່ວຍງານທົດລອງ</w:t>
      </w:r>
      <w:r w:rsidR="0011791F" w:rsidRPr="00892EFB">
        <w:rPr>
          <w:rFonts w:ascii="Phetsarath OT" w:eastAsia="Phetsarath OT" w:hAnsi="Phetsarath OT" w:cs="Phetsarath OT" w:hint="cs"/>
          <w:cs/>
          <w:lang w:val="pt-PT" w:bidi="lo-LA"/>
        </w:rPr>
        <w:t>ປູກ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ພັນພືດທີ່ກ່ຽວຂ້ອງ</w:t>
      </w:r>
      <w:r w:rsidR="00801DD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ດຳ​ເນີນ​ການ​ທົດ​ລອງ​ປູກ​ພັນ​ພືດ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ດຳ​ເນີນ​ການ​ທົດ​ລອງ​ອື່ນທີ່​ຈຳ​ເປັນ</w:t>
      </w:r>
      <w:r w:rsidR="0004300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43004" w:rsidRPr="00892EFB">
        <w:rPr>
          <w:rFonts w:ascii="Phetsarath OT" w:eastAsia="Phetsarath OT" w:hAnsi="Phetsarath OT" w:cs="Phetsarath OT" w:hint="cs"/>
          <w:cs/>
          <w:lang w:val="pt-PT" w:bidi="lo-LA"/>
        </w:rPr>
        <w:t>ຊຶ່ງ</w:t>
      </w:r>
      <w:r w:rsidR="00ED7B59" w:rsidRPr="00892EFB">
        <w:rPr>
          <w:rFonts w:ascii="Phetsarath OT" w:eastAsia="Phetsarath OT" w:hAnsi="Phetsarath OT" w:cs="Phetsarath OT" w:hint="cs"/>
          <w:cs/>
          <w:lang w:val="pt-PT" w:bidi="lo-LA"/>
        </w:rPr>
        <w:t>ຜູ້</w:t>
      </w:r>
      <w:r w:rsidR="00043004" w:rsidRPr="00892EFB">
        <w:rPr>
          <w:rFonts w:ascii="Phetsarath OT" w:eastAsia="Phetsarath OT" w:hAnsi="Phetsarath OT" w:cs="Phetsarath OT" w:hint="cs"/>
          <w:cs/>
          <w:lang w:val="pt-PT" w:bidi="lo-LA"/>
        </w:rPr>
        <w:t>ຮ້ອງຂໍ</w:t>
      </w:r>
      <w:r w:rsidR="0004300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43004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ຕ້ອງຮັບຜິດຊອບ​ຄ່າ​ໃຊ້​ຈ່າຍ</w:t>
      </w:r>
      <w:r w:rsidR="0004300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43004"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ໃນການທົດລອງປູກ</w:t>
      </w:r>
      <w:r w:rsidR="0011791F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ພິຈາລະນາ​ຜົນ​ຂອງ​ການ​ທົດ​ລອງ​ການ​ປູກ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ການ​ທົດ​ລອງ​ອື່ນ​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ທີ່​ໄດ້​ດຳ​ເນີນ​ຜ່ານ​ມາ​ແລ້ວ</w:t>
      </w:r>
      <w:r w:rsidR="0050763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0763B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ຊຶ່ງມູນຄ່າໃນການດໍາ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ເນີນການທົດລອງປູກ</w:t>
      </w:r>
      <w:r w:rsidR="00B37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37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ພິຈາລະນາຜົນ</w:t>
      </w:r>
      <w:r w:rsidR="00B37808" w:rsidRPr="00575C5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ຂອງ​ການ​ທົດ​ລອງ​ການ​ປູກ</w:t>
      </w:r>
      <w:r w:rsidR="00B37808" w:rsidRPr="00575C5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B37808" w:rsidRPr="00575C5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B37808" w:rsidRPr="00575C5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B37808" w:rsidRPr="00575C5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ການ​ທົດ​ລອງ​ອື່ນ</w:t>
      </w:r>
      <w:r w:rsidR="0050763B" w:rsidRPr="00575C5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50763B" w:rsidRPr="00575C5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ແມ່ນຂຶ້ນກັບການກໍາ</w:t>
      </w:r>
      <w:r w:rsidR="00B37808" w:rsidRPr="00575C5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ນົດຂອງແຕ່ລະສູນທົດລອງກະສິກຳ</w:t>
      </w:r>
      <w:r w:rsidR="00B37808" w:rsidRPr="00575C5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B37808" w:rsidRPr="00575C5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ຢູ່ທັງ</w:t>
      </w:r>
      <w:r w:rsidR="00575C5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ພາຍໃນ</w:t>
      </w:r>
      <w:r w:rsidR="00B37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B37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ຕ່າງປະເທດ</w:t>
      </w:r>
      <w:r w:rsidR="00B3780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7808" w:rsidRPr="00892EFB">
        <w:rPr>
          <w:rFonts w:ascii="Phetsarath OT" w:eastAsia="Phetsarath OT" w:hAnsi="Phetsarath OT" w:cs="Phetsarath OT" w:hint="cs"/>
          <w:cs/>
          <w:lang w:val="pt-PT" w:bidi="lo-LA"/>
        </w:rPr>
        <w:t>ຕາມແຕ່ລະໄລຍະ</w:t>
      </w:r>
      <w:r w:rsidR="00B37808" w:rsidRPr="00892EFB">
        <w:rPr>
          <w:rFonts w:ascii="Phetsarath OT" w:eastAsia="Phetsarath OT" w:hAnsi="Phetsarath OT" w:cs="Phetsarath OT"/>
          <w:lang w:val="pt-PT"/>
        </w:rPr>
        <w:t>.</w:t>
      </w:r>
    </w:p>
    <w:p w14:paraId="2F3D2BEF" w14:textId="0B206D82" w:rsidR="003E0DB2" w:rsidRPr="00892EFB" w:rsidRDefault="00673589" w:rsidP="00FC510A">
      <w:pPr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CB019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ກະຊວງອຸດສາຫະກໍາ ແລະ ການຄ້າ</w:t>
      </w:r>
      <w:r w:rsidR="003E0DB2" w:rsidRPr="00CB019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6516FA" w:rsidRPr="00CB019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ສາມາດ</w:t>
      </w:r>
      <w:r w:rsidR="003E0DB2" w:rsidRPr="00CB019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ຮຽກຮ້ອງໃຫ້</w:t>
      </w:r>
      <w:r w:rsidR="007D14B5" w:rsidRPr="00CB019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ນັກປັບປຸງພັນພືດ</w:t>
      </w:r>
      <w:r w:rsidR="003E0DB2" w:rsidRPr="00CB019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E0DB2" w:rsidRPr="00CB019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ສະໜອງຂໍ້ມູນ</w:t>
      </w:r>
      <w:r w:rsidR="003E0DB2" w:rsidRPr="00CB019D">
        <w:rPr>
          <w:rFonts w:ascii="Phetsarath OT" w:eastAsia="Phetsarath OT" w:hAnsi="Phetsarath OT" w:cs="Phetsarath OT"/>
          <w:spacing w:val="-6"/>
          <w:lang w:val="pt-PT"/>
        </w:rPr>
        <w:t xml:space="preserve">, </w:t>
      </w:r>
      <w:r w:rsidR="003E0DB2" w:rsidRPr="00CB019D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ເອກະສານ</w:t>
      </w:r>
      <w:r w:rsidR="003E0DB2" w:rsidRPr="00CB019D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3E0DB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E0DB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E0DB2" w:rsidRPr="00892EFB">
        <w:rPr>
          <w:rFonts w:ascii="Phetsarath OT" w:eastAsia="Phetsarath OT" w:hAnsi="Phetsarath OT" w:cs="Phetsarath OT" w:hint="cs"/>
          <w:cs/>
          <w:lang w:val="pt-PT" w:bidi="lo-LA"/>
        </w:rPr>
        <w:t>ສ່ວນຂະຫຍາຍພັນ</w:t>
      </w:r>
      <w:r w:rsidR="0011791F" w:rsidRPr="00892EFB">
        <w:rPr>
          <w:rFonts w:ascii="Phetsarath OT" w:eastAsia="Phetsarath OT" w:hAnsi="Phetsarath OT" w:cs="Phetsarath OT" w:hint="cs"/>
          <w:cs/>
          <w:lang w:val="pt-PT" w:bidi="lo-LA"/>
        </w:rPr>
        <w:t>ພືດ</w:t>
      </w:r>
      <w:r w:rsidR="003E0DB2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58CB3EF3" w14:textId="273B310E" w:rsidR="00A47988" w:rsidRPr="00B01C7E" w:rsidRDefault="00084647" w:rsidP="00FC510A">
      <w:pPr>
        <w:ind w:left="426" w:firstLine="638"/>
        <w:jc w:val="both"/>
        <w:rPr>
          <w:rFonts w:ascii="Phetsarath OT" w:eastAsia="Phetsarath OT" w:hAnsi="Phetsarath OT" w:cs="Phetsarath OT"/>
          <w:strike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</w:t>
      </w:r>
      <w:r w:rsidRPr="00B01C7E">
        <w:rPr>
          <w:rFonts w:ascii="Phetsarath OT" w:eastAsia="Phetsarath OT" w:hAnsi="Phetsarath OT" w:cs="Phetsarath OT" w:hint="cs"/>
          <w:cs/>
          <w:lang w:val="pt-PT" w:bidi="lo-LA"/>
        </w:rPr>
        <w:t>ກໍລະນີ​</w:t>
      </w:r>
      <w:r w:rsidRPr="00B01C7E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B01C7E">
        <w:rPr>
          <w:rFonts w:ascii="Phetsarath OT" w:eastAsia="Phetsarath OT" w:hAnsi="Phetsarath OT" w:cs="Phetsarath OT" w:hint="cs"/>
          <w:cs/>
          <w:lang w:val="pt-PT" w:bidi="lo-LA"/>
        </w:rPr>
        <w:t>ໄດ້​ຍື່ນ​ຄຳ​ຮ້ອງຂໍ</w:t>
      </w:r>
      <w:r w:rsidR="00620C02" w:rsidRPr="00B01C7E">
        <w:rPr>
          <w:rFonts w:ascii="Phetsarath OT" w:eastAsia="Phetsarath OT" w:hAnsi="Phetsarath OT" w:cs="Phetsarath OT" w:hint="cs"/>
          <w:cs/>
          <w:lang w:val="pt-PT" w:bidi="lo-LA"/>
        </w:rPr>
        <w:t>ຈົດທະບຽນພັນພືດໃໝ່</w:t>
      </w:r>
      <w:r w:rsidRPr="00B01C7E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76DB3" w:rsidRPr="00B01C7E">
        <w:rPr>
          <w:rFonts w:ascii="Phetsarath OT" w:eastAsia="Phetsarath OT" w:hAnsi="Phetsarath OT" w:cs="Phetsarath OT" w:hint="cs"/>
          <w:cs/>
          <w:lang w:val="pt-PT" w:bidi="lo-LA"/>
        </w:rPr>
        <w:t xml:space="preserve">ສຳລັບພັນພືດດຽວກັນ </w:t>
      </w:r>
      <w:r w:rsidRPr="00B01C7E">
        <w:rPr>
          <w:rFonts w:ascii="Phetsarath OT" w:eastAsia="Phetsarath OT" w:hAnsi="Phetsarath OT" w:cs="Phetsarath OT" w:hint="cs"/>
          <w:cs/>
          <w:lang w:val="pt-PT" w:bidi="lo-LA"/>
        </w:rPr>
        <w:t>ຢູ່ປະ​ເທດ​ອື່ນ</w:t>
      </w:r>
      <w:r w:rsidRPr="00B01C7E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B01C7E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B01C7E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B01C7E">
        <w:rPr>
          <w:rFonts w:ascii="Phetsarath OT" w:eastAsia="Phetsarath OT" w:hAnsi="Phetsarath OT" w:cs="Phetsarath OT" w:hint="cs"/>
          <w:cs/>
          <w:lang w:val="pt-PT" w:bidi="lo-LA"/>
        </w:rPr>
        <w:t>ອົງການ</w:t>
      </w:r>
      <w:r w:rsidR="00ED257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B01C7E">
        <w:rPr>
          <w:rFonts w:ascii="Phetsarath OT" w:eastAsia="Phetsarath OT" w:hAnsi="Phetsarath OT" w:cs="Phetsarath OT" w:hint="cs"/>
          <w:cs/>
          <w:lang w:val="pt-PT" w:bidi="lo-LA"/>
        </w:rPr>
        <w:t>ຈັດຕັ້ງລະຫວ່າງລັດຖະບານ</w:t>
      </w:r>
      <w:r w:rsidR="006516FA" w:rsidRPr="00B01C7E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Pr="00B01C7E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73589" w:rsidRPr="00B01C7E">
        <w:rPr>
          <w:rFonts w:ascii="Phetsarath OT" w:eastAsia="Phetsarath OT" w:hAnsi="Phetsarath OT" w:cs="Phetsarath OT" w:hint="cs"/>
          <w:cs/>
          <w:lang w:val="pt-PT" w:bidi="lo-LA"/>
        </w:rPr>
        <w:t>ກະຊວງອຸດສາຫະກໍາ ແລະ ການຄ້າ</w:t>
      </w:r>
      <w:r w:rsidR="009549D6" w:rsidRPr="00B01C7E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1791F" w:rsidRPr="00B01C7E">
        <w:rPr>
          <w:rFonts w:ascii="Phetsarath OT" w:eastAsia="Phetsarath OT" w:hAnsi="Phetsarath OT" w:cs="Phetsarath OT" w:hint="cs"/>
          <w:cs/>
          <w:lang w:val="pt-PT" w:bidi="lo-LA"/>
        </w:rPr>
        <w:t>ສາມາດ</w:t>
      </w:r>
      <w:r w:rsidRPr="00B01C7E">
        <w:rPr>
          <w:rFonts w:ascii="Phetsarath OT" w:eastAsia="Phetsarath OT" w:hAnsi="Phetsarath OT" w:cs="Phetsarath OT" w:hint="cs"/>
          <w:cs/>
          <w:lang w:val="pt-PT" w:bidi="lo-LA"/>
        </w:rPr>
        <w:t>ຮຽ</w:t>
      </w:r>
      <w:r w:rsidR="00BF3A0A" w:rsidRPr="00B01C7E">
        <w:rPr>
          <w:rFonts w:ascii="Phetsarath OT" w:eastAsia="Phetsarath OT" w:hAnsi="Phetsarath OT" w:cs="Phetsarath OT" w:hint="cs"/>
          <w:cs/>
          <w:lang w:val="pt-PT" w:bidi="lo-LA"/>
        </w:rPr>
        <w:t>ກຮ້ອງເອົາ</w:t>
      </w:r>
      <w:r w:rsidRPr="00B01C7E">
        <w:rPr>
          <w:rFonts w:ascii="Phetsarath OT" w:eastAsia="Phetsarath OT" w:hAnsi="Phetsarath OT" w:cs="Phetsarath OT" w:hint="cs"/>
          <w:cs/>
          <w:lang w:val="pt-PT" w:bidi="lo-LA"/>
        </w:rPr>
        <w:t>ບົດລາຍງານການກວດສອບ</w:t>
      </w:r>
      <w:r w:rsidR="00385512" w:rsidRPr="00B01C7E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DA6CC5" w:rsidRPr="00B01C7E">
        <w:rPr>
          <w:rFonts w:ascii="Phetsarath OT" w:eastAsia="Phetsarath OT" w:hAnsi="Phetsarath OT" w:cs="Phetsarath OT" w:hint="cs"/>
          <w:cs/>
          <w:lang w:val="pt-PT" w:bidi="lo-LA"/>
        </w:rPr>
        <w:t>ເພື່ອ</w:t>
      </w:r>
      <w:r w:rsidR="0011791F" w:rsidRPr="00B01C7E">
        <w:rPr>
          <w:rFonts w:ascii="Phetsarath OT" w:eastAsia="Phetsarath OT" w:hAnsi="Phetsarath OT" w:cs="Phetsarath OT" w:hint="cs"/>
          <w:cs/>
          <w:lang w:val="pt-PT" w:bidi="lo-LA"/>
        </w:rPr>
        <w:t>ນຳໃຊ້ເຂົ້າໃນການ</w:t>
      </w:r>
      <w:r w:rsidR="00DA6CC5" w:rsidRPr="00B01C7E">
        <w:rPr>
          <w:rFonts w:ascii="Phetsarath OT" w:eastAsia="Phetsarath OT" w:hAnsi="Phetsarath OT" w:cs="Phetsarath OT" w:hint="cs"/>
          <w:cs/>
          <w:lang w:val="pt-PT" w:bidi="lo-LA"/>
        </w:rPr>
        <w:t>ກວດສອບ</w:t>
      </w:r>
      <w:r w:rsidRPr="00B01C7E">
        <w:rPr>
          <w:rFonts w:ascii="Phetsarath OT" w:eastAsia="Phetsarath OT" w:hAnsi="Phetsarath OT" w:cs="Phetsarath OT"/>
          <w:cs/>
          <w:lang w:val="pt-PT" w:bidi="lo-LA"/>
        </w:rPr>
        <w:t>.</w:t>
      </w:r>
      <w:r w:rsidR="00A47988" w:rsidRPr="00B01C7E">
        <w:rPr>
          <w:rFonts w:ascii="Phetsarath OT" w:eastAsia="Phetsarath OT" w:hAnsi="Phetsarath OT" w:cs="Phetsarath OT"/>
          <w:lang w:val="pt-PT"/>
        </w:rPr>
        <w:t xml:space="preserve">​ </w:t>
      </w:r>
    </w:p>
    <w:p w14:paraId="36BCE0C1" w14:textId="77777777" w:rsidR="004B495F" w:rsidRPr="00892EFB" w:rsidRDefault="004B495F" w:rsidP="001B0EC1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4C25DA06" w14:textId="19268414" w:rsidR="00861425" w:rsidRPr="00892EFB" w:rsidRDefault="00A47988" w:rsidP="00D64F53">
      <w:pPr>
        <w:ind w:left="851" w:hanging="8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lang w:val="pt-PT" w:bidi="lo-LA"/>
        </w:rPr>
        <w:t>8</w:t>
      </w:r>
      <w:r w:rsidR="004A51B1" w:rsidRPr="00892EFB">
        <w:rPr>
          <w:rFonts w:ascii="Phetsarath OT" w:eastAsia="Phetsarath OT" w:hAnsi="Phetsarath OT" w:cs="Phetsarath OT"/>
          <w:bCs/>
          <w:cs/>
          <w:lang w:val="pt-PT" w:bidi="lo-LA"/>
        </w:rPr>
        <w:t>1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6E0599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6E0599" w:rsidRPr="00892EFB">
        <w:rPr>
          <w:rFonts w:ascii="Phetsarath OT" w:eastAsia="Phetsarath OT" w:hAnsi="Phetsarath OT" w:cs="Phetsarath OT"/>
          <w:bCs/>
          <w:cs/>
          <w:lang w:val="pt-PT" w:bidi="lo-LA"/>
        </w:rPr>
        <w:t>ປັບປຸງ</w:t>
      </w:r>
      <w:r w:rsidR="006E0599" w:rsidRPr="00892EFB">
        <w:rPr>
          <w:rFonts w:ascii="Phetsarath OT" w:eastAsia="Phetsarath OT" w:hAnsi="Phetsarath OT" w:cs="Phetsarath OT"/>
          <w:b/>
          <w:bCs/>
          <w:cs/>
          <w:lang w:val="pt-PT"/>
        </w:rPr>
        <w:t>)</w:t>
      </w:r>
      <w:r w:rsidR="006E0599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ການ​ຈົດທະບຽນ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0629F2E5" w14:textId="091CF41F" w:rsidR="0028762C" w:rsidRDefault="006B2950" w:rsidP="006C01AE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</w:t>
      </w:r>
      <w:r w:rsidR="00204FB6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ການ​ກວດ​ສອບເນື້ອໃນແລ້ວ</w:t>
      </w:r>
      <w:r w:rsidR="00204FB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04FB6" w:rsidRPr="00892EFB">
        <w:rPr>
          <w:rFonts w:ascii="Phetsarath OT" w:eastAsia="Phetsarath OT" w:hAnsi="Phetsarath OT" w:cs="Phetsarath OT" w:hint="cs"/>
          <w:cs/>
          <w:lang w:val="pt-PT" w:bidi="lo-LA"/>
        </w:rPr>
        <w:t>ຫາກເຫັນວ່າ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ສຳນວນຄຳຮ້ອງ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ຂໍ​ຈົດ​ທະບຽນພັນ​ພືດ​ໃໝ່</w:t>
      </w:r>
      <w:r w:rsidR="00204FB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ຖືກ​ຕ້ອງ</w:t>
      </w:r>
      <w:r w:rsidR="00D0772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ຕາ​ມ​ເງື່ອນ​ໄຂ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ທີ່​ໄດ້​ກຳນົດ​ໄວ້​ໃນ​ກົດໝາຍສະບັບ​ນີ້</w:t>
      </w:r>
      <w:r w:rsidR="00A47988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126D88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07F02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ຈົດທະບຽນ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ອອກໃບ​ຢັ້ງຢືນການຈົດ​ທະບຽນພັນ​ພືດ​ໃໝ່ໃຫ້ຜູ້ຮ້ອງຂໍ</w:t>
      </w:r>
      <w:r w:rsidR="006D78A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41509"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="004774FE" w:rsidRPr="00892EFB">
        <w:rPr>
          <w:rFonts w:ascii="Phetsarath OT" w:eastAsia="Phetsarath OT" w:hAnsi="Phetsarath OT" w:cs="Phetsarath OT" w:hint="cs"/>
          <w:cs/>
          <w:lang w:val="pt-PT" w:bidi="lo-LA"/>
        </w:rPr>
        <w:t>ບັນທຶກການຈົດທະບຽນ</w:t>
      </w:r>
      <w:r w:rsidR="00C6461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ເຜີຍ​ແຜ່​ຜົນຂອງ​ການ​ຈົດ​ທະບຽນດັ່ງ​ກ່າວ</w:t>
      </w:r>
      <w:r w:rsidR="00C84CD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ລວມທັງຊື່ທີ່ໄດ້ຮັບການຈົດທະບຽນ</w:t>
      </w:r>
      <w:r w:rsidR="00C84CD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ລົງ​ຈົດໝາຍເຫດທາງລັດຖະ​ການ​</w:t>
      </w:r>
      <w:r w:rsidR="003F4E1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ກ່ຽວ​ກັບ</w:t>
      </w:r>
      <w:r w:rsidR="004A47F1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ຊັບສິນທາງປັນຍາ</w:t>
      </w:r>
      <w:r w:rsidR="00A47988" w:rsidRPr="00892EFB">
        <w:rPr>
          <w:rFonts w:ascii="Phetsarath OT" w:eastAsia="Phetsarath OT" w:hAnsi="Phetsarath OT" w:cs="Phetsarath OT"/>
          <w:lang w:val="pt-PT"/>
        </w:rPr>
        <w:t>.</w:t>
      </w:r>
    </w:p>
    <w:p w14:paraId="1257DDF6" w14:textId="77777777" w:rsidR="0028762C" w:rsidRPr="00892EFB" w:rsidRDefault="0028762C" w:rsidP="003F4E1A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26149FC5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ໝວດ​ທີ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  <w:t>3</w:t>
      </w:r>
    </w:p>
    <w:p w14:paraId="004203C4" w14:textId="4F461626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ສິດຂອງ​</w:t>
      </w:r>
      <w:r w:rsidR="00107E3F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ນັກປັບປຸງ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ພັນ​ພືດ​</w:t>
      </w:r>
    </w:p>
    <w:p w14:paraId="7F971658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bCs/>
          <w:lang w:val="pt-PT"/>
        </w:rPr>
      </w:pPr>
    </w:p>
    <w:p w14:paraId="62412B40" w14:textId="4484F0B6" w:rsidR="0038076C" w:rsidRPr="00892EFB" w:rsidRDefault="0038076C" w:rsidP="0072651F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8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2</w:t>
      </w:r>
      <w:r w:rsidR="00094963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BF207A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F207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F207A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ສິດ​​ຂອງ</w:t>
      </w:r>
      <w:r w:rsidR="00107E3F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ນັກປັບປຸງ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​​ພັນ​ພືດ​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E064C36" w14:textId="54EACD67" w:rsidR="00C47133" w:rsidRPr="00892EFB" w:rsidRDefault="00204019" w:rsidP="0072651F">
      <w:pPr>
        <w:ind w:firstLine="10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</w:t>
      </w:r>
      <w:r w:rsidR="007F6D50" w:rsidRPr="00892EFB">
        <w:rPr>
          <w:rFonts w:ascii="Phetsarath OT" w:eastAsia="Phetsarath OT" w:hAnsi="Phetsarath OT" w:cs="Phetsarath OT" w:hint="cs"/>
          <w:cs/>
          <w:lang w:val="pt-PT" w:bidi="lo-LA"/>
        </w:rPr>
        <w:t>​​ພັນ​ພືດ​</w:t>
      </w:r>
      <w:r w:rsidR="007F6D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F6D50"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</w:t>
      </w:r>
      <w:r w:rsidR="00EB103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7F6D50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7F6D50" w:rsidRPr="00892EFB">
        <w:rPr>
          <w:rFonts w:ascii="Phetsarath OT" w:eastAsia="Phetsarath OT" w:hAnsi="Phetsarath OT" w:cs="Phetsarath OT"/>
          <w:lang w:val="pt-PT"/>
        </w:rPr>
        <w:t xml:space="preserve">: </w:t>
      </w:r>
    </w:p>
    <w:p w14:paraId="1E5A0EDB" w14:textId="67BD9057" w:rsidR="007F6D50" w:rsidRPr="00892EFB" w:rsidRDefault="008946D4" w:rsidP="00C64943">
      <w:pPr>
        <w:pStyle w:val="ListParagraph"/>
        <w:numPr>
          <w:ilvl w:val="0"/>
          <w:numId w:val="134"/>
        </w:numPr>
        <w:tabs>
          <w:tab w:val="left" w:pos="1414"/>
        </w:tabs>
        <w:ind w:left="426" w:firstLine="70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 ໃຫ້ບຸກຄົນ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B7384" w:rsidRPr="00892EFB">
        <w:rPr>
          <w:rFonts w:ascii="Phetsarath OT" w:eastAsia="Phetsarath OT" w:hAnsi="Phetsarath OT" w:cs="Phetsarath OT" w:hint="cs"/>
          <w:cs/>
          <w:lang w:val="pt-PT" w:bidi="lo-LA"/>
        </w:rPr>
        <w:t>ກະທໍາ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</w:t>
      </w:r>
      <w:r w:rsidR="00DB7384" w:rsidRPr="00892EFB">
        <w:rPr>
          <w:rFonts w:ascii="Phetsarath OT" w:eastAsia="Phetsarath OT" w:hAnsi="Phetsarath OT" w:cs="Phetsarath OT" w:hint="cs"/>
          <w:cs/>
          <w:lang w:val="pt-PT" w:bidi="lo-LA"/>
        </w:rPr>
        <w:t>ຕໍ່ສ່ວນຂະຫຍາຍພັນ</w:t>
      </w:r>
      <w:r w:rsidR="00E53DB3" w:rsidRPr="00892EFB">
        <w:rPr>
          <w:rFonts w:ascii="Phetsarath OT" w:eastAsia="Phetsarath OT" w:hAnsi="Phetsarath OT" w:cs="Phetsarath OT" w:hint="cs"/>
          <w:cs/>
          <w:lang w:val="pt-PT" w:bidi="lo-LA"/>
        </w:rPr>
        <w:t>ພືດ</w:t>
      </w:r>
      <w:r w:rsidR="00DB7384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ທີ່ໄດ້ຮັບການປົກປ້ອງ</w:t>
      </w:r>
      <w:r w:rsidR="00DB738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20A10" w:rsidRPr="00892EFB">
        <w:rPr>
          <w:rFonts w:ascii="Phetsarath OT" w:eastAsia="Phetsarath OT" w:hAnsi="Phetsarath OT" w:cs="Phetsarath OT" w:hint="cs"/>
          <w:cs/>
          <w:lang w:val="pt-PT" w:bidi="lo-LA"/>
        </w:rPr>
        <w:t>ດັ່ງ</w:t>
      </w:r>
      <w:r w:rsidR="00DA7738" w:rsidRPr="00892EFB">
        <w:rPr>
          <w:rFonts w:ascii="Phetsarath OT" w:eastAsia="Phetsarath OT" w:hAnsi="Phetsarath OT" w:cs="Phetsarath OT" w:hint="cs"/>
          <w:cs/>
          <w:lang w:val="pt-PT" w:bidi="lo-LA"/>
        </w:rPr>
        <w:t>ນີ້</w:t>
      </w:r>
      <w:r w:rsidR="00DB7384" w:rsidRPr="00892EFB">
        <w:rPr>
          <w:rFonts w:ascii="Phetsarath OT" w:eastAsia="Phetsarath OT" w:hAnsi="Phetsarath OT" w:cs="Phetsarath OT"/>
          <w:cs/>
          <w:lang w:val="pt-PT" w:bidi="lo-LA"/>
        </w:rPr>
        <w:t>:</w:t>
      </w:r>
    </w:p>
    <w:p w14:paraId="7FF8B5B5" w14:textId="3350D0BB" w:rsidR="00356550" w:rsidRPr="00892EFB" w:rsidRDefault="00675986" w:rsidP="00675986">
      <w:pPr>
        <w:tabs>
          <w:tab w:val="left" w:pos="1843"/>
          <w:tab w:val="left" w:pos="1985"/>
        </w:tabs>
        <w:ind w:firstLine="137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1.1.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</w:t>
      </w:r>
      <w:r w:rsidR="00E07F02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50763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0763B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</w:t>
      </w:r>
      <w:r w:rsidR="00733BFE" w:rsidRPr="00892EFB">
        <w:rPr>
          <w:rFonts w:ascii="Phetsarath OT" w:eastAsia="Phetsarath OT" w:hAnsi="Phetsarath OT" w:cs="Phetsarath OT" w:hint="cs"/>
          <w:cs/>
          <w:lang w:val="pt-PT" w:bidi="lo-LA"/>
        </w:rPr>
        <w:t>ຊ້ຳ</w:t>
      </w:r>
      <w:r w:rsidR="0087169D" w:rsidRPr="00892EFB">
        <w:rPr>
          <w:rFonts w:ascii="Phetsarath OT" w:eastAsia="Phetsarath OT" w:hAnsi="Phetsarath OT" w:cs="Phetsarath OT"/>
          <w:lang w:val="pt-PT"/>
        </w:rPr>
        <w:t>;</w:t>
      </w:r>
    </w:p>
    <w:p w14:paraId="035FCBE8" w14:textId="4BA9E413" w:rsidR="00356550" w:rsidRPr="00892EFB" w:rsidRDefault="00675986" w:rsidP="00675986">
      <w:pPr>
        <w:pStyle w:val="ListParagraph"/>
        <w:tabs>
          <w:tab w:val="left" w:pos="1843"/>
          <w:tab w:val="left" w:pos="1985"/>
        </w:tabs>
        <w:ind w:left="1701" w:hanging="31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1.2.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ສ້າງ​ເງື່ອນ​ໄຂ</w:t>
      </w:r>
      <w:r w:rsidR="00A47988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ເພື່ອ​ຂະຫຍາຍ​ພັນ​</w:t>
      </w:r>
      <w:r w:rsidR="00A47988" w:rsidRPr="00892EFB">
        <w:rPr>
          <w:rFonts w:ascii="Phetsarath OT" w:eastAsia="Phetsarath OT" w:hAnsi="Phetsarath OT" w:cs="Phetsarath OT"/>
          <w:lang w:val="pt-PT"/>
        </w:rPr>
        <w:t>;</w:t>
      </w:r>
    </w:p>
    <w:p w14:paraId="0D1E2D2B" w14:textId="35741F09" w:rsidR="00356550" w:rsidRPr="00892EFB" w:rsidRDefault="00675986" w:rsidP="00675986">
      <w:pPr>
        <w:pStyle w:val="ListParagraph"/>
        <w:tabs>
          <w:tab w:val="left" w:pos="1843"/>
          <w:tab w:val="left" w:pos="1985"/>
        </w:tabs>
        <w:ind w:left="1701" w:hanging="31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1.3.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ສະ​ເໜີຂາຍ</w:t>
      </w:r>
      <w:r w:rsidR="00A47988" w:rsidRPr="00892EFB">
        <w:rPr>
          <w:rFonts w:ascii="Phetsarath OT" w:eastAsia="Phetsarath OT" w:hAnsi="Phetsarath OT" w:cs="Phetsarath OT"/>
          <w:lang w:val="pt-PT"/>
        </w:rPr>
        <w:t>;</w:t>
      </w:r>
    </w:p>
    <w:p w14:paraId="59B792B3" w14:textId="42D75969" w:rsidR="00356550" w:rsidRPr="00892EFB" w:rsidRDefault="00675986" w:rsidP="00675986">
      <w:pPr>
        <w:pStyle w:val="ListParagraph"/>
        <w:tabs>
          <w:tab w:val="left" w:pos="1843"/>
          <w:tab w:val="left" w:pos="1985"/>
        </w:tabs>
        <w:ind w:left="1701" w:hanging="31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1.4.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ຂາຍ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ຈຳໜ່າຍ</w:t>
      </w:r>
      <w:r w:rsidR="00A47988" w:rsidRPr="00892EFB">
        <w:rPr>
          <w:rFonts w:ascii="Phetsarath OT" w:eastAsia="Phetsarath OT" w:hAnsi="Phetsarath OT" w:cs="Phetsarath OT"/>
          <w:lang w:val="pt-PT"/>
        </w:rPr>
        <w:t>;</w:t>
      </w:r>
    </w:p>
    <w:p w14:paraId="7283D330" w14:textId="5A8DF360" w:rsidR="00356550" w:rsidRPr="00892EFB" w:rsidRDefault="00675986" w:rsidP="00675986">
      <w:pPr>
        <w:pStyle w:val="ListParagraph"/>
        <w:tabs>
          <w:tab w:val="left" w:pos="1843"/>
          <w:tab w:val="left" w:pos="1985"/>
        </w:tabs>
        <w:ind w:left="1701" w:hanging="31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1.5.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ສົ່ງ​ອອກ</w:t>
      </w:r>
      <w:r w:rsidR="00991807" w:rsidRPr="00892EFB">
        <w:rPr>
          <w:rFonts w:ascii="Phetsarath OT" w:eastAsia="Phetsarath OT" w:hAnsi="Phetsarath OT" w:cs="Phetsarath OT"/>
          <w:lang w:val="pt-PT" w:bidi="lo-LA"/>
        </w:rPr>
        <w:t>;</w:t>
      </w:r>
      <w:r w:rsidR="00A4798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</w:p>
    <w:p w14:paraId="4649C36F" w14:textId="12BE88BD" w:rsidR="00356550" w:rsidRPr="00892EFB" w:rsidRDefault="00675986" w:rsidP="00675986">
      <w:pPr>
        <w:pStyle w:val="ListParagraph"/>
        <w:tabs>
          <w:tab w:val="left" w:pos="1843"/>
          <w:tab w:val="left" w:pos="1985"/>
        </w:tabs>
        <w:ind w:left="1701" w:hanging="31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1.6.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ນຳ​ເຂົ້າ</w:t>
      </w:r>
      <w:r w:rsidR="00A47988" w:rsidRPr="00892EFB">
        <w:rPr>
          <w:rFonts w:ascii="Phetsarath OT" w:eastAsia="Phetsarath OT" w:hAnsi="Phetsarath OT" w:cs="Phetsarath OT"/>
          <w:lang w:val="pt-PT"/>
        </w:rPr>
        <w:t>;</w:t>
      </w:r>
    </w:p>
    <w:p w14:paraId="16DB61DA" w14:textId="32906C7D" w:rsidR="007F6D50" w:rsidRPr="00892EFB" w:rsidRDefault="00675986" w:rsidP="00675986">
      <w:pPr>
        <w:pStyle w:val="ListParagraph"/>
        <w:tabs>
          <w:tab w:val="left" w:pos="1843"/>
          <w:tab w:val="left" w:pos="1985"/>
        </w:tabs>
        <w:ind w:left="1701" w:hanging="31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1.7.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ເກັບ​ຮັກສາ​ໄວ້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ເພື່ອຈຸດປະສົງ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/>
          <w:lang w:val="pt-PT"/>
        </w:rPr>
        <w:t xml:space="preserve">1.1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="00A47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47988" w:rsidRPr="00892EFB">
        <w:rPr>
          <w:rFonts w:ascii="Phetsarath OT" w:eastAsia="Phetsarath OT" w:hAnsi="Phetsarath OT" w:cs="Phetsarath OT"/>
          <w:lang w:val="pt-PT"/>
        </w:rPr>
        <w:t>1.</w:t>
      </w:r>
      <w:r w:rsidR="00957324" w:rsidRPr="00892EFB">
        <w:rPr>
          <w:rFonts w:ascii="Phetsarath OT" w:eastAsia="Phetsarath OT" w:hAnsi="Phetsarath OT" w:cs="Phetsarath OT"/>
          <w:lang w:val="pt-PT"/>
        </w:rPr>
        <w:t>6</w:t>
      </w:r>
      <w:r w:rsidR="00A47988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383269" w:rsidRPr="00892EFB">
        <w:rPr>
          <w:rFonts w:ascii="Phetsarath OT" w:eastAsia="Phetsarath OT" w:hAnsi="Phetsarath OT" w:cs="Phetsarath OT"/>
          <w:cs/>
          <w:lang w:val="pt-PT" w:bidi="lo-LA"/>
        </w:rPr>
        <w:t>ຂອງ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ມາດຕານີ້</w:t>
      </w:r>
      <w:r w:rsidR="007F6D50" w:rsidRPr="00892EFB">
        <w:rPr>
          <w:rFonts w:ascii="Phetsarath OT" w:eastAsia="Phetsarath OT" w:hAnsi="Phetsarath OT" w:cs="Phetsarath OT"/>
          <w:lang w:val="pt-PT"/>
        </w:rPr>
        <w:t>.</w:t>
      </w:r>
    </w:p>
    <w:p w14:paraId="560BE67A" w14:textId="2195AFDD" w:rsidR="00BD515A" w:rsidRPr="00892EFB" w:rsidRDefault="00A47988" w:rsidP="00C64943">
      <w:pPr>
        <w:pStyle w:val="ListParagraph"/>
        <w:numPr>
          <w:ilvl w:val="0"/>
          <w:numId w:val="17"/>
        </w:numPr>
        <w:tabs>
          <w:tab w:val="left" w:pos="1456"/>
        </w:tabs>
        <w:ind w:hanging="60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ວາງເງື່ອນ​ໄຂ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ຂໍ້​ຈຳກັດ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ໃນການອະນຸຍາດຂອງຕົນ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BD515A" w:rsidRPr="00892EFB">
        <w:rPr>
          <w:rFonts w:ascii="Phetsarath OT" w:eastAsia="Phetsarath OT" w:hAnsi="Phetsarath OT" w:cs="Phetsarath OT" w:hint="cs"/>
          <w:cs/>
          <w:lang w:val="pt-PT" w:bidi="lo-LA"/>
        </w:rPr>
        <w:t>;</w:t>
      </w:r>
      <w:r w:rsidR="008946D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329D355C" w14:textId="5ED778B0" w:rsidR="003C22C9" w:rsidRPr="00892EFB" w:rsidRDefault="00A47988" w:rsidP="00D96F44">
      <w:pPr>
        <w:pStyle w:val="ListParagraph"/>
        <w:numPr>
          <w:ilvl w:val="0"/>
          <w:numId w:val="17"/>
        </w:numPr>
        <w:tabs>
          <w:tab w:val="left" w:pos="1456"/>
        </w:tabs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ປົກ​ປ້ອງຜົນປະໂຫຍດຂອງຕົນ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ຕາມກົດໝາຍ</w:t>
      </w:r>
      <w:r w:rsidR="009C13C3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D515A" w:rsidRPr="00892EFB">
        <w:rPr>
          <w:rFonts w:ascii="Phetsarath OT" w:eastAsia="Phetsarath OT" w:hAnsi="Phetsarath OT" w:cs="Phetsarath OT" w:hint="cs"/>
          <w:cs/>
          <w:lang w:val="pt-PT" w:bidi="lo-LA"/>
        </w:rPr>
        <w:t>ຈາກການລະເມີດຂອງ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="00BD515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720A10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ສິດໃນການຮ້ອງຟ້ອງ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ສິດໃນການໄດ້ຮັບການຊົດເຊີຍ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ຈາກຄວາມ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ໄດ້ກໍ່ຂຶ້ນ</w:t>
      </w:r>
      <w:r w:rsidR="00720A10" w:rsidRPr="00892EF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4D296756" w14:textId="0B3DD6E0" w:rsidR="00720A10" w:rsidRPr="00892EFB" w:rsidRDefault="00720A10" w:rsidP="00C64943">
      <w:pPr>
        <w:pStyle w:val="ListParagraph"/>
        <w:numPr>
          <w:ilvl w:val="0"/>
          <w:numId w:val="17"/>
        </w:numPr>
        <w:tabs>
          <w:tab w:val="left" w:pos="1456"/>
        </w:tabs>
        <w:ind w:hanging="60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ນຳໃຊ້ສ</w:t>
      </w:r>
      <w:r w:rsidR="001D74CD" w:rsidRPr="00892EFB">
        <w:rPr>
          <w:rFonts w:ascii="Phetsarath OT" w:eastAsia="Phetsarath OT" w:hAnsi="Phetsarath OT" w:cs="Phetsarath OT" w:hint="cs"/>
          <w:cs/>
          <w:lang w:val="pt-PT" w:bidi="lo-LA"/>
        </w:rPr>
        <w:t>ິດອື່ນ</w:t>
      </w:r>
      <w:r w:rsidR="009C13C3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1D74CD"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ຕາມທີ່ໄດ້ກຳນົດໄວ້ໃນກົດໝາຍ</w:t>
      </w:r>
      <w:r w:rsidR="001D74CD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107EF5E2" w14:textId="5EEC4C0E" w:rsidR="00E01ED0" w:rsidRPr="00892EFB" w:rsidRDefault="00E01ED0" w:rsidP="0038360F">
      <w:pPr>
        <w:pStyle w:val="ListParagraph"/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ການ​ກະທຳ​ ທີ່ໄດ້ກໍານົດ​ໄວ້​ໃ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ນ​​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1.1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1.7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ມາດ​ຕານີ້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bidi="lo-LA"/>
        </w:rPr>
        <w:t>ກ່ຽວກັບສ່ວນຂະຫຍາຍພັນຂອງພັນພືດໃໝ່</w:t>
      </w:r>
      <w:r w:rsidR="00675986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13C3">
        <w:rPr>
          <w:rFonts w:ascii="Phetsarath OT" w:eastAsia="Phetsarath OT" w:hAnsi="Phetsarath OT" w:cs="Phetsarath OT"/>
          <w:cs/>
          <w:lang w:bidi="lo-LA"/>
        </w:rPr>
        <w:t>ທີ່ໄດ້ຮັບການປົກປ້ອງ</w:t>
      </w:r>
      <w:r w:rsidRPr="00892EFB">
        <w:rPr>
          <w:rFonts w:ascii="Phetsarath OT" w:eastAsia="Phetsarath OT" w:hAnsi="Phetsarath OT" w:cs="Phetsarath OT"/>
          <w:cs/>
          <w:lang w:bidi="lo-LA"/>
        </w:rPr>
        <w:t>ຕ້ອງສອ</w:t>
      </w:r>
      <w:r w:rsidR="00675986" w:rsidRPr="00892EFB">
        <w:rPr>
          <w:rFonts w:ascii="Phetsarath OT" w:eastAsia="Phetsarath OT" w:hAnsi="Phetsarath OT" w:cs="Phetsarath OT"/>
          <w:cs/>
          <w:lang w:bidi="lo-LA"/>
        </w:rPr>
        <w:t>ດຄ່ອງກັບການກະທຳ</w:t>
      </w:r>
      <w:r w:rsidR="009C13C3">
        <w:rPr>
          <w:rFonts w:ascii="Phetsarath OT" w:eastAsia="Phetsarath OT" w:hAnsi="Phetsarath OT" w:cs="Phetsarath OT" w:hint="cs"/>
          <w:cs/>
          <w:lang w:bidi="lo-LA"/>
        </w:rPr>
        <w:t xml:space="preserve"> ຕາມ</w:t>
      </w:r>
      <w:r w:rsidR="00675986" w:rsidRPr="00892EFB">
        <w:rPr>
          <w:rFonts w:ascii="Phetsarath OT" w:eastAsia="Phetsarath OT" w:hAnsi="Phetsarath OT" w:cs="Phetsarath OT"/>
          <w:cs/>
          <w:lang w:bidi="lo-LA"/>
        </w:rPr>
        <w:t>ທີ່ໄດ້ກຳນົດໄວ້ໃນ</w:t>
      </w:r>
      <w:r w:rsidR="00DA1B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892EFB">
        <w:rPr>
          <w:rFonts w:ascii="Phetsarath OT" w:eastAsia="Phetsarath OT" w:hAnsi="Phetsarath OT" w:cs="Phetsarath OT"/>
          <w:cs/>
        </w:rPr>
        <w:t xml:space="preserve">85 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="00475535">
        <w:rPr>
          <w:rFonts w:ascii="Phetsarath OT" w:eastAsia="Phetsarath OT" w:hAnsi="Phetsarath OT" w:cs="Phetsarath OT" w:hint="cs"/>
          <w:cs/>
          <w:lang w:bidi="lo-LA"/>
        </w:rPr>
        <w:t xml:space="preserve">ມາດຕາ </w:t>
      </w:r>
      <w:r w:rsidRPr="00892EFB">
        <w:rPr>
          <w:rFonts w:ascii="Phetsarath OT" w:eastAsia="Phetsarath OT" w:hAnsi="Phetsarath OT" w:cs="Phetsarath OT"/>
          <w:cs/>
        </w:rPr>
        <w:t>86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</w:t>
      </w:r>
      <w:r w:rsidRPr="00892EFB">
        <w:rPr>
          <w:rFonts w:ascii="Phetsarath OT" w:eastAsia="Phetsarath OT" w:hAnsi="Phetsarath OT" w:cs="Phetsarath OT"/>
          <w:cs/>
        </w:rPr>
        <w:t>.</w:t>
      </w:r>
    </w:p>
    <w:p w14:paraId="2B7A133D" w14:textId="6CCF1F82" w:rsidR="001E5271" w:rsidRPr="00892EFB" w:rsidRDefault="001E5271" w:rsidP="0038360F">
      <w:pPr>
        <w:pStyle w:val="ListParagraph"/>
        <w:ind w:left="426" w:firstLine="666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ການ​ກະທຳ​ ທີ່ໄດ້ກໍານົດ​ໄວ້​ໃ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ນ​​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1.1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01D2D" w:rsidRPr="00892EFB">
        <w:rPr>
          <w:rFonts w:ascii="Phetsarath OT" w:eastAsia="Phetsarath OT" w:hAnsi="Phetsarath OT" w:cs="Phetsarath OT"/>
          <w:lang w:val="pt-PT" w:bidi="lo-LA"/>
        </w:rPr>
        <w:t xml:space="preserve">1.7 </w:t>
      </w:r>
      <w:r w:rsidR="00E01ED0" w:rsidRPr="00892EFB">
        <w:rPr>
          <w:rFonts w:ascii="Phetsarath OT" w:eastAsia="Phetsarath OT" w:hAnsi="Phetsarath OT" w:cs="Phetsarath OT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ມາດ​ຕານີ້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ກ່ຽວ​ກັບ​ຜົນ​ເກັບ​ກ່ຽວ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ລວມທັງ​ໝົດ​ຕົ້ນພືດ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ສ່ວນ​ໃດໜຶ່ງຂອງ​​ຕົ້ນພືດ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ທີ່​ໄດ້​ມາ​​​ໂດຍບໍ່ໄດ້ຮັບອະນຸຍາດ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ຈາກການນຳໃຊ້ສ່ວນຂະຫຍາຍ​ພັນ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ຂອງພັນພືດທີ່​ໄດ້​ຮັບ​ການ​ປົກ​ປ້ອງນັ້ນ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ຕ້ອງຂໍ​ອະນຸ​ຍາດ​</w:t>
      </w:r>
      <w:r w:rsidR="00BE1F63" w:rsidRPr="00892EFB">
        <w:rPr>
          <w:rFonts w:ascii="Phetsarath OT" w:eastAsia="Phetsarath OT" w:hAnsi="Phetsarath OT" w:cs="Phetsarath OT" w:hint="cs"/>
          <w:cs/>
          <w:lang w:val="pt-PT" w:bidi="lo-LA"/>
        </w:rPr>
        <w:t>ນຳ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ນັກ​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ພັນ​​ພືດ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ແຕ່ນັກ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ພັນ​ພືດ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ມີໂອກາດທີ່ເໝາະສົມໃນການນຳໃຊ້ສິດຂອງຕົນ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ກ່ຽວ​ກັບ​ສ່ວນຂະຫຍາຍ​ພັນດັ່ງກ່າວ</w:t>
      </w:r>
      <w:r w:rsidR="0079067F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="00C4713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65F81" w:rsidRPr="00892EFB">
        <w:rPr>
          <w:rFonts w:ascii="Phetsarath OT" w:eastAsia="Phetsarath OT" w:hAnsi="Phetsarath OT" w:cs="Phetsarath OT" w:hint="cs"/>
          <w:cs/>
          <w:lang w:val="pt-PT" w:bidi="lo-LA"/>
        </w:rPr>
        <w:t>ຍົກເວັ້ນ</w:t>
      </w:r>
      <w:r w:rsidR="00BE1F63"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ການກະທຳທີ່ໄດ້ກຳນົດໄວ້</w:t>
      </w:r>
      <w:r w:rsidR="00857FD1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AA02F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C47133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="00C4713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403D2" w:rsidRPr="00892EFB">
        <w:rPr>
          <w:rFonts w:ascii="Phetsarath OT" w:eastAsia="Phetsarath OT" w:hAnsi="Phetsarath OT" w:cs="Phetsarath OT"/>
          <w:cs/>
          <w:lang w:val="pt-PT" w:bidi="lo-LA"/>
        </w:rPr>
        <w:t>8</w:t>
      </w:r>
      <w:r w:rsidR="005403D2" w:rsidRPr="00892EFB">
        <w:rPr>
          <w:rFonts w:ascii="Phetsarath OT" w:eastAsia="Phetsarath OT" w:hAnsi="Phetsarath OT" w:cs="Phetsarath OT"/>
          <w:lang w:val="pt-PT" w:bidi="lo-LA"/>
        </w:rPr>
        <w:t>5</w:t>
      </w:r>
      <w:r w:rsidR="005403D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403D2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475535">
        <w:rPr>
          <w:rFonts w:ascii="Phetsarath OT" w:eastAsia="Phetsarath OT" w:hAnsi="Phetsarath OT" w:cs="Phetsarath OT" w:hint="cs"/>
          <w:cs/>
          <w:lang w:val="pt-PT" w:bidi="lo-LA"/>
        </w:rPr>
        <w:t xml:space="preserve"> ມາດຕາ</w:t>
      </w:r>
      <w:r w:rsidR="005403D2" w:rsidRPr="00892EFB">
        <w:rPr>
          <w:rFonts w:ascii="Phetsarath OT" w:eastAsia="Phetsarath OT" w:hAnsi="Phetsarath OT" w:cs="Phetsarath OT"/>
          <w:cs/>
          <w:lang w:val="pt-PT" w:bidi="lo-LA"/>
        </w:rPr>
        <w:t xml:space="preserve"> 8</w:t>
      </w:r>
      <w:r w:rsidR="005403D2" w:rsidRPr="00892EFB">
        <w:rPr>
          <w:rFonts w:ascii="Phetsarath OT" w:eastAsia="Phetsarath OT" w:hAnsi="Phetsarath OT" w:cs="Phetsarath OT"/>
          <w:lang w:val="pt-PT" w:bidi="lo-LA"/>
        </w:rPr>
        <w:t>6</w:t>
      </w:r>
      <w:r w:rsidR="00720A1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ຂອງກົດໝາຍສະບັບນີ້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147C6732" w14:textId="374155A3" w:rsidR="005F5101" w:rsidRPr="00892EFB" w:rsidRDefault="00E53DB3" w:rsidP="0038360F">
      <w:pPr>
        <w:tabs>
          <w:tab w:val="left" w:pos="1134"/>
        </w:tabs>
        <w:ind w:left="426" w:firstLine="66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ການ​ກະທຳ​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ທີ່ໄດ້ກໍານົດ​ໄວ້​ໃນ​​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1.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1.7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CB588A" w:rsidRPr="00892EFB">
        <w:rPr>
          <w:rFonts w:ascii="Phetsarath OT" w:eastAsia="Phetsarath OT" w:hAnsi="Phetsarath OT" w:cs="Phetsarath OT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ມາດ​ຕານີ້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3012A" w:rsidRPr="00892EFB">
        <w:rPr>
          <w:rFonts w:ascii="Phetsarath OT" w:eastAsia="Phetsarath OT" w:hAnsi="Phetsarath OT" w:cs="Phetsarath OT" w:hint="cs"/>
          <w:cs/>
          <w:lang w:val="pt-PT" w:bidi="lo-LA"/>
        </w:rPr>
        <w:t>ສໍາລັບ</w:t>
      </w:r>
      <w:r w:rsidR="00B82115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</w:t>
      </w:r>
      <w:r w:rsidR="0067598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ທີ່ໄດ້ຈາກຜົນເກັບກ່ຽວໂດຍກົງ</w:t>
      </w:r>
      <w:r w:rsidR="0067309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ປົກປ້ອງຕາມບົດບັນຍັດໃນ</w:t>
      </w:r>
      <w:r w:rsidR="00A907E5" w:rsidRPr="00892EFB">
        <w:rPr>
          <w:rFonts w:ascii="Phetsarath OT" w:eastAsia="Phetsarath OT" w:hAnsi="Phetsarath OT" w:cs="Phetsarath OT" w:hint="cs"/>
          <w:cs/>
          <w:lang w:bidi="lo-LA"/>
        </w:rPr>
        <w:t>ວັກທີ</w:t>
      </w:r>
      <w:r w:rsidR="00E65F81" w:rsidRPr="00892EFB">
        <w:rPr>
          <w:rFonts w:ascii="Phetsarath OT" w:eastAsia="Phetsarath OT" w:hAnsi="Phetsarath OT" w:cs="Phetsarath OT" w:hint="cs"/>
          <w:cs/>
          <w:lang w:bidi="lo-LA"/>
        </w:rPr>
        <w:t xml:space="preserve">ສອງ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ຂອງມາດຕານີ້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ຊຶ່ງຍັງບໍ່ໄດ້ຮັບອະນຸຍາດໃຫ້ນໍາໃຊ້ຜົນເກັບກ່ຽວດັ່ງກ່າວ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ຕ້ອງຂໍອະນຸຍາດຈາກນັກປັບປຸງພັນພືດ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ເວັ້ນເສຍ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ແຕ່ນັກປັບປຸງພັນ</w:t>
      </w:r>
      <w:r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>ພືດ</w:t>
      </w:r>
      <w:r w:rsidR="00494E2C"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5F5101"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>ໄດ້ມີໂອກາດນໍາໃຊ້</w:t>
      </w:r>
      <w:r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>ສິດຂອງຕົນ</w:t>
      </w:r>
      <w:r w:rsidR="005F5101"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>ຢ່າງເໝາະສົມແລ້ວ</w:t>
      </w:r>
      <w:r w:rsidR="00DA1B45"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>ກ່ຽວກັບສ່ວນຂະຫຍາຍພັນພືດດັ່ງກ່າວ</w:t>
      </w:r>
      <w:r w:rsidR="00CB588A"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>,</w:t>
      </w:r>
      <w:r w:rsidR="00C47133" w:rsidRPr="00494E2C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="00E65F81" w:rsidRPr="00494E2C">
        <w:rPr>
          <w:rFonts w:ascii="Phetsarath OT" w:eastAsia="Phetsarath OT" w:hAnsi="Phetsarath OT" w:cs="Phetsarath OT" w:hint="cs"/>
          <w:spacing w:val="-6"/>
          <w:cs/>
          <w:lang w:bidi="lo-LA"/>
        </w:rPr>
        <w:t>ຍົກເວັ້ນ</w:t>
      </w:r>
      <w:r w:rsidR="00623630" w:rsidRPr="00494E2C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</w:t>
      </w:r>
      <w:r w:rsidR="00494E2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23630" w:rsidRPr="00892EFB">
        <w:rPr>
          <w:rFonts w:ascii="Phetsarath OT" w:eastAsia="Phetsarath OT" w:hAnsi="Phetsarath OT" w:cs="Phetsarath OT" w:hint="cs"/>
          <w:cs/>
          <w:lang w:val="pt-PT" w:bidi="lo-LA"/>
        </w:rPr>
        <w:t>ກະທຳທີ່ໄດ້ກຳນົດໄວ້ໃນ</w:t>
      </w:r>
      <w:r w:rsidR="00DA1B4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C47133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="00C47133" w:rsidRPr="00892EFB">
        <w:rPr>
          <w:rFonts w:ascii="Phetsarath OT" w:eastAsia="Phetsarath OT" w:hAnsi="Phetsarath OT" w:cs="Phetsarath OT"/>
          <w:cs/>
          <w:lang w:val="pt-PT" w:bidi="lo-LA"/>
        </w:rPr>
        <w:t xml:space="preserve"> 8</w:t>
      </w:r>
      <w:r w:rsidR="005403D2" w:rsidRPr="00892EFB">
        <w:rPr>
          <w:rFonts w:ascii="Phetsarath OT" w:eastAsia="Phetsarath OT" w:hAnsi="Phetsarath OT" w:cs="Phetsarath OT"/>
          <w:lang w:val="pt-PT" w:bidi="lo-LA"/>
        </w:rPr>
        <w:t>5</w:t>
      </w:r>
      <w:r w:rsidR="00C4713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47133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C4713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A1B45">
        <w:rPr>
          <w:rFonts w:ascii="Phetsarath OT" w:eastAsia="Phetsarath OT" w:hAnsi="Phetsarath OT" w:cs="Phetsarath OT" w:hint="cs"/>
          <w:cs/>
          <w:lang w:val="pt-PT" w:bidi="lo-LA"/>
        </w:rPr>
        <w:t xml:space="preserve">ມາດຕາ </w:t>
      </w:r>
      <w:r w:rsidR="00C47133" w:rsidRPr="00892EFB">
        <w:rPr>
          <w:rFonts w:ascii="Phetsarath OT" w:eastAsia="Phetsarath OT" w:hAnsi="Phetsarath OT" w:cs="Phetsarath OT"/>
          <w:cs/>
          <w:lang w:val="pt-PT" w:bidi="lo-LA"/>
        </w:rPr>
        <w:t>8</w:t>
      </w:r>
      <w:r w:rsidR="005403D2" w:rsidRPr="00892EFB">
        <w:rPr>
          <w:rFonts w:ascii="Phetsarath OT" w:eastAsia="Phetsarath OT" w:hAnsi="Phetsarath OT" w:cs="Phetsarath OT"/>
          <w:lang w:val="pt-PT" w:bidi="lo-LA"/>
        </w:rPr>
        <w:t>6</w:t>
      </w:r>
      <w:r w:rsidR="00B40055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40055"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ຂອງກົດໝາຍສະບັບນີ້</w:t>
      </w:r>
      <w:r w:rsidR="005F5101" w:rsidRPr="00892EFB">
        <w:rPr>
          <w:rFonts w:ascii="Phetsarath OT" w:eastAsia="Phetsarath OT" w:hAnsi="Phetsarath OT" w:cs="Phetsarath OT"/>
          <w:cs/>
          <w:lang w:bidi="lo-LA"/>
        </w:rPr>
        <w:t xml:space="preserve">.​ </w:t>
      </w:r>
    </w:p>
    <w:p w14:paraId="0540DE30" w14:textId="410A9B0B" w:rsidR="00A47988" w:rsidRPr="00892EFB" w:rsidRDefault="00A47988" w:rsidP="00115CB3">
      <w:pPr>
        <w:tabs>
          <w:tab w:val="left" w:pos="1134"/>
        </w:tabs>
        <w:ind w:left="426" w:firstLine="70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ບົດ​ບັນຍັດທີ່​ໄດ້​ກຳນົດໄວ້ໃນ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ວັກທີ</w:t>
      </w:r>
      <w:r w:rsidR="00E65F81" w:rsidRPr="00892EFB">
        <w:rPr>
          <w:rFonts w:ascii="Phetsarath OT" w:eastAsia="Phetsarath OT" w:hAnsi="Phetsarath OT" w:cs="Phetsarath OT" w:hint="cs"/>
          <w:cs/>
          <w:lang w:val="pt-PT" w:bidi="lo-LA"/>
        </w:rPr>
        <w:t>ໜຶ່ງ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FD1CB5" w:rsidRPr="00892EF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="00FD1CB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4438D" w:rsidRPr="00892EFB">
        <w:rPr>
          <w:rFonts w:ascii="Phetsarath OT" w:eastAsia="Phetsarath OT" w:hAnsi="Phetsarath OT" w:cs="Phetsarath OT" w:hint="cs"/>
          <w:cs/>
          <w:lang w:val="pt-PT" w:bidi="lo-LA"/>
        </w:rPr>
        <w:t>ວັກທີ</w:t>
      </w:r>
      <w:r w:rsidR="00E65F81" w:rsidRPr="00892EFB">
        <w:rPr>
          <w:rFonts w:ascii="Phetsarath OT" w:eastAsia="Phetsarath OT" w:hAnsi="Phetsarath OT" w:cs="Phetsarath OT" w:hint="cs"/>
          <w:cs/>
          <w:lang w:val="pt-PT" w:bidi="lo-LA"/>
        </w:rPr>
        <w:t>ສ</w:t>
      </w:r>
      <w:r w:rsidR="00C46B74" w:rsidRPr="00892EFB">
        <w:rPr>
          <w:rFonts w:ascii="Phetsarath OT" w:eastAsia="Phetsarath OT" w:hAnsi="Phetsarath OT" w:cs="Phetsarath OT" w:hint="cs"/>
          <w:cs/>
          <w:lang w:val="pt-PT" w:bidi="lo-LA"/>
        </w:rPr>
        <w:t>ີ່</w:t>
      </w:r>
      <w:r w:rsidR="00145E7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ຂອງມາດ​ຕານີ້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ຈະ​ນຳ​ໃຊ້​ເຊັ່ນດຽວກັນຕໍ່ພັນພືດ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4EBF7EB" w14:textId="77777777" w:rsidR="00654923" w:rsidRPr="00654923" w:rsidRDefault="00A47988" w:rsidP="00C64943">
      <w:pPr>
        <w:pStyle w:val="ListParagraph"/>
        <w:numPr>
          <w:ilvl w:val="6"/>
          <w:numId w:val="135"/>
        </w:numPr>
        <w:tabs>
          <w:tab w:val="left" w:pos="1526"/>
        </w:tabs>
        <w:autoSpaceDE w:val="0"/>
        <w:autoSpaceDN w:val="0"/>
        <w:adjustRightInd w:val="0"/>
        <w:ind w:left="434" w:firstLine="826"/>
        <w:jc w:val="both"/>
        <w:rPr>
          <w:rFonts w:ascii="Phetsarath OT" w:eastAsia="Phetsarath OT" w:hAnsi="Phetsarath OT" w:cs="Phetsarath OT"/>
          <w:lang w:val="pt-PT"/>
        </w:rPr>
      </w:pPr>
      <w:r w:rsidRPr="00654923">
        <w:rPr>
          <w:rFonts w:ascii="Phetsarath OT" w:eastAsia="Phetsarath OT" w:hAnsi="Phetsarath OT" w:cs="Phetsarath OT" w:hint="cs"/>
          <w:cs/>
          <w:lang w:val="pt-PT" w:bidi="lo-LA"/>
        </w:rPr>
        <w:t>ພັນ​</w:t>
      </w:r>
      <w:r w:rsidRPr="00D93711">
        <w:rPr>
          <w:rFonts w:ascii="Phetsarath OT" w:eastAsia="Phetsarath OT" w:hAnsi="Phetsarath OT" w:cs="Phetsarath OT" w:hint="cs"/>
          <w:cs/>
          <w:lang w:val="pt-PT" w:bidi="lo-LA"/>
        </w:rPr>
        <w:t>ພືດ</w:t>
      </w:r>
      <w:r w:rsidR="00673092" w:rsidRPr="00D93711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15533E" w:rsidRPr="00D93711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D93711">
        <w:rPr>
          <w:rFonts w:ascii="Phetsarath OT" w:eastAsia="Phetsarath OT" w:hAnsi="Phetsarath OT" w:cs="Phetsarath OT" w:hint="cs"/>
          <w:cs/>
          <w:lang w:val="pt-PT" w:bidi="lo-LA"/>
        </w:rPr>
        <w:t>ຕົ້ນຕໍ​ໄດ້​ມາຈາກ​ພັນພືດທີ່ໄດ້ຮັບການ​ປົກ​ປ້ອງ</w:t>
      </w:r>
      <w:r w:rsidRPr="00D93711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54923" w:rsidRPr="00D93711">
        <w:rPr>
          <w:rFonts w:ascii="Phetsarath OT" w:eastAsia="Phetsarath OT" w:hAnsi="Phetsarath OT" w:cs="Phetsarath OT" w:hint="cs"/>
          <w:cs/>
          <w:lang w:val="pt-PT" w:bidi="lo-LA"/>
        </w:rPr>
        <w:t>ຊຶ່ງພັນພືດທີ່ຮັບການປົກປ້ອງນັ້ນໃນຕົວມັນເອງ</w:t>
      </w:r>
      <w:r w:rsidR="00654923" w:rsidRPr="00D93711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54923" w:rsidRPr="00D93711">
        <w:rPr>
          <w:rFonts w:ascii="Phetsarath OT" w:eastAsia="Phetsarath OT" w:hAnsi="Phetsarath OT" w:cs="Phetsarath OT" w:hint="cs"/>
          <w:cs/>
          <w:lang w:val="pt-PT" w:bidi="lo-LA"/>
        </w:rPr>
        <w:t>ບໍ່ແມ່ນພັນພືດທີ່ຕົ້ນຕໍ​ໄດ້​ມາ​ຈາກ​ພັນ​ພືດອື່ນ</w:t>
      </w:r>
      <w:r w:rsidR="00654923" w:rsidRPr="00D93711">
        <w:rPr>
          <w:rFonts w:ascii="Phetsarath OT" w:eastAsia="Phetsarath OT" w:hAnsi="Phetsarath OT" w:cs="Phetsarath OT"/>
          <w:lang w:val="pt-PT"/>
        </w:rPr>
        <w:t>​</w:t>
      </w:r>
      <w:r w:rsidR="00654923" w:rsidRPr="00D93711">
        <w:rPr>
          <w:rFonts w:ascii="Phetsarath OT" w:eastAsia="Malgun Gothic" w:hAnsi="Phetsarath OT" w:cs="Phetsarath OT" w:hint="cs"/>
          <w:cs/>
          <w:lang w:eastAsia="ko-KR" w:bidi="lo-LA"/>
        </w:rPr>
        <w:t>;</w:t>
      </w:r>
    </w:p>
    <w:p w14:paraId="75A32B81" w14:textId="5B92B9C7" w:rsidR="000E5B9C" w:rsidRPr="00654923" w:rsidRDefault="00A47988" w:rsidP="00C64943">
      <w:pPr>
        <w:pStyle w:val="ListParagraph"/>
        <w:numPr>
          <w:ilvl w:val="6"/>
          <w:numId w:val="135"/>
        </w:numPr>
        <w:tabs>
          <w:tab w:val="left" w:pos="1526"/>
        </w:tabs>
        <w:autoSpaceDE w:val="0"/>
        <w:autoSpaceDN w:val="0"/>
        <w:adjustRightInd w:val="0"/>
        <w:ind w:left="434" w:firstLine="826"/>
        <w:jc w:val="both"/>
        <w:rPr>
          <w:rFonts w:ascii="Phetsarath OT" w:eastAsia="Phetsarath OT" w:hAnsi="Phetsarath OT" w:cs="Phetsarath OT"/>
          <w:lang w:val="pt-PT"/>
        </w:rPr>
      </w:pPr>
      <w:r w:rsidRPr="00654923">
        <w:rPr>
          <w:rFonts w:ascii="Phetsarath OT" w:eastAsia="Phetsarath OT" w:hAnsi="Phetsarath OT" w:cs="Phetsarath OT" w:hint="cs"/>
          <w:cs/>
          <w:lang w:val="pt-PT" w:bidi="lo-LA"/>
        </w:rPr>
        <w:t>ພັນ​ພືດ</w:t>
      </w:r>
      <w:r w:rsidRPr="006549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654923">
        <w:rPr>
          <w:rFonts w:ascii="Phetsarath OT" w:eastAsia="Phetsarath OT" w:hAnsi="Phetsarath OT" w:cs="Phetsarath OT" w:hint="cs"/>
          <w:cs/>
          <w:lang w:val="pt-PT" w:bidi="lo-LA"/>
        </w:rPr>
        <w:t>ທີ່​ບໍ່​ສາມາດ​ຈຳ​ແນ​ກ​ໄດ້​ຢ່າງ​ຈະ​ແຈ້ງເຖິງຄວາມແຕກຕ່າງ</w:t>
      </w:r>
      <w:r w:rsidRPr="006549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654923">
        <w:rPr>
          <w:rFonts w:ascii="Phetsarath OT" w:eastAsia="Phetsarath OT" w:hAnsi="Phetsarath OT" w:cs="Phetsarath OT" w:hint="cs"/>
          <w:cs/>
          <w:lang w:val="pt-PT" w:bidi="lo-LA"/>
        </w:rPr>
        <w:t>ຈາກພັນພືດທີ່ໄດ້ຮັບ​ການ​ປົກ​ປ້ອງ​</w:t>
      </w:r>
      <w:r w:rsidRPr="006549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654923">
        <w:rPr>
          <w:rFonts w:ascii="Phetsarath OT" w:eastAsia="Phetsarath OT" w:hAnsi="Phetsarath OT" w:cs="Phetsarath OT" w:hint="cs"/>
          <w:cs/>
          <w:lang w:val="pt-PT" w:bidi="lo-LA"/>
        </w:rPr>
        <w:t>ຕາມ​ທີ່​ໄດ້ກຳນົດ​ໄວ້​ໃນ</w:t>
      </w:r>
      <w:r w:rsidR="006139D4" w:rsidRPr="00654923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654923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654923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A51B1" w:rsidRPr="00654923">
        <w:rPr>
          <w:rFonts w:ascii="Phetsarath OT" w:eastAsia="Phetsarath OT" w:hAnsi="Phetsarath OT" w:cs="Phetsarath OT"/>
          <w:lang w:val="pt-PT"/>
        </w:rPr>
        <w:t>71</w:t>
      </w:r>
      <w:r w:rsidRPr="00654923">
        <w:rPr>
          <w:rFonts w:ascii="Phetsarath OT" w:eastAsia="Phetsarath OT" w:hAnsi="Phetsarath OT" w:cs="Phetsarath OT"/>
          <w:lang w:val="pt-PT"/>
        </w:rPr>
        <w:t xml:space="preserve"> </w:t>
      </w:r>
      <w:r w:rsidRPr="00654923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ຂອງ​ກົດໝາຍສະບັບ​ນີ້</w:t>
      </w:r>
      <w:r w:rsidRPr="00654923">
        <w:rPr>
          <w:rFonts w:ascii="Phetsarath OT" w:eastAsia="Phetsarath OT" w:hAnsi="Phetsarath OT" w:cs="Phetsarath OT"/>
          <w:lang w:val="pt-PT"/>
        </w:rPr>
        <w:t>;​</w:t>
      </w:r>
    </w:p>
    <w:p w14:paraId="3F2A6697" w14:textId="77777777" w:rsidR="003020BB" w:rsidRPr="00892EFB" w:rsidRDefault="004276AC" w:rsidP="00B00D63">
      <w:pPr>
        <w:pStyle w:val="ListParagraph"/>
        <w:tabs>
          <w:tab w:val="left" w:pos="1701"/>
        </w:tabs>
        <w:ind w:left="426" w:firstLine="82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bidi="lo-LA"/>
        </w:rPr>
        <w:t>3</w:t>
      </w:r>
      <w:r w:rsidR="00E65F81" w:rsidRPr="00892EFB">
        <w:rPr>
          <w:rFonts w:ascii="Phetsarath OT" w:eastAsia="Phetsarath OT" w:hAnsi="Phetsarath OT" w:cs="Phetsarath OT" w:hint="cs"/>
          <w:cs/>
          <w:lang w:bidi="lo-LA"/>
        </w:rPr>
        <w:t>.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ພັນ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ພືດ</w:t>
      </w:r>
      <w:r w:rsidR="00A47988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ທີ່ມີການຜະລິດ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ຈາກ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ນຳ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ໃຊ້ຄືນ</w:t>
      </w:r>
      <w:r w:rsidR="00A47988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ຂອງພັນ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ພືດ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ໄດ້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ຮັບ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ປົກ</w:t>
      </w:r>
      <w:r w:rsidR="00A47988" w:rsidRPr="00892EFB">
        <w:rPr>
          <w:rFonts w:ascii="Phetsarath OT" w:eastAsia="Phetsarath OT" w:hAnsi="Phetsarath OT" w:cs="Phetsarath OT"/>
          <w:lang w:val="pt-PT"/>
        </w:rPr>
        <w:t>​</w:t>
      </w:r>
      <w:r w:rsidR="00A47988" w:rsidRPr="00892EFB">
        <w:rPr>
          <w:rFonts w:ascii="Phetsarath OT" w:eastAsia="Phetsarath OT" w:hAnsi="Phetsarath OT" w:cs="Phetsarath OT" w:hint="cs"/>
          <w:cs/>
          <w:lang w:bidi="lo-LA"/>
        </w:rPr>
        <w:t>ປ້ອງ</w:t>
      </w:r>
      <w:r w:rsidR="00A47988" w:rsidRPr="00892EFB">
        <w:rPr>
          <w:rFonts w:ascii="Phetsarath OT" w:eastAsia="Phetsarath OT" w:hAnsi="Phetsarath OT" w:cs="Phetsarath OT"/>
          <w:lang w:val="pt-PT"/>
        </w:rPr>
        <w:t>.</w:t>
      </w:r>
      <w:r w:rsidR="003020BB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0DCBD34D" w14:textId="04A9860E" w:rsidR="000474E1" w:rsidRPr="00892EFB" w:rsidRDefault="000474E1" w:rsidP="00B00D63">
      <w:pPr>
        <w:ind w:firstLine="116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</w:t>
      </w:r>
      <w:r w:rsidRPr="00673092">
        <w:rPr>
          <w:rFonts w:ascii="Phetsarath OT" w:eastAsia="Phetsarath OT" w:hAnsi="Phetsarath OT" w:cs="Phetsarath OT" w:hint="cs"/>
          <w:cs/>
          <w:lang w:val="pt-PT" w:bidi="lo-LA"/>
        </w:rPr>
        <w:t>ພືດ</w:t>
      </w:r>
      <w:r w:rsidR="00E92CC2" w:rsidRPr="00673092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2193E" w:rsidRPr="00673092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F93384" w:rsidRPr="00673092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="0082193E" w:rsidRPr="00673092">
        <w:rPr>
          <w:rFonts w:ascii="Phetsarath OT" w:eastAsia="Phetsarath OT" w:hAnsi="Phetsarath OT" w:cs="Phetsarath OT" w:hint="cs"/>
          <w:cs/>
          <w:lang w:val="pt-PT" w:bidi="lo-LA"/>
        </w:rPr>
        <w:t>ກຳນົດໄວ້ໃນ</w:t>
      </w:r>
      <w:r w:rsidR="006139D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82193E" w:rsidRPr="00673092">
        <w:rPr>
          <w:rFonts w:ascii="Phetsarath OT" w:eastAsia="Phetsarath OT" w:hAnsi="Phetsarath OT" w:cs="Phetsarath OT" w:hint="cs"/>
          <w:cs/>
          <w:lang w:val="pt-PT" w:bidi="lo-LA"/>
        </w:rPr>
        <w:t>ວັກທີ</w:t>
      </w:r>
      <w:r w:rsidR="009B1E9B" w:rsidRPr="00673092">
        <w:rPr>
          <w:rFonts w:ascii="Phetsarath OT" w:eastAsia="Phetsarath OT" w:hAnsi="Phetsarath OT" w:cs="Phetsarath OT" w:hint="cs"/>
          <w:cs/>
          <w:lang w:val="pt-PT" w:bidi="lo-LA"/>
        </w:rPr>
        <w:t>ຫ້າ</w:t>
      </w:r>
      <w:r w:rsidR="00F93384" w:rsidRPr="0067309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480775" w:rsidRPr="00673092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F93384" w:rsidRPr="00673092">
        <w:rPr>
          <w:rFonts w:ascii="Phetsarath OT" w:eastAsia="Phetsarath OT" w:hAnsi="Phetsarath OT" w:cs="Phetsarath OT" w:hint="cs"/>
          <w:cs/>
          <w:lang w:val="pt-PT" w:bidi="lo-LA"/>
        </w:rPr>
        <w:t>ມາດຕານີ້</w:t>
      </w:r>
      <w:r w:rsidR="0082193E" w:rsidRPr="0067309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41556F" w:rsidRPr="00673092">
        <w:rPr>
          <w:rFonts w:ascii="Phetsarath OT" w:eastAsia="Phetsarath OT" w:hAnsi="Phetsarath OT" w:cs="Phetsarath OT" w:hint="cs"/>
          <w:cs/>
          <w:lang w:val="pt-PT" w:bidi="lo-LA"/>
        </w:rPr>
        <w:t>ຈະ</w:t>
      </w:r>
      <w:r w:rsidRPr="00673092">
        <w:rPr>
          <w:rFonts w:ascii="Phetsarath OT" w:eastAsia="Phetsarath OT" w:hAnsi="Phetsarath OT" w:cs="Phetsarath OT" w:hint="cs"/>
          <w:cs/>
          <w:lang w:val="pt-PT" w:bidi="lo-LA"/>
        </w:rPr>
        <w:t>ຖືວ່າ</w:t>
      </w:r>
      <w:r w:rsidR="009F093C" w:rsidRPr="00892EFB">
        <w:rPr>
          <w:rFonts w:ascii="Phetsarath OT" w:eastAsia="Phetsarath OT" w:hAnsi="Phetsarath OT" w:cs="Phetsarath OT" w:hint="cs"/>
          <w:cs/>
          <w:lang w:val="pt-PT" w:bidi="lo-LA"/>
        </w:rPr>
        <w:t>ຕົ້ນຕໍ</w:t>
      </w:r>
      <w:r w:rsidR="006B22B0" w:rsidRPr="00892EFB">
        <w:rPr>
          <w:rFonts w:ascii="Phetsarath OT" w:eastAsia="Phetsarath OT" w:hAnsi="Phetsarath OT" w:cs="Phetsarath OT" w:hint="cs"/>
          <w:cs/>
          <w:lang w:val="pt-PT" w:bidi="lo-LA"/>
        </w:rPr>
        <w:t>ໄດ້ມາຈາກພັນພືດອື່ນ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421A6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ຊຶ່ງເປັນ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</w:t>
      </w:r>
      <w:r w:rsidR="006B22B0" w:rsidRPr="00892EFB">
        <w:rPr>
          <w:rFonts w:ascii="Phetsarath OT" w:eastAsia="Phetsarath OT" w:hAnsi="Phetsarath OT" w:cs="Phetsarath OT" w:hint="cs"/>
          <w:cs/>
          <w:lang w:val="pt-PT" w:bidi="lo-LA"/>
        </w:rPr>
        <w:t>ທໍາອິດ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ທີ່ໃຊ້ປັບປຸງພັນ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41556F" w:rsidRPr="00892EFB">
        <w:rPr>
          <w:rFonts w:ascii="Phetsarath OT" w:eastAsia="Phetsarath OT" w:hAnsi="Phetsarath OT" w:cs="Phetsarath OT" w:hint="cs"/>
          <w:cs/>
          <w:lang w:val="pt-PT" w:bidi="lo-LA"/>
        </w:rPr>
        <w:t>ກໍຕໍ່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</w:t>
      </w:r>
      <w:r w:rsidR="0041556F" w:rsidRPr="00892EFB">
        <w:rPr>
          <w:rFonts w:ascii="Phetsarath OT" w:eastAsia="Phetsarath OT" w:hAnsi="Phetsarath OT" w:cs="Phetsarath OT" w:hint="cs"/>
          <w:cs/>
          <w:lang w:val="pt-PT" w:bidi="lo-LA"/>
        </w:rPr>
        <w:t>:</w:t>
      </w:r>
    </w:p>
    <w:p w14:paraId="485CA65D" w14:textId="3B60D8C6" w:rsidR="000474E1" w:rsidRPr="00892EFB" w:rsidRDefault="000474E1" w:rsidP="00C64943">
      <w:pPr>
        <w:pStyle w:val="ListParagraph"/>
        <w:numPr>
          <w:ilvl w:val="6"/>
          <w:numId w:val="136"/>
        </w:numPr>
        <w:tabs>
          <w:tab w:val="left" w:pos="1560"/>
        </w:tabs>
        <w:ind w:left="426" w:firstLine="86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ເປັນພັນພືດ</w:t>
      </w:r>
      <w:r w:rsidR="00BF7FB8" w:rsidRPr="00892EFB">
        <w:rPr>
          <w:rFonts w:ascii="Phetsarath OT" w:eastAsia="Phetsarath OT" w:hAnsi="Phetsarath OT" w:cs="Phetsarath OT" w:hint="cs"/>
          <w:cs/>
          <w:lang w:bidi="lo-LA"/>
        </w:rPr>
        <w:t>ສ່ວນໃຫຍ</w:t>
      </w:r>
      <w:r w:rsidR="00A96453" w:rsidRPr="00892EFB">
        <w:rPr>
          <w:rFonts w:ascii="Phetsarath OT" w:eastAsia="Phetsarath OT" w:hAnsi="Phetsarath OT" w:cs="Phetsarath OT" w:hint="cs"/>
          <w:cs/>
          <w:lang w:bidi="lo-LA"/>
        </w:rPr>
        <w:t>່</w:t>
      </w:r>
      <w:r w:rsidR="0086002C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BF7FB8" w:rsidRPr="00892EFB">
        <w:rPr>
          <w:rFonts w:ascii="Phetsarath OT" w:eastAsia="Phetsarath OT" w:hAnsi="Phetsarath OT" w:cs="Phetsarath OT" w:hint="cs"/>
          <w:cs/>
          <w:lang w:bidi="lo-LA"/>
        </w:rPr>
        <w:t>ໄດ້ມາຈາກ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ພັນພືດທໍາອິດທີ່ໃຊ້ປັບປຸງພັນ</w:t>
      </w:r>
      <w:r w:rsidR="00BF7FB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F7FB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ໄດ້ມາຈາກພັນພືດ</w:t>
      </w:r>
      <w:r w:rsidR="00D963A7" w:rsidRPr="00892EFB">
        <w:rPr>
          <w:rFonts w:ascii="Phetsarath OT" w:eastAsia="Phetsarath OT" w:hAnsi="Phetsarath OT" w:cs="Phetsarath OT" w:hint="cs"/>
          <w:cs/>
          <w:lang w:val="pt-PT" w:bidi="lo-LA"/>
        </w:rPr>
        <w:t>ໂດຍ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ຕົວມັນເອງ</w:t>
      </w:r>
      <w:r w:rsidR="00BF7FB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4CAC"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ສ່ວນໃຫຍ່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ໄດ້ມາຈາກພັນພືດທໍາອິດທີ່ໃຊ້ປັບປຸງພັນ</w:t>
      </w:r>
      <w:r w:rsidR="00BF7FB8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BF7FB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ໃນຂະນະທີ່ຍັງຄົງ</w:t>
      </w:r>
      <w:r w:rsidR="00714D18" w:rsidRPr="00892EFB">
        <w:rPr>
          <w:rFonts w:ascii="Phetsarath OT" w:eastAsia="Phetsarath OT" w:hAnsi="Phetsarath OT" w:cs="Phetsarath OT" w:hint="cs"/>
          <w:cs/>
          <w:lang w:bidi="lo-LA"/>
        </w:rPr>
        <w:t>ມີການສະແດງອອກຄຸນລັກສະນະ</w:t>
      </w:r>
      <w:r w:rsidR="00BF7FB8" w:rsidRPr="00892EFB">
        <w:rPr>
          <w:rFonts w:ascii="Phetsarath OT" w:eastAsia="Phetsarath OT" w:hAnsi="Phetsarath OT" w:cs="Phetsarath OT" w:hint="cs"/>
          <w:cs/>
          <w:lang w:bidi="lo-LA"/>
        </w:rPr>
        <w:t>ຕົ້ນຕໍ</w:t>
      </w:r>
      <w:r w:rsidR="00714D18" w:rsidRPr="00892EFB">
        <w:rPr>
          <w:rFonts w:ascii="Phetsarath OT" w:eastAsia="Phetsarath OT" w:hAnsi="Phetsarath OT" w:cs="Phetsarath OT" w:hint="cs"/>
          <w:cs/>
          <w:lang w:bidi="lo-LA"/>
        </w:rPr>
        <w:t>ທີ່ເປັນຜົນມາຈາກພັນທຸກໍາ</w:t>
      </w:r>
      <w:r w:rsidR="00714D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14D18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714D18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714D18" w:rsidRPr="00892EFB">
        <w:rPr>
          <w:rFonts w:ascii="Phetsarath OT" w:eastAsia="Phetsarath OT" w:hAnsi="Phetsarath OT" w:cs="Phetsarath OT" w:hint="cs"/>
          <w:cs/>
          <w:lang w:bidi="lo-LA"/>
        </w:rPr>
        <w:t>ການປະສົມ</w:t>
      </w:r>
      <w:r w:rsidR="005E016B" w:rsidRPr="00892EFB">
        <w:rPr>
          <w:rFonts w:ascii="Phetsarath OT" w:eastAsia="Phetsarath OT" w:hAnsi="Phetsarath OT" w:cs="Phetsarath OT" w:hint="cs"/>
          <w:cs/>
          <w:lang w:bidi="lo-LA"/>
        </w:rPr>
        <w:t>ເຂົ້າ</w:t>
      </w:r>
      <w:r w:rsidR="00714D18" w:rsidRPr="00892EFB">
        <w:rPr>
          <w:rFonts w:ascii="Phetsarath OT" w:eastAsia="Phetsarath OT" w:hAnsi="Phetsarath OT" w:cs="Phetsarath OT" w:hint="cs"/>
          <w:cs/>
          <w:lang w:bidi="lo-LA"/>
        </w:rPr>
        <w:t>ກັນຂອງພັນທຸກໍາຂອງ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ພັນພືດທໍາອິດທີ່ໃຊ້ປັບປຸງພັນຢູ່</w:t>
      </w:r>
      <w:r w:rsidR="00E646CC" w:rsidRPr="00892EFB">
        <w:rPr>
          <w:rFonts w:ascii="Phetsarath OT" w:eastAsia="Phetsarath OT" w:hAnsi="Phetsarath OT" w:cs="Phetsarath OT" w:hint="cs"/>
          <w:cs/>
          <w:lang w:val="pt-PT" w:bidi="lo-LA"/>
        </w:rPr>
        <w:t>ນໍາ</w:t>
      </w:r>
      <w:r w:rsidR="00451563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4E1F8E5" w14:textId="0D68E8B8" w:rsidR="00BF7FB8" w:rsidRPr="00892EFB" w:rsidRDefault="008D411A" w:rsidP="00C64943">
      <w:pPr>
        <w:pStyle w:val="ListParagraph"/>
        <w:numPr>
          <w:ilvl w:val="6"/>
          <w:numId w:val="136"/>
        </w:numPr>
        <w:tabs>
          <w:tab w:val="left" w:pos="1560"/>
        </w:tabs>
        <w:ind w:left="426" w:firstLine="86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ມີຄວາມ</w:t>
      </w:r>
      <w:r w:rsidR="004B737A" w:rsidRPr="00892EFB">
        <w:rPr>
          <w:rFonts w:ascii="Phetsarath OT" w:eastAsia="Phetsarath OT" w:hAnsi="Phetsarath OT" w:cs="Phetsarath OT" w:hint="cs"/>
          <w:cs/>
          <w:lang w:bidi="lo-LA"/>
        </w:rPr>
        <w:t>ສາມາດຈໍາແນກຄວາມແຕກຕ່າງໄດ້</w:t>
      </w:r>
      <w:r w:rsidR="000474E1" w:rsidRPr="00892EFB">
        <w:rPr>
          <w:rFonts w:ascii="Phetsarath OT" w:eastAsia="Phetsarath OT" w:hAnsi="Phetsarath OT" w:cs="Phetsarath OT" w:hint="cs"/>
          <w:cs/>
          <w:lang w:bidi="lo-LA"/>
        </w:rPr>
        <w:t>ຢ່າງຈະແຈ້ງຈາກ</w:t>
      </w:r>
      <w:r w:rsidR="00BF7FB8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ພັນພືດທໍາອິດທີ່ໃຊ້ປັບປຸງພັນ</w:t>
      </w:r>
      <w:r w:rsidR="000474E1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1424113" w14:textId="0CB48495" w:rsidR="004C62CC" w:rsidRPr="00892EFB" w:rsidRDefault="00454E8E" w:rsidP="00C64943">
      <w:pPr>
        <w:pStyle w:val="ListParagraph"/>
        <w:numPr>
          <w:ilvl w:val="6"/>
          <w:numId w:val="136"/>
        </w:numPr>
        <w:tabs>
          <w:tab w:val="left" w:pos="1560"/>
          <w:tab w:val="left" w:pos="1701"/>
        </w:tabs>
        <w:ind w:left="426" w:firstLine="86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ມີການ</w:t>
      </w:r>
      <w:r w:rsidR="000474E1" w:rsidRPr="00892EFB">
        <w:rPr>
          <w:rFonts w:ascii="Phetsarath OT" w:eastAsia="Phetsarath OT" w:hAnsi="Phetsarath OT" w:cs="Phetsarath OT" w:hint="cs"/>
          <w:cs/>
          <w:lang w:bidi="lo-LA"/>
        </w:rPr>
        <w:t>ຍົກເວັ້ນ</w:t>
      </w:r>
      <w:r w:rsidR="004B737A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92CC2" w:rsidRPr="00892EFB">
        <w:rPr>
          <w:rFonts w:ascii="Phetsarath OT" w:eastAsia="Phetsarath OT" w:hAnsi="Phetsarath OT" w:cs="Phetsarath OT" w:hint="cs"/>
          <w:cs/>
          <w:lang w:bidi="lo-LA"/>
        </w:rPr>
        <w:t>ສ່ວນ</w:t>
      </w:r>
      <w:r w:rsidR="000474E1" w:rsidRPr="00892EFB">
        <w:rPr>
          <w:rFonts w:ascii="Phetsarath OT" w:eastAsia="Phetsarath OT" w:hAnsi="Phetsarath OT" w:cs="Phetsarath OT" w:hint="cs"/>
          <w:cs/>
          <w:lang w:bidi="lo-LA"/>
        </w:rPr>
        <w:t>ແຕກຕ່າງທີ່ເປັນຜົນມາຈາກການກະທໍາ</w:t>
      </w:r>
      <w:r w:rsidR="00451563" w:rsidRPr="00892EFB">
        <w:rPr>
          <w:rFonts w:ascii="Phetsarath OT" w:eastAsia="Phetsarath OT" w:hAnsi="Phetsarath OT" w:cs="Phetsarath OT" w:hint="cs"/>
          <w:cs/>
          <w:lang w:bidi="lo-LA"/>
        </w:rPr>
        <w:t>ຂອງການ</w:t>
      </w:r>
      <w:r w:rsidR="00714D18" w:rsidRPr="00892EFB">
        <w:rPr>
          <w:rFonts w:ascii="Phetsarath OT" w:eastAsia="Phetsarath OT" w:hAnsi="Phetsarath OT" w:cs="Phetsarath OT" w:hint="cs"/>
          <w:cs/>
          <w:lang w:bidi="lo-LA"/>
        </w:rPr>
        <w:t>ປັບປຸງພັນ</w:t>
      </w:r>
      <w:r w:rsidR="00E646CC" w:rsidRPr="00892EFB">
        <w:rPr>
          <w:rFonts w:ascii="Phetsarath OT" w:eastAsia="Phetsarath OT" w:hAnsi="Phetsarath OT" w:cs="Phetsarath OT" w:hint="cs"/>
          <w:cs/>
          <w:lang w:bidi="lo-LA"/>
        </w:rPr>
        <w:t>ພືດ</w:t>
      </w:r>
      <w:r w:rsidR="00E92CC2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92CC2" w:rsidRPr="00892EFB">
        <w:rPr>
          <w:rFonts w:ascii="Phetsarath OT" w:eastAsia="Phetsarath OT" w:hAnsi="Phetsarath OT" w:cs="Phetsarath OT" w:hint="cs"/>
          <w:cs/>
          <w:lang w:bidi="lo-LA"/>
        </w:rPr>
        <w:t>ໂດຍ</w:t>
      </w:r>
      <w:r w:rsidR="000474E1" w:rsidRPr="00892EFB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E646CC" w:rsidRPr="00892EFB">
        <w:rPr>
          <w:rFonts w:ascii="Phetsarath OT" w:eastAsia="Phetsarath OT" w:hAnsi="Phetsarath OT" w:cs="Phetsarath OT" w:hint="cs"/>
          <w:cs/>
          <w:lang w:bidi="lo-LA"/>
        </w:rPr>
        <w:t>ຄວາມສອດຄ່ອງກັບ</w:t>
      </w:r>
      <w:r w:rsidR="00E646CC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ພັນພືດທໍາອິດທີ່ໃຊ້ປັບປຸງພັນ</w:t>
      </w:r>
      <w:r w:rsidR="00E646C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646CC"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ໃນການສະແດງອອກ</w:t>
      </w:r>
      <w:r w:rsidR="00E646CC" w:rsidRPr="00892EFB">
        <w:rPr>
          <w:rFonts w:ascii="Phetsarath OT" w:eastAsia="Phetsarath OT" w:hAnsi="Phetsarath OT" w:cs="Phetsarath OT" w:hint="cs"/>
          <w:cs/>
          <w:lang w:bidi="lo-LA"/>
        </w:rPr>
        <w:t>ຄຸນລັກສະນະຕົ້ນຕໍທີ່ເປັນຜົນມາຈາກ</w:t>
      </w:r>
      <w:r w:rsidR="00E646C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646CC" w:rsidRPr="00892EFB">
        <w:rPr>
          <w:rFonts w:ascii="Phetsarath OT" w:eastAsia="Phetsarath OT" w:hAnsi="Phetsarath OT" w:cs="Phetsarath OT" w:hint="cs"/>
          <w:cs/>
          <w:lang w:bidi="lo-LA"/>
        </w:rPr>
        <w:t>ພັນທຸກໍາ</w:t>
      </w:r>
      <w:r w:rsidR="0041556F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646CC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E646C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E646CC" w:rsidRPr="00892EFB">
        <w:rPr>
          <w:rFonts w:ascii="Phetsarath OT" w:eastAsia="Phetsarath OT" w:hAnsi="Phetsarath OT" w:cs="Phetsarath OT" w:hint="cs"/>
          <w:cs/>
          <w:lang w:bidi="lo-LA"/>
        </w:rPr>
        <w:t>ການປະສົມເຂົ້າກັນຂອງພັນທຸກໍາຂອງ</w:t>
      </w:r>
      <w:r w:rsidR="00E646CC"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ພັນພືດທໍາອິດທີ່ໃຊ້ປັບປຸງພັນຢູ່ນໍາ</w:t>
      </w:r>
      <w:r w:rsidR="00E646CC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0E28755F" w14:textId="77777777" w:rsidR="00B10BF7" w:rsidRPr="00475D33" w:rsidRDefault="00B10BF7" w:rsidP="004A0999">
      <w:pPr>
        <w:ind w:left="448" w:firstLine="700"/>
        <w:jc w:val="both"/>
        <w:rPr>
          <w:rFonts w:ascii="Phetsarath OT" w:eastAsia="Phetsarath OT" w:hAnsi="Phetsarath OT" w:cs="Phetsarath OT"/>
          <w:lang w:val="pt-PT" w:bidi="lo-LA"/>
        </w:rPr>
      </w:pPr>
      <w:r w:rsidRPr="00475D33">
        <w:rPr>
          <w:rFonts w:ascii="Phetsarath OT" w:eastAsia="Phetsarath OT" w:hAnsi="Phetsarath OT" w:cs="Phetsarath OT" w:hint="cs"/>
          <w:cs/>
          <w:lang w:val="pt-PT" w:bidi="lo-LA"/>
        </w:rPr>
        <w:t>ພັນພືດ ທີ່ຕົ້ນຕໍໄດ້ມາຈາກພັນພືດອື່ນ ອາດຈະໄດ້ມາດ້ວຍການຄັດເລືອກແນວພັນຈາກທຳມະຊາດ, ການເຮັດໃຫ້ເກີດການກາຍພັນ, ການເພາະລ້ຽງເນື້ອເຍື່ອ (</w:t>
      </w:r>
      <w:r w:rsidRPr="00475D33">
        <w:rPr>
          <w:rFonts w:ascii="Phetsarath OT" w:eastAsia="Malgun Gothic" w:hAnsi="Phetsarath OT" w:cs="Phetsarath OT"/>
          <w:lang w:val="pt-PT" w:eastAsia="ko-KR" w:bidi="lo-LA"/>
        </w:rPr>
        <w:t>somaclonal variant</w:t>
      </w:r>
      <w:r w:rsidRPr="00475D33">
        <w:rPr>
          <w:rFonts w:ascii="Phetsarath OT" w:eastAsia="Phetsarath OT" w:hAnsi="Phetsarath OT" w:cs="Phetsarath OT" w:hint="cs"/>
          <w:cs/>
          <w:lang w:val="pt-PT" w:bidi="lo-LA"/>
        </w:rPr>
        <w:t>), ການຄັດເລືອກແຕ່ລະຄຸນລັກສະນະທີ່ແຕກຕ່າງຂອງພັນພືດທຳອິດ, ການປັບປຸງພັນແບບຢ້ອນກັບຄືນຫາສາຍພັນກົກ ຫຼື ການປັບປຸງດ້ວຍວິທີວິສະວະພັນທຸກຳ.</w:t>
      </w:r>
    </w:p>
    <w:p w14:paraId="412B67C6" w14:textId="77777777" w:rsidR="00B10BF7" w:rsidRPr="0010610F" w:rsidRDefault="00B10BF7" w:rsidP="00B10BF7">
      <w:pPr>
        <w:ind w:left="448" w:firstLine="700"/>
        <w:jc w:val="thaiDistribute"/>
        <w:rPr>
          <w:rFonts w:ascii="Phetsarath OT" w:eastAsia="Phetsarath OT" w:hAnsi="Phetsarath OT" w:cs="Phetsarath OT"/>
          <w:color w:val="FF0000"/>
          <w:u w:val="single"/>
          <w:lang w:val="pt-PT" w:bidi="lo-LA"/>
        </w:rPr>
      </w:pPr>
    </w:p>
    <w:p w14:paraId="3629812B" w14:textId="77777777" w:rsidR="0038076C" w:rsidRPr="00892EFB" w:rsidRDefault="0038076C" w:rsidP="00F94158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4A51B1" w:rsidRPr="00892EFB">
        <w:rPr>
          <w:rFonts w:ascii="Phetsarath OT" w:eastAsia="Phetsarath OT" w:hAnsi="Phetsarath OT" w:cs="Phetsarath OT"/>
          <w:b/>
          <w:bCs/>
          <w:lang w:val="pt-PT"/>
        </w:rPr>
        <w:t>83</w:t>
      </w:r>
      <w:r w:rsidR="003A19F4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(</w:t>
      </w:r>
      <w:r w:rsidR="003A19F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3A19F4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ອາຍຸ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ການ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ປົກ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ປ້ອງ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ພັນ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ພືດ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ໃໝ່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714D216A" w14:textId="2E043713" w:rsidR="0038076C" w:rsidRPr="00892EFB" w:rsidRDefault="0038076C" w:rsidP="00F94158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ອາຍຸ​ການ​ປົກ​ປ້ອງ​ພັນ​ພືດໃໝ່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ສຳລັບ​ພືດ​ຢືນ​ຕົ້ນ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ຕົ້ນໝາກອະງຸ່ນ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​ມີ​ກຳນົດ</w:t>
      </w:r>
      <w:r w:rsidR="005D75AD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ຊາວ​ຫ້າປີ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75D33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ນັບ​ແຕ່​ວັນ​ມອບສິດໃຫ້​ແກ່​ນັກ​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ພັນ​​ພືດ​</w:t>
      </w:r>
      <w:r w:rsidR="00E31EA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ເປັນຕົ້ນ​ໄປ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ພັນ​ພືດໃໝ່​ປະ​ເພດ​ອື່ນ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ມີ​ກຳນົດ</w:t>
      </w:r>
      <w:r w:rsidR="005D75AD" w:rsidRPr="00892EFB">
        <w:rPr>
          <w:rFonts w:ascii="Phetsarath OT" w:eastAsia="Phetsarath OT" w:hAnsi="Phetsarath OT" w:cs="Phetsarath OT" w:hint="cs"/>
          <w:cs/>
          <w:lang w:val="pt-PT" w:bidi="lo-LA"/>
        </w:rPr>
        <w:t>ເວລາ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ຊາວປີ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ນັບ​ແຕ່​ວັນ​ມອບສິດໃຫ້​ແກ່​</w:t>
      </w:r>
      <w:r w:rsidR="0037766F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ພືດ</w:t>
      </w:r>
      <w:r w:rsidR="007B36E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​ເປັນຕົ້ນ​ໄປ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3707D4B2" w14:textId="3F6CAB72" w:rsidR="0038076C" w:rsidRPr="00892EFB" w:rsidRDefault="00712787" w:rsidP="00F94158">
      <w:pPr>
        <w:pStyle w:val="ListParagraph"/>
        <w:ind w:left="426" w:right="4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ເຈົ້າຂອງ​ພັນ​ພືດ​ໃໝ່</w:t>
      </w:r>
      <w:r w:rsidR="003E35C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ຈ່າຍ​ຄ່າ​ທຳ​ນຽມ</w:t>
      </w:r>
      <w:r w:rsidR="003A19F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A19F4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A19F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A19F4" w:rsidRPr="00892EFB">
        <w:rPr>
          <w:rFonts w:ascii="Phetsarath OT" w:eastAsia="Phetsarath OT" w:hAnsi="Phetsarath OT" w:cs="Phetsarath OT" w:hint="cs"/>
          <w:cs/>
          <w:lang w:val="pt-PT" w:bidi="lo-LA"/>
        </w:rPr>
        <w:t>ຄ່າ​ບໍ​ລິ​ການ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ລ່ວງໜ້າ​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ແຕ່​ລະປີ</w:t>
      </w:r>
      <w:r w:rsidR="007B36E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ເພື່ອ​ຮັກສາອາຍຸ​ການ</w:t>
      </w:r>
      <w:r w:rsidR="007B36E9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7B36E9"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ປົກ​ປ້ອງ.</w:t>
      </w:r>
    </w:p>
    <w:p w14:paraId="78515F8C" w14:textId="77777777" w:rsidR="003020BB" w:rsidRDefault="003020BB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4D97A7BD" w14:textId="77777777" w:rsidR="00086451" w:rsidRPr="00892EFB" w:rsidRDefault="00086451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7F87C2D7" w14:textId="76BB1590" w:rsidR="00136AB4" w:rsidRPr="00892EFB" w:rsidRDefault="00136AB4" w:rsidP="00F94158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84 </w:t>
      </w:r>
      <w:r w:rsidR="00BF207A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F207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F207A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ການປົກປ້ອງຊົ່ວຄາວ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64ABC5A" w14:textId="4E0ADEB1" w:rsidR="00136AB4" w:rsidRPr="00892EFB" w:rsidRDefault="00136AB4" w:rsidP="00F94158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1D516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ນັກປັບປຸງພັນພືດ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ຈະໄດ້ຮັບການປົກປ້ອງຊົ່ວຄາວ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ດ້ວຍຄ່າຕອບແທນຢ່າງເໝາະສົມ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ທີ່ໄດ້ດຳເນີນການໃດໜຶ່ງ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ໃນໄລຍະເວລາ</w:t>
      </w:r>
      <w:r w:rsidR="001D516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ລະຫວ່າງການພິມເຜີຍແຜ່ຄຳຮ້ອງຂໍສິດ</w:t>
      </w:r>
      <w:r w:rsidR="001D516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D516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ກັບການຮັບ​ສິດ​ນັ້ນ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</w:t>
      </w:r>
      <w:r w:rsidR="001D5160" w:rsidRPr="00892EFB">
        <w:rPr>
          <w:rFonts w:ascii="Phetsarath OT" w:eastAsia="Phetsarath OT" w:hAnsi="Phetsarath OT" w:cs="Phetsarath OT" w:hint="cs"/>
          <w:cs/>
          <w:lang w:val="pt-PT" w:bidi="lo-LA"/>
        </w:rPr>
        <w:t>ຂໍ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</w:t>
      </w:r>
      <w:r w:rsidR="001D5160" w:rsidRPr="00892EFB">
        <w:rPr>
          <w:rFonts w:ascii="Phetsarath OT" w:eastAsia="Phetsarath OT" w:hAnsi="Phetsarath OT" w:cs="Phetsarath OT" w:hint="cs"/>
          <w:cs/>
          <w:lang w:val="pt-PT" w:bidi="lo-LA"/>
        </w:rPr>
        <w:t>ນໍານັກປັບປຸງພັນພືດ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="00086451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82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ຂອງ​ກົດໝາຍສະບັບ​ນີ້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5FF2D98" w14:textId="77777777" w:rsidR="003E3449" w:rsidRPr="00892EFB" w:rsidRDefault="003E3449" w:rsidP="00436A78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084EE921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ໝວດ​ທີ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  <w:t>4</w:t>
      </w:r>
    </w:p>
    <w:p w14:paraId="5652394E" w14:textId="42B5BC2D" w:rsidR="0038076C" w:rsidRPr="00892EFB" w:rsidRDefault="00B41988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</w:t>
      </w:r>
      <w:r w:rsidR="006E5697"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="006E5697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ຍົກ​ເວັ້ນ</w:t>
      </w:r>
      <w:r w:rsidR="006E5697"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ຈຳກັດ</w:t>
      </w:r>
      <w:r w:rsidR="0038076C"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ສິດ​ຂອງ​</w:t>
      </w:r>
      <w:r w:rsidR="00BA0AEB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ນັກປັບປຸງພັນພືດ</w:t>
      </w:r>
    </w:p>
    <w:p w14:paraId="2B6D4685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bCs/>
          <w:cs/>
          <w:lang w:val="pt-PT" w:bidi="lo-LA"/>
        </w:rPr>
      </w:pPr>
    </w:p>
    <w:p w14:paraId="1A372659" w14:textId="71EA726C" w:rsidR="0038076C" w:rsidRPr="00892EFB" w:rsidRDefault="0038076C" w:rsidP="00F94158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D738C4" w:rsidRPr="00892EFB">
        <w:rPr>
          <w:rFonts w:ascii="Phetsarath OT" w:eastAsia="Phetsarath OT" w:hAnsi="Phetsarath OT" w:cs="Phetsarath OT"/>
          <w:b/>
          <w:bCs/>
          <w:lang w:val="pt-PT"/>
        </w:rPr>
        <w:t>8</w:t>
      </w:r>
      <w:r w:rsidR="0093622B" w:rsidRPr="00892EFB">
        <w:rPr>
          <w:rFonts w:ascii="Phetsarath OT" w:eastAsia="Phetsarath OT" w:hAnsi="Phetsarath OT" w:cs="Phetsarath OT"/>
          <w:b/>
          <w:bCs/>
          <w:lang w:bidi="th-TH"/>
        </w:rPr>
        <w:t>5</w:t>
      </w:r>
      <w:r w:rsidR="003A19F4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354103" w:rsidRPr="00892EFB">
        <w:rPr>
          <w:rFonts w:ascii="Phetsarath OT" w:eastAsia="Phetsarath OT" w:hAnsi="Phetsarath OT" w:cs="Phetsarath OT"/>
          <w:b/>
          <w:lang w:val="pt-PT"/>
        </w:rPr>
        <w:t>(</w:t>
      </w:r>
      <w:r w:rsidR="0035410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354103" w:rsidRPr="00892EFB">
        <w:rPr>
          <w:rFonts w:ascii="Phetsarath OT" w:eastAsia="Phetsarath OT" w:hAnsi="Phetsarath OT" w:cs="Phetsarath OT"/>
          <w:b/>
          <w:lang w:val="pt-PT"/>
        </w:rPr>
        <w:t>)</w:t>
      </w:r>
      <w:r w:rsidR="00354103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B4198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ຍົກເວັ້ນ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</w:t>
      </w:r>
      <w:r w:rsidR="007D14B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0C6E97D" w14:textId="5E04E3B6" w:rsidR="0038076C" w:rsidRPr="00892EFB" w:rsidRDefault="0038076C" w:rsidP="00F94158">
      <w:pPr>
        <w:ind w:firstLine="10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ຈະຖືກຍົກເວັ້ນ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ເມື່ອມີ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79F85359" w14:textId="153ADB61" w:rsidR="0038076C" w:rsidRPr="00892EFB" w:rsidRDefault="0038076C" w:rsidP="00C64943">
      <w:pPr>
        <w:pStyle w:val="ListParagraph"/>
        <w:numPr>
          <w:ilvl w:val="1"/>
          <w:numId w:val="51"/>
        </w:numPr>
        <w:tabs>
          <w:tab w:val="left" w:pos="1456"/>
          <w:tab w:val="left" w:pos="1560"/>
          <w:tab w:val="left" w:pos="2700"/>
        </w:tabs>
        <w:ind w:left="567" w:firstLine="63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ເພື່ອຈຸດປະສົງສ່ວນຕົວ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01FD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ບໍ່ມີຈຸດປະສົງທາງການຄ້າ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6A26F99" w14:textId="77777777" w:rsidR="0038076C" w:rsidRDefault="0038076C" w:rsidP="00C64943">
      <w:pPr>
        <w:pStyle w:val="ListParagraph"/>
        <w:numPr>
          <w:ilvl w:val="1"/>
          <w:numId w:val="51"/>
        </w:numPr>
        <w:tabs>
          <w:tab w:val="left" w:pos="1456"/>
          <w:tab w:val="left" w:pos="1560"/>
          <w:tab w:val="left" w:pos="2700"/>
        </w:tabs>
        <w:ind w:left="567" w:firstLine="63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ເພື່ອການຄົ້ນຄວ້າທົດລອງ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6FADAE2" w14:textId="4058F5E1" w:rsidR="00BD1223" w:rsidRPr="00086451" w:rsidRDefault="00BD1223" w:rsidP="00BD1223">
      <w:pPr>
        <w:numPr>
          <w:ilvl w:val="1"/>
          <w:numId w:val="51"/>
        </w:numPr>
        <w:tabs>
          <w:tab w:val="left" w:pos="1456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strike/>
          <w:lang w:val="pt-PT"/>
        </w:rPr>
      </w:pP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Pr="00086451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ເພື່ອປັບປຸງພັນພືດອື່ນ</w:t>
      </w:r>
      <w:r w:rsidRPr="00086451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08645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ການກະທຳ ຕາມທີ່ໄດ້ກຳນົດໄວ້ໃນ ວັກທີໜຶ່ງ</w:t>
      </w:r>
      <w:r w:rsidRPr="00086451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="00086451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086451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ວັກທີສີ່ ມາດຕາ 82 ຂອງກົດໝາຍສະບັບນີ້ ສຳລັບພັນພືດອື່ນນັ້ນ;</w:t>
      </w:r>
    </w:p>
    <w:p w14:paraId="26312D49" w14:textId="0BE456C2" w:rsidR="00BD1223" w:rsidRPr="00086451" w:rsidRDefault="00BD1223" w:rsidP="00BD1223">
      <w:pPr>
        <w:pStyle w:val="ListParagraph"/>
        <w:numPr>
          <w:ilvl w:val="1"/>
          <w:numId w:val="51"/>
        </w:numPr>
        <w:tabs>
          <w:tab w:val="left" w:pos="1456"/>
          <w:tab w:val="left" w:pos="1560"/>
          <w:tab w:val="left" w:pos="2700"/>
        </w:tabs>
        <w:ind w:left="567" w:firstLine="637"/>
        <w:jc w:val="both"/>
        <w:rPr>
          <w:rFonts w:ascii="Phetsarath OT" w:eastAsia="Phetsarath OT" w:hAnsi="Phetsarath OT" w:cs="Phetsarath OT"/>
          <w:lang w:val="pt-PT"/>
        </w:rPr>
      </w:pP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Pr="00086451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 xml:space="preserve">ເພື່ອປັບປຸງພັນພືດອື່ນ </w:t>
      </w:r>
      <w:r w:rsidRPr="00086451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</w:t>
      </w:r>
      <w:r w:rsidRPr="00086451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ວັກທີຫ້າ</w:t>
      </w:r>
      <w:r w:rsidRPr="00086451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086451">
        <w:rPr>
          <w:rFonts w:ascii="Phetsarath OT" w:eastAsia="Phetsarath OT" w:hAnsi="Phetsarath OT" w:cs="Phetsarath OT"/>
          <w:cs/>
          <w:lang w:val="pt-PT" w:bidi="lo-LA"/>
        </w:rPr>
        <w:t xml:space="preserve"> 82 </w:t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ຂອງກົດໝາຍສະບັບນີ້ ແຕ່ການກະທໍາ ທີ່ໄດ້ກໍານົດໄວ້ໃນ ວັກທີໜຶ່ງ ຫາ ວັກທີສີ່ ມາດຕາ 82 ຂອງກົດໝາຍສະບັບນີ້ ສຳລັບພັນພືດອື່ນນັ້ນ ຊຶ່ງຕ້ອງໄດ້ຂໍອະນຸຍາດຈາກເຈົ້າຂອງສິດ;</w:t>
      </w:r>
      <w:commentRangeStart w:id="2"/>
      <w:commentRangeEnd w:id="2"/>
      <w:r w:rsidRPr="00086451">
        <w:rPr>
          <w:rStyle w:val="CommentReference"/>
        </w:rPr>
        <w:commentReference w:id="2"/>
      </w:r>
      <w:r w:rsidRPr="00086451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62FEF211" w14:textId="2E17E04E" w:rsidR="004C62CC" w:rsidRPr="00892EFB" w:rsidRDefault="00FD1CB5" w:rsidP="00C64943">
      <w:pPr>
        <w:numPr>
          <w:ilvl w:val="1"/>
          <w:numId w:val="51"/>
        </w:numPr>
        <w:tabs>
          <w:tab w:val="left" w:pos="1456"/>
          <w:tab w:val="left" w:pos="1560"/>
        </w:tabs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ການນໍາໃຊ້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ເພື່ອຂະຫຍາຍພັນຢູ່ໃນເນື້ອທີ່ດິນ</w:t>
      </w:r>
      <w:r w:rsidR="00702DBF" w:rsidRPr="00892EFB">
        <w:rPr>
          <w:rFonts w:ascii="Phetsarath OT" w:eastAsia="Phetsarath OT" w:hAnsi="Phetsarath OT" w:cs="Phetsarath OT" w:hint="cs"/>
          <w:cs/>
          <w:lang w:bidi="lo-LA"/>
        </w:rPr>
        <w:t>ຂອງຊາວກະສິກອນ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ຜົນຜະລິດຈາກການເກັບກ່ຽວ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ທີ່ຊາວກະສິກອນໄດ້ມາຈາກການປູກໃນເນື້ອທີ່ດິນຂອງຕົນເອງ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ລວມທັງພັນພືດທີ່ໄດ້ຮັບການປົກປ້ອງ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ພັນພືດ</w:t>
      </w:r>
      <w:r w:rsidR="00F94158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A95410" w:rsidRPr="00892EFB">
        <w:rPr>
          <w:rFonts w:ascii="Phetsarath OT" w:eastAsia="Phetsarath OT" w:hAnsi="Phetsarath OT" w:cs="Phetsarath OT" w:hint="cs"/>
          <w:cs/>
          <w:lang w:bidi="lo-LA"/>
        </w:rPr>
        <w:t>ໄດ້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ກໍານົດໄວ້ໃນ</w:t>
      </w:r>
      <w:r w:rsidR="00F94158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854CB4" w:rsidRPr="00892EFB">
        <w:rPr>
          <w:rFonts w:ascii="Phetsarath OT" w:eastAsia="Phetsarath OT" w:hAnsi="Phetsarath OT" w:cs="Phetsarath OT" w:hint="cs"/>
          <w:cs/>
          <w:lang w:bidi="lo-LA"/>
        </w:rPr>
        <w:t>ຂໍ້ 1</w:t>
      </w:r>
      <w:r w:rsidR="000E12A7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74C0B" w:rsidRPr="007E494F">
        <w:rPr>
          <w:rFonts w:ascii="Phetsarath OT" w:eastAsia="Phetsarath OT" w:hAnsi="Phetsarath OT" w:cs="Phetsarath OT" w:hint="cs"/>
          <w:cs/>
          <w:lang w:bidi="lo-LA"/>
        </w:rPr>
        <w:t xml:space="preserve">ຫຼື </w:t>
      </w:r>
      <w:r w:rsidR="007E494F">
        <w:rPr>
          <w:rFonts w:ascii="Phetsarath OT" w:eastAsia="Phetsarath OT" w:hAnsi="Phetsarath OT" w:cs="Phetsarath OT" w:hint="cs"/>
          <w:cs/>
          <w:lang w:bidi="lo-LA"/>
        </w:rPr>
        <w:t xml:space="preserve">ຂໍ້ </w:t>
      </w:r>
      <w:r w:rsidR="000E12A7" w:rsidRPr="00892EFB">
        <w:rPr>
          <w:rFonts w:ascii="Phetsarath OT" w:eastAsia="Phetsarath OT" w:hAnsi="Phetsarath OT" w:cs="Phetsarath OT" w:hint="cs"/>
          <w:cs/>
          <w:lang w:bidi="lo-LA"/>
        </w:rPr>
        <w:t>2 ວັກທີຫ້າ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82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ຂອງກົດໝາຍສະບັບນີ້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ໂດຍຕ້ອງມີປະລິມານຈໍາກັດທີ່ເໝາະສົມ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ປົກປ້ອງຜົນປະໂຫຍດອັນຊອບທໍາຂອງນັກປັບປຸງພັນພືດ</w:t>
      </w:r>
      <w:r w:rsidRPr="00892EFB">
        <w:rPr>
          <w:rFonts w:ascii="Phetsarath OT" w:eastAsia="Phetsarath OT" w:hAnsi="Phetsarath OT" w:cs="Phetsarath OT"/>
          <w:cs/>
          <w:lang w:bidi="lo-LA"/>
        </w:rPr>
        <w:t>.</w:t>
      </w:r>
    </w:p>
    <w:p w14:paraId="51E116C2" w14:textId="77777777" w:rsidR="00BD1223" w:rsidRPr="003E3449" w:rsidRDefault="00BD1223" w:rsidP="003E3449">
      <w:pPr>
        <w:jc w:val="both"/>
        <w:rPr>
          <w:rFonts w:ascii="Phetsarath OT" w:eastAsia="Phetsarath OT" w:hAnsi="Phetsarath OT" w:cs="Phetsarath OT"/>
          <w:strike/>
          <w:lang w:val="pt-PT" w:bidi="lo-LA"/>
        </w:rPr>
      </w:pPr>
    </w:p>
    <w:p w14:paraId="2B8EC031" w14:textId="2C4EE314" w:rsidR="0038076C" w:rsidRPr="00892EFB" w:rsidRDefault="0038076C" w:rsidP="00F94158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/>
        </w:rPr>
        <w:t>86</w:t>
      </w:r>
      <w:r w:rsidR="004C62CC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BF207A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F207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F207A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ການສິ້ນສຸດສິດຂອງ</w:t>
      </w:r>
      <w:r w:rsidR="007D14B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ນັກປັບປຸງພັນພືດ</w:t>
      </w:r>
    </w:p>
    <w:p w14:paraId="1E6FE37B" w14:textId="74639F86" w:rsidR="0038076C" w:rsidRPr="00892EFB" w:rsidRDefault="0038076C" w:rsidP="00F94158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ຈະສິ້ນສຸດລົງ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ກ່ຽວກັບສ່ວນໃດໜຶ່ງ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ຂອງພັນພືດທີ່ໄດ້ຮັບການປົກປ້ອງ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ທີ່ໄດ້ຈາກສ່ວນດັ່ງກ່າວ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ວັກທີ</w:t>
      </w:r>
      <w:r w:rsidR="00665189" w:rsidRPr="00892EFB">
        <w:rPr>
          <w:rFonts w:ascii="Phetsarath OT" w:eastAsia="Phetsarath OT" w:hAnsi="Phetsarath OT" w:cs="Phetsarath OT" w:hint="cs"/>
          <w:cs/>
          <w:lang w:val="pt-PT" w:bidi="lo-LA"/>
        </w:rPr>
        <w:t>ຫ້າ</w:t>
      </w:r>
      <w:r w:rsidR="00DF118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853C9" w:rsidRPr="00892EFB">
        <w:rPr>
          <w:rFonts w:ascii="Phetsarath OT" w:eastAsia="Phetsarath OT" w:hAnsi="Phetsarath OT" w:cs="Phetsarath OT"/>
          <w:cs/>
          <w:lang w:bidi="lo-LA"/>
        </w:rPr>
        <w:t>8</w:t>
      </w:r>
      <w:r w:rsidR="00D738C4" w:rsidRPr="00892EFB">
        <w:rPr>
          <w:rFonts w:ascii="Phetsarath OT" w:eastAsia="Phetsarath OT" w:hAnsi="Phetsarath OT" w:cs="Phetsarath OT"/>
          <w:cs/>
          <w:lang w:bidi="lo-LA"/>
        </w:rPr>
        <w:t>2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ຂອງ​ກົດໝາຍສະບັບ​ນີ້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ຊຶ່ງໄດ້ຂາຍ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ຈຳໜ່າຍ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ຢູ່ໃນດິນແດນ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ຕາມການເຫັນດີຂອງຜູ້</w:t>
      </w:r>
      <w:r w:rsidR="00AB047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</w:t>
      </w:r>
      <w:r w:rsidR="002D156E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ຍົກເວັ້ນການກະທຳ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4576AAB1" w14:textId="6E6E8C8D" w:rsidR="0038076C" w:rsidRPr="00892EFB" w:rsidRDefault="0038076C" w:rsidP="00C64943">
      <w:pPr>
        <w:numPr>
          <w:ilvl w:val="0"/>
          <w:numId w:val="95"/>
        </w:numPr>
        <w:tabs>
          <w:tab w:val="left" w:pos="1484"/>
        </w:tabs>
        <w:ind w:left="567" w:firstLine="67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ການຂະຫຍາຍພັນພືດຕື່ມອີກ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47F2D4D" w14:textId="655AF8FD" w:rsidR="0038076C" w:rsidRPr="00892EFB" w:rsidRDefault="0038076C" w:rsidP="00C64943">
      <w:pPr>
        <w:numPr>
          <w:ilvl w:val="0"/>
          <w:numId w:val="95"/>
        </w:numPr>
        <w:tabs>
          <w:tab w:val="left" w:pos="1484"/>
        </w:tabs>
        <w:ind w:left="426" w:firstLine="83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ການສົ່ງອອກສ່ວນຂະຫຍາຍພັນພືດ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ໄປຍັງປະເທດ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ທີ່ບໍ່ປົກປ້ອງປະເພດ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ຊະນິດພັນພືດດັ່ງກ່າວ</w:t>
      </w:r>
      <w:r w:rsidR="0050188C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ແຕ່ການສົ່ງອອກສ່ວນນັ້ນ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="00F9415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ເພື່ອການບໍລິໂພກ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DF9DD7B" w14:textId="7901AAC1" w:rsidR="0038076C" w:rsidRPr="00892EFB" w:rsidRDefault="0038076C" w:rsidP="00F94158">
      <w:pPr>
        <w:ind w:firstLine="109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ສ່ວນຂະຫຍາຍພັນພືດ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278DC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ທີ່ໄດ້ກຳນົດໄວ້ໃນວັກທີໜຶ່ງ</w:t>
      </w:r>
      <w:r w:rsidR="00C278DC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9B7993" w:rsidRPr="00892EFB">
        <w:rPr>
          <w:rFonts w:ascii="Phetsarath OT" w:eastAsia="Phetsarath OT" w:hAnsi="Phetsarath OT" w:cs="Phetsarath OT"/>
          <w:cs/>
          <w:lang w:val="pt-PT" w:bidi="lo-LA"/>
        </w:rPr>
        <w:t>ຂອງ</w:t>
      </w:r>
      <w:r w:rsidR="00C278D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C278D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ມາດຕາ​ນີ້ </w:t>
      </w:r>
      <w:r w:rsidR="009B7993"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lang w:val="pt-PT"/>
        </w:rPr>
        <w:t>:</w:t>
      </w:r>
      <w:r w:rsidR="00C278D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05B290ED" w14:textId="514B25C6" w:rsidR="0038076C" w:rsidRPr="00892EFB" w:rsidRDefault="0038076C" w:rsidP="00C64943">
      <w:pPr>
        <w:pStyle w:val="ListParagraph"/>
        <w:numPr>
          <w:ilvl w:val="0"/>
          <w:numId w:val="96"/>
        </w:numPr>
        <w:tabs>
          <w:tab w:val="left" w:pos="1560"/>
        </w:tabs>
        <w:ind w:left="1843" w:hanging="59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ສ່ວນຂະຫຍາຍພັນ</w:t>
      </w:r>
      <w:r w:rsidR="006F1D00" w:rsidRPr="00892EFB">
        <w:rPr>
          <w:rFonts w:ascii="Phetsarath OT" w:eastAsia="Phetsarath OT" w:hAnsi="Phetsarath OT" w:cs="Phetsarath OT" w:hint="cs"/>
          <w:cs/>
          <w:lang w:val="pt-PT" w:bidi="lo-LA"/>
        </w:rPr>
        <w:t>ພືດ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ທຸກຊະນິດ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E6E9463" w14:textId="77777777" w:rsidR="0038076C" w:rsidRPr="00892EFB" w:rsidRDefault="0038076C" w:rsidP="00C64943">
      <w:pPr>
        <w:pStyle w:val="ListParagraph"/>
        <w:numPr>
          <w:ilvl w:val="0"/>
          <w:numId w:val="96"/>
        </w:numPr>
        <w:tabs>
          <w:tab w:val="left" w:pos="1560"/>
        </w:tabs>
        <w:ind w:left="1843" w:hanging="59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ຜົນເກັບກ່ຽວ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ລວມທັງໝົດຕົ້ນພືດ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ຂອງຕົ້ນພືດ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33F6DF5" w14:textId="77777777" w:rsidR="0038076C" w:rsidRPr="00892EFB" w:rsidRDefault="0038076C" w:rsidP="00C64943">
      <w:pPr>
        <w:pStyle w:val="ListParagraph"/>
        <w:numPr>
          <w:ilvl w:val="0"/>
          <w:numId w:val="96"/>
        </w:numPr>
        <w:tabs>
          <w:tab w:val="left" w:pos="1560"/>
        </w:tabs>
        <w:ind w:left="1843" w:hanging="59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ຜະລິດຕະພັນໃດໜຶ່ງ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ທີ່ໄດ້ມາໂດຍກົງຈາກຜົນເກັບກ່ຽວ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6E634C24" w14:textId="7022256B" w:rsidR="0038076C" w:rsidRPr="00892EFB" w:rsidRDefault="0038076C" w:rsidP="00BF1E1E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/>
        </w:rPr>
        <w:t xml:space="preserve">87 </w:t>
      </w:r>
      <w:r w:rsidRPr="00892EFB">
        <w:rPr>
          <w:rFonts w:ascii="Phetsarath OT" w:eastAsia="Phetsarath OT" w:hAnsi="Phetsarath OT" w:cs="Phetsarath OT"/>
          <w:b/>
          <w:lang w:val="pt-PT"/>
        </w:rPr>
        <w:t>(</w:t>
      </w:r>
      <w:r w:rsidR="007D3DC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Pr="00892EFB">
        <w:rPr>
          <w:rFonts w:ascii="Phetsarath OT" w:eastAsia="Phetsarath OT" w:hAnsi="Phetsarath OT" w:cs="Phetsarath OT"/>
          <w:b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ມາດຕະການ</w:t>
      </w:r>
      <w:r w:rsidR="001511D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ຄຸ້ມຄອງ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ທາງການຄ້າ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D803002" w14:textId="5D587E2D" w:rsidR="00AB5A68" w:rsidRDefault="00AB5A68" w:rsidP="00BF1E1E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ມາດຕະການຄຸ້ມຄອງທາງການຄ້າ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ທີ່ບັງຄັບໃຊ້ໃນ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ເປັນຕົ້ນ ການຜະລິດ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ການຢັ້ງຢືນ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>,</w:t>
      </w:r>
      <w:r w:rsidR="00152844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ການຕະຫຼາດ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ການນໍາເຂົ້າ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ການສົ່ງອອກ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ສ່ວນຂະຫຍາຍພັນພືດ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ຕ້ອງບໍ່ສົ່ງຜົນກະທົບຕໍ່ສິດຂອງນັກປັບປຸງພັນພືດ ຕາມທີ່</w:t>
      </w:r>
      <w:r w:rsidR="0037180A" w:rsidRPr="00892EFB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ກຳນົດໄວ້ໃນກົດໝາຍສະບັບນີ້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6512A671" w14:textId="77777777" w:rsidR="00152844" w:rsidRPr="00892EFB" w:rsidRDefault="00152844" w:rsidP="00BF1E1E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DF9999A" w14:textId="028135A5" w:rsidR="00731E6B" w:rsidRPr="00892EFB" w:rsidRDefault="00731E6B" w:rsidP="00BF1E1E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/>
        </w:rPr>
        <w:t xml:space="preserve">88 </w:t>
      </w:r>
      <w:r w:rsidR="00354103" w:rsidRPr="00892EFB">
        <w:rPr>
          <w:rFonts w:ascii="Phetsarath OT" w:eastAsia="Phetsarath OT" w:hAnsi="Phetsarath OT" w:cs="Phetsarath OT"/>
          <w:b/>
          <w:lang w:val="pt-PT"/>
        </w:rPr>
        <w:t>(</w:t>
      </w:r>
      <w:r w:rsidR="0035410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354103" w:rsidRPr="00892EFB">
        <w:rPr>
          <w:rFonts w:ascii="Phetsarath OT" w:eastAsia="Phetsarath OT" w:hAnsi="Phetsarath OT" w:cs="Phetsarath OT"/>
          <w:b/>
          <w:lang w:val="pt-PT"/>
        </w:rPr>
        <w:t>)</w:t>
      </w:r>
      <w:r w:rsidR="00354103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</w:t>
      </w:r>
      <w:r w:rsidR="007D14B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ເປັນໂມຄະ</w:t>
      </w:r>
    </w:p>
    <w:p w14:paraId="388ED355" w14:textId="75CFB0B6" w:rsidR="0060100B" w:rsidRPr="00892EFB" w:rsidRDefault="00731E6B" w:rsidP="0028762C">
      <w:pPr>
        <w:ind w:firstLine="10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ຈະເປັນໂມຄະ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511213" w:rsidRPr="00892EFB">
        <w:rPr>
          <w:rFonts w:ascii="Phetsarath OT" w:eastAsia="Phetsarath OT" w:hAnsi="Phetsarath OT" w:cs="Phetsarath OT" w:hint="cs"/>
          <w:cs/>
          <w:lang w:val="pt-PT" w:bidi="lo-LA"/>
        </w:rPr>
        <w:t>ໃດໜ</w:t>
      </w:r>
      <w:r w:rsidR="00AB0973" w:rsidRPr="00892EFB">
        <w:rPr>
          <w:rFonts w:ascii="Phetsarath OT" w:eastAsia="Phetsarath OT" w:hAnsi="Phetsarath OT" w:cs="Phetsarath OT" w:hint="cs"/>
          <w:cs/>
          <w:lang w:val="pt-PT" w:bidi="lo-LA"/>
        </w:rPr>
        <w:t>ຶ່</w:t>
      </w:r>
      <w:r w:rsidR="00511213" w:rsidRPr="00892EFB">
        <w:rPr>
          <w:rFonts w:ascii="Phetsarath OT" w:eastAsia="Phetsarath OT" w:hAnsi="Phetsarath OT" w:cs="Phetsarath OT" w:hint="cs"/>
          <w:cs/>
          <w:lang w:val="pt-PT" w:bidi="lo-LA"/>
        </w:rPr>
        <w:t>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2DAB405D" w14:textId="08482339" w:rsidR="00731E6B" w:rsidRPr="005F1CEE" w:rsidRDefault="00ED4EBE" w:rsidP="00C64943">
      <w:pPr>
        <w:pStyle w:val="ListParagraph"/>
        <w:numPr>
          <w:ilvl w:val="0"/>
          <w:numId w:val="97"/>
        </w:numPr>
        <w:tabs>
          <w:tab w:val="left" w:pos="1418"/>
          <w:tab w:val="left" w:pos="1843"/>
        </w:tabs>
        <w:ind w:left="567" w:firstLine="567"/>
        <w:jc w:val="both"/>
        <w:rPr>
          <w:rFonts w:ascii="Phetsarath OT" w:eastAsia="Phetsarath OT" w:hAnsi="Phetsarath OT" w:cs="Phetsarath OT"/>
          <w:lang w:val="pt-PT"/>
        </w:rPr>
      </w:pPr>
      <w:r w:rsidRPr="005F1CEE">
        <w:rPr>
          <w:rFonts w:ascii="Phetsarath OT" w:eastAsia="Phetsarath OT" w:hAnsi="Phetsarath OT" w:cs="Phetsarath OT" w:hint="cs"/>
          <w:cs/>
          <w:lang w:val="pt-PT" w:bidi="lo-LA"/>
        </w:rPr>
        <w:t>ບໍ່ສອດຄ່ອງກັບ</w:t>
      </w:r>
      <w:r w:rsidR="00731E6B" w:rsidRPr="005F1CEE">
        <w:rPr>
          <w:rFonts w:ascii="Phetsarath OT" w:eastAsia="Phetsarath OT" w:hAnsi="Phetsarath OT" w:cs="Phetsarath OT" w:hint="cs"/>
          <w:cs/>
          <w:lang w:val="pt-PT" w:bidi="lo-LA"/>
        </w:rPr>
        <w:t>ເງື່ອນໄຂ</w:t>
      </w:r>
      <w:r w:rsidR="00BF1E1E" w:rsidRPr="005F1CEE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731E6B" w:rsidRPr="005F1CEE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A41CCD" w:rsidRPr="005F1CEE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="00731E6B" w:rsidRPr="005F1CEE">
        <w:rPr>
          <w:rFonts w:ascii="Phetsarath OT" w:eastAsia="Phetsarath OT" w:hAnsi="Phetsarath OT" w:cs="Phetsarath OT" w:hint="cs"/>
          <w:cs/>
          <w:lang w:val="pt-PT" w:bidi="lo-LA"/>
        </w:rPr>
        <w:t>ກຳນົດໄວ້ໃນມາດຕາ</w:t>
      </w:r>
      <w:r w:rsidR="00731E6B" w:rsidRPr="005F1CEE">
        <w:rPr>
          <w:rFonts w:ascii="Phetsarath OT" w:eastAsia="Phetsarath OT" w:hAnsi="Phetsarath OT" w:cs="Phetsarath OT"/>
          <w:cs/>
          <w:lang w:val="pt-PT" w:bidi="lo-LA"/>
        </w:rPr>
        <w:t xml:space="preserve"> 70</w:t>
      </w:r>
      <w:r w:rsidR="00731E6B" w:rsidRPr="005F1CEE">
        <w:rPr>
          <w:rFonts w:ascii="Phetsarath OT" w:eastAsia="Phetsarath OT" w:hAnsi="Phetsarath OT" w:cs="Phetsarath OT"/>
          <w:lang w:val="pt-PT"/>
        </w:rPr>
        <w:t xml:space="preserve"> </w:t>
      </w:r>
      <w:r w:rsidR="00731E6B" w:rsidRPr="005F1CEE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731E6B" w:rsidRPr="005F1CEE">
        <w:rPr>
          <w:rFonts w:ascii="Phetsarath OT" w:eastAsia="Phetsarath OT" w:hAnsi="Phetsarath OT" w:cs="Phetsarath OT"/>
          <w:lang w:val="pt-PT"/>
        </w:rPr>
        <w:t xml:space="preserve"> </w:t>
      </w:r>
      <w:r w:rsidR="005F1CEE">
        <w:rPr>
          <w:rFonts w:ascii="Phetsarath OT" w:eastAsia="Phetsarath OT" w:hAnsi="Phetsarath OT" w:cs="Phetsarath OT" w:hint="cs"/>
          <w:cs/>
          <w:lang w:val="pt-PT" w:bidi="lo-LA"/>
        </w:rPr>
        <w:t xml:space="preserve">ມາດຕາ </w:t>
      </w:r>
      <w:r w:rsidR="00731E6B" w:rsidRPr="005F1CEE">
        <w:rPr>
          <w:rFonts w:ascii="Phetsarath OT" w:eastAsia="Phetsarath OT" w:hAnsi="Phetsarath OT" w:cs="Phetsarath OT"/>
          <w:lang w:val="pt-PT"/>
        </w:rPr>
        <w:t>71</w:t>
      </w:r>
      <w:r w:rsidR="00731E6B" w:rsidRPr="005F1CEE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31E6B" w:rsidRPr="005F1CEE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ຂອງ​ກົດໝາຍສະບັບນີ້</w:t>
      </w:r>
      <w:r w:rsidRPr="005F1CEE">
        <w:rPr>
          <w:rFonts w:ascii="Phetsarath OT" w:eastAsia="Phetsarath OT" w:hAnsi="Phetsarath OT" w:cs="Phetsarath OT" w:hint="cs"/>
          <w:cs/>
          <w:lang w:val="pt-PT" w:bidi="lo-LA"/>
        </w:rPr>
        <w:t xml:space="preserve"> ໃນເວລາພິຈາລະນາໃຫ້ສິດແກ່ນັກປັບປຸງພັນພືດ</w:t>
      </w:r>
      <w:r w:rsidR="00731E6B" w:rsidRPr="005F1CEE">
        <w:rPr>
          <w:rFonts w:ascii="Phetsarath OT" w:eastAsia="Phetsarath OT" w:hAnsi="Phetsarath OT" w:cs="Phetsarath OT"/>
          <w:lang w:val="pt-PT"/>
        </w:rPr>
        <w:t>;</w:t>
      </w:r>
      <w:r w:rsidR="0020251F" w:rsidRPr="005F1CEE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</w:p>
    <w:p w14:paraId="716193D4" w14:textId="276D991F" w:rsidR="004042CE" w:rsidRPr="00892EFB" w:rsidRDefault="0030105F" w:rsidP="00C64943">
      <w:pPr>
        <w:pStyle w:val="ListParagraph"/>
        <w:numPr>
          <w:ilvl w:val="0"/>
          <w:numId w:val="97"/>
        </w:numPr>
        <w:tabs>
          <w:tab w:val="left" w:pos="1418"/>
          <w:tab w:val="left" w:pos="1843"/>
        </w:tabs>
        <w:ind w:left="426" w:firstLine="70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ສະໜອງ</w:t>
      </w:r>
      <w:r w:rsidR="006E2B6A" w:rsidRPr="00892EFB">
        <w:rPr>
          <w:rFonts w:ascii="Phetsarath OT" w:eastAsia="Phetsarath OT" w:hAnsi="Phetsarath OT" w:cs="Phetsarath OT" w:hint="cs"/>
          <w:cs/>
          <w:lang w:bidi="lo-LA"/>
        </w:rPr>
        <w:t>ຂໍ້ມູນ</w:t>
      </w:r>
      <w:r w:rsidR="006E2B6A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6E2B6A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E2B6A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6E2B6A" w:rsidRPr="00892EFB">
        <w:rPr>
          <w:rFonts w:ascii="Phetsarath OT" w:eastAsia="Phetsarath OT" w:hAnsi="Phetsarath OT" w:cs="Phetsarath OT" w:hint="cs"/>
          <w:cs/>
          <w:lang w:bidi="lo-LA"/>
        </w:rPr>
        <w:t xml:space="preserve">ເອກະສານຕົ້ນຕໍ </w:t>
      </w:r>
      <w:r w:rsidR="000D075A" w:rsidRPr="00892EFB">
        <w:rPr>
          <w:rFonts w:ascii="Phetsarath OT" w:eastAsia="Phetsarath OT" w:hAnsi="Phetsarath OT" w:cs="Phetsarath OT" w:hint="cs"/>
          <w:cs/>
          <w:lang w:bidi="lo-LA"/>
        </w:rPr>
        <w:t>ໂດຍ</w:t>
      </w:r>
      <w:r w:rsidR="006E2B6A" w:rsidRPr="00892EFB">
        <w:rPr>
          <w:rFonts w:ascii="Phetsarath OT" w:eastAsia="Phetsarath OT" w:hAnsi="Phetsarath OT" w:cs="Phetsarath OT" w:hint="cs"/>
          <w:cs/>
          <w:lang w:bidi="lo-LA"/>
        </w:rPr>
        <w:t xml:space="preserve">ນັກປັບປຸງພັນພືດ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ໃຫ້ແກ່ກະຊວງ</w:t>
      </w:r>
      <w:r w:rsidR="00EB640C" w:rsidRPr="00892EFB">
        <w:rPr>
          <w:rFonts w:ascii="Phetsarath OT" w:eastAsia="Phetsarath OT" w:hAnsi="Phetsarath OT" w:cs="Phetsarath OT" w:hint="cs"/>
          <w:cs/>
          <w:lang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ໃນເວລາພິຈາລະນາການຈົດທະບຽນພັນພືດໃໝ່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</w:t>
      </w:r>
      <w:r w:rsidR="00993E1C" w:rsidRPr="00892EFB">
        <w:rPr>
          <w:rFonts w:ascii="Phetsarath OT" w:eastAsia="Phetsarath OT" w:hAnsi="Phetsarath OT" w:cs="Phetsarath OT" w:hint="cs"/>
          <w:cs/>
          <w:lang w:bidi="lo-LA"/>
        </w:rPr>
        <w:t>ສອດຄ່ອງ</w:t>
      </w:r>
      <w:r w:rsidR="00A41CCD" w:rsidRPr="00892EFB">
        <w:rPr>
          <w:rFonts w:ascii="Phetsarath OT" w:eastAsia="Phetsarath OT" w:hAnsi="Phetsarath OT" w:cs="Phetsarath OT" w:hint="cs"/>
          <w:cs/>
          <w:lang w:bidi="lo-LA"/>
        </w:rPr>
        <w:t>ກັບ</w:t>
      </w:r>
      <w:r w:rsidR="00993E1C" w:rsidRPr="00892EFB">
        <w:rPr>
          <w:rFonts w:ascii="Phetsarath OT" w:eastAsia="Phetsarath OT" w:hAnsi="Phetsarath OT" w:cs="Phetsarath OT" w:hint="cs"/>
          <w:cs/>
          <w:lang w:bidi="lo-LA"/>
        </w:rPr>
        <w:t>ເງື່ອນໄຂ</w:t>
      </w:r>
      <w:r w:rsidR="00BF1E1E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93E1C" w:rsidRPr="00892EFB">
        <w:rPr>
          <w:rFonts w:ascii="Phetsarath OT" w:eastAsia="Phetsarath OT" w:hAnsi="Phetsarath OT" w:cs="Phetsarath OT" w:hint="cs"/>
          <w:cs/>
          <w:lang w:bidi="lo-LA"/>
        </w:rPr>
        <w:t>ທີ່ໄດ້ກໍານົດໄວ້ໃນມາດຕາ</w:t>
      </w:r>
      <w:r w:rsidR="00993E1C" w:rsidRPr="00892EFB">
        <w:rPr>
          <w:rFonts w:ascii="Phetsarath OT" w:eastAsia="Phetsarath OT" w:hAnsi="Phetsarath OT" w:cs="Phetsarath OT"/>
          <w:cs/>
          <w:lang w:bidi="lo-LA"/>
        </w:rPr>
        <w:t xml:space="preserve"> 72 </w:t>
      </w:r>
      <w:r w:rsidR="00993E1C"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993E1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A36659">
        <w:rPr>
          <w:rFonts w:ascii="Phetsarath OT" w:eastAsia="Phetsarath OT" w:hAnsi="Phetsarath OT" w:cs="Phetsarath OT" w:hint="cs"/>
          <w:cs/>
          <w:lang w:bidi="lo-LA"/>
        </w:rPr>
        <w:t xml:space="preserve">ມາດຕາ </w:t>
      </w:r>
      <w:r w:rsidR="00993E1C" w:rsidRPr="00892EFB">
        <w:rPr>
          <w:rFonts w:ascii="Phetsarath OT" w:eastAsia="Phetsarath OT" w:hAnsi="Phetsarath OT" w:cs="Phetsarath OT"/>
          <w:cs/>
          <w:lang w:bidi="lo-LA"/>
        </w:rPr>
        <w:t xml:space="preserve">73 </w:t>
      </w:r>
      <w:r w:rsidR="00993E1C" w:rsidRPr="00892EFB">
        <w:rPr>
          <w:rFonts w:ascii="Phetsarath OT" w:eastAsia="Phetsarath OT" w:hAnsi="Phetsarath OT" w:cs="Phetsarath OT" w:hint="cs"/>
          <w:cs/>
          <w:lang w:bidi="lo-LA"/>
        </w:rPr>
        <w:t>ຂອງກົດໝາຍສະບັບນີ້</w:t>
      </w:r>
      <w:r w:rsidR="00027F98" w:rsidRPr="00027F98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74EFCD60" w14:textId="38833173" w:rsidR="00731E6B" w:rsidRPr="00892EFB" w:rsidRDefault="00731E6B" w:rsidP="00C64943">
      <w:pPr>
        <w:pStyle w:val="ListParagraph"/>
        <w:numPr>
          <w:ilvl w:val="0"/>
          <w:numId w:val="97"/>
        </w:numPr>
        <w:tabs>
          <w:tab w:val="left" w:pos="1418"/>
          <w:tab w:val="left" w:pos="1843"/>
        </w:tabs>
        <w:ind w:left="426" w:firstLine="70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ມອບສິດ</w:t>
      </w:r>
      <w:r w:rsidR="00735056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ໃຫ້ແກ່ບຸກຄົນບໍ່ມີສິດ</w:t>
      </w:r>
      <w:r w:rsidR="003F42FA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</w:t>
      </w:r>
      <w:r w:rsidR="007B537D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</w:t>
      </w:r>
      <w:r w:rsidR="0094081E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ໄດ້ໂອນ</w:t>
      </w:r>
      <w:r w:rsidR="0028455B" w:rsidRPr="00892EFB">
        <w:rPr>
          <w:rFonts w:ascii="Phetsarath OT" w:eastAsia="Phetsarath OT" w:hAnsi="Phetsarath OT" w:cs="Phetsarath OT" w:hint="cs"/>
          <w:cs/>
          <w:lang w:val="pt-PT" w:bidi="lo-LA"/>
        </w:rPr>
        <w:t>ສິດນັ້ນ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ໃຫ້ບຸກຄົນທີ່ມີສິດ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6892DF0" w14:textId="32F64C92" w:rsidR="00BD0A01" w:rsidRPr="0069227F" w:rsidRDefault="006D2365" w:rsidP="0069227F">
      <w:pPr>
        <w:tabs>
          <w:tab w:val="left" w:pos="1050"/>
        </w:tabs>
        <w:ind w:left="426" w:firstLine="666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ນອກຈາກ</w:t>
      </w:r>
      <w:r w:rsidR="009A267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ກໍລະນີ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ທີ່ໄດ້ກຳນົດໄວ້ໃນວັກທີໜຶ່ງ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ຂອງມາດຕານີ້</w:t>
      </w:r>
      <w:r w:rsidR="00D55B45"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="00D50109"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ສິດຂອງນັກປັບປຸງພັນພືດ</w:t>
      </w:r>
      <w:r w:rsidR="00D5010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50109"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ຈະບໍ່ຖືວ່າເປັນໂມຄະ</w:t>
      </w:r>
      <w:r w:rsidR="00D5010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C5F50" w:rsidRPr="00892EFB">
        <w:rPr>
          <w:rFonts w:ascii="Phetsarath OT" w:eastAsia="Phetsarath OT" w:hAnsi="Phetsarath OT" w:cs="Phetsarath OT" w:hint="cs"/>
          <w:cs/>
          <w:lang w:val="pt-PT" w:bidi="lo-LA"/>
        </w:rPr>
        <w:t>ບໍ່ວ່າດ້ວຍເຫດຜົນໃດກໍຕາມ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57B3F93F" w14:textId="77777777" w:rsidR="00BD0A01" w:rsidRPr="0069227F" w:rsidRDefault="00BD0A01">
      <w:pPr>
        <w:pStyle w:val="ListParagraph"/>
        <w:ind w:left="567" w:firstLine="567"/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5E029DC6" w14:textId="34D34C11" w:rsidR="00731E6B" w:rsidRPr="00892EFB" w:rsidRDefault="00731E6B" w:rsidP="00954A5F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 w:bidi="lo-LA"/>
        </w:rPr>
        <w:t>89</w:t>
      </w:r>
      <w:r w:rsidR="0093622B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ການຖອນສິດຂອງ</w:t>
      </w:r>
      <w:r w:rsidR="007D14B5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56B9BCF" w14:textId="02879914" w:rsidR="00731E6B" w:rsidRPr="00892EFB" w:rsidRDefault="00731E6B" w:rsidP="00954A5F">
      <w:pPr>
        <w:pStyle w:val="ListParagraph"/>
        <w:ind w:left="567" w:firstLine="49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E4B10" w:rsidRPr="00892EFB">
        <w:rPr>
          <w:rFonts w:ascii="Phetsarath OT" w:eastAsia="Phetsarath OT" w:hAnsi="Phetsarath OT" w:cs="Phetsarath OT" w:hint="cs"/>
          <w:cs/>
          <w:lang w:val="pt-PT" w:bidi="lo-LA"/>
        </w:rPr>
        <w:t>ຈະ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ຖືກຖອນ</w:t>
      </w:r>
      <w:r w:rsidR="00E1698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="009E4B10"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2C4516BD" w14:textId="639D8E50" w:rsidR="00731E6B" w:rsidRPr="00892EFB" w:rsidRDefault="00731E6B" w:rsidP="00C64943">
      <w:pPr>
        <w:pStyle w:val="ListParagraph"/>
        <w:numPr>
          <w:ilvl w:val="3"/>
          <w:numId w:val="98"/>
        </w:numPr>
        <w:tabs>
          <w:tab w:val="left" w:pos="1456"/>
          <w:tab w:val="left" w:pos="1560"/>
          <w:tab w:val="left" w:pos="1843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ບໍ່ສາມາດສືບຕໍ່ປະຕິບັດຕາມເງື່ອນໄຂ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="00A3665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7</w:t>
      </w:r>
      <w:r w:rsidR="008810EB" w:rsidRPr="00892EFB">
        <w:rPr>
          <w:rFonts w:ascii="Phetsarath OT" w:eastAsia="Phetsarath OT" w:hAnsi="Phetsarath OT" w:cs="Phetsarath OT"/>
          <w:lang w:val="pt-PT"/>
        </w:rPr>
        <w:t>2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A36659">
        <w:rPr>
          <w:rFonts w:ascii="Phetsarath OT" w:eastAsia="Phetsarath OT" w:hAnsi="Phetsarath OT" w:cs="Phetsarath OT" w:hint="cs"/>
          <w:cs/>
          <w:lang w:val="pt-PT" w:bidi="lo-LA"/>
        </w:rPr>
        <w:t xml:space="preserve"> 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73</w:t>
      </w:r>
      <w:r w:rsidR="00DF118E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ຂອງ​ກົດໝາຍສະບັບ​ນີ້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4FA2944" w14:textId="77777777" w:rsidR="00941455" w:rsidRPr="00892EFB" w:rsidRDefault="00731E6B" w:rsidP="00C64943">
      <w:pPr>
        <w:pStyle w:val="ListParagraph"/>
        <w:numPr>
          <w:ilvl w:val="3"/>
          <w:numId w:val="98"/>
        </w:numPr>
        <w:tabs>
          <w:tab w:val="left" w:pos="1456"/>
          <w:tab w:val="left" w:pos="1560"/>
          <w:tab w:val="left" w:pos="1843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ບໍ່ໄດ້ສະໜອງຂໍ້ມູນ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ເອກະສານ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ສ່ວນຂະຫຍາຍພັນພືດ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ທີ່ຈໍາເປັນໃຫ້ເຈົ້າໜ້າທີ່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ເພື່ອທົດສອບການບຳລຸງຮັກສາພັນພືດ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F2046AB" w14:textId="4A3B17F5" w:rsidR="00941455" w:rsidRPr="00892EFB" w:rsidRDefault="00731E6B" w:rsidP="00C64943">
      <w:pPr>
        <w:pStyle w:val="ListParagraph"/>
        <w:numPr>
          <w:ilvl w:val="3"/>
          <w:numId w:val="98"/>
        </w:numPr>
        <w:tabs>
          <w:tab w:val="left" w:pos="1456"/>
          <w:tab w:val="left" w:pos="1560"/>
          <w:tab w:val="left" w:pos="1843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ບໍ່ຈ່າຍ</w:t>
      </w:r>
      <w:r w:rsidR="007A732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ຄ່າທຳນຽມ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ຄ່າບໍລິການ</w:t>
      </w:r>
      <w:r w:rsidR="0094145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</w:t>
      </w:r>
      <w:r w:rsidR="00941455" w:rsidRPr="00892EFB">
        <w:rPr>
          <w:rFonts w:ascii="Phetsarath OT" w:eastAsia="Phetsarath OT" w:hAnsi="Phetsarath OT" w:cs="Phetsarath OT" w:hint="cs"/>
          <w:cs/>
          <w:lang w:val="pt-PT" w:bidi="lo-LA"/>
        </w:rPr>
        <w:t>ຮັກສາອາຍຸການປົກປ້ອງ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ສິດຂອງຕົນ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  <w:r w:rsidR="0094145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70ECFB3E" w14:textId="62217348" w:rsidR="00D80D7F" w:rsidRPr="00892EFB" w:rsidRDefault="00731E6B" w:rsidP="00C64943">
      <w:pPr>
        <w:pStyle w:val="ListParagraph"/>
        <w:numPr>
          <w:ilvl w:val="3"/>
          <w:numId w:val="98"/>
        </w:numPr>
        <w:tabs>
          <w:tab w:val="left" w:pos="1456"/>
          <w:tab w:val="left" w:pos="1560"/>
          <w:tab w:val="left" w:pos="1843"/>
        </w:tabs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ບໍ່ໄດ້ສະເໜີຊື່</w:t>
      </w:r>
      <w:r w:rsidR="009E4B10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</w:t>
      </w:r>
      <w:r w:rsidR="009E4B10" w:rsidRPr="00892EFB">
        <w:rPr>
          <w:rFonts w:ascii="Phetsarath OT" w:eastAsia="Phetsarath OT" w:hAnsi="Phetsarath OT" w:cs="Phetsarath OT" w:hint="cs"/>
          <w:cs/>
          <w:lang w:val="pt-PT" w:bidi="lo-LA"/>
        </w:rPr>
        <w:t>ໃໝ່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ທີ່ເໝາະສົມອີກ</w:t>
      </w:r>
      <w:r w:rsidR="007A732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ໃນກໍລະນີການກຳນົດຊື່</w:t>
      </w:r>
      <w:r w:rsidR="009E4B10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</w:t>
      </w:r>
      <w:r w:rsidR="007F2592" w:rsidRPr="00892EFB">
        <w:rPr>
          <w:rFonts w:ascii="Phetsarath OT" w:eastAsia="Phetsarath OT" w:hAnsi="Phetsarath OT" w:cs="Phetsarath OT" w:hint="cs"/>
          <w:cs/>
          <w:lang w:val="pt-PT" w:bidi="lo-LA"/>
        </w:rPr>
        <w:t>ໃໝ່</w:t>
      </w:r>
      <w:r w:rsidR="007A732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ຖືກຍົກ</w:t>
      </w:r>
      <w:r w:rsidR="007A732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ເລີກ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ຫຼັງຈາກການມອບສິດໃຫ້</w:t>
      </w:r>
      <w:r w:rsidRPr="00892EFB">
        <w:rPr>
          <w:rFonts w:ascii="Phetsarath OT" w:eastAsia="Phetsarath OT" w:hAnsi="Phetsarath OT" w:cs="Phetsarath OT"/>
          <w:lang w:val="pt-PT"/>
        </w:rPr>
        <w:t>.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</w:p>
    <w:p w14:paraId="23B7F32E" w14:textId="77777777" w:rsidR="00D80D7F" w:rsidRPr="00892EFB" w:rsidRDefault="00D80D7F">
      <w:pPr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1791D798" w14:textId="32C8D313" w:rsidR="0038076C" w:rsidRPr="00892EFB" w:rsidRDefault="0038076C" w:rsidP="00954A5F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 w:bidi="lo-LA"/>
        </w:rPr>
        <w:t>90</w:t>
      </w:r>
      <w:r w:rsidR="0093622B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="00B4198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ຈຳກັດສິດເພື່ອສາທາລະນະປະໂຫຍດ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8A2B973" w14:textId="1B31E692" w:rsidR="001C490D" w:rsidRPr="00FD2A0F" w:rsidRDefault="00D46614" w:rsidP="00FD2A0F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ມີຄວາມຈຳເປັນ</w:t>
      </w:r>
      <w:r w:rsidR="00DC0E8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F2592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ເພື່ອສາທາລະນະ</w:t>
      </w:r>
      <w:r w:rsidR="00DC0E86" w:rsidRPr="00892EFB">
        <w:rPr>
          <w:rFonts w:ascii="Phetsarath OT" w:eastAsia="Phetsarath OT" w:hAnsi="Phetsarath OT" w:cs="Phetsarath OT" w:hint="cs"/>
          <w:cs/>
          <w:lang w:val="pt-PT" w:bidi="lo-LA"/>
        </w:rPr>
        <w:t>ປະໂຫຍດ</w:t>
      </w:r>
      <w:r w:rsidR="006F1D00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="007F259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ລັດຖະບານ</w:t>
      </w:r>
      <w:r w:rsidR="007F259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ມີສິດ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ອອກແຈ້ງການອະນຸຍາດ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ໃຫ້ນຳໃຊ້ພັນພືດທີ່ໄດ້ຮັບການປົກປ້ອງ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ໂດຍບໍ່ຈໍາເປັນຕ້ອງ</w:t>
      </w:r>
      <w:r w:rsidR="00807DF0" w:rsidRPr="00892EFB">
        <w:rPr>
          <w:rFonts w:ascii="Phetsarath OT" w:eastAsia="Phetsarath OT" w:hAnsi="Phetsarath OT" w:cs="Phetsarath OT" w:hint="cs"/>
          <w:cs/>
          <w:lang w:val="pt-PT" w:bidi="lo-LA"/>
        </w:rPr>
        <w:t>ຂໍ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</w:t>
      </w:r>
      <w:r w:rsidR="00151EA2" w:rsidRPr="00892EFB">
        <w:rPr>
          <w:rFonts w:ascii="Phetsarath OT" w:eastAsia="Phetsarath OT" w:hAnsi="Phetsarath OT" w:cs="Phetsarath OT" w:hint="cs"/>
          <w:cs/>
          <w:lang w:val="pt-PT" w:bidi="lo-LA"/>
        </w:rPr>
        <w:t>ນຳນັກປັບປຸງພັນພືດ</w:t>
      </w:r>
      <w:r w:rsidR="00DC0E86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B41988" w:rsidRPr="00892EFB">
        <w:rPr>
          <w:rFonts w:ascii="Phetsarath OT" w:eastAsia="Phetsarath OT" w:hAnsi="Phetsarath OT" w:cs="Phetsarath OT" w:hint="cs"/>
          <w:cs/>
          <w:lang w:bidi="lo-LA"/>
        </w:rPr>
        <w:t>ແຕ່</w:t>
      </w:r>
      <w:r w:rsidR="00DC7BAD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="00745F0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45F0A" w:rsidRPr="00892EFB">
        <w:rPr>
          <w:rFonts w:ascii="Phetsarath OT" w:eastAsia="Phetsarath OT" w:hAnsi="Phetsarath OT" w:cs="Phetsarath OT" w:hint="cs"/>
          <w:cs/>
          <w:lang w:val="pt-PT" w:bidi="lo-LA"/>
        </w:rPr>
        <w:t>ຈະໄດ້ຮັບຄ່າຕອບແທນທີ່</w:t>
      </w:r>
      <w:r w:rsidR="00BD15C0" w:rsidRPr="00892EFB">
        <w:rPr>
          <w:rFonts w:ascii="Phetsarath OT" w:eastAsia="Phetsarath OT" w:hAnsi="Phetsarath OT" w:cs="Phetsarath OT" w:hint="cs"/>
          <w:cs/>
          <w:lang w:val="pt-PT" w:bidi="lo-LA"/>
        </w:rPr>
        <w:t>ເໝາະສົມ</w:t>
      </w:r>
      <w:r w:rsidR="00745F0A" w:rsidRPr="00892EFB">
        <w:rPr>
          <w:rFonts w:ascii="Phetsarath OT" w:eastAsia="Phetsarath OT" w:hAnsi="Phetsarath OT" w:cs="Phetsarath OT"/>
          <w:lang w:val="pt-PT"/>
        </w:rPr>
        <w:t>.</w:t>
      </w:r>
      <w:r w:rsidR="00F422D9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64671E77" w14:textId="77777777" w:rsidR="00FD2A0F" w:rsidRPr="00545817" w:rsidRDefault="00FD2A0F" w:rsidP="00FD2A0F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6E241ECB" w14:textId="77777777" w:rsidR="00FD2A0F" w:rsidRPr="00BB4811" w:rsidRDefault="00FD2A0F" w:rsidP="00BB4811">
      <w:pPr>
        <w:jc w:val="both"/>
        <w:rPr>
          <w:rFonts w:ascii="Phetsarath OT" w:eastAsia="Phetsarath OT" w:hAnsi="Phetsarath OT" w:cs="Phetsarath OT"/>
          <w:cs/>
          <w:lang w:val="pt-PT" w:bidi="lo-LA"/>
        </w:rPr>
      </w:pPr>
    </w:p>
    <w:p w14:paraId="014DD805" w14:textId="4276589C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lastRenderedPageBreak/>
        <w:t>ພາກ​ທີ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8"/>
          <w:szCs w:val="28"/>
          <w:lang w:val="pt-PT"/>
        </w:rPr>
        <w:t>V</w:t>
      </w:r>
    </w:p>
    <w:p w14:paraId="241FBB2A" w14:textId="6584F207" w:rsidR="00073902" w:rsidRPr="00892EFB" w:rsidRDefault="0038076C" w:rsidP="00513217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ລິ​ຂະ​ສິດ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ສິດ​ກ່ຽວຂ້ອງ​ກັບ​ລິ​ຂະ​ສິດ</w:t>
      </w:r>
    </w:p>
    <w:p w14:paraId="1386DABA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1</w:t>
      </w:r>
    </w:p>
    <w:p w14:paraId="3781C216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ການ​ປົກ​ປ້ອງ​ລິ​ຂະ​ສິດ</w:t>
      </w:r>
    </w:p>
    <w:p w14:paraId="07FFA425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sz w:val="20"/>
          <w:szCs w:val="20"/>
          <w:lang w:val="pt-PT"/>
        </w:rPr>
      </w:pPr>
    </w:p>
    <w:p w14:paraId="7548C8A6" w14:textId="63AB50D9" w:rsidR="0038076C" w:rsidRPr="00892EFB" w:rsidRDefault="0038076C" w:rsidP="003529D4">
      <w:pPr>
        <w:pStyle w:val="BodyTextIndent2"/>
        <w:ind w:left="0" w:firstLine="0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ມາດ​ຕາ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lang w:val="pt-PT"/>
        </w:rPr>
        <w:t>91</w:t>
      </w:r>
      <w:r w:rsidR="0093622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F207A" w:rsidRPr="00892EFB">
        <w:rPr>
          <w:rFonts w:ascii="Phetsarath OT" w:eastAsia="Phetsarath OT" w:hAnsi="Phetsarath OT" w:cs="Phetsarath OT"/>
          <w:lang w:val="pt-PT"/>
        </w:rPr>
        <w:t>(</w:t>
      </w:r>
      <w:r w:rsidR="00BF207A" w:rsidRPr="00892EFB">
        <w:rPr>
          <w:rFonts w:ascii="Phetsarath OT" w:eastAsia="Phetsarath OT" w:hAnsi="Phetsarath OT" w:cs="Phetsarath OT" w:hint="cs"/>
          <w:cs/>
          <w:lang w:val="pt-PT" w:bidi="lo-LA"/>
        </w:rPr>
        <w:t>ປັບປຸງ</w:t>
      </w:r>
      <w:r w:rsidR="00BF207A" w:rsidRPr="00892EFB">
        <w:rPr>
          <w:rFonts w:ascii="Phetsarath OT" w:eastAsia="Phetsarath OT" w:hAnsi="Phetsarath OT" w:cs="Phetsarath OT"/>
          <w:lang w:val="pt-PT"/>
        </w:rPr>
        <w:t>)</w:t>
      </w:r>
      <w:r w:rsidR="00BF207A" w:rsidRPr="00892EFB">
        <w:rPr>
          <w:rFonts w:ascii="Phetsarath OT" w:eastAsia="Phetsarath OT" w:hAnsi="Phetsarath OT" w:cs="Phetsarath OT"/>
          <w:b w:val="0"/>
          <w:bCs w:val="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</w:t>
      </w:r>
      <w:r w:rsidRPr="00892EFB">
        <w:rPr>
          <w:rFonts w:ascii="Phetsarath OT" w:eastAsia="Phetsarath OT" w:hAnsi="Phetsarath OT" w:cs="Phetsarath OT"/>
          <w:lang w:val="pt-PT"/>
        </w:rPr>
        <w:softHyphen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ນງາ</w:t>
      </w:r>
      <w:r w:rsidRPr="00892EFB">
        <w:rPr>
          <w:rFonts w:ascii="Phetsarath OT" w:eastAsia="Phetsarath OT" w:hAnsi="Phetsarath OT" w:cs="Phetsarath OT"/>
          <w:lang w:val="pt-PT"/>
        </w:rPr>
        <w:softHyphen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ນທີ່ໄດ້ຮັບກາ</w:t>
      </w:r>
      <w:r w:rsidRPr="00892EFB">
        <w:rPr>
          <w:rFonts w:ascii="Phetsarath OT" w:eastAsia="Phetsarath OT" w:hAnsi="Phetsarath OT" w:cs="Phetsarath OT"/>
          <w:lang w:val="pt-PT"/>
        </w:rPr>
        <w:softHyphen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</w:p>
    <w:p w14:paraId="044684C4" w14:textId="438172E4" w:rsidR="0038076C" w:rsidRPr="00892EFB" w:rsidRDefault="00622618" w:rsidP="003529D4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ຜົ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ນງານ</w:t>
      </w:r>
      <w:r w:rsidR="00B20AFE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05449D"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ທີ່ມີການ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ປະດິດຄິດແຕ່ງຂຶ້ນ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ດ້ວຍຕົນ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ເອງໃນ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A634DC" w:rsidRPr="00892EFB">
        <w:rPr>
          <w:rFonts w:ascii="Phetsarath OT" w:eastAsia="Phetsarath OT" w:hAnsi="Phetsarath OT" w:cs="Phetsarath OT" w:hint="cs"/>
          <w:cs/>
          <w:lang w:val="pt-PT" w:bidi="lo-LA"/>
        </w:rPr>
        <w:t>ຂົງເຂດ</w:t>
      </w:r>
      <w:r w:rsidR="00B22D3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634DC" w:rsidRPr="00892EFB">
        <w:rPr>
          <w:rFonts w:ascii="Phetsarath OT" w:eastAsia="Phetsarath OT" w:hAnsi="Phetsarath OT" w:cs="Phetsarath OT" w:hint="cs"/>
          <w:cs/>
          <w:lang w:val="pt-PT" w:bidi="lo-LA"/>
        </w:rPr>
        <w:t>ສິລະ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ປະກຳ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,​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</w:t>
      </w:r>
      <w:r w:rsidR="004C5E6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ກຳ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ວິທະຍາສາດ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840E5" w:rsidRPr="00892EFB">
        <w:rPr>
          <w:rFonts w:ascii="Phetsarath OT" w:eastAsia="Phetsarath OT" w:hAnsi="Phetsarath OT" w:cs="Phetsarath OT" w:hint="cs"/>
          <w:cs/>
          <w:lang w:val="pt-PT" w:bidi="lo-LA"/>
        </w:rPr>
        <w:t>ຈະ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ໄດ້ຮັບການ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ປົກປ້ອງເປັນ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ເຖິງວ່າຜົ</w:t>
      </w:r>
      <w:r w:rsidR="0038076C" w:rsidRPr="00892EFB">
        <w:rPr>
          <w:rFonts w:ascii="Phetsarath OT" w:eastAsia="Phetsarath OT" w:hAnsi="Phetsarath OT" w:cs="Phetsarath OT"/>
          <w:lang w:val="pt-PT"/>
        </w:rPr>
        <w:softHyphen/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ນງານ</w:t>
      </w:r>
      <w:r w:rsidR="00B20AFE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="00B20AF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20AFE" w:rsidRPr="00892EFB">
        <w:rPr>
          <w:rFonts w:ascii="Phetsarath OT" w:eastAsia="Phetsarath OT" w:hAnsi="Phetsarath OT" w:cs="Phetsarath OT" w:hint="cs"/>
          <w:cs/>
          <w:lang w:val="pt-PT" w:bidi="lo-LA"/>
        </w:rPr>
        <w:t>ຈະສະແດງ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ອອກຢູ່ໃນລັກ</w:t>
      </w:r>
      <w:r w:rsidR="004C5E6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ສະນະ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ຮູບແບບໃດກໍຕາມ</w:t>
      </w:r>
      <w:r w:rsidR="003A7634" w:rsidRPr="00892EFB">
        <w:rPr>
          <w:rFonts w:ascii="Phetsarath OT" w:eastAsia="Phetsarath OT" w:hAnsi="Phetsarath OT" w:cs="Phetsarath OT"/>
          <w:lang w:val="pt-PT"/>
        </w:rPr>
        <w:t>,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ລິ​ຂະ​ສິດ​</w:t>
      </w:r>
      <w:r w:rsidR="003529D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ຈະ​ໄດ້​ຮັບ​ການ​ຄຸ້ມ​ຄອງ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ສຳລັບຜົນງານ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205FFB71" w14:textId="51A2123D" w:rsidR="0038076C" w:rsidRPr="00892EFB" w:rsidRDefault="0038076C" w:rsidP="00C64943">
      <w:pPr>
        <w:pStyle w:val="BodyTextIndent2"/>
        <w:numPr>
          <w:ilvl w:val="0"/>
          <w:numId w:val="56"/>
        </w:numPr>
        <w:tabs>
          <w:tab w:val="left" w:pos="1418"/>
        </w:tabs>
        <w:ind w:left="1843" w:hanging="639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ຜົນ​ງານ​​ດ້ານ​ສິລະ​ປະ​ກຳ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="00B20AFE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ມີ</w:t>
      </w:r>
      <w:r w:rsidR="00B43594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b w:val="0"/>
          <w:lang w:val="pt-PT"/>
        </w:rPr>
        <w:t>​:</w:t>
      </w:r>
    </w:p>
    <w:p w14:paraId="1D3DE649" w14:textId="6AF4FE2F" w:rsidR="0038076C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ຮູບ​ວາດ</w:t>
      </w:r>
      <w:r w:rsidR="00FD5527" w:rsidRPr="00892EFB">
        <w:rPr>
          <w:rFonts w:ascii="Phetsarath OT" w:eastAsia="Phetsarath OT" w:hAnsi="Phetsarath OT" w:cs="Phetsarath OT"/>
          <w:b w:val="0"/>
          <w:lang w:val="pt-PT"/>
        </w:rPr>
        <w:t>,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ຮູບ​ແຕ້ມ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ຮູບ​​ແກະ​ສະຫຼັກ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ຮູບ​ພິມຫີນ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ການ​ເກັບ​ຂິດ</w:t>
      </w:r>
      <w:r w:rsidR="009C5B8C"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ລາຍພົມ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ລາຍ​ແພ</w:t>
      </w:r>
      <w:r w:rsidR="003A7634"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ຜົນ​ງານ​ວິຈິດ​ຕະກຳ​ອື່ນ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; </w:t>
      </w:r>
      <w:r w:rsidRPr="00892EFB">
        <w:rPr>
          <w:rFonts w:ascii="Phetsarath OT" w:eastAsia="Phetsarath OT" w:hAnsi="Phetsarath OT" w:cs="Phetsarath OT"/>
          <w:lang w:val="pt-PT"/>
        </w:rPr>
        <w:t xml:space="preserve">  </w:t>
      </w:r>
    </w:p>
    <w:p w14:paraId="6AB835E4" w14:textId="4C44A616" w:rsidR="0038076C" w:rsidRPr="00892EFB" w:rsidRDefault="00B20AFE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</w:t>
      </w:r>
      <w:r w:rsidR="0038076C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ປັ້ນ</w:t>
      </w:r>
      <w:r w:rsidR="0038076C"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ຮູບ​ຄວັດ​ຫີນ</w:t>
      </w:r>
      <w:r w:rsidR="0038076C"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ຜົນ​ງານ​​ປະຕິມາ​ກຳອື່ນ</w:t>
      </w:r>
      <w:r w:rsidR="0038076C"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37F84E96" w14:textId="12D274A8" w:rsidR="0038076C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ການ​ອອກ​ແບບ​ອາຄານ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ສິ່ງ​ປຸກ​ສ້າງ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="00C603FE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ການ​ອອກ​ແບບ​ຕົບ​ແຕ່ງພາຍ​ໃນ</w:t>
      </w:r>
      <w:r w:rsidR="003529D4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,</w:t>
      </w:r>
      <w:r w:rsidR="00C603FE"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="00C603FE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ພາຍ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ນອກ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ຜົນ​ງານສະຖາປັດ</w:t>
      </w:r>
      <w:r w:rsidR="006E1894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ຕະ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ຍະ​ກຳອື່ນ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4BEB9367" w14:textId="7641CC20" w:rsidR="0038076C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ຮູບ​ຖ່າຍດ້ວຍ​ວິທີ​ການ​ເຕັກ​ນິກ​ຕ່າງໆ​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ຜົນງານທີ່​ສະ​ແດງ​ອອກ​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ດ້ວຍຂັ້ນຕອນອານາລ໋ອກ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2782B820" w14:textId="055BF946" w:rsidR="0038076C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ຮູບ​ຈຳລອງ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ແຜນ​ທີ່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ແຜນ​ຜັງ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ຮູບ​ສະ​ເກັດ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ຮູບ​ສາມ​ມິ​ຕິ​</w:t>
      </w:r>
      <w:r w:rsidR="00C603FE" w:rsidRPr="00892EFB">
        <w:rPr>
          <w:rFonts w:ascii="Phetsarath OT" w:eastAsia="Phetsarath OT" w:hAnsi="Phetsarath OT" w:cs="Phetsarath OT"/>
          <w:b w:val="0"/>
          <w:bCs w:val="0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ກ່ຽວ​ກັບ</w:t>
      </w:r>
      <w:r w:rsidR="00C603FE" w:rsidRPr="00892EFB">
        <w:rPr>
          <w:rFonts w:ascii="Phetsarath OT" w:eastAsia="Phetsarath OT" w:hAnsi="Phetsarath OT" w:cs="Phetsarath OT"/>
          <w:b w:val="0"/>
          <w:bCs w:val="0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ພູມສາດ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="00BB4811">
        <w:rPr>
          <w:rFonts w:ascii="Phetsarath OT" w:eastAsia="Phetsarath OT" w:hAnsi="Phetsarath OT" w:cs="Phetsarath OT" w:hint="cs"/>
          <w:b w:val="0"/>
          <w:cs/>
          <w:lang w:val="pt-PT" w:bidi="lo-LA"/>
        </w:rPr>
        <w:t xml:space="preserve">       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ພູມປະ​ເທດ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ງານ​ສະຖາ​ປັດ</w:t>
      </w:r>
      <w:r w:rsidR="00882461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ຕະ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ຍະ​ກຳ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ວິ​ທະຍາ​ສາດ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5CDE7811" w14:textId="731ACD60" w:rsidR="0038076C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spacing w:val="-4"/>
          <w:cs/>
          <w:lang w:val="pt-PT" w:bidi="lo-LA"/>
        </w:rPr>
        <w:t>ດົນ​ຕີ​ປະກອບ​ບົດ​ລະຄອນ</w:t>
      </w:r>
      <w:r w:rsidRPr="00892EFB">
        <w:rPr>
          <w:rFonts w:ascii="Phetsarath OT" w:eastAsia="Phetsarath OT" w:hAnsi="Phetsarath OT" w:cs="Phetsarath OT"/>
          <w:b w:val="0"/>
          <w:spacing w:val="-4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b w:val="0"/>
          <w:bCs w:val="0"/>
          <w:spacing w:val="-4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spacing w:val="-4"/>
          <w:cs/>
          <w:lang w:val="pt-PT" w:bidi="lo-LA"/>
        </w:rPr>
        <w:t>ແບບລະຄອນ​</w:t>
      </w:r>
      <w:r w:rsidR="003A7634" w:rsidRPr="00892EFB">
        <w:rPr>
          <w:rFonts w:ascii="Phetsarath OT" w:eastAsia="Phetsarath OT" w:hAnsi="Phetsarath OT" w:cs="Phetsarath OT" w:hint="cs"/>
          <w:b w:val="0"/>
          <w:bCs w:val="0"/>
          <w:spacing w:val="-4"/>
          <w:cs/>
          <w:lang w:val="pt-PT" w:bidi="lo-LA"/>
        </w:rPr>
        <w:t>ກືກ</w:t>
      </w:r>
      <w:r w:rsidRPr="00892EFB">
        <w:rPr>
          <w:rFonts w:ascii="Phetsarath OT" w:eastAsia="Phetsarath OT" w:hAnsi="Phetsarath OT" w:cs="Phetsarath OT"/>
          <w:b w:val="0"/>
          <w:bCs w:val="0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spacing w:val="-4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 w:val="0"/>
          <w:bCs w:val="0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spacing w:val="-4"/>
          <w:cs/>
          <w:lang w:val="pt-PT" w:bidi="lo-LA"/>
        </w:rPr>
        <w:t>ລະຄອນ​ຈັດ​ສາກ</w:t>
      </w:r>
      <w:r w:rsidRPr="00892EFB">
        <w:rPr>
          <w:rFonts w:ascii="Phetsarath OT" w:eastAsia="Phetsarath OT" w:hAnsi="Phetsarath OT" w:cs="Phetsarath OT"/>
          <w:b w:val="0"/>
          <w:spacing w:val="-4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spacing w:val="-4"/>
          <w:cs/>
          <w:lang w:val="pt-PT" w:bidi="lo-LA"/>
        </w:rPr>
        <w:t>ການ​ອອກ​ແບບ​ທ່າ​ຟ້ອນ</w:t>
      </w:r>
      <w:r w:rsidRPr="00892EFB">
        <w:rPr>
          <w:rFonts w:ascii="Phetsarath OT" w:eastAsia="Phetsarath OT" w:hAnsi="Phetsarath OT" w:cs="Phetsarath OT"/>
          <w:b w:val="0"/>
          <w:spacing w:val="-4"/>
          <w:lang w:val="pt-PT"/>
        </w:rPr>
        <w:t>,</w:t>
      </w:r>
      <w:r w:rsidR="00C603FE" w:rsidRPr="00892EFB">
        <w:rPr>
          <w:rFonts w:ascii="Phetsarath OT" w:eastAsia="Phetsarath OT" w:hAnsi="Phetsarath OT" w:cs="Phetsarath OT"/>
          <w:b w:val="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ທ່າ​ເຕັ້ນ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ຜົນ​ງານ​ອື່ນ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ທີ່​​ປະດິດ​ຄິດແຕ່ງ​ຂຶ້ນ​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ເພື່ອ​ການ​ສະ​ແດງ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5DB11936" w14:textId="15C727E0" w:rsidR="0038076C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ການ​ປະກອບດົນຕີ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ທີ່​ມີ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ຫຼື​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ບໍ່​ມີ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ເນື້ອຮ້ອງລວມຢູ່​ນຳ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ລວມ​</w:t>
      </w:r>
      <w:r w:rsidR="00C34D33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ທັງໂ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ນ​ດ​ເພງ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ທີ່​ໄດ້​ແຍກ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ຮຽບຮຽງ​ສຽງ​ປະສານ​ແລ້ວ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  <w:r w:rsidRPr="00892EFB">
        <w:rPr>
          <w:rFonts w:ascii="Phetsarath OT" w:eastAsia="Phetsarath OT" w:hAnsi="Phetsarath OT" w:cs="Phetsarath OT"/>
          <w:sz w:val="28"/>
          <w:szCs w:val="28"/>
          <w:lang w:val="pt-PT"/>
        </w:rPr>
        <w:t xml:space="preserve"> </w:t>
      </w:r>
    </w:p>
    <w:p w14:paraId="6E21222D" w14:textId="77777777" w:rsidR="0038076C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ການບັນທຶກສຽງ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08291854" w14:textId="77777777" w:rsidR="0038076C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</w:tabs>
        <w:ind w:left="426" w:firstLine="960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ຜົນງານ​ສິລະ​​ປະ​ປັບ​ໃຊ້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4044229E" w14:textId="50500823" w:rsidR="0034673D" w:rsidRPr="00892EFB" w:rsidRDefault="0038076C" w:rsidP="00C64943">
      <w:pPr>
        <w:pStyle w:val="BodyTextIndent2"/>
        <w:numPr>
          <w:ilvl w:val="1"/>
          <w:numId w:val="57"/>
        </w:numPr>
        <w:tabs>
          <w:tab w:val="left" w:pos="1843"/>
          <w:tab w:val="left" w:pos="1985"/>
        </w:tabs>
        <w:ind w:left="426" w:firstLine="946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ຟີມ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ຫຼື​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ຜົນງານ​ດ້ານຮູບ​ເງົາ​ອື່ນ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ຜົນງານ​ທີ່​ສະ​ແດງ​ອອກ​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ດ້ວຍການ​ລຳດັບ​ພາບ</w:t>
      </w:r>
      <w:r w:rsidR="00B96AF9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ທີ່ສາ</w:t>
      </w:r>
      <w:r w:rsidR="00B96AF9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ມາດ​ນຳ​ອອກ​ສາຍ​ຕໍ່​ເນື່ອງ​ໄດ້​ເປັນ​ຮູບ​ເງົາ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ສາມາດ​ບັນທຶກ​ລົງ​​ໃສ່​ວັດ​ສະດຸອື່ນ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ທີ່​ສາມາດ​​​ນຳ​ອອກ​ສາຍ​ຕໍ່​ເນື່ອງ​ໄດ້ຄື​ກັນ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ລວມທັງ​ສຽງ​ປະກອບ​ໃນ​ຜົນງານນັ້ນ</w:t>
      </w:r>
      <w:r w:rsidR="0034673D" w:rsidRPr="00892EFB">
        <w:rPr>
          <w:rFonts w:ascii="Phetsarath OT" w:eastAsia="Phetsarath OT" w:hAnsi="Phetsarath OT" w:cs="Phetsarath OT"/>
          <w:b w:val="0"/>
          <w:bCs w:val="0"/>
          <w:cs/>
          <w:lang w:val="pt-PT"/>
        </w:rPr>
        <w:t>;</w:t>
      </w:r>
    </w:p>
    <w:p w14:paraId="2B970B49" w14:textId="0806656E" w:rsidR="0038076C" w:rsidRPr="00892EFB" w:rsidRDefault="00C017D7" w:rsidP="00C64943">
      <w:pPr>
        <w:pStyle w:val="BodyTextIndent2"/>
        <w:numPr>
          <w:ilvl w:val="1"/>
          <w:numId w:val="57"/>
        </w:numPr>
        <w:tabs>
          <w:tab w:val="left" w:pos="1843"/>
          <w:tab w:val="left" w:pos="1985"/>
        </w:tabs>
        <w:ind w:left="426" w:firstLine="946"/>
        <w:jc w:val="both"/>
        <w:rPr>
          <w:rFonts w:ascii="Phetsarath OT" w:eastAsia="Phetsarath OT" w:hAnsi="Phetsarath OT" w:cs="Phetsarath OT"/>
          <w:bCs w:val="0"/>
          <w:lang w:val="pt-PT"/>
        </w:rPr>
      </w:pPr>
      <w:r w:rsidRPr="00892EFB">
        <w:rPr>
          <w:rFonts w:ascii="Phetsarath OT" w:eastAsia="Phetsarath OT" w:hAnsi="Phetsarath OT" w:cs="Phetsarath OT"/>
          <w:bCs w:val="0"/>
          <w:cs/>
          <w:lang w:val="pt-PT" w:bidi="lo-LA"/>
        </w:rPr>
        <w:t>ຜົນງານດ້ານສິລະປະກຳອື່ນ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/>
        </w:rPr>
        <w:t>.</w:t>
      </w:r>
    </w:p>
    <w:p w14:paraId="2A8D6EA0" w14:textId="60D0788F" w:rsidR="00FA27F5" w:rsidRPr="00892EFB" w:rsidRDefault="0038076C" w:rsidP="00C64943">
      <w:pPr>
        <w:pStyle w:val="BodyTextIndent2"/>
        <w:numPr>
          <w:ilvl w:val="0"/>
          <w:numId w:val="56"/>
        </w:numPr>
        <w:tabs>
          <w:tab w:val="left" w:pos="1456"/>
        </w:tabs>
        <w:ind w:left="1843" w:hanging="625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ຜົນ​ງານ​​ດ້ານວັນນະກຳ</w:t>
      </w:r>
      <w:r w:rsidR="003E368D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 xml:space="preserve"> ແລະ ວິທະຍາສາດ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ມີ</w:t>
      </w:r>
      <w:r w:rsidR="008025B6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 xml:space="preserve"> </w:t>
      </w:r>
      <w:r w:rsidR="00C620BD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ຕາມແຕ່ລະກໍລະນີ ດັ່ງ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ນີ້</w:t>
      </w:r>
      <w:r w:rsidRPr="00892EFB">
        <w:rPr>
          <w:rFonts w:ascii="Phetsarath OT" w:eastAsia="Phetsarath OT" w:hAnsi="Phetsarath OT" w:cs="Phetsarath OT"/>
          <w:b w:val="0"/>
          <w:lang w:val="pt-PT"/>
        </w:rPr>
        <w:t>​:</w:t>
      </w:r>
    </w:p>
    <w:p w14:paraId="4E4CDDA8" w14:textId="2ED20316" w:rsidR="00FA27F5" w:rsidRPr="00892EFB" w:rsidRDefault="0038076C" w:rsidP="00C64943">
      <w:pPr>
        <w:pStyle w:val="BodyTextIndent2"/>
        <w:numPr>
          <w:ilvl w:val="1"/>
          <w:numId w:val="8"/>
        </w:numPr>
        <w:tabs>
          <w:tab w:val="left" w:pos="1418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ປຶ້ມອ່ານ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ວິ​ທະຍາ​ນິພົນ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ແຜ່ນ​ພັບ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ວາລະສານ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ສິ່ງ​ພິມ</w:t>
      </w:r>
      <w:r w:rsidR="00E876F0" w:rsidRPr="00892EFB">
        <w:rPr>
          <w:rFonts w:ascii="Phetsarath OT" w:eastAsia="Phetsarath OT" w:hAnsi="Phetsarath OT" w:cs="Phetsarath OT"/>
          <w:b w:val="0"/>
          <w:bCs w:val="0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ສິ່ງ​ຂີດ​ຂຽນ​ອື່ນ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6F5D4AA8" w14:textId="181643DC" w:rsidR="00FA27F5" w:rsidRPr="00892EFB" w:rsidRDefault="0038076C" w:rsidP="00C64943">
      <w:pPr>
        <w:pStyle w:val="BodyTextIndent2"/>
        <w:numPr>
          <w:ilvl w:val="1"/>
          <w:numId w:val="8"/>
        </w:numPr>
        <w:tabs>
          <w:tab w:val="left" w:pos="1418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lastRenderedPageBreak/>
        <w:t>ບົດ​ປາຖະກະຖາ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ບົດ​ຄຳ​ເຫັນ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="008025B6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ສູ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ນ​ທອນ​ພົດ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ບົດ​ຄຳ​ສອນ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ບົດ​ສອນ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ບົດເວົ້າອື່ນ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ທີ່​ໄດ້​ມີ​ການ​ບັນທຶກ​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7E1BA89D" w14:textId="77777777" w:rsidR="00FA27F5" w:rsidRPr="00892EFB" w:rsidRDefault="0038076C" w:rsidP="00C64943">
      <w:pPr>
        <w:pStyle w:val="BodyTextIndent2"/>
        <w:numPr>
          <w:ilvl w:val="1"/>
          <w:numId w:val="8"/>
        </w:numPr>
        <w:tabs>
          <w:tab w:val="left" w:pos="1418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ບົດ​ລະຄອນ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ບົດ​ເລື່ອງ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ບົດກະວີ</w:t>
      </w:r>
      <w:r w:rsidRPr="00892EFB">
        <w:rPr>
          <w:rFonts w:ascii="Phetsarath OT" w:eastAsia="Phetsarath OT" w:hAnsi="Phetsarath OT" w:cs="Phetsarath OT"/>
          <w:b w:val="0"/>
          <w:lang w:val="pt-PT"/>
        </w:rPr>
        <w:t>;</w:t>
      </w:r>
    </w:p>
    <w:p w14:paraId="402C900A" w14:textId="49CD235B" w:rsidR="00FA27F5" w:rsidRPr="00892EFB" w:rsidRDefault="0038076C" w:rsidP="00C64943">
      <w:pPr>
        <w:pStyle w:val="BodyTextIndent2"/>
        <w:numPr>
          <w:ilvl w:val="1"/>
          <w:numId w:val="8"/>
        </w:numPr>
        <w:tabs>
          <w:tab w:val="left" w:pos="1418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ໂປຣແກຣມ​ຄອມ​ພິວ​ເຕີ​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ການ​ລວບ​ລວມຂໍ້​ມູນ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ລວມທັງ</w:t>
      </w:r>
      <w:r w:rsidR="00523D71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ລະຫັດ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ກຳ​ເນີ​ດ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="00B00698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ລະຫັດ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​ວັດຖຸ</w:t>
      </w:r>
      <w:r w:rsidR="00307F61" w:rsidRPr="00892EFB">
        <w:rPr>
          <w:rFonts w:ascii="Phetsarath OT" w:eastAsia="Phetsarath OT" w:hAnsi="Phetsarath OT" w:cs="Phetsarath OT"/>
          <w:b w:val="0"/>
          <w:bCs w:val="0"/>
          <w:cs/>
          <w:lang w:val="pt-PT"/>
        </w:rPr>
        <w:t>;</w:t>
      </w:r>
    </w:p>
    <w:p w14:paraId="6AD8BDEC" w14:textId="459CCFBA" w:rsidR="003529D4" w:rsidRPr="00892EFB" w:rsidRDefault="00E47D15" w:rsidP="00C64943">
      <w:pPr>
        <w:pStyle w:val="BodyTextIndent2"/>
        <w:numPr>
          <w:ilvl w:val="1"/>
          <w:numId w:val="8"/>
        </w:numPr>
        <w:tabs>
          <w:tab w:val="left" w:pos="1418"/>
          <w:tab w:val="left" w:pos="1843"/>
        </w:tabs>
        <w:ind w:left="426" w:firstLine="992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ຜົນ​ງານ​​ດ້ານວັນນະກຳ</w:t>
      </w:r>
      <w:r w:rsidR="00545773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 xml:space="preserve"> ແລະ ວິທະຍາສາດອື່ນ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.</w:t>
      </w:r>
    </w:p>
    <w:p w14:paraId="2E33AD34" w14:textId="2936095F" w:rsidR="0038076C" w:rsidRPr="00892EFB" w:rsidRDefault="0038076C" w:rsidP="00C64943">
      <w:pPr>
        <w:pStyle w:val="BodyTextIndent2"/>
        <w:numPr>
          <w:ilvl w:val="0"/>
          <w:numId w:val="56"/>
        </w:numPr>
        <w:tabs>
          <w:tab w:val="left" w:pos="1484"/>
        </w:tabs>
        <w:ind w:left="448" w:firstLine="798"/>
        <w:jc w:val="both"/>
        <w:rPr>
          <w:rFonts w:ascii="Phetsarath OT" w:eastAsia="Phetsarath OT" w:hAnsi="Phetsarath OT" w:cs="Phetsarath OT"/>
          <w:b w:val="0"/>
          <w:lang w:val="pt-PT"/>
        </w:rPr>
      </w:pP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ການ​ລວບ​ລວມຜົນງານ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ສິລະ​ປະກຳ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ເປັນຕົ້ນ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ສາລານຸກົມ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="00C603FE"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ການລວບ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ລວມບົດປະພັນ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ການລວບລວມຂໍ້ມູນ</w:t>
      </w:r>
      <w:r w:rsidR="008025B6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ດ້ວຍ​ການຈັດລຽງ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ການ​ຄັດ​ເລືອກ</w:t>
      </w:r>
      <w:r w:rsidRPr="00892EFB">
        <w:rPr>
          <w:rFonts w:ascii="Phetsarath OT" w:eastAsia="Phetsarath OT" w:hAnsi="Phetsarath OT" w:cs="Phetsarath OT"/>
          <w:b w:val="0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ການ​ລວບ​ລວມບັນດາ​ຫົວ​ຂໍ້​ຕ່າງໆ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ທີ່​ປະກອບ​ເຂົ້າກັນ</w:t>
      </w:r>
      <w:r w:rsidR="00C603FE" w:rsidRPr="00892EFB">
        <w:rPr>
          <w:rFonts w:ascii="Phetsarath OT" w:eastAsia="Phetsarath OT" w:hAnsi="Phetsarath OT" w:cs="Phetsarath OT"/>
          <w:b w:val="0"/>
          <w:bCs w:val="0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 w:val="0"/>
          <w:bCs w:val="0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 w:val="0"/>
          <w:bCs w:val="0"/>
          <w:cs/>
          <w:lang w:val="pt-PT" w:bidi="lo-LA"/>
        </w:rPr>
        <w:t>ເປັນ​ການ​ປະດິດຄິດແຕ່ງ​ທາງປັນຍາ</w:t>
      </w:r>
      <w:r w:rsidRPr="00892EFB">
        <w:rPr>
          <w:rFonts w:ascii="Phetsarath OT" w:eastAsia="Phetsarath OT" w:hAnsi="Phetsarath OT" w:cs="Phetsarath OT"/>
          <w:b w:val="0"/>
          <w:lang w:val="pt-PT"/>
        </w:rPr>
        <w:t>.</w:t>
      </w:r>
    </w:p>
    <w:p w14:paraId="198D2F07" w14:textId="02D2A757" w:rsidR="003A7634" w:rsidRPr="00892EFB" w:rsidRDefault="0038076C" w:rsidP="003529D4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ຈະຖືວ່າໄດ້ມີ​ການປະດິດຄິດແຕ່ງຂຶ້ນ​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ກໍຕໍ່ເມື່ອ​ໄດ້​ບັນທຶກ​ລົງ​ໃນ</w:t>
      </w:r>
      <w:r w:rsidR="003F29AB" w:rsidRPr="00892EFB">
        <w:rPr>
          <w:rFonts w:ascii="Phetsarath OT" w:eastAsia="Phetsarath OT" w:hAnsi="Phetsarath OT" w:cs="Phetsarath OT" w:hint="cs"/>
          <w:cs/>
          <w:lang w:val="pt-PT" w:bidi="lo-LA"/>
        </w:rPr>
        <w:t>ຮູບແບບ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ວັດຖຸ</w:t>
      </w:r>
      <w:r w:rsidR="003F29AB"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ທີ່​ຈັບບາຍ​ໄດ້</w:t>
      </w:r>
      <w:r w:rsidR="00FD015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C262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CC262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61187" w:rsidRPr="00892EFB">
        <w:rPr>
          <w:rFonts w:ascii="Phetsarath OT" w:eastAsia="Phetsarath OT" w:hAnsi="Phetsarath OT" w:cs="Phetsarath OT" w:hint="cs"/>
          <w:cs/>
          <w:lang w:val="pt-PT" w:bidi="lo-LA"/>
        </w:rPr>
        <w:t>ຮູບແບບເອເລັກໂຕຣນິກ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4EB6E5B" w14:textId="77777777" w:rsidR="008A0DB8" w:rsidRPr="00892EFB" w:rsidRDefault="008A0DB8" w:rsidP="00FB2CDA">
      <w:pPr>
        <w:pStyle w:val="BodyTextIndent2"/>
        <w:ind w:left="0" w:firstLine="0"/>
        <w:jc w:val="both"/>
        <w:rPr>
          <w:rFonts w:ascii="Phetsarath OT" w:eastAsia="Phetsarath OT" w:hAnsi="Phetsarath OT" w:cs="Phetsarath OT"/>
          <w:b w:val="0"/>
          <w:lang w:val="pt-PT"/>
        </w:rPr>
      </w:pPr>
    </w:p>
    <w:p w14:paraId="01FEA41A" w14:textId="3DA2A1B9" w:rsidR="0038076C" w:rsidRPr="00892EFB" w:rsidRDefault="0038076C" w:rsidP="00A86AD4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 w:bidi="lo-LA"/>
        </w:rPr>
        <w:t>92</w:t>
      </w:r>
      <w:r w:rsidR="00FD0151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ຜົນ​ງານທີ່ສືບເນື່ອງຈາກ​ລິ​ຂະ​ສິດ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92CD51C" w14:textId="137A1ADE" w:rsidR="00F75063" w:rsidRPr="002B48B2" w:rsidRDefault="0038076C" w:rsidP="002B48B2">
      <w:pPr>
        <w:ind w:left="448" w:firstLine="602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ຜົນ​ງານທີ່ສືບເນື່ອງຈາກ​ລິ​ຂະ​ສິດ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ຈະ​ໄດ້​ຮັບ​ການ​ປົກ​ປ້ອງ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ຄື​ກັບ​ຜົນງານ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ຕົ້ນສະບັບ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ໂດຍ​ປາສະ​ຈາກ​ການ​ສ້າງ​ຜົນ​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ຕໍ່​ເຈົ້າຂອງ​ລິ​ຂະ​ສິດຕົ້</w:t>
      </w:r>
      <w:r w:rsidR="00C603FE" w:rsidRPr="00892EFB">
        <w:rPr>
          <w:rFonts w:ascii="Phetsarath OT" w:eastAsia="Phetsarath OT" w:hAnsi="Phetsarath OT" w:cs="Phetsarath OT" w:hint="cs"/>
          <w:cs/>
          <w:lang w:val="pt-PT" w:bidi="lo-LA"/>
        </w:rPr>
        <w:t>ນສະບັບ</w:t>
      </w:r>
      <w:r w:rsidR="00C603F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603FE"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ຊຶ່ງ​ເປັນ​​ຜົນງານທີ່ນໍາ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ມາ​ເປັນ​ພື້ນຖານ​ໃນ​ການສ້າງ​ຜົນງານ​</w:t>
      </w:r>
      <w:r w:rsidR="00E62D78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ສືບ​ເນື່ອງ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7F85EFF" w14:textId="77777777" w:rsidR="00F75063" w:rsidRPr="00892EFB" w:rsidRDefault="00F75063">
      <w:pPr>
        <w:ind w:firstLine="720"/>
        <w:jc w:val="both"/>
        <w:rPr>
          <w:rFonts w:ascii="Phetsarath OT" w:eastAsia="Phetsarath OT" w:hAnsi="Phetsarath OT" w:cs="Phetsarath OT"/>
          <w:bCs/>
          <w:lang w:val="pt-PT" w:bidi="lo-LA"/>
        </w:rPr>
      </w:pPr>
    </w:p>
    <w:p w14:paraId="23429168" w14:textId="73DD714A" w:rsidR="0038076C" w:rsidRPr="00892EFB" w:rsidRDefault="0038076C" w:rsidP="00A86AD4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 xml:space="preserve">93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ສິ່ງ​ທີ່​ບໍ່​ສາມາດປົກ​ປ້ອງ​​ເປັນລິ​ຂະ​ສິດ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4BD118F3" w14:textId="55653C33" w:rsidR="0038076C" w:rsidRPr="00892EFB" w:rsidRDefault="0038076C" w:rsidP="00A86AD4">
      <w:pPr>
        <w:ind w:firstLine="10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ສິ່ງ​ທີ່​ບໍ່​ສາມາດ​ປົກ​ປ້ອງ​ເປັນ​​ລິ​ຂະ​ສິດ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62219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2FB6F7C6" w14:textId="1EE0B219" w:rsidR="0038076C" w:rsidRPr="00892EFB" w:rsidRDefault="0038076C" w:rsidP="00C64943">
      <w:pPr>
        <w:numPr>
          <w:ilvl w:val="4"/>
          <w:numId w:val="58"/>
        </w:num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ຂ່າວ​ປະຈຳ​ວັນ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ເຫດການ​ຕົວ​ຈິງ​ທີ່​ເກີດ​ຂຶ້ນ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ທີ່ມີ​ລັກສະນະ​ເປັນ</w:t>
      </w:r>
      <w:r w:rsidR="001007C7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ຂໍ້​ມູນ</w:t>
      </w:r>
      <w:r w:rsidR="002A632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ຂ່າວສານ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194C2413" w14:textId="77777777" w:rsidR="0038076C" w:rsidRPr="00892EFB" w:rsidRDefault="0038076C" w:rsidP="00C64943">
      <w:pPr>
        <w:numPr>
          <w:ilvl w:val="4"/>
          <w:numId w:val="58"/>
        </w:num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ຄວາມ​ຄິດ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ຂັ້ນຕອນ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ກຳມະ​ວິທີ</w:t>
      </w:r>
      <w:r w:rsidRPr="00892EFB">
        <w:rPr>
          <w:rFonts w:ascii="Phetsarath OT" w:eastAsia="Phetsarath OT" w:hAnsi="Phetsarath OT" w:cs="Phetsarath OT"/>
          <w:lang w:val="pt-PT"/>
        </w:rPr>
        <w:t xml:space="preserve">,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ວິທີ​ການປະຕິບັດ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ຫຼັກການຄະນິດສາດ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A028D2B" w14:textId="4E167FDD" w:rsidR="00DA3080" w:rsidRDefault="0038076C" w:rsidP="00DA3080">
      <w:pPr>
        <w:numPr>
          <w:ilvl w:val="4"/>
          <w:numId w:val="58"/>
        </w:num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​ນິຕິ​ກຳ​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ລະບຽບ​ການ​ປົກ​ຄອງ</w:t>
      </w:r>
      <w:r w:rsidR="00385144" w:rsidRPr="00892EFB">
        <w:rPr>
          <w:rFonts w:ascii="Phetsarath OT" w:eastAsia="Phetsarath OT" w:hAnsi="Phetsarath OT" w:cs="Phetsarath OT"/>
          <w:cs/>
          <w:lang w:val="pt-PT" w:bidi="lo-LA"/>
        </w:rPr>
        <w:t xml:space="preserve"> ແລະ</w:t>
      </w:r>
      <w:r w:rsidR="0089209E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ເອກະ​ສານ</w:t>
      </w:r>
      <w:r w:rsidR="00385144" w:rsidRPr="00892EFB">
        <w:rPr>
          <w:rFonts w:ascii="Phetsarath OT" w:eastAsia="Phetsarath OT" w:hAnsi="Phetsarath OT" w:cs="Phetsarath OT" w:hint="cs"/>
          <w:cs/>
          <w:lang w:val="pt-PT" w:bidi="lo-LA"/>
        </w:rPr>
        <w:t>ທາງດ້ານການດຳເນີນຄະດີ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5144"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ເອກະສານ​</w:t>
      </w:r>
      <w:r w:rsidR="00385144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385144" w:rsidRPr="00892EFB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ແປ​​ເປັນ​ທາງ​ການ​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0341F2B" w14:textId="77777777" w:rsidR="002B48B2" w:rsidRPr="002B48B2" w:rsidRDefault="002B48B2" w:rsidP="002B48B2">
      <w:pPr>
        <w:ind w:left="1190"/>
        <w:jc w:val="both"/>
        <w:rPr>
          <w:rFonts w:ascii="Phetsarath OT" w:eastAsia="Phetsarath OT" w:hAnsi="Phetsarath OT" w:cs="Phetsarath OT"/>
          <w:lang w:val="pt-PT"/>
        </w:rPr>
      </w:pPr>
    </w:p>
    <w:p w14:paraId="167769CB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2</w:t>
      </w:r>
    </w:p>
    <w:p w14:paraId="7E223C33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="0089209E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ການ​ປົກ​ປ້ອງ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ສິດ​ກ່ຽວຂ້ອງ​ກັບລິຂະສິດ</w:t>
      </w:r>
    </w:p>
    <w:p w14:paraId="026C7E39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1732F068" w14:textId="6258E5DE" w:rsidR="0038076C" w:rsidRPr="00892EFB" w:rsidRDefault="0038076C" w:rsidP="00A86AD4">
      <w:pPr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>94</w:t>
      </w:r>
      <w:r w:rsidR="00FD0151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="00B4198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ຜູ້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ໄດ້ຮັບ</w:t>
      </w:r>
      <w:r w:rsidR="00820B1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ຜົນ​ປະ​ໂຫຍດ​ຈາກ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ການ​ປົກ​ປ້ອງສິດ</w:t>
      </w:r>
      <w:r w:rsidR="00820B14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820B14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ກ່ຽວ​ຂ້ອງ​ກັບ​ລິ​ຂະ​ສິດ</w:t>
      </w:r>
      <w:r w:rsidRPr="00892EFB">
        <w:rPr>
          <w:rFonts w:ascii="Phetsarath OT" w:eastAsia="Phetsarath OT" w:hAnsi="Phetsarath OT" w:cs="Phetsarath OT"/>
          <w:bCs/>
          <w:lang w:val="pt-PT"/>
        </w:rPr>
        <w:tab/>
      </w:r>
    </w:p>
    <w:p w14:paraId="183D72E5" w14:textId="0973508D" w:rsidR="0038076C" w:rsidRPr="00892EFB" w:rsidRDefault="00B41988" w:rsidP="00A86AD4">
      <w:pPr>
        <w:ind w:firstLine="10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</w:t>
      </w:r>
      <w:r w:rsidR="00B307B1" w:rsidRPr="00892EFB">
        <w:rPr>
          <w:rFonts w:ascii="Phetsarath OT" w:eastAsia="Phetsarath OT" w:hAnsi="Phetsarath OT" w:cs="Phetsarath OT" w:hint="cs"/>
          <w:cs/>
          <w:lang w:val="pt-PT" w:bidi="lo-LA"/>
        </w:rPr>
        <w:t>ຜົນ​ປະ​ໂຫຍດ​ຈາກ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ການ​ປົກ​ປ້ອງ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ສິດ​ກ່ຽວຂ້ອງ​ກັບ​ລິ​ຂະ​ສິດ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A86AD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086D6CA6" w14:textId="6A1A9C85" w:rsidR="0038076C" w:rsidRPr="00892EFB" w:rsidRDefault="0038076C" w:rsidP="00C64943">
      <w:pPr>
        <w:numPr>
          <w:ilvl w:val="4"/>
          <w:numId w:val="59"/>
        </w:numPr>
        <w:tabs>
          <w:tab w:val="left" w:pos="1418"/>
          <w:tab w:val="left" w:pos="1560"/>
          <w:tab w:val="left" w:pos="1843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ລວມມີນັກສະ​ແດງ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ນັກ​ຮ້ອງ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ນັກ​ດົນຕີ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ນັກ​ຟ້ອນ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B20F87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ທີ່​ສະ​ແດງ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CA0F55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ຮ້ອງ​ເພງ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ເລົ່າ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ຫຼິ້ນ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ໃນຮູບ​ແບບຂອງຜົນງານດ້ານ​ສິລະ​ປະກຳ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ການສະ​ແດງ​ອອກ​ທາງ​ວັດທະນະ​ທຳ​ພື້ນ</w:t>
      </w:r>
      <w:r w:rsidR="00B80EB4" w:rsidRPr="00892EFB">
        <w:rPr>
          <w:rFonts w:ascii="Phetsarath OT" w:eastAsia="Phetsarath OT" w:hAnsi="Phetsarath OT" w:cs="Phetsarath OT" w:hint="cs"/>
          <w:cs/>
          <w:lang w:val="pt-PT" w:bidi="lo-LA"/>
        </w:rPr>
        <w:t>ເມືອງ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8EDCB48" w14:textId="663AD21B" w:rsidR="0038076C" w:rsidRPr="00892EFB" w:rsidRDefault="0038076C" w:rsidP="00C64943">
      <w:pPr>
        <w:numPr>
          <w:ilvl w:val="4"/>
          <w:numId w:val="59"/>
        </w:numPr>
        <w:tabs>
          <w:tab w:val="left" w:pos="1418"/>
          <w:tab w:val="left" w:pos="1560"/>
          <w:tab w:val="left" w:pos="1843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4546E6">
        <w:rPr>
          <w:rFonts w:ascii="Phetsarath OT" w:eastAsia="Phetsarath OT" w:hAnsi="Phetsarath OT" w:cs="Phetsarath OT" w:hint="cs"/>
          <w:spacing w:val="-6"/>
          <w:cs/>
          <w:lang w:val="pt-PT" w:bidi="lo-LA"/>
        </w:rPr>
        <w:lastRenderedPageBreak/>
        <w:t>ຜູ້​ຜະລິດ​ການ​ບັນທຶກ​ສຽງ</w:t>
      </w:r>
      <w:r w:rsidRPr="004546E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546E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ທີ່​ໄດ້</w:t>
      </w:r>
      <w:r w:rsidR="00991807" w:rsidRPr="004546E6">
        <w:rPr>
          <w:rFonts w:ascii="Phetsarath OT" w:eastAsia="Phetsarath OT" w:hAnsi="Phetsarath OT" w:cs="Phetsarath OT"/>
          <w:strike/>
          <w:spacing w:val="-6"/>
          <w:cs/>
          <w:lang w:val="pt-PT" w:bidi="lo-LA"/>
        </w:rPr>
        <w:t>​</w:t>
      </w:r>
      <w:r w:rsidRPr="004546E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ບັນທຶກ​ຄັ້ງທຳ​ອິດ​ຂອງ​​ການສະ​ແດງ​ໃດໜຶ່ງ</w:t>
      </w:r>
      <w:r w:rsidRPr="004546E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546E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4546E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546E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ສຽງ​ອື່ນ​</w:t>
      </w:r>
      <w:r w:rsidRPr="004546E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4546E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4546E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083F84" w:rsidRPr="004546E6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4546E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ການ​ນຳ​</w:t>
      </w:r>
      <w:r w:rsidR="004546E6" w:rsidRPr="004546E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083F84">
        <w:rPr>
          <w:rFonts w:ascii="Phetsarath OT" w:eastAsia="Phetsarath OT" w:hAnsi="Phetsarath OT" w:cs="Phetsarath OT" w:hint="cs"/>
          <w:spacing w:val="4"/>
          <w:cs/>
          <w:lang w:val="pt-PT" w:bidi="lo-LA"/>
        </w:rPr>
        <w:t>ສະ​ເໜີບັນດາ​ສຽງອື່ນທີ່​ປະກອບ​ໃນ​ການສະ​ແດງ</w:t>
      </w:r>
      <w:r w:rsidRPr="00083F84">
        <w:rPr>
          <w:rFonts w:ascii="Phetsarath OT" w:eastAsia="Phetsarath OT" w:hAnsi="Phetsarath OT" w:cs="Phetsarath OT"/>
          <w:spacing w:val="4"/>
          <w:lang w:val="pt-PT"/>
        </w:rPr>
        <w:t>;</w:t>
      </w:r>
    </w:p>
    <w:p w14:paraId="059C8517" w14:textId="27E5D45E" w:rsidR="0038076C" w:rsidRPr="00892EFB" w:rsidRDefault="0038076C" w:rsidP="00C64943">
      <w:pPr>
        <w:numPr>
          <w:ilvl w:val="4"/>
          <w:numId w:val="59"/>
        </w:numPr>
        <w:tabs>
          <w:tab w:val="left" w:pos="1418"/>
          <w:tab w:val="left" w:pos="1560"/>
          <w:tab w:val="left" w:pos="1843"/>
        </w:tabs>
        <w:ind w:left="426" w:right="-2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ຜູ້​ກະຈາຍສຽງ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ອົງການ​ກະຈາຍສຽງ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ທີ່​​​​ໄດ້ມີ​ການ</w:t>
      </w:r>
      <w:r w:rsidR="0041260E" w:rsidRPr="00892EFB">
        <w:rPr>
          <w:rFonts w:ascii="Phetsarath OT" w:eastAsia="Phetsarath OT" w:hAnsi="Phetsarath OT" w:cs="Phetsarath OT" w:hint="cs"/>
          <w:cs/>
          <w:lang w:val="pt-PT" w:bidi="lo-LA"/>
        </w:rPr>
        <w:t>ຮັ</w:t>
      </w:r>
      <w:r w:rsidR="00B41988" w:rsidRPr="00892EFB">
        <w:rPr>
          <w:rFonts w:ascii="Phetsarath OT" w:eastAsia="Phetsarath OT" w:hAnsi="Phetsarath OT" w:cs="Phetsarath OT" w:hint="cs"/>
          <w:cs/>
          <w:lang w:val="pt-PT" w:bidi="lo-LA"/>
        </w:rPr>
        <w:t>ບ​ສົ່ງ​ສັນ​ຍານ</w:t>
      </w:r>
      <w:r w:rsidR="00B41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1988" w:rsidRPr="00892EFB">
        <w:rPr>
          <w:rFonts w:ascii="Phetsarath OT" w:eastAsia="Phetsarath OT" w:hAnsi="Phetsarath OT" w:cs="Phetsarath OT" w:hint="cs"/>
          <w:cs/>
          <w:lang w:val="pt-PT" w:bidi="lo-LA"/>
        </w:rPr>
        <w:t>ສຽງ</w:t>
      </w:r>
      <w:r w:rsidR="00B41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198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41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1988" w:rsidRPr="00892EFB">
        <w:rPr>
          <w:rFonts w:ascii="Phetsarath OT" w:eastAsia="Phetsarath OT" w:hAnsi="Phetsarath OT" w:cs="Phetsarath OT" w:hint="cs"/>
          <w:cs/>
          <w:lang w:val="pt-PT" w:bidi="lo-LA"/>
        </w:rPr>
        <w:t>ພາບ</w:t>
      </w:r>
      <w:r w:rsidR="009C21E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1988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9C21E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1988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41260E" w:rsidRPr="00892EFB">
        <w:rPr>
          <w:rFonts w:ascii="Phetsarath OT" w:eastAsia="Phetsarath OT" w:hAnsi="Phetsarath OT" w:cs="Phetsarath OT" w:hint="cs"/>
          <w:cs/>
          <w:lang w:val="pt-PT" w:bidi="lo-LA"/>
        </w:rPr>
        <w:t>ສຽງ</w:t>
      </w:r>
      <w:r w:rsidR="004126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1260E" w:rsidRPr="00892EFB">
        <w:rPr>
          <w:rFonts w:ascii="Phetsarath OT" w:eastAsia="Phetsarath OT" w:hAnsi="Phetsarath OT" w:cs="Phetsarath OT" w:hint="cs"/>
          <w:cs/>
          <w:lang w:val="pt-PT" w:bidi="lo-LA"/>
        </w:rPr>
        <w:t>ຜ່ານ​ລະ​ບົບ</w:t>
      </w:r>
      <w:r w:rsidR="00B41988" w:rsidRPr="00892EFB">
        <w:rPr>
          <w:rFonts w:ascii="Phetsarath OT" w:eastAsia="Phetsarath OT" w:hAnsi="Phetsarath OT" w:cs="Phetsarath OT" w:hint="cs"/>
          <w:cs/>
          <w:lang w:val="pt-PT" w:bidi="lo-LA"/>
        </w:rPr>
        <w:t>ໃຊ້ສາຍ</w:t>
      </w:r>
      <w:r w:rsidR="00B41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198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4198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1260E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41260E"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ບໍ່​ໃຊ້​ສາຍ</w:t>
      </w:r>
      <w:r w:rsidR="004126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1260E" w:rsidRPr="00892EFB">
        <w:rPr>
          <w:rFonts w:ascii="Phetsarath OT" w:eastAsia="Phetsarath OT" w:hAnsi="Phetsarath OT" w:cs="Phetsarath OT" w:hint="cs"/>
          <w:cs/>
          <w:lang w:val="pt-PT" w:bidi="lo-LA"/>
        </w:rPr>
        <w:t>ສູ່​ສາ​ທາ​ລະ​ນ​ະ​ຊົນ</w:t>
      </w:r>
      <w:r w:rsidR="0041260E" w:rsidRPr="00892EFB">
        <w:rPr>
          <w:rFonts w:ascii="Phetsarath OT" w:eastAsia="Phetsarath OT" w:hAnsi="Phetsarath OT" w:cs="Phetsarath OT"/>
          <w:lang w:val="pt-PT"/>
        </w:rPr>
        <w:t>.</w:t>
      </w:r>
    </w:p>
    <w:p w14:paraId="62EB202E" w14:textId="77777777" w:rsidR="00031D74" w:rsidRPr="00892EFB" w:rsidRDefault="00031D74" w:rsidP="00031D74">
      <w:pPr>
        <w:tabs>
          <w:tab w:val="left" w:pos="1418"/>
          <w:tab w:val="left" w:pos="1560"/>
          <w:tab w:val="left" w:pos="1843"/>
        </w:tabs>
        <w:ind w:left="1162" w:right="-2"/>
        <w:jc w:val="both"/>
        <w:rPr>
          <w:rFonts w:ascii="Phetsarath OT" w:eastAsia="Phetsarath OT" w:hAnsi="Phetsarath OT" w:cs="Phetsarath OT"/>
          <w:lang w:val="pt-PT"/>
        </w:rPr>
      </w:pPr>
    </w:p>
    <w:p w14:paraId="091BBE58" w14:textId="6D83871E" w:rsidR="0038076C" w:rsidRPr="00892EFB" w:rsidRDefault="0038076C" w:rsidP="00A86AD4">
      <w:pPr>
        <w:ind w:right="-151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>95</w:t>
      </w:r>
      <w:r w:rsidR="00FD0151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ສິດກ່ຽວຂ້ອງກັບລິ​ຂະ​ສິດ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ທີ່​ໄດ້ຮັບການ​ປົກ​ປ້ອງ</w:t>
      </w:r>
    </w:p>
    <w:p w14:paraId="0861EED8" w14:textId="3710D4E5" w:rsidR="0038076C" w:rsidRPr="00892EFB" w:rsidRDefault="0038076C" w:rsidP="00A86AD4">
      <w:pPr>
        <w:ind w:right="-151" w:firstLine="10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ທີ່​ໄດ້ຮັບການ​ປົກ​ປ້ອງ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1F7A3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01482C7" w14:textId="77777777" w:rsidR="0038076C" w:rsidRPr="00892EFB" w:rsidRDefault="0038076C" w:rsidP="00C64943">
      <w:pPr>
        <w:pStyle w:val="ListParagraph"/>
        <w:numPr>
          <w:ilvl w:val="0"/>
          <w:numId w:val="13"/>
        </w:numPr>
        <w:tabs>
          <w:tab w:val="left" w:pos="1276"/>
          <w:tab w:val="left" w:pos="1418"/>
        </w:tabs>
        <w:ind w:left="1843" w:hanging="66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ການສະ​ແດງ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: </w:t>
      </w:r>
    </w:p>
    <w:p w14:paraId="1DE9C983" w14:textId="52110C50" w:rsidR="0038076C" w:rsidRPr="00892EFB" w:rsidRDefault="00513217" w:rsidP="00C64943">
      <w:pPr>
        <w:numPr>
          <w:ilvl w:val="1"/>
          <w:numId w:val="12"/>
        </w:numPr>
        <w:tabs>
          <w:tab w:val="left" w:pos="1701"/>
        </w:tabs>
        <w:ind w:left="567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ການ​ສະ​ແດງ</w:t>
      </w:r>
      <w:r w:rsidR="0038076C" w:rsidRPr="00892EFB">
        <w:rPr>
          <w:rFonts w:ascii="Phetsarath OT" w:eastAsia="Phetsarath OT" w:hAnsi="Phetsarath OT" w:cs="Phetsarath OT"/>
          <w:strike/>
          <w:cs/>
          <w:lang w:val="pt-PT" w:bidi="lo-LA"/>
        </w:rPr>
        <w:t>​</w:t>
      </w:r>
      <w:r w:rsidR="0079580E" w:rsidRPr="00892EFB">
        <w:rPr>
          <w:rFonts w:ascii="Phetsarath OT" w:eastAsia="Phetsarath OT" w:hAnsi="Phetsarath OT" w:cs="Phetsarath OT"/>
          <w:strike/>
          <w:lang w:val="pt-PT" w:bidi="lo-LA"/>
        </w:rPr>
        <w:t>​</w:t>
      </w:r>
      <w:r w:rsidR="0079580E" w:rsidRPr="00892EFB">
        <w:rPr>
          <w:rFonts w:ascii="Phetsarath OT" w:eastAsia="Phetsarath OT" w:hAnsi="Phetsarath OT" w:cs="Phetsarath OT" w:hint="cs"/>
          <w:cs/>
          <w:lang w:val="pt-PT" w:bidi="lo-LA"/>
        </w:rPr>
        <w:t>ຢູ່​ພາຍ​ໃນ</w:t>
      </w:r>
      <w:r w:rsidR="007958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9580E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7958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9580E" w:rsidRPr="00892EFB">
        <w:rPr>
          <w:rFonts w:ascii="Phetsarath OT" w:eastAsia="Phetsarath OT" w:hAnsi="Phetsarath OT" w:cs="Phetsarath OT" w:hint="cs"/>
          <w:cs/>
          <w:lang w:val="pt-PT" w:bidi="lo-LA"/>
        </w:rPr>
        <w:t>ຕ່າງ​ປະ​ເທດ</w:t>
      </w:r>
      <w:r w:rsidR="0079580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47677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0A2784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ພົນລະ​ເມືອງ​ລາວ</w:t>
      </w:r>
      <w:r w:rsidR="000E177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="001E4D2D" w:rsidRPr="00892EFB">
        <w:rPr>
          <w:rFonts w:ascii="Phetsarath OT" w:eastAsia="Phetsarath OT" w:hAnsi="Phetsarath OT" w:cs="Phetsarath OT" w:hint="cs"/>
          <w:cs/>
          <w:lang w:val="pt-PT" w:bidi="lo-LA"/>
        </w:rPr>
        <w:t>ຄົນ​ຕ່າງ​</w:t>
      </w:r>
      <w:r w:rsidR="0079580E" w:rsidRPr="00892EFB">
        <w:rPr>
          <w:rFonts w:ascii="Phetsarath OT" w:eastAsia="Phetsarath OT" w:hAnsi="Phetsarath OT" w:cs="Phetsarath OT" w:hint="cs"/>
          <w:cs/>
          <w:lang w:val="pt-PT" w:bidi="lo-LA"/>
        </w:rPr>
        <w:t>ດ້າວ</w:t>
      </w:r>
      <w:r w:rsidR="0034767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1E4D2D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0E177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ຄົນ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​ບໍ່ມີ​ສັນ​ຊາດ​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ທີ່ອາໄສຢູ່</w:t>
      </w:r>
      <w:r w:rsidR="0079580E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2CE4696D" w14:textId="73124CC0" w:rsidR="0038076C" w:rsidRPr="00892EFB" w:rsidRDefault="00513217" w:rsidP="00C64943">
      <w:pPr>
        <w:numPr>
          <w:ilvl w:val="1"/>
          <w:numId w:val="12"/>
        </w:numPr>
        <w:tabs>
          <w:tab w:val="left" w:pos="1701"/>
        </w:tabs>
        <w:ind w:left="567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ການ​ສະ​ແດງ​ຂອງ​ຄົນ​ຕ່າງ​ປະ​ເທດ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51AD5556" w14:textId="20174CFA" w:rsidR="0038076C" w:rsidRPr="00892EFB" w:rsidRDefault="00513217" w:rsidP="00C64943">
      <w:pPr>
        <w:numPr>
          <w:ilvl w:val="1"/>
          <w:numId w:val="12"/>
        </w:numPr>
        <w:tabs>
          <w:tab w:val="left" w:pos="1701"/>
        </w:tabs>
        <w:ind w:left="567" w:right="-2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9F6CC3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ສະ​ແດງ​ທີ່​​ຖື​ກປົກປ້ອງ</w:t>
      </w:r>
      <w:r w:rsidR="000C4F4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9D5064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ສົນທິສັນຍາ</w:t>
      </w:r>
      <w:r w:rsidR="009D18D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16D6C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416D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16D6C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416D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16D6C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416D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416D6C"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416D6C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="009D18D5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9D18D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D18D5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ສາກົນ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16D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ທີ່ກ່ຽວຂ້ອງ.</w:t>
      </w:r>
    </w:p>
    <w:p w14:paraId="01AF9CD0" w14:textId="77777777" w:rsidR="0038076C" w:rsidRPr="00892EFB" w:rsidRDefault="0038076C" w:rsidP="00C64943">
      <w:pPr>
        <w:pStyle w:val="ListParagraph"/>
        <w:numPr>
          <w:ilvl w:val="0"/>
          <w:numId w:val="13"/>
        </w:numPr>
        <w:tabs>
          <w:tab w:val="left" w:pos="1276"/>
          <w:tab w:val="left" w:pos="1418"/>
        </w:tabs>
        <w:ind w:left="1843" w:hanging="695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ການ​ບັນທຶກ​ສຽງ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491F7F80" w14:textId="3FCFF85B" w:rsidR="0038076C" w:rsidRPr="00892EFB" w:rsidRDefault="0038076C" w:rsidP="00C64943">
      <w:pPr>
        <w:pStyle w:val="ListParagraph"/>
        <w:numPr>
          <w:ilvl w:val="1"/>
          <w:numId w:val="13"/>
        </w:numPr>
        <w:tabs>
          <w:tab w:val="left" w:pos="1750"/>
          <w:tab w:val="left" w:pos="1843"/>
          <w:tab w:val="left" w:pos="2127"/>
        </w:tabs>
        <w:ind w:left="567" w:right="4" w:firstLine="709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ການ​ບັນທຶກ​ສຽງ</w:t>
      </w:r>
      <w:r w:rsidR="0047518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A5532" w:rsidRPr="00892EFB">
        <w:rPr>
          <w:rFonts w:ascii="Phetsarath OT" w:eastAsia="Phetsarath OT" w:hAnsi="Phetsarath OT" w:cs="Phetsarath OT" w:hint="cs"/>
          <w:cs/>
          <w:lang w:val="pt-PT" w:bidi="lo-LA"/>
        </w:rPr>
        <w:t>ທີ່​</w:t>
      </w:r>
      <w:r w:rsidR="00475184" w:rsidRPr="00892EFB">
        <w:rPr>
          <w:rFonts w:ascii="Phetsarath OT" w:eastAsia="Phetsarath OT" w:hAnsi="Phetsarath OT" w:cs="Phetsarath OT" w:hint="cs"/>
          <w:cs/>
          <w:lang w:val="pt-PT" w:bidi="lo-LA"/>
        </w:rPr>
        <w:t>ຜະ​ລິດ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ຢູ່​ພາຍ​ໃນ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ຕ່າງປະ​ເທດ​ຂອງ​ພົນລະ​ເມືອງ​ລາວ</w:t>
      </w:r>
      <w:r w:rsidR="00D50D8F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="00627E5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27E58" w:rsidRPr="00892EFB">
        <w:rPr>
          <w:rFonts w:ascii="Phetsarath OT" w:eastAsia="Phetsarath OT" w:hAnsi="Phetsarath OT" w:cs="Phetsarath OT" w:hint="cs"/>
          <w:cs/>
          <w:lang w:val="pt-PT" w:bidi="lo-LA"/>
        </w:rPr>
        <w:t>ຄົນ​ຕ່າງ</w:t>
      </w:r>
      <w:r w:rsidR="00475184"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475184" w:rsidRPr="00892EFB">
        <w:rPr>
          <w:rFonts w:ascii="Phetsarath OT" w:eastAsia="Phetsarath OT" w:hAnsi="Phetsarath OT" w:cs="Phetsarath OT" w:hint="cs"/>
          <w:cs/>
          <w:lang w:val="pt-PT" w:bidi="lo-LA"/>
        </w:rPr>
        <w:t>ດ້າວ</w:t>
      </w:r>
      <w:r w:rsidR="00D50D8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</w:t>
      </w:r>
      <w:r w:rsidR="0099180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F6CC3" w:rsidRPr="00892EFB">
        <w:rPr>
          <w:rFonts w:ascii="Phetsarath OT" w:eastAsia="Phetsarath OT" w:hAnsi="Phetsarath OT" w:cs="Phetsarath OT" w:hint="cs"/>
          <w:cs/>
          <w:lang w:val="pt-PT" w:bidi="lo-LA"/>
        </w:rPr>
        <w:t>ຄົນ</w:t>
      </w:r>
      <w:r w:rsidR="00627E58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627E58"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ບໍ່ມີ​ສັນ​ຊາດ​</w:t>
      </w:r>
      <w:r w:rsidR="00BC236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27E58" w:rsidRPr="00892EFB">
        <w:rPr>
          <w:rFonts w:ascii="Phetsarath OT" w:eastAsia="Phetsarath OT" w:hAnsi="Phetsarath OT" w:cs="Phetsarath OT" w:hint="cs"/>
          <w:cs/>
          <w:lang w:val="pt-PT" w:bidi="lo-LA"/>
        </w:rPr>
        <w:t>ທີ່ອາໄສຢູ່</w:t>
      </w:r>
      <w:r w:rsidR="00627E5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27E58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627E5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27E58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627E58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F2562A7" w14:textId="77777777" w:rsidR="00615C5C" w:rsidRDefault="0038076C" w:rsidP="00615C5C">
      <w:pPr>
        <w:pStyle w:val="ListParagraph"/>
        <w:numPr>
          <w:ilvl w:val="1"/>
          <w:numId w:val="13"/>
        </w:numPr>
        <w:tabs>
          <w:tab w:val="left" w:pos="1750"/>
          <w:tab w:val="left" w:pos="1843"/>
          <w:tab w:val="left" w:pos="2127"/>
        </w:tabs>
        <w:ind w:left="567" w:right="4" w:firstLine="709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ການ​ບັນທຶກ​ສຽງ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ຂອງ​ຄົນ​ຕ່າງ​ປະ​ເທດ</w:t>
      </w:r>
      <w:r w:rsidR="003A5532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F83882"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</w:t>
      </w:r>
      <w:r w:rsidR="00F422D9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F422D9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F422D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422D9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F422D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644D7564" w14:textId="68466D64" w:rsidR="000C4F44" w:rsidRPr="00615C5C" w:rsidRDefault="00F1350E" w:rsidP="00615C5C">
      <w:pPr>
        <w:pStyle w:val="ListParagraph"/>
        <w:numPr>
          <w:ilvl w:val="1"/>
          <w:numId w:val="13"/>
        </w:numPr>
        <w:tabs>
          <w:tab w:val="left" w:pos="1750"/>
          <w:tab w:val="left" w:pos="1843"/>
          <w:tab w:val="left" w:pos="2127"/>
        </w:tabs>
        <w:ind w:left="567" w:right="4" w:firstLine="709"/>
        <w:jc w:val="both"/>
        <w:rPr>
          <w:rFonts w:ascii="Phetsarath OT" w:eastAsia="Phetsarath OT" w:hAnsi="Phetsarath OT" w:cs="Phetsarath OT"/>
          <w:lang w:val="pt-PT" w:bidi="lo-LA"/>
        </w:rPr>
      </w:pPr>
      <w:r w:rsidRPr="00615C5C">
        <w:rPr>
          <w:rFonts w:ascii="Phetsarath OT" w:eastAsia="Phetsarath OT" w:hAnsi="Phetsarath OT" w:cs="Phetsarath OT" w:hint="cs"/>
          <w:cs/>
          <w:lang w:val="pt-PT" w:bidi="lo-LA"/>
        </w:rPr>
        <w:t>ການ​ບັນທຶກ​ສຽງ​ທີ່​</w:t>
      </w:r>
      <w:r w:rsidR="0038076C" w:rsidRPr="00615C5C">
        <w:rPr>
          <w:rFonts w:ascii="Phetsarath OT" w:eastAsia="Phetsarath OT" w:hAnsi="Phetsarath OT" w:cs="Phetsarath OT" w:hint="cs"/>
          <w:cs/>
          <w:lang w:val="pt-PT" w:bidi="lo-LA"/>
        </w:rPr>
        <w:t>ຖື​ກປົກ​ປ້ອງ</w:t>
      </w:r>
      <w:r w:rsidR="000C4F44" w:rsidRPr="00615C5C">
        <w:rPr>
          <w:rFonts w:ascii="Phetsarath OT" w:eastAsia="Phetsarath OT" w:hAnsi="Phetsarath OT" w:cs="Phetsarath OT" w:hint="cs"/>
          <w:cs/>
          <w:lang w:val="pt-PT" w:bidi="lo-LA"/>
        </w:rPr>
        <w:t xml:space="preserve"> ຕາມສົນທິສັນຍາ</w:t>
      </w:r>
      <w:r w:rsidR="000C4F44" w:rsidRPr="00615C5C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C4F44" w:rsidRPr="00615C5C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0C4F44" w:rsidRPr="00615C5C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C4F44" w:rsidRPr="00615C5C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0C4F44" w:rsidRPr="00615C5C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C4F44" w:rsidRPr="00615C5C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0C4F44" w:rsidRPr="00615C5C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0C4F44" w:rsidRPr="00615C5C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0C4F44" w:rsidRPr="00615C5C">
        <w:rPr>
          <w:rFonts w:ascii="Phetsarath OT" w:eastAsia="Phetsarath OT" w:hAnsi="Phetsarath OT" w:cs="Phetsarath OT"/>
          <w:cs/>
          <w:lang w:val="pt-PT"/>
        </w:rPr>
        <w:t xml:space="preserve"> </w:t>
      </w:r>
      <w:r w:rsidR="000C4F44" w:rsidRPr="00615C5C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0C4F44" w:rsidRPr="00615C5C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C4F44" w:rsidRPr="00615C5C">
        <w:rPr>
          <w:rFonts w:ascii="Phetsarath OT" w:eastAsia="Phetsarath OT" w:hAnsi="Phetsarath OT" w:cs="Phetsarath OT" w:hint="cs"/>
          <w:cs/>
          <w:lang w:val="pt-PT" w:bidi="lo-LA"/>
        </w:rPr>
        <w:t>ສັນຍາ</w:t>
      </w:r>
      <w:r w:rsidR="000C4F44" w:rsidRPr="00615C5C">
        <w:rPr>
          <w:rFonts w:ascii="Phetsarath OT" w:eastAsia="Phetsarath OT" w:hAnsi="Phetsarath OT" w:cs="Phetsarath OT"/>
          <w:cs/>
          <w:lang w:val="pt-PT" w:bidi="lo-LA"/>
        </w:rPr>
        <w:t>​</w:t>
      </w:r>
      <w:r w:rsidR="000C4F44" w:rsidRPr="00615C5C">
        <w:rPr>
          <w:rFonts w:ascii="Phetsarath OT" w:eastAsia="Phetsarath OT" w:hAnsi="Phetsarath OT" w:cs="Phetsarath OT" w:hint="cs"/>
          <w:cs/>
          <w:lang w:val="pt-PT" w:bidi="lo-LA"/>
        </w:rPr>
        <w:t>ສາກົນທີ່ກ່ຽວຂ້ອງ.</w:t>
      </w:r>
    </w:p>
    <w:p w14:paraId="0132FBDF" w14:textId="0A9D602A" w:rsidR="0038076C" w:rsidRPr="00892EFB" w:rsidRDefault="000D45A3" w:rsidP="00C64943">
      <w:pPr>
        <w:pStyle w:val="ListParagraph"/>
        <w:numPr>
          <w:ilvl w:val="0"/>
          <w:numId w:val="13"/>
        </w:numPr>
        <w:tabs>
          <w:tab w:val="left" w:pos="1418"/>
          <w:tab w:val="left" w:pos="2127"/>
        </w:tabs>
        <w:ind w:left="1843" w:right="4" w:hanging="681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ກະຈາຍ​ສຽງ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-​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1BF54579" w14:textId="58A58BEE" w:rsidR="0038076C" w:rsidRPr="00892EFB" w:rsidRDefault="0038076C" w:rsidP="00C64943">
      <w:pPr>
        <w:numPr>
          <w:ilvl w:val="1"/>
          <w:numId w:val="99"/>
        </w:numPr>
        <w:tabs>
          <w:tab w:val="left" w:pos="1701"/>
          <w:tab w:val="left" w:pos="1843"/>
        </w:tabs>
        <w:ind w:left="567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ການກະຈາຍ​ສຽງ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="00981D2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ຢູ່​ພາຍ​ໃນ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ຕ່າງ​ປະ​ເທດຂອງ​ພົນລະ​ເມືອງ​ລາວ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ຄົນ​ຕ່າງ​ດ້າວ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87BDA" w:rsidRPr="00892EFB">
        <w:rPr>
          <w:rFonts w:ascii="Phetsarath OT" w:eastAsia="Phetsarath OT" w:hAnsi="Phetsarath OT" w:cs="Phetsarath OT" w:hint="cs"/>
          <w:cs/>
          <w:lang w:val="pt-PT" w:bidi="lo-LA"/>
        </w:rPr>
        <w:t>ຄົນ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ໍ່ມີ​ສັນ​ຊາດ​</w:t>
      </w:r>
      <w:r w:rsidR="0058722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A5532" w:rsidRPr="00892EFB">
        <w:rPr>
          <w:rFonts w:ascii="Phetsarath OT" w:eastAsia="Phetsarath OT" w:hAnsi="Phetsarath OT" w:cs="Phetsarath OT" w:hint="cs"/>
          <w:cs/>
          <w:lang w:val="pt-PT" w:bidi="lo-LA"/>
        </w:rPr>
        <w:t>ທີ່ອາໄ</w:t>
      </w:r>
      <w:r w:rsidR="009D18D5" w:rsidRPr="00892EFB">
        <w:rPr>
          <w:rFonts w:ascii="Phetsarath OT" w:eastAsia="Phetsarath OT" w:hAnsi="Phetsarath OT" w:cs="Phetsarath OT" w:hint="cs"/>
          <w:cs/>
          <w:lang w:val="pt-PT" w:bidi="lo-LA"/>
        </w:rPr>
        <w:t>ສຢູ່</w:t>
      </w:r>
      <w:r w:rsidR="009D18D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D18D5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9D18D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D18D5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9D18D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D18D5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ອົງການກະຈາຍ​ສຽງ</w:t>
      </w:r>
      <w:r w:rsidR="00B512B3" w:rsidRPr="00892EFB">
        <w:rPr>
          <w:rFonts w:ascii="Phetsarath OT" w:eastAsia="Phetsarath OT" w:hAnsi="Phetsarath OT" w:cs="Phetsarath OT"/>
          <w:lang w:val="pt-PT"/>
        </w:rPr>
        <w:t>-​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ແຜ່ພາບທີ່​ມີ​ສຳ​ນັກງານ​ໃຫຍ່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ຢູ່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ສ​ປ​ປ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B512B3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A6A76AF" w14:textId="77777777" w:rsidR="00D3081A" w:rsidRPr="00892EFB" w:rsidRDefault="0038076C" w:rsidP="00C64943">
      <w:pPr>
        <w:pStyle w:val="ListParagraph"/>
        <w:numPr>
          <w:ilvl w:val="1"/>
          <w:numId w:val="99"/>
        </w:numPr>
        <w:tabs>
          <w:tab w:val="left" w:pos="1701"/>
          <w:tab w:val="left" w:pos="1843"/>
        </w:tabs>
        <w:ind w:left="567" w:right="4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ການກະຈາຍ​ສຽງ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71E1D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571E1D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ທີ່​ສົ່ງຈາກ​ເຄື່ອງ​</w:t>
      </w:r>
      <w:r w:rsidR="000D45A3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0D45A3" w:rsidRPr="00892EFB">
        <w:rPr>
          <w:rFonts w:ascii="Phetsarath OT" w:eastAsia="Phetsarath OT" w:hAnsi="Phetsarath OT" w:cs="Phetsarath OT" w:hint="cs"/>
          <w:cs/>
          <w:lang w:val="pt-PT" w:bidi="lo-LA"/>
        </w:rPr>
        <w:t>ຮັບ</w:t>
      </w:r>
      <w:r w:rsidR="00571E1D" w:rsidRPr="00892EFB">
        <w:rPr>
          <w:rFonts w:ascii="Phetsarath OT" w:eastAsia="Phetsarath OT" w:hAnsi="Phetsarath OT" w:cs="Phetsarath OT" w:hint="cs"/>
          <w:cs/>
          <w:lang w:val="pt-PT" w:bidi="lo-LA"/>
        </w:rPr>
        <w:t>ສົ່ງ​ສັນ​ຍານ</w:t>
      </w:r>
      <w:r w:rsidR="00571E1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71E1D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ທີ່​ຕັ້ງ​ຢູ່</w:t>
      </w:r>
      <w:r w:rsidR="00571E1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71E1D" w:rsidRPr="00892EFB">
        <w:rPr>
          <w:rFonts w:ascii="Phetsarath OT" w:eastAsia="Phetsarath OT" w:hAnsi="Phetsarath OT" w:cs="Phetsarath OT" w:hint="cs"/>
          <w:cs/>
          <w:lang w:val="pt-PT" w:bidi="lo-LA"/>
        </w:rPr>
        <w:t>ສ​ປ​ປ</w:t>
      </w:r>
      <w:r w:rsidR="00571E1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71E1D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571E1D"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79E6B0D7" w14:textId="64D8560F" w:rsidR="001E25FA" w:rsidRPr="00892EFB" w:rsidRDefault="0038076C" w:rsidP="00C64943">
      <w:pPr>
        <w:pStyle w:val="ListParagraph"/>
        <w:numPr>
          <w:ilvl w:val="1"/>
          <w:numId w:val="99"/>
        </w:numPr>
        <w:tabs>
          <w:tab w:val="left" w:pos="1701"/>
          <w:tab w:val="left" w:pos="1843"/>
        </w:tabs>
        <w:ind w:left="567" w:right="4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ການກະຈາຍ​ສຽງ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1350E" w:rsidRPr="00892EFB">
        <w:rPr>
          <w:rFonts w:ascii="Phetsarath OT" w:eastAsia="Phetsarath OT" w:hAnsi="Phetsarath OT" w:cs="Phetsarath OT" w:hint="cs"/>
          <w:cs/>
          <w:lang w:val="pt-PT" w:bidi="lo-LA"/>
        </w:rPr>
        <w:t>ທີ່​</w:t>
      </w:r>
      <w:r w:rsidR="00571E1D" w:rsidRPr="00892EFB">
        <w:rPr>
          <w:rFonts w:ascii="Phetsarath OT" w:eastAsia="Phetsarath OT" w:hAnsi="Phetsarath OT" w:cs="Phetsarath OT" w:hint="cs"/>
          <w:cs/>
          <w:lang w:val="pt-PT" w:bidi="lo-LA"/>
        </w:rPr>
        <w:t>ຖື​ກປົກ​ປ້ອງ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ຕາມສົນທິສັນຍາ</w:t>
      </w:r>
      <w:r w:rsidR="001E25F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1E25F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1E25F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1E25FA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1E25FA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1E25F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</w:t>
      </w:r>
      <w:r w:rsidR="001E25FA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>ສາກົນ</w:t>
      </w:r>
      <w:r w:rsidR="001E25F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E25FA"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ທີ່ກ່ຽວຂ້ອງ.</w:t>
      </w:r>
    </w:p>
    <w:p w14:paraId="615C1D7E" w14:textId="221B2D55" w:rsidR="00B512B3" w:rsidRPr="00892EFB" w:rsidRDefault="00B512B3" w:rsidP="00C64943">
      <w:pPr>
        <w:pStyle w:val="ListParagraph"/>
        <w:numPr>
          <w:ilvl w:val="0"/>
          <w:numId w:val="13"/>
        </w:numPr>
        <w:tabs>
          <w:tab w:val="left" w:pos="1418"/>
        </w:tabs>
        <w:ind w:left="1843" w:right="4" w:hanging="695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ລາຍການຜ່ານສັນຍານ​ດາວ​ທຽມ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ທີ່​ເຂົ້າລະຫັດ​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ບໍ່​ເຂົ້າລະຫັດ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25E4567C" w14:textId="7F898119" w:rsidR="00B512B3" w:rsidRPr="00892EFB" w:rsidRDefault="00513217" w:rsidP="00C64943">
      <w:pPr>
        <w:numPr>
          <w:ilvl w:val="1"/>
          <w:numId w:val="122"/>
        </w:numPr>
        <w:tabs>
          <w:tab w:val="left" w:pos="1701"/>
        </w:tabs>
        <w:ind w:left="567" w:firstLine="721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ລາຍ</w:t>
      </w:r>
      <w:r w:rsidR="00B512B3"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C63D13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ຜ່ານສັນຍານ​ດາວ​ທຽມ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ທີ່​ເຂົ້າລະຫັດ​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ບໍ່​ເຂົ້າລະຫັດ</w:t>
      </w:r>
      <w:r w:rsidR="008267E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ຢູ່​ພາຍ​ໃນ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ຕ່າງ​ປະ​ເທດຂອງ​ພົນລະ​ເມືອງ​ລາວ</w:t>
      </w:r>
      <w:r w:rsidR="00B512B3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C63D13" w:rsidRPr="00892EFB">
        <w:rPr>
          <w:rFonts w:ascii="Phetsarath OT" w:eastAsia="Phetsarath OT" w:hAnsi="Phetsarath OT" w:cs="Phetsarath OT" w:hint="cs"/>
          <w:cs/>
          <w:lang w:val="pt-PT" w:bidi="lo-LA"/>
        </w:rPr>
        <w:t>ຄົນ​ຕ່າງ​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ດ້າວ</w:t>
      </w:r>
      <w:r w:rsidR="002915D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915D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ຄົນ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ບໍ່ມີ​ສັນ​ຊາດ​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ທີ່ອາໄສຢູ່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B512B3" w:rsidRPr="00892EFB">
        <w:rPr>
          <w:rFonts w:ascii="Phetsarath OT" w:eastAsia="Phetsarath OT" w:hAnsi="Phetsarath OT" w:cs="Phetsarath OT"/>
          <w:lang w:val="pt-PT"/>
        </w:rPr>
        <w:t>;</w:t>
      </w:r>
    </w:p>
    <w:p w14:paraId="6FF5750F" w14:textId="592A8FB2" w:rsidR="008A4682" w:rsidRPr="00892EFB" w:rsidRDefault="00513217" w:rsidP="00C64943">
      <w:pPr>
        <w:numPr>
          <w:ilvl w:val="1"/>
          <w:numId w:val="122"/>
        </w:numPr>
        <w:tabs>
          <w:tab w:val="left" w:pos="1701"/>
        </w:tabs>
        <w:ind w:left="567" w:firstLine="721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ລາຍ</w:t>
      </w:r>
      <w:r w:rsidR="002915DE"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ການຜ່ານສັນຍານ​ດາວ​ທຽມ</w:t>
      </w:r>
      <w:r w:rsidR="002915D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ທີ່​ເຂົ້າລະຫັດ​</w:t>
      </w:r>
      <w:r w:rsidR="002915D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2915DE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ບໍ່​ເຂົ້າລະຫັດ</w:t>
      </w:r>
      <w:r w:rsidR="008267E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ຂອງຄົນຕ່າງປະເທດ</w:t>
      </w:r>
      <w:r w:rsidR="002915D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ຢູ່​​</w:t>
      </w:r>
      <w:r w:rsidR="002915D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2915D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915DE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2915DE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658CDC7C" w14:textId="4AD607F4" w:rsidR="00B41678" w:rsidRPr="00892EFB" w:rsidRDefault="00513217" w:rsidP="00C64943">
      <w:pPr>
        <w:numPr>
          <w:ilvl w:val="1"/>
          <w:numId w:val="122"/>
        </w:numPr>
        <w:tabs>
          <w:tab w:val="left" w:pos="1701"/>
        </w:tabs>
        <w:ind w:left="567" w:firstLine="721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ລາຍການຜ່ານສັນຍານ​ດາວ​ທຽມ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ທີ່​ເຂົ້າລະຫັດ​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ບໍ່​ເຂົ້າລະຫັດ</w:t>
      </w:r>
      <w:r w:rsidR="00B512B3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1350E" w:rsidRPr="00892EFB">
        <w:rPr>
          <w:rFonts w:ascii="Phetsarath OT" w:eastAsia="Phetsarath OT" w:hAnsi="Phetsarath OT" w:cs="Phetsarath OT" w:hint="cs"/>
          <w:cs/>
          <w:lang w:val="pt-PT" w:bidi="lo-LA"/>
        </w:rPr>
        <w:t>ທີ່​</w:t>
      </w:r>
      <w:r w:rsidR="003F7EE7" w:rsidRPr="00892EFB">
        <w:rPr>
          <w:rFonts w:ascii="Phetsarath OT" w:eastAsia="Phetsarath OT" w:hAnsi="Phetsarath OT" w:cs="Phetsarath OT" w:hint="cs"/>
          <w:cs/>
          <w:lang w:val="pt-PT" w:bidi="lo-LA"/>
        </w:rPr>
        <w:t>ຖືກ</w:t>
      </w:r>
      <w:r w:rsidR="00B512B3" w:rsidRPr="00892EFB">
        <w:rPr>
          <w:rFonts w:ascii="Phetsarath OT" w:eastAsia="Phetsarath OT" w:hAnsi="Phetsarath OT" w:cs="Phetsarath OT" w:hint="cs"/>
          <w:cs/>
          <w:lang w:val="pt-PT" w:bidi="lo-LA"/>
        </w:rPr>
        <w:t>ປົກ​ປ້ອງ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ຕາມສົນທິ</w:t>
      </w:r>
      <w:r w:rsidR="00E7060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</w:t>
      </w:r>
      <w:r w:rsidR="008A46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8A46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="008A46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="008A4682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8A4682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8A468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</w:t>
      </w:r>
      <w:r w:rsidR="008A4682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8A4682" w:rsidRPr="00892EFB">
        <w:rPr>
          <w:rFonts w:ascii="Phetsarath OT" w:eastAsia="Phetsarath OT" w:hAnsi="Phetsarath OT" w:cs="Phetsarath OT" w:hint="cs"/>
          <w:cs/>
          <w:lang w:val="pt-PT" w:bidi="lo-LA"/>
        </w:rPr>
        <w:t>ສາກົນທີ່ກ່ຽວຂ້ອງ.</w:t>
      </w:r>
    </w:p>
    <w:p w14:paraId="023D9C37" w14:textId="537B9BAB" w:rsidR="001263B9" w:rsidRDefault="0038076C" w:rsidP="00031D74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ການ​ສະ​ແດງ​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ການ​ບັນທຶກ​ສຽງ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strike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ລາຍການ​ກະຈາຍ​ສຽງ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="00457CF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ຜ່ານ​ສັນຍານ​ດາວ​ທຽມ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ທີ່​ເຂົ້າລະຫັດ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ບໍ່ເຂົ້າລະຫັດ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ຕ້ອງໄດ້ຮັບການ​ປົກ​ປ້ອງ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10330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​ທີ່ໄດ້​ກຳນົດໄວ້​ໃນ</w:t>
      </w:r>
      <w:r w:rsidR="00FE3BA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1, 2</w:t>
      </w:r>
      <w:r w:rsidR="003F7EE7" w:rsidRPr="00892EFB">
        <w:rPr>
          <w:rFonts w:ascii="Phetsarath OT" w:eastAsia="Phetsarath OT" w:hAnsi="Phetsarath OT" w:cs="Phetsarath OT"/>
          <w:lang w:val="pt-PT"/>
        </w:rPr>
        <w:t>, 3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FE3BAC">
        <w:rPr>
          <w:rFonts w:ascii="Phetsarath OT" w:eastAsia="Phetsarath OT" w:hAnsi="Phetsarath OT" w:cs="Phetsarath OT" w:hint="cs"/>
          <w:cs/>
          <w:lang w:val="pt-PT" w:bidi="lo-LA"/>
        </w:rPr>
        <w:t xml:space="preserve">ຂໍ້ 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="003F7EE7" w:rsidRPr="00892EFB">
        <w:rPr>
          <w:rFonts w:ascii="Phetsarath OT" w:eastAsia="Phetsarath OT" w:hAnsi="Phetsarath OT" w:cs="Phetsarath OT"/>
          <w:lang w:val="pt-PT"/>
        </w:rPr>
        <w:t>4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ຂອງ​ມາດຕາ​ນີ້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ໂດ​ຍບໍ່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ແຕະຕ້ອງ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ຕໍ່​ຜົນ​ງານທີ່​ມີ​ລິ​ຂະ​ສິດ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EE8DDF0" w14:textId="77777777" w:rsidR="003B122F" w:rsidRPr="00892EFB" w:rsidRDefault="003B122F" w:rsidP="00031D74">
      <w:pPr>
        <w:ind w:left="426" w:firstLine="652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3BDAFEF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3</w:t>
      </w:r>
    </w:p>
    <w:p w14:paraId="1F130EE9" w14:textId="70488229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ການ​ແຈ້ງ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ລິ​ຂະ​ສິດ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ສິດ​ກ່ຽວຂ້ອງ​ກັບ​ລິ​ຂະ​ສິດ</w:t>
      </w:r>
    </w:p>
    <w:p w14:paraId="392FC521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lang w:val="pt-PT"/>
        </w:rPr>
      </w:pPr>
    </w:p>
    <w:p w14:paraId="78AA5D93" w14:textId="5641AEC7" w:rsidR="0038076C" w:rsidRPr="00892EFB" w:rsidRDefault="0038076C" w:rsidP="00C61F32">
      <w:pPr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 xml:space="preserve">96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1C05D2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1C05D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1C05D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ການ​ແຈ້ງ</w:t>
      </w:r>
      <w:r w:rsidR="00FD0151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ສິດ​ກ່ຽວຂ້ອງ​ກັບ​ລິ​ຂະ​ສິດ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3AD4C165" w14:textId="22C17B93" w:rsidR="0038076C" w:rsidRPr="00892EFB" w:rsidRDefault="0038076C" w:rsidP="00C61F32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ສິດ​ກ່ຽວຂ້ອງ​ກັບ​ລິ​ຂະ​ສິດ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ສິດ​ທີ່​ເກີດ​ຂຶ້ນ​ໂດ​ຍທັນ​ທີ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ເມື່ອ​ໄດ້​ມີ​ການ​ປະດິດ​ຄິດ​​ແຕ່ງ​ຜົນ​ງານ​ນັ້ນຂຶ້ນມາ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ໂດຍ​ບໍ່​ມີ​ການ​ຈົດ​ທະບຽນ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ແຕ່ສາມາດແຈ້ງ​ສິດ​ນັ້ນ​​ໄວ້​ນຳ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A4295" w:rsidRPr="00892EFB">
        <w:rPr>
          <w:rFonts w:ascii="Phetsarath OT" w:eastAsia="Phetsarath OT" w:hAnsi="Phetsarath OT" w:cs="Phetsarath OT" w:hint="cs"/>
          <w:cs/>
          <w:lang w:val="pt-PT" w:bidi="lo-LA"/>
        </w:rPr>
        <w:t>ຂະແໜງການ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ເພື່ອ​ເປັນ​ຫຼັກຖານ​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ເປັນ​ຂໍ້​ມູນ​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F0C163D" w14:textId="77777777" w:rsidR="00991807" w:rsidRPr="00892EFB" w:rsidRDefault="00991807">
      <w:pPr>
        <w:jc w:val="both"/>
        <w:rPr>
          <w:rFonts w:ascii="Phetsarath OT" w:eastAsia="Phetsarath OT" w:hAnsi="Phetsarath OT" w:cs="Phetsarath OT"/>
          <w:lang w:val="pt-PT"/>
        </w:rPr>
      </w:pPr>
    </w:p>
    <w:p w14:paraId="5DBDCDC4" w14:textId="3A1D357E" w:rsidR="00731E6B" w:rsidRPr="00892EFB" w:rsidRDefault="00731E6B" w:rsidP="00802EDE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/>
        </w:rPr>
        <w:t xml:space="preserve">97 </w:t>
      </w:r>
      <w:r w:rsidR="001C05D2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1C05D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1C05D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ການ​ບັນທຶກ​ການແຈ້ງ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ສິດ​ກ່ຽວຂ້ອງ​ກັບ​ລິ​ຂະ​ສິດ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EA69F31" w14:textId="55D0AB73" w:rsidR="00031D74" w:rsidRPr="00892EFB" w:rsidRDefault="00731E6B" w:rsidP="0028762C">
      <w:pPr>
        <w:ind w:left="448" w:firstLine="63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ເມື່ອ​ໄດ້​ຮັບ​ຄຳ​ຮ້ອງຂໍແຈ້ງລິ​ຂະ​ສິດ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ສິດ​ກ່ຽວຂ້ອງ​ກັບ​ລິ​ຂະ​ສິດແລ້ວ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46A7C" w:rsidRPr="00892EFB">
        <w:rPr>
          <w:rFonts w:ascii="Phetsarath OT" w:eastAsia="Phetsarath OT" w:hAnsi="Phetsarath OT" w:cs="Phetsarath OT" w:hint="cs"/>
          <w:cs/>
          <w:lang w:val="pt-PT" w:bidi="lo-LA"/>
        </w:rPr>
        <w:t>ຂະແໜງການ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ຕ້ອງບັນ​ທຶກການ​ແຈ້ງ​ດັ່ງກ່າວ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ແລະ​​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ອອກ​ໃບ</w:t>
      </w:r>
      <w:r w:rsidR="00AD6263" w:rsidRPr="00892EFB">
        <w:rPr>
          <w:rFonts w:ascii="Phetsarath OT" w:eastAsia="Phetsarath OT" w:hAnsi="Phetsarath OT" w:cs="Phetsarath OT" w:hint="cs"/>
          <w:cs/>
          <w:lang w:val="pt-PT" w:bidi="lo-LA"/>
        </w:rPr>
        <w:t>ຮັບແຈ້ງ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ເພື່ອ​ເປັນ​ຫຼັກຖານ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ຖ້າ​ຄຳ​ຮ້ອງ​ດັ່ງກ່າວຫາກຖືກຕ້ອງ​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ຄົບ​ຖ້ວນ</w:t>
      </w:r>
      <w:r w:rsidR="00802ED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​ຕາມ​ເງື່ອນ​ໄຂ​ທີ່​ໄດ້ກຳນົດໄວ້</w:t>
      </w:r>
      <w:r w:rsidRPr="00892EFB">
        <w:rPr>
          <w:rFonts w:ascii="Phetsarath OT" w:eastAsia="Phetsarath OT" w:hAnsi="Phetsarath OT" w:cs="Phetsarath OT"/>
          <w:lang w:val="pt-PT"/>
        </w:rPr>
        <w:t xml:space="preserve">​​. </w:t>
      </w:r>
      <w:r w:rsidR="00DD7AFD" w:rsidRPr="00892EFB">
        <w:rPr>
          <w:rFonts w:ascii="Phetsarath OT" w:eastAsia="Phetsarath OT" w:hAnsi="Phetsarath OT" w:cs="Phetsarath OT" w:hint="cs"/>
          <w:cs/>
          <w:lang w:val="pt-PT" w:bidi="lo-LA"/>
        </w:rPr>
        <w:t>ໃບຮັບແຈ້ງ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ການ​ແຈ້ງ​ລິ​ຂະ​ສິດ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ສິດ​ກ່ຽວຂ້ອງ​ກັບ​ລິ​ຂະ​ສິດ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ຕ້ອງບົ່ງບອກຊື່​ເຈົ້າຂອງ​ຜົນງານ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ຊື່​ຜົນງານ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ພ້ອມວັນ​ເດືອນ​ປີ​ສ້າງຜົນງານ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ແຕ່​ບໍ່ເປັນການໃຫ້​ສິດ​ໃດໆແກ່​ຜູ້​ແຈ້ງ</w:t>
      </w:r>
      <w:r w:rsidR="0028762C" w:rsidRPr="00892EFB">
        <w:rPr>
          <w:rFonts w:ascii="Phetsarath OT" w:eastAsia="Phetsarath OT" w:hAnsi="Phetsarath OT" w:cs="Phetsarath OT"/>
          <w:lang w:val="pt-PT"/>
        </w:rPr>
        <w:t>.</w:t>
      </w:r>
    </w:p>
    <w:p w14:paraId="414E4B8B" w14:textId="77777777" w:rsidR="0028762C" w:rsidRPr="00892EFB" w:rsidRDefault="0028762C" w:rsidP="0028762C">
      <w:pPr>
        <w:ind w:left="448" w:firstLine="630"/>
        <w:jc w:val="both"/>
        <w:rPr>
          <w:rFonts w:ascii="Phetsarath OT" w:eastAsia="Phetsarath OT" w:hAnsi="Phetsarath OT" w:cs="Phetsarath OT"/>
          <w:cs/>
          <w:lang w:val="pt-PT" w:bidi="lo-LA"/>
        </w:rPr>
      </w:pPr>
    </w:p>
    <w:p w14:paraId="58D5DA7E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4</w:t>
      </w:r>
    </w:p>
    <w:p w14:paraId="1F2BF81B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ເຈົ້າຂອງລິ​ຂະ​ສິດ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​</w:t>
      </w:r>
    </w:p>
    <w:p w14:paraId="74D9DF99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lang w:val="pt-PT"/>
        </w:rPr>
      </w:pPr>
    </w:p>
    <w:p w14:paraId="6563EED6" w14:textId="431E4470" w:rsidR="0038076C" w:rsidRPr="00892EFB" w:rsidRDefault="0038076C" w:rsidP="00802EDE">
      <w:pPr>
        <w:tabs>
          <w:tab w:val="left" w:pos="1418"/>
        </w:tabs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 xml:space="preserve">98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ເຈົ້າຂອງ​ລິ​ຂະ​ສິດ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45CE6421" w14:textId="4A76F0E9" w:rsidR="0038076C" w:rsidRPr="00892EFB" w:rsidRDefault="0038076C" w:rsidP="00802EDE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ໃນຜົນງານກ່ຽວກັບ</w:t>
      </w:r>
      <w:r w:rsidR="00CF5EE1"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="004D6AC5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CF5EE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F5EE1" w:rsidRPr="00892EFB">
        <w:rPr>
          <w:rFonts w:ascii="Phetsarath OT" w:eastAsia="Phetsarath OT" w:hAnsi="Phetsarath OT" w:cs="Phetsarath OT" w:hint="cs"/>
          <w:cs/>
          <w:lang w:val="pt-PT" w:bidi="lo-LA"/>
        </w:rPr>
        <w:t>ສິລະປະກຳ</w:t>
      </w:r>
      <w:r w:rsidR="00CF5EE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D6AC5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4D6AC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D6AC5" w:rsidRPr="00892EFB">
        <w:rPr>
          <w:rFonts w:ascii="Phetsarath OT" w:eastAsia="Phetsarath OT" w:hAnsi="Phetsarath OT" w:cs="Phetsarath OT" w:hint="cs"/>
          <w:cs/>
          <w:lang w:val="pt-PT" w:bidi="lo-LA"/>
        </w:rPr>
        <w:t>ວິທະຍາສາດ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="00C93AC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265BAB"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</w:t>
      </w:r>
      <w:r w:rsidR="0050261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ທີ່ໄດ້ຮັບກຳມະສິດຕໍ່ລິຂະສິດທີ່ເປັນສິດດ້ານຈາລິຍະທຳ ແລະ ສິດດ້ານເສດຖະກິດ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ເມື່ອມີການ​ສ້າງຜົນ</w:t>
      </w:r>
      <w:r w:rsidR="009C1BA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ງານຮ່ວມກັນ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ກໍຈະ​ໄດ້​ຮັບສິດຮ່ວມກັນ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ລະຫວ່າງຜູ້ປະດິດຄິດແຕ່ງດ້ວຍກັນ</w:t>
      </w:r>
      <w:r w:rsidR="008E148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</w:t>
      </w:r>
      <w:r w:rsidR="005F1D7A" w:rsidRPr="00892EFB">
        <w:rPr>
          <w:rFonts w:ascii="Phetsarath OT" w:eastAsia="Phetsarath OT" w:hAnsi="Phetsarath OT" w:cs="Phetsarath OT" w:hint="cs"/>
          <w:cs/>
          <w:lang w:val="pt-PT" w:bidi="lo-LA"/>
        </w:rPr>
        <w:t>່ໄດ້ຕົກລົງກັນ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ໄວ້ເປັນຢ່າງອື່ນ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19E41E68" w14:textId="6E47C880" w:rsidR="0038076C" w:rsidRPr="00892EFB" w:rsidRDefault="0038076C" w:rsidP="00802EDE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ໄດ້ຖືກສ້າງຂຶ້ນດ້ວຍການ​ວ່າຈ້າງ</w:t>
      </w:r>
      <w:r w:rsidR="00F21700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ເຈົ້າຂອງລິ​ຂະສິດໃນຜົນງານດັ່ງ​ກ່າວ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ກໍແມ່ນ​ຜູ້​ວ່າ​ຈ້າງ</w:t>
      </w:r>
      <w:r w:rsidR="00CF2BF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ແຕ່ໄດ້ຕົກລົງກັນໄວ້ເປັນຢ່າງອື່ນ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F6F3C25" w14:textId="06971349" w:rsidR="0038076C" w:rsidRPr="00892EFB" w:rsidRDefault="00C956AE" w:rsidP="00802EDE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ເຈົ້າຂອງລິຂະສິດ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043AC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ແມ່ນ</w:t>
      </w:r>
      <w:r w:rsidR="00D376B4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="00043AC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ຜູ້ໄດ້ຮັບ</w:t>
      </w:r>
      <w:r w:rsidR="0038076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ກຳມະສິດ</w:t>
      </w:r>
      <w:r w:rsidR="00C0658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C0658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ຕໍ່</w:t>
      </w:r>
      <w:r w:rsidR="0038076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ລິຂະສິດ</w:t>
      </w:r>
      <w:r w:rsidR="0038076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333553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ທີ່ເປັນ</w:t>
      </w:r>
      <w:r w:rsidR="0038076C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ສິດດ້ານເສດຖະກິດ</w:t>
      </w:r>
      <w:r w:rsidR="0033305C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21771B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ດ້ວຍ</w:t>
      </w:r>
      <w:r w:rsidR="00043ACA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</w:t>
      </w:r>
      <w:r w:rsidR="0021771B"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21771B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ຊື້</w:t>
      </w:r>
      <w:r w:rsidR="00FD4B70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="0021771B"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ຂາຍ</w:t>
      </w:r>
      <w:r w:rsidR="0021771B" w:rsidRPr="00892EFB">
        <w:rPr>
          <w:rFonts w:ascii="Phetsarath OT" w:eastAsia="Phetsarath OT" w:hAnsi="Phetsarath OT" w:cs="Phetsarath OT"/>
          <w:spacing w:val="-4"/>
          <w:lang w:val="pt-PT" w:bidi="lo-LA"/>
        </w:rPr>
        <w:t>,</w:t>
      </w:r>
      <w:r w:rsidR="0021771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ມອບໂອນ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ດ້ວຍ​ສັນຍາ</w:t>
      </w:r>
      <w:r w:rsidR="0021771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0658C" w:rsidRPr="00892EFB">
        <w:rPr>
          <w:rFonts w:ascii="Phetsarath OT" w:eastAsia="Phetsarath OT" w:hAnsi="Phetsarath OT" w:cs="Phetsarath OT" w:hint="cs"/>
          <w:cs/>
          <w:lang w:val="pt-PT" w:bidi="lo-LA"/>
        </w:rPr>
        <w:t>ດ້ວຍ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ການ​ສືບ​ທອດມູນມໍຣະດົກ</w:t>
      </w:r>
      <w:r w:rsidR="0038076C" w:rsidRPr="00892EFB">
        <w:rPr>
          <w:rFonts w:ascii="Phetsarath OT" w:eastAsia="Phetsarath OT" w:hAnsi="Phetsarath OT" w:cs="Phetsarath OT"/>
          <w:lang w:val="pt-PT"/>
        </w:rPr>
        <w:t>.</w:t>
      </w:r>
    </w:p>
    <w:p w14:paraId="49633267" w14:textId="6C58B065" w:rsidR="0038076C" w:rsidRPr="00892EFB" w:rsidRDefault="003A6BB5" w:rsidP="00802EDE">
      <w:pPr>
        <w:pStyle w:val="ListParagraph"/>
        <w:ind w:left="426" w:firstLine="652"/>
        <w:jc w:val="both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ສຳລັບ</w:t>
      </w:r>
      <w:r w:rsidR="00043ACA"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ເຈົ້າຂອງລິຂະສິດ</w:t>
      </w:r>
      <w:r w:rsidR="00043AC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</w:t>
      </w:r>
      <w:r w:rsidR="009419B9" w:rsidRPr="00892EFB">
        <w:rPr>
          <w:rFonts w:ascii="Phetsarath OT" w:eastAsia="Phetsarath OT" w:hAnsi="Phetsarath OT" w:cs="Phetsarath OT" w:hint="cs"/>
          <w:cs/>
          <w:lang w:val="pt-PT" w:bidi="lo-LA"/>
        </w:rPr>
        <w:t>ກໍາມະ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9419B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419B9" w:rsidRPr="00892EFB">
        <w:rPr>
          <w:rFonts w:ascii="Phetsarath OT" w:eastAsia="Phetsarath OT" w:hAnsi="Phetsarath OT" w:cs="Phetsarath OT" w:hint="cs"/>
          <w:cs/>
          <w:lang w:val="pt-PT" w:bidi="lo-LA"/>
        </w:rPr>
        <w:t>ຕໍ່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="009419B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419B9" w:rsidRPr="00892EFB">
        <w:rPr>
          <w:rFonts w:ascii="Phetsarath OT" w:eastAsia="Phetsarath OT" w:hAnsi="Phetsarath OT" w:cs="Phetsarath OT" w:hint="cs"/>
          <w:cs/>
          <w:lang w:val="pt-PT" w:bidi="lo-LA"/>
        </w:rPr>
        <w:t>ທີ່ເປັນ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ສິດດ້ານເສດຖະກິດ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043ACA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ທີ່ໄດ້ລະບຸໄວ້ໃນ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ສັນຍາ​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ລວມທັງສັນຍາວ່າ​ຈ້າງແຮງງານ</w:t>
      </w:r>
      <w:r w:rsidR="0033305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ເພື່ອສ້າງຜົນງານ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43ACA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043ACA" w:rsidRPr="00892EFB">
        <w:rPr>
          <w:rFonts w:ascii="Phetsarath OT" w:eastAsia="Phetsarath OT" w:hAnsi="Phetsarath OT" w:cs="Phetsarath OT"/>
          <w:cs/>
          <w:lang w:val="pt-PT" w:bidi="lo-LA"/>
        </w:rPr>
        <w:t>/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ບັນທຶກສຽງ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ກໍຈະສາມາດນຳ​ໃຊ້ສິ</w:t>
      </w:r>
      <w:r w:rsidR="00C0370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ດ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ໃນນາມຕົນເອງ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ກໍຈະມີ​ສິດໄດ້ຮັບຜົນປະໂຫຍດຈາກສິດດັ່ງກ່າວ</w:t>
      </w:r>
      <w:r w:rsidR="0038076C" w:rsidRPr="00892EFB">
        <w:rPr>
          <w:rFonts w:ascii="Phetsarath OT" w:eastAsia="Phetsarath OT" w:hAnsi="Phetsarath OT" w:cs="Phetsarath OT"/>
          <w:lang w:val="pt-PT"/>
        </w:rPr>
        <w:t>​.</w:t>
      </w:r>
    </w:p>
    <w:p w14:paraId="7D9186E3" w14:textId="77777777" w:rsidR="0038076C" w:rsidRPr="00892EFB" w:rsidRDefault="0038076C">
      <w:pPr>
        <w:ind w:left="1843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52F09AC4" w14:textId="366AF3C1" w:rsidR="0038076C" w:rsidRPr="00892EFB" w:rsidRDefault="0038076C" w:rsidP="009C1BAC">
      <w:pPr>
        <w:ind w:left="1410" w:hanging="1410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lang w:val="pt-PT" w:bidi="lo-LA"/>
        </w:rPr>
        <w:t>99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ຜູ້ປະກອບສ່ວນ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ໃນຜົນງານການສະແດງ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ຜົນງານດ້ານຮູບເງົາ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36E250C" w14:textId="7FF8EC51" w:rsidR="0038076C" w:rsidRPr="00892EFB" w:rsidRDefault="0038076C" w:rsidP="009C1BAC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ຜູ້ປະກອບສ່ວນ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ຢ່າງມີຫົວຄິດປະດິດ​ສ້າງ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ໃນຜົນງານການສະແດງ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ຜົນງານດ້ານຮູບເງົາ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ຊຶ່ງມີຜູ້ອຳນວຍການສ້າງ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D115A" w:rsidRPr="00892EFB">
        <w:rPr>
          <w:rFonts w:ascii="Phetsarath OT" w:eastAsia="Phetsarath OT" w:hAnsi="Phetsarath OT" w:cs="Phetsarath OT" w:hint="cs"/>
          <w:cs/>
          <w:lang w:val="pt-PT" w:bidi="lo-LA"/>
        </w:rPr>
        <w:t>ຜູ້ສ້າງບົດຮູບເງົາ</w:t>
      </w:r>
      <w:r w:rsidR="003D115A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D115A" w:rsidRPr="00892EFB">
        <w:rPr>
          <w:rFonts w:ascii="Phetsarath OT" w:eastAsia="Phetsarath OT" w:hAnsi="Phetsarath OT" w:cs="Phetsarath OT" w:hint="cs"/>
          <w:cs/>
          <w:lang w:val="pt-PT" w:bidi="lo-LA"/>
        </w:rPr>
        <w:t>ຜູ້ໃຫ້ສຽງປະກອບ</w:t>
      </w:r>
      <w:r w:rsidR="003D115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D115A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D115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D115A" w:rsidRPr="00892EFB">
        <w:rPr>
          <w:rFonts w:ascii="Phetsarath OT" w:eastAsia="Phetsarath OT" w:hAnsi="Phetsarath OT" w:cs="Phetsarath OT" w:hint="cs"/>
          <w:cs/>
          <w:lang w:val="pt-PT" w:bidi="lo-LA"/>
        </w:rPr>
        <w:t>ຜູ້ສ້າງຜົນງານດ້ານດົນຕີ</w:t>
      </w:r>
      <w:r w:rsidR="003D115A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ບັນນາທິການ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ຜູ້ຮຽບຮຽງ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ມືກ້ອງ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ຜູ້ຄວບຄຸມການສະແດງ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ຜູ້ປະພັນ</w:t>
      </w:r>
      <w:r w:rsidRPr="00892EFB">
        <w:rPr>
          <w:rFonts w:ascii="Phetsarath OT" w:eastAsia="Phetsarath OT" w:hAnsi="Phetsarath OT" w:cs="Phetsarath OT"/>
          <w:lang w:val="pt-PT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ຜູ້ຈັດສາກ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ຜູ້ຄວບຄຸມສຽງ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ຜູ້ຄວບຄຸມແສງ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E56AD8">
        <w:rPr>
          <w:rFonts w:ascii="Phetsarath OT" w:eastAsia="Phetsarath OT" w:hAnsi="Phetsarath OT" w:cs="Phetsarath OT" w:hint="cs"/>
          <w:cs/>
          <w:lang w:val="pt-PT" w:bidi="lo-LA"/>
        </w:rPr>
        <w:t xml:space="preserve"> 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ຜູ້ອອກແບບສະຖານທີ່ຖ່າຍທຳ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ຜູ້ຈັດການດ້ານເຄື່ອງມືຖ່າຍທຳ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ຜູ້ຈັດການດ້ານເຕັກນິກ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56AD8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ທີ່ປະກອບສ່ວນໃນວຽກດັ່ງກ່າວ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ຖືວ່າເປັນຜູ້​​</w:t>
      </w:r>
      <w:r w:rsidR="00AF16F0" w:rsidRPr="00892EFB">
        <w:rPr>
          <w:rFonts w:ascii="Phetsarath OT" w:eastAsia="Phetsarath OT" w:hAnsi="Phetsarath OT" w:cs="Phetsarath OT" w:hint="cs"/>
          <w:cs/>
          <w:lang w:val="pt-PT" w:bidi="lo-LA"/>
        </w:rPr>
        <w:t>ຮ່ວມປະດິດຄິດແຕ່ງ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ໃນຜົນງານການສະ​ແດງ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ຜົນງານດ້ານຮູບເງົາ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3902103" w14:textId="3B43DCAE" w:rsidR="0038076C" w:rsidRPr="00892EFB" w:rsidRDefault="00AF16F0" w:rsidP="009C1BAC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ຜູ້​​ຮ່ວມປະດິດຄິດແຕ່ງ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ຕ້ອງໄດ້ຮັບ​ການບົ່ງຊື່ຢ່າງຈະແຈ້ງ​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ໃສ່ໃນ​ຜົນງານທີ່​ຕົນ​ເອງ​ໄດ້​ມີ​ສ່ວນ​ຮ່ວມ​ສ້າງ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ນັ້ນ,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ແຕ່​ມີເງື່ອນໄຂອື່ນ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ທີ່ບໍ່ໃຫ້​​ບົ່ງ​ຊື່ນັ້ນ​ໄດ້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A0EC0A8" w14:textId="43E88B26" w:rsidR="00F75063" w:rsidRPr="004B6783" w:rsidRDefault="0038076C" w:rsidP="004B6783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ໃນ​ກໍລະນີ​ບໍ່ໄດ</w:t>
      </w:r>
      <w:r w:rsidR="00A634DC" w:rsidRPr="00892EFB">
        <w:rPr>
          <w:rFonts w:ascii="Phetsarath OT" w:eastAsia="Phetsarath OT" w:hAnsi="Phetsarath OT" w:cs="Phetsarath OT" w:hint="cs"/>
          <w:cs/>
          <w:lang w:val="pt-PT" w:bidi="lo-LA"/>
        </w:rPr>
        <w:t>້ມີ​ການ​ຕົກລົງກັນ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ໄວ້ຢ່າງເປັນລາຍ​ລັກອັກສອນ</w:t>
      </w:r>
      <w:r w:rsidR="00CE0A20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ຜູ້ຮ່ວມປະດິດ</w:t>
      </w:r>
      <w:r w:rsidR="00AF16F0" w:rsidRPr="00892EFB">
        <w:rPr>
          <w:rFonts w:ascii="Phetsarath OT" w:eastAsia="Phetsarath OT" w:hAnsi="Phetsarath OT" w:cs="Phetsarath OT" w:hint="cs"/>
          <w:cs/>
          <w:lang w:val="pt-PT" w:bidi="lo-LA"/>
        </w:rPr>
        <w:t>ຄິດ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​ແຕ່ງເຫຼົ່ານີ້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ກໍຈະບໍ່ມີສິດຄັດຄ້ານ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ການຜະລິດຊ້ຳ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ການແຈກຢາຍ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ການສື່ສານ</w:t>
      </w:r>
      <w:r w:rsidR="002F4AB1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ຜົນງານຕໍ່ສາທາລະນະຊົນ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ດ້ວຍລະບົບສື່ສານທີ່ໃຊ້ສາຍ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ການອອກອາກາດ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ການສື່ສານ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ໃນຮູບແບບອື່ນ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ການ​ແປ​​ເນື້ອ​ໃນຄຳ​ເວົ້າ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ການ​ພາກ</w:t>
      </w:r>
      <w:r w:rsidR="008A0622" w:rsidRPr="00892EFB">
        <w:rPr>
          <w:rFonts w:ascii="Phetsarath OT" w:eastAsia="Phetsarath OT" w:hAnsi="Phetsarath OT" w:cs="Phetsarath OT" w:hint="cs"/>
          <w:cs/>
          <w:lang w:val="pt-PT" w:bidi="lo-LA"/>
        </w:rPr>
        <w:t>ສຽງ</w:t>
      </w:r>
      <w:r w:rsidRPr="00892EFB">
        <w:rPr>
          <w:rFonts w:ascii="Phetsarath OT" w:eastAsia="Phetsarath OT" w:hAnsi="Phetsarath OT" w:cs="Phetsarath OT"/>
          <w:lang w:val="pt-PT"/>
        </w:rPr>
        <w:t>​​</w:t>
      </w:r>
      <w:r w:rsidR="008A0622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CF105D" w:rsidRPr="00892EFB">
        <w:rPr>
          <w:rFonts w:ascii="Phetsarath OT" w:eastAsia="Phetsarath OT" w:hAnsi="Phetsarath OT" w:cs="Phetsarath OT" w:hint="cs"/>
          <w:cs/>
          <w:lang w:val="pt-PT" w:bidi="lo-LA"/>
        </w:rPr>
        <w:t>ເຂົ້າ​ໃນ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="007A72C7" w:rsidRPr="00892EFB">
        <w:rPr>
          <w:rFonts w:ascii="Phetsarath OT" w:eastAsia="Phetsarath OT" w:hAnsi="Phetsarath OT" w:cs="Phetsarath OT"/>
          <w:cs/>
          <w:lang w:val="pt-PT"/>
        </w:rPr>
        <w:t xml:space="preserve">, </w:t>
      </w:r>
      <w:r w:rsidR="007A72C7" w:rsidRPr="00892EFB">
        <w:rPr>
          <w:rFonts w:ascii="Phetsarath OT" w:eastAsia="Phetsarath OT" w:hAnsi="Phetsarath OT" w:cs="Phetsarath OT"/>
          <w:cs/>
          <w:lang w:val="pt-PT" w:bidi="lo-LA"/>
        </w:rPr>
        <w:t>ຍົກເວັ້ນ</w:t>
      </w:r>
      <w:r w:rsidR="00CF105D" w:rsidRPr="00892EFB">
        <w:rPr>
          <w:rFonts w:ascii="Phetsarath OT" w:eastAsia="Phetsarath OT" w:hAnsi="Phetsarath OT" w:cs="Phetsarath OT" w:hint="cs"/>
          <w:cs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ຜູ້​ສ້າງ​ບົດ​ຮູບເງົາ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ຜູ້​ໃຫ້​ສຽງ​ປະກອບ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ຜູ້ສ້າງຜົນງານ​ດ້ານ​ດົນຕີ​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ເພື່ອປະກອບເຂົ້າໃນ​ຮູບ​ເງົາ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ຜູ້ອຳນວຍ​ການ​ສ້າງຮູບເງົາ</w:t>
      </w:r>
      <w:r w:rsidR="00F75063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3301BB08" w14:textId="77777777" w:rsidR="00F75063" w:rsidRPr="00F75063" w:rsidRDefault="00F75063" w:rsidP="00F75063">
      <w:pPr>
        <w:pStyle w:val="ListParagraph"/>
        <w:ind w:left="426" w:firstLine="638"/>
        <w:jc w:val="both"/>
        <w:rPr>
          <w:rFonts w:ascii="Phetsarath OT" w:eastAsia="Phetsarath OT" w:hAnsi="Phetsarath OT" w:cs="Phetsarath OT"/>
          <w:cs/>
          <w:lang w:val="pt-PT" w:bidi="lo-LA"/>
        </w:rPr>
      </w:pPr>
    </w:p>
    <w:p w14:paraId="69C065F0" w14:textId="2E8BF09B" w:rsidR="0038076C" w:rsidRPr="00892EFB" w:rsidRDefault="0038076C" w:rsidP="009C1BAC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 w:bidi="lo-LA"/>
        </w:rPr>
        <w:t>100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1C05D2" w:rsidRPr="00892EFB">
        <w:rPr>
          <w:rFonts w:ascii="Phetsarath OT" w:eastAsia="Phetsarath OT" w:hAnsi="Phetsarath OT" w:cs="Phetsarath OT"/>
          <w:b/>
          <w:lang w:val="pt-PT"/>
        </w:rPr>
        <w:t>(</w:t>
      </w:r>
      <w:r w:rsidR="001C05D2" w:rsidRPr="00892EFB">
        <w:rPr>
          <w:rFonts w:ascii="Phetsarath OT" w:eastAsia="Phetsarath OT" w:hAnsi="Phetsarath OT" w:cs="Phetsarath OT" w:hint="cs"/>
          <w:bCs/>
          <w:cs/>
          <w:lang w:val="pt-PT" w:bidi="lo-LA"/>
        </w:rPr>
        <w:t>ປັບປຸງ</w:t>
      </w:r>
      <w:r w:rsidR="001C05D2" w:rsidRPr="00892EFB">
        <w:rPr>
          <w:rFonts w:ascii="Phetsarath OT" w:eastAsia="Phetsarath OT" w:hAnsi="Phetsarath OT" w:cs="Phetsarath OT"/>
          <w:b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ສິດ​ດ້ານ​ຈາລິ​ຍະ​ທຳ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</w:p>
    <w:p w14:paraId="15139A15" w14:textId="75A76372" w:rsidR="0038076C" w:rsidRPr="00892EFB" w:rsidRDefault="0083030D" w:rsidP="00D16A7E">
      <w:pPr>
        <w:pStyle w:val="ListParagraph"/>
        <w:ind w:left="567" w:firstLine="567"/>
        <w:jc w:val="both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ຜູ້​ປະດິດ​ຄິດແຕ່ງ​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ມີ​ສິດດ້ານຈາລິ​ຍະ​ທຳ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2517FEC5" w14:textId="6C194FED" w:rsidR="009218D0" w:rsidRPr="00892EFB" w:rsidRDefault="0038076C" w:rsidP="00C64943">
      <w:pPr>
        <w:numPr>
          <w:ilvl w:val="1"/>
          <w:numId w:val="101"/>
        </w:numPr>
        <w:tabs>
          <w:tab w:val="left" w:pos="1568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ເປີດ​ເຜີຍ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ເຜີຍ​ແຜ່​</w:t>
      </w:r>
      <w:r w:rsidR="00D16DC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ຄັ້ງທຳ​ອິດ</w:t>
      </w:r>
      <w:r w:rsidR="00656D92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395DB8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95DB8"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ເວັ້ນເສຍແຕ່ຜູ້ກ່ຽວ</w:t>
      </w:r>
      <w:r w:rsidR="00395DB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95DB8" w:rsidRPr="00892EFB">
        <w:rPr>
          <w:rFonts w:ascii="Phetsarath OT" w:eastAsia="Phetsarath OT" w:hAnsi="Phetsarath OT" w:cs="Phetsarath OT" w:hint="cs"/>
          <w:cs/>
          <w:lang w:val="pt-PT" w:bidi="lo-LA"/>
        </w:rPr>
        <w:t>ຫາກໄດ້ມອບສິດນີ້ຢ່າງເປັນລາຍລັກອັກສອນ</w:t>
      </w:r>
      <w:r w:rsidR="00395DB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95DB8"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="00395DB8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="009C1BA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95DB8"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ຫຼັງຈາກການເສຍຊີວິດຂອງຕົນ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7CC0E19" w14:textId="1BDF4322" w:rsidR="009218D0" w:rsidRPr="00892EFB" w:rsidRDefault="0038076C" w:rsidP="00C64943">
      <w:pPr>
        <w:numPr>
          <w:ilvl w:val="1"/>
          <w:numId w:val="101"/>
        </w:numPr>
        <w:tabs>
          <w:tab w:val="left" w:pos="1568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ອ້າງເປັນ​ຜູ້​ປະດິດຄິດແຕ່ງ​</w:t>
      </w:r>
      <w:r w:rsidR="009218D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ມີຊື່​ຂອງຕົນ​ເອງ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ເພື່ອສະ​ແດງ​​ໃຫ້​ເຫັນ​ເວລາ​ມີ​ການນຳ​ໃຊ້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ຈັດ​ພິມຜົນງານ​ດັ່ງກ່າວ</w:t>
      </w:r>
      <w:r w:rsidR="009218D0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ໃຊ້​ນາມແຝງ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ນາມປາກກາ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ຈັດພິມ​ຜົນງານ​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ໂດຍບໍ່​ໃສ່​ຊື່ຂອງຕົນ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4D084D1" w14:textId="77777777" w:rsidR="009218D0" w:rsidRPr="00892EFB" w:rsidRDefault="0038076C" w:rsidP="00C64943">
      <w:pPr>
        <w:numPr>
          <w:ilvl w:val="1"/>
          <w:numId w:val="101"/>
        </w:numPr>
        <w:tabs>
          <w:tab w:val="left" w:pos="1568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ຄັດຄ້ານ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ການໃສ່ຊື່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ໃນ​ຜົນງານຂອງຕົນ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B9BEC8E" w14:textId="77777777" w:rsidR="009218D0" w:rsidRPr="00892EFB" w:rsidRDefault="0038076C" w:rsidP="00C64943">
      <w:pPr>
        <w:numPr>
          <w:ilvl w:val="1"/>
          <w:numId w:val="101"/>
        </w:numPr>
        <w:tabs>
          <w:tab w:val="left" w:pos="1568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ຄັດຄ້ານ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ການແອບ​ອ້າງ​​ນຳ​ໃຊ້ຊື່​ຂອງ​ຕົນ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ໄປ​ໃສ່​ຜົນງານ</w:t>
      </w:r>
      <w:r w:rsidR="00A6068C"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="00A6068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6068C" w:rsidRPr="00892EFB">
        <w:rPr>
          <w:rFonts w:ascii="Phetsarath OT" w:eastAsia="Phetsarath OT" w:hAnsi="Phetsarath OT" w:cs="Phetsarath OT" w:hint="cs"/>
          <w:cs/>
          <w:lang w:val="pt-PT" w:bidi="lo-LA"/>
        </w:rPr>
        <w:t>ທີ່ຕົນບໍ່ໄດ້ເປັນ</w:t>
      </w:r>
      <w:r w:rsidR="001C6D62" w:rsidRPr="00892EFB">
        <w:rPr>
          <w:rFonts w:ascii="Phetsarath OT" w:eastAsia="Phetsarath OT" w:hAnsi="Phetsarath OT" w:cs="Phetsarath OT" w:hint="cs"/>
          <w:cs/>
          <w:lang w:val="pt-PT" w:bidi="lo-LA"/>
        </w:rPr>
        <w:t>ຜູ້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ປະດິດ​ຄິດ​​ແຕ່ງ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ຜົນງານທີ່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ໄດ້​ດັດ​ແກ້</w:t>
      </w:r>
      <w:r w:rsidRPr="00892EFB">
        <w:rPr>
          <w:rFonts w:ascii="Phetsarath OT" w:eastAsia="Phetsarath OT" w:hAnsi="Phetsarath OT" w:cs="Phetsarath OT"/>
          <w:lang w:val="pt-PT"/>
        </w:rPr>
        <w:t>; ​</w:t>
      </w:r>
    </w:p>
    <w:p w14:paraId="3EF097EE" w14:textId="221C3907" w:rsidR="0038076C" w:rsidRPr="00892EFB" w:rsidRDefault="0038076C" w:rsidP="00C64943">
      <w:pPr>
        <w:numPr>
          <w:ilvl w:val="1"/>
          <w:numId w:val="101"/>
        </w:numPr>
        <w:tabs>
          <w:tab w:val="left" w:pos="1568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ຄັດຄ້ານ​</w:t>
      </w:r>
      <w:r w:rsidR="00D16DC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ການ​ບິດເບືອນ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ການຕັດຮອນ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ການ​ດັດ​ແກ້​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ການ​ກະທຳອື່ນ</w:t>
      </w:r>
      <w:r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ຕໍ່ຜົນ</w:t>
      </w:r>
      <w:r w:rsidR="00A6068C" w:rsidRPr="00892EFB">
        <w:rPr>
          <w:rFonts w:ascii="Phetsarath OT" w:eastAsia="Phetsarath OT" w:hAnsi="Phetsarath OT" w:cs="Phetsarath OT" w:hint="cs"/>
          <w:cs/>
          <w:lang w:val="pt-PT" w:bidi="lo-LA"/>
        </w:rPr>
        <w:t>ງານ</w:t>
      </w:r>
      <w:r w:rsidR="00A6068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ຊຶ່ງກໍໍ່ໃຫ້​ເກີດ​ຜົນ​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ຕໍ່​ກຽດ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ຊື່​ສຽງ​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ຂອງ​ຜູ້​ປະດິດ​ຄິດ​ແຕ່ງ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2F015EB4" w14:textId="0840ACC5" w:rsidR="0038076C" w:rsidRPr="00892EFB" w:rsidRDefault="0038076C" w:rsidP="009C1BAC">
      <w:pPr>
        <w:pStyle w:val="ListParagraph"/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ຜູ້​ບໍ່​ແມ່ນຜູ້​ປະດິດ​ຄິດ​ແຕ່ງ​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ແຕ່​ໄດ້​ນຳ​ໃຊ້ຊື່​ຂອງຜູ້ກ່ຽວ</w:t>
      </w:r>
      <w:r w:rsidR="0033305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D1586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AD158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D1586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ເປັນເຈົ້າຂອງສິດດ້ານເສດຖະກິດຂອງຜົນງານນັ້ນ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ກໍ​ຈະ​ມີ​ສິດ​​ເຊັ່ນ​ດຽວ​ກັນ​</w:t>
      </w:r>
      <w:r w:rsidR="00D16DC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ຕາມທີ່​ໄດ້​ກຳນົດ​ໄວ້​ໃນ​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8D0" w:rsidRPr="00892EFB">
        <w:rPr>
          <w:rFonts w:ascii="Phetsarath OT" w:eastAsia="Phetsarath OT" w:hAnsi="Phetsarath OT" w:cs="Phetsarath OT"/>
          <w:cs/>
          <w:lang w:val="pt-PT"/>
        </w:rPr>
        <w:t>5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ຂອງ​ມາດຕາ​ນີ້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29ADFAD" w14:textId="32C72156" w:rsidR="004F01FC" w:rsidRPr="00892EFB" w:rsidRDefault="0038076C" w:rsidP="009C1BAC">
      <w:pPr>
        <w:pStyle w:val="ListParagraph"/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ສິດ</w:t>
      </w:r>
      <w:r w:rsidR="002D5858" w:rsidRPr="00892EFB">
        <w:rPr>
          <w:rFonts w:ascii="Phetsarath OT" w:eastAsia="Phetsarath OT" w:hAnsi="Phetsarath OT" w:cs="Phetsarath OT" w:hint="cs"/>
          <w:cs/>
          <w:lang w:val="pt-PT" w:bidi="lo-LA"/>
        </w:rPr>
        <w:t>ດ້ານຈາລິຍະທໍາ</w:t>
      </w:r>
      <w:r w:rsidR="002D585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D5858" w:rsidRPr="00892EFB">
        <w:rPr>
          <w:rFonts w:ascii="Phetsarath OT" w:eastAsia="Phetsarath OT" w:hAnsi="Phetsarath OT" w:cs="Phetsarath OT" w:hint="cs"/>
          <w:cs/>
          <w:lang w:val="pt-PT" w:bidi="lo-LA"/>
        </w:rPr>
        <w:t>ບໍ່ສາມາດມອບໂອນໃຫ້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="002D5858" w:rsidRPr="00892EFB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="00AE1B1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E1B10" w:rsidRPr="00892EFB">
        <w:rPr>
          <w:rFonts w:ascii="Phetsarath OT" w:eastAsia="Phetsarath OT" w:hAnsi="Phetsarath OT" w:cs="Phetsarath OT" w:hint="cs"/>
          <w:cs/>
          <w:lang w:val="pt-PT" w:bidi="lo-LA"/>
        </w:rPr>
        <w:t>ເຖິງແມ່ນວ່າ</w:t>
      </w:r>
      <w:r w:rsidR="006467FF"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</w:t>
      </w:r>
      <w:r w:rsidR="002D30A9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="002D30A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E1B10"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ຈະບໍ່ໄດ້ເປັນເຈົ້າຂອງສິດດ້ານເສດຖະກິດກໍຕາມ</w:t>
      </w:r>
      <w:r w:rsidR="002D5858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AE1B1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D5858" w:rsidRPr="00892EFB">
        <w:rPr>
          <w:rFonts w:ascii="Phetsarath OT" w:eastAsia="Phetsarath OT" w:hAnsi="Phetsarath OT" w:cs="Phetsarath OT" w:hint="cs"/>
          <w:cs/>
          <w:lang w:val="pt-PT" w:bidi="lo-LA"/>
        </w:rPr>
        <w:t>ແຕ່ສິດ</w:t>
      </w:r>
      <w:r w:rsidR="00D16DCA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8D0" w:rsidRPr="00892EFB">
        <w:rPr>
          <w:rFonts w:ascii="Phetsarath OT" w:eastAsia="Phetsarath OT" w:hAnsi="Phetsarath OT" w:cs="Phetsarath OT"/>
          <w:cs/>
          <w:lang w:val="pt-PT"/>
        </w:rPr>
        <w:t>2</w:t>
      </w:r>
      <w:r w:rsidR="0049744F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8D0" w:rsidRPr="00892EFB">
        <w:rPr>
          <w:rFonts w:ascii="Phetsarath OT" w:eastAsia="Phetsarath OT" w:hAnsi="Phetsarath OT" w:cs="Phetsarath OT"/>
          <w:cs/>
          <w:lang w:val="pt-PT"/>
        </w:rPr>
        <w:t>5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ຂອງ​ມາດ​ຕານີ້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ຈະ​ສືບຕໍ່​ໄປ​​ຈົນກວ່າສິດ​ດ້ານ​ເສດຖະກິດ​ຂອງ​ຜູ້​ປະດິດ​ຄິດ​​ແຕ່ງສິ້ນສຸດລົງ</w:t>
      </w:r>
      <w:r w:rsidR="0033305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C14A0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FC14A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C14A0" w:rsidRPr="00892EFB">
        <w:rPr>
          <w:rFonts w:ascii="Phetsarath OT" w:eastAsia="Phetsarath OT" w:hAnsi="Phetsarath OT" w:cs="Phetsarath OT" w:hint="cs"/>
          <w:cs/>
          <w:lang w:val="pt-PT" w:bidi="lo-LA"/>
        </w:rPr>
        <w:t>ກາຍເປັນຂອງສາທາລະນະຊົນ</w:t>
      </w:r>
      <w:r w:rsidRPr="00892EFB">
        <w:rPr>
          <w:rFonts w:ascii="Phetsarath OT" w:eastAsia="Phetsarath OT" w:hAnsi="Phetsarath OT" w:cs="Phetsarath OT"/>
          <w:lang w:val="pt-PT"/>
        </w:rPr>
        <w:t xml:space="preserve">.​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ສ່ວນສິດ</w:t>
      </w:r>
      <w:r w:rsidR="009C1BA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218D0" w:rsidRPr="00892EFB">
        <w:rPr>
          <w:rFonts w:ascii="Phetsarath OT" w:eastAsia="Phetsarath OT" w:hAnsi="Phetsarath OT" w:cs="Phetsarath OT"/>
          <w:cs/>
          <w:lang w:val="pt-PT"/>
        </w:rPr>
        <w:t xml:space="preserve">3 </w:t>
      </w:r>
      <w:r w:rsidR="009218D0" w:rsidRPr="00892EFB">
        <w:rPr>
          <w:rFonts w:ascii="Phetsarath OT" w:eastAsia="Phetsarath OT" w:hAnsi="Phetsarath OT" w:cs="Phetsarath OT"/>
          <w:cs/>
          <w:lang w:val="pt-PT" w:bidi="lo-LA"/>
        </w:rPr>
        <w:t xml:space="preserve">ແລະ ຂໍ້ </w:t>
      </w:r>
      <w:r w:rsidR="009218D0" w:rsidRPr="00892EFB">
        <w:rPr>
          <w:rFonts w:ascii="Phetsarath OT" w:eastAsia="Phetsarath OT" w:hAnsi="Phetsarath OT" w:cs="Phetsarath OT"/>
          <w:cs/>
          <w:lang w:val="pt-PT"/>
        </w:rPr>
        <w:t>4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ວັກທີ</w:t>
      </w:r>
      <w:r w:rsidR="00FD4B70" w:rsidRPr="00892EFB">
        <w:rPr>
          <w:rFonts w:ascii="Phetsarath OT" w:eastAsia="Phetsarath OT" w:hAnsi="Phetsarath OT" w:cs="Phetsarath OT" w:hint="cs"/>
          <w:cs/>
          <w:lang w:val="pt-PT" w:bidi="lo-LA"/>
        </w:rPr>
        <w:t>ສອງ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ຂອງ​ມາດຕາ​ນີ້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ບຸກຄົນ​ທີ່ມີສ່ວນກ່ຽວຂ້ອງ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ກັບສິດ​ດັ່ງກ່າວ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7326D"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ສາມາດນໍາ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ໃຊ້ສິດນັ້ນ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ໂດຍ​ບໍ່​ມີ​ກຳນົດ​​ເວລາ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7052605B" w14:textId="77777777" w:rsidR="00FD2A0F" w:rsidRPr="00892EFB" w:rsidRDefault="00FD2A0F" w:rsidP="00855A27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61BCBE7B" w14:textId="36538639" w:rsidR="004F01FC" w:rsidRPr="00892EFB" w:rsidRDefault="0038076C" w:rsidP="009C1BAC">
      <w:pPr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 w:bidi="lo-LA"/>
        </w:rPr>
        <w:t>101</w:t>
      </w:r>
      <w:r w:rsidR="0093622B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1C05D2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1C05D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1C05D2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="001C05D2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ສິດດ້ານ​ເສດຖະກິດ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66BEE587" w14:textId="4BA1DD45" w:rsidR="0038076C" w:rsidRPr="00892EFB" w:rsidRDefault="0038076C" w:rsidP="009C1BAC">
      <w:pPr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ເຈົ້າ​ຂອງ​ລິ​ຂະ​ສິດ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ໃນ​ຜົນງານ​ດ້ານສິລະປະກຳ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ມີ​ສິດ​​ແຕ່ພຽງ​ຜູ້​ດຽວ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ໃນ​ການ​ດຳ​ເນີນ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ການ​ອະນຸຍາດ​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ໃຫ້​ດຳເນີນການຕ່າງໆ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ກ່ຽວກັບ​ຜົນງານ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ຂອງ​ຕົນ</w:t>
      </w:r>
      <w:r w:rsidR="008669EB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 w:bidi="lo-LA"/>
        </w:rPr>
        <w:t>:</w:t>
      </w:r>
    </w:p>
    <w:p w14:paraId="4806D3C3" w14:textId="77777777" w:rsidR="00132F43" w:rsidRPr="00892EFB" w:rsidRDefault="0038076C" w:rsidP="00C64943">
      <w:pPr>
        <w:numPr>
          <w:ilvl w:val="1"/>
          <w:numId w:val="102"/>
        </w:numPr>
        <w:tabs>
          <w:tab w:val="left" w:pos="1610"/>
          <w:tab w:val="left" w:pos="170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ສະ​ສົມ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ທ້ອນ​ໂຮມຜົນງານ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3CD0087" w14:textId="77777777" w:rsidR="00132F43" w:rsidRPr="00892EFB" w:rsidRDefault="0038076C" w:rsidP="00C64943">
      <w:pPr>
        <w:numPr>
          <w:ilvl w:val="1"/>
          <w:numId w:val="102"/>
        </w:numPr>
        <w:tabs>
          <w:tab w:val="left" w:pos="1610"/>
          <w:tab w:val="left" w:pos="170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ຜະລິດຊ້ຳຜົນ​ງານ</w:t>
      </w:r>
      <w:r w:rsidR="00186A9D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ບໍ່ວ່າ​ໃນ​ລັກສະນະ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ໃນຮູບ​ແບບ​ໃດກໍ​ຕາມ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ລວມທັງ​ຈໍລະ​ຈອນ​ແຈກ​ຢາຍສຳ​ເນົາ​ຜົນງານ​ດັ່ງກ່າວ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4EED760" w14:textId="1A70473C" w:rsidR="00132F43" w:rsidRPr="00892EFB" w:rsidRDefault="0038076C" w:rsidP="00C64943">
      <w:pPr>
        <w:numPr>
          <w:ilvl w:val="1"/>
          <w:numId w:val="102"/>
        </w:numPr>
        <w:tabs>
          <w:tab w:val="left" w:pos="1610"/>
          <w:tab w:val="left" w:pos="170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ແປ​ຜົນງານ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3C4329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5384978F" w14:textId="77777777" w:rsidR="00132F43" w:rsidRPr="00892EFB" w:rsidRDefault="0038076C" w:rsidP="00C64943">
      <w:pPr>
        <w:numPr>
          <w:ilvl w:val="1"/>
          <w:numId w:val="102"/>
        </w:numPr>
        <w:tabs>
          <w:tab w:val="left" w:pos="1610"/>
          <w:tab w:val="left" w:pos="170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ກະຈາຍສຽງ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ຂອງຜົນງານ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33AB654" w14:textId="29932C3D" w:rsidR="00132F43" w:rsidRPr="00892EFB" w:rsidRDefault="0038076C" w:rsidP="00C64943">
      <w:pPr>
        <w:numPr>
          <w:ilvl w:val="1"/>
          <w:numId w:val="102"/>
        </w:numPr>
        <w:tabs>
          <w:tab w:val="left" w:pos="1610"/>
          <w:tab w:val="left" w:pos="170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ສື່ສານ​</w:t>
      </w:r>
      <w:r w:rsidR="009332E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 ເຜີຍແຜ່</w:t>
      </w:r>
      <w:r w:rsidR="002E599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="009332EA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ຕໍ່​ສາທາລະນະ​ຊົນ​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ດ້ວຍ​ລະບົບ​ສື່ສານ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ທີ່​ໃຊ້​ສາຍ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ບໍ່ໃຊ້ສາຍ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ດ້ວຍການ​ກະຈາຍສຽງ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ແຜ່ພາບຊ້ຳ​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31BFB56" w14:textId="59CCD4A4" w:rsidR="0038076C" w:rsidRPr="00892EFB" w:rsidRDefault="0038076C" w:rsidP="00C64943">
      <w:pPr>
        <w:numPr>
          <w:ilvl w:val="1"/>
          <w:numId w:val="102"/>
        </w:numPr>
        <w:tabs>
          <w:tab w:val="left" w:pos="1610"/>
          <w:tab w:val="left" w:pos="170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</w:t>
      </w:r>
      <w:r w:rsidR="002E599A">
        <w:rPr>
          <w:rFonts w:ascii="Phetsarath OT" w:eastAsia="Phetsarath OT" w:hAnsi="Phetsarath OT" w:cs="Phetsarath OT" w:hint="cs"/>
          <w:cs/>
          <w:lang w:val="pt-PT" w:bidi="lo-LA"/>
        </w:rPr>
        <w:t xml:space="preserve"> ຫຼື ເຜີຍແຜ່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ຜົນງານ​ການກະຈາຍສຽງ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ຕໍ່​ສາທາລະນະ​ຊົນ​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ດ້ວຍ​​​ໂທລະ​ໂຄ່ງ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ເຄື່ອງ​ສົ່ງ​ສັນຍານ​ດ້ວຍລະບົບ​ທີ່ຄ້າຍ</w:t>
      </w:r>
      <w:r w:rsidR="002A0DC2" w:rsidRPr="00892EFB">
        <w:rPr>
          <w:rFonts w:ascii="Phetsarath OT" w:eastAsia="Phetsarath OT" w:hAnsi="Phetsarath OT" w:cs="Phetsarath OT" w:hint="cs"/>
          <w:cs/>
          <w:lang w:val="pt-PT" w:bidi="lo-LA"/>
        </w:rPr>
        <w:t>ຄື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ດ້ວຍສັນຍານ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ພາບ</w:t>
      </w:r>
      <w:r w:rsidR="00EF40DF" w:rsidRPr="00892EFB">
        <w:rPr>
          <w:rFonts w:ascii="Phetsarath OT" w:eastAsia="Phetsarath OT" w:hAnsi="Phetsarath OT" w:cs="Phetsarath OT"/>
          <w:lang w:val="pt-PT"/>
        </w:rPr>
        <w:t>.</w:t>
      </w:r>
    </w:p>
    <w:p w14:paraId="1385F96C" w14:textId="33B02F45" w:rsidR="0038076C" w:rsidRPr="00892EFB" w:rsidRDefault="0038076C" w:rsidP="00123AE9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ບໍ່ມີການ​ກຳນົດ</w:t>
      </w:r>
      <w:r w:rsidR="00A279F1" w:rsidRPr="00892EFB">
        <w:rPr>
          <w:rFonts w:ascii="Phetsarath OT" w:eastAsia="Phetsarath OT" w:hAnsi="Phetsarath OT" w:cs="Phetsarath OT" w:hint="cs"/>
          <w:cs/>
          <w:lang w:val="pt-PT" w:bidi="lo-LA"/>
        </w:rPr>
        <w:t>ສະເພາະ</w:t>
      </w:r>
      <w:r w:rsidR="00F516A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A279F1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ທີ່ໄດ້ໃຫ້ຕາມ</w:t>
      </w:r>
      <w:r w:rsidR="00F516A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4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ຂອງມາດຕານີ້</w:t>
      </w:r>
      <w:r w:rsidR="00E57A1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F2138">
        <w:rPr>
          <w:rFonts w:ascii="Phetsarath OT" w:eastAsia="Phetsarath OT" w:hAnsi="Phetsarath OT" w:cs="Phetsarath OT"/>
          <w:lang w:val="pt-PT" w:bidi="lo-LA"/>
        </w:rPr>
        <w:t xml:space="preserve">   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ຈະ​ບໍ່ຖືວ່າເປັນ​ການອະນຸຍາດໃຫ້ບັນທຶກ​</w:t>
      </w:r>
      <w:r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ດ້ວຍເຄື່ອງບັນທຶກສຽງ</w:t>
      </w:r>
      <w:r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ພາບ</w:t>
      </w:r>
      <w:r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ຕໍ່</w:t>
      </w:r>
      <w:r w:rsidR="00EF40DF"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ຜົນງານການ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ກະຈາຍ​ສຽງ</w:t>
      </w:r>
      <w:r w:rsidRPr="006F2138">
        <w:rPr>
          <w:rFonts w:ascii="Phetsarath OT" w:eastAsia="Phetsarath OT" w:hAnsi="Phetsarath OT" w:cs="Phetsarath OT"/>
          <w:spacing w:val="-6"/>
          <w:lang w:val="pt-PT"/>
        </w:rPr>
        <w:t>-​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ແຜ່​ພາບ</w:t>
      </w:r>
      <w:r w:rsidRPr="006F2138">
        <w:rPr>
          <w:rFonts w:ascii="Phetsarath OT" w:eastAsia="Phetsarath OT" w:hAnsi="Phetsarath OT" w:cs="Phetsarath OT"/>
          <w:spacing w:val="-6"/>
          <w:lang w:val="pt-PT"/>
        </w:rPr>
        <w:t>.</w:t>
      </w:r>
    </w:p>
    <w:p w14:paraId="15BE5C5C" w14:textId="5EAAD15D" w:rsidR="0038076C" w:rsidRPr="00892EFB" w:rsidRDefault="0038076C" w:rsidP="00123AE9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ສຳລັບ​ຜົນງານ​ດ້ານວັນນະກຳ</w:t>
      </w:r>
      <w:r w:rsidR="009C0FBE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ຜູ້​ປະດິດ​ຄິດ​ແຕ່ງ​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ເຈົ້າ​ຂອງ​ລິ​ຂະ​ສິດ​​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ມີ​ສິດ​​ແຕ່ພຽງ​ຜູ້​ດຽວ</w:t>
      </w:r>
      <w:r w:rsidR="007C080B">
        <w:rPr>
          <w:rFonts w:ascii="Phetsarath OT" w:eastAsia="Phetsarath OT" w:hAnsi="Phetsarath OT" w:cs="Phetsarath OT" w:hint="cs"/>
          <w:cs/>
          <w:lang w:val="pt-PT" w:bidi="lo-LA"/>
        </w:rPr>
        <w:t xml:space="preserve"> 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ໃນ​ການ​ດຳ​ເນີນ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ການ​ອະນຸຍາດ​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ໃຫ້​ດຳເນີນການຕ່າງໆ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ກ່ຽວກັບ​ຜົນງານ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ຂອງ​ຕົນ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7B13A707" w14:textId="77777777" w:rsidR="00132F43" w:rsidRPr="00892EFB" w:rsidRDefault="0038076C" w:rsidP="00C64943">
      <w:pPr>
        <w:numPr>
          <w:ilvl w:val="0"/>
          <w:numId w:val="104"/>
        </w:numPr>
        <w:tabs>
          <w:tab w:val="left" w:pos="1620"/>
          <w:tab w:val="left" w:pos="1701"/>
        </w:tabs>
        <w:ind w:left="426" w:firstLine="89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ເລົ່າ​ຜົນງານ​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ຕໍ່​ສາທາລະນະ​ຊົນ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ດ້ວຍ​ວິທີ​ການ​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ຂະ​ບວນການ​ໃດໜຶ່ງ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45FE7117" w14:textId="54583762" w:rsidR="00132F43" w:rsidRPr="00892EFB" w:rsidRDefault="0038076C" w:rsidP="00C64943">
      <w:pPr>
        <w:numPr>
          <w:ilvl w:val="0"/>
          <w:numId w:val="104"/>
        </w:numPr>
        <w:tabs>
          <w:tab w:val="left" w:pos="1620"/>
          <w:tab w:val="left" w:pos="1701"/>
        </w:tabs>
        <w:ind w:left="426" w:firstLine="89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</w:t>
      </w:r>
      <w:r w:rsidR="006635D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 ເຜີຍແຜ່</w:t>
      </w:r>
      <w:r w:rsidR="00F516A8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​ຜົນງານ</w:t>
      </w:r>
      <w:r w:rsidR="006635DC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ຕໍ່​ສາທາລະນະ​ຊົນ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ດ້ວຍ​ການ​ເລົ່າຄືນຜົນງານ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ຫຼື​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ດ້ວຍ​ວິທີ​ການສື່ສານ​ອື່ນໃດໜຶ່ງ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6E88EBB" w14:textId="636C1F6C" w:rsidR="0038076C" w:rsidRPr="00892EFB" w:rsidRDefault="0038076C" w:rsidP="00C64943">
      <w:pPr>
        <w:numPr>
          <w:ilvl w:val="0"/>
          <w:numId w:val="104"/>
        </w:numPr>
        <w:tabs>
          <w:tab w:val="left" w:pos="1620"/>
          <w:tab w:val="left" w:pos="1701"/>
        </w:tabs>
        <w:ind w:left="426" w:firstLine="890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ແປການ​ເລົ່າຄືນຜົນງານ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72B84D29" w14:textId="1013EAF7" w:rsidR="0038076C" w:rsidRPr="00892EFB" w:rsidRDefault="0038076C" w:rsidP="00A02250">
      <w:pPr>
        <w:pStyle w:val="ListParagraph"/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ສຳລັບ​ການສະ​ແດງລະຄອນ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ລະຄອນ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ດົນຕີ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ຜົນງານ​ດ້ານ​ດົນຕີນັ້ນ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ຜູ້​ປະດິດ​ຄິດ​ແຕ່ງ​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7C080B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2C147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ເຈົ້າ​ຂອງລິ​ຂະ​ສິດ​​</w:t>
      </w:r>
      <w:r w:rsidRPr="002C1472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Pr="002C147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ມີ​ສິດ​​ແຕ່ພຽງ​ຜູ້​ດຽວໃນ​ການ​ດຳ​ເນີນ</w:t>
      </w:r>
      <w:r w:rsidRPr="002C1472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2C147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2C1472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2C147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ການ​ອະນຸຍາດ​</w:t>
      </w:r>
      <w:r w:rsidRPr="002C1472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2C147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ໃຫ້​ດຳເນີນການຕ່າງໆ</w:t>
      </w:r>
      <w:r w:rsidRPr="002C1472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2C1472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ກ່ຽວກັບ​ຜົນງານ</w:t>
      </w:r>
      <w:r w:rsidR="002C147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ຂອງ​ຕົນ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1DF17547" w14:textId="3890D787" w:rsidR="00132F43" w:rsidRPr="00892EFB" w:rsidRDefault="0038076C" w:rsidP="00C64943">
      <w:pPr>
        <w:numPr>
          <w:ilvl w:val="0"/>
          <w:numId w:val="105"/>
        </w:numPr>
        <w:tabs>
          <w:tab w:val="left" w:pos="163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ສະ​ແດງ</w:t>
      </w:r>
      <w:r w:rsidR="006635DC"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ຫຼື </w:t>
      </w:r>
      <w:r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​</w:t>
      </w:r>
      <w:r w:rsidR="006635DC"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ເຜີຍແຜ່</w:t>
      </w:r>
      <w:r w:rsidR="006C506B"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ຜົນງານ</w:t>
      </w:r>
      <w:r w:rsidR="006635DC"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ລິຂະສິດ</w:t>
      </w:r>
      <w:r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​ຕໍ່​ສາທາລະນະ​ຊົນ</w:t>
      </w:r>
      <w:r w:rsidRPr="00E32409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ລວມທັງການສະ​ແດງ​ຜົນງານ​</w:t>
      </w:r>
      <w:r w:rsidRPr="00E32409">
        <w:rPr>
          <w:rFonts w:ascii="Phetsarath OT" w:eastAsia="Phetsarath OT" w:hAnsi="Phetsarath OT" w:cs="Phetsarath OT"/>
          <w:spacing w:val="-6"/>
          <w:lang w:val="pt-PT"/>
        </w:rPr>
        <w:t xml:space="preserve">​ </w:t>
      </w:r>
      <w:r w:rsidR="00EF40DF"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ດ້ວຍ​ວິ</w:t>
      </w:r>
      <w:r w:rsidR="00B476EF"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</w:t>
      </w:r>
      <w:r w:rsidR="00E32409" w:rsidRPr="00E32409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ຂະ​ບວນການ​ໃດໜຶ່ງ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D4C8E29" w14:textId="5E99BF3E" w:rsidR="00132F43" w:rsidRPr="00892EFB" w:rsidRDefault="0038076C" w:rsidP="00C64943">
      <w:pPr>
        <w:numPr>
          <w:ilvl w:val="0"/>
          <w:numId w:val="105"/>
        </w:numPr>
        <w:tabs>
          <w:tab w:val="left" w:pos="163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</w:t>
      </w:r>
      <w:r w:rsidR="006635D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 ເຜີຍແຜ່</w:t>
      </w:r>
      <w:r w:rsidR="006C506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="006635DC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="00590FAE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635DC"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ການສະ​ແດງ​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ຕໍ່​ສາທາລະນະຊົນ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E6A6A92" w14:textId="57F857C9" w:rsidR="0038076C" w:rsidRPr="00892EFB" w:rsidRDefault="0038076C" w:rsidP="00C64943">
      <w:pPr>
        <w:numPr>
          <w:ilvl w:val="0"/>
          <w:numId w:val="105"/>
        </w:numPr>
        <w:tabs>
          <w:tab w:val="left" w:pos="1638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ແປ​ຜົນງານ​ການສະ​ແດງ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2387255A" w14:textId="0D4E2B7D" w:rsidR="0038076C" w:rsidRPr="00892EFB" w:rsidRDefault="0038076C" w:rsidP="00A02250">
      <w:p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ຜູ້​ປະດິດ​ຄິດ​ແຕ່ງ​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ເຈົ້າ​ຂອງ​ລິ​ຂະ​ສິດ​​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ມີ​ສິດ​​ແຕ່ພຽງ​ຜູ້​ດຽວໃນ​ການ​ດຳ​ເນີນ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ການ​ອະນຸຍາດ​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</w:t>
      </w:r>
      <w:r w:rsidRPr="00892EFB">
        <w:rPr>
          <w:rFonts w:ascii="Phetsarath OT" w:eastAsia="Phetsarath OT" w:hAnsi="Phetsarath OT" w:cs="Phetsarath OT"/>
          <w:lang w:val="pt-PT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ດັດ​​ແກ້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ຈັດ​ລຽງຜົນງານ​ຂອງ​ຕົນ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08EDE179" w14:textId="77777777" w:rsidR="00132F43" w:rsidRPr="00892EFB" w:rsidRDefault="0038076C" w:rsidP="00C64943">
      <w:pPr>
        <w:numPr>
          <w:ilvl w:val="0"/>
          <w:numId w:val="106"/>
        </w:numPr>
        <w:tabs>
          <w:tab w:val="left" w:pos="1596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ດັດ​​ແກ້ຜົນງານ​ດ້ານ​ຮູບ​ເງົາ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ລະຄອນ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ຜະລິດ​ຊ້ຳ​ຜົນງານ​ດ້ານ​ສິລະ​ປະກຳ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ແຈກ​ຢາຍ​ຜົນງານ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ທີ່​ໄດ້​ດັດ​​ແກ້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ໄດ້ຜະລິດ​ຊ້ຳ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17694DE" w14:textId="7E91056B" w:rsidR="0038076C" w:rsidRPr="00892EFB" w:rsidRDefault="0038076C" w:rsidP="00C64943">
      <w:pPr>
        <w:numPr>
          <w:ilvl w:val="0"/>
          <w:numId w:val="106"/>
        </w:numPr>
        <w:tabs>
          <w:tab w:val="left" w:pos="1596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</w:t>
      </w:r>
      <w:r w:rsidR="009E1C2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635DC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ຜົນງານລິຂະສິດ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ຕໍ່​ສາທາລະນະ​ຊົນ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ດ້ວຍ​ລະບົບ​ການ​ສື່ສານ​ທີ່​ໃຊ້​ສາຍ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B3752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ບໍ່ໃຊ້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ຜົນງານ​ທີ່​ໄດ້​ຮັບ​ການ​ດັດ​ແກ້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ໄດ້ຜະລິດ​ຊ້ຳ</w:t>
      </w:r>
      <w:r w:rsidR="00186A9D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ຜົນງານລິຂະສິດ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D39D453" w14:textId="1C89E5B1" w:rsidR="0038076C" w:rsidRPr="00892EFB" w:rsidRDefault="0038076C" w:rsidP="00A02250">
      <w:pPr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ຜູ້​ປະດິດ​ຄິດ​ແຕ່ງ​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ເຈົ້າ​ຂອງ​ລິ​ຂະ​ສິດ​​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ມີ​ສິດ​​ແຕ່ພຽງ​ຜູ້​ດຽວໃນ​ການ​ດຳ​ເນີນ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B3752">
        <w:rPr>
          <w:rFonts w:ascii="Phetsarath OT" w:eastAsia="Phetsarath OT" w:hAnsi="Phetsarath OT" w:cs="Phetsarath OT" w:hint="cs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ບໍ່ອະນຸຍາດໃຫ້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743E5F60" w14:textId="6E237DAB" w:rsidR="00132F43" w:rsidRPr="00892EFB" w:rsidRDefault="0038076C" w:rsidP="00C64943">
      <w:pPr>
        <w:numPr>
          <w:ilvl w:val="0"/>
          <w:numId w:val="107"/>
        </w:numPr>
        <w:tabs>
          <w:tab w:val="left" w:pos="1620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ຜະລິດ​ຊ້ຳ</w:t>
      </w:r>
      <w:r w:rsidR="00186A9D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ທັງທາງ​ກົງ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ທາ​ງອ້ອມ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ທັງ​ໝົດ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ບາງສ່ວນ​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ຂອງຜົນງານການ​ບັນ​ທຶກສຽງ​</w:t>
      </w:r>
      <w:r w:rsidRPr="00892EFB">
        <w:rPr>
          <w:rFonts w:ascii="Phetsarath OT" w:eastAsia="Phetsarath OT" w:hAnsi="Phetsarath OT" w:cs="Phetsarath OT"/>
          <w:lang w:val="pt-PT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ໂປຣ​ແກຣມຄອມ​ພິວ​ເຕີ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ການ​ລວບລວມຂໍ້ມູນ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ສິ່ງ​ອື່ນ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9933D1B" w14:textId="04AB770D" w:rsidR="00132F43" w:rsidRPr="00892EFB" w:rsidRDefault="0038076C" w:rsidP="00C64943">
      <w:pPr>
        <w:numPr>
          <w:ilvl w:val="0"/>
          <w:numId w:val="107"/>
        </w:numPr>
        <w:tabs>
          <w:tab w:val="left" w:pos="1620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ນຳ​ເຂົ້າມາ​ຍັງ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ສຳ​ເນົາຜົນງານ​​ການ​ບັນທຶກ​ສຽງ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ເຖິງ​ວ່າຜູ້​ຖື​ສິດ​ທີ່​ກ່ຽວຂ້ອງໄດ້</w:t>
      </w:r>
      <w:r w:rsidR="009740BB" w:rsidRPr="00892EFB">
        <w:rPr>
          <w:rFonts w:ascii="Phetsarath OT" w:eastAsia="Phetsarath OT" w:hAnsi="Phetsarath OT" w:cs="Phetsarath OT"/>
          <w:cs/>
          <w:lang w:val="pt-PT" w:bidi="lo-LA"/>
        </w:rPr>
        <w:br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ຈຳ​ໜ່າຍສຳ​ເນົາ​ດັ່ງກ່າວ​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ຢູ່ທ້ອງ​ຕະຫຼາດແລ້ວ​ກໍ​ຕາມ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AED990E" w14:textId="77777777" w:rsidR="00132F43" w:rsidRPr="00892EFB" w:rsidRDefault="000816E5" w:rsidP="00C64943">
      <w:pPr>
        <w:numPr>
          <w:ilvl w:val="0"/>
          <w:numId w:val="107"/>
        </w:numPr>
        <w:tabs>
          <w:tab w:val="left" w:pos="1620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ສົ່ງອອກຜົນງານຕົ້ນສະບັບ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ສຳເນົາຜົນງານໃດໜຶ່ງ</w:t>
      </w:r>
      <w:r w:rsidR="001A5039" w:rsidRPr="00892EFB">
        <w:rPr>
          <w:rFonts w:ascii="Phetsarath OT" w:eastAsia="Phetsarath OT" w:hAnsi="Phetsarath OT" w:cs="Phetsarath OT" w:hint="cs"/>
          <w:cs/>
          <w:lang w:val="pt-PT" w:bidi="lo-LA"/>
        </w:rPr>
        <w:t>ຂອງຕົນ</w:t>
      </w:r>
      <w:r w:rsidR="001A5039"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402CB13C" w14:textId="77777777" w:rsidR="00132F43" w:rsidRPr="00892EFB" w:rsidRDefault="0038076C" w:rsidP="00C64943">
      <w:pPr>
        <w:numPr>
          <w:ilvl w:val="0"/>
          <w:numId w:val="107"/>
        </w:numPr>
        <w:tabs>
          <w:tab w:val="left" w:pos="1620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ແຈກ​ຢາຍ​ຜົນງານ​ຕົ້ນ​ສະບັບ​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ສຳ​ເນົາ​ການ​ບັນທຶກ​ສຽງ​ແຕ່​ລະ​ອັນ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ໃຫ້​ສາທາລະນະ​ຊົນ​ຄັ້ງທຳ​ອິດ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ດ້ວຍ​ການ​ຂາຍ</w:t>
      </w:r>
      <w:r w:rsidRPr="00892EFB">
        <w:rPr>
          <w:rFonts w:ascii="Phetsarath OT" w:eastAsia="Phetsarath OT" w:hAnsi="Phetsarath OT" w:cs="Phetsarath OT"/>
          <w:lang w:val="pt-PT"/>
        </w:rPr>
        <w:t>,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ການໃຫ້​ເຊົ່າ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ດ້ວຍວິທີ​ການ​ອື່ນ</w:t>
      </w:r>
      <w:r w:rsidRPr="00892EFB">
        <w:rPr>
          <w:rFonts w:ascii="Phetsarath OT" w:eastAsia="Phetsarath OT" w:hAnsi="Phetsarath OT" w:cs="Phetsarath OT"/>
          <w:lang w:val="pt-PT"/>
        </w:rPr>
        <w:t>; ​</w:t>
      </w:r>
    </w:p>
    <w:p w14:paraId="47248589" w14:textId="6F817E3F" w:rsidR="00132F43" w:rsidRPr="00892EFB" w:rsidRDefault="0038076C" w:rsidP="00C64943">
      <w:pPr>
        <w:numPr>
          <w:ilvl w:val="0"/>
          <w:numId w:val="107"/>
        </w:numPr>
        <w:tabs>
          <w:tab w:val="left" w:pos="1620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ໃຫ້​ເຊົ່າ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ໃຫ້​ຢືມ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ຕົ້ນ​ສະບັບ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ສຳ​ເນົາ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ຜົນງານ​ດ້ານ​ສຽງ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ພາບ</w:t>
      </w:r>
      <w:r w:rsidRPr="00892EFB">
        <w:rPr>
          <w:rFonts w:ascii="Phetsarath OT" w:eastAsia="Phetsarath OT" w:hAnsi="Phetsarath OT" w:cs="Phetsarath OT"/>
          <w:lang w:val="pt-PT"/>
        </w:rPr>
        <w:t>,</w:t>
      </w:r>
      <w:r w:rsidR="00EF40D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ຜົນງານການ​ບັນ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ທຶກ​ສຽງ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ດ້ານດົນຕີທີ່ຢູ່​ໃນ​ຮູບ​ແບບ​ຂອງ</w:t>
      </w:r>
      <w:r w:rsidR="00276CBB" w:rsidRPr="00892EFB">
        <w:rPr>
          <w:rFonts w:ascii="Phetsarath OT" w:eastAsia="Phetsarath OT" w:hAnsi="Phetsarath OT" w:cs="Phetsarath OT" w:hint="cs"/>
          <w:cs/>
          <w:lang w:val="pt-PT" w:bidi="lo-LA"/>
        </w:rPr>
        <w:t>ໂນດ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ເພື່ອ​ຜົນປະ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ໂຫຍດ</w:t>
      </w:r>
      <w:r w:rsidR="009E1C2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ທັງ​ທາງ​ກົງ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ທາງ​ອ້ອມ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ດ້ານການຄ້າ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8BD098F" w14:textId="1C3E7B4F" w:rsidR="0038076C" w:rsidRPr="00892EFB" w:rsidRDefault="0038076C" w:rsidP="00C64943">
      <w:pPr>
        <w:numPr>
          <w:ilvl w:val="0"/>
          <w:numId w:val="107"/>
        </w:numPr>
        <w:tabs>
          <w:tab w:val="left" w:pos="1620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ໃຊ້ສິດ</w:t>
      </w:r>
      <w:r w:rsidR="009E1C25"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ຕາມ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​ທີ່​ໄດ້​ກຳນົດໄວ້​ໃນ</w:t>
      </w:r>
      <w:r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ຂໍ້</w:t>
      </w:r>
      <w:r w:rsidR="0033305C" w:rsidRPr="006F2138">
        <w:rPr>
          <w:rFonts w:ascii="Phetsarath OT" w:eastAsia="Phetsarath OT" w:hAnsi="Phetsarath OT" w:cs="Phetsarath OT"/>
          <w:spacing w:val="-6"/>
          <w:cs/>
          <w:lang w:val="pt-PT"/>
        </w:rPr>
        <w:t xml:space="preserve"> 5</w:t>
      </w:r>
      <w:r w:rsidR="00EF40DF"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C6074A"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ຂອງວັກ</w:t>
      </w:r>
      <w:r w:rsidR="000109A2"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ນີ້</w:t>
      </w:r>
      <w:r w:rsidR="00EF40DF" w:rsidRPr="006F2138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ສຳລັບໂປຣ​ແກຣມຄອມ​ພິວ​ເຕີ</w:t>
      </w:r>
      <w:r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ຖານ​ຂໍ້​ມູນ</w:t>
      </w:r>
      <w:r w:rsidR="009E1C25" w:rsidRPr="006F2138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,</w:t>
      </w:r>
      <w:r w:rsidRPr="006F2138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ຍົກເວັ້ນ</w:t>
      </w:r>
      <w:r w:rsidR="00EB5FE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ສຳ​ເນົາໂປຣ​ແກຣມຄອມ​ພິວ​ເຕີ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ຫາກບໍ່ແມ່ນເປົ້າໝາຍຕົ້ນຕໍ​ຂອງ​ການ​ໃຫ້​ເຊົ່າ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ການ​​ເອົາຕົ້ນສະບັບ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ສຳເນົາໂປຣ​ແກຣມຄອມ​ພິວ​ເຕີ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ໄປ​ວາງ​ຕະຫຼາດ</w:t>
      </w:r>
      <w:r w:rsidR="00A634D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ດ້ວຍ​ການ​ເຫັນດີ​ຂອງ​ຜູ້​ຖື​ສິດ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ຈະ​ບໍ່ເຮັດໃຫ້ສິດໃນ​ການ​ໃຫ້ເຊົ່ານັ້ນໝົດໄປ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7249901" w14:textId="3BA59AB0" w:rsidR="0038076C" w:rsidRPr="00892EFB" w:rsidRDefault="0038076C" w:rsidP="00A02250">
      <w:pPr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lang w:val="pt-PT"/>
        </w:rPr>
        <w:t>​</w:t>
      </w:r>
      <w:r w:rsidR="006467FF"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</w:t>
      </w:r>
      <w:r w:rsidR="006467F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C5B8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C5B8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C5B8C"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ບໍ່​​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ສາມາດສະ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ກັດ​ກັ້ນ​ການ​ນຳ​ເຂົ້າ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ການສົ່ງ​ອອກ​ຜົນງານຕົ້ນ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ສະບັບ​</w:t>
      </w:r>
      <w:r w:rsidR="00EF40D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EF40DF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ສຳ​ເນົາຜົນງານ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ຊຶ່ງ​​ໄດ້ມາຢ່າງຖືກຕ້ອງ​ຕາມ​ກົດໝາຍ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ດ້ວຍການອະນຸຍາດ</w:t>
      </w:r>
      <w:r w:rsidR="009C5B8C" w:rsidRPr="00892EFB">
        <w:rPr>
          <w:rFonts w:ascii="Phetsarath OT" w:eastAsia="Phetsarath OT" w:hAnsi="Phetsarath OT" w:cs="Phetsarath OT" w:hint="cs"/>
          <w:cs/>
          <w:lang w:val="pt-PT" w:bidi="lo-LA"/>
        </w:rPr>
        <w:t>ຂອງຕົນ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20E7DFA" w14:textId="18D719E9" w:rsidR="0038076C" w:rsidRPr="00892EFB" w:rsidRDefault="0038076C" w:rsidP="00A02250">
      <w:pPr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ຜູ້​ປະດິດ​ຄິດ​ແຕ່ງ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ເຈົ້າ​ຂອງ​ລິ​ຂະ​ສິດ​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ຜົນງານ​ດ້ານ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ສິລະ​ປະກຳ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</w:t>
      </w:r>
      <w:r w:rsidR="0041783F" w:rsidRPr="00892EFB">
        <w:rPr>
          <w:rFonts w:ascii="Phetsarath OT" w:eastAsia="Phetsarath OT" w:hAnsi="Phetsarath OT" w:cs="Phetsarath OT" w:hint="cs"/>
          <w:cs/>
          <w:lang w:val="pt-PT" w:bidi="lo-LA"/>
        </w:rPr>
        <w:t>ແຕ່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ພຽງ​ຜູ້​ດຽວ​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ໃນ​ການ​ດຳ​ເນີນ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ການ​ອະນຸຍາດໃຫ້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03AABD71" w14:textId="77777777" w:rsidR="00132F43" w:rsidRPr="00892EFB" w:rsidRDefault="0038076C" w:rsidP="00C64943">
      <w:pPr>
        <w:numPr>
          <w:ilvl w:val="0"/>
          <w:numId w:val="108"/>
        </w:numPr>
        <w:tabs>
          <w:tab w:val="left" w:pos="1620"/>
        </w:tabs>
        <w:ind w:left="426" w:firstLine="87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ດັດ​​ແກ້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ຜະລິດ​ຊ້ຳຜົນງານ​ດ້ານຮູບ​ເງົາ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ສິດ​ໃນການ​ແຈກ​ຢາຍ​ຜົນງານ​ດັ່ງກ່າວ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ທີ່​ໄດ້ມີ​ການ​ດັດ​ແກ້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ໄດ້ຜະລິດ​ຊ້ຳ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3F6DC99" w14:textId="6A483B8A" w:rsidR="0038076C" w:rsidRPr="00892EFB" w:rsidRDefault="0038076C" w:rsidP="00C64943">
      <w:pPr>
        <w:numPr>
          <w:ilvl w:val="0"/>
          <w:numId w:val="108"/>
        </w:numPr>
        <w:tabs>
          <w:tab w:val="left" w:pos="1620"/>
        </w:tabs>
        <w:ind w:left="426" w:firstLine="87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ສື່ສານ​ຜົນງານທີ່​ໄດ້​ດັດ​​ແກ້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ຜະລິດ​ຊ້ຳ​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ຜົນງານ​ດ້ານຮູບ​ເງົາ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ຕໍ່​ສາທາລະນະ​ຊົນ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ດ້ວຍ​ລະບົບ​ສື່ສານ​ທີ່​ໃຊ້​ສາຍ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ບໍ່ໃຊ້ສາຍ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5FF3DC3" w14:textId="1E7A37E7" w:rsidR="0038076C" w:rsidRPr="00892EFB" w:rsidRDefault="0038076C" w:rsidP="00A02250">
      <w:pPr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ການດັດ​​ແກ້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ຜົນງານດ້ານສິລະປະກຳ</w:t>
      </w:r>
      <w:r w:rsidR="006014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6014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="00601437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ໃຫ້ເປັນຮູບແບບດ້ານສິລະປະກຳອື່ນ</w:t>
      </w:r>
      <w:r w:rsidR="006014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ການຜະລິດຜົນງານດ້ານຮູບເງົາ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ຕ້ອງ</w:t>
      </w:r>
      <w:r w:rsidR="009C7470" w:rsidRPr="00892EFB">
        <w:rPr>
          <w:rFonts w:ascii="Phetsarath OT" w:eastAsia="Phetsarath OT" w:hAnsi="Phetsarath OT" w:cs="Phetsarath OT" w:hint="cs"/>
          <w:cs/>
          <w:lang w:val="pt-PT" w:bidi="lo-LA"/>
        </w:rPr>
        <w:t>ຂໍ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</w:t>
      </w:r>
      <w:r w:rsidR="00FD7FFD" w:rsidRPr="00892EFB">
        <w:rPr>
          <w:rFonts w:ascii="Phetsarath OT" w:eastAsia="Phetsarath OT" w:hAnsi="Phetsarath OT" w:cs="Phetsarath OT" w:hint="cs"/>
          <w:cs/>
          <w:lang w:val="pt-PT" w:bidi="lo-LA"/>
        </w:rPr>
        <w:t>ນຳ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​ເຈົ້າຂອງລິຂະສິດຕົ້ນສະບັບ</w:t>
      </w:r>
      <w:r w:rsidR="00601437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ໂດຍບໍ່​ສ້າງ​ຄວາມ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ຫາຍ​ຕໍ່</w:t>
      </w:r>
      <w:r w:rsidR="00601437"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ການນຳໃຊ້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</w:t>
      </w:r>
      <w:r w:rsidR="00EE272F"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</w:t>
      </w:r>
      <w:r w:rsidRPr="00892EFB">
        <w:rPr>
          <w:rFonts w:ascii="Phetsarath OT" w:eastAsia="Phetsarath OT" w:hAnsi="Phetsarath OT" w:cs="Phetsarath OT"/>
          <w:strike/>
          <w:cs/>
          <w:lang w:val="pt-PT" w:bidi="lo-LA"/>
        </w:rPr>
        <w:t>​</w:t>
      </w:r>
      <w:r w:rsidR="00E7643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ການສ້າງຮູບເງົາ</w:t>
      </w:r>
      <w:r w:rsidR="0061418E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Pr="00892EFB">
        <w:rPr>
          <w:rFonts w:ascii="Phetsarath OT" w:eastAsia="Phetsarath OT" w:hAnsi="Phetsarath OT" w:cs="Phetsarath OT"/>
          <w:lang w:val="pt-PT"/>
        </w:rPr>
        <w:t>.</w:t>
      </w:r>
      <w:r w:rsidR="00E76433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ຜູ້​ປະດິດ​ຄິດ​ແຕ່ງ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ເຈົ້າ​ຂອງ​ລິ​ຂະ​ສິດ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ຂອງ​ຜົນງານດ້ານວັນນະກຳ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ລະຄອນ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ລະຄອນ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ດົນຕີ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ຜົນງານ​ດ້ານດົນຕີ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ການ​ເຕັ້ນ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ລະຄອນ​ກືກ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ພາບ​</w:t>
      </w:r>
      <w:r w:rsidR="002269ED" w:rsidRPr="00892EFB">
        <w:rPr>
          <w:rFonts w:ascii="Phetsarath OT" w:eastAsia="Phetsarath OT" w:hAnsi="Phetsarath OT" w:cs="Phetsarath OT" w:hint="cs"/>
          <w:cs/>
          <w:lang w:val="pt-PT" w:bidi="lo-LA"/>
        </w:rPr>
        <w:t>ບໍ່ເຄື່ອນໄຫວ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ຜົນງານ​ດ້ານສຽງ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ລວມທັງຮູບ​ພາບ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2269ED" w:rsidRPr="00892EFB">
        <w:rPr>
          <w:rFonts w:ascii="Phetsarath OT" w:eastAsia="Phetsarath OT" w:hAnsi="Phetsarath OT" w:cs="Phetsarath OT" w:hint="cs"/>
          <w:cs/>
          <w:lang w:val="pt-PT" w:bidi="lo-LA"/>
        </w:rPr>
        <w:t>ພາບ​ບໍ່ເຄື່ອນໄຫວ</w:t>
      </w:r>
      <w:r w:rsidR="002269E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ຜົນງານ​ດ້ານ​ສຽງ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ພາບ​ອື່ນຂອງ​ບຸກຄົນ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</w:t>
      </w:r>
      <w:r w:rsidR="0041783F" w:rsidRPr="00892EFB">
        <w:rPr>
          <w:rFonts w:ascii="Phetsarath OT" w:eastAsia="Phetsarath OT" w:hAnsi="Phetsarath OT" w:cs="Phetsarath OT" w:hint="cs"/>
          <w:cs/>
          <w:lang w:val="pt-PT" w:bidi="lo-LA"/>
        </w:rPr>
        <w:t>ແຕ່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ພຽງ​ຜູ້​ດຽວ​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ໃນ​ການ​ດຳ​ເນີນ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ການ​ອະນຸຍາດໃຫ້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6829EB3F" w14:textId="77777777" w:rsidR="00132F43" w:rsidRPr="00892EFB" w:rsidRDefault="0038076C" w:rsidP="00C64943">
      <w:pPr>
        <w:numPr>
          <w:ilvl w:val="0"/>
          <w:numId w:val="109"/>
        </w:numPr>
        <w:tabs>
          <w:tab w:val="left" w:pos="1620"/>
        </w:tabs>
        <w:ind w:left="426" w:firstLine="87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ສະ​ແດງ​ຜົນງານ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່​ສາທາລະນະ​ຊົນ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ດ້ວຍວິທີ​ການ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ຂະ​ບວນການໃດໜຶ່ງ</w:t>
      </w:r>
      <w:r w:rsidR="00EF40DF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ໂດ​ຍສະ​ເພາະ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ເມື່ອມີການບັນທຶກສຽງ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ເພື່ອ​ສະ​ແດງ​ຜົນງານ​ທີ່​ມີລິ​ຂະ​ສິດ​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</w:t>
      </w:r>
      <w:r w:rsidR="00EF40DF" w:rsidRPr="00892EFB">
        <w:rPr>
          <w:rFonts w:ascii="Phetsarath OT" w:eastAsia="Phetsarath OT" w:hAnsi="Phetsarath OT" w:cs="Phetsarath OT" w:hint="cs"/>
          <w:cs/>
          <w:lang w:val="pt-PT" w:bidi="lo-LA"/>
        </w:rPr>
        <w:t>ວິທີການ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ຖ່າຍ​ທອດ​ສຽງ</w:t>
      </w:r>
      <w:r w:rsidR="0007712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9573BF" w:rsidRPr="00892EFB">
        <w:rPr>
          <w:rFonts w:ascii="Phetsarath OT" w:eastAsia="Phetsarath OT" w:hAnsi="Phetsarath OT" w:cs="Phetsarath OT" w:hint="cs"/>
          <w:cs/>
          <w:lang w:val="pt-PT" w:bidi="lo-LA"/>
        </w:rPr>
        <w:t>ຜ່ານ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</w:t>
      </w:r>
      <w:r w:rsidR="009573BF" w:rsidRPr="00892EFB">
        <w:rPr>
          <w:rFonts w:ascii="Phetsarath OT" w:eastAsia="Phetsarath OT" w:hAnsi="Phetsarath OT" w:cs="Phetsarath OT" w:hint="cs"/>
          <w:cs/>
          <w:lang w:val="pt-PT" w:bidi="lo-LA"/>
        </w:rPr>
        <w:t>ລະບົບການສື່ສານ</w:t>
      </w:r>
      <w:r w:rsidR="008444FA"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</w:t>
      </w:r>
      <w:r w:rsidR="008444FA" w:rsidRPr="00892EFB">
        <w:rPr>
          <w:rFonts w:ascii="Phetsarath OT" w:eastAsia="Phetsarath OT" w:hAnsi="Phetsarath OT" w:cs="Phetsarath OT"/>
          <w:lang w:val="pt-PT" w:bidi="lo-LA"/>
        </w:rPr>
        <w:t xml:space="preserve">; </w:t>
      </w:r>
    </w:p>
    <w:p w14:paraId="10FE8354" w14:textId="0B2873F5" w:rsidR="00132F43" w:rsidRPr="00892EFB" w:rsidRDefault="0038076C" w:rsidP="00C64943">
      <w:pPr>
        <w:numPr>
          <w:ilvl w:val="0"/>
          <w:numId w:val="109"/>
        </w:numPr>
        <w:tabs>
          <w:tab w:val="left" w:pos="1620"/>
        </w:tabs>
        <w:ind w:left="426" w:firstLine="87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</w:t>
      </w:r>
      <w:r w:rsidR="0033305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F5184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7F518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D477F">
        <w:rPr>
          <w:rFonts w:ascii="Phetsarath OT" w:eastAsia="Phetsarath OT" w:hAnsi="Phetsarath OT" w:cs="Phetsarath OT" w:hint="cs"/>
          <w:cs/>
          <w:lang w:val="pt-PT" w:bidi="lo-LA"/>
        </w:rPr>
        <w:t xml:space="preserve">ເຜີຍແຜ່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="009332EA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​ຕໍ່​ສາທາລະນະ​ຊົນ</w:t>
      </w:r>
      <w:r w:rsidR="006D477F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D7E38">
        <w:rPr>
          <w:rFonts w:ascii="Phetsarath OT" w:eastAsia="Phetsarath OT" w:hAnsi="Phetsarath OT" w:cs="Phetsarath OT" w:hint="cs"/>
          <w:cs/>
          <w:lang w:val="pt-PT" w:bidi="lo-LA"/>
        </w:rPr>
        <w:t>ດ້ວຍ​ວິ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​ທີ​ການ​ໃດໜຶ່ງ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C6BC2F3" w14:textId="730770DD" w:rsidR="002A6164" w:rsidRDefault="0038076C" w:rsidP="002A6164">
      <w:pPr>
        <w:numPr>
          <w:ilvl w:val="0"/>
          <w:numId w:val="109"/>
        </w:numPr>
        <w:tabs>
          <w:tab w:val="left" w:pos="1620"/>
        </w:tabs>
        <w:ind w:left="426" w:firstLine="87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ແປຜົນງານການສະ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ແດງ</w:t>
      </w:r>
      <w:r w:rsidRPr="00892EFB">
        <w:rPr>
          <w:rFonts w:ascii="Phetsarath OT" w:eastAsia="Phetsarath OT" w:hAnsi="Phetsarath OT" w:cs="Phetsarath OT"/>
          <w:lang w:val="pt-PT"/>
        </w:rPr>
        <w:t>​​.</w:t>
      </w:r>
    </w:p>
    <w:p w14:paraId="38FE9D87" w14:textId="77777777" w:rsidR="00B133AD" w:rsidRPr="00892EFB" w:rsidRDefault="00B133AD" w:rsidP="00B133AD">
      <w:pPr>
        <w:tabs>
          <w:tab w:val="left" w:pos="1620"/>
        </w:tabs>
        <w:ind w:left="1302"/>
        <w:jc w:val="both"/>
        <w:rPr>
          <w:rFonts w:ascii="Phetsarath OT" w:eastAsia="Phetsarath OT" w:hAnsi="Phetsarath OT" w:cs="Phetsarath OT"/>
          <w:lang w:val="pt-PT"/>
        </w:rPr>
      </w:pPr>
    </w:p>
    <w:p w14:paraId="5D11C8B7" w14:textId="2B488D1B" w:rsidR="0038076C" w:rsidRPr="00892EFB" w:rsidRDefault="0038076C" w:rsidP="006F7F6B">
      <w:pPr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bCs/>
          <w:lang w:val="pt-PT"/>
        </w:rPr>
        <w:t xml:space="preserve">102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ການລະ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ເມີດ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ສິດດ້ານ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ຈາລິ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ຍະ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ທຳ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ສິດດ້ານ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ເສດຖະກິດ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</w:p>
    <w:p w14:paraId="0E4E0434" w14:textId="3B59DF2C" w:rsidR="0038076C" w:rsidRPr="00892EFB" w:rsidRDefault="0038076C" w:rsidP="00587403">
      <w:pPr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/>
        </w:rPr>
        <w:softHyphen/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ຫຼື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892EFB">
        <w:rPr>
          <w:rFonts w:ascii="Phetsarath OT" w:eastAsia="Phetsarath OT" w:hAnsi="Phetsarath OT" w:cs="Phetsarath OT"/>
          <w:lang w:val="pt-PT"/>
        </w:rPr>
        <w:softHyphen/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ຈັດຕັ້ງອື່ນ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ບໍ່ສາມາດດຳເນີນການໃດໆ</w:t>
      </w:r>
      <w:r w:rsidR="00587403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33305C" w:rsidRPr="00892EFB">
        <w:rPr>
          <w:rFonts w:ascii="Phetsarath OT" w:eastAsia="Phetsarath OT" w:hAnsi="Phetsarath OT" w:cs="Phetsarath OT"/>
          <w:cs/>
          <w:lang w:val="pt-PT"/>
        </w:rPr>
        <w:t>100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ກົດໝາຍສະບັບນີ້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ຖ້າບໍ່ໄດ້ຮັບອະນຸຍາດ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ຈາກຜູ້ປະດິດຄິດແຕ່ງ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ການດຳເນີນການທີ່ບໍ່ໄດ້ຮັບອະນຸ</w:t>
      </w:r>
      <w:r w:rsidR="006F7F6B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ຍາດ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ຈະຖືເປັນ</w:t>
      </w:r>
      <w:r w:rsidRPr="00892EFB">
        <w:rPr>
          <w:rFonts w:ascii="Phetsarath OT" w:eastAsia="Phetsarath OT" w:hAnsi="Phetsarath OT" w:cs="Phetsarath OT"/>
          <w:lang w:val="pt-PT"/>
        </w:rPr>
        <w:softHyphen/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892EFB">
        <w:rPr>
          <w:rFonts w:ascii="Phetsarath OT" w:eastAsia="Phetsarath OT" w:hAnsi="Phetsarath OT" w:cs="Phetsarath OT"/>
          <w:lang w:val="pt-PT"/>
        </w:rPr>
        <w:softHyphen/>
      </w:r>
      <w:r w:rsidRPr="00892EFB">
        <w:rPr>
          <w:rFonts w:ascii="Phetsarath OT" w:eastAsia="Phetsarath OT" w:hAnsi="Phetsarath OT" w:cs="Phetsarath OT" w:hint="cs"/>
          <w:cs/>
          <w:lang w:bidi="lo-LA"/>
        </w:rPr>
        <w:t>ລະເມີດສິດດ້ານ</w:t>
      </w:r>
      <w:r w:rsidRPr="00892EFB">
        <w:rPr>
          <w:rFonts w:ascii="Phetsarath OT" w:eastAsia="Phetsarath OT" w:hAnsi="Phetsarath OT" w:cs="Phetsarath OT"/>
          <w:lang w:val="pt-PT"/>
        </w:rPr>
        <w:softHyphen/>
      </w:r>
      <w:r w:rsidRPr="00892EFB">
        <w:rPr>
          <w:rFonts w:ascii="Phetsarath OT" w:eastAsia="Phetsarath OT" w:hAnsi="Phetsarath OT" w:cs="Phetsarath OT" w:hint="cs"/>
          <w:cs/>
          <w:lang w:bidi="lo-LA"/>
        </w:rPr>
        <w:t>ຈາລິຍະທຳຂອງຜູ້ປະດິດຄິດແຕ່ງ</w:t>
      </w:r>
      <w:r w:rsidR="007E323D" w:rsidRPr="00892EFB">
        <w:rPr>
          <w:rFonts w:ascii="Phetsarath OT" w:eastAsia="Phetsarath OT" w:hAnsi="Phetsarath OT" w:cs="Phetsarath OT" w:hint="cs"/>
          <w:cs/>
          <w:lang w:bidi="lo-LA"/>
        </w:rPr>
        <w:t>,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ເວັ້ນ</w:t>
      </w:r>
      <w:r w:rsidR="0024239C" w:rsidRPr="00892EFB">
        <w:rPr>
          <w:rFonts w:ascii="Phetsarath OT" w:eastAsia="Phetsarath OT" w:hAnsi="Phetsarath OT" w:cs="Phetsarath OT" w:hint="cs"/>
          <w:cs/>
          <w:lang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ແຕ່ກົດໝາຍໄດ້ກຳນົດໄວ້ເປັນຢ່າງອື່ນ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203EBB2" w14:textId="252750C9" w:rsidR="0038076C" w:rsidRPr="00892EFB" w:rsidRDefault="0038076C" w:rsidP="00587403">
      <w:pPr>
        <w:ind w:left="426" w:firstLine="792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softHyphen/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/>
          <w:lang w:val="pt-PT" w:bidi="lo-LA"/>
        </w:rPr>
        <w:softHyphen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ຈັດຕັ້ງອື່ນ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ບໍ່ສາມາດດຳເນີນການໃດໆ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FB6180" w:rsidRPr="00892EFB">
        <w:rPr>
          <w:rFonts w:ascii="Phetsarath OT" w:eastAsia="Phetsarath OT" w:hAnsi="Phetsarath OT" w:cs="Phetsarath OT"/>
          <w:cs/>
          <w:lang w:val="pt-PT"/>
        </w:rPr>
        <w:t>101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ກົດໝາຍສະບັບນີ້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ຖ້າບໍ່ໄດ້ຮັບອະນຸຍາດ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ຈາກເຈົ້າຂອງລິຂະສິດ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ການດຳເນີນການທີ່ບໍ່ໄດ້ຮັບອະນຸ</w:t>
      </w:r>
      <w:r w:rsidR="00132F4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ຍາດ</w:t>
      </w:r>
      <w:r w:rsidR="00EE266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ຈະຖືເປັນ</w:t>
      </w:r>
      <w:r w:rsidRPr="00892EFB">
        <w:rPr>
          <w:rFonts w:ascii="Phetsarath OT" w:eastAsia="Phetsarath OT" w:hAnsi="Phetsarath OT" w:cs="Phetsarath OT"/>
          <w:lang w:val="pt-PT" w:bidi="lo-LA"/>
        </w:rPr>
        <w:softHyphen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/>
          <w:lang w:val="pt-PT" w:bidi="lo-LA"/>
        </w:rPr>
        <w:softHyphen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ລະເມີດສິດດ້ານເສດຖະກິດຂອງເຈົ້າຂອງລິຂະສິດ</w:t>
      </w:r>
      <w:r w:rsidR="007F554B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ແຕ່ກົດໝາຍໄດ້ກຳນົດໄວ້ເປັນຢ່າງອື່ນ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4B75FD54" w14:textId="2B50FBC0" w:rsidR="0038076C" w:rsidRDefault="0038076C" w:rsidP="006F7F6B">
      <w:pPr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ເຈົ້າຂອງລິຂະສິດ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ມີສິດປົກ​ປ້ອງຜົນປະໂຫຍດຂອງຕົນຕາມກົດໝາຍ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ຈາກ​ການລະ​ເມີດສິດ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ດ້ານຈາລິຍະທຳ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ດ້ານເສດຖະກິດ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ເຊັ່ນ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ສິດຮ້ອງຟ້ອງ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ສິດໄດ້ຮັບການຊົດເຊີຍ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ຈາກຄວາມ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ຫາຍທີ່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ໄດ້ກໍ່ຂຶ້ນ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4488DAD" w14:textId="77777777" w:rsidR="00530D0A" w:rsidRPr="00892EFB" w:rsidRDefault="00530D0A" w:rsidP="006F7F6B">
      <w:pPr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5B8C8563" w14:textId="665FDC94" w:rsidR="0038076C" w:rsidRPr="00892EFB" w:rsidRDefault="0038076C" w:rsidP="006F7F6B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>103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4462F9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4462F9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ປັບປຸງ</w:t>
      </w:r>
      <w:r w:rsidR="004462F9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ລິ​ຂະ​ສິດຕໍ່​​​ໂປຣແກຣມ​ຄອມ​ພິວ​ເຕີ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ການ​ລວບ​ລວມຂໍ້​ມູນ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38E61F9A" w14:textId="2A585A53" w:rsidR="00EF40DF" w:rsidRPr="00892EFB" w:rsidRDefault="0038076C" w:rsidP="006F7F6B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ໂປຣແກຣມຄອມ​ພິວ​ເຕີ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ຊຸດ​ຄຳ​ສັ່ງ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ສິ່ງ​​ໃດໜຶ່ງ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ທີ່​ນຳ​ໄປ​ໃຊ້​ກັບ​ເຄື່ອງ​ຄອມ​ພິວ​ເຕີ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ເພື່ອ​ເຮັດ​ໃຫ້​ເຄື່ອງ​ນັ້ນ​ທຳ​ງານ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ເພື່ອ​ໃຫ້​ໄດ</w:t>
      </w:r>
      <w:r w:rsidRPr="00892EFB">
        <w:rPr>
          <w:rStyle w:val="PageNumber"/>
          <w:rFonts w:ascii="Phetsarath OT" w:eastAsia="Phetsarath OT" w:hAnsi="Phetsarath OT" w:cs="Phetsarath OT" w:hint="cs"/>
          <w:cs/>
          <w:lang w:val="pt-PT" w:bidi="lo-LA"/>
        </w:rPr>
        <w:t>້​ຮັບ​ຜົນຢ່າງ​ໃດ​ຢ່າງໜຶ່ງ</w:t>
      </w:r>
      <w:r w:rsidRPr="00892EFB">
        <w:rPr>
          <w:rStyle w:val="PageNumber"/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ບໍ່​ວ່າ​​ພາສາ​ໂປຣ​ແກຣມຄອມ​ພິວ​ເຕີ​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ຈະມີລັກສະ​ນະ​ໃດ​ກໍ​ຕາມ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ຈະ​ໄດ້ຮັບ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ການປົກ​ປ້ອງຄືກັນ​ກັບ​ຜົນ​ງານ​​ດ້ານ​ວັນນະ​ກຳ​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82289" w:rsidRPr="00892EFB">
        <w:rPr>
          <w:rFonts w:ascii="Phetsarath OT" w:eastAsia="Phetsarath OT" w:hAnsi="Phetsarath OT" w:cs="Phetsarath OT" w:hint="cs"/>
          <w:cs/>
          <w:lang w:val="pt-PT" w:bidi="lo-LA"/>
        </w:rPr>
        <w:t>ເຖິງວ່າ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ຈະ​ຢູ່​ໃນ​ຮູບ​ແບບ</w:t>
      </w:r>
      <w:r w:rsidR="00453B2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="00453B23" w:rsidRPr="00892EFB">
        <w:rPr>
          <w:rFonts w:ascii="Phetsarath OT" w:eastAsia="Phetsarath OT" w:hAnsi="Phetsarath OT" w:cs="Phetsarath OT" w:hint="cs"/>
          <w:cs/>
          <w:lang w:val="pt-PT" w:bidi="lo-LA"/>
        </w:rPr>
        <w:t>ລະຫັດ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ກຳ​ເນີ​ດ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23D71" w:rsidRPr="00892EFB">
        <w:rPr>
          <w:rFonts w:ascii="Phetsarath OT" w:eastAsia="Phetsarath OT" w:hAnsi="Phetsarath OT" w:cs="Phetsarath OT" w:hint="cs"/>
          <w:cs/>
          <w:lang w:val="pt-PT" w:bidi="lo-LA"/>
        </w:rPr>
        <w:t>ລະຫັດ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​ວັດຖຸ</w:t>
      </w:r>
      <w:r w:rsidR="004462F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</w:t>
      </w:r>
      <w:r w:rsidR="0000519F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F58AABD" w14:textId="3B63A76C" w:rsidR="008E0E64" w:rsidRPr="00892EFB" w:rsidRDefault="0038076C" w:rsidP="006F7F6B">
      <w:pPr>
        <w:ind w:left="426" w:firstLine="778"/>
        <w:jc w:val="both"/>
        <w:rPr>
          <w:rFonts w:ascii="Phetsarath OT" w:eastAsia="Phetsarath OT" w:hAnsi="Phetsarath OT" w:cs="Phetsarath OT"/>
          <w:cs/>
          <w:lang w:val="pt-PT" w:bidi="lo-LA"/>
        </w:rPr>
      </w:pP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ການ​ລວບ​ລວມຂໍ້​ມູນ</w:t>
      </w:r>
      <w:r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ແມ່ນ</w:t>
      </w:r>
      <w:r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ການ​ທ້ອນ​ໂຮມ​ຂໍ້​ມູນ</w:t>
      </w:r>
      <w:r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ວັດ​ຖຸ​ອື່ນ​</w:t>
      </w:r>
      <w:r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ບໍ່​ວ່າ​ຈະ​ອ່ານ​ດ້ວຍ​ເຄື່ອງ​ຈັກ</w:t>
      </w:r>
      <w:r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EE4C95" w:rsidRPr="000D757E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ໃນ​ຮູບ</w:t>
      </w:r>
      <w:r w:rsidR="000D757E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​ແບບ​ອື່ນ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ຊຶ່ງ​​ເຫດຜົນ​ໃນ​ການ​ຄັດ​ເລືອກ​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ການຈັດ​ລຽງ​ເນື້ອ​ໃນ​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="00E077A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ເພື່ອປະກອບເຂົ້າ​ກັນໃຫ້​ເປັນ​ການ​ປະ​</w:t>
      </w:r>
      <w:r w:rsidR="004F408E" w:rsidRPr="00892EFB">
        <w:rPr>
          <w:rFonts w:ascii="Phetsarath OT" w:eastAsia="Phetsarath OT" w:hAnsi="Phetsarath OT" w:cs="Phetsarath OT" w:hint="cs"/>
          <w:cs/>
          <w:lang w:val="pt-PT" w:bidi="lo-LA"/>
        </w:rPr>
        <w:t>ດິດ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ຄິດ​ແຕ່ງ​ທາງ​ປັນຍາ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5426B" w:rsidRPr="00892EFB">
        <w:rPr>
          <w:rFonts w:ascii="Phetsarath OT" w:eastAsia="Phetsarath OT" w:hAnsi="Phetsarath OT" w:cs="Phetsarath OT" w:hint="cs"/>
          <w:cs/>
          <w:lang w:val="pt-PT" w:bidi="lo-LA"/>
        </w:rPr>
        <w:t>ກໍ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ຈະ​ໄດ້ຮັບ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ການປົກ​ປ້ອງຄືກັນ​ກັບ​ຜົນ​ງານ​​ດ້ານ​ວັນນະ​ກຳ​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ການ​ປົກ​ປ້ອງ​ລິ​ຂະ​ສິດຂອງການ​ລວບ​ລວມຂໍ້​ມູນ​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ບໍ່ໃຫ້​ກວມ​ເອົາ​ຂໍ້​ມູນ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ວັດ​ຖຸ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ນັ້ນ​ເອງ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ບໍ່​ສ້າງ​ຜົນ​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ຕໍ່​ລິ​ຂະ​ສິດ​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ຂອງ​ຂໍ້​ມູນ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ວັດ​ຖຸ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Pr="00892EFB">
        <w:rPr>
          <w:rFonts w:ascii="Phetsarath OT" w:eastAsia="Phetsarath OT" w:hAnsi="Phetsarath OT" w:cs="Phetsarath OT"/>
          <w:lang w:val="pt-PT"/>
        </w:rPr>
        <w:t>.​</w:t>
      </w:r>
    </w:p>
    <w:p w14:paraId="379AF4A5" w14:textId="77777777" w:rsidR="008E0E64" w:rsidRDefault="008E0E64">
      <w:pPr>
        <w:ind w:right="29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1B272866" w14:textId="77777777" w:rsidR="00F92A07" w:rsidRPr="00892EFB" w:rsidRDefault="00F92A07">
      <w:pPr>
        <w:ind w:right="29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409AF2F6" w14:textId="50F9B3D7" w:rsidR="0038076C" w:rsidRPr="00892EFB" w:rsidRDefault="0038076C" w:rsidP="006F7F6B">
      <w:pPr>
        <w:ind w:left="1451" w:right="-144" w:hanging="1451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3622B" w:rsidRPr="00892EFB">
        <w:rPr>
          <w:rFonts w:ascii="Phetsarath OT" w:eastAsia="Phetsarath OT" w:hAnsi="Phetsarath OT" w:cs="Phetsarath OT"/>
          <w:b/>
          <w:lang w:val="pt-PT"/>
        </w:rPr>
        <w:t>104</w:t>
      </w:r>
      <w:r w:rsidR="00FB6180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ຜົນ​ງານທີ່ໄດ້ມາຈາກຜົນງານດ້ານສິລະ​ປະກຳ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ວັນນະ​ກຳ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ພື້ນ​ເມືອງ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3679D9D" w14:textId="2E5A2FBC" w:rsidR="0038076C" w:rsidRPr="00892EFB" w:rsidRDefault="0038076C" w:rsidP="006F7F6B">
      <w:pPr>
        <w:tabs>
          <w:tab w:val="left" w:pos="1176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ທີ່​ໄດ້ມາຈາກ​ຜົນງານ​ດ້ານ​ສິລະ​ປະກຳ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ພື້ນເມືອງ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ຈະ​​ໄດ້​ຮັບ​ການ​ປົກ​ປ້ອງ​​ລິ​ຂະ​ສິດ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ໂດຍ​ບໍ່ແຕະຕ້ອງ​ສິດ​ຂອງ​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ໃນການສ້າງຜົນງານຕົ້ນສະບັບ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ຈາກຜົນງານ​ດ້ານ​ສິລະ​ປະກຳ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70970">
        <w:rPr>
          <w:rFonts w:ascii="Phetsarath OT" w:eastAsia="Phetsarath OT" w:hAnsi="Phetsarath OT" w:cs="Phetsarath OT"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ພື້ນ​ເມືອງ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ອັນ​ດຽວ​ກັນ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077AC">
        <w:rPr>
          <w:rFonts w:ascii="Phetsarath OT" w:eastAsia="Phetsarath OT" w:hAnsi="Phetsarath OT" w:cs="Phetsarath OT" w:hint="cs"/>
          <w:cs/>
          <w:lang w:val="pt-PT" w:bidi="lo-LA"/>
        </w:rPr>
        <w:t>ໃນການສືບຕໍ່​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ຫາ​ຜົນ​ປະ​ໂຫຍ​ດ</w:t>
      </w:r>
      <w:r w:rsidR="00996736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96736" w:rsidRPr="00892EFB">
        <w:rPr>
          <w:rFonts w:ascii="Phetsarath OT" w:eastAsia="Phetsarath OT" w:hAnsi="Phetsarath OT" w:cs="Phetsarath OT" w:hint="cs"/>
          <w:cs/>
          <w:lang w:val="pt-PT" w:bidi="lo-LA"/>
        </w:rPr>
        <w:t>ຈາກຜົນ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ງານ​ດ້ານສິລະ​ປະກຳ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</w:t>
      </w:r>
      <w:r w:rsidR="00B70970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ກຳພື້ນ​ເມືອງດັ່ງກ່າວ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9164623" w14:textId="66C9C36F" w:rsidR="0038076C" w:rsidRPr="00892EFB" w:rsidRDefault="0038076C" w:rsidP="006F7F6B">
      <w:pPr>
        <w:tabs>
          <w:tab w:val="left" w:pos="1176"/>
        </w:tabs>
        <w:ind w:left="426" w:firstLine="73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B50A8F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​ສະ​ສົມຜົນງານ​ດ້ານ​ສິລະ​ປະກຳ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ພື້ນ​ເມືອງ</w:t>
      </w:r>
      <w:r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ຈະ​ໄດ້​ຮັບ​ການ​ປົກ​ປ້ອງ​​ລິ​ຂະ​ສິດ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ໂດຍ​ບໍ່ແຕະຕ້ອງ​ສິດ​ຂອງ​</w:t>
      </w:r>
      <w:r w:rsidR="00C8562A" w:rsidRPr="00892EFB">
        <w:rPr>
          <w:rFonts w:ascii="Phetsarath OT" w:eastAsia="Phetsarath OT" w:hAnsi="Phetsarath OT" w:cs="Phetsarath OT" w:hint="cs"/>
          <w:cs/>
          <w:lang w:val="pt-PT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ໃນການ​ສະ​ສົມ​ຜົນງານ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ທີ່​ຄ້າຍຄື​ກັນ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ສືບຕໍ່​ບອກ​ເລົ່າ​ເລື່ອງ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ຜະລິດ​ຊ້ຳ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ປັບ​ປ່ຽນ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ຂາຍຜົນງານ​ພື້ນ​ເມືອງ</w:t>
      </w:r>
      <w:r w:rsidRPr="00892EFB">
        <w:rPr>
          <w:rFonts w:ascii="Phetsarath OT" w:eastAsia="Phetsarath OT" w:hAnsi="Phetsarath OT" w:cs="Phetsarath OT"/>
          <w:lang w:val="pt-PT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ຢູ່ໃນ​ການ​​ສະສົມດັ່ງກ່າວ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2FDE7EA" w14:textId="77777777" w:rsidR="00B72BE7" w:rsidRPr="00892EFB" w:rsidRDefault="00B72BE7" w:rsidP="00031D74">
      <w:pPr>
        <w:rPr>
          <w:rFonts w:ascii="Phetsarath OT" w:eastAsia="Phetsarath OT" w:hAnsi="Phetsarath OT" w:cs="Phetsarath OT"/>
          <w:b/>
          <w:lang w:val="pt-PT" w:bidi="lo-LA"/>
        </w:rPr>
      </w:pPr>
    </w:p>
    <w:p w14:paraId="6984BFE6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5</w:t>
      </w:r>
    </w:p>
    <w:p w14:paraId="24C2DC42" w14:textId="77777777" w:rsidR="0038076C" w:rsidRPr="00892EFB" w:rsidRDefault="00915E9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ເຈົ້າຂອງ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ສິດ​ກ່ຽວຂ້ອງ​ກັບ​ລິ​ຂະ​ສິດ</w:t>
      </w:r>
    </w:p>
    <w:p w14:paraId="6288938F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2C91CF02" w14:textId="375358CC" w:rsidR="0038076C" w:rsidRPr="00892EFB" w:rsidRDefault="0038076C" w:rsidP="00C6431B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="008A0622"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="00CE08F9" w:rsidRPr="00892EFB">
        <w:rPr>
          <w:rFonts w:ascii="Phetsarath OT" w:eastAsia="Phetsarath OT" w:hAnsi="Phetsarath OT" w:cs="Phetsarath OT"/>
          <w:b/>
          <w:bCs/>
          <w:lang w:val="pt-PT"/>
        </w:rPr>
        <w:t>105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915E9C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915E9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ເຈົ້າຂອງ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ສິດ​ກ່ຽວຂ້ອງ​ກັບ​ລິ​ຂະ​ສິດ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70BF5571" w14:textId="77A318DA" w:rsidR="0038076C" w:rsidRPr="00892EFB" w:rsidRDefault="0038076C" w:rsidP="00C6431B">
      <w:pPr>
        <w:ind w:left="720" w:firstLine="48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ເຈົ້າຂອງສິດກ່ຽວຂ້ອງກັບລິຂະສິດ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C6431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: </w:t>
      </w:r>
    </w:p>
    <w:p w14:paraId="773DC875" w14:textId="77777777" w:rsidR="0038076C" w:rsidRPr="00892EFB" w:rsidRDefault="0038076C" w:rsidP="00C64943">
      <w:pPr>
        <w:numPr>
          <w:ilvl w:val="0"/>
          <w:numId w:val="82"/>
        </w:numPr>
        <w:tabs>
          <w:tab w:val="left" w:pos="1560"/>
        </w:tabs>
        <w:ind w:left="720" w:firstLine="59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ຜູ້​ສະ​ແດງ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18402CD0" w14:textId="77777777" w:rsidR="0038076C" w:rsidRPr="00892EFB" w:rsidRDefault="0038076C" w:rsidP="00C64943">
      <w:pPr>
        <w:numPr>
          <w:ilvl w:val="0"/>
          <w:numId w:val="82"/>
        </w:numPr>
        <w:tabs>
          <w:tab w:val="left" w:pos="1560"/>
        </w:tabs>
        <w:ind w:left="720" w:firstLine="59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ຜູ້​ຜະລິດ​ການ​ບັນທຶກ​ສຽງ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103E839" w14:textId="77777777" w:rsidR="0038076C" w:rsidRPr="00892EFB" w:rsidRDefault="0038076C" w:rsidP="00C64943">
      <w:pPr>
        <w:numPr>
          <w:ilvl w:val="0"/>
          <w:numId w:val="82"/>
        </w:numPr>
        <w:tabs>
          <w:tab w:val="left" w:pos="1560"/>
        </w:tabs>
        <w:ind w:left="720" w:firstLine="59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ຜູ້​ກະຈາຍສຽງ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ອົງ​ການ​ກະຈາ​ຍສຽງ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DF0C98B" w14:textId="77777777" w:rsidR="0038076C" w:rsidRPr="00892EFB" w:rsidRDefault="0038076C">
      <w:pPr>
        <w:ind w:left="1440"/>
        <w:jc w:val="both"/>
        <w:rPr>
          <w:rFonts w:ascii="Phetsarath OT" w:eastAsia="Phetsarath OT" w:hAnsi="Phetsarath OT" w:cs="Phetsarath OT"/>
          <w:lang w:val="pt-PT"/>
        </w:rPr>
      </w:pPr>
    </w:p>
    <w:p w14:paraId="5970B6A1" w14:textId="14A20AEB" w:rsidR="0038076C" w:rsidRPr="00892EFB" w:rsidRDefault="0038076C" w:rsidP="00C435DD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CE08F9" w:rsidRPr="00892EFB">
        <w:rPr>
          <w:rFonts w:ascii="Phetsarath OT" w:eastAsia="Phetsarath OT" w:hAnsi="Phetsarath OT" w:cs="Phetsarath OT"/>
          <w:b/>
          <w:bCs/>
          <w:lang w:val="pt-PT"/>
        </w:rPr>
        <w:t>106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96173E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96173E" w:rsidRPr="00892EFB">
        <w:rPr>
          <w:rFonts w:ascii="Phetsarath OT" w:eastAsia="Phetsarath OT" w:hAnsi="Phetsarath OT" w:cs="Phetsarath OT"/>
          <w:bCs/>
          <w:cs/>
          <w:lang w:val="pt-PT" w:bidi="lo-LA"/>
        </w:rPr>
        <w:t>ປັບປຸງ</w:t>
      </w:r>
      <w:r w:rsidR="0096173E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ສິດ​ດ້ານ​ຈາລິ​ຍະ​ທຳ​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ຂອງ​ຜູ້​ສະ​ແດ​ງ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A238840" w14:textId="77E8C14B" w:rsidR="00755CB7" w:rsidRPr="00892EFB" w:rsidRDefault="00755CB7" w:rsidP="00C435DD">
      <w:p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ເຖິງວ່າຜູ້ສະ​ແດງ​ໄດ້​ມີການ​ໂອນ​ສິດດ້ານເສດຖະກິດຂອງຕົນ​ແລ້ວກໍຕາມ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ໂດຍ​ອີງ​ໃສ່​ການສະ​ແດງ​ສົດ​ຂອງ​ຜູ້ກ່ຽວ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ການ​ສະ​ແດງ​ທີ່​ມີ​ການ​ບັນທຶກ​ສຽງນັ້ນ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ຜູ້ກ່ຽວ</w:t>
      </w:r>
      <w:r w:rsidR="00D84EA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​ຍັງ​ມີ​ສິດດ້ານຈາລິຍະທຳ ກ່ຽວກັບການ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​ອ້າງ​​ເຖິງ​​ສິດ​ໃນ​ການສະ​ແດງ​ຂອງ​ຕົນ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ເວັ້ນເສຍແຕ່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ບໍ່ສາມາດບົ່ງຊື່ຜູ້ສະແດງໄດ້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ມີສິດຄັດຄ້ານ</w:t>
      </w:r>
      <w:r w:rsidR="004D03E7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​​ການ​ບິດ​ເບືອນ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ການຕັດຮອນ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ການ​ດັດ​ແກ້​ອື່ນ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ຕໍ່​ການສະ​ແດງ​ຂອງ​ຕົນ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ຊຶ່ງຈະ​ສ້າງ​ຄວາມເສື່ອມ​ເສຍ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ຕໍ່ກຽດ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ຊື່​ສຽງ​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ຂອງຜູ້ສະແດງ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2FC0C96" w14:textId="2E6DA5B5" w:rsidR="0038076C" w:rsidRPr="00892EFB" w:rsidRDefault="0038076C" w:rsidP="00C435DD">
      <w:p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ພາຍຫຼັງ​ຜູ້ສະ​ແດງ​ໄດ້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ຊີວິດແລ້ວ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ສິດດ້ານຈາລິຍະທຳຂອງຜູ້ກ່ຽວ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ກໍ​ຈະ​ຮັກສາ​ໄວ້​ຈົນ​ກວ່າ​ສິດ​ດ້ານ​ເສດຖະກິດ​ຈະສິ້ນສຸດລົງ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ຜູ້​ສືບ​ທອດຂອງຜູ້ກ່ຽວ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ກໍຈະ​ສາມາດ​ນຳໃຊ້​ໄດ້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ຖ້າ​ຫາກ​ຜູ້ກ່ຽວບໍ່​ໄດ້​ມອບ​ສິດ​ດັ່ງກ່າວ​ໃຫ້</w:t>
      </w:r>
      <w:r w:rsidR="00036CA2" w:rsidRPr="00892EFB">
        <w:rPr>
          <w:rFonts w:ascii="Phetsarath OT" w:eastAsia="Phetsarath OT" w:hAnsi="Phetsarath OT" w:cs="Phetsarath OT" w:hint="cs"/>
          <w:cs/>
          <w:lang w:val="pt-PT" w:bidi="lo-LA"/>
        </w:rPr>
        <w:t>ບຸກ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ຄົນ​ອື່ນ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77B9C677" w14:textId="77777777" w:rsidR="00662265" w:rsidRPr="00892EFB" w:rsidRDefault="00662265">
      <w:pPr>
        <w:ind w:firstLine="567"/>
        <w:jc w:val="both"/>
        <w:rPr>
          <w:rFonts w:ascii="Phetsarath OT" w:eastAsia="Phetsarath OT" w:hAnsi="Phetsarath OT" w:cs="Phetsarath OT"/>
          <w:bCs/>
          <w:cs/>
          <w:lang w:val="pt-PT" w:bidi="lo-LA"/>
        </w:rPr>
      </w:pPr>
    </w:p>
    <w:p w14:paraId="46E35625" w14:textId="67DCECE2" w:rsidR="0038076C" w:rsidRPr="00892EFB" w:rsidRDefault="0038076C" w:rsidP="00662265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CF0B7A" w:rsidRPr="00892EFB">
        <w:rPr>
          <w:rFonts w:ascii="Phetsarath OT" w:eastAsia="Phetsarath OT" w:hAnsi="Phetsarath OT" w:cs="Phetsarath OT"/>
          <w:b/>
          <w:bCs/>
          <w:lang w:val="pt-PT"/>
        </w:rPr>
        <w:t>107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ປັບປຸງ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ສິດດ້ານ​ເສດຖະກິດ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ຂອງ​ຜູ້​ສະ​ແດງ</w:t>
      </w:r>
    </w:p>
    <w:p w14:paraId="1A6CA382" w14:textId="77777777" w:rsidR="0038076C" w:rsidRPr="00892EFB" w:rsidRDefault="0038076C" w:rsidP="00662265">
      <w:pPr>
        <w:ind w:left="720" w:firstLine="48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ມີ​ສິດແຕ່​ພຽງ​ຜູ້​ດຽວ​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ໃນ​ການ​ກະທຳ​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54C97270" w14:textId="6AEF3B7C" w:rsidR="0038076C" w:rsidRPr="00892EFB" w:rsidRDefault="0038076C" w:rsidP="00C64943">
      <w:pPr>
        <w:numPr>
          <w:ilvl w:val="0"/>
          <w:numId w:val="5"/>
        </w:numPr>
        <w:tabs>
          <w:tab w:val="left" w:pos="1440"/>
          <w:tab w:val="left" w:pos="1560"/>
          <w:tab w:val="left" w:pos="1985"/>
        </w:tabs>
        <w:ind w:left="567" w:firstLine="763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ການສະ​ແດງ​ສົດ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="00662265" w:rsidRPr="00892EFB">
        <w:rPr>
          <w:rFonts w:ascii="Phetsarath OT" w:eastAsia="Phetsarath OT" w:hAnsi="Phetsarath OT" w:cs="Phetsarath OT" w:hint="cs"/>
          <w:cs/>
          <w:lang w:val="pt-PT" w:bidi="lo-LA"/>
        </w:rPr>
        <w:t>:</w:t>
      </w:r>
    </w:p>
    <w:p w14:paraId="276918C4" w14:textId="02DB856F" w:rsidR="00132F43" w:rsidRPr="006529D7" w:rsidRDefault="0038076C" w:rsidP="00DA3F77">
      <w:pPr>
        <w:numPr>
          <w:ilvl w:val="1"/>
          <w:numId w:val="67"/>
        </w:numPr>
        <w:tabs>
          <w:tab w:val="left" w:pos="851"/>
          <w:tab w:val="left" w:pos="2016"/>
        </w:tabs>
        <w:ind w:left="426" w:firstLine="1156"/>
        <w:jc w:val="both"/>
        <w:rPr>
          <w:rFonts w:ascii="Phetsarath OT" w:eastAsia="Phetsarath OT" w:hAnsi="Phetsarath OT" w:cs="Phetsarath OT"/>
          <w:spacing w:val="-6"/>
          <w:lang w:val="pt-PT"/>
        </w:rPr>
      </w:pP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ການກະຈາຍສຽງ</w:t>
      </w:r>
      <w:r w:rsidRPr="006529D7">
        <w:rPr>
          <w:rFonts w:ascii="Phetsarath OT" w:eastAsia="Phetsarath OT" w:hAnsi="Phetsarath OT" w:cs="Phetsarath OT"/>
          <w:spacing w:val="-4"/>
          <w:lang w:val="pt-PT"/>
        </w:rPr>
        <w:t>-</w:t>
      </w:r>
      <w:r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ແຜ່​ພາ​ບ</w:t>
      </w:r>
      <w:r w:rsidRPr="006529D7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​</w:t>
      </w:r>
      <w:r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Pr="006529D7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​</w:t>
      </w:r>
      <w:r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ການສື່ສານ</w:t>
      </w:r>
      <w:r w:rsidRPr="006529D7">
        <w:rPr>
          <w:rFonts w:ascii="Phetsarath OT" w:eastAsia="Phetsarath OT" w:hAnsi="Phetsarath OT" w:cs="Phetsarath OT"/>
          <w:spacing w:val="-4"/>
          <w:cs/>
          <w:lang w:val="pt-PT" w:bidi="lo-LA"/>
        </w:rPr>
        <w:t>​</w:t>
      </w:r>
      <w:r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ການສະ​ແດງສົດ</w:t>
      </w:r>
      <w:r w:rsidRPr="006529D7">
        <w:rPr>
          <w:rFonts w:ascii="Phetsarath OT" w:eastAsia="Phetsarath OT" w:hAnsi="Phetsarath OT" w:cs="Phetsarath OT"/>
          <w:spacing w:val="-4"/>
          <w:lang w:val="pt-PT"/>
        </w:rPr>
        <w:t>​</w:t>
      </w:r>
      <w:r w:rsidR="00B32A1A" w:rsidRPr="006529D7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="00B32A1A"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ຕໍ່​ສາທາລະ</w:t>
      </w:r>
      <w:r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ນະຊົນ</w:t>
      </w:r>
      <w:r w:rsidRPr="006529D7">
        <w:rPr>
          <w:rFonts w:ascii="Phetsarath OT" w:eastAsia="Phetsarath OT" w:hAnsi="Phetsarath OT" w:cs="Phetsarath OT"/>
          <w:spacing w:val="-4"/>
          <w:lang w:val="pt-PT"/>
        </w:rPr>
        <w:t xml:space="preserve">, </w:t>
      </w:r>
      <w:r w:rsidRPr="006529D7">
        <w:rPr>
          <w:rFonts w:ascii="Phetsarath OT" w:eastAsia="Phetsarath OT" w:hAnsi="Phetsarath OT" w:cs="Phetsarath OT"/>
          <w:spacing w:val="-4"/>
          <w:cs/>
          <w:lang w:val="pt-PT" w:bidi="lo-LA"/>
        </w:rPr>
        <w:t>​</w:t>
      </w:r>
      <w:r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ເວັ້ນ​</w:t>
      </w:r>
      <w:r w:rsidR="0024239C"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ເສຍ</w:t>
      </w:r>
      <w:r w:rsidR="006529D7" w:rsidRPr="006529D7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Pr="006529D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ແຕ່​ການສະ​ແດງນັ້ນ​</w:t>
      </w:r>
      <w:r w:rsidR="00B32A1A" w:rsidRPr="006529D7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6529D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ໄດ້ມີການ​ກະຈາຍ​ສຽງ</w:t>
      </w:r>
      <w:r w:rsidRPr="006529D7">
        <w:rPr>
          <w:rFonts w:ascii="Phetsarath OT" w:eastAsia="Phetsarath OT" w:hAnsi="Phetsarath OT" w:cs="Phetsarath OT"/>
          <w:spacing w:val="-6"/>
          <w:lang w:val="pt-PT"/>
        </w:rPr>
        <w:t>-</w:t>
      </w:r>
      <w:r w:rsidRPr="006529D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ແຜ່​ພາ​ບແລ້ວ</w:t>
      </w:r>
      <w:r w:rsidRPr="006529D7">
        <w:rPr>
          <w:rFonts w:ascii="Phetsarath OT" w:eastAsia="Phetsarath OT" w:hAnsi="Phetsarath OT" w:cs="Phetsarath OT"/>
          <w:spacing w:val="-6"/>
          <w:lang w:val="pt-PT"/>
        </w:rPr>
        <w:t>​</w:t>
      </w:r>
      <w:r w:rsidR="009E6BA9" w:rsidRPr="006529D7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ແລະ </w:t>
      </w:r>
      <w:r w:rsidR="00D93736" w:rsidRPr="006529D7">
        <w:rPr>
          <w:rFonts w:ascii="Phetsarath OT" w:eastAsia="Phetsarath OT" w:hAnsi="Phetsarath OT" w:cs="Phetsarath OT"/>
          <w:spacing w:val="-6"/>
          <w:cs/>
          <w:lang w:val="pt-PT" w:bidi="lo-LA"/>
        </w:rPr>
        <w:t>ການເຜີຍແຜ່</w:t>
      </w:r>
      <w:r w:rsidR="009E6BA9" w:rsidRPr="006529D7">
        <w:rPr>
          <w:rFonts w:ascii="Phetsarath OT" w:eastAsia="Phetsarath OT" w:hAnsi="Phetsarath OT" w:cs="Phetsarath OT"/>
          <w:spacing w:val="-6"/>
          <w:cs/>
          <w:lang w:val="pt-PT" w:bidi="lo-LA"/>
        </w:rPr>
        <w:t>ຜົນງານ</w:t>
      </w:r>
      <w:r w:rsidR="00D93736" w:rsidRPr="006529D7">
        <w:rPr>
          <w:rFonts w:ascii="Phetsarath OT" w:eastAsia="Phetsarath OT" w:hAnsi="Phetsarath OT" w:cs="Phetsarath OT"/>
          <w:spacing w:val="-6"/>
          <w:cs/>
          <w:lang w:val="pt-PT" w:bidi="lo-LA"/>
        </w:rPr>
        <w:t>ສິດກ່ຽວຂ້ອງກັບລິຂະສິດ</w:t>
      </w:r>
      <w:r w:rsidRPr="006529D7">
        <w:rPr>
          <w:rFonts w:ascii="Phetsarath OT" w:eastAsia="Phetsarath OT" w:hAnsi="Phetsarath OT" w:cs="Phetsarath OT"/>
          <w:spacing w:val="-6"/>
          <w:lang w:val="pt-PT"/>
        </w:rPr>
        <w:t>;</w:t>
      </w:r>
    </w:p>
    <w:p w14:paraId="38199C9E" w14:textId="0CA169EB" w:rsidR="0038076C" w:rsidRPr="00892EFB" w:rsidRDefault="0038076C" w:rsidP="003C06D5">
      <w:pPr>
        <w:numPr>
          <w:ilvl w:val="1"/>
          <w:numId w:val="67"/>
        </w:numPr>
        <w:tabs>
          <w:tab w:val="left" w:pos="851"/>
          <w:tab w:val="left" w:pos="2058"/>
        </w:tabs>
        <w:ind w:left="426" w:firstLine="115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ການ​ບັນທຶກ</w:t>
      </w:r>
      <w:r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ການສະ​ແດງສົດ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99A1A96" w14:textId="77777777" w:rsidR="0038076C" w:rsidRPr="00892EFB" w:rsidRDefault="0038076C" w:rsidP="00C64943">
      <w:pPr>
        <w:numPr>
          <w:ilvl w:val="0"/>
          <w:numId w:val="5"/>
        </w:numPr>
        <w:tabs>
          <w:tab w:val="left" w:pos="1568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ການ​ຜະລິດ​ຊ້ຳ​ການສະ​ແດງ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ທີ່​ໄດ້ບັນທຶ</w:t>
      </w:r>
      <w:r w:rsidR="00B32A1A" w:rsidRPr="00892EFB">
        <w:rPr>
          <w:rFonts w:ascii="Phetsarath OT" w:eastAsia="Phetsarath OT" w:hAnsi="Phetsarath OT" w:cs="Phetsarath OT" w:hint="cs"/>
          <w:cs/>
          <w:lang w:val="pt-PT" w:bidi="lo-LA"/>
        </w:rPr>
        <w:t>ກສຽງ</w:t>
      </w:r>
      <w:r w:rsidR="00B32A1A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="00B32A1A" w:rsidRPr="00892EFB">
        <w:rPr>
          <w:rFonts w:ascii="Phetsarath OT" w:eastAsia="Phetsarath OT" w:hAnsi="Phetsarath OT" w:cs="Phetsarath OT" w:hint="cs"/>
          <w:cs/>
          <w:lang w:val="pt-PT" w:bidi="lo-LA"/>
        </w:rPr>
        <w:t>ທັງທາງ​ກົງ</w:t>
      </w:r>
      <w:r w:rsidR="00B32A1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2A1A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B32A1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ທາງ​ອ້ອມ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ດ້ວຍ​ລັກສະນະ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ຮູບ​ແບບ​ໃດ​ໜຶ່ງ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75BD42B" w14:textId="5DA5A759" w:rsidR="00132F43" w:rsidRPr="00892EFB" w:rsidRDefault="0038076C" w:rsidP="00C64943">
      <w:pPr>
        <w:numPr>
          <w:ilvl w:val="0"/>
          <w:numId w:val="5"/>
        </w:numPr>
        <w:tabs>
          <w:tab w:val="left" w:pos="1568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ການເຮັດໃຫ້ສາທາລະນະຊົນ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ສາມາດເຂົ້າເຖິງການສະ​ແດງ</w:t>
      </w:r>
      <w:r w:rsidR="00893462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​ທີ່ໄດ້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ບັນທຶກສຽງ​ສະບັບ​ຕົ້ນ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93462">
        <w:rPr>
          <w:rFonts w:ascii="Phetsarath OT" w:eastAsia="Phetsarath OT" w:hAnsi="Phetsarath OT" w:cs="Phetsarath OT" w:hint="cs"/>
          <w:cs/>
          <w:lang w:val="pt-PT" w:bidi="lo-LA"/>
        </w:rPr>
        <w:t xml:space="preserve">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ສະບັບສຳ​ເນົາ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ໂດຍ​ຜ່ານ​ການ​ຂາຍ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ໂອນ​ກຳມະສິດ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ແຕ່​ສິດ​ດັ່ງກ່າວ​ບໍ່​​ກວມ​ເອົາ​ການ​ຂາຍ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ການໂອນ​ກຳມະສິດ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ຕໍ່​ການສະ​ແດງ​ທີ່​ເປັນ​ສະບັບ​ຕົ້ນ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ສະບັບສຳ​ເນົາອັນ​ດຽວ​ກັນ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ພາຍຫຼັງໄດ້​ຂາຍຢ່າງ​ຖືກຕ້ອງ​ຕາມ​ກົດໝາຍ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ໄດ້​ໂອນ​ຕາມ​ການ​ອະນຸຍາດ​ຂອງ​ຜູ້ສະແດງ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D45AB7A" w14:textId="1EB3F445" w:rsidR="00132F43" w:rsidRPr="00892EFB" w:rsidRDefault="0038076C" w:rsidP="00C64943">
      <w:pPr>
        <w:numPr>
          <w:ilvl w:val="0"/>
          <w:numId w:val="5"/>
        </w:numPr>
        <w:tabs>
          <w:tab w:val="left" w:pos="1568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ການ​ໃຫ້​ເຊົ່າ​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ສະບັບ​ຕົ້ນ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ສະບັບ​ສຳ​ເນົາ​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ຂອງການສະ​ແດງ​</w:t>
      </w:r>
      <w:r w:rsidR="002862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ທີ່​ໄດ້ບັນທຶກສຽງ</w:t>
      </w:r>
      <w:r w:rsidR="002862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ແກ່​ສາທາ</w:t>
      </w:r>
      <w:r w:rsidR="0037464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ລະນະ​ຊົນ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ເພື່ອຜົນປະໂຫຍດທາງການຄ້າ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ເຖິງ​ວ່າຜູ້​ສະ​ແດງ​ໄດ້​​ແຈກ​ຢາຍ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ອະນຸຍາດໃຫ້ແຈກຢາຍ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ການບັນ</w:t>
      </w:r>
      <w:r w:rsidR="0058103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ທຶກສຽງແລ້ວກໍຕາມ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3D7F037A" w14:textId="77777777" w:rsidR="00132F43" w:rsidRPr="00892EFB" w:rsidRDefault="0038076C" w:rsidP="00C64943">
      <w:pPr>
        <w:numPr>
          <w:ilvl w:val="0"/>
          <w:numId w:val="5"/>
        </w:numPr>
        <w:tabs>
          <w:tab w:val="left" w:pos="1568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ການເຮັດໃຫ້ສາທາລະນະຊົນ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ສາມາດເຂົ້າເຖິງການສະ​ແດງ</w:t>
      </w:r>
      <w:r w:rsidR="00B32A1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ທີ່ໄດ້​ບັນທຶກສຽງ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ໂດຍ​ຜ່ານລະບົບ​ສື່ສານ​ທີ່​ໃຊ້​ສາຍ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ບໍ່​ໃຊ້​ສາຍ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ຈາກ​ສະຖານ​ທີ່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ໃນ​ເວລາ​ທີ່​ສາທາລະນະຊົນ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ສາມາດ​ເລືອກ​ເອົາ​ເອງໄດ້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B40E619" w14:textId="46F71266" w:rsidR="0038076C" w:rsidRPr="00892EFB" w:rsidRDefault="0038076C" w:rsidP="00C64943">
      <w:pPr>
        <w:numPr>
          <w:ilvl w:val="0"/>
          <w:numId w:val="5"/>
        </w:numPr>
        <w:tabs>
          <w:tab w:val="left" w:pos="1568"/>
          <w:tab w:val="left" w:pos="1701"/>
        </w:tabs>
        <w:ind w:left="426" w:firstLine="91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ການໂອນ​ສິດ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ຜົນງານ​ການສະ​ແດງ​ຂອງ​ຕົນຢ່າງ​ເສລີ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ດ້ວຍ​ສັນຍາ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ການ​ສືບ​ທອດມູນ​ມໍຣະດົກ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3C83443" w14:textId="77777777" w:rsidR="0038076C" w:rsidRPr="00892EFB" w:rsidRDefault="0038076C">
      <w:pPr>
        <w:ind w:left="1984"/>
        <w:jc w:val="both"/>
        <w:rPr>
          <w:rFonts w:ascii="Phetsarath OT" w:eastAsia="Phetsarath OT" w:hAnsi="Phetsarath OT" w:cs="Phetsarath OT"/>
          <w:lang w:val="pt-PT"/>
        </w:rPr>
      </w:pPr>
    </w:p>
    <w:p w14:paraId="3289A676" w14:textId="4D3B69E6" w:rsidR="0038076C" w:rsidRPr="00892EFB" w:rsidRDefault="0038076C" w:rsidP="0037464A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CF0B7A" w:rsidRPr="00892EFB">
        <w:rPr>
          <w:rFonts w:ascii="Phetsarath OT" w:eastAsia="Phetsarath OT" w:hAnsi="Phetsarath OT" w:cs="Phetsarath OT"/>
          <w:b/>
          <w:bCs/>
          <w:lang w:val="pt-PT"/>
        </w:rPr>
        <w:t>108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9E6BA9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9E6BA9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ປັບປຸງ</w:t>
      </w:r>
      <w:r w:rsidR="009E6BA9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ສິດຂອງຜູ້​ຜະລິດ​ການ​ບັນທຶກ​ສຽງ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65C3D894" w14:textId="036A4E80" w:rsidR="0038076C" w:rsidRPr="00892EFB" w:rsidRDefault="0038076C" w:rsidP="0037464A">
      <w:pPr>
        <w:ind w:firstLine="11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ຜູ້​ຜະລິດ​ການບັນທຶກສຽງ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ມີ​ສິດແຕ່​ພຽງ​ຜູ້​ດຽວ​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ໃນ​ການ​ກະທຳ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25588C32" w14:textId="191BCF83" w:rsidR="0038076C" w:rsidRPr="00892EFB" w:rsidRDefault="0038076C" w:rsidP="00C64943">
      <w:pPr>
        <w:numPr>
          <w:ilvl w:val="0"/>
          <w:numId w:val="6"/>
        </w:numPr>
        <w:tabs>
          <w:tab w:val="left" w:pos="1440"/>
          <w:tab w:val="left" w:pos="1554"/>
        </w:tabs>
        <w:ind w:left="426" w:firstLine="862"/>
        <w:jc w:val="both"/>
        <w:rPr>
          <w:rFonts w:ascii="Phetsarath OT" w:eastAsia="Phetsarath OT" w:hAnsi="Phetsarath OT" w:cs="Phetsarath OT"/>
          <w:spacing w:val="-4"/>
          <w:lang w:val="pt-PT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ການ​ຜະລິດ​ຊ້ຳ​ການບັນທຶກສຽງ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ທັງທາງ​ກົງ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ທາງ​ອ້ອມ</w:t>
      </w:r>
      <w:r w:rsidR="009D7E35">
        <w:rPr>
          <w:rFonts w:ascii="Phetsarath OT" w:eastAsia="Phetsarath OT" w:hAnsi="Phetsarath OT" w:cs="Phetsarath OT" w:hint="cs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ດ້ວຍ​ລັກສະນະ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spacing w:val="-4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spacing w:val="-4"/>
          <w:cs/>
          <w:lang w:val="pt-PT" w:bidi="lo-LA"/>
        </w:rPr>
        <w:t>ຮູບ​ແບບ​ໃດ​ໜຶ່ງ</w:t>
      </w:r>
      <w:r w:rsidRPr="00892EFB">
        <w:rPr>
          <w:rFonts w:ascii="Phetsarath OT" w:eastAsia="Phetsarath OT" w:hAnsi="Phetsarath OT" w:cs="Phetsarath OT"/>
          <w:spacing w:val="-4"/>
          <w:lang w:val="pt-PT"/>
        </w:rPr>
        <w:t>;</w:t>
      </w:r>
    </w:p>
    <w:p w14:paraId="51071941" w14:textId="33D0A001" w:rsidR="0038076C" w:rsidRPr="00892EFB" w:rsidRDefault="0038076C" w:rsidP="00C64943">
      <w:pPr>
        <w:numPr>
          <w:ilvl w:val="0"/>
          <w:numId w:val="6"/>
        </w:numPr>
        <w:tabs>
          <w:tab w:val="left" w:pos="1440"/>
          <w:tab w:val="left" w:pos="1554"/>
        </w:tabs>
        <w:ind w:left="426" w:firstLine="86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ການເຮັດໃຫ້ສາທາລະນະຊົນ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ສາມາດເຂົ້າເຖິງການບັນທຶກສຽງສະບັບ​ຕົ້ນ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ສະບັບສຳ​ເນົາ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ໂດຍ​ຜ່ານ​ການ​ຂາຍ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ໂອນ​ກຳມະສິດ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ແຕ່​ສິດ​ດັ່ງກ່າວ​ບໍ່​​ກວມ​ເອົາ​ການ​ຂາຍ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ການໂອນ​ກຳມະສິດ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ຕໍ່ການບັນທຶກສຽງ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ທີ່​ເປັນ​ສະບັບ​ຕົ້ນ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ສະບັບສຳ​ເນົາອັນ​ດຽວ​ກັນ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ພາຍຫຼັງໄດ້​ຂາຍຢ່າງ​ຖືກຕ້ອງ​ຕາມ​ກົດໝາຍ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ໄດ້​ໂອນ​ຕາມ​ການ​ອະນຸຍາດ​ຂອງ​ຜູ້ຜະລິດການບັນທຶກສຽງ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860AA35" w14:textId="0F034EEF" w:rsidR="0038076C" w:rsidRPr="00892EFB" w:rsidRDefault="0038076C" w:rsidP="00C64943">
      <w:pPr>
        <w:numPr>
          <w:ilvl w:val="0"/>
          <w:numId w:val="6"/>
        </w:numPr>
        <w:tabs>
          <w:tab w:val="left" w:pos="1440"/>
          <w:tab w:val="left" w:pos="1554"/>
        </w:tabs>
        <w:ind w:left="426" w:firstLine="86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ການ​ໃຫ້​ເຊົ່າ​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ສະບັບ​ຕົ້ນ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ສະບັບ​ສຳ​ເນ</w:t>
      </w:r>
      <w:r w:rsidR="00B32A1A" w:rsidRPr="00892EFB">
        <w:rPr>
          <w:rFonts w:ascii="Phetsarath OT" w:eastAsia="Phetsarath OT" w:hAnsi="Phetsarath OT" w:cs="Phetsarath OT" w:hint="cs"/>
          <w:cs/>
          <w:lang w:val="pt-PT" w:bidi="lo-LA"/>
        </w:rPr>
        <w:t>ົາ​</w:t>
      </w:r>
      <w:r w:rsidR="00B32A1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32A1A"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ຂອງການບັນທຶກສຽງ</w:t>
      </w:r>
      <w:r w:rsidR="00B32A1A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B32A1A" w:rsidRPr="00892EFB">
        <w:rPr>
          <w:rFonts w:ascii="Phetsarath OT" w:eastAsia="Phetsarath OT" w:hAnsi="Phetsarath OT" w:cs="Phetsarath OT" w:hint="cs"/>
          <w:cs/>
          <w:lang w:val="pt-PT" w:bidi="lo-LA"/>
        </w:rPr>
        <w:t>ແກ່​ສາທາລະ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ນະ​ຊົນ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ເພື່ອຜົນປະໂຫຍດທາງການຄ້າ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ເຖິງ​ວ່າຜູ້ຜະລິດການບັນທຶກສຽງ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ໄດ້​​ແຈກ​ຢາຍ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ອະນຸຍາດໃຫ້ແຈກຢາຍ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ການບັນ</w:t>
      </w:r>
      <w:r w:rsidR="0037464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ແລ້ວກໍຕາມ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4F6E73B1" w14:textId="4B0733F5" w:rsidR="0038076C" w:rsidRPr="00892EFB" w:rsidRDefault="0038076C" w:rsidP="00C64943">
      <w:pPr>
        <w:numPr>
          <w:ilvl w:val="0"/>
          <w:numId w:val="6"/>
        </w:numPr>
        <w:tabs>
          <w:tab w:val="left" w:pos="1440"/>
          <w:tab w:val="left" w:pos="1554"/>
        </w:tabs>
        <w:ind w:left="426" w:firstLine="86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9E6BA9" w:rsidRPr="00892EFB">
        <w:rPr>
          <w:rFonts w:ascii="Phetsarath OT" w:eastAsia="Phetsarath OT" w:hAnsi="Phetsarath OT" w:cs="Phetsarath OT" w:hint="cs"/>
          <w:cs/>
          <w:lang w:val="pt-PT" w:bidi="lo-LA"/>
        </w:rPr>
        <w:t>ເຜີຍແຜ່</w:t>
      </w:r>
      <w:r w:rsidR="00523DA3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9E6BA9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ຜົນງານສິດກ່ຽວຂ້ອງກັບລິຂະສິດ ຫຼື 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ເຮັດໃຫ້ສາທາລະນະຊົນ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ສາມາດເຂົ້າເຖິງການ​ບັນທຶກສຽງ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ໂດຍ​ຜ່ານລະບົບ​ສື່ສານ​ທີ່​ໃຊ້​ສາຍ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ບໍ່​ໃຊ້​ສາຍ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ຈາກ​ສະຖານ​ທີ່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ໃນ​ເວລາ​ທີ່​ສາທາ</w:t>
      </w:r>
      <w:r w:rsidR="0037464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</w:t>
      </w:r>
      <w:r w:rsidR="00B32A1A" w:rsidRPr="00892EFB">
        <w:rPr>
          <w:rFonts w:ascii="Phetsarath OT" w:eastAsia="Phetsarath OT" w:hAnsi="Phetsarath OT" w:cs="Phetsarath OT" w:hint="cs"/>
          <w:cs/>
          <w:lang w:val="pt-PT" w:bidi="lo-LA"/>
        </w:rPr>
        <w:t>ນະຊົນ</w:t>
      </w:r>
      <w:r w:rsidR="00B32A1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ສາມາດ​ເລືອກ​ເອົາ​ເອງໄດ້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B592F3B" w14:textId="339C6900" w:rsidR="0038076C" w:rsidRPr="00892EFB" w:rsidRDefault="0038076C" w:rsidP="00C64943">
      <w:pPr>
        <w:numPr>
          <w:ilvl w:val="0"/>
          <w:numId w:val="6"/>
        </w:numPr>
        <w:tabs>
          <w:tab w:val="left" w:pos="1440"/>
          <w:tab w:val="left" w:pos="1554"/>
        </w:tabs>
        <w:ind w:left="426" w:firstLine="862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ການໂອນ​ສິດ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ກ່ຽວກັບການບັນທຶກສຽງຂອງ​ຕົນຢ່າງ​ເສລີ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ດ້ວຍ​ສັນຍາ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ການ​ສືບ​ທອດມູນ​ມໍຣະດົກ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5B90430" w14:textId="77777777" w:rsidR="008A000E" w:rsidRPr="00892EFB" w:rsidRDefault="008A000E" w:rsidP="008A000E">
      <w:pPr>
        <w:tabs>
          <w:tab w:val="left" w:pos="1440"/>
        </w:tabs>
        <w:ind w:left="1080"/>
        <w:jc w:val="both"/>
        <w:rPr>
          <w:rFonts w:ascii="Phetsarath OT" w:eastAsia="Phetsarath OT" w:hAnsi="Phetsarath OT" w:cs="Phetsarath OT"/>
          <w:lang w:val="pt-PT"/>
        </w:rPr>
      </w:pPr>
    </w:p>
    <w:p w14:paraId="4E4A8855" w14:textId="5DE8C7D5" w:rsidR="0038076C" w:rsidRPr="00892EFB" w:rsidRDefault="0038076C" w:rsidP="001C613A">
      <w:pPr>
        <w:ind w:left="1410" w:right="-2" w:hanging="1410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1F1AFF" w:rsidRPr="00892EFB">
        <w:rPr>
          <w:rFonts w:ascii="Phetsarath OT" w:eastAsia="Phetsarath OT" w:hAnsi="Phetsarath OT" w:cs="Phetsarath OT"/>
          <w:b/>
          <w:bCs/>
          <w:lang w:val="pt-PT"/>
        </w:rPr>
        <w:t>109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ປັບປຸງ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ສິດ​ຂອງ​ຜູ້​ສະ​ແດງ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ຜູ້​ຜະລິດ​ການບັນທຶກ​ສຽງ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ໃນການໄດ້ຮັບຄ່າຕອບແທນ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D753099" w14:textId="0FD17635" w:rsidR="00863939" w:rsidRPr="00892EFB" w:rsidRDefault="0038076C" w:rsidP="001C613A">
      <w:pPr>
        <w:ind w:left="426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ຜູ້​ຜະລິດການບັນທຶກສຽງ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ມີ​ສິດ​ໄດ້​ຮ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ັບຄ່າ​ຕອບ​ແທນ​ຢ່າງ​ເໝາະ​ສົມຄັ້ງ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ສຳລັບ​ການ​ນຳ​ໃຊ້</w:t>
      </w:r>
      <w:r w:rsidR="008E2DDC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ທັງ​ທາງ​ກົງ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ທາງ​ອ້ອມ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ທີ່​ໄດ້ນຳອອກເຜີຍແຜ່</w:t>
      </w:r>
      <w:r w:rsidR="00D93736"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ຜົນງານສິດກ່ຽວຂ້ອງກັບລິຂະສິດ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ເພື່ອ​ຈຸດປະສົງ​ທາງ​ການຄ້າ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ກ່ຽວກັບການ​ກະຈາຍສຽງ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ການ​ສື່ສານ​ໃດໜຶ່ງ​ຕໍ່​ສາທາລະ</w:t>
      </w:r>
      <w:r w:rsidR="000C776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lastRenderedPageBreak/>
        <w:t>ນະ​ຊົນ</w:t>
      </w:r>
      <w:r w:rsidR="00032345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.</w:t>
      </w:r>
      <w:r w:rsidR="00863939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356EBE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ຜົນງານ</w:t>
      </w:r>
      <w:r w:rsidR="00863939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ການບັນທຶກສຽງ​ທີ່​ສາມາດ​ເຂົ້າ​ເຖິງ​ໄດ້</w:t>
      </w:r>
      <w:r w:rsidR="00863939"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​</w:t>
      </w:r>
      <w:r w:rsidR="00863939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ໂດຍ​ຜ່ານລະບົບ​ສື່ສານ​ທີ່​ໃຊ້ສາຍ</w:t>
      </w:r>
      <w:r w:rsidR="00863939"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863939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863939"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863939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ບໍ່​ໃຊ້​ສາຍ</w:t>
      </w:r>
      <w:r w:rsidR="000A78D6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863939" w:rsidRPr="000D757E">
        <w:rPr>
          <w:rFonts w:ascii="Phetsarath OT" w:eastAsia="Phetsarath OT" w:hAnsi="Phetsarath OT" w:cs="Phetsarath OT"/>
          <w:spacing w:val="-6"/>
          <w:cs/>
          <w:lang w:val="pt-PT" w:bidi="lo-LA"/>
        </w:rPr>
        <w:t>​</w:t>
      </w:r>
      <w:r w:rsidR="00863939" w:rsidRPr="000D757E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ຈາກ​ສະ</w:t>
      </w:r>
      <w:r w:rsidR="000D757E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863939" w:rsidRPr="00892EFB">
        <w:rPr>
          <w:rFonts w:ascii="Phetsarath OT" w:eastAsia="Phetsarath OT" w:hAnsi="Phetsarath OT" w:cs="Phetsarath OT" w:hint="cs"/>
          <w:cs/>
          <w:lang w:val="pt-PT" w:bidi="lo-LA"/>
        </w:rPr>
        <w:t>ຖານ​ທີ່</w:t>
      </w:r>
      <w:r w:rsidR="00863939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863939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863939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863939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863939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863939" w:rsidRPr="00892EFB">
        <w:rPr>
          <w:rFonts w:ascii="Phetsarath OT" w:eastAsia="Phetsarath OT" w:hAnsi="Phetsarath OT" w:cs="Phetsarath OT" w:hint="cs"/>
          <w:cs/>
          <w:lang w:val="pt-PT" w:bidi="lo-LA"/>
        </w:rPr>
        <w:t>ເວລາ​ທີ່​ສາທາລະນະຊົນ</w:t>
      </w:r>
      <w:r w:rsidR="00BE15F4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863939"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ສາມາດ​ເລືອກ​ເອົາ​ເອງໄດ້</w:t>
      </w:r>
      <w:r w:rsidR="0086393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63939"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ຈະຖືວ່າ​​ເປັນການເຜີຍແຜ່​</w:t>
      </w:r>
      <w:r w:rsidR="00863939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863939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ເພື່ອ​ຈຸດປະສົງທາງ​ການຄ້າ</w:t>
      </w:r>
      <w:r w:rsidR="00863939"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2AEE7A91" w14:textId="61AAE223" w:rsidR="00F1465B" w:rsidRPr="00892EFB" w:rsidRDefault="00F1465B" w:rsidP="001C613A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ສຳລັບ​ຄ່າ​ຕອບ​ແທນ ຂອງຜູ້ສະແດງ ແລະ ຜູ້ຜະລິດການບັນທຶກສຽງ ທີ່ຈະໄດ້ຮັບນັ້ນ ຂຶ້ນກັບການຕົກລົງຂອງພວກກ່ຽວ.</w:t>
      </w:r>
    </w:p>
    <w:p w14:paraId="61B6A9B6" w14:textId="77777777" w:rsidR="00B72BE7" w:rsidRPr="00892EFB" w:rsidRDefault="00B72BE7" w:rsidP="00115CB3">
      <w:pPr>
        <w:jc w:val="both"/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79CA2B70" w14:textId="2ED23136" w:rsidR="0038076C" w:rsidRPr="00892EFB" w:rsidRDefault="0038076C" w:rsidP="001C613A">
      <w:pPr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270ACE" w:rsidRPr="00892EFB">
        <w:rPr>
          <w:rFonts w:ascii="Phetsarath OT" w:eastAsia="Phetsarath OT" w:hAnsi="Phetsarath OT" w:cs="Phetsarath OT"/>
          <w:b/>
          <w:bCs/>
          <w:lang w:val="pt-PT"/>
        </w:rPr>
        <w:t>110</w:t>
      </w:r>
      <w:r w:rsidR="00D706E2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ປັບປຸງ</w:t>
      </w:r>
      <w:r w:rsidR="00D93736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ສິດຂອງຜູ້​ກະຈາຍສຽງ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ອົງການ​ກະຈາຍສຽງ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BF1730E" w14:textId="55365BC9" w:rsidR="0038076C" w:rsidRPr="00892EFB" w:rsidRDefault="0038076C" w:rsidP="001C613A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ຜູ້​ກະຈາຍສຽງ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ແຜ່​ພາ​ບ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ອົງການ​​ກະຈາຍສຽງ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ແຜ່​ພາ​ບ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ມີ​ສິດ​​ແຕ່ພຽງ​ຜູ້​ດຽວ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ໃນການອະນຸຍາດ​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ໃຫ້​ດຳເນີນການຕ່າງໆ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58D7B43B" w14:textId="397465F9" w:rsidR="0038076C" w:rsidRPr="00892EFB" w:rsidRDefault="0038076C" w:rsidP="00C64943">
      <w:pPr>
        <w:numPr>
          <w:ilvl w:val="0"/>
          <w:numId w:val="18"/>
        </w:numPr>
        <w:tabs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ການບັນທຶກ​ການ​​ກະຈາຍສຽງ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ແຜ່​ພາ​ບຂອງຕົນ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62A1499" w14:textId="524DB59A" w:rsidR="0038076C" w:rsidRPr="00892EFB" w:rsidRDefault="0038076C" w:rsidP="00C64943">
      <w:pPr>
        <w:numPr>
          <w:ilvl w:val="0"/>
          <w:numId w:val="18"/>
        </w:numPr>
        <w:tabs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ການ​ຜະລິດ​ຊ້ຳການບັນທຶກການ​​ກະຈາຍສຽງ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ແຜ່​ພາ​ບຂອງ​ຕົນ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7651143" w14:textId="5D372007" w:rsidR="0038076C" w:rsidRPr="00892EFB" w:rsidRDefault="0038076C" w:rsidP="00C64943">
      <w:pPr>
        <w:numPr>
          <w:ilvl w:val="0"/>
          <w:numId w:val="18"/>
        </w:numPr>
        <w:tabs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ການ​​ກະຈາຍສຽງ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ແຜ່​ພາ​ບຊ້ຳ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ຂອງ​ການ​​ກະຈາຍສຽງ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ແຜ່​ພາ​ບ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ດ້ວຍ​ລະບົບ​ສື່ສານ​ທີ່​ບໍ່​ໃຊ້​ສາຍ</w:t>
      </w:r>
      <w:r w:rsidR="00363E8E" w:rsidRPr="00892EFB">
        <w:rPr>
          <w:rFonts w:ascii="Phetsarath OT" w:eastAsia="Phetsarath OT" w:hAnsi="Phetsarath OT" w:cs="Phetsarath OT"/>
          <w:lang w:val="pt-PT"/>
        </w:rPr>
        <w:t>;</w:t>
      </w:r>
      <w:r w:rsidRPr="00892EFB">
        <w:rPr>
          <w:rFonts w:ascii="Phetsarath OT" w:eastAsia="Phetsarath OT" w:hAnsi="Phetsarath OT" w:cs="Phetsarath OT"/>
          <w:lang w:val="pt-PT"/>
        </w:rPr>
        <w:t>​</w:t>
      </w:r>
    </w:p>
    <w:p w14:paraId="7B5435D1" w14:textId="3943934E" w:rsidR="0038076C" w:rsidRPr="00892EFB" w:rsidRDefault="0038076C" w:rsidP="00C64943">
      <w:pPr>
        <w:numPr>
          <w:ilvl w:val="0"/>
          <w:numId w:val="18"/>
        </w:numPr>
        <w:tabs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ການ​ສື່ສານ​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ການ​​ກະຈາຍສຽງ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ແຜ່​ພາ​ບຕໍ່​ສາທາລະນະ​ຊົນ​ທາງ​ໂທລະພາບ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E8AB776" w14:textId="11FC27AD" w:rsidR="00D93736" w:rsidRPr="00892EFB" w:rsidRDefault="00D93736" w:rsidP="00C64943">
      <w:pPr>
        <w:numPr>
          <w:ilvl w:val="0"/>
          <w:numId w:val="18"/>
        </w:numPr>
        <w:tabs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cs/>
          <w:lang w:val="pt-PT" w:bidi="lo-LA"/>
        </w:rPr>
        <w:t>ການເຜີຍແຜ່ຜົນງານສິດກ່ຽວຂ້ອງກັບລິຂະສິດ</w:t>
      </w:r>
      <w:r w:rsidRPr="00892EFB">
        <w:rPr>
          <w:rFonts w:ascii="Phetsarath OT" w:eastAsia="Phetsarath OT" w:hAnsi="Phetsarath OT" w:cs="Phetsarath OT"/>
          <w:cs/>
          <w:lang w:val="pt-PT"/>
        </w:rPr>
        <w:t>;​</w:t>
      </w:r>
    </w:p>
    <w:p w14:paraId="68A18424" w14:textId="38B89562" w:rsidR="0038076C" w:rsidRPr="00892EFB" w:rsidRDefault="0038076C" w:rsidP="00C64943">
      <w:pPr>
        <w:numPr>
          <w:ilvl w:val="0"/>
          <w:numId w:val="18"/>
        </w:numPr>
        <w:tabs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ການໂອນ​ສິດ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ຕໍ່​ການກະຈາຍສຽງ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ຂອງ​ຕົນຢ່າງ​ເສລີ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ດ້ວຍ​ສັນຍາ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ການ​ສືບ​ທອດມູນ​ມໍຣະດົກ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470FF1D" w14:textId="00DF82AF" w:rsidR="00F75063" w:rsidRPr="00B72BE7" w:rsidRDefault="00D706E2" w:rsidP="00B72BE7">
      <w:pPr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9C660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ສຳລັບ​ຄ່າ​ຕອບແທນ</w:t>
      </w:r>
      <w:r w:rsidR="00693678" w:rsidRPr="009C6607">
        <w:rPr>
          <w:rFonts w:ascii="Phetsarath OT" w:eastAsia="Phetsarath OT" w:hAnsi="Phetsarath OT" w:cs="Phetsarath OT"/>
          <w:spacing w:val="-6"/>
          <w:cs/>
          <w:lang w:val="pt-PT" w:bidi="lo-LA"/>
        </w:rPr>
        <w:t>​​</w:t>
      </w:r>
      <w:r w:rsidR="00693678" w:rsidRPr="009C660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ນັ້ນ</w:t>
      </w:r>
      <w:r w:rsidR="004549B0" w:rsidRPr="009C660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="00693678" w:rsidRPr="009C660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ຂຶ້ນກັບການຕົກລົງ​ລະຫວ່າງ​ຜູ້ຜະລິດການບັນທຶກສຽງ</w:t>
      </w:r>
      <w:r w:rsidR="00693678" w:rsidRPr="009C6607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4B41C0" w:rsidRPr="009C660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ກັບ</w:t>
      </w:r>
      <w:r w:rsidR="00693678" w:rsidRPr="009C6607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693678" w:rsidRPr="009C660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ຜູ້ກະຈາຍສຽງ</w:t>
      </w:r>
      <w:r w:rsidR="00693678" w:rsidRPr="009C6607">
        <w:rPr>
          <w:rFonts w:ascii="Phetsarath OT" w:eastAsia="Phetsarath OT" w:hAnsi="Phetsarath OT" w:cs="Phetsarath OT"/>
          <w:spacing w:val="-6"/>
          <w:cs/>
          <w:lang w:val="pt-PT" w:bidi="lo-LA"/>
        </w:rPr>
        <w:t>-</w:t>
      </w:r>
      <w:r w:rsidR="00693678" w:rsidRPr="009C6607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ແຜ່</w:t>
      </w:r>
      <w:r w:rsidR="009C6607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93678" w:rsidRPr="00892EFB">
        <w:rPr>
          <w:rFonts w:ascii="Phetsarath OT" w:eastAsia="Phetsarath OT" w:hAnsi="Phetsarath OT" w:cs="Phetsarath OT" w:hint="cs"/>
          <w:cs/>
          <w:lang w:val="pt-PT" w:bidi="lo-LA"/>
        </w:rPr>
        <w:t>ພາບ</w:t>
      </w:r>
      <w:r w:rsidR="0069367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93678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69367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93678"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ອົງການກະຈາຍສຽງ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-</w:t>
      </w:r>
      <w:r w:rsidR="00693678"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="0028762C" w:rsidRPr="00892EFB">
        <w:rPr>
          <w:rFonts w:ascii="Phetsarath OT" w:eastAsia="Phetsarath OT" w:hAnsi="Phetsarath OT" w:cs="Phetsarath OT"/>
          <w:lang w:val="pt-PT"/>
        </w:rPr>
        <w:t>.</w:t>
      </w:r>
    </w:p>
    <w:p w14:paraId="5DF7FA3D" w14:textId="77777777" w:rsidR="00F75063" w:rsidRPr="00B72BE7" w:rsidRDefault="00F75063">
      <w:pPr>
        <w:rPr>
          <w:rFonts w:ascii="Phetsarath OT" w:eastAsia="Phetsarath OT" w:hAnsi="Phetsarath OT" w:cs="Phetsarath OT"/>
          <w:b/>
          <w:bCs/>
          <w:cs/>
          <w:lang w:val="pt-PT" w:bidi="lo-LA"/>
        </w:rPr>
      </w:pPr>
    </w:p>
    <w:p w14:paraId="077A5A90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6</w:t>
      </w:r>
    </w:p>
    <w:p w14:paraId="7BF0F584" w14:textId="77777777" w:rsidR="0038076C" w:rsidRPr="00892EFB" w:rsidRDefault="004A44A4">
      <w:pPr>
        <w:jc w:val="center"/>
        <w:rPr>
          <w:rFonts w:ascii="Phetsarath OT" w:eastAsia="Phetsarath OT" w:hAnsi="Phetsarath OT" w:cs="Phetsarath OT"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ອາຍຸ​ການປົກ​ປ້ອງ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ລິ​ຂະ​ສິດ</w:t>
      </w:r>
      <w:r w:rsidR="0038076C"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​​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ສິດ​ກ່ຽວຂ້ອງ​ກັບ​ລິ​ຂະ​ສິດ</w:t>
      </w:r>
    </w:p>
    <w:p w14:paraId="6607B36D" w14:textId="77777777" w:rsidR="0038076C" w:rsidRPr="000A78D6" w:rsidRDefault="0038076C">
      <w:pPr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507B3AC8" w14:textId="467F8D8F" w:rsidR="0038076C" w:rsidRPr="00892EFB" w:rsidRDefault="005F7B30" w:rsidP="006D1F15">
      <w:pPr>
        <w:ind w:left="1418" w:hanging="1418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111</w:t>
      </w:r>
      <w:r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</w:t>
      </w:r>
      <w:r w:rsidR="00731C86" w:rsidRPr="00892EFB">
        <w:rPr>
          <w:rFonts w:ascii="Phetsarath OT" w:eastAsia="Phetsarath OT" w:hAnsi="Phetsarath OT" w:cs="Phetsarath OT"/>
          <w:bCs/>
          <w:lang w:val="pt-PT"/>
        </w:rPr>
        <w:t>(</w:t>
      </w:r>
      <w:r w:rsidR="00731C86" w:rsidRPr="00892EFB">
        <w:rPr>
          <w:rFonts w:ascii="Phetsarath OT" w:eastAsia="Phetsarath OT" w:hAnsi="Phetsarath OT" w:cs="Phetsarath OT" w:hint="cs"/>
          <w:bCs/>
          <w:cs/>
          <w:lang w:val="pt-PT" w:bidi="lo-LA"/>
        </w:rPr>
        <w:t>ປັບປຸງ</w:t>
      </w:r>
      <w:r w:rsidR="00731C86" w:rsidRPr="00892EFB">
        <w:rPr>
          <w:rFonts w:ascii="Phetsarath OT" w:eastAsia="Phetsarath OT" w:hAnsi="Phetsarath OT" w:cs="Phetsarath OT"/>
          <w:bCs/>
          <w:lang w:val="pt-PT"/>
        </w:rPr>
        <w:t>)</w:t>
      </w:r>
      <w:r w:rsidR="00BA3B50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ອາຍຸ​​ການ​ປົກ​ປ້ອງລິ​ຂະ​ສິດ</w:t>
      </w:r>
      <w:r w:rsidR="0038076C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28AF0DC" w14:textId="562F1DEA" w:rsidR="0038076C" w:rsidRPr="00892EFB" w:rsidRDefault="0038076C" w:rsidP="006D1F15">
      <w:p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ອາຍຸ​​ການ​ປົກ​</w:t>
      </w:r>
      <w:r w:rsidR="004A44A4" w:rsidRPr="00892EFB">
        <w:rPr>
          <w:rFonts w:ascii="Phetsarath OT" w:eastAsia="Phetsarath OT" w:hAnsi="Phetsarath OT" w:cs="Phetsarath OT" w:hint="cs"/>
          <w:cs/>
          <w:lang w:val="pt-PT" w:bidi="lo-LA"/>
        </w:rPr>
        <w:t>ປ້ອງ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ໃຫ້​ນັບ​ແຕ່​ວັນປະ​ດິດຄິດ​ແຕ່ງ​ຜົນ​ງານຂຶ້ນ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ສືບຕໍ່​ໄປ​ຈົນ​ຮອດ​ວັນສຸດ​ທ້າຍ​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ຂອງ​ປີປະຕິທິນ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: </w:t>
      </w:r>
    </w:p>
    <w:p w14:paraId="50C8571E" w14:textId="2F7F8C18" w:rsidR="007D676D" w:rsidRPr="00892EFB" w:rsidRDefault="0038076C" w:rsidP="00C64943">
      <w:pPr>
        <w:pStyle w:val="ListParagraph"/>
        <w:numPr>
          <w:ilvl w:val="0"/>
          <w:numId w:val="127"/>
        </w:numPr>
        <w:tabs>
          <w:tab w:val="left" w:pos="1596"/>
          <w:tab w:val="left" w:pos="1701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bookmarkStart w:id="3" w:name="_Hlk129082235"/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ຫ້າ​ສິບ​ປີ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ຫຼັງຈາກ​ວັນ​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ຊີວິດຂອງ​ຜູ້ປະດິດ​ຄິດ​ແຕ່ງ</w:t>
      </w:r>
      <w:bookmarkEnd w:id="3"/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ໃນ​ກໍ​ລະ​ນີ</w:t>
      </w:r>
      <w:r w:rsidR="0069173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ຜູ້ປະດິດ​ຄິດ​ແຕ່ງ</w:t>
      </w:r>
      <w:r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ມີຫຼາຍຄົນຮ່ວມກັນ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ຫ້າ​ສິບ​ປີ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ຫຼັງຈາກວັນ​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ຊີວິດຂອງຜູ້​ຮ່ວມປະດິດ​ຄິດ​ແຕ່ງ​​​ຜູ້​ສຸດ​ທ້າຍ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ເວັ້ນ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ແຕ່ໄດ້ກຳນົດ​ໄວ້​ເປັນ​ຢ່າງ​ອື່ນ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5DAB7C76" w14:textId="1C47A127" w:rsidR="00490D9F" w:rsidRPr="00892EFB" w:rsidRDefault="0038076C" w:rsidP="00C64943">
      <w:pPr>
        <w:pStyle w:val="ListParagraph"/>
        <w:numPr>
          <w:ilvl w:val="0"/>
          <w:numId w:val="127"/>
        </w:numPr>
        <w:tabs>
          <w:tab w:val="left" w:pos="1596"/>
          <w:tab w:val="left" w:pos="1701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ຫ້າ​ສິບ​ປີ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ນັບ​ແຕ່ວັນ​ຜົນງານໄດ້​ມີ​ການ​ເຜີຍ​ແຜ່​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ຢ່າງ​ຖືກ​ຕ້ອງ​ຕາມ​ກົດໝາຍ</w:t>
      </w:r>
      <w:r w:rsidR="00957CF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​ເປັນຕົ້ນ​ໄປ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ສຳລັບ​ຜົນງານ​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ທີ່​ໃຊ້​ນາມແຝງ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ນາມ​ປາກກາ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ແຕ່ອາຍຸການປົກປ້ອງ​ນັ້ນ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ໃຫ້​ປະຕິບັດ​ຕາມ​ທີ່ໄດ້​ກຳນົດ​ໄວ້ໃນ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ຂອງ​ມາດຕາ​ນີ້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ຖ້າຫາກວ່າ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AC98CED" w14:textId="73B8495D" w:rsidR="00490D9F" w:rsidRPr="00892EFB" w:rsidRDefault="0038076C" w:rsidP="00C64943">
      <w:pPr>
        <w:pStyle w:val="ListParagraph"/>
        <w:numPr>
          <w:ilvl w:val="1"/>
          <w:numId w:val="127"/>
        </w:numPr>
        <w:tabs>
          <w:tab w:val="left" w:pos="1710"/>
          <w:tab w:val="left" w:pos="1985"/>
        </w:tabs>
        <w:ind w:left="426" w:firstLine="115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ນາມແຝງ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ນາມ​ປາກກາ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ໄດ້​ຖືກ​ນຳ​ໃຊ້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ໂດຍ​ຜູ້ປະດິດຄິດແຕ່ງ</w:t>
      </w:r>
      <w:r w:rsidRPr="00892EFB">
        <w:rPr>
          <w:rFonts w:ascii="Phetsarath OT" w:eastAsia="Phetsarath OT" w:hAnsi="Phetsarath OT" w:cs="Phetsarath OT"/>
          <w:lang w:val="pt-PT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ຊຶ່​ງຮູ້​ແນ່ນອນ​ວ່າ​ແມ່ນ​ຜູ້ກ່ຽວ​ເອງ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2B2C344" w14:textId="6FE5401B" w:rsidR="0038076C" w:rsidRPr="00892EFB" w:rsidRDefault="0038076C" w:rsidP="00C64943">
      <w:pPr>
        <w:pStyle w:val="ListParagraph"/>
        <w:numPr>
          <w:ilvl w:val="1"/>
          <w:numId w:val="127"/>
        </w:numPr>
        <w:tabs>
          <w:tab w:val="left" w:pos="1710"/>
          <w:tab w:val="left" w:pos="1985"/>
        </w:tabs>
        <w:ind w:left="426" w:firstLine="115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ເຈົ້າຂອງ​ຜົນງານ​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ທີ່​ໃຊ້ນາມແຝງ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ນາມ​ປາກກາ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ໄດ້​ເປີດ​ເຜີຍ​ຕົນເອງ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ໃນ​ໄລຍະ​ທີ່ໄດ້ກຳນົດ​ໄວ້​ນັ້ນ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EF9E225" w14:textId="02FE12C3" w:rsidR="0038076C" w:rsidRPr="00892EFB" w:rsidRDefault="0038076C" w:rsidP="00C64943">
      <w:pPr>
        <w:pStyle w:val="ListParagraph"/>
        <w:numPr>
          <w:ilvl w:val="0"/>
          <w:numId w:val="127"/>
        </w:numPr>
        <w:tabs>
          <w:tab w:val="left" w:pos="1440"/>
          <w:tab w:val="left" w:pos="1582"/>
        </w:tabs>
        <w:ind w:left="426" w:firstLine="91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ຫ້າ​ສິບ​ປີ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ນັບ​ແຕ່​ວັນຜົນງານໄດ້</w:t>
      </w:r>
      <w:r w:rsidR="002E50A4" w:rsidRPr="00892EFB">
        <w:rPr>
          <w:rFonts w:ascii="Phetsarath OT" w:eastAsia="Phetsarath OT" w:hAnsi="Phetsarath OT" w:cs="Phetsarath OT" w:hint="cs"/>
          <w:cs/>
          <w:lang w:val="pt-PT" w:bidi="lo-LA"/>
        </w:rPr>
        <w:t>ມີການ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ເຜີຍແຜ່ສູ່ສາທາລະນະຊົນຄັ້ງທຳອິດ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ຜົນງານ​ທາງ​ດ້ານ​ຮູບ​ເງົາ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ໂດຍການ</w:t>
      </w:r>
      <w:r w:rsidR="004F74D3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ອະນຸຍາດຈາກ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</w:t>
      </w:r>
      <w:r w:rsidR="005336EE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ແຕ່​ຖ້າຫາກ</w:t>
      </w: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ບໍ່ໄດ້​ມີ​ການ​ເຜີຍ​ແຜ່ຜົນງານນັ້ນ</w:t>
      </w:r>
      <w:r w:rsidR="00DB6B5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ອາຍຸການ​ປົກ​ປ້ອງ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ຫ້າສິບ​ປີ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ນັບ​ແຕ່​ວັນສ້າງ​ຜົນງານ</w:t>
      </w:r>
      <w:r w:rsidR="00957CF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1279F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="00DB6B5E" w:rsidRPr="00892EFB">
        <w:rPr>
          <w:rFonts w:ascii="Phetsarath OT" w:eastAsia="Phetsarath OT" w:hAnsi="Phetsarath OT" w:cs="Phetsarath OT" w:hint="cs"/>
          <w:cs/>
          <w:lang w:val="pt-PT" w:bidi="lo-LA"/>
        </w:rPr>
        <w:t>;</w:t>
      </w:r>
    </w:p>
    <w:p w14:paraId="23656223" w14:textId="4C5CE8BC" w:rsidR="0038076C" w:rsidRPr="00892EFB" w:rsidRDefault="002F31E4" w:rsidP="00C64943">
      <w:pPr>
        <w:pStyle w:val="ListParagraph"/>
        <w:numPr>
          <w:ilvl w:val="0"/>
          <w:numId w:val="127"/>
        </w:numPr>
        <w:tabs>
          <w:tab w:val="left" w:pos="1440"/>
          <w:tab w:val="left" w:pos="1582"/>
        </w:tabs>
        <w:ind w:left="426" w:firstLine="91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</w:t>
      </w:r>
      <w:r w:rsidR="00EA3623" w:rsidRPr="00892EFB">
        <w:rPr>
          <w:rFonts w:ascii="Phetsarath OT" w:eastAsia="Phetsarath OT" w:hAnsi="Phetsarath OT" w:cs="Phetsarath OT" w:hint="cs"/>
          <w:cs/>
          <w:lang w:val="pt-PT" w:bidi="lo-LA"/>
        </w:rPr>
        <w:t>ສິບປີ</w:t>
      </w:r>
      <w:r w:rsidR="003C3DC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ນັບ​ແຕ່​ວັນສ້າງ​ຜົນງານ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ສຳລັບສິລະປະປັບ​ໃຊ້</w:t>
      </w:r>
      <w:r w:rsidR="008F6D0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F6D0D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8F6D0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8F6D0D" w:rsidRPr="00892EFB">
        <w:rPr>
          <w:rFonts w:ascii="Phetsarath OT" w:eastAsia="Phetsarath OT" w:hAnsi="Phetsarath OT" w:cs="Phetsarath OT" w:hint="cs"/>
          <w:cs/>
          <w:lang w:val="pt-PT" w:bidi="lo-LA"/>
        </w:rPr>
        <w:t>ຮູບຖ່າຍ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03729124" w14:textId="6746078E" w:rsidR="0038076C" w:rsidRPr="00892EFB" w:rsidRDefault="0038076C" w:rsidP="00825296">
      <w:pPr>
        <w:tabs>
          <w:tab w:val="left" w:pos="1440"/>
        </w:tabs>
        <w:ind w:left="426" w:right="4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ໃນ​ກໍ​ລະ​ນີ</w:t>
      </w:r>
      <w:r w:rsidR="004A44A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ມີ​ສົນທິສັນຍາ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ເປັນ​ພາຄີ</w:t>
      </w:r>
      <w:r w:rsidR="002C59F5" w:rsidRPr="00892EFB">
        <w:rPr>
          <w:rFonts w:ascii="Phetsarath OT" w:eastAsia="Phetsarath OT" w:hAnsi="Phetsarath OT" w:cs="Phetsarath OT" w:hint="cs"/>
          <w:cs/>
          <w:lang w:val="pt-PT" w:bidi="lo-LA"/>
        </w:rPr>
        <w:t>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ອາຍຸການ​​ປົກ​ປ້ອງ​ລິ​ຂະ​ສິດ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ໃຫ້​ປະຕິບັດ​ຕາມ​ສົນທິສັນຍາ</w:t>
      </w:r>
      <w:r w:rsidR="002C59F5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ດັ່ງກ່າວ.</w:t>
      </w:r>
    </w:p>
    <w:p w14:paraId="5D36BCF0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17FB1922" w14:textId="0A92F6B8" w:rsidR="0038076C" w:rsidRPr="00892EFB" w:rsidRDefault="0038076C" w:rsidP="00825296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87A04" w:rsidRPr="00892EFB">
        <w:rPr>
          <w:rFonts w:ascii="Phetsarath OT" w:eastAsia="Phetsarath OT" w:hAnsi="Phetsarath OT" w:cs="Phetsarath OT"/>
          <w:b/>
          <w:bCs/>
          <w:lang w:val="pt-PT"/>
        </w:rPr>
        <w:t>11</w:t>
      </w:r>
      <w:r w:rsidR="00F22DD5" w:rsidRPr="00892EFB">
        <w:rPr>
          <w:rFonts w:ascii="Phetsarath OT" w:eastAsia="Phetsarath OT" w:hAnsi="Phetsarath OT" w:cs="Phetsarath OT"/>
          <w:b/>
          <w:bCs/>
          <w:cs/>
          <w:lang w:val="pt-PT"/>
        </w:rPr>
        <w:t>2</w:t>
      </w:r>
      <w:r w:rsidR="00283A5A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="00E44912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E44912" w:rsidRPr="00892EFB">
        <w:rPr>
          <w:rFonts w:ascii="Phetsarath OT" w:eastAsia="Phetsarath OT" w:hAnsi="Phetsarath OT" w:cs="Phetsarath OT"/>
          <w:bCs/>
          <w:cs/>
          <w:lang w:val="pt-PT" w:bidi="lo-LA"/>
        </w:rPr>
        <w:t>ປັບປຸງ</w:t>
      </w:r>
      <w:r w:rsidR="00E44912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ອາ​ຍຸ​ການ​​ປົກ​ປ້ອງສິດກ່ຽວຂ້ອງ​ກັບ​ລິ​ຂະ​ສິດ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6FFEDF1" w14:textId="186E6A78" w:rsidR="0038076C" w:rsidRPr="00892EFB" w:rsidRDefault="004A44A4" w:rsidP="001D31C5">
      <w:pPr>
        <w:tabs>
          <w:tab w:val="left" w:pos="1440"/>
        </w:tabs>
        <w:ind w:left="567" w:right="4" w:firstLine="6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ອາຍຸການ​ປົກ​ປ້ອງ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ສິດ​ກ່ຽວຂ້ອງ​ກັບລິ​ຂະ​ສິດ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82529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7358000D" w14:textId="68228227" w:rsidR="0038076C" w:rsidRPr="00892EFB" w:rsidRDefault="0038076C" w:rsidP="00C64943">
      <w:pPr>
        <w:numPr>
          <w:ilvl w:val="0"/>
          <w:numId w:val="68"/>
        </w:numPr>
        <w:tabs>
          <w:tab w:val="left" w:pos="144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ຫ້າ​ສິບ​ປີ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ນັບ​ແຕ່ວັນມີການສະແດງ</w:t>
      </w:r>
      <w:r w:rsidR="00957CF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ເປັນ​ຕົ້ນ​ໄປ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ສຳລັບຜູ້​ສະ​ແດງ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ຊຶ່ງການ​ສະ​ແດງ​ນັ້ນ​ໄດ້ບັນທຶກສຽງ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ຈະ​ສິ້ນສຸດ​ລົງ​ພາຍ​ໃນວັນສຸດ​ທ້າ​ຍ</w:t>
      </w:r>
      <w:r w:rsidR="004A44A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E858A0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ຂອງ​ປີ​ປະຕິທິນຂອງ​ປີ​ທີ</w:t>
      </w:r>
      <w:r w:rsidR="00E858A0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E858A0"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206FA32" w14:textId="2897CB85" w:rsidR="0038076C" w:rsidRPr="00892EFB" w:rsidRDefault="004A44A4" w:rsidP="00C64943">
      <w:pPr>
        <w:numPr>
          <w:ilvl w:val="0"/>
          <w:numId w:val="68"/>
        </w:numPr>
        <w:tabs>
          <w:tab w:val="left" w:pos="144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ຫ້າ​ສິບປີ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ນັບ​ແຕ່ວັນມີ​ການ​ບັນທຶກສຽງຄັ້ງທຳ​ອິດ</w:t>
      </w:r>
      <w:r w:rsidR="00957CF6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ເປັນຕົ້ນ​ໄປ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ສຳລັບຜູ້​ຜະລິດການ​ບັນ​ທຶກສຽງ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ຈະ​ສິ້ນສຸດລົງ​ພາຍ​ໃນວັນສຸດ​ທ້າຍ​ຂອງ​ປີ​ປະຕິທິນ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10EA1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ຂອງ​ປີ​ທີ</w:t>
      </w:r>
      <w:r w:rsidR="00110EA1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110EA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ຫ້າ​ສິບ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ຊຶ່ງ​ການ​ບັນທຶກ​ສຽງ​ນັ້ນ​ໄດ້​</w:t>
      </w:r>
      <w:r w:rsidR="005510E0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ການເຜີຍ​ແຜ່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ໃນ​ກໍ​ລະ​ນີ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ບໍ່ໄດ້​ມີ​ການ​ເຜີຍ​ແຜ່ຜົນ​ງານ​ນັ້ນ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ໃນ​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ໄລຍະ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ຫ້າ​ສິບ​ປີ​​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ຈາກວັນ​ບັນ​ທຶກສຽງ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ອາຍຸ​ການ​ປົກ​ປ້ອງ​ການ​ບັນທຶກ​ສຽງນັ້ນ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ຈະສິ້ນສຸດ​ລົງ​ພາຍ​ໃນວັນສຸ​ດທ້າຍ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ຂອງ​ປີ​ປະຕິທິນຂອງ​ປີ​ທີ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ຊຶ່ງ​ໄດ້ມີການ​ບັນທຶກ​ສຽງ​ແລ້ວ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3815B734" w14:textId="1D290A7D" w:rsidR="002B0F87" w:rsidRDefault="0038076C" w:rsidP="00F75063">
      <w:pPr>
        <w:numPr>
          <w:ilvl w:val="0"/>
          <w:numId w:val="68"/>
        </w:numPr>
        <w:tabs>
          <w:tab w:val="left" w:pos="1440"/>
          <w:tab w:val="left" w:pos="1560"/>
        </w:tabs>
        <w:ind w:left="426" w:firstLine="876"/>
        <w:jc w:val="both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ຫ້າສິບປີ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​​​​​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ນັບ​ແຕ່ວັນ​ກະຈາຍສຽງ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ສຳລັບຜູ້​​ກະຈາຍສຽງ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ອົງ​ການ​ກະຈາຍ​ສຽງ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ຈະ​ສິ້ນສຸດ​ລົງ​ໃນວັນສຸດ​ທ້າ​ຍຂອງ​​ປີ​ປະຕິທິນຂອງ​ປີ​ທີ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ຫ້າ​ສິບ​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ຊຶ່ງ​ລາຍການໄດ້ມີ​ການ​ກະ</w:t>
      </w:r>
      <w:r w:rsidR="008119DD" w:rsidRPr="00892EFB">
        <w:rPr>
          <w:rFonts w:ascii="Phetsarath OT" w:eastAsia="Phetsarath OT" w:hAnsi="Phetsarath OT" w:cs="Phetsarath OT"/>
          <w:cs/>
          <w:lang w:val="pt-PT" w:bidi="lo-LA"/>
        </w:rPr>
        <w:br/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ຈາ​ຍສຽງ</w:t>
      </w:r>
      <w:r w:rsidRPr="00892EFB">
        <w:rPr>
          <w:rFonts w:ascii="Phetsarath OT" w:eastAsia="Phetsarath OT" w:hAnsi="Phetsarath OT" w:cs="Phetsarath OT"/>
          <w:lang w:val="pt-PT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ແຜ່​ພາບຄັ້ງທຳ​ອິດແລ້ວ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A840E57" w14:textId="77777777" w:rsidR="00F75063" w:rsidRPr="00F75063" w:rsidRDefault="00F75063" w:rsidP="00F75063">
      <w:pPr>
        <w:tabs>
          <w:tab w:val="left" w:pos="1440"/>
          <w:tab w:val="left" w:pos="1560"/>
        </w:tabs>
        <w:ind w:left="1302"/>
        <w:jc w:val="both"/>
        <w:rPr>
          <w:rFonts w:ascii="Phetsarath OT" w:eastAsia="Phetsarath OT" w:hAnsi="Phetsarath OT" w:cs="Phetsarath OT"/>
          <w:b/>
          <w:bCs/>
          <w:lang w:val="pt-PT"/>
        </w:rPr>
      </w:pPr>
    </w:p>
    <w:p w14:paraId="61064056" w14:textId="119A77ED" w:rsidR="0038076C" w:rsidRPr="00892EFB" w:rsidRDefault="0038076C" w:rsidP="000B2874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7</w:t>
      </w:r>
    </w:p>
    <w:p w14:paraId="6455A86F" w14:textId="01807219" w:rsidR="00514C80" w:rsidRPr="00892EFB" w:rsidRDefault="00E75E4F" w:rsidP="000B2874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ການນຳໃຊ້ທີ່ເໝາະສົມ</w:t>
      </w:r>
      <w:r w:rsidR="00547240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 xml:space="preserve"> ແລະ ພັນທະ</w:t>
      </w:r>
      <w:r w:rsidR="0038076C"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>​</w:t>
      </w:r>
      <w:r w:rsidR="00F42068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ຂອງເຈົ້າຂອງ</w:t>
      </w:r>
      <w:r w:rsidR="00382741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ລິ​ຂະ​ສິດ</w:t>
      </w:r>
    </w:p>
    <w:p w14:paraId="47DF205F" w14:textId="452B9279" w:rsidR="0038076C" w:rsidRPr="00892EFB" w:rsidRDefault="0038076C" w:rsidP="000B2874">
      <w:pPr>
        <w:ind w:left="2160" w:hanging="2160"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ສິດກ່ຽວຂ້ອງກັບລິ​ຂະ​ສິດ</w:t>
      </w:r>
    </w:p>
    <w:p w14:paraId="55E9C363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Cs/>
          <w:lang w:val="pt-PT" w:bidi="lo-LA"/>
        </w:rPr>
      </w:pPr>
    </w:p>
    <w:p w14:paraId="2C530FBA" w14:textId="73FAAB21" w:rsidR="00C50C33" w:rsidRPr="00892EFB" w:rsidRDefault="0038076C" w:rsidP="005F08D3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82516C" w:rsidRPr="00892EFB">
        <w:rPr>
          <w:rFonts w:ascii="Phetsarath OT" w:eastAsia="Phetsarath OT" w:hAnsi="Phetsarath OT" w:cs="Phetsarath OT"/>
          <w:b/>
          <w:bCs/>
          <w:lang w:val="pt-PT"/>
        </w:rPr>
        <w:t>11</w:t>
      </w:r>
      <w:r w:rsidR="00412851" w:rsidRPr="00892EFB">
        <w:rPr>
          <w:rFonts w:ascii="Phetsarath OT" w:eastAsia="Phetsarath OT" w:hAnsi="Phetsarath OT" w:cs="Phetsarath OT"/>
          <w:b/>
          <w:bCs/>
          <w:cs/>
          <w:lang w:val="pt-PT"/>
        </w:rPr>
        <w:t>3</w:t>
      </w:r>
      <w:r w:rsidR="009A4F12" w:rsidRPr="00892EFB">
        <w:rPr>
          <w:rFonts w:ascii="Phetsarath OT" w:eastAsia="Phetsarath OT" w:hAnsi="Phetsarath OT" w:cs="Phetsarath OT"/>
          <w:b/>
          <w:lang w:val="pt-PT"/>
        </w:rPr>
        <w:t xml:space="preserve"> (</w:t>
      </w:r>
      <w:r w:rsidR="009A4F1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9A4F12" w:rsidRPr="00892EFB">
        <w:rPr>
          <w:rFonts w:ascii="Phetsarath OT" w:eastAsia="Phetsarath OT" w:hAnsi="Phetsarath OT" w:cs="Phetsarath OT"/>
          <w:b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C50C3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ການກະທໍາທີ່ສອດຄ່ອງກັບການນ</w:t>
      </w:r>
      <w:r w:rsidR="0068668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ໍາ</w:t>
      </w:r>
      <w:r w:rsidR="00C50C3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ໃຊ້ທີ່ເໝາະສົມ</w:t>
      </w:r>
      <w:r w:rsidR="00C50C33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</w:p>
    <w:p w14:paraId="407A1102" w14:textId="4E1047EE" w:rsidR="00B93A17" w:rsidRPr="00892EFB" w:rsidRDefault="00C50C33" w:rsidP="005F08D3">
      <w:pPr>
        <w:tabs>
          <w:tab w:val="left" w:pos="1440"/>
        </w:tabs>
        <w:ind w:left="426" w:right="4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ທີ່ສາມາດດຳເນີນການໄດ້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31E15" w:rsidRPr="00892EFB">
        <w:rPr>
          <w:rFonts w:ascii="Phetsarath OT" w:eastAsia="Phetsarath OT" w:hAnsi="Phetsarath OT" w:cs="Phetsarath OT" w:hint="cs"/>
          <w:cs/>
          <w:lang w:val="pt-PT" w:bidi="lo-LA"/>
        </w:rPr>
        <w:t>ໂດຍ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ບໍ່ຈຳເປັນຕ້ອງຂໍອະນຸຍາດນຳເຈົ້າຂອງລິຂະສິດ</w:t>
      </w:r>
      <w:r w:rsidR="00FC20A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ເຈົ້າຂອງສິດກ່ຽວຂ້ອງກັບລິຂະສິດ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02F9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ແລະ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ບໍ່ຕ້ອງຈ່າຍຄ່າຕອບແທນ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5F08D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  <w:r w:rsidR="00202F9E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5C409EA3" w14:textId="38F2AD2D" w:rsidR="0038076C" w:rsidRPr="00892EFB" w:rsidRDefault="0038076C" w:rsidP="00C64943">
      <w:pPr>
        <w:numPr>
          <w:ilvl w:val="0"/>
          <w:numId w:val="120"/>
        </w:numPr>
        <w:tabs>
          <w:tab w:val="clear" w:pos="2448"/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ກາ​ນອ້າ​ງອີງຜົນງານ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ທີ່ໄດ້ເປີດເຜີຍສູ່ສາທາລະນະຊົນແລ້ວ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ຊຶ່ງສອດຄ່ອງກັບການນຳໃຊ້ທີ່</w:t>
      </w:r>
      <w:r w:rsidR="005F08D3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 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ເໝາະສົມ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ຂອບເຂດຂອງການອ້າງ​ອີງ​ນັ້ນ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ບໍ່ເໜືອຈາກເຫດຜົນທີ່ໄດ້ຊີ້ແຈງໃນຈຸດປະສົງ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ລວມທັງການ​ອ້າງ​ອີງໃນໜັງສືພິມ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ວາ</w:t>
      </w:r>
      <w:r w:rsidR="004A44A4" w:rsidRPr="00892EFB">
        <w:rPr>
          <w:rFonts w:ascii="Phetsarath OT" w:eastAsia="Phetsarath OT" w:hAnsi="Phetsarath OT" w:cs="Phetsarath OT" w:hint="cs"/>
          <w:cs/>
          <w:lang w:val="pt-PT" w:bidi="lo-LA"/>
        </w:rPr>
        <w:t>ລະ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ສານຕ່າງໆ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ໃນຮູບແບບການສະຫຼຸບຂ່າວ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612C661" w14:textId="42FB9B6D" w:rsidR="0038076C" w:rsidRPr="00892EFB" w:rsidRDefault="0038076C" w:rsidP="00C64943">
      <w:pPr>
        <w:numPr>
          <w:ilvl w:val="0"/>
          <w:numId w:val="120"/>
        </w:numPr>
        <w:tabs>
          <w:tab w:val="clear" w:pos="2448"/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ການ​ໃຊ້ປະ​ໂຫຍ​ດຂອງຜົນງານດ້ານສິລະປະກຳ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ຢ່າງ​ເໝາະສົມ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ເພື່ອ​ປະກອບໃສ່ສິ່ງ​ພິມ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A44A4" w:rsidRPr="00892EFB">
        <w:rPr>
          <w:rFonts w:ascii="Phetsarath OT" w:eastAsia="Phetsarath OT" w:hAnsi="Phetsarath OT" w:cs="Phetsarath OT" w:hint="cs"/>
          <w:cs/>
          <w:lang w:val="pt-PT" w:bidi="lo-LA"/>
        </w:rPr>
        <w:t>ພາບ</w:t>
      </w:r>
      <w:r w:rsidR="004A44A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ເພື່ອການສິດສອນ</w:t>
      </w:r>
      <w:r w:rsidR="009A4F12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9A4F1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A4F1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A4F12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ການ​ຄົ້</w:t>
      </w:r>
      <w:r w:rsidR="00DA44A0" w:rsidRPr="00892EFB">
        <w:rPr>
          <w:rFonts w:ascii="Phetsarath OT" w:eastAsia="Phetsarath OT" w:hAnsi="Phetsarath OT" w:cs="Phetsarath OT" w:hint="cs"/>
          <w:cs/>
          <w:lang w:val="pt-PT" w:bidi="lo-LA"/>
        </w:rPr>
        <w:t>ນ​ຄ</w:t>
      </w:r>
      <w:r w:rsidR="009A4F12" w:rsidRPr="00892EFB">
        <w:rPr>
          <w:rFonts w:ascii="Phetsarath OT" w:eastAsia="Phetsarath OT" w:hAnsi="Phetsarath OT" w:cs="Phetsarath OT" w:hint="cs"/>
          <w:cs/>
          <w:lang w:val="pt-PT" w:bidi="lo-LA"/>
        </w:rPr>
        <w:t>ວ</w:t>
      </w:r>
      <w:r w:rsidR="00DA44A0" w:rsidRPr="00892EFB">
        <w:rPr>
          <w:rFonts w:ascii="Phetsarath OT" w:eastAsia="Phetsarath OT" w:hAnsi="Phetsarath OT" w:cs="Phetsarath OT" w:hint="cs"/>
          <w:cs/>
          <w:lang w:val="pt-PT" w:bidi="lo-LA"/>
        </w:rPr>
        <w:t>້</w:t>
      </w:r>
      <w:r w:rsidR="009A4F12" w:rsidRPr="00892EFB">
        <w:rPr>
          <w:rFonts w:ascii="Phetsarath OT" w:eastAsia="Phetsarath OT" w:hAnsi="Phetsarath OT" w:cs="Phetsarath OT" w:hint="cs"/>
          <w:cs/>
          <w:lang w:val="pt-PT" w:bidi="lo-LA"/>
        </w:rPr>
        <w:t>າ​ວິ​ທະ​ຍາ​ສາດ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ແຕ່ການນຳໃຊ້ດັ່ງກ່າວ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ບໍ່ໃຫ້ຂັດກັບທຳນຽມ</w:t>
      </w:r>
      <w:r w:rsidR="0067149B" w:rsidRPr="00892EFB">
        <w:rPr>
          <w:rFonts w:ascii="Phetsarath OT" w:eastAsia="Phetsarath OT" w:hAnsi="Phetsarath OT" w:cs="Phetsarath OT" w:hint="cs"/>
          <w:cs/>
          <w:lang w:val="pt-PT" w:bidi="lo-LA"/>
        </w:rPr>
        <w:t>ປະຕິ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ບັດ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951580D" w14:textId="41F55B9F" w:rsidR="0038076C" w:rsidRPr="00892EFB" w:rsidRDefault="0038076C" w:rsidP="00C64943">
      <w:pPr>
        <w:numPr>
          <w:ilvl w:val="0"/>
          <w:numId w:val="120"/>
        </w:numPr>
        <w:tabs>
          <w:tab w:val="clear" w:pos="2448"/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ການຜະລິດຊ້ຳ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ຮູບພາບຂອງຜົນງານດ້ານວິຈິດສິນ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ພາບຖ່າຍ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ຜົນ​ງານດ້ານ​ສິລະ​ປະອື່ນ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ຜົນງານດ້ານສິລະປະປັບໃຊ້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ດ້ວຍ​ການ​ຖ່າຍຮູບ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4A44A4" w:rsidRPr="00892EFB">
        <w:rPr>
          <w:rFonts w:ascii="Phetsarath OT" w:eastAsia="Phetsarath OT" w:hAnsi="Phetsarath OT" w:cs="Phetsarath OT" w:hint="cs"/>
          <w:cs/>
          <w:lang w:val="pt-PT" w:bidi="lo-LA"/>
        </w:rPr>
        <w:t>ຖ່າຍຮູບ​ເງົາ​</w:t>
      </w:r>
      <w:r w:rsidR="004A44A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ແຕ່ຜົນງານດັ່ງກ່າວ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ຕ້ອງໄດ້ຖືກ</w:t>
      </w:r>
      <w:r w:rsidR="00782269">
        <w:rPr>
          <w:rFonts w:ascii="Phetsarath OT" w:eastAsia="Phetsarath OT" w:hAnsi="Phetsarath OT" w:cs="Phetsarath OT" w:hint="cs"/>
          <w:cs/>
          <w:lang w:val="pt-PT" w:bidi="lo-LA"/>
        </w:rPr>
        <w:t>​ເຜີຍ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ຖືກນຳສະເໜີສູ່ສາທາລະນະຊົ</w:t>
      </w:r>
      <w:r w:rsidR="004A44A4" w:rsidRPr="00892EFB">
        <w:rPr>
          <w:rFonts w:ascii="Phetsarath OT" w:eastAsia="Phetsarath OT" w:hAnsi="Phetsarath OT" w:cs="Phetsarath OT" w:hint="cs"/>
          <w:cs/>
          <w:lang w:val="pt-PT" w:bidi="lo-LA"/>
        </w:rPr>
        <w:t>ນ</w:t>
      </w:r>
      <w:r w:rsidR="004A44A4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</w:t>
      </w:r>
      <w:r w:rsidR="0078226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​ຕໍ່ສາທາລະນະຊົນໄດ້ຮູ້</w:t>
      </w:r>
      <w:r w:rsidR="005510E0" w:rsidRPr="00892EFB">
        <w:rPr>
          <w:rFonts w:ascii="Phetsarath OT" w:eastAsia="Phetsarath OT" w:hAnsi="Phetsarath OT" w:cs="Phetsarath OT" w:hint="cs"/>
          <w:cs/>
          <w:lang w:val="pt-PT" w:bidi="lo-LA"/>
        </w:rPr>
        <w:t>ກ່ອນ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ຊຶ່ງການຜະລິດຊ້ຳ</w:t>
      </w:r>
      <w:r w:rsidR="00782269">
        <w:rPr>
          <w:rFonts w:ascii="Phetsarath OT" w:eastAsia="Phetsarath OT" w:hAnsi="Phetsarath OT" w:cs="Phetsarath OT" w:hint="cs"/>
          <w:cs/>
          <w:lang w:val="pt-PT" w:bidi="lo-LA"/>
        </w:rPr>
        <w:t xml:space="preserve">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ຜົນກະທົບໜ້ອຍທີ່ສຸດ</w:t>
      </w:r>
      <w:r w:rsidR="00BD717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ຕໍ່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</w:t>
      </w:r>
      <w:r w:rsidR="00447190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ບໍ່ແມ່ນຈຸດປະສົງ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ຂອງຜົນງານດ້ານການຖ່າຍຮູບ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ການຖ່າຍຮູບເງົາ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0AB91EA" w14:textId="7CC8CB5C" w:rsidR="0038076C" w:rsidRPr="00892EFB" w:rsidRDefault="0038076C" w:rsidP="00C64943">
      <w:pPr>
        <w:numPr>
          <w:ilvl w:val="0"/>
          <w:numId w:val="120"/>
        </w:numPr>
        <w:tabs>
          <w:tab w:val="clear" w:pos="2448"/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ການແປຜົນງານ​ດ້ານວັນນະກຳ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ເປັນຕົວໜັງສືນູນ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ເປັນຕົວໜັງສືອື່ນ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ສຳລັບຄົນພິການທາງສາຍຕາ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1097169" w14:textId="23D5DFFF" w:rsidR="0038076C" w:rsidRPr="00892EFB" w:rsidRDefault="0038076C" w:rsidP="00C64943">
      <w:pPr>
        <w:numPr>
          <w:ilvl w:val="0"/>
          <w:numId w:val="120"/>
        </w:numPr>
        <w:tabs>
          <w:tab w:val="clear" w:pos="2448"/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ການຜະລິດຊ້ຳໂປຣແກຣມຄອມພິວເຕີ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ຊຶ່ງເກີດຂຶ້ນໃນໄລຍະການນຳໃຊ້ປົກກະ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ຕິຂອງໂປຣແກຣມຄອມພິວເຕີ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ແຕ່ການນຳໃຊ້ໂປຣແກຣມນັ້ນ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ຕ້ອງສອດຄ່ອງກັບເງື່ອນໄຂ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ກ່ຽວກັບການອະນຸຍາດຈາກເຈົ້າຂອງລິຂະສິດ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25093DA" w14:textId="40FFF583" w:rsidR="0038076C" w:rsidRPr="00892EFB" w:rsidRDefault="0038076C" w:rsidP="00C64943">
      <w:pPr>
        <w:numPr>
          <w:ilvl w:val="0"/>
          <w:numId w:val="120"/>
        </w:numPr>
        <w:tabs>
          <w:tab w:val="clear" w:pos="2448"/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ການຜະລິດຊ້ຳຜົນງານ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ທີ່ໄດ້ບັນທຶກໄວ້ໃນສື່ີ</w:t>
      </w:r>
      <w:r w:rsidR="00D40EC3" w:rsidRPr="00892EFB">
        <w:rPr>
          <w:rFonts w:ascii="Phetsarath OT" w:eastAsia="Phetsarath OT" w:hAnsi="Phetsarath OT" w:cs="Phetsarath OT" w:hint="cs"/>
          <w:cs/>
          <w:lang w:val="pt-PT" w:bidi="lo-LA"/>
        </w:rPr>
        <w:t>ເອເລັກ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ໂຕຣນິກ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ເພື່ອສຳຮອງ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A44A4" w:rsidRPr="00892EFB">
        <w:rPr>
          <w:rFonts w:ascii="Phetsarath OT" w:eastAsia="Phetsarath OT" w:hAnsi="Phetsarath OT" w:cs="Phetsarath OT" w:hint="cs"/>
          <w:cs/>
          <w:lang w:val="pt-PT" w:bidi="lo-LA"/>
        </w:rPr>
        <w:t>ເກັບ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ຮັກສາຂໍ້ມູນ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ເພື່ອປ່ຽນແທນຜົນງານ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ທີ່ໄດ້ມາຢ່າງຖືກຕ້ອງຕາມກົດໝາຍ</w:t>
      </w:r>
      <w:r w:rsidR="00922FB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922FB1" w:rsidRPr="00892EFB">
        <w:rPr>
          <w:rFonts w:ascii="Phetsarath OT" w:eastAsia="Phetsarath OT" w:hAnsi="Phetsarath OT" w:cs="Phetsarath OT" w:hint="cs"/>
          <w:cs/>
          <w:lang w:val="pt-PT" w:bidi="lo-LA"/>
        </w:rPr>
        <w:t>ຖືກ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​ສູນຫາຍ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ຖືກທຳລາຍ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ໃຊ້ບໍ່ໄດ້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6844C957" w14:textId="13A40886" w:rsidR="0038076C" w:rsidRPr="00892EFB" w:rsidRDefault="0038076C" w:rsidP="005F08D3">
      <w:pPr>
        <w:tabs>
          <w:tab w:val="left" w:pos="1440"/>
        </w:tabs>
        <w:ind w:left="426" w:right="4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ໃນການນຳໃຊ້ຜົນງານ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1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7C9C">
        <w:rPr>
          <w:rFonts w:ascii="Phetsarath OT" w:eastAsia="Phetsarath OT" w:hAnsi="Phetsarath OT" w:cs="Phetsarath OT" w:hint="cs"/>
          <w:cs/>
          <w:lang w:val="pt-PT" w:bidi="lo-LA"/>
        </w:rPr>
        <w:t xml:space="preserve">ຂໍ້ </w:t>
      </w:r>
      <w:r w:rsidRPr="00892EFB">
        <w:rPr>
          <w:rFonts w:ascii="Phetsarath OT" w:eastAsia="Phetsarath OT" w:hAnsi="Phetsarath OT" w:cs="Phetsarath OT"/>
          <w:lang w:val="pt-PT"/>
        </w:rPr>
        <w:t xml:space="preserve">2 </w:t>
      </w:r>
      <w:r w:rsidR="004A44A4"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ຕ້ອງໄດ້ບົ່ງບອກທີ່ມາ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ຊື່ຂອງເຈົ້າຂອງ</w:t>
      </w:r>
      <w:r w:rsidR="00F90827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ລິຂະສິດຕົ້ນສະບັບ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1ED02D3" w14:textId="032E1CC4" w:rsidR="0038076C" w:rsidRPr="00892EFB" w:rsidRDefault="0038076C" w:rsidP="005F08D3">
      <w:pPr>
        <w:tabs>
          <w:tab w:val="left" w:pos="1440"/>
        </w:tabs>
        <w:ind w:left="426" w:right="4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ທີ່ສາມາດດຳເນີນການໄດ້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ໂດຍບໍ່ຈຳເປັນຕ້ອງ</w:t>
      </w:r>
      <w:r w:rsidR="00C0075C" w:rsidRPr="00892EFB">
        <w:rPr>
          <w:rFonts w:ascii="Phetsarath OT" w:eastAsia="Phetsarath OT" w:hAnsi="Phetsarath OT" w:cs="Phetsarath OT" w:hint="cs"/>
          <w:cs/>
          <w:lang w:val="pt-PT" w:bidi="lo-LA"/>
        </w:rPr>
        <w:t>ຂໍອະນຸຍາດ</w:t>
      </w:r>
      <w:r w:rsidR="003B36FB" w:rsidRPr="00892EFB">
        <w:rPr>
          <w:rFonts w:ascii="Phetsarath OT" w:eastAsia="Phetsarath OT" w:hAnsi="Phetsarath OT" w:cs="Phetsarath OT" w:hint="cs"/>
          <w:cs/>
          <w:lang w:val="pt-PT" w:bidi="lo-LA"/>
        </w:rPr>
        <w:t>ນຳ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</w:t>
      </w:r>
      <w:r w:rsidR="00C0075C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A78D6">
        <w:rPr>
          <w:rFonts w:ascii="Phetsarath OT" w:eastAsia="Phetsarath OT" w:hAnsi="Phetsarath OT" w:cs="Phetsarath OT" w:hint="cs"/>
          <w:cs/>
          <w:lang w:val="pt-PT" w:bidi="lo-LA"/>
        </w:rPr>
        <w:t xml:space="preserve">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ບໍ່ຕ້ອງຈ່າຍຄ່າຕອບແທນ</w:t>
      </w:r>
      <w:r w:rsidR="008C3AD4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ນັ້ນ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ຕ້ອງໃຫ້ສອດຄ່ອງກັບການນຳໃຊ້ທີ່ເໝາະສົມ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ພ້ອມທັງບົ່ງບອກທີ່ມາ</w:t>
      </w:r>
      <w:r w:rsidR="00140786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ການຜະລິດຊ້ຳບົດຄວາມຕ່າງໆ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ກ່ຽວກັບເສດຖະກິດ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ການເມືອງ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ສາສະໜາ</w:t>
      </w:r>
      <w:r w:rsidR="00492D9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ດ້ວຍການ​ກະຈາຍສຽງ</w:t>
      </w:r>
      <w:r w:rsidRPr="00892EFB">
        <w:rPr>
          <w:rFonts w:ascii="Phetsarath OT" w:eastAsia="Phetsarath OT" w:hAnsi="Phetsarath OT" w:cs="Phetsarath OT"/>
          <w:lang w:val="pt-PT" w:bidi="lo-LA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ແຜ່​ພາບ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ການສື່ສານຕໍ່ສາທາລະນະ​ຊົນ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8656FC" w:rsidRPr="00892EFB">
        <w:rPr>
          <w:rFonts w:ascii="Phetsarath OT" w:eastAsia="Phetsarath OT" w:hAnsi="Phetsarath OT" w:cs="Phetsarath OT" w:hint="cs"/>
          <w:cs/>
          <w:lang w:val="pt-PT" w:bidi="lo-LA"/>
        </w:rPr>
        <w:t>ດ້ວຍ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ການໃຊ້ສາຍ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ທີ່​​ໄດ້​ເຜີຍ​ແຜ່ໃນໜັງສືພິມ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ວາລະສານ</w:t>
      </w:r>
      <w:r w:rsidR="00B454DB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6C921890" w14:textId="0237A2C1" w:rsidR="0038076C" w:rsidRPr="00892EFB" w:rsidRDefault="0038076C" w:rsidP="005F08D3">
      <w:pPr>
        <w:tabs>
          <w:tab w:val="left" w:pos="1440"/>
        </w:tabs>
        <w:ind w:left="426" w:right="4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ຜົນງານດ້ານສິລະປະກຳ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ວັນນະກຳ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ທີ່ໄດ້ເຫັນ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ໄດ້ຍິນໃນເຫດການກຳລັງເກີດຂຶ້ນ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ສາມາດຜະລິດຊ້ຳ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ເຜີຍແຜ່ຕໍ່ສາທາລະນະຊົນ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ເພື່ອລາຍງານເຫດການດັ່ງກ່າວ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ດ້ວຍການຖ່າຍຮູບ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ການຖ່າຍຮູບເງົາ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ການກະຈາຍສຽງ</w:t>
      </w:r>
      <w:r w:rsidRPr="00892EFB">
        <w:rPr>
          <w:rFonts w:ascii="Phetsarath OT" w:eastAsia="Phetsarath OT" w:hAnsi="Phetsarath OT" w:cs="Phetsarath OT"/>
          <w:lang w:val="pt-PT" w:bidi="lo-LA"/>
        </w:rPr>
        <w:t>-​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ານສື່ສານ​ຕໍ່ສາທາລະນະຊົນ</w:t>
      </w:r>
      <w:r w:rsidR="00BD717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ໃຊ້ສາຍ</w:t>
      </w:r>
      <w:r w:rsidR="001462F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E1B10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AE1B1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E1B10" w:rsidRPr="00892EFB">
        <w:rPr>
          <w:rFonts w:ascii="Phetsarath OT" w:eastAsia="Phetsarath OT" w:hAnsi="Phetsarath OT" w:cs="Phetsarath OT" w:hint="cs"/>
          <w:cs/>
          <w:lang w:val="pt-PT" w:bidi="lo-LA"/>
        </w:rPr>
        <w:t>ບໍ່ໃຊ້ສາຍ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3BC54A31" w14:textId="071B91C8" w:rsidR="0038076C" w:rsidRPr="00892EFB" w:rsidRDefault="0038076C" w:rsidP="005F08D3">
      <w:pPr>
        <w:tabs>
          <w:tab w:val="left" w:pos="1440"/>
        </w:tabs>
        <w:ind w:left="426" w:right="4" w:firstLine="778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="00B47C9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C867BF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F16DCB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C867BF" w:rsidRPr="00892EFB">
        <w:rPr>
          <w:rFonts w:ascii="Phetsarath OT" w:eastAsia="Phetsarath OT" w:hAnsi="Phetsarath OT" w:cs="Phetsarath OT" w:hint="cs"/>
          <w:cs/>
          <w:lang w:val="pt-PT" w:bidi="lo-LA"/>
        </w:rPr>
        <w:t>ໄດ້</w:t>
      </w:r>
      <w:r w:rsidR="007F3E8A" w:rsidRPr="00892EFB">
        <w:rPr>
          <w:rFonts w:ascii="Phetsarath OT" w:eastAsia="Phetsarath OT" w:hAnsi="Phetsarath OT" w:cs="Phetsarath OT" w:hint="cs"/>
          <w:cs/>
          <w:lang w:val="pt-PT" w:bidi="lo-LA"/>
        </w:rPr>
        <w:t>ກຳນົດໄວ້ໃນ</w:t>
      </w:r>
      <w:r w:rsidR="00CF150A">
        <w:rPr>
          <w:rFonts w:ascii="Phetsarath OT" w:eastAsia="Phetsarath OT" w:hAnsi="Phetsarath OT" w:cs="Phetsarath OT" w:hint="cs"/>
          <w:cs/>
          <w:lang w:val="pt-PT" w:bidi="lo-LA"/>
        </w:rPr>
        <w:t xml:space="preserve"> ວັກທີໜຶ່</w:t>
      </w:r>
      <w:r w:rsidR="007F3E8A" w:rsidRPr="00892EFB">
        <w:rPr>
          <w:rFonts w:ascii="Phetsarath OT" w:eastAsia="Phetsarath OT" w:hAnsi="Phetsarath OT" w:cs="Phetsarath OT" w:hint="cs"/>
          <w:cs/>
          <w:lang w:val="pt-PT" w:bidi="lo-LA"/>
        </w:rPr>
        <w:t>ງ ຫາ</w:t>
      </w:r>
      <w:r w:rsidR="00B47C9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7F3E8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ວັກທີສີ່ </w:t>
      </w:r>
      <w:r w:rsidR="00782826" w:rsidRPr="00892EFB">
        <w:rPr>
          <w:rFonts w:ascii="Phetsarath OT" w:eastAsia="Phetsarath OT" w:hAnsi="Phetsarath OT" w:cs="Phetsarath OT" w:hint="cs"/>
          <w:cs/>
          <w:lang w:val="pt-PT" w:bidi="lo-LA"/>
        </w:rPr>
        <w:t>ຂອງມາດຕາ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ນີ້</w:t>
      </w:r>
      <w:r w:rsidR="002862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ຕ້ອງບໍ່ຂັດກັບ</w:t>
      </w:r>
      <w:r w:rsidRPr="00892EFB">
        <w:rPr>
          <w:rFonts w:ascii="Phetsarath OT" w:eastAsia="Phetsarath OT" w:hAnsi="Phetsarath OT" w:cs="Phetsarath OT"/>
          <w:lang w:val="pt-PT" w:bidi="lo-LA"/>
        </w:rPr>
        <w:t>​​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ການຫາຜົນປະໂຫຍດປົກກະຕິຂອງຜົນງານ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ຕ້ອງບໍ່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ສ້າງ​ຜົນ​</w:t>
      </w:r>
      <w:r w:rsidR="0024239C" w:rsidRPr="00892EFB">
        <w:rPr>
          <w:rFonts w:ascii="Phetsarath OT" w:eastAsia="Phetsarath OT" w:hAnsi="Phetsarath OT" w:cs="Phetsarath OT" w:hint="cs"/>
          <w:cs/>
          <w:lang w:val="pt-PT" w:bidi="lo-LA"/>
        </w:rPr>
        <w:t>ເສຍ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ຫາຍ</w:t>
      </w:r>
      <w:r w:rsidR="00AE1B10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ບໍ່ເໝາະສົມ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ຕໍ່ຜົນປະໂຫຍດອັນຊອບທຳຂອງຜູ້ຖືສິດ</w:t>
      </w:r>
      <w:r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1ABC19A3" w14:textId="47B44A4C" w:rsidR="0038076C" w:rsidRPr="00892EFB" w:rsidRDefault="0038076C" w:rsidP="00CB653B">
      <w:pPr>
        <w:tabs>
          <w:tab w:val="left" w:pos="1440"/>
        </w:tabs>
        <w:ind w:left="426" w:right="4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ການຈະກຳນົດວ່າ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ການນຳໃຊ້ໃດໜຶ່ງ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ເປັນການນຳໃຊ້ທີ່ເໝາະສົມ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ຕ້ອງອີງຕາມສະພາບການຕົວຈິງ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ຊຶ່ງໄດ້ກຳນົດໄວ້ໃນລະບຽບການ</w:t>
      </w:r>
      <w:r w:rsidR="007625BC" w:rsidRPr="00892EFB">
        <w:rPr>
          <w:rFonts w:ascii="Phetsarath OT" w:eastAsia="Phetsarath OT" w:hAnsi="Phetsarath OT" w:cs="Phetsarath OT" w:hint="cs"/>
          <w:cs/>
          <w:lang w:val="pt-PT" w:bidi="lo-LA"/>
        </w:rPr>
        <w:t>ຕ່າງຫາກ</w:t>
      </w:r>
      <w:r w:rsidR="00054FB9"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501C5D8F" w14:textId="1E803F68" w:rsidR="003E7766" w:rsidRPr="00892EFB" w:rsidRDefault="0038076C" w:rsidP="00CB653B">
      <w:pPr>
        <w:tabs>
          <w:tab w:val="left" w:pos="1440"/>
        </w:tabs>
        <w:ind w:left="567" w:right="4" w:firstLine="623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AD2D6B" w:rsidRPr="00892EFB">
        <w:rPr>
          <w:rFonts w:ascii="Phetsarath OT" w:eastAsia="Phetsarath OT" w:hAnsi="Phetsarath OT" w:cs="Phetsarath OT" w:hint="cs"/>
          <w:cs/>
          <w:lang w:val="pt-PT" w:bidi="lo-LA"/>
        </w:rPr>
        <w:t>ກະທຳດັ່ງຕໍ່ໄປນີ້ ຈະບໍ່ຖືວ່າ</w:t>
      </w:r>
      <w:r w:rsidR="003E7766" w:rsidRPr="00892EFB">
        <w:rPr>
          <w:rFonts w:ascii="Phetsarath OT" w:eastAsia="Phetsarath OT" w:hAnsi="Phetsarath OT" w:cs="Phetsarath OT"/>
          <w:cs/>
          <w:lang w:val="pt-PT" w:bidi="lo-LA"/>
        </w:rPr>
        <w:t>ເປັນການກະທຳທີ່ສອດຄ່ອງ</w:t>
      </w:r>
      <w:r w:rsidR="003E7766" w:rsidRPr="00892EFB">
        <w:rPr>
          <w:rFonts w:ascii="Phetsarath OT" w:eastAsia="Phetsarath OT" w:hAnsi="Phetsarath OT" w:cs="Phetsarath OT" w:hint="cs"/>
          <w:cs/>
          <w:lang w:bidi="lo-LA"/>
        </w:rPr>
        <w:t>ກັບການ</w:t>
      </w:r>
      <w:r w:rsidR="00AD2D6B"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ນຳໃຊ້ທີ່ເໝາະສົມ</w:t>
      </w:r>
      <w:r w:rsidRPr="00892EFB">
        <w:rPr>
          <w:rFonts w:ascii="Phetsarath OT" w:eastAsia="Phetsarath OT" w:hAnsi="Phetsarath OT" w:cs="Phetsarath OT"/>
          <w:lang w:val="pt-PT"/>
        </w:rPr>
        <w:t>:</w:t>
      </w:r>
      <w:r w:rsidR="003E7766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7F5D23E4" w14:textId="6770C9E1" w:rsidR="0038076C" w:rsidRPr="00892EFB" w:rsidRDefault="0038076C" w:rsidP="00C64943">
      <w:pPr>
        <w:numPr>
          <w:ilvl w:val="0"/>
          <w:numId w:val="110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ການຜະລິດຊ້ຳຂອງຜົນງານດ້ານສະຖາປັດ</w:t>
      </w:r>
      <w:r w:rsidR="006E1894" w:rsidRPr="00892EFB">
        <w:rPr>
          <w:rFonts w:ascii="Phetsarath OT" w:eastAsia="Phetsarath OT" w:hAnsi="Phetsarath OT" w:cs="Phetsarath OT" w:hint="cs"/>
          <w:cs/>
          <w:lang w:val="pt-PT" w:bidi="lo-LA"/>
        </w:rPr>
        <w:t>ຕະ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ລວມທັງການສ້າງຜົນງານດັ່ງກ່າວ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336CE07" w14:textId="46DD67E5" w:rsidR="0038076C" w:rsidRPr="00892EFB" w:rsidRDefault="0038076C" w:rsidP="00C64943">
      <w:pPr>
        <w:numPr>
          <w:ilvl w:val="0"/>
          <w:numId w:val="110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ການຜະລິດຊ້ຳ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ດ້ວຍການ</w:t>
      </w:r>
      <w:r w:rsidR="00481DB1" w:rsidRPr="00892EFB">
        <w:rPr>
          <w:rFonts w:ascii="Phetsarath OT" w:eastAsia="Phetsarath OT" w:hAnsi="Phetsarath OT" w:cs="Phetsarath OT" w:hint="cs"/>
          <w:cs/>
          <w:lang w:val="pt-PT" w:bidi="lo-LA"/>
        </w:rPr>
        <w:t>ຫຼົບ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ຫຼີກ</w:t>
      </w:r>
      <w:r w:rsidR="00481DB1" w:rsidRPr="00892EFB">
        <w:rPr>
          <w:rFonts w:ascii="Phetsarath OT" w:eastAsia="Phetsarath OT" w:hAnsi="Phetsarath OT" w:cs="Phetsarath OT" w:hint="cs"/>
          <w:cs/>
          <w:lang w:val="pt-PT" w:bidi="lo-LA"/>
        </w:rPr>
        <w:t>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າດຕະການທາງດ້ານເຕັກໂນໂລຊີ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FA7EC3" w:rsidRPr="00892EFB">
        <w:rPr>
          <w:rFonts w:ascii="Phetsarath OT" w:eastAsia="Phetsarath OT" w:hAnsi="Phetsarath OT" w:cs="Phetsarath OT" w:hint="cs"/>
          <w:cs/>
          <w:lang w:val="pt-PT" w:bidi="lo-LA"/>
        </w:rPr>
        <w:t>ນຳ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ໃຊ້ປົກປ້ອງລິຂະສິດ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ດັດແ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ປງ</w:t>
      </w:r>
      <w:r w:rsidR="00BD717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</w:t>
      </w:r>
      <w:r w:rsidR="00D40EC3" w:rsidRPr="00892EFB">
        <w:rPr>
          <w:rFonts w:ascii="Phetsarath OT" w:eastAsia="Phetsarath OT" w:hAnsi="Phetsarath OT" w:cs="Phetsarath OT" w:hint="cs"/>
          <w:cs/>
          <w:lang w:val="pt-PT" w:bidi="lo-LA"/>
        </w:rPr>
        <w:t>ເອເລັກ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ໂຕຣ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ກ່ຽວກັບການຄຸ້ມຄອງສິດ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="006E1894" w:rsidRPr="00892EFB">
        <w:rPr>
          <w:rFonts w:ascii="Phetsarath OT" w:eastAsia="Phetsarath OT" w:hAnsi="Phetsarath OT" w:cs="Phetsarath OT" w:hint="cs"/>
          <w:cs/>
          <w:lang w:val="pt-PT" w:bidi="lo-LA"/>
        </w:rPr>
        <w:t>ຈາກເຈົ້າຂອງສິດ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BF14E64" w14:textId="4F74EA25" w:rsidR="0038076C" w:rsidRPr="00892EFB" w:rsidRDefault="0038076C" w:rsidP="00CB653B">
      <w:pPr>
        <w:ind w:left="720" w:hanging="720"/>
        <w:contextualSpacing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543730" w:rsidRPr="00892EFB">
        <w:rPr>
          <w:rFonts w:ascii="Phetsarath OT" w:eastAsia="Phetsarath OT" w:hAnsi="Phetsarath OT" w:cs="Phetsarath OT"/>
          <w:b/>
          <w:bCs/>
          <w:lang w:val="pt-PT"/>
        </w:rPr>
        <w:t>11</w:t>
      </w:r>
      <w:r w:rsidR="006242FF" w:rsidRPr="00892EFB">
        <w:rPr>
          <w:rFonts w:ascii="Phetsarath OT" w:eastAsia="Phetsarath OT" w:hAnsi="Phetsarath OT" w:cs="Phetsarath OT"/>
          <w:b/>
          <w:bCs/>
          <w:cs/>
          <w:lang w:val="pt-PT"/>
        </w:rPr>
        <w:t>4</w:t>
      </w:r>
      <w:r w:rsidR="00DC041E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ພັນທະ</w:t>
      </w:r>
      <w:r w:rsidR="00D1595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ເຈົ້າຂອງ</w:t>
      </w:r>
      <w:r w:rsidR="0061738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ສິດກ່ຽວຂ້ອງກັບລິຂະສິດ</w:t>
      </w:r>
    </w:p>
    <w:p w14:paraId="4743F359" w14:textId="136BFDE5" w:rsidR="009E1D05" w:rsidRDefault="000B2874" w:rsidP="008E3742">
      <w:pPr>
        <w:tabs>
          <w:tab w:val="left" w:pos="1440"/>
        </w:tabs>
        <w:ind w:left="426" w:right="4" w:firstLine="65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ພັນທະຂອງເຈົ້າຂອງ</w:t>
      </w:r>
      <w:r w:rsidR="0061738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ສິດກ່ຽວຂ້ອງກັບລິຂະສິດ</w:t>
      </w:r>
      <w:r w:rsidR="00F75EF8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ໃຫ້ປະຕິບັດຕາມມາດຕາ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C422CB" w:rsidRPr="00892EFB">
        <w:rPr>
          <w:rFonts w:ascii="Phetsarath OT" w:eastAsia="Phetsarath OT" w:hAnsi="Phetsarath OT" w:cs="Phetsarath OT" w:hint="cs"/>
          <w:cs/>
          <w:lang w:val="pt-PT" w:bidi="lo-LA"/>
        </w:rPr>
        <w:t>55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ກົດໝາຍສະບັບນີ້</w:t>
      </w:r>
      <w:r w:rsidR="0038076C" w:rsidRPr="00892EFB">
        <w:rPr>
          <w:rFonts w:ascii="Phetsarath OT" w:eastAsia="Phetsarath OT" w:hAnsi="Phetsarath OT" w:cs="Phetsarath OT"/>
          <w:lang w:val="pt-PT" w:bidi="lo-LA"/>
        </w:rPr>
        <w:t>.</w:t>
      </w:r>
    </w:p>
    <w:p w14:paraId="14DB6E2F" w14:textId="77777777" w:rsidR="009E1D05" w:rsidRPr="008E3742" w:rsidRDefault="009E1D05" w:rsidP="00552AE1">
      <w:pPr>
        <w:tabs>
          <w:tab w:val="left" w:pos="1440"/>
        </w:tabs>
        <w:ind w:right="4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7FD7D597" w14:textId="478F9B7B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lang w:val="pt-PT"/>
        </w:rPr>
        <w:t>8</w:t>
      </w:r>
    </w:p>
    <w:p w14:paraId="1629FF70" w14:textId="0EF8C689" w:rsidR="0038076C" w:rsidRPr="00892EFB" w:rsidRDefault="00ED685F">
      <w:pPr>
        <w:contextualSpacing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ອົງ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ລິຂະສິດ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ລວມໝູ່</w:t>
      </w:r>
    </w:p>
    <w:p w14:paraId="66D68C62" w14:textId="77777777" w:rsidR="00E459E8" w:rsidRPr="00892EFB" w:rsidRDefault="00E459E8" w:rsidP="0051284E">
      <w:pPr>
        <w:contextualSpacing/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00E5C37B" w14:textId="5E2C63E8" w:rsidR="0038076C" w:rsidRPr="00892EFB" w:rsidRDefault="0038076C" w:rsidP="00CB653B">
      <w:pPr>
        <w:contextualSpacing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A6536C" w:rsidRPr="00892EFB">
        <w:rPr>
          <w:rFonts w:ascii="Phetsarath OT" w:eastAsia="Phetsarath OT" w:hAnsi="Phetsarath OT" w:cs="Phetsarath OT"/>
          <w:b/>
          <w:bCs/>
          <w:lang w:val="pt-PT"/>
        </w:rPr>
        <w:t>11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5</w:t>
      </w:r>
      <w:r w:rsidR="008621E9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947E7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054FB9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ອົງການ</w:t>
      </w:r>
      <w:r w:rsidR="00ED685F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​ລວມໝູ່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098906CD" w14:textId="478EE086" w:rsidR="0038076C" w:rsidRPr="00892EFB" w:rsidRDefault="0038076C" w:rsidP="00CB653B">
      <w:pPr>
        <w:tabs>
          <w:tab w:val="left" w:pos="1440"/>
        </w:tabs>
        <w:ind w:left="426" w:right="4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</w:t>
      </w:r>
      <w:r w:rsidR="00ED685F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​ລວມໝູ່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A825BE"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="00A825B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ທີ່ສ້າງຕັ້ງຂຶ້ນຕາມການຕົກລົງໃນກຸ່ມຂອງບັນດາ</w:t>
      </w:r>
      <w:r w:rsidR="00B55DD8"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ເຈົ້າຂອງລິຂະສິດ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ເຈົ້າຂອງສິດກ່ຽວຂ້ອງກັບ</w:t>
      </w:r>
      <w:r w:rsidR="007625BC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="007625B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625BC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ເພື່ອດໍາ</w:t>
      </w:r>
      <w:r w:rsidR="00054FB9" w:rsidRPr="00892EFB">
        <w:rPr>
          <w:rFonts w:ascii="Phetsarath OT" w:eastAsia="Phetsarath OT" w:hAnsi="Phetsarath OT" w:cs="Phetsarath OT" w:hint="cs"/>
          <w:cs/>
          <w:lang w:val="pt-PT" w:bidi="lo-LA"/>
        </w:rPr>
        <w:t>ເນີນກິດຈະກໍາ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ຕ່າງໆ</w:t>
      </w:r>
      <w:r w:rsidR="0049020D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ໂດຍສອດ</w:t>
      </w:r>
      <w:r w:rsidR="00BF5A4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ຄ່ອງກັບກົດໝາຍ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ເພື່ອປົກປ້ອງລິຂະສິດ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ສິດກ່ຽວຂ້ອງກັບລິຂະສິດຂອງຕົນ</w:t>
      </w:r>
      <w:r w:rsidR="00ED685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D685F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ED685F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D685F" w:rsidRPr="00892EFB">
        <w:rPr>
          <w:rFonts w:ascii="Phetsarath OT" w:eastAsia="Phetsarath OT" w:hAnsi="Phetsarath OT" w:cs="Phetsarath OT" w:hint="cs"/>
          <w:cs/>
          <w:lang w:val="pt-PT" w:bidi="lo-LA"/>
        </w:rPr>
        <w:t>ຢູ່ພາຍໃຕ້ການຄຸ້ມຄອງຂອງກະຊວງ</w:t>
      </w:r>
      <w:r w:rsidR="00A825BE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A825B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825BE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A825B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825BE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60906BC" w14:textId="77777777" w:rsidR="00C64278" w:rsidRPr="00892EFB" w:rsidRDefault="00C64278" w:rsidP="00C92659">
      <w:pPr>
        <w:contextualSpacing/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0AF9C6AC" w14:textId="4B521AE1" w:rsidR="0049020D" w:rsidRPr="00892EFB" w:rsidRDefault="0038076C" w:rsidP="008A2386">
      <w:pPr>
        <w:ind w:left="1134" w:right="4" w:hanging="1134"/>
        <w:contextualSpacing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E207B9" w:rsidRPr="00892EFB">
        <w:rPr>
          <w:rFonts w:ascii="Phetsarath OT" w:eastAsia="Phetsarath OT" w:hAnsi="Phetsarath OT" w:cs="Phetsarath OT"/>
          <w:b/>
          <w:bCs/>
          <w:lang w:val="pt-PT"/>
        </w:rPr>
        <w:t>11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6</w:t>
      </w:r>
      <w:r w:rsidR="008621E9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(</w:t>
      </w:r>
      <w:r w:rsidR="00947E7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054FB9" w:rsidRPr="00892EFB">
        <w:rPr>
          <w:rFonts w:ascii="Phetsarath OT" w:eastAsia="Phetsarath OT" w:hAnsi="Phetsarath OT" w:cs="Phetsarath OT"/>
          <w:b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ພາລະບົດບາດຂອງ</w:t>
      </w:r>
      <w:r w:rsidR="00725F8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ອົງການ</w:t>
      </w:r>
      <w:r w:rsidR="008656F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ລິຂະສິດ</w:t>
      </w:r>
      <w:r w:rsidR="00725F8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ລວມໝູ່</w:t>
      </w:r>
      <w:r w:rsidR="008621E9" w:rsidRPr="00892EFB">
        <w:rPr>
          <w:rFonts w:ascii="Phetsarath OT" w:eastAsia="Phetsarath OT" w:hAnsi="Phetsarath OT" w:cs="Phetsarath OT"/>
          <w:b/>
          <w:bCs/>
          <w:strike/>
          <w:cs/>
          <w:lang w:val="pt-PT" w:bidi="lo-LA"/>
        </w:rPr>
        <w:t>​</w:t>
      </w:r>
      <w:r w:rsidR="00054FB9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​ </w:t>
      </w:r>
      <w:r w:rsidR="008621E9" w:rsidRPr="00892EFB">
        <w:rPr>
          <w:rFonts w:ascii="Phetsarath OT" w:eastAsia="Phetsarath OT" w:hAnsi="Phetsarath OT" w:cs="Phetsarath OT"/>
          <w:lang w:val="pt-PT" w:bidi="lo-LA"/>
        </w:rPr>
        <w:t>​</w:t>
      </w:r>
    </w:p>
    <w:p w14:paraId="2B47627E" w14:textId="0ECF999E" w:rsidR="0038076C" w:rsidRPr="00892EFB" w:rsidRDefault="0049020D" w:rsidP="008A2386">
      <w:pPr>
        <w:tabs>
          <w:tab w:val="left" w:pos="1276"/>
          <w:tab w:val="left" w:pos="1440"/>
        </w:tabs>
        <w:ind w:left="567" w:right="4" w:firstLine="63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</w:t>
      </w:r>
      <w:r w:rsidR="00725F8D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="00725F8D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725F8D" w:rsidRPr="00892EFB">
        <w:rPr>
          <w:rFonts w:ascii="Phetsarath OT" w:eastAsia="Phetsarath OT" w:hAnsi="Phetsarath OT" w:cs="Phetsarath OT" w:hint="cs"/>
          <w:cs/>
          <w:lang w:val="pt-PT" w:bidi="lo-LA"/>
        </w:rPr>
        <w:t>​ລວມໝູ່</w:t>
      </w:r>
      <w:r w:rsidR="008656F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25F8D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ພາລະບົດບາດ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50453941" w14:textId="0862D22B" w:rsidR="00B55DD8" w:rsidRPr="00892EFB" w:rsidRDefault="0038076C" w:rsidP="00C64943">
      <w:pPr>
        <w:numPr>
          <w:ilvl w:val="0"/>
          <w:numId w:val="71"/>
        </w:numPr>
        <w:tabs>
          <w:tab w:val="left" w:pos="1560"/>
          <w:tab w:val="left" w:pos="1701"/>
        </w:tabs>
        <w:ind w:left="426" w:firstLine="89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ຄຸ້ມຄອງລິຂະສິດ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ໃນນາມ</w:t>
      </w:r>
      <w:r w:rsidR="00B55DD8"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ຜູ້ປະດິດຄິດແຕ່ງ</w:t>
      </w:r>
      <w:r w:rsidR="00121583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6C9A437A" w14:textId="67120CA6" w:rsidR="0038076C" w:rsidRPr="00892EFB" w:rsidRDefault="0038076C" w:rsidP="00C64943">
      <w:pPr>
        <w:numPr>
          <w:ilvl w:val="0"/>
          <w:numId w:val="71"/>
        </w:numPr>
        <w:tabs>
          <w:tab w:val="left" w:pos="1560"/>
          <w:tab w:val="left" w:pos="1701"/>
        </w:tabs>
        <w:ind w:left="426" w:firstLine="89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ເຈລະຈາການໃຫ້ອະນຸຍາດ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ນຳ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ໃຊ້</w:t>
      </w:r>
      <w:r w:rsidR="00286250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ເກັບຄ່າ​ຕອບ​ແທນໃນນາມ</w:t>
      </w:r>
      <w:r w:rsidR="003404A2"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ເຈົ້າຂອງລິຂະສິດ</w:t>
      </w:r>
      <w:r w:rsidR="003404A2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3404A2"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ເຈົ້າຂອງສິດກ່ຽວຂ້ອງກັບລິຂະສິດ</w:t>
      </w:r>
      <w:r w:rsidR="003404A2" w:rsidRPr="00892EFB">
        <w:rPr>
          <w:rFonts w:ascii="Phetsarath OT" w:eastAsia="Phetsarath OT" w:hAnsi="Phetsarath OT" w:cs="Phetsarath OT"/>
          <w:lang w:val="pt-PT"/>
        </w:rPr>
        <w:t>,</w:t>
      </w:r>
      <w:r w:rsidR="00BD717C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ແບ່ງປັນ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ແຈກຢາຍຄ່າ​ລິຂະສິດ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ຄ່າຕອບແທນ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ລວມທັງຜົນປະໂຫຍດອື່ນທີ່ເປັນວັດຖຸ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ຊຶ່ງໄດ້ຈາ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ກການອະ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ນຸຍາດໃຫ້ນຳໃຊ້ສິດເຫຼົ່ານັ້ນ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51B9900" w14:textId="21EAF63A" w:rsidR="0038076C" w:rsidRPr="00892EFB" w:rsidRDefault="0038076C" w:rsidP="00C64943">
      <w:pPr>
        <w:numPr>
          <w:ilvl w:val="0"/>
          <w:numId w:val="71"/>
        </w:numPr>
        <w:tabs>
          <w:tab w:val="left" w:pos="1560"/>
          <w:tab w:val="left" w:pos="1701"/>
        </w:tabs>
        <w:ind w:left="426" w:firstLine="89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ປົກປ້ອງສິດ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ຜົນປະໂຫຍດທາງດ້ານກົດໝາຍຂອງສະມາຊິກ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ໃນການໄກ່ເ</w:t>
      </w:r>
      <w:r w:rsidR="00A825BE" w:rsidRPr="00892EFB">
        <w:rPr>
          <w:rFonts w:ascii="Phetsarath OT" w:eastAsia="Phetsarath OT" w:hAnsi="Phetsarath OT" w:cs="Phetsarath OT" w:hint="cs"/>
          <w:cs/>
          <w:lang w:val="pt-PT" w:bidi="lo-LA"/>
        </w:rPr>
        <w:t>ກ່ຍ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ຂໍ້ຂັດແຍ່ງ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BD717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D717C"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ດຳເນີນຄະດີໃນນາມ</w:t>
      </w:r>
      <w:r w:rsidR="00BF0C1B" w:rsidRPr="00892EFB">
        <w:rPr>
          <w:rFonts w:ascii="Phetsarath OT" w:eastAsia="Phetsarath OT" w:hAnsi="Phetsarath OT" w:cs="Phetsarath OT" w:hint="cs"/>
          <w:cs/>
          <w:lang w:val="pt-PT" w:bidi="lo-LA"/>
        </w:rPr>
        <w:t>ສະມາຊິກຂອງຕົນ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D44FD84" w14:textId="77777777" w:rsidR="008A2386" w:rsidRPr="00892EFB" w:rsidRDefault="008A2386">
      <w:pPr>
        <w:contextualSpacing/>
        <w:jc w:val="both"/>
        <w:rPr>
          <w:rFonts w:ascii="Phetsarath OT" w:eastAsia="Phetsarath OT" w:hAnsi="Phetsarath OT" w:cs="Phetsarath OT"/>
          <w:bCs/>
          <w:lang w:val="pt-PT" w:bidi="lo-LA"/>
        </w:rPr>
      </w:pPr>
    </w:p>
    <w:p w14:paraId="5656BEAC" w14:textId="7990C258" w:rsidR="0038076C" w:rsidRPr="00892EFB" w:rsidRDefault="0038076C" w:rsidP="003E4DD6">
      <w:pPr>
        <w:ind w:left="1375" w:right="-180" w:hanging="1375"/>
        <w:contextualSpacing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FE602E" w:rsidRPr="00892EFB">
        <w:rPr>
          <w:rFonts w:ascii="Phetsarath OT" w:eastAsia="Phetsarath OT" w:hAnsi="Phetsarath OT" w:cs="Phetsarath OT"/>
          <w:b/>
          <w:bCs/>
          <w:lang w:val="pt-PT"/>
        </w:rPr>
        <w:t>1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17</w:t>
      </w:r>
      <w:r w:rsidR="00947E7A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/>
          <w:b/>
          <w:lang w:val="pt-PT"/>
        </w:rPr>
        <w:t>(</w:t>
      </w:r>
      <w:r w:rsidR="00947E7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Pr="00892EFB">
        <w:rPr>
          <w:rFonts w:ascii="Phetsarath OT" w:eastAsia="Phetsarath OT" w:hAnsi="Phetsarath OT" w:cs="Phetsarath OT"/>
          <w:b/>
          <w:lang w:val="pt-PT"/>
        </w:rPr>
        <w:t>)</w:t>
      </w:r>
      <w:r w:rsidR="00054FB9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054FB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</w:t>
      </w:r>
      <w:r w:rsidR="00054FB9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4FB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="00054FB9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054FB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ພັນທະ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</w:t>
      </w:r>
      <w:r w:rsidR="00725F8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ອົງ</w:t>
      </w:r>
      <w:r w:rsidR="0049020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</w:t>
      </w:r>
      <w:r w:rsidR="00725F8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ລິຂະສິດ​ລວມໝູ່</w:t>
      </w:r>
      <w:r w:rsidR="00725F8D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8621E9" w:rsidRPr="00892EFB">
        <w:rPr>
          <w:rFonts w:ascii="Phetsarath OT" w:eastAsia="Phetsarath OT" w:hAnsi="Phetsarath OT" w:cs="Phetsarath OT"/>
          <w:b/>
          <w:bCs/>
          <w:strike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8DDA772" w14:textId="258DF253" w:rsidR="0038076C" w:rsidRPr="00892EFB" w:rsidRDefault="008621E9" w:rsidP="003E4DD6">
      <w:pPr>
        <w:tabs>
          <w:tab w:val="left" w:pos="1440"/>
        </w:tabs>
        <w:ind w:left="567" w:right="4" w:firstLine="623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/>
          <w:lang w:val="pt-PT" w:bidi="lo-LA"/>
        </w:rPr>
        <w:t>​</w:t>
      </w:r>
      <w:r w:rsidR="00725F8D"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</w:t>
      </w:r>
      <w:r w:rsidR="0049020D"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="00725F8D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725F8D" w:rsidRPr="00892EFB">
        <w:rPr>
          <w:rFonts w:ascii="Phetsarath OT" w:eastAsia="Phetsarath OT" w:hAnsi="Phetsarath OT" w:cs="Phetsarath OT" w:hint="cs"/>
          <w:cs/>
          <w:lang w:val="pt-PT" w:bidi="lo-LA"/>
        </w:rPr>
        <w:t>ລວມໝູ່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717C1C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ພັນທະ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4A6DADE2" w14:textId="054CAC82" w:rsidR="0038076C" w:rsidRPr="00892EFB" w:rsidRDefault="0038076C" w:rsidP="00C64943">
      <w:pPr>
        <w:numPr>
          <w:ilvl w:val="0"/>
          <w:numId w:val="72"/>
        </w:numPr>
        <w:tabs>
          <w:tab w:val="left" w:pos="1560"/>
          <w:tab w:val="left" w:pos="1701"/>
        </w:tabs>
        <w:ind w:left="567" w:firstLine="749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ສ້າງກິດຈະກຳທີ່ສົ່ງເສີມການປະດິດຄິດ​ແຕ່ງ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ກິດຈະກຳອື່ນທາງສັງຄົມ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CB49F66" w14:textId="5407BF35" w:rsidR="0038076C" w:rsidRPr="00892EFB" w:rsidRDefault="0038076C" w:rsidP="00C64943">
      <w:pPr>
        <w:numPr>
          <w:ilvl w:val="0"/>
          <w:numId w:val="72"/>
        </w:numPr>
        <w:tabs>
          <w:tab w:val="left" w:pos="1560"/>
          <w:tab w:val="left" w:pos="1701"/>
        </w:tabs>
        <w:ind w:left="567" w:firstLine="749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ຮ່ວມມື</w:t>
      </w:r>
      <w:r w:rsidR="002D6D31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ກັບອົງການຈັດຕັ້ງທັງພາຍໃນ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ຕ່າງປະເທດ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ທີ່ພົວພັນຊຶ່ງກັນ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ກັນ</w:t>
      </w:r>
      <w:r w:rsidR="003E4DD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ໃນວຽກງານປົກປ້ອງ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ສິດກ່ຽວຂ້ອງກັບລິຂະສິດ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68540643" w14:textId="50ABB9D6" w:rsidR="0038076C" w:rsidRPr="00892EFB" w:rsidRDefault="0038076C" w:rsidP="00C64943">
      <w:pPr>
        <w:numPr>
          <w:ilvl w:val="0"/>
          <w:numId w:val="72"/>
        </w:numPr>
        <w:tabs>
          <w:tab w:val="left" w:pos="1560"/>
          <w:tab w:val="left" w:pos="1701"/>
        </w:tabs>
        <w:ind w:left="567" w:firstLine="749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ລາຍງານການ</w:t>
      </w:r>
      <w:r w:rsidR="00E267F3" w:rsidRPr="00892EFB">
        <w:rPr>
          <w:rFonts w:ascii="Phetsarath OT" w:eastAsia="Phetsarath OT" w:hAnsi="Phetsarath OT" w:cs="Phetsarath OT" w:hint="cs"/>
          <w:cs/>
          <w:lang w:val="pt-PT" w:bidi="lo-LA"/>
        </w:rPr>
        <w:t>ເຄື່ອນໄຫວວຽກງານຂອງຕົນ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</w:t>
      </w:r>
      <w:r w:rsidR="0067358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ກະຊວງອຸດສາຫະກໍາ ແລະ ການຄ້າ</w:t>
      </w:r>
      <w:r w:rsidR="006D389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ຕາມລະ</w:t>
      </w:r>
      <w:r w:rsidR="0068695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D3899" w:rsidRPr="00892EFB">
        <w:rPr>
          <w:rFonts w:ascii="Phetsarath OT" w:eastAsia="Phetsarath OT" w:hAnsi="Phetsarath OT" w:cs="Phetsarath OT" w:hint="cs"/>
          <w:cs/>
          <w:lang w:val="pt-PT" w:bidi="lo-LA"/>
        </w:rPr>
        <w:t>ບຽບການ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A811C11" w14:textId="46D1F575" w:rsidR="0038076C" w:rsidRPr="00892EFB" w:rsidRDefault="00E11D19" w:rsidP="00C64943">
      <w:pPr>
        <w:numPr>
          <w:ilvl w:val="0"/>
          <w:numId w:val="72"/>
        </w:numPr>
        <w:tabs>
          <w:tab w:val="left" w:pos="1560"/>
          <w:tab w:val="left" w:pos="1701"/>
        </w:tabs>
        <w:ind w:left="567" w:firstLine="749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ປະຕິບັດ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ພັນທະອື່ນ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ທີ່ໄດ້ກຳນົດໄວ້ໃນກົດໝາຍ</w:t>
      </w:r>
      <w:r w:rsidR="0038076C" w:rsidRPr="00892EFB">
        <w:rPr>
          <w:rFonts w:ascii="Phetsarath OT" w:eastAsia="Phetsarath OT" w:hAnsi="Phetsarath OT" w:cs="Phetsarath OT"/>
          <w:lang w:val="pt-PT"/>
        </w:rPr>
        <w:t>.</w:t>
      </w:r>
    </w:p>
    <w:p w14:paraId="14063C0B" w14:textId="77777777" w:rsidR="009E1D05" w:rsidRDefault="009E1D05">
      <w:pPr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47D78789" w14:textId="77777777" w:rsidR="0033462C" w:rsidRPr="00892EFB" w:rsidRDefault="0033462C">
      <w:pPr>
        <w:rPr>
          <w:rFonts w:ascii="Phetsarath OT" w:eastAsia="Phetsarath OT" w:hAnsi="Phetsarath OT" w:cs="Phetsarath OT"/>
          <w:b/>
          <w:bCs/>
          <w:lang w:val="pt-PT" w:bidi="lo-LA"/>
        </w:rPr>
      </w:pPr>
    </w:p>
    <w:p w14:paraId="223862B6" w14:textId="5EDBAF42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lastRenderedPageBreak/>
        <w:t>ພາກ​ທີ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8"/>
          <w:szCs w:val="28"/>
          <w:lang w:val="pt-PT"/>
        </w:rPr>
        <w:t>VI</w:t>
      </w:r>
    </w:p>
    <w:p w14:paraId="2CD01AFE" w14:textId="27D944C7" w:rsidR="00742707" w:rsidRPr="00892EFB" w:rsidRDefault="0038076C" w:rsidP="0047756D">
      <w:pPr>
        <w:ind w:left="34"/>
        <w:contextualSpacing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ການລະເມີດຊັບສິນທາງປັນຍາ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ການແຂ່ງຂັນທີ່ບໍ່​ເປັນທຳ</w:t>
      </w:r>
    </w:p>
    <w:p w14:paraId="064088BF" w14:textId="77777777" w:rsidR="0038076C" w:rsidRPr="00892EFB" w:rsidRDefault="0038076C">
      <w:pPr>
        <w:ind w:left="34"/>
        <w:contextualSpacing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1</w:t>
      </w:r>
    </w:p>
    <w:p w14:paraId="74CAB1A5" w14:textId="2326FDAB" w:rsidR="0038076C" w:rsidRPr="00892EFB" w:rsidRDefault="0038076C">
      <w:pPr>
        <w:ind w:left="34"/>
        <w:contextualSpacing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ການລະເມີດຊັບສິນທາງປັນຍາ</w:t>
      </w:r>
    </w:p>
    <w:p w14:paraId="1F0DF1DE" w14:textId="77777777" w:rsidR="0038076C" w:rsidRPr="00892EFB" w:rsidRDefault="0038076C">
      <w:pPr>
        <w:ind w:left="720"/>
        <w:contextualSpacing/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75048CEA" w14:textId="2C88EEBA" w:rsidR="0038076C" w:rsidRPr="00892EFB" w:rsidRDefault="0038076C" w:rsidP="003E4DD6">
      <w:pPr>
        <w:contextualSpacing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734056" w:rsidRPr="00892EFB">
        <w:rPr>
          <w:rFonts w:ascii="Phetsarath OT" w:eastAsia="Phetsarath OT" w:hAnsi="Phetsarath OT" w:cs="Phetsarath OT"/>
          <w:b/>
          <w:bCs/>
          <w:lang w:val="pt-PT"/>
        </w:rPr>
        <w:t>1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18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ການລະເມີດສິດ</w:t>
      </w:r>
      <w:r w:rsidR="00551CD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ຊັບສິນອຸດສາຫະກຳ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4A9EE0D9" w14:textId="7AA2AFE0" w:rsidR="0038076C" w:rsidRPr="00892EFB" w:rsidRDefault="0038076C" w:rsidP="00222325">
      <w:pPr>
        <w:tabs>
          <w:tab w:val="left" w:pos="1440"/>
        </w:tabs>
        <w:ind w:left="426" w:right="4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ການລະເມີດສິດ</w:t>
      </w:r>
      <w:r w:rsidR="007B0609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ຊັບສິນອຸດສາ</w:t>
      </w:r>
      <w:r w:rsidR="00B43779" w:rsidRPr="00892EFB">
        <w:rPr>
          <w:rFonts w:ascii="Phetsarath OT" w:eastAsia="Phetsarath OT" w:hAnsi="Phetsarath OT" w:cs="Phetsarath OT" w:hint="cs"/>
          <w:cs/>
          <w:lang w:val="pt-PT" w:bidi="lo-LA"/>
        </w:rPr>
        <w:t>ຫະກຳ</w:t>
      </w:r>
      <w:r w:rsidR="000F33F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3779"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="003E4DD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="0002125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7C1C" w:rsidRPr="0081519B">
        <w:rPr>
          <w:rFonts w:ascii="Phetsarath OT" w:eastAsia="Phetsarath OT" w:hAnsi="Phetsarath OT" w:cs="Phetsarath OT"/>
          <w:cs/>
          <w:lang w:val="pt-PT"/>
        </w:rPr>
        <w:t>4</w:t>
      </w:r>
      <w:r w:rsidR="00717C1C" w:rsidRPr="0081519B">
        <w:rPr>
          <w:rFonts w:ascii="Phetsarath OT" w:eastAsia="Phetsarath OT" w:hAnsi="Phetsarath OT" w:cs="Phetsarath OT" w:hint="cs"/>
          <w:cs/>
          <w:lang w:val="pt-PT" w:bidi="lo-LA"/>
        </w:rPr>
        <w:t>7</w:t>
      </w:r>
      <w:r w:rsidRPr="0081519B">
        <w:rPr>
          <w:rFonts w:ascii="Phetsarath OT" w:eastAsia="Phetsarath OT" w:hAnsi="Phetsarath OT" w:cs="Phetsarath OT"/>
          <w:lang w:val="pt-PT"/>
        </w:rPr>
        <w:t xml:space="preserve"> </w:t>
      </w:r>
      <w:r w:rsidRPr="0081519B">
        <w:rPr>
          <w:rFonts w:ascii="Phetsarath OT" w:eastAsia="Phetsarath OT" w:hAnsi="Phetsarath OT" w:cs="Phetsarath OT" w:hint="cs"/>
          <w:cs/>
          <w:lang w:val="pt-PT" w:bidi="lo-LA"/>
        </w:rPr>
        <w:t>ຫາ</w:t>
      </w:r>
      <w:r w:rsidR="0002125B">
        <w:rPr>
          <w:rFonts w:ascii="Phetsarath OT" w:eastAsia="Phetsarath OT" w:hAnsi="Phetsarath OT" w:cs="Phetsarath OT" w:hint="cs"/>
          <w:cs/>
          <w:lang w:val="pt-PT" w:bidi="lo-LA"/>
        </w:rPr>
        <w:t xml:space="preserve"> ມາດຕາ</w:t>
      </w:r>
      <w:r w:rsidRPr="0081519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7C1C" w:rsidRPr="0081519B">
        <w:rPr>
          <w:rFonts w:ascii="Phetsarath OT" w:eastAsia="Phetsarath OT" w:hAnsi="Phetsarath OT" w:cs="Phetsarath OT" w:hint="cs"/>
          <w:cs/>
          <w:lang w:val="pt-PT" w:bidi="lo-LA"/>
        </w:rPr>
        <w:t>53</w:t>
      </w:r>
      <w:r w:rsidRPr="0081519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ໂດຍບໍ່ໄດ້ຮັບອະນຸຍາດຈາກເຈົ້າຂອງສິດ</w:t>
      </w:r>
      <w:r w:rsidR="00B677EF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2D6D31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ຫະກຳ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C24B7C7" w14:textId="0F24EDE2" w:rsidR="0038076C" w:rsidRPr="00892EFB" w:rsidRDefault="0038076C" w:rsidP="00222325">
      <w:pPr>
        <w:tabs>
          <w:tab w:val="left" w:pos="1440"/>
        </w:tabs>
        <w:ind w:left="426" w:right="4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ການກະທຳທີ່ໄດ້ກຳນົດໄວ້ໃນ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ວັກທີ</w:t>
      </w:r>
      <w:r w:rsidR="00C50752" w:rsidRPr="00892EFB">
        <w:rPr>
          <w:rFonts w:ascii="Phetsarath OT" w:eastAsia="Phetsarath OT" w:hAnsi="Phetsarath OT" w:cs="Phetsarath OT" w:hint="cs"/>
          <w:cs/>
          <w:lang w:val="pt-PT" w:bidi="lo-LA"/>
        </w:rPr>
        <w:t>ໜຶ່ງ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222158" w:rsidRPr="00892EFB">
        <w:rPr>
          <w:rFonts w:ascii="Phetsarath OT" w:eastAsia="Phetsarath OT" w:hAnsi="Phetsarath OT" w:cs="Phetsarath OT"/>
          <w:cs/>
          <w:lang w:val="pt-PT" w:bidi="lo-LA"/>
        </w:rPr>
        <w:t>ຂອງ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ຈະບໍ່ຖື</w:t>
      </w:r>
      <w:r w:rsidR="002D6D31" w:rsidRPr="00892EFB">
        <w:rPr>
          <w:rFonts w:ascii="Phetsarath OT" w:eastAsia="Phetsarath OT" w:hAnsi="Phetsarath OT" w:cs="Phetsarath OT" w:hint="cs"/>
          <w:cs/>
          <w:lang w:val="pt-PT" w:bidi="lo-LA"/>
        </w:rPr>
        <w:t>ວ່າເປັນການລະເມີດສິດ</w:t>
      </w:r>
      <w:r w:rsidR="00222158"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2D6D31" w:rsidRPr="00892EFB">
        <w:rPr>
          <w:rFonts w:ascii="Phetsarath OT" w:eastAsia="Phetsarath OT" w:hAnsi="Phetsarath OT" w:cs="Phetsarath OT" w:hint="cs"/>
          <w:cs/>
          <w:lang w:val="pt-PT" w:bidi="lo-LA"/>
        </w:rPr>
        <w:t>ຊັບສິນອຸດສາ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111CD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7AB2A0E" w14:textId="031CD342" w:rsidR="0038076C" w:rsidRPr="00892EFB" w:rsidRDefault="0038076C" w:rsidP="00C64943">
      <w:pPr>
        <w:numPr>
          <w:ilvl w:val="0"/>
          <w:numId w:val="111"/>
        </w:numPr>
        <w:tabs>
          <w:tab w:val="left" w:pos="1610"/>
          <w:tab w:val="left" w:pos="1701"/>
        </w:tabs>
        <w:ind w:left="567" w:firstLine="777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ສິດທີ່ຮ້ອງຂໍເອົານັ້ນ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ໃຊ້ບໍ່ໄດ້</w:t>
      </w:r>
      <w:r w:rsidR="000F33F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ຍ້ອນບໍ່ມີເງື່ອນໄຂຄົບຖ້ວນໃນການປົກປ້ອງ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C792FFB" w14:textId="77777777" w:rsidR="0038076C" w:rsidRPr="00892EFB" w:rsidRDefault="0038076C" w:rsidP="00C64943">
      <w:pPr>
        <w:numPr>
          <w:ilvl w:val="0"/>
          <w:numId w:val="111"/>
        </w:numPr>
        <w:tabs>
          <w:tab w:val="left" w:pos="1610"/>
          <w:tab w:val="left" w:pos="1701"/>
        </w:tabs>
        <w:ind w:left="567" w:firstLine="777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ອາຍຸການປົກປ້ອງ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ສິດນັ້ນໄດ້ໝົດ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ສິ້ນສຸດແລ້ວ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032824F" w14:textId="116959EE" w:rsidR="0038076C" w:rsidRPr="00892EFB" w:rsidRDefault="002D6D31" w:rsidP="00C64943">
      <w:pPr>
        <w:numPr>
          <w:ilvl w:val="0"/>
          <w:numId w:val="111"/>
        </w:numPr>
        <w:tabs>
          <w:tab w:val="left" w:pos="1610"/>
          <w:tab w:val="left" w:pos="1701"/>
        </w:tabs>
        <w:ind w:left="567" w:firstLine="777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ເຈົ້າຂອງໄດ້ອະນຸຍາດ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ມີການ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ໃຫ້ອະນຸຍາດຕາມຄຳສັ່ງແລ້ວ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ສຳລັບສິດທິບັດ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862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ອະນຸສິດທິບັດ</w:t>
      </w:r>
      <w:r w:rsidR="002862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ນົດ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ໄວ້ໃນມາດຕາ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F33FC" w:rsidRPr="00892EFB">
        <w:rPr>
          <w:rFonts w:ascii="Phetsarath OT" w:eastAsia="Phetsarath OT" w:hAnsi="Phetsarath OT" w:cs="Phetsarath OT"/>
          <w:lang w:val="pt-PT"/>
        </w:rPr>
        <w:t xml:space="preserve">64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ຂອງກົດໝາຍສະບັບນີ້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7CBDC72B" w14:textId="4B6170C7" w:rsidR="0038076C" w:rsidRPr="00892EFB" w:rsidRDefault="0038076C" w:rsidP="00C64943">
      <w:pPr>
        <w:numPr>
          <w:ilvl w:val="0"/>
          <w:numId w:val="111"/>
        </w:numPr>
        <w:tabs>
          <w:tab w:val="left" w:pos="1610"/>
          <w:tab w:val="left" w:pos="1701"/>
        </w:tabs>
        <w:ind w:left="567" w:firstLine="777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ການນຳໃຊ້</w:t>
      </w:r>
      <w:r w:rsidR="00983625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</w:t>
      </w:r>
      <w:r w:rsidR="002D6D31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ປະດິດ</w:t>
      </w:r>
      <w:r w:rsidR="000C0C55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ສ້າງ</w:t>
      </w:r>
      <w:r w:rsidR="002D6D31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ທີ່ປະກອບເປັນສິດທິບັດ</w:t>
      </w:r>
      <w:r w:rsidR="002D6D31" w:rsidRPr="007B3A96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ໃນລຳເຮືອ</w:t>
      </w:r>
      <w:r w:rsidRPr="007B3A96">
        <w:rPr>
          <w:rFonts w:ascii="Phetsarath OT" w:eastAsia="Phetsarath OT" w:hAnsi="Phetsarath OT" w:cs="Phetsarath OT"/>
          <w:spacing w:val="-6"/>
          <w:lang w:val="pt-PT" w:bidi="lo-LA"/>
        </w:rPr>
        <w:t xml:space="preserve">,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ເຄື່ອງຈັກ</w:t>
      </w:r>
      <w:r w:rsidRPr="007B3A96">
        <w:rPr>
          <w:rFonts w:ascii="Phetsarath OT" w:eastAsia="Phetsarath OT" w:hAnsi="Phetsarath OT" w:cs="Phetsarath OT"/>
          <w:spacing w:val="-6"/>
          <w:lang w:val="pt-PT" w:bidi="lo-LA"/>
        </w:rPr>
        <w:t xml:space="preserve">,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ເຄ່ືອງຍົກ</w:t>
      </w:r>
      <w:r w:rsidRPr="007B3A96">
        <w:rPr>
          <w:rFonts w:ascii="Phetsarath OT" w:eastAsia="Phetsarath OT" w:hAnsi="Phetsarath OT" w:cs="Phetsarath OT"/>
          <w:spacing w:val="-6"/>
          <w:lang w:val="pt-PT" w:bidi="lo-LA"/>
        </w:rPr>
        <w:t xml:space="preserve">,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ໜ່ວຍເກຍ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ແລະ</w:t>
      </w:r>
      <w:r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ເຄື່ອງອຸປະກອນອື່ນ</w:t>
      </w:r>
      <w:r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ຢູ່ເທິງລຳເຮືອ</w:t>
      </w:r>
      <w:r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ຂອງຕ່າງປະເທດ</w:t>
      </w:r>
      <w:r w:rsidRPr="007B3A96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ເມື່ອເຮືອດັ່ງກ່າວ</w:t>
      </w:r>
      <w:r w:rsidR="00CB4FAB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ເຂົ້າມານ່ານນໍ້າ</w:t>
      </w:r>
      <w:r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ຂອງ</w:t>
      </w:r>
      <w:r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ສປປ</w:t>
      </w:r>
      <w:r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ລາ</w:t>
      </w:r>
      <w:r w:rsidR="002D6D31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ວ</w:t>
      </w:r>
      <w:r w:rsidR="002D6D3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D6D31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ເປັນການຊົ່ວຄາວ</w:t>
      </w:r>
      <w:r w:rsidR="002D6D31"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D6D31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ຫຼື</w:t>
      </w:r>
      <w:r w:rsidR="002D6D31"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="002D6D31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ໂດຍສຸກເສີນ</w:t>
      </w:r>
      <w:r w:rsidR="002D6D31" w:rsidRPr="007B3A96">
        <w:rPr>
          <w:rFonts w:ascii="Phetsarath OT" w:eastAsia="Phetsarath OT" w:hAnsi="Phetsarath OT" w:cs="Phetsarath OT"/>
          <w:spacing w:val="-6"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ໂດຍມີເງ່ືອນໄຂວ່າ</w:t>
      </w:r>
      <w:r w:rsidR="00CF6BDF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ການ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ປະດິດ</w:t>
      </w:r>
      <w:r w:rsidR="00CF6BDF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ສ້າງ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ດັ່ງກ່າວຖືກນຳໃຊ້ໃນປະເທດນີ້</w:t>
      </w:r>
      <w:r w:rsidR="00C51991" w:rsidRPr="007B3A96">
        <w:rPr>
          <w:rFonts w:ascii="Phetsarath OT" w:eastAsia="Phetsarath OT" w:hAnsi="Phetsarath OT" w:cs="Phetsarath OT"/>
          <w:spacing w:val="-6"/>
          <w:cs/>
          <w:lang w:val="pt-PT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ສະ</w:t>
      </w:r>
      <w:r w:rsidR="002D6D31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ເພາະ</w:t>
      </w:r>
      <w:r w:rsidR="007B3A96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ສໍາລັບຄວາມຕ້ອງການຂອງເຮືອພຽງຢ່າງດຽວ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178EBED9" w14:textId="17E99C77" w:rsidR="0038076C" w:rsidRPr="00892EFB" w:rsidRDefault="0038076C" w:rsidP="00C64943">
      <w:pPr>
        <w:numPr>
          <w:ilvl w:val="0"/>
          <w:numId w:val="111"/>
        </w:numPr>
        <w:tabs>
          <w:tab w:val="left" w:pos="1610"/>
          <w:tab w:val="left" w:pos="1701"/>
        </w:tabs>
        <w:ind w:left="567" w:firstLine="777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ການນໍາໃຊ້</w:t>
      </w:r>
      <w:r w:rsidR="0008355E" w:rsidRPr="00892EFB">
        <w:rPr>
          <w:rFonts w:ascii="Phetsarath OT" w:eastAsia="Phetsarath OT" w:hAnsi="Phetsarath OT" w:cs="Phetsarath OT" w:hint="cs"/>
          <w:cs/>
          <w:lang w:val="pt-PT" w:bidi="lo-LA"/>
        </w:rPr>
        <w:t>ການປະດິດສ້າງ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ທີ່ປະກອບເປັນສິດທິບັດ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ໃນການສ້າງ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ການຂັບເຄື່ອນເຮືອບິນ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ຍານພາຫະນະທາງບົກ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ເມື່ອເຮືອບິນ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ຍານພາຫະນະທາງບົກ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ຂອງຕ່າງປະເທດ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ອຸປະກອນຂອງເຮືອບິນ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ຍານພາຫະນະທາງບົກດັ່ງກ່າວ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ເຂົ້າມາ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ສປປ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ເປັນການຊົ່ວຄາວ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ໂດຍສຸກເສີນ</w:t>
      </w:r>
      <w:r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5A3C58FB" w14:textId="6DC870C2" w:rsidR="0038076C" w:rsidRPr="00892EFB" w:rsidRDefault="0038076C" w:rsidP="00C64943">
      <w:pPr>
        <w:numPr>
          <w:ilvl w:val="0"/>
          <w:numId w:val="111"/>
        </w:numPr>
        <w:tabs>
          <w:tab w:val="left" w:pos="1610"/>
          <w:tab w:val="left" w:pos="1701"/>
        </w:tabs>
        <w:ind w:left="567" w:firstLine="777"/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ຂໍ້ຈຳກັດ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83CC2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</w:t>
      </w:r>
      <w:r w:rsidR="009361DA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0E102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ມາດຕາ 64 ຫາ </w:t>
      </w:r>
      <w:r w:rsidR="009361DA">
        <w:rPr>
          <w:rFonts w:ascii="Phetsarath OT" w:eastAsia="Phetsarath OT" w:hAnsi="Phetsarath OT" w:cs="Phetsarath OT" w:hint="cs"/>
          <w:cs/>
          <w:lang w:val="pt-PT" w:bidi="lo-LA"/>
        </w:rPr>
        <w:t xml:space="preserve">ມາດຕາ </w:t>
      </w:r>
      <w:r w:rsidR="000E102F" w:rsidRPr="00892EFB">
        <w:rPr>
          <w:rFonts w:ascii="Phetsarath OT" w:eastAsia="Phetsarath OT" w:hAnsi="Phetsarath OT" w:cs="Phetsarath OT" w:hint="cs"/>
          <w:cs/>
          <w:lang w:val="pt-PT" w:bidi="lo-LA"/>
        </w:rPr>
        <w:t>67 ຂອງ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ກົດໝາຍສະບັບນີ້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4220F52" w14:textId="77777777" w:rsidR="002B0F87" w:rsidRPr="00892EFB" w:rsidRDefault="002B0F87" w:rsidP="001263B9">
      <w:pPr>
        <w:tabs>
          <w:tab w:val="left" w:pos="1701"/>
        </w:tabs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AFE0CFB" w14:textId="57011AE4" w:rsidR="0038076C" w:rsidRPr="00892EFB" w:rsidRDefault="0038076C" w:rsidP="00606427">
      <w:pPr>
        <w:contextualSpacing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D83A86" w:rsidRPr="00892EFB">
        <w:rPr>
          <w:rFonts w:ascii="Phetsarath OT" w:eastAsia="Phetsarath OT" w:hAnsi="Phetsarath OT" w:cs="Phetsarath OT"/>
          <w:b/>
          <w:bCs/>
          <w:lang w:val="pt-PT"/>
        </w:rPr>
        <w:t>1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19</w:t>
      </w:r>
      <w:r w:rsidR="008621E9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C537B9" w:rsidRPr="00892EFB">
        <w:rPr>
          <w:rFonts w:ascii="Phetsarath OT" w:eastAsia="Phetsarath OT" w:hAnsi="Phetsarath OT" w:cs="Phetsarath OT"/>
          <w:bCs/>
          <w:cs/>
          <w:lang w:val="pt-PT" w:bidi="lo-LA"/>
        </w:rPr>
        <w:t>(</w:t>
      </w:r>
      <w:r w:rsidR="00C537B9" w:rsidRPr="00892EFB">
        <w:rPr>
          <w:rFonts w:ascii="Phetsarath OT" w:eastAsia="Phetsarath OT" w:hAnsi="Phetsarath OT" w:cs="Phetsarath OT" w:hint="cs"/>
          <w:bCs/>
          <w:cs/>
          <w:lang w:val="pt-PT" w:bidi="lo-LA"/>
        </w:rPr>
        <w:t>ປັບປຸງ</w:t>
      </w:r>
      <w:r w:rsidR="00C537B9" w:rsidRPr="00892EFB">
        <w:rPr>
          <w:rFonts w:ascii="Phetsarath OT" w:eastAsia="Phetsarath OT" w:hAnsi="Phetsarath OT" w:cs="Phetsarath OT"/>
          <w:bCs/>
          <w:cs/>
          <w:lang w:val="pt-PT" w:bidi="lo-LA"/>
        </w:rPr>
        <w:t>)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ການລະເມີດສິດໃນພັນພືດ</w:t>
      </w:r>
      <w:r w:rsidR="0049020D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ໃໝ່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4F44B354" w14:textId="6868F9B8" w:rsidR="0038076C" w:rsidRPr="00892EFB" w:rsidRDefault="0038076C" w:rsidP="00606427">
      <w:pPr>
        <w:tabs>
          <w:tab w:val="left" w:pos="1440"/>
        </w:tabs>
        <w:ind w:left="567" w:right="4" w:firstLine="623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ການລະເມີດສິດໃນພັນພືດ</w:t>
      </w:r>
      <w:r w:rsidR="0049020D" w:rsidRPr="00892EFB">
        <w:rPr>
          <w:rFonts w:ascii="Phetsarath OT" w:eastAsia="Phetsarath OT" w:hAnsi="Phetsarath OT" w:cs="Phetsarath OT" w:hint="cs"/>
          <w:cs/>
          <w:lang w:val="pt-PT" w:bidi="lo-LA"/>
        </w:rPr>
        <w:t>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60642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19A0758F" w14:textId="0E189736" w:rsidR="0038076C" w:rsidRPr="00892EFB" w:rsidRDefault="0038076C" w:rsidP="00C64943">
      <w:pPr>
        <w:numPr>
          <w:ilvl w:val="0"/>
          <w:numId w:val="112"/>
        </w:numPr>
        <w:tabs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ດຳເນີນການກະທຳໃດໜຶ່ງ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738C4" w:rsidRPr="00892EFB">
        <w:rPr>
          <w:rFonts w:ascii="Phetsarath OT" w:eastAsia="Phetsarath OT" w:hAnsi="Phetsarath OT" w:cs="Phetsarath OT"/>
          <w:lang w:val="pt-PT"/>
        </w:rPr>
        <w:t>82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</w:t>
      </w:r>
      <w:r w:rsidR="002D6D31"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="000C03F0" w:rsidRPr="00892EFB">
        <w:rPr>
          <w:rFonts w:ascii="Phetsarath OT" w:eastAsia="Phetsarath OT" w:hAnsi="Phetsarath OT" w:cs="Phetsarath OT" w:hint="cs"/>
          <w:cs/>
          <w:lang w:val="pt-PT" w:bidi="lo-LA"/>
        </w:rPr>
        <w:t>ຈາກນັກປັບປຸງ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ທີ່ຍັງຢູ່ໃນໄລຍະການປົກປ້ອງ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BCAB2D6" w14:textId="73FDE00C" w:rsidR="0038076C" w:rsidRPr="00892EFB" w:rsidRDefault="0038076C" w:rsidP="00C64943">
      <w:pPr>
        <w:numPr>
          <w:ilvl w:val="0"/>
          <w:numId w:val="112"/>
        </w:numPr>
        <w:tabs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ດຳເນີນການກະທຳໃດໜຶ່ງ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</w:t>
      </w:r>
      <w:r w:rsidR="002D6D31" w:rsidRPr="00892EFB">
        <w:rPr>
          <w:rFonts w:ascii="Phetsarath OT" w:eastAsia="Phetsarath OT" w:hAnsi="Phetsarath OT" w:cs="Phetsarath OT" w:hint="cs"/>
          <w:cs/>
          <w:lang w:val="pt-PT" w:bidi="lo-LA"/>
        </w:rPr>
        <w:t>ໄວ້ໃນ</w:t>
      </w:r>
      <w:r w:rsidR="008B797E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 xml:space="preserve">1 </w:t>
      </w:r>
      <w:r w:rsidR="00947E7A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A907E5" w:rsidRPr="00892EFB">
        <w:rPr>
          <w:rFonts w:ascii="Phetsarath OT" w:eastAsia="Phetsarath OT" w:hAnsi="Phetsarath OT" w:cs="Phetsarath OT" w:hint="cs"/>
          <w:cs/>
          <w:lang w:val="pt-PT" w:bidi="lo-LA"/>
        </w:rPr>
        <w:t>ວັກ</w:t>
      </w:r>
      <w:r w:rsidR="00947E7A"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947E7A" w:rsidRPr="00892EFB">
        <w:rPr>
          <w:rFonts w:ascii="Phetsarath OT" w:eastAsia="Phetsarath OT" w:hAnsi="Phetsarath OT" w:cs="Phetsarath OT" w:hint="cs"/>
          <w:cs/>
          <w:lang w:val="pt-PT" w:bidi="lo-LA"/>
        </w:rPr>
        <w:t>ນີ້</w:t>
      </w:r>
      <w:r w:rsidR="00947E7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ໂດຍໄດ້ຮັບອະນຸຍາດຈາກ</w:t>
      </w:r>
      <w:r w:rsidR="00233E8D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ແຕ່ບໍ່ຈ່າຍຄ່າຕອບແທນໃຫ້</w:t>
      </w:r>
      <w:r w:rsidR="000C03F0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="00947E7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947E7A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ເງື່ອນໄຂຂອງການອະນຸຍາດ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ລະເມີດເງື່ອນໄຂໃດໜຶ່ງຂອງການອະນຸຍາດ</w:t>
      </w:r>
      <w:r w:rsidRPr="00892EFB">
        <w:rPr>
          <w:rFonts w:ascii="Phetsarath OT" w:eastAsia="Phetsarath OT" w:hAnsi="Phetsarath OT" w:cs="Phetsarath OT"/>
          <w:lang w:val="pt-PT"/>
        </w:rPr>
        <w:t>;</w:t>
      </w:r>
      <w:r w:rsidR="000A3934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</w:p>
    <w:p w14:paraId="6A3B84F2" w14:textId="229F3360" w:rsidR="0038076C" w:rsidRPr="00892EFB" w:rsidRDefault="0038076C" w:rsidP="00C64943">
      <w:pPr>
        <w:numPr>
          <w:ilvl w:val="0"/>
          <w:numId w:val="112"/>
        </w:numPr>
        <w:tabs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ນຳໃຊ້ຊື່ພັນພືດ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ກັບພັນພືດທີ່ແຕກຕ່າງກັນ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ໂດຍມີຊື່</w:t>
      </w:r>
      <w:r w:rsidR="00947E7A" w:rsidRPr="00892EFB">
        <w:rPr>
          <w:rFonts w:ascii="Phetsarath OT" w:eastAsia="Phetsarath OT" w:hAnsi="Phetsarath OT" w:cs="Phetsarath OT" w:hint="cs"/>
          <w:cs/>
          <w:lang w:val="pt-PT" w:bidi="lo-LA"/>
        </w:rPr>
        <w:t>ພັນ​ພືດ</w:t>
      </w:r>
      <w:r w:rsidR="00947E7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ຄືກັນ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ຄ້າຍຄືກັນກັບຊື່ພັນພືດ</w:t>
      </w:r>
      <w:r w:rsidR="0047756D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  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ໃໝ່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ທີ່ຢູ່ໃນກຸ່ມດຽວກັນ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ທີ່ໄດ້ຮັບການປົກປ້ອງ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8682384" w14:textId="77777777" w:rsidR="0038076C" w:rsidRPr="00892EFB" w:rsidRDefault="0038076C" w:rsidP="00C64943">
      <w:pPr>
        <w:numPr>
          <w:ilvl w:val="0"/>
          <w:numId w:val="112"/>
        </w:numPr>
        <w:tabs>
          <w:tab w:val="left" w:pos="1624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ນຳໃຊ້ຊື່ທີ່ຖືກຮັບຮອງແລ້ວ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ກັບພັນພືດທີ່ແຕກຕ່າງກັນ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1E272C23" w14:textId="3FB0881A" w:rsidR="0038076C" w:rsidRPr="00892EFB" w:rsidRDefault="0038076C" w:rsidP="00606427">
      <w:pPr>
        <w:tabs>
          <w:tab w:val="left" w:pos="1440"/>
        </w:tabs>
        <w:ind w:left="426" w:right="4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ການກະທຳ</w:t>
      </w:r>
      <w:r w:rsidR="0060642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ຕາມ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ທີ່ໄດ້ກຳນົດໄວ້ໃນມາດຕາ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738C4" w:rsidRPr="00892EFB">
        <w:rPr>
          <w:rFonts w:ascii="Phetsarath OT" w:eastAsia="Phetsarath OT" w:hAnsi="Phetsarath OT" w:cs="Phetsarath OT"/>
          <w:lang w:val="pt-PT" w:bidi="lo-LA"/>
        </w:rPr>
        <w:t>8</w:t>
      </w:r>
      <w:r w:rsidR="00D738C4" w:rsidRPr="00892EFB">
        <w:rPr>
          <w:rFonts w:ascii="Phetsarath OT" w:eastAsia="Phetsarath OT" w:hAnsi="Phetsarath OT" w:cs="Phetsarath OT"/>
          <w:cs/>
          <w:lang w:val="pt-PT" w:bidi="lo-LA"/>
        </w:rPr>
        <w:t>2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ຂອງ​ກົດໝາຍສະບັບ​ນີ້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ຈະບໍ່ຖືວ່າເປັນການລະເມີດສິດໃນພັນພືດ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5FD5027F" w14:textId="56BCE62A" w:rsidR="0038076C" w:rsidRPr="00892EFB" w:rsidRDefault="0038076C" w:rsidP="00C64943">
      <w:pPr>
        <w:numPr>
          <w:ilvl w:val="0"/>
          <w:numId w:val="11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B299A" w:rsidRPr="00892EFB">
        <w:rPr>
          <w:rFonts w:ascii="Phetsarath OT" w:eastAsia="Phetsarath OT" w:hAnsi="Phetsarath OT" w:cs="Phetsarath OT" w:hint="cs"/>
          <w:cs/>
          <w:lang w:val="pt-PT" w:bidi="lo-LA"/>
        </w:rPr>
        <w:t>90</w:t>
      </w:r>
      <w:r w:rsidR="005B299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ຂອງ​ກົດໝາຍສະ​ບັບນີ້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9CD9C6E" w14:textId="74E5A950" w:rsidR="0038076C" w:rsidRPr="00892EFB" w:rsidRDefault="0038076C" w:rsidP="00C64943">
      <w:pPr>
        <w:numPr>
          <w:ilvl w:val="0"/>
          <w:numId w:val="11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ສິດຂອງນັກ​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ປັບປຸງ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ພັນພືດໃນສ່ວນ​ຂະຫຍາຍ​ພັນ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ຜົນເກັບ​ກ່ຽວສິ້ນສຸດລົງ</w:t>
      </w:r>
      <w:r w:rsidR="0060642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423DFE"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ການກະທຳທີ່ໄດ້ກຳນົດໄວ້ໃນ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5B299A" w:rsidRPr="00892EFB">
        <w:rPr>
          <w:rFonts w:ascii="Phetsarath OT" w:eastAsia="Phetsarath OT" w:hAnsi="Phetsarath OT" w:cs="Phetsarath OT"/>
          <w:lang w:val="pt-PT"/>
        </w:rPr>
        <w:t>8</w:t>
      </w:r>
      <w:r w:rsidR="005B299A" w:rsidRPr="00892EFB">
        <w:rPr>
          <w:rFonts w:ascii="Phetsarath OT" w:eastAsia="Phetsarath OT" w:hAnsi="Phetsarath OT" w:cs="Phetsarath OT"/>
          <w:cs/>
          <w:lang w:val="pt-PT"/>
        </w:rPr>
        <w:t>6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ຂອງ​ກົດໝາຍສະ​ບັບນີ້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FF6D6B8" w14:textId="47EF331A" w:rsidR="0038076C" w:rsidRPr="00892EFB" w:rsidRDefault="0038076C" w:rsidP="00C64943">
      <w:pPr>
        <w:numPr>
          <w:ilvl w:val="0"/>
          <w:numId w:val="11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ເປັນການປະຕິບັດຕາມຂໍ້ຈຳ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ກັດ</w:t>
      </w:r>
      <w:r w:rsidR="002862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ເພື່ອສາທາລະນະປະໂຫຍດ</w:t>
      </w:r>
      <w:r w:rsidR="00286250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6427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286250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ໄດ້ກຳນົດໄວ້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2D46" w:rsidRPr="00892EFB">
        <w:rPr>
          <w:rFonts w:ascii="Phetsarath OT" w:eastAsia="Phetsarath OT" w:hAnsi="Phetsarath OT" w:cs="Phetsarath OT"/>
          <w:cs/>
          <w:lang w:val="pt-PT" w:bidi="lo-LA"/>
        </w:rPr>
        <w:t>90</w:t>
      </w:r>
      <w:r w:rsidR="005B299A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ຂອງ​ກົດໝາຍສະ​ບັບນີ້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B981182" w14:textId="33728742" w:rsidR="0038076C" w:rsidRPr="00892EFB" w:rsidRDefault="002D6D31" w:rsidP="00C64943">
      <w:pPr>
        <w:numPr>
          <w:ilvl w:val="0"/>
          <w:numId w:val="11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</w:t>
      </w:r>
      <w:r w:rsidR="007D14B5" w:rsidRPr="00892EFB">
        <w:rPr>
          <w:rFonts w:ascii="Phetsarath OT" w:eastAsia="Phetsarath OT" w:hAnsi="Phetsarath OT" w:cs="Phetsarath OT" w:hint="cs"/>
          <w:cs/>
          <w:lang w:val="pt-PT" w:bidi="lo-LA"/>
        </w:rPr>
        <w:t>ນັກປັບປຸງພັນພືດ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06427" w:rsidRPr="00892EFB">
        <w:rPr>
          <w:rFonts w:ascii="Phetsarath OT" w:eastAsia="Phetsarath OT" w:hAnsi="Phetsarath OT" w:cs="Phetsarath OT" w:hint="cs"/>
          <w:cs/>
          <w:lang w:val="pt-PT" w:bidi="lo-LA"/>
        </w:rPr>
        <w:t>ຖືກສານຕັດສີ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ໃຫ້ເປັນໂມຄະ</w:t>
      </w:r>
      <w:r w:rsidR="00662755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423DFE" w:rsidRPr="00892EFB">
        <w:rPr>
          <w:rFonts w:ascii="Phetsarath OT" w:eastAsia="Phetsarath OT" w:hAnsi="Phetsarath OT" w:cs="Phetsarath OT" w:hint="cs"/>
          <w:cs/>
          <w:lang w:val="pt-PT" w:bidi="lo-LA"/>
        </w:rPr>
        <w:t>ກໍລະນີທີ່ໄດ້ກຳນົດໄວ້ໃນ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E42473" w:rsidRPr="00892EFB">
        <w:rPr>
          <w:rFonts w:ascii="Phetsarath OT" w:eastAsia="Phetsarath OT" w:hAnsi="Phetsarath OT" w:cs="Phetsarath OT"/>
          <w:lang w:val="pt-PT"/>
        </w:rPr>
        <w:t>8</w:t>
      </w:r>
      <w:r w:rsidR="007D1456" w:rsidRPr="00892EFB">
        <w:rPr>
          <w:rFonts w:ascii="Phetsarath OT" w:eastAsia="Phetsarath OT" w:hAnsi="Phetsarath OT" w:cs="Phetsarath OT"/>
          <w:lang w:val="pt-PT"/>
        </w:rPr>
        <w:t>8</w:t>
      </w:r>
      <w:r w:rsidR="005B299A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ຂອງ​ກົດໝາຍສະ​ບັບນີ້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ໃນເວລາ</w:t>
      </w:r>
      <w:r w:rsidR="00423DFE" w:rsidRPr="00892EFB">
        <w:rPr>
          <w:rFonts w:ascii="Phetsarath OT" w:eastAsia="Phetsarath OT" w:hAnsi="Phetsarath OT" w:cs="Phetsarath OT" w:hint="cs"/>
          <w:cs/>
          <w:lang w:val="pt-PT" w:bidi="lo-LA"/>
        </w:rPr>
        <w:t>ໝົດກຳນົດໃນ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ການອຸທອນ</w:t>
      </w:r>
      <w:r w:rsidR="0038076C" w:rsidRPr="00892EFB">
        <w:rPr>
          <w:rFonts w:ascii="Phetsarath OT" w:eastAsia="Phetsarath OT" w:hAnsi="Phetsarath OT" w:cs="Phetsarath OT"/>
          <w:lang w:val="pt-PT"/>
        </w:rPr>
        <w:t>;</w:t>
      </w:r>
    </w:p>
    <w:p w14:paraId="03E478B4" w14:textId="1E9FFEB7" w:rsidR="0038076C" w:rsidRPr="00892EFB" w:rsidRDefault="0038076C" w:rsidP="00C64943">
      <w:pPr>
        <w:numPr>
          <w:ilvl w:val="0"/>
          <w:numId w:val="113"/>
        </w:numPr>
        <w:tabs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C640F8" w:rsidRPr="00892EFB">
        <w:rPr>
          <w:rFonts w:ascii="Phetsarath OT" w:eastAsia="Phetsarath OT" w:hAnsi="Phetsarath OT" w:cs="Phetsarath OT" w:hint="cs"/>
          <w:cs/>
          <w:lang w:val="pt-PT" w:bidi="lo-LA"/>
        </w:rPr>
        <w:t>ຖອນ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</w:t>
      </w:r>
      <w:r w:rsidR="00C640F8" w:rsidRPr="00892EFB">
        <w:rPr>
          <w:rFonts w:ascii="Phetsarath OT" w:eastAsia="Phetsarath OT" w:hAnsi="Phetsarath OT" w:cs="Phetsarath OT" w:hint="cs"/>
          <w:cs/>
          <w:lang w:val="pt-PT" w:bidi="lo-LA"/>
        </w:rPr>
        <w:t>ກໍລະນີທີ່ໄດ້ກຳນົດໄວ້ໃນ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92D46" w:rsidRPr="00892EFB">
        <w:rPr>
          <w:rFonts w:ascii="Phetsarath OT" w:eastAsia="Phetsarath OT" w:hAnsi="Phetsarath OT" w:cs="Phetsarath OT"/>
          <w:cs/>
          <w:lang w:val="pt-PT" w:bidi="lo-LA"/>
        </w:rPr>
        <w:t>89</w:t>
      </w:r>
      <w:r w:rsidR="00F92D46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ຂອງ​ກົດໝາຍສະ​ບັບນີ້</w:t>
      </w:r>
      <w:r w:rsidR="006E2C95" w:rsidRPr="00892EFB">
        <w:rPr>
          <w:rFonts w:ascii="Phetsarath OT" w:eastAsia="Phetsarath OT" w:hAnsi="Phetsarath OT" w:cs="Phetsarath OT"/>
          <w:lang w:val="pt-PT"/>
        </w:rPr>
        <w:t>.</w:t>
      </w:r>
    </w:p>
    <w:p w14:paraId="6EF74803" w14:textId="77777777" w:rsidR="004F0DFB" w:rsidRPr="00892EFB" w:rsidRDefault="004F0DFB">
      <w:pPr>
        <w:ind w:left="1843" w:hanging="425"/>
        <w:contextualSpacing/>
        <w:jc w:val="both"/>
        <w:rPr>
          <w:rFonts w:ascii="Phetsarath OT" w:eastAsia="Phetsarath OT" w:hAnsi="Phetsarath OT" w:cs="Phetsarath OT"/>
          <w:lang w:val="pt-PT"/>
        </w:rPr>
      </w:pPr>
    </w:p>
    <w:p w14:paraId="1F9284E4" w14:textId="430BFB37" w:rsidR="0038076C" w:rsidRPr="00892EFB" w:rsidRDefault="0038076C" w:rsidP="00662755">
      <w:pPr>
        <w:contextualSpacing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5F28B7" w:rsidRPr="00892EFB">
        <w:rPr>
          <w:rFonts w:ascii="Phetsarath OT" w:eastAsia="Phetsarath OT" w:hAnsi="Phetsarath OT" w:cs="Phetsarath OT"/>
          <w:b/>
          <w:bCs/>
          <w:lang w:val="pt-PT"/>
        </w:rPr>
        <w:t>12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0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ການລະເມີດລິຂະສິດ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ສິດກ່ຽວຂ້ອງກັບລິຂະສິດ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300E496" w14:textId="783BC837" w:rsidR="0038076C" w:rsidRPr="00892EFB" w:rsidRDefault="0038076C" w:rsidP="0049011A">
      <w:pPr>
        <w:tabs>
          <w:tab w:val="left" w:pos="1440"/>
        </w:tabs>
        <w:ind w:left="567" w:right="4" w:firstLine="63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ການລະເມີດ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49011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644E2C73" w14:textId="47D9B4A9" w:rsidR="0038076C" w:rsidRPr="00892EFB" w:rsidRDefault="0038076C" w:rsidP="00C64943">
      <w:pPr>
        <w:numPr>
          <w:ilvl w:val="2"/>
          <w:numId w:val="74"/>
        </w:numPr>
        <w:tabs>
          <w:tab w:val="left" w:pos="1610"/>
        </w:tabs>
        <w:ind w:left="426" w:firstLine="918"/>
        <w:contextualSpacing/>
        <w:jc w:val="both"/>
        <w:rPr>
          <w:rFonts w:ascii="Phetsarath OT" w:eastAsia="Phetsarath OT" w:hAnsi="Phetsarath OT" w:cs="Phetsarath OT"/>
          <w:lang w:val="fr-CH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ດຳເນີນການກະທຳໃດໜຶ່ງ</w:t>
      </w:r>
      <w:r w:rsidR="00BC5D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738C4" w:rsidRPr="00892EFB">
        <w:rPr>
          <w:rFonts w:ascii="Phetsarath OT" w:eastAsia="Phetsarath OT" w:hAnsi="Phetsarath OT" w:cs="Phetsarath OT"/>
          <w:lang w:val="pt-PT" w:bidi="lo-LA"/>
        </w:rPr>
        <w:t>10</w:t>
      </w:r>
      <w:r w:rsidR="00B20EC7" w:rsidRPr="00892EFB">
        <w:rPr>
          <w:rFonts w:ascii="Phetsarath OT" w:eastAsia="Phetsarath OT" w:hAnsi="Phetsarath OT" w:cs="Phetsarath OT"/>
          <w:cs/>
          <w:lang w:val="pt-PT" w:bidi="lo-LA"/>
        </w:rPr>
        <w:t>2</w:t>
      </w:r>
      <w:r w:rsidR="00587A52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ຫຼື ມີການກະທໍາ</w:t>
      </w:r>
      <w:r w:rsidR="004D2D26" w:rsidRPr="00892EFB">
        <w:rPr>
          <w:rFonts w:ascii="Phetsarath OT" w:eastAsia="Phetsarath OT" w:hAnsi="Phetsarath OT" w:cs="Phetsarath OT" w:hint="cs"/>
          <w:cs/>
          <w:lang w:val="pt-PT" w:bidi="lo-LA"/>
        </w:rPr>
        <w:t>ໃດໜຶ່ງທີ່ເປັນການລະເມີດມາດຕາ</w:t>
      </w:r>
      <w:r w:rsidR="003F06C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F06CE" w:rsidRPr="00892EFB">
        <w:rPr>
          <w:rFonts w:ascii="Phetsarath OT" w:eastAsia="Phetsarath OT" w:hAnsi="Phetsarath OT" w:cs="Phetsarath OT"/>
          <w:lang w:val="pt-PT" w:bidi="lo-LA"/>
        </w:rPr>
        <w:t>10</w:t>
      </w:r>
      <w:r w:rsidR="003F06CE" w:rsidRPr="00892EFB">
        <w:rPr>
          <w:rFonts w:ascii="Phetsarath OT" w:eastAsia="Phetsarath OT" w:hAnsi="Phetsarath OT" w:cs="Phetsarath OT"/>
          <w:cs/>
          <w:lang w:val="pt-PT" w:bidi="lo-LA"/>
        </w:rPr>
        <w:t>6</w:t>
      </w:r>
      <w:r w:rsidR="003F06CE" w:rsidRPr="00892EFB">
        <w:rPr>
          <w:rFonts w:ascii="Phetsarath OT" w:eastAsia="Phetsarath OT" w:hAnsi="Phetsarath OT" w:cs="Phetsarath OT"/>
          <w:lang w:val="pt-PT"/>
        </w:rPr>
        <w:t>, 107, 108, 109</w:t>
      </w:r>
      <w:r w:rsidR="000D5229" w:rsidRPr="00892EFB">
        <w:rPr>
          <w:rFonts w:ascii="Phetsarath OT" w:eastAsia="Phetsarath OT" w:hAnsi="Phetsarath OT" w:cs="Phetsarath OT"/>
          <w:cs/>
          <w:lang w:val="pt-PT" w:bidi="lo-LA"/>
        </w:rPr>
        <w:t xml:space="preserve"> ແລະ </w:t>
      </w:r>
      <w:r w:rsidR="004D2D26" w:rsidRPr="00892EFB">
        <w:rPr>
          <w:rFonts w:ascii="Phetsarath OT" w:eastAsia="Phetsarath OT" w:hAnsi="Phetsarath OT" w:cs="Phetsarath OT"/>
          <w:cs/>
          <w:lang w:val="pt-PT" w:bidi="lo-LA"/>
        </w:rPr>
        <w:t xml:space="preserve">ມາດຕາ </w:t>
      </w:r>
      <w:r w:rsidR="003F06CE" w:rsidRPr="00892EFB">
        <w:rPr>
          <w:rFonts w:ascii="Phetsarath OT" w:eastAsia="Phetsarath OT" w:hAnsi="Phetsarath OT" w:cs="Phetsarath OT"/>
          <w:lang w:val="pt-PT"/>
        </w:rPr>
        <w:t xml:space="preserve">110 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ຂອງກົດໝາຍສະບັບນ</w:t>
      </w:r>
      <w:r w:rsidRPr="00892EFB">
        <w:rPr>
          <w:rFonts w:ascii="Phetsarath OT" w:eastAsia="Phetsarath OT" w:hAnsi="Phetsarath OT" w:cs="Phetsarath OT" w:hint="cs"/>
          <w:cs/>
          <w:lang w:val="fr-CH" w:bidi="lo-LA"/>
        </w:rPr>
        <w:t>ີ້</w:t>
      </w:r>
      <w:r w:rsidRPr="00892EFB">
        <w:rPr>
          <w:rFonts w:ascii="Phetsarath OT" w:eastAsia="Phetsarath OT" w:hAnsi="Phetsarath OT" w:cs="Phetsarath OT"/>
          <w:lang w:val="fr-CH"/>
        </w:rPr>
        <w:t>;</w:t>
      </w:r>
    </w:p>
    <w:p w14:paraId="260C2F71" w14:textId="287CE715" w:rsidR="0038076C" w:rsidRPr="00892EFB" w:rsidRDefault="0038076C" w:rsidP="00C64943">
      <w:pPr>
        <w:numPr>
          <w:ilvl w:val="2"/>
          <w:numId w:val="74"/>
        </w:numPr>
        <w:tabs>
          <w:tab w:val="left" w:pos="1610"/>
        </w:tabs>
        <w:ind w:left="426" w:firstLine="918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fr-CH" w:bidi="lo-LA"/>
        </w:rPr>
        <w:t>ຫຼົບ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ຫຼີກມາດຕະການທາງດ້ານເຕັກໂນໂລຊີ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ທີ່ນຳໃຊ້ໂດຍຜູ້ສະແດງ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ຜູ້ຜະລິດການບັນທຶກສຽງ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ໃນການນຳໃຊ້ສິດຂອງຜູ້ກ່ຽວ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6E2C95" w:rsidRPr="00892EFB">
        <w:rPr>
          <w:rFonts w:ascii="Phetsarath OT" w:eastAsia="Phetsarath OT" w:hAnsi="Phetsarath OT" w:cs="Phetsarath OT" w:hint="cs"/>
          <w:cs/>
          <w:lang w:val="pt-PT" w:bidi="lo-LA"/>
        </w:rPr>
        <w:t>ຈໍາກັດການກະທໍາ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ທີ່ບໍ່ໄດ້ຮັບອະນຸຍາດຈາກຜູ້ສະແດງ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ຜູ້ຜະລິດການບັນທຶກສຽງທີ່ກ່ຽວຂ້ອງ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ໄດ້​ຮັບອະນຸຍາດຕາມ​ກົດໝາຍ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ໃນການສະແດງ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ການບັນທຶກການ</w:t>
      </w:r>
      <w:r w:rsidR="0049011A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ສະແດງ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3C84B899" w14:textId="77777777" w:rsidR="0038076C" w:rsidRPr="00892EFB" w:rsidRDefault="0038076C" w:rsidP="00C64943">
      <w:pPr>
        <w:numPr>
          <w:ilvl w:val="2"/>
          <w:numId w:val="74"/>
        </w:numPr>
        <w:tabs>
          <w:tab w:val="left" w:pos="1610"/>
        </w:tabs>
        <w:ind w:left="426" w:firstLine="918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ກະທຳໂດຍເຈດຕະນາ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ສາມາດຮູ້ໄດ້ວ່າ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ການກະທຳນັ້ນ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ຈະພາໃຫ້ເກີດການ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ລະເມີດລິຂະສິດ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ສິດກ່ຽວຂ້ອງກັບລິຂະສິດ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ໃນກໍລະນີ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: </w:t>
      </w:r>
    </w:p>
    <w:p w14:paraId="4AAAA86A" w14:textId="52A121AB" w:rsidR="0038076C" w:rsidRPr="00892EFB" w:rsidRDefault="0038076C" w:rsidP="00C64943">
      <w:pPr>
        <w:numPr>
          <w:ilvl w:val="1"/>
          <w:numId w:val="114"/>
        </w:numPr>
        <w:tabs>
          <w:tab w:val="left" w:pos="1985"/>
        </w:tabs>
        <w:ind w:left="426" w:firstLine="113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ດັດແປງ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ຂໍ້ມູນການຄຸ້ມຄອງສິດທາງ</w:t>
      </w:r>
      <w:r w:rsidR="00D40EC3" w:rsidRPr="00892EFB">
        <w:rPr>
          <w:rFonts w:ascii="Phetsarath OT" w:eastAsia="Phetsarath OT" w:hAnsi="Phetsarath OT" w:cs="Phetsarath OT" w:hint="cs"/>
          <w:cs/>
          <w:lang w:val="pt-PT" w:bidi="lo-LA"/>
        </w:rPr>
        <w:t>ເອເລັກ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</w:t>
      </w:r>
      <w:r w:rsidR="00A0696C" w:rsidRPr="00892EFB">
        <w:rPr>
          <w:rFonts w:ascii="Phetsarath OT" w:eastAsia="Phetsarath OT" w:hAnsi="Phetsarath OT" w:cs="Phetsarath OT" w:hint="cs"/>
          <w:cs/>
          <w:lang w:val="pt-PT" w:bidi="lo-LA"/>
        </w:rPr>
        <w:t>ຕຣ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100BB464" w14:textId="445D038B" w:rsidR="0038076C" w:rsidRPr="00892EFB" w:rsidRDefault="0038076C" w:rsidP="00C64943">
      <w:pPr>
        <w:numPr>
          <w:ilvl w:val="1"/>
          <w:numId w:val="114"/>
        </w:numPr>
        <w:tabs>
          <w:tab w:val="left" w:pos="1985"/>
        </w:tabs>
        <w:ind w:left="426" w:firstLine="113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ແຈກຢາຍ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ນຳເຂົ້າເພື່ອແຈກຢາຍ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ກະຈາຍສຽງ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ແຜ່ພາບ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ສື່ສານ</w:t>
      </w:r>
      <w:r w:rsidR="00BC5D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501EC6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ເຜີ​ຍແຜ່​ຕໍ່ສາທາ</w:t>
      </w:r>
      <w:r w:rsidR="0034193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ລະນະຊົນ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ສະແດງ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ສຳເນົາການສະແດງ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ບັນທຶກສຽງ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ໂດຍທີ່ຮູ້ວ່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າຂໍ້ມູນການຄຸ້ມຄອງສິດທາງ</w:t>
      </w:r>
      <w:r w:rsidR="00D40EC3" w:rsidRPr="00892EFB">
        <w:rPr>
          <w:rFonts w:ascii="Phetsarath OT" w:eastAsia="Phetsarath OT" w:hAnsi="Phetsarath OT" w:cs="Phetsarath OT" w:hint="cs"/>
          <w:cs/>
          <w:lang w:val="pt-PT" w:bidi="lo-LA"/>
        </w:rPr>
        <w:t>ເອເລັກ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ໂຕຣນິກ</w:t>
      </w:r>
      <w:r w:rsidR="00BC5D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ຖືກຖອນ</w:t>
      </w:r>
      <w:r w:rsidR="00BC5D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BC5D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ດັດແປງ</w:t>
      </w:r>
      <w:r w:rsidR="00BC5D92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C5D92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ໄດ້ຮັບອະນຸຍາດ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10C6393" w14:textId="62EFBE34" w:rsidR="00454DC4" w:rsidRDefault="0038076C" w:rsidP="00454DC4">
      <w:pPr>
        <w:numPr>
          <w:ilvl w:val="2"/>
          <w:numId w:val="74"/>
        </w:numPr>
        <w:tabs>
          <w:tab w:val="left" w:pos="1596"/>
        </w:tabs>
        <w:ind w:left="426" w:firstLine="90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ບັນທຶກ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ເຜີຍແຜ່ລາຍການຜ່ານສັນຍານດາວທຽມ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ທີ່​ເຂົ້າລະຫັດ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ບໍ່​ເຂົ້າລະຫັດ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ເພື່ອຈຸດ</w:t>
      </w:r>
      <w:r w:rsidR="0034193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ປະສົງທາງການຄ້າ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</w:t>
      </w:r>
      <w:r w:rsidR="00501EC6" w:rsidRPr="00892EFB">
        <w:rPr>
          <w:rFonts w:ascii="Phetsarath OT" w:eastAsia="Phetsarath OT" w:hAnsi="Phetsarath OT" w:cs="Phetsarath OT" w:hint="cs"/>
          <w:cs/>
          <w:lang w:val="pt-PT" w:bidi="lo-LA"/>
        </w:rPr>
        <w:t>ບອະນຸຍາດ</w:t>
      </w:r>
      <w:r w:rsidR="00CB2BB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F612A" w:rsidRPr="00892EFB">
        <w:rPr>
          <w:rFonts w:ascii="Phetsarath OT" w:eastAsia="Phetsarath OT" w:hAnsi="Phetsarath OT" w:cs="Phetsarath OT" w:hint="cs"/>
          <w:cs/>
          <w:lang w:val="pt-PT" w:bidi="lo-LA"/>
        </w:rPr>
        <w:t>ທີ່ຖືກຕ້ອງ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ຕາມກົດໝາຍ</w:t>
      </w:r>
      <w:r w:rsidR="00454DC4">
        <w:rPr>
          <w:rFonts w:ascii="Phetsarath OT" w:eastAsia="Phetsarath OT" w:hAnsi="Phetsarath OT" w:cs="Phetsarath OT" w:hint="cs"/>
          <w:cs/>
          <w:lang w:val="pt-PT" w:bidi="lo-LA"/>
        </w:rPr>
        <w:t>.</w:t>
      </w:r>
    </w:p>
    <w:p w14:paraId="2260C09C" w14:textId="77777777" w:rsidR="00454DC4" w:rsidRDefault="00454DC4" w:rsidP="00454DC4">
      <w:pPr>
        <w:tabs>
          <w:tab w:val="left" w:pos="1596"/>
        </w:tabs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74C9F3D7" w14:textId="77777777" w:rsidR="00454DC4" w:rsidRDefault="00454DC4" w:rsidP="00454DC4">
      <w:pPr>
        <w:tabs>
          <w:tab w:val="left" w:pos="1596"/>
        </w:tabs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29C70C7" w14:textId="77777777" w:rsidR="00454DC4" w:rsidRDefault="00454DC4" w:rsidP="00454DC4">
      <w:pPr>
        <w:tabs>
          <w:tab w:val="left" w:pos="1596"/>
        </w:tabs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469F2489" w14:textId="77777777" w:rsidR="00454DC4" w:rsidRDefault="00454DC4" w:rsidP="00454DC4">
      <w:pPr>
        <w:tabs>
          <w:tab w:val="left" w:pos="1596"/>
        </w:tabs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624975FC" w14:textId="77777777" w:rsidR="00454DC4" w:rsidRPr="00454DC4" w:rsidRDefault="00454DC4" w:rsidP="00454DC4">
      <w:pPr>
        <w:tabs>
          <w:tab w:val="left" w:pos="1596"/>
        </w:tabs>
        <w:contextualSpacing/>
        <w:jc w:val="both"/>
        <w:rPr>
          <w:rFonts w:ascii="Phetsarath OT" w:eastAsia="Phetsarath OT" w:hAnsi="Phetsarath OT" w:cs="Phetsarath OT"/>
          <w:lang w:val="pt-PT"/>
        </w:rPr>
      </w:pPr>
    </w:p>
    <w:p w14:paraId="3B349DC2" w14:textId="77777777" w:rsidR="0038076C" w:rsidRPr="00892EFB" w:rsidRDefault="0038076C">
      <w:pPr>
        <w:ind w:firstLine="1"/>
        <w:contextualSpacing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lastRenderedPageBreak/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2</w:t>
      </w:r>
    </w:p>
    <w:p w14:paraId="6C94E74D" w14:textId="77777777" w:rsidR="0038076C" w:rsidRPr="00892EFB" w:rsidRDefault="00B47A5A">
      <w:pPr>
        <w:ind w:firstLine="1"/>
        <w:contextualSpacing/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ການແຂ່ງຂັນທີ່</w:t>
      </w: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ບໍ່</w:t>
      </w:r>
      <w:r w:rsidR="0038076C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ເປັນທຳ</w:t>
      </w:r>
    </w:p>
    <w:p w14:paraId="277A6E49" w14:textId="77777777" w:rsidR="0038076C" w:rsidRPr="00892EFB" w:rsidRDefault="0038076C">
      <w:pPr>
        <w:contextualSpacing/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1EE59CFF" w14:textId="520E3975" w:rsidR="0038076C" w:rsidRPr="00892EFB" w:rsidRDefault="0038076C" w:rsidP="000C5D37">
      <w:pPr>
        <w:contextualSpacing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8E530F" w:rsidRPr="00892EFB">
        <w:rPr>
          <w:rFonts w:ascii="Phetsarath OT" w:eastAsia="Phetsarath OT" w:hAnsi="Phetsarath OT" w:cs="Phetsarath OT"/>
          <w:b/>
          <w:bCs/>
          <w:lang w:val="pt-PT"/>
        </w:rPr>
        <w:t>12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1</w:t>
      </w:r>
      <w:r w:rsidR="00CD77F0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ການແຂ່ງຂັນທີ່ບໍ່​ເປັນທຳ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69C49822" w14:textId="72C80DF5" w:rsidR="0038076C" w:rsidRPr="00892EFB" w:rsidRDefault="0038076C" w:rsidP="000C5D37">
      <w:pPr>
        <w:tabs>
          <w:tab w:val="left" w:pos="1440"/>
        </w:tabs>
        <w:ind w:left="426" w:right="4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ການແຂ່ງຂັນ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ທີ່ຂັດກັບທຳນຽມປະຕິບັດດ້ວຍຄວາມສຸດຈະລິດ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ໃນຂົງເຂດອຸດສາຫະກຳ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ຖືວ່າເປັນການແຂ່ງຂັນທີ່ບໍ່​ເປັນທຳ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360D44B7" w14:textId="5F4A4666" w:rsidR="0038076C" w:rsidRPr="00892EFB" w:rsidRDefault="0038076C" w:rsidP="000C5D37">
      <w:pPr>
        <w:tabs>
          <w:tab w:val="left" w:pos="1134"/>
          <w:tab w:val="left" w:pos="1440"/>
        </w:tabs>
        <w:ind w:left="567" w:right="4" w:firstLine="567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ການກະທຳທີ່ຖືວ່າເປັນການແຂ່ງຂັນທີ່​ບໍ່</w:t>
      </w:r>
      <w:r w:rsidR="00AF612A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ເປັນທຳ</w:t>
      </w:r>
      <w:r w:rsidR="00AF612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F612A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AF612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F612A" w:rsidRPr="00892EFB">
        <w:rPr>
          <w:rFonts w:ascii="Phetsarath OT" w:eastAsia="Phetsarath OT" w:hAnsi="Phetsarath OT" w:cs="Phetsarath OT" w:hint="cs"/>
          <w:cs/>
          <w:lang w:val="pt-PT" w:bidi="lo-LA"/>
        </w:rPr>
        <w:t>ຕ້ອງໄດ້ເກືອດຫ້າມ</w:t>
      </w:r>
      <w:r w:rsidR="00AF612A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AF612A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0C5D3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3611FDB1" w14:textId="77777777" w:rsidR="0038076C" w:rsidRPr="00892EFB" w:rsidRDefault="0038076C" w:rsidP="00C64943">
      <w:pPr>
        <w:numPr>
          <w:ilvl w:val="0"/>
          <w:numId w:val="116"/>
        </w:numPr>
        <w:tabs>
          <w:tab w:val="left" w:pos="144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ນຳໃຊ້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AF612A"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ມາຂອງສິນຄ້າ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ຊື່ຂອງຜູ້ຜະລິດ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ຜູ້ປະກອບການຜະລິດ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ຜູ້ຄ້າຂາຍ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ໂດຍທາງກົງ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ທາງອ້ອມ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ແບບບໍ່ຖືກຕ້ອງ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6B3E47A4" w14:textId="77777777" w:rsidR="0038076C" w:rsidRPr="00892EFB" w:rsidRDefault="0038076C" w:rsidP="00C64943">
      <w:pPr>
        <w:numPr>
          <w:ilvl w:val="0"/>
          <w:numId w:val="116"/>
        </w:numPr>
        <w:tabs>
          <w:tab w:val="left" w:pos="144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bookmarkStart w:id="4" w:name="_Hlk130115198"/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ສ້າງຄວາມສັບສົນ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ດ້ວຍວິທີການໃດໜຶ່ງ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ກ່ຽວກັບວິສາຫະກິດ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ກິດຈະ</w:t>
      </w:r>
      <w:r w:rsidR="002D1355" w:rsidRPr="00892EFB">
        <w:rPr>
          <w:rFonts w:ascii="Phetsarath OT" w:eastAsia="Phetsarath OT" w:hAnsi="Phetsarath OT" w:cs="Phetsarath OT" w:hint="cs"/>
          <w:cs/>
          <w:lang w:val="pt-PT" w:bidi="lo-LA"/>
        </w:rPr>
        <w:t>ກໍາ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ທາງດ້ານອຸດສາຫະກຳ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ການຄ້າຂອງຄູ່ແຂ່ງ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bookmarkEnd w:id="4"/>
    <w:p w14:paraId="4F4F3E56" w14:textId="3C1D2818" w:rsidR="0038076C" w:rsidRPr="00892EFB" w:rsidRDefault="0038076C" w:rsidP="00C64943">
      <w:pPr>
        <w:numPr>
          <w:ilvl w:val="0"/>
          <w:numId w:val="116"/>
        </w:numPr>
        <w:tabs>
          <w:tab w:val="left" w:pos="144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ກ່າວຫາໂດຍບໍ່ມີມູນຄວາມຈິງ</w:t>
      </w:r>
      <w:r w:rsidR="00AF612A"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ເພື່ອທຳລາຍຄວາມໜ້າເຊື່ອຖືືຂອງ</w:t>
      </w:r>
      <w:r w:rsidR="00F2136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ວິສາຫະກິດ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ກິດຈະກຳທາງດ້ານອຸດສາຫະກຳ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ການຄ້າຂອງຄູ່ແຂ່ງ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2E17487A" w14:textId="3D91323D" w:rsidR="0038076C" w:rsidRPr="00892EFB" w:rsidRDefault="0038076C" w:rsidP="00C64943">
      <w:pPr>
        <w:numPr>
          <w:ilvl w:val="0"/>
          <w:numId w:val="116"/>
        </w:numPr>
        <w:tabs>
          <w:tab w:val="left" w:pos="1440"/>
          <w:tab w:val="left" w:pos="1560"/>
        </w:tabs>
        <w:ind w:left="426" w:firstLine="850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ໃຊ້ສິ່ງ</w:t>
      </w:r>
      <w:r w:rsidR="001370CA" w:rsidRPr="00892EFB">
        <w:rPr>
          <w:rFonts w:ascii="Phetsarath OT" w:eastAsia="Phetsarath OT" w:hAnsi="Phetsarath OT" w:cs="Phetsarath OT" w:hint="cs"/>
          <w:cs/>
          <w:lang w:val="pt-PT" w:bidi="lo-LA"/>
        </w:rPr>
        <w:t>ຊີ້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ບອກ</w:t>
      </w:r>
      <w:r w:rsidRPr="00892EFB">
        <w:rPr>
          <w:rFonts w:ascii="Phetsarath OT" w:eastAsia="Phetsarath OT" w:hAnsi="Phetsarath OT" w:cs="Phetsarath OT"/>
          <w:sz w:val="10"/>
          <w:szCs w:val="1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sz w:val="10"/>
          <w:szCs w:val="1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ກ່າວຫາ</w:t>
      </w:r>
      <w:r w:rsidRPr="00892EFB">
        <w:rPr>
          <w:rFonts w:ascii="Phetsarath OT" w:eastAsia="Phetsarath OT" w:hAnsi="Phetsarath OT" w:cs="Phetsarath OT"/>
          <w:sz w:val="10"/>
          <w:szCs w:val="1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ຊຶ່ງພາໃຫ້ສາ</w:t>
      </w:r>
      <w:r w:rsidR="001370CA" w:rsidRPr="00892EFB">
        <w:rPr>
          <w:rFonts w:ascii="Phetsarath OT" w:eastAsia="Phetsarath OT" w:hAnsi="Phetsarath OT" w:cs="Phetsarath OT" w:hint="cs"/>
          <w:cs/>
          <w:lang w:val="pt-PT" w:bidi="lo-LA"/>
        </w:rPr>
        <w:t>ທາ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ລະນະຊົນເຂົ້າໃຈຜິດ</w:t>
      </w:r>
      <w:r w:rsidRPr="00892EFB">
        <w:rPr>
          <w:rFonts w:ascii="Phetsarath OT" w:eastAsia="Phetsarath OT" w:hAnsi="Phetsarath OT" w:cs="Phetsarath OT"/>
          <w:sz w:val="10"/>
          <w:szCs w:val="10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ຕໍ່</w:t>
      </w:r>
      <w:r w:rsidR="00CE10FC" w:rsidRPr="00892EFB">
        <w:rPr>
          <w:rFonts w:ascii="Phetsarath OT" w:eastAsia="Phetsarath OT" w:hAnsi="Phetsarath OT" w:cs="Phetsarath OT" w:hint="cs"/>
          <w:cs/>
          <w:lang w:val="pt-PT" w:bidi="lo-LA"/>
        </w:rPr>
        <w:t>ແຫຼ່ງທີ່ມາຂອງສິນຄ້າ</w:t>
      </w:r>
      <w:r w:rsidR="00CE10FC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ປະເພດ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ຂະບວນການຜະລິດ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ຄຸນລັກສະນະ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AA75DF" w:rsidRPr="00892EFB">
        <w:rPr>
          <w:rFonts w:ascii="Phetsarath OT" w:eastAsia="Phetsarath OT" w:hAnsi="Phetsarath OT" w:cs="Phetsarath OT"/>
          <w:cs/>
          <w:lang w:val="pt-PT" w:bidi="lo-LA"/>
        </w:rPr>
        <w:t>ຄວາມ</w:t>
      </w:r>
      <w:r w:rsidR="00CE10FC" w:rsidRPr="00892EFB">
        <w:rPr>
          <w:rFonts w:ascii="Phetsarath OT" w:eastAsia="Phetsarath OT" w:hAnsi="Phetsarath OT" w:cs="Phetsarath OT" w:hint="cs"/>
          <w:cs/>
          <w:lang w:val="pt-PT" w:bidi="lo-LA"/>
        </w:rPr>
        <w:t>ແທດ</w:t>
      </w:r>
      <w:r w:rsidR="002D1355" w:rsidRPr="00892EFB">
        <w:rPr>
          <w:rFonts w:ascii="Phetsarath OT" w:eastAsia="Phetsarath OT" w:hAnsi="Phetsarath OT" w:cs="Phetsarath OT" w:hint="cs"/>
          <w:cs/>
          <w:lang w:val="pt-PT" w:bidi="lo-LA"/>
        </w:rPr>
        <w:t>ເໝາະກັບຈຸດປະສົງ</w:t>
      </w:r>
      <w:r w:rsidR="002D135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D1355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2D135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2D1355" w:rsidRPr="00892EFB">
        <w:rPr>
          <w:rFonts w:ascii="Phetsarath OT" w:eastAsia="Phetsarath OT" w:hAnsi="Phetsarath OT" w:cs="Phetsarath OT" w:hint="cs"/>
          <w:cs/>
          <w:lang w:val="pt-PT" w:bidi="lo-LA"/>
        </w:rPr>
        <w:t>ປະລິມານ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ຂອງສິນຄ້າ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4E4444FD" w14:textId="77777777" w:rsidR="0038076C" w:rsidRPr="00892EFB" w:rsidRDefault="0038076C">
      <w:pPr>
        <w:ind w:left="1985"/>
        <w:contextualSpacing/>
        <w:jc w:val="both"/>
        <w:rPr>
          <w:rFonts w:ascii="Phetsarath OT" w:eastAsia="Phetsarath OT" w:hAnsi="Phetsarath OT" w:cs="Phetsarath OT"/>
          <w:lang w:val="pt-PT"/>
        </w:rPr>
      </w:pPr>
    </w:p>
    <w:p w14:paraId="2C17817E" w14:textId="6AD8892F" w:rsidR="0038076C" w:rsidRPr="00892EFB" w:rsidRDefault="0038076C" w:rsidP="00F2136E">
      <w:pPr>
        <w:contextualSpacing/>
        <w:rPr>
          <w:rFonts w:ascii="Phetsarath OT" w:eastAsia="Phetsarath OT" w:hAnsi="Phetsarath OT" w:cs="Phetsarath OT"/>
          <w:b/>
          <w:lang w:val="pt-PT"/>
        </w:rPr>
      </w:pPr>
      <w:bookmarkStart w:id="5" w:name="_Hlk130114213"/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9F5F75" w:rsidRPr="00892EFB">
        <w:rPr>
          <w:rFonts w:ascii="Phetsarath OT" w:eastAsia="Phetsarath OT" w:hAnsi="Phetsarath OT" w:cs="Phetsarath OT"/>
          <w:b/>
          <w:bCs/>
          <w:lang w:val="pt-PT"/>
        </w:rPr>
        <w:t>12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2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563E0" w:rsidRPr="00892EFB">
        <w:rPr>
          <w:rFonts w:ascii="Phetsarath OT" w:eastAsia="Phetsarath OT" w:hAnsi="Phetsarath OT" w:cs="Phetsarath OT"/>
          <w:bCs/>
          <w:lang w:val="pt-PT"/>
        </w:rPr>
        <w:t>(</w:t>
      </w:r>
      <w:r w:rsidR="00B563E0" w:rsidRPr="00892EFB">
        <w:rPr>
          <w:rFonts w:ascii="Phetsarath OT" w:eastAsia="Phetsarath OT" w:hAnsi="Phetsarath OT" w:cs="Phetsarath OT" w:hint="cs"/>
          <w:bCs/>
          <w:cs/>
          <w:lang w:val="pt-PT" w:bidi="lo-LA"/>
        </w:rPr>
        <w:t>ປັບປຸງ</w:t>
      </w:r>
      <w:r w:rsidR="00B563E0" w:rsidRPr="00892EFB">
        <w:rPr>
          <w:rFonts w:ascii="Phetsarath OT" w:eastAsia="Phetsarath OT" w:hAnsi="Phetsarath OT" w:cs="Phetsarath OT"/>
          <w:bCs/>
          <w:lang w:val="pt-PT"/>
        </w:rPr>
        <w:t>)</w:t>
      </w:r>
      <w:r w:rsidR="00B563E0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ສິນຄ້າທີ່ປອມແປງເຄື່ອງໝາຍການຄ້າ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CCF819D" w14:textId="0F3F44F1" w:rsidR="0038076C" w:rsidRPr="00892EFB" w:rsidRDefault="00C22ABC" w:rsidP="00F2136E">
      <w:pPr>
        <w:tabs>
          <w:tab w:val="left" w:pos="1440"/>
        </w:tabs>
        <w:ind w:left="426" w:right="4" w:firstLine="778"/>
        <w:jc w:val="both"/>
        <w:rPr>
          <w:rFonts w:ascii="Phetsarath OT" w:eastAsia="Phetsarath OT" w:hAnsi="Phetsarath OT" w:cs="Phetsarath OT"/>
          <w:lang w:val="pt-PT"/>
        </w:rPr>
      </w:pPr>
      <w:bookmarkStart w:id="6" w:name="_Hlk130114291"/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ສິນຄ້າ​ທີ່ປອມ​ແປງເຄື່ອງ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ໝາຍ​ການ​ຄ້າ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ສິນຄ້າໃດໜຶ່ງ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ລວມທັງ​ການ​ຫຸ້ມ​ຫໍ່ທີ່ໃສ່​ເຄື່ອງໝາຍ​ການ​ຄ້າຄື​ກັນ</w:t>
      </w:r>
      <w:r w:rsidR="00052401" w:rsidRPr="00892EFB">
        <w:rPr>
          <w:rFonts w:ascii="Phetsarath OT" w:eastAsia="Phetsarath OT" w:hAnsi="Phetsarath OT" w:cs="Phetsarath OT" w:hint="cs"/>
          <w:cs/>
          <w:lang w:val="pt-PT" w:bidi="lo-LA"/>
        </w:rPr>
        <w:t>ກັບ​ເຄື່ອງໝາຍ​ການ​ຄ້າ</w:t>
      </w:r>
      <w:r w:rsidR="0005240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052401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ທີ່ໄດ້ຮັບການຈົດທະບຽນຢ່າງຖືກຕ້ອງ</w:t>
      </w:r>
      <w:r w:rsidR="0005240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ໂດຍບໍ່ໄດ້ຮັບອະນຸຍາດ</w:t>
      </w:r>
      <w:r w:rsidR="003B367B" w:rsidRPr="00892EFB">
        <w:rPr>
          <w:rFonts w:ascii="Phetsarath OT" w:eastAsia="Phetsarath OT" w:hAnsi="Phetsarath OT" w:cs="Phetsarath OT" w:hint="cs"/>
          <w:cs/>
          <w:lang w:val="pt-PT" w:bidi="lo-LA"/>
        </w:rPr>
        <w:t>ຈາກເຈົ້າຂອງ</w:t>
      </w:r>
      <w:r w:rsidR="00761300"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="009012A1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A082C"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ການ​ຫຸ້ມ​ຫໍ່</w:t>
      </w:r>
      <w:r w:rsidR="009012A1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ທີ່ບໍ່ສາມາດຈຳແນກຄວາມ​ແຕກ​ຕ່າງ</w:t>
      </w:r>
      <w:r w:rsidR="00501EC6" w:rsidRPr="00892EFB">
        <w:rPr>
          <w:rFonts w:ascii="Phetsarath OT" w:eastAsia="Phetsarath OT" w:hAnsi="Phetsarath OT" w:cs="Phetsarath OT" w:hint="cs"/>
          <w:cs/>
          <w:lang w:val="pt-PT" w:bidi="lo-LA"/>
        </w:rPr>
        <w:t>ລັກ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ສະນະສະເພາະ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ກັບເຄື່ອງໝາຍ​ການ​ຄ້າ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ທີ່ໄດ້ຮັບການຈົດທະບຽນຢ່າງຖືກຕ້ອງ</w:t>
      </w:r>
      <w:r w:rsidR="003B367B" w:rsidRPr="00892EFB">
        <w:rPr>
          <w:rFonts w:ascii="Phetsarath OT" w:eastAsia="Phetsarath OT" w:hAnsi="Phetsarath OT" w:cs="Phetsarath OT" w:hint="cs"/>
          <w:cs/>
          <w:lang w:val="pt-PT" w:bidi="lo-LA"/>
        </w:rPr>
        <w:t>ແລ້ວ</w:t>
      </w:r>
      <w:r w:rsidR="003B367B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ຈະຖືວ່າ​ເປັນ​ການລະ​ເມີດ​ສິດ​ຂອງ​ເຈົ້າ​ຂອງ​ເຄື່ອງ​ໝາຍ​ການ​ຄ້າດັ່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ງກ່າວ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ຕາມທີ່ໄດ້ກຳນົດໄວ້ໃນກົດໝາຍ</w:t>
      </w:r>
      <w:r w:rsidR="002C45DE"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ນີ້</w:t>
      </w:r>
      <w:r w:rsidR="0038076C" w:rsidRPr="00892EFB">
        <w:rPr>
          <w:rFonts w:ascii="Phetsarath OT" w:eastAsia="Phetsarath OT" w:hAnsi="Phetsarath OT" w:cs="Phetsarath OT"/>
          <w:lang w:val="pt-PT"/>
        </w:rPr>
        <w:t xml:space="preserve">.  </w:t>
      </w:r>
    </w:p>
    <w:bookmarkEnd w:id="5"/>
    <w:bookmarkEnd w:id="6"/>
    <w:p w14:paraId="5FAC1869" w14:textId="652A01C8" w:rsidR="0038076C" w:rsidRPr="00892EFB" w:rsidRDefault="0038076C" w:rsidP="00F2136E">
      <w:pPr>
        <w:tabs>
          <w:tab w:val="left" w:pos="1440"/>
        </w:tabs>
        <w:ind w:left="426" w:right="4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ການສ້າງ​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ການຂາຍ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ການສະ​ເໜີ​ຂາຍ</w:t>
      </w:r>
      <w:r w:rsidRPr="00892EFB">
        <w:rPr>
          <w:rFonts w:ascii="Phetsarath OT" w:eastAsia="Phetsarath OT" w:hAnsi="Phetsarath OT" w:cs="Phetsarath OT"/>
          <w:lang w:val="pt-PT"/>
        </w:rPr>
        <w:t>,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ການໂຄສະນາ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ການ​ຕະຫຼາດ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ການສົ່ງ​ອອກ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ການນຳ​ເຂົ້າ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ສິນຄ້າ​ທີ່​ປອມ​ແປງ​ເຄື່ອງໝາຍການ​ຄ້າ​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ຖື​ວ່າ​ເປັນ​ການລະ​ເມີດ​ກົດໝາຍ​ສະບັບ​ນີ້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7354EFA4" w14:textId="77777777" w:rsidR="002B0F87" w:rsidRPr="00892EFB" w:rsidRDefault="002B0F87">
      <w:pPr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4658B06B" w14:textId="5FC30CA6" w:rsidR="0038076C" w:rsidRPr="00892EFB" w:rsidRDefault="0038076C" w:rsidP="00E50248">
      <w:pPr>
        <w:contextualSpacing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CF0933" w:rsidRPr="00892EFB">
        <w:rPr>
          <w:rFonts w:ascii="Phetsarath OT" w:eastAsia="Phetsarath OT" w:hAnsi="Phetsarath OT" w:cs="Phetsarath OT"/>
          <w:b/>
          <w:bCs/>
          <w:lang w:val="pt-PT"/>
        </w:rPr>
        <w:t>12</w:t>
      </w:r>
      <w:r w:rsidR="00076EFA" w:rsidRPr="00892EFB">
        <w:rPr>
          <w:rFonts w:ascii="Phetsarath OT" w:eastAsia="Phetsarath OT" w:hAnsi="Phetsarath OT" w:cs="Phetsarath OT"/>
          <w:b/>
          <w:bCs/>
          <w:cs/>
          <w:lang w:val="pt-PT"/>
        </w:rPr>
        <w:t>3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ສິນຄ້າທີ່</w:t>
      </w:r>
      <w:r w:rsidRPr="00892EFB">
        <w:rPr>
          <w:rFonts w:ascii="Phetsarath OT" w:eastAsia="Phetsarath OT" w:hAnsi="Phetsarath OT" w:cs="Phetsarath OT"/>
          <w:b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ລະເມີດ​ລິ​ຂະ​ສິດ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374CB97" w14:textId="7B9F53F1" w:rsidR="0038076C" w:rsidRPr="00892EFB" w:rsidRDefault="0038076C" w:rsidP="00E50248">
      <w:pPr>
        <w:tabs>
          <w:tab w:val="left" w:pos="1440"/>
        </w:tabs>
        <w:ind w:left="426" w:right="4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ສິນຄ້າ​ທີ່ລະເມີດລິ​ຂະ​ສິດ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ແມ່ນ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ສິນຄ້າ​ໃດ​ໜຶ່ງ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ທີ່ສຳ​ເນົາ​ຜົນງານທີ່​ມີ​ລິ​ຂະ​ສິດ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ສິດ​​ກ່ຽວຂ້ອງ​ກັບ​ລິ​ຂະ​ສິດ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ຊຶ່ງການສຳ​ເນົາດັ່ງກ່າວ</w:t>
      </w:r>
      <w:r w:rsidRPr="00892EFB">
        <w:rPr>
          <w:rFonts w:ascii="Phetsarath OT" w:eastAsia="Phetsarath OT" w:hAnsi="Phetsarath OT" w:cs="Phetsarath OT"/>
          <w:lang w:val="pt-PT"/>
        </w:rPr>
        <w:t>:</w:t>
      </w:r>
      <w:r w:rsidRPr="00892EFB">
        <w:rPr>
          <w:rFonts w:ascii="Phetsarath OT" w:eastAsia="Phetsarath OT" w:hAnsi="Phetsarath OT" w:cs="Phetsarath OT"/>
          <w:sz w:val="28"/>
          <w:lang w:val="pt-PT"/>
        </w:rPr>
        <w:t xml:space="preserve"> </w:t>
      </w:r>
    </w:p>
    <w:p w14:paraId="42B34E13" w14:textId="117F14BD" w:rsidR="0038076C" w:rsidRPr="00892EFB" w:rsidRDefault="0038076C" w:rsidP="00C64943">
      <w:pPr>
        <w:numPr>
          <w:ilvl w:val="0"/>
          <w:numId w:val="83"/>
        </w:numPr>
        <w:tabs>
          <w:tab w:val="left" w:pos="1582"/>
          <w:tab w:val="left" w:pos="1701"/>
        </w:tabs>
        <w:ind w:left="426" w:firstLine="8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ເຮັດຂຶ້ນໂດຍບໍ່​ໄດ້​ຮັບ</w:t>
      </w:r>
      <w:r w:rsidR="00761300" w:rsidRPr="00892EFB">
        <w:rPr>
          <w:rFonts w:ascii="Phetsarath OT" w:eastAsia="Phetsarath OT" w:hAnsi="Phetsarath OT" w:cs="Phetsarath OT" w:hint="cs"/>
          <w:cs/>
          <w:lang w:val="pt-PT" w:bidi="lo-LA"/>
        </w:rPr>
        <w:t>ອະນຸຍາດ</w:t>
      </w:r>
      <w:r w:rsidRPr="00892EFB">
        <w:rPr>
          <w:rFonts w:ascii="Phetsarath OT" w:eastAsia="Phetsarath OT" w:hAnsi="Phetsarath OT" w:cs="Phetsarath OT"/>
          <w:strike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ຈາກຜູ້ຖືສິດ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ຈາກຜູ້​ໄດ້ຮັບອະນຸຍາດ​ຢ່າງ​ຖືກຕ້ອງຈາກເຈົ້າ​ຂອງ​​ສິດ</w:t>
      </w:r>
      <w:r w:rsidR="00F4653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ໃນ​ປະ​ເທດທີ່​ມີການຜະລິດສິນຄ້າດັ່ງກ່າວ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73C71028" w14:textId="7B6C1388" w:rsidR="0038076C" w:rsidRPr="00892EFB" w:rsidRDefault="0038076C" w:rsidP="00C64943">
      <w:pPr>
        <w:numPr>
          <w:ilvl w:val="0"/>
          <w:numId w:val="83"/>
        </w:numPr>
        <w:tabs>
          <w:tab w:val="left" w:pos="1582"/>
          <w:tab w:val="left" w:pos="1701"/>
        </w:tabs>
        <w:ind w:left="426" w:firstLine="89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ເຮັດ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ຂຶ້ນໂດຍກົງ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ທາງອ້ອມ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ຈາກຜົນງານ​ໃດໜຶ່ງ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ລວມທັງ​</w:t>
      </w:r>
      <w:r w:rsidR="00F46535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8912E1" w:rsidRPr="00892EFB">
        <w:rPr>
          <w:rFonts w:ascii="Phetsarath OT" w:eastAsia="Phetsarath OT" w:hAnsi="Phetsarath OT" w:cs="Phetsarath OT" w:hint="cs"/>
          <w:cs/>
          <w:lang w:val="pt-PT" w:bidi="lo-LA"/>
        </w:rPr>
        <w:t>ນຳ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​ໃຊ້​ອຸປະກອນຕ່າງໆ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4040A0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ເພື່ອບັນທຶກ​ສຽງ</w:t>
      </w:r>
      <w:r w:rsidRPr="00892EFB">
        <w:rPr>
          <w:rFonts w:ascii="Phetsarath OT" w:eastAsia="Phetsarath OT" w:hAnsi="Phetsarath OT" w:cs="Phetsarath OT"/>
          <w:lang w:val="pt-PT"/>
        </w:rPr>
        <w:t>-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ຂອງ​ຜົນງານ​ທາງ​ດ້ານ​ຮູບ​ເງົາ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ຢູ່ໃນ​ໂຮງຮູບ​ເງົາ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5C4ED557" w14:textId="24BD67B5" w:rsidR="00C65FD9" w:rsidRPr="00892EFB" w:rsidRDefault="0038076C" w:rsidP="00E50248">
      <w:pPr>
        <w:tabs>
          <w:tab w:val="left" w:pos="1440"/>
        </w:tabs>
        <w:ind w:left="426" w:firstLine="764"/>
        <w:contextualSpacing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lastRenderedPageBreak/>
        <w:t>ການ​ຜະລິດ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ການຂາຍ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ການສະ​ເໜີ​ຂາຍ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ການ​ໂຄສະນາ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ການ​ຕະຫຼາດ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ການສົ່ງ​ອອກ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</w:t>
      </w:r>
      <w:r w:rsidR="00B43779" w:rsidRPr="00892EFB">
        <w:rPr>
          <w:rFonts w:ascii="Phetsarath OT" w:eastAsia="Phetsarath OT" w:hAnsi="Phetsarath OT" w:cs="Phetsarath OT" w:hint="cs"/>
          <w:cs/>
          <w:lang w:val="pt-PT" w:bidi="lo-LA"/>
        </w:rPr>
        <w:t>ນຳ​ເຂົ້າ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ສິນຄ້າ​ທີ່​ລະເມີດລິ​ຂະ​ສິດ​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ຖື​ວ່າເ​ປັນ​ການລະ​ເມີດ​ກົດໝາຍ​ສະບັບ​ນີ້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70241E7C" w14:textId="77777777" w:rsidR="00AD4294" w:rsidRPr="00141649" w:rsidRDefault="00AD4294" w:rsidP="00E50248">
      <w:pPr>
        <w:contextualSpacing/>
        <w:jc w:val="both"/>
        <w:rPr>
          <w:rFonts w:ascii="Phetsarath OT" w:eastAsia="Phetsarath OT" w:hAnsi="Phetsarath OT" w:cs="Phetsarath OT"/>
          <w:lang w:val="pt-PT" w:bidi="lo-LA"/>
        </w:rPr>
      </w:pPr>
    </w:p>
    <w:p w14:paraId="0F8BA34F" w14:textId="77777777" w:rsidR="0038076C" w:rsidRPr="00892EFB" w:rsidRDefault="0038076C">
      <w:pPr>
        <w:ind w:left="34"/>
        <w:contextualSpacing/>
        <w:jc w:val="center"/>
        <w:rPr>
          <w:rFonts w:ascii="Phetsarath OT" w:eastAsia="Phetsarath OT" w:hAnsi="Phetsarath OT" w:cs="Phetsarath OT"/>
          <w:b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ພາກທີ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8"/>
          <w:szCs w:val="28"/>
          <w:lang w:val="pt-PT"/>
        </w:rPr>
        <w:t>VII</w:t>
      </w:r>
    </w:p>
    <w:p w14:paraId="2FE8929D" w14:textId="3D4461ED" w:rsidR="00A80F91" w:rsidRPr="00892EFB" w:rsidRDefault="00A80F91" w:rsidP="00A52D46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ກອງທຶນຊັບສິນທາງປັນຍາ</w:t>
      </w:r>
    </w:p>
    <w:p w14:paraId="084D566C" w14:textId="77777777" w:rsidR="00A80F91" w:rsidRPr="00141649" w:rsidRDefault="00A80F91" w:rsidP="00A80F91">
      <w:pPr>
        <w:jc w:val="center"/>
        <w:rPr>
          <w:rFonts w:ascii="Phetsarath OT" w:eastAsia="Phetsarath OT" w:hAnsi="Phetsarath OT" w:cs="Phetsarath OT"/>
          <w:lang w:val="pt-BR" w:bidi="lo-LA"/>
        </w:rPr>
      </w:pPr>
    </w:p>
    <w:p w14:paraId="4C9345A6" w14:textId="518A5543" w:rsidR="00DB1491" w:rsidRPr="00892EFB" w:rsidRDefault="005755F6" w:rsidP="00056955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lang w:val="fr-FR"/>
        </w:rPr>
        <w:t>12</w:t>
      </w:r>
      <w:r w:rsidR="001F1AE9" w:rsidRPr="00892EFB">
        <w:rPr>
          <w:rFonts w:ascii="Phetsarath OT" w:eastAsia="Phetsarath OT" w:hAnsi="Phetsarath OT" w:cs="Phetsarath OT"/>
          <w:b/>
          <w:bCs/>
          <w:lang w:val="fr-FR"/>
        </w:rPr>
        <w:t>4</w:t>
      </w:r>
      <w:r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</w:t>
      </w:r>
      <w:r w:rsidR="00653613" w:rsidRPr="00892EFB">
        <w:rPr>
          <w:rFonts w:ascii="Phetsarath OT" w:eastAsia="Phetsarath OT" w:hAnsi="Phetsarath OT" w:cs="Phetsarath OT"/>
          <w:b/>
          <w:bCs/>
          <w:cs/>
          <w:lang w:val="fr-FR"/>
        </w:rPr>
        <w:t>(</w:t>
      </w:r>
      <w:r w:rsidR="00653613"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>ໃໝ່</w:t>
      </w:r>
      <w:r w:rsidR="00653613" w:rsidRPr="00892EFB">
        <w:rPr>
          <w:rFonts w:ascii="Phetsarath OT" w:eastAsia="Phetsarath OT" w:hAnsi="Phetsarath OT" w:cs="Phetsarath OT"/>
          <w:b/>
          <w:bCs/>
          <w:cs/>
          <w:lang w:val="fr-FR"/>
        </w:rPr>
        <w:t>)</w:t>
      </w:r>
      <w:r w:rsidRPr="00892EFB">
        <w:rPr>
          <w:rFonts w:ascii="Phetsarath OT" w:eastAsia="Phetsarath OT" w:hAnsi="Phetsarath OT" w:cs="Phetsarath OT" w:hint="cs"/>
          <w:b/>
          <w:bCs/>
          <w:cs/>
          <w:lang w:val="fr-FR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>ການສ້າງຕັ້ງກອງທຶນ</w:t>
      </w:r>
    </w:p>
    <w:p w14:paraId="68DF04FE" w14:textId="1CBDE251" w:rsidR="00DB1491" w:rsidRPr="00892EFB" w:rsidRDefault="00DB1491" w:rsidP="00240815">
      <w:pPr>
        <w:ind w:left="360" w:firstLine="830"/>
        <w:jc w:val="both"/>
        <w:rPr>
          <w:rFonts w:ascii="Phetsarath OT" w:eastAsia="Phetsarath OT" w:hAnsi="Phetsarath OT" w:cs="Phetsarath OT"/>
          <w:lang w:val="la-Latn" w:bidi="lo-LA"/>
        </w:rPr>
      </w:pPr>
      <w:r w:rsidRPr="00892EFB">
        <w:rPr>
          <w:rFonts w:ascii="Phetsarath OT" w:eastAsia="Phetsarath OT" w:hAnsi="Phetsarath OT" w:cs="Phetsarath OT" w:hint="cs"/>
          <w:cs/>
          <w:lang w:val="la-Latn" w:bidi="lo-LA"/>
        </w:rPr>
        <w:t>ກອງທຶນຊັບສິນທາງປັນຍາ</w:t>
      </w:r>
      <w:r w:rsidR="00056955" w:rsidRPr="00892EFB">
        <w:rPr>
          <w:rFonts w:ascii="Phetsarath OT" w:eastAsia="Phetsarath OT" w:hAnsi="Phetsarath OT" w:cs="Phetsarath OT" w:hint="cs"/>
          <w:cs/>
          <w:lang w:val="la-Latn" w:bidi="lo-LA"/>
        </w:rPr>
        <w:t xml:space="preserve"> ແມ່ນ</w:t>
      </w:r>
      <w:r w:rsidR="000E63BA" w:rsidRPr="00892EF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056955" w:rsidRPr="00892EFB">
        <w:rPr>
          <w:rFonts w:ascii="Phetsarath OT" w:eastAsia="Phetsarath OT" w:hAnsi="Phetsarath OT" w:cs="Phetsarath OT" w:hint="cs"/>
          <w:cs/>
          <w:lang w:val="la-Latn" w:bidi="lo-LA"/>
        </w:rPr>
        <w:t>ກອງທຶນຂອງລັດ ທີ່</w:t>
      </w:r>
      <w:r w:rsidRPr="00892EFB">
        <w:rPr>
          <w:rFonts w:ascii="Phetsarath OT" w:eastAsia="Phetsarath OT" w:hAnsi="Phetsarath OT" w:cs="Phetsarath OT" w:hint="cs"/>
          <w:cs/>
          <w:lang w:val="la-Latn" w:bidi="lo-LA"/>
        </w:rPr>
        <w:t>ສ້າງຕັ້ງຂ</w:t>
      </w:r>
      <w:r w:rsidR="002F657D" w:rsidRPr="00892EFB">
        <w:rPr>
          <w:rFonts w:ascii="Phetsarath OT" w:eastAsia="Phetsarath OT" w:hAnsi="Phetsarath OT" w:cs="Phetsarath OT" w:hint="cs"/>
          <w:cs/>
          <w:lang w:val="la-Latn" w:bidi="lo-LA"/>
        </w:rPr>
        <w:t>ຶ້</w:t>
      </w:r>
      <w:r w:rsidRPr="00892EFB">
        <w:rPr>
          <w:rFonts w:ascii="Phetsarath OT" w:eastAsia="Phetsarath OT" w:hAnsi="Phetsarath OT" w:cs="Phetsarath OT" w:hint="cs"/>
          <w:cs/>
          <w:lang w:val="la-Latn" w:bidi="lo-LA"/>
        </w:rPr>
        <w:t>ນ</w:t>
      </w:r>
      <w:r w:rsidR="00056955" w:rsidRPr="00892EFB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cs/>
          <w:lang w:val="la-Latn" w:bidi="lo-LA"/>
        </w:rPr>
        <w:t>ເພື່ອ</w:t>
      </w:r>
      <w:r w:rsidR="00AB5FDC" w:rsidRPr="00892EFB">
        <w:rPr>
          <w:rFonts w:ascii="Phetsarath OT" w:eastAsia="Phetsarath OT" w:hAnsi="Phetsarath OT" w:cs="Phetsarath OT" w:hint="cs"/>
          <w:b/>
          <w:cs/>
          <w:lang w:val="la-Latn" w:bidi="lo-LA"/>
        </w:rPr>
        <w:t>ສະສົມ ແລະ ລະດົມທຶນນຳໃຊ້ໃນ</w:t>
      </w:r>
      <w:r w:rsidRPr="00892EFB">
        <w:rPr>
          <w:rFonts w:ascii="Phetsarath OT" w:eastAsia="Phetsarath OT" w:hAnsi="Phetsarath OT" w:cs="Phetsarath OT" w:hint="cs"/>
          <w:b/>
          <w:cs/>
          <w:lang w:val="la-Latn" w:bidi="lo-LA"/>
        </w:rPr>
        <w:t>ວຽກງານຊັບສິນທາງປັນຍາ ໂດຍສະເພາະ ແມ່ນ</w:t>
      </w:r>
      <w:r w:rsidR="00721F1B">
        <w:rPr>
          <w:rFonts w:ascii="Phetsarath OT" w:eastAsia="Phetsarath OT" w:hAnsi="Phetsarath OT" w:cs="Phetsarath OT" w:hint="cs"/>
          <w:b/>
          <w:cs/>
          <w:lang w:val="la-Latn" w:bidi="lo-LA"/>
        </w:rPr>
        <w:t xml:space="preserve"> </w:t>
      </w:r>
      <w:r w:rsidR="00721F1B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ສົ່ງເສີມຫົວຄິດປະດິດສ້າງ ແລະ ການປະດິດຄິດແຕ່ງຂອງຄົນໃນສັງຄົມ, ສ້າງຄວາມຮັບຮູ້ເຂົ້າໃຈກ່ຽວກັບວຽກງ</w:t>
      </w:r>
      <w:r w:rsidR="003B7716" w:rsidRPr="00892EFB">
        <w:rPr>
          <w:rFonts w:ascii="Phetsarath OT" w:eastAsia="Phetsarath OT" w:hAnsi="Phetsarath OT" w:cs="Phetsarath OT" w:hint="cs"/>
          <w:cs/>
          <w:lang w:bidi="lo-LA"/>
        </w:rPr>
        <w:t xml:space="preserve">ານ ຊັບສິນທາງປັນຍາ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ຢ່າງກວ້າງຂວາງ ແລະ ສົ່ງເສີມການນຳໃຊ້ວຽກງານ</w:t>
      </w:r>
      <w:r w:rsidR="003B7716" w:rsidRPr="00892EFB">
        <w:rPr>
          <w:rFonts w:ascii="Phetsarath OT" w:eastAsia="Phetsarath OT" w:hAnsi="Phetsarath OT" w:cs="Phetsarath OT" w:hint="cs"/>
          <w:cs/>
          <w:lang w:bidi="lo-LA"/>
        </w:rPr>
        <w:t>ດັ່ງກ່າວ</w:t>
      </w:r>
      <w:r w:rsidR="00FF1011" w:rsidRPr="00892EFB">
        <w:rPr>
          <w:rFonts w:ascii="Phetsarath OT" w:eastAsia="Phetsarath OT" w:hAnsi="Phetsarath OT" w:cs="Phetsarath OT" w:hint="cs"/>
          <w:cs/>
          <w:lang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ສ້າງມູນຄ່າເພີ່ມເຂົ້າໃນທຸລະກິດ</w:t>
      </w:r>
      <w:r w:rsidRPr="00892EFB">
        <w:rPr>
          <w:rFonts w:ascii="Phetsarath OT" w:eastAsia="Phetsarath OT" w:hAnsi="Phetsarath OT" w:cs="Phetsarath OT" w:hint="cs"/>
          <w:b/>
          <w:sz w:val="20"/>
          <w:cs/>
          <w:lang w:val="pt-BR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ສ້າງຄວາມ</w:t>
      </w:r>
      <w:r w:rsidRPr="00892EFB">
        <w:rPr>
          <w:rFonts w:ascii="Phetsarath OT" w:eastAsia="Phetsarath OT" w:hAnsi="Phetsarath OT" w:cs="Phetsarath OT" w:hint="cs"/>
          <w:b/>
          <w:sz w:val="20"/>
          <w:cs/>
          <w:lang w:val="pt-BR" w:bidi="lo-LA"/>
        </w:rPr>
        <w:t>ເຂັ້ມແຂງ</w:t>
      </w:r>
      <w:r w:rsidRPr="00892EFB">
        <w:rPr>
          <w:rFonts w:ascii="Phetsarath OT" w:eastAsia="Phetsarath OT" w:hAnsi="Phetsarath OT" w:cs="Phetsarath OT"/>
          <w:b/>
          <w:sz w:val="20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sz w:val="20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b/>
          <w:sz w:val="20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sz w:val="20"/>
          <w:cs/>
          <w:lang w:val="pt-BR" w:bidi="lo-LA"/>
        </w:rPr>
        <w:t>ຄວາມສາ</w:t>
      </w:r>
      <w:r w:rsidR="00721F1B">
        <w:rPr>
          <w:rFonts w:ascii="Phetsarath OT" w:eastAsia="Phetsarath OT" w:hAnsi="Phetsarath OT" w:cs="Phetsarath OT" w:hint="cs"/>
          <w:b/>
          <w:sz w:val="20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sz w:val="20"/>
          <w:cs/>
          <w:lang w:val="pt-BR" w:bidi="lo-LA"/>
        </w:rPr>
        <w:t>ມາດໃນການແຂ່ງຂັນຂອງຈຸ</w:t>
      </w:r>
      <w:r w:rsidR="00E95AB1">
        <w:rPr>
          <w:rFonts w:ascii="Phetsarath OT" w:eastAsia="Phetsarath OT" w:hAnsi="Phetsarath OT" w:cs="Phetsarath OT" w:hint="cs"/>
          <w:b/>
          <w:sz w:val="20"/>
          <w:cs/>
          <w:lang w:val="pt-BR" w:bidi="lo-LA"/>
        </w:rPr>
        <w:t>ນ</w:t>
      </w:r>
      <w:r w:rsidRPr="00892EFB">
        <w:rPr>
          <w:rFonts w:ascii="Phetsarath OT" w:eastAsia="Phetsarath OT" w:hAnsi="Phetsarath OT" w:cs="Phetsarath OT" w:hint="cs"/>
          <w:b/>
          <w:sz w:val="20"/>
          <w:cs/>
          <w:lang w:val="pt-BR" w:bidi="lo-LA"/>
        </w:rPr>
        <w:t xml:space="preserve">ລະວິສາຫະກິດ, ວິສາຫະກິດຂະໜາດນ້ອຍ ແລະ ກາງໃນຂອບເຂດທົ່ວປະເທດ </w:t>
      </w:r>
      <w:r w:rsidRPr="00892EFB">
        <w:rPr>
          <w:rFonts w:ascii="Phetsarath OT" w:eastAsia="Phetsarath OT" w:hAnsi="Phetsarath OT" w:cs="Phetsarath OT" w:hint="cs"/>
          <w:b/>
          <w:cs/>
          <w:lang w:val="pt-BR" w:bidi="lo-LA"/>
        </w:rPr>
        <w:t>ໃ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ຫ້ມີຄວາມ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ຕໍ່ເນື່ອງ</w:t>
      </w:r>
      <w:r w:rsidRPr="00892EFB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ຍືນຍົງ</w:t>
      </w:r>
      <w:r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ມີປະສິດທິຜົນ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la-Latn" w:bidi="lo-LA"/>
        </w:rPr>
        <w:t>ພາຍໃຕ້ການຄຸ້ມຄອງ</w:t>
      </w:r>
      <w:r w:rsidRPr="00892EFB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la-Latn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la-Latn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la-Latn" w:bidi="lo-LA"/>
        </w:rPr>
        <w:t>ກວດກາ ຂອງກະຊວງ</w:t>
      </w:r>
      <w:r w:rsidR="00EB640C" w:rsidRPr="00892EFB">
        <w:rPr>
          <w:rFonts w:ascii="Phetsarath OT" w:eastAsia="Phetsarath OT" w:hAnsi="Phetsarath OT" w:cs="Phetsarath OT" w:hint="cs"/>
          <w:cs/>
          <w:lang w:val="la-Latn" w:bidi="lo-LA"/>
        </w:rPr>
        <w:t>ອຸດສາຫະ</w:t>
      </w:r>
      <w:r w:rsidR="00E95AB1">
        <w:rPr>
          <w:rFonts w:ascii="Phetsarath OT" w:eastAsia="Phetsarath OT" w:hAnsi="Phetsarath OT" w:cs="Phetsarath OT" w:hint="cs"/>
          <w:cs/>
          <w:lang w:val="la-Latn" w:bidi="lo-LA"/>
        </w:rPr>
        <w:t xml:space="preserve"> </w:t>
      </w:r>
      <w:r w:rsidR="00EB640C" w:rsidRPr="00892EFB">
        <w:rPr>
          <w:rFonts w:ascii="Phetsarath OT" w:eastAsia="Phetsarath OT" w:hAnsi="Phetsarath OT" w:cs="Phetsarath OT" w:hint="cs"/>
          <w:cs/>
          <w:lang w:val="la-Latn" w:bidi="lo-LA"/>
        </w:rPr>
        <w:t>ກຳ ແລະ ການຄ້າ</w:t>
      </w:r>
      <w:r w:rsidRPr="00892EFB">
        <w:rPr>
          <w:rFonts w:ascii="Phetsarath OT" w:eastAsia="Phetsarath OT" w:hAnsi="Phetsarath OT" w:cs="Phetsarath OT" w:hint="cs"/>
          <w:cs/>
          <w:lang w:val="la-Latn" w:bidi="lo-LA"/>
        </w:rPr>
        <w:t xml:space="preserve"> ແລະ ກະຊວງການເງິນ. </w:t>
      </w:r>
    </w:p>
    <w:p w14:paraId="4ECF6C80" w14:textId="402BBAB7" w:rsidR="00DB1491" w:rsidRPr="00892EFB" w:rsidRDefault="00DB1491" w:rsidP="00240815">
      <w:pPr>
        <w:ind w:left="360" w:firstLine="844"/>
        <w:jc w:val="both"/>
        <w:rPr>
          <w:rFonts w:ascii="Phetsarath OT" w:eastAsia="Phetsarath OT" w:hAnsi="Phetsarath OT" w:cs="Phetsarath OT"/>
          <w:spacing w:val="-8"/>
          <w:lang w:val="fr-FR"/>
        </w:rPr>
      </w:pPr>
      <w:r w:rsidRPr="00892EF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ກອງທຶນ</w:t>
      </w:r>
      <w:r w:rsidRPr="00892EFB">
        <w:rPr>
          <w:rFonts w:ascii="Phetsarath OT" w:eastAsia="Phetsarath OT" w:hAnsi="Phetsarath OT" w:cs="Phetsarath OT"/>
          <w:spacing w:val="-8"/>
          <w:cs/>
          <w:lang w:val="fr-FR" w:bidi="lo-LA"/>
        </w:rPr>
        <w:t>ຊັບສິນທາງປັນຍາ</w:t>
      </w:r>
      <w:r w:rsidR="00B30435" w:rsidRPr="00892EF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ຂຽນຫຍໍ້ວ່າ</w:t>
      </w:r>
      <w:r w:rsidR="00240815" w:rsidRPr="00892EFB">
        <w:rPr>
          <w:rFonts w:ascii="Phetsarath OT" w:eastAsia="Phetsarath OT" w:hAnsi="Phetsarath OT" w:cs="Phetsarath OT"/>
          <w:spacing w:val="-8"/>
          <w:lang w:val="fr-FR" w:bidi="lo-LA"/>
        </w:rPr>
        <w:t xml:space="preserve"> </w:t>
      </w:r>
      <w:r w:rsidR="00B30435" w:rsidRPr="00892EF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="00240815" w:rsidRPr="00892EFB">
        <w:rPr>
          <w:rFonts w:ascii="Phetsarath OT" w:eastAsia="Phetsarath OT" w:hAnsi="Phetsarath OT" w:cs="Phetsarath OT"/>
          <w:spacing w:val="-8"/>
          <w:lang w:val="la-Latn" w:bidi="lo-LA"/>
        </w:rPr>
        <w:t>“</w:t>
      </w:r>
      <w:r w:rsidR="00240815" w:rsidRPr="00892EFB">
        <w:rPr>
          <w:rFonts w:ascii="Phetsarath OT" w:eastAsia="Phetsarath OT" w:hAnsi="Phetsarath OT" w:cs="Phetsarath OT" w:hint="cs"/>
          <w:spacing w:val="-8"/>
          <w:cs/>
          <w:lang w:bidi="lo-LA"/>
        </w:rPr>
        <w:t>ກທປ</w:t>
      </w:r>
      <w:r w:rsidR="00240815" w:rsidRPr="00892EFB">
        <w:rPr>
          <w:rFonts w:ascii="Phetsarath OT" w:eastAsia="Phetsarath OT" w:hAnsi="Phetsarath OT" w:cs="Phetsarath OT"/>
          <w:spacing w:val="-8"/>
          <w:lang w:val="la-Latn" w:bidi="lo-LA"/>
        </w:rPr>
        <w:t>”</w:t>
      </w:r>
      <w:r w:rsidR="006321D8" w:rsidRPr="00892EF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>.</w:t>
      </w:r>
    </w:p>
    <w:p w14:paraId="74F3C33F" w14:textId="1F9DCF6E" w:rsidR="004E2E65" w:rsidRPr="00892EFB" w:rsidRDefault="004E2E65">
      <w:pPr>
        <w:rPr>
          <w:rFonts w:ascii="Phetsarath OT" w:eastAsia="Phetsarath OT" w:hAnsi="Phetsarath OT" w:cs="Phetsarath OT"/>
          <w:b/>
          <w:bCs/>
          <w:lang w:val="fr-FR"/>
        </w:rPr>
      </w:pPr>
    </w:p>
    <w:p w14:paraId="6898C2F5" w14:textId="4A8ED0FF" w:rsidR="005755F6" w:rsidRPr="00892EFB" w:rsidRDefault="005755F6" w:rsidP="005755F6">
      <w:pPr>
        <w:rPr>
          <w:rFonts w:ascii="Phetsarath OT" w:eastAsia="Phetsarath OT" w:hAnsi="Phetsarath OT" w:cs="Phetsarath OT"/>
          <w:b/>
          <w:bCs/>
          <w:cs/>
          <w:lang w:val="fr-FR"/>
        </w:rPr>
      </w:pPr>
      <w:r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 xml:space="preserve">ມາດຕາ </w:t>
      </w:r>
      <w:r w:rsidRPr="00892EFB">
        <w:rPr>
          <w:rFonts w:ascii="Phetsarath OT" w:eastAsia="Phetsarath OT" w:hAnsi="Phetsarath OT" w:cs="Phetsarath OT"/>
          <w:b/>
          <w:bCs/>
          <w:cs/>
          <w:lang w:val="fr-FR"/>
        </w:rPr>
        <w:t>1</w:t>
      </w:r>
      <w:r w:rsidR="00013949" w:rsidRPr="00892EFB">
        <w:rPr>
          <w:rFonts w:ascii="Phetsarath OT" w:eastAsia="Phetsarath OT" w:hAnsi="Phetsarath OT" w:cs="Phetsarath OT"/>
          <w:b/>
          <w:bCs/>
          <w:cs/>
          <w:lang w:val="fr-FR"/>
        </w:rPr>
        <w:t>25</w:t>
      </w:r>
      <w:r w:rsidRPr="00892EFB">
        <w:rPr>
          <w:rFonts w:ascii="Phetsarath OT" w:eastAsia="Phetsarath OT" w:hAnsi="Phetsarath OT" w:cs="Phetsarath OT"/>
          <w:b/>
          <w:bCs/>
          <w:cs/>
          <w:lang w:val="fr-FR"/>
        </w:rPr>
        <w:t xml:space="preserve"> </w:t>
      </w:r>
      <w:r w:rsidR="00013949" w:rsidRPr="00892EFB">
        <w:rPr>
          <w:rFonts w:ascii="Phetsarath OT" w:eastAsia="Phetsarath OT" w:hAnsi="Phetsarath OT" w:cs="Phetsarath OT"/>
          <w:b/>
          <w:bCs/>
          <w:cs/>
          <w:lang w:val="fr-FR"/>
        </w:rPr>
        <w:t>(</w:t>
      </w:r>
      <w:r w:rsidR="00013949"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>ໃໝ່</w:t>
      </w:r>
      <w:r w:rsidR="00013949" w:rsidRPr="00892EFB">
        <w:rPr>
          <w:rFonts w:ascii="Phetsarath OT" w:eastAsia="Phetsarath OT" w:hAnsi="Phetsarath OT" w:cs="Phetsarath OT"/>
          <w:b/>
          <w:bCs/>
          <w:cs/>
          <w:lang w:val="fr-FR"/>
        </w:rPr>
        <w:t>)</w:t>
      </w:r>
      <w:r w:rsidR="00013949" w:rsidRPr="00892EFB">
        <w:rPr>
          <w:rFonts w:ascii="Phetsarath OT" w:eastAsia="Phetsarath OT" w:hAnsi="Phetsarath OT" w:cs="Phetsarath OT" w:hint="cs"/>
          <w:b/>
          <w:bCs/>
          <w:cs/>
          <w:lang w:val="fr-FR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>ແຫຼ່ງກອງທຶນ</w:t>
      </w:r>
    </w:p>
    <w:p w14:paraId="477C212C" w14:textId="671DF54F" w:rsidR="005755F6" w:rsidRPr="00892EFB" w:rsidRDefault="005755F6" w:rsidP="000E37AF">
      <w:pPr>
        <w:ind w:left="426" w:firstLine="764"/>
        <w:jc w:val="both"/>
        <w:rPr>
          <w:rFonts w:ascii="Phetsarath OT" w:eastAsia="Phetsarath OT" w:hAnsi="Phetsarath OT" w:cs="Phetsarath OT"/>
          <w:b/>
          <w:bCs/>
          <w:spacing w:val="-4"/>
          <w:lang w:val="fr-FR"/>
        </w:rPr>
      </w:pPr>
      <w:r w:rsidRPr="00892EFB">
        <w:rPr>
          <w:rFonts w:ascii="Phetsarath OT" w:eastAsia="Phetsarath OT" w:hAnsi="Phetsarath OT" w:cs="Phetsarath OT"/>
          <w:spacing w:val="-4"/>
          <w:cs/>
          <w:lang w:val="fr-FR" w:bidi="lo-LA"/>
        </w:rPr>
        <w:t>ກອງທຶນຊັບສິນທາງປັນຍາ ໄດ້ມາຈາກ</w:t>
      </w:r>
      <w:r w:rsidRPr="00892EFB">
        <w:rPr>
          <w:rFonts w:ascii="Phetsarath OT" w:eastAsia="Phetsarath OT" w:hAnsi="Phetsarath OT" w:cs="Phetsarath OT"/>
          <w:spacing w:val="-4"/>
          <w:cs/>
          <w:lang w:val="fr-FR"/>
        </w:rPr>
        <w:t>:</w:t>
      </w:r>
      <w:r w:rsidR="00013949" w:rsidRPr="00892EFB">
        <w:rPr>
          <w:rFonts w:ascii="Phetsarath OT" w:eastAsia="Phetsarath OT" w:hAnsi="Phetsarath OT" w:cs="Phetsarath OT"/>
          <w:spacing w:val="-4"/>
          <w:cs/>
          <w:lang w:val="fr-FR"/>
        </w:rPr>
        <w:t xml:space="preserve"> </w:t>
      </w:r>
    </w:p>
    <w:p w14:paraId="73420C0C" w14:textId="1482A608" w:rsidR="00F66346" w:rsidRPr="00892EFB" w:rsidRDefault="00776CBE" w:rsidP="00C64943">
      <w:pPr>
        <w:pStyle w:val="ListParagraph"/>
        <w:numPr>
          <w:ilvl w:val="0"/>
          <w:numId w:val="12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 w:hint="cs"/>
          <w:cs/>
          <w:lang w:val="fr-FR" w:bidi="lo-LA"/>
        </w:rPr>
        <w:t>ການປະກອບສ່ວນຂອງລັດ</w:t>
      </w:r>
      <w:r w:rsidR="00F66346" w:rsidRPr="00892EFB">
        <w:rPr>
          <w:rFonts w:ascii="Phetsarath OT" w:eastAsia="Phetsarath OT" w:hAnsi="Phetsarath OT" w:cs="Phetsarath OT"/>
          <w:lang w:val="fr-FR"/>
        </w:rPr>
        <w:t>;</w:t>
      </w:r>
      <w:r w:rsidR="000006BC" w:rsidRPr="00892EFB">
        <w:rPr>
          <w:rFonts w:ascii="Phetsarath OT" w:eastAsia="Phetsarath OT" w:hAnsi="Phetsarath OT" w:cs="Phetsarath OT"/>
          <w:cs/>
          <w:lang w:val="fr-FR"/>
        </w:rPr>
        <w:t xml:space="preserve"> </w:t>
      </w:r>
    </w:p>
    <w:p w14:paraId="47D52231" w14:textId="77777777" w:rsidR="00F66346" w:rsidRPr="00892EFB" w:rsidRDefault="00F66346" w:rsidP="00C64943">
      <w:pPr>
        <w:pStyle w:val="ListParagraph"/>
        <w:numPr>
          <w:ilvl w:val="0"/>
          <w:numId w:val="12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/>
          <w:cs/>
          <w:lang w:val="fr-FR" w:bidi="lo-LA"/>
        </w:rPr>
        <w:t>ການຊ່ວຍເ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ຫຼືອ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ລ້າຈາກ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ພາຍໃນ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 xml:space="preserve">ຫຼື 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ຕ່າງປະ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ເທດ</w:t>
      </w:r>
      <w:r w:rsidRPr="00892EFB">
        <w:rPr>
          <w:rFonts w:ascii="Phetsarath OT" w:eastAsia="Phetsarath OT" w:hAnsi="Phetsarath OT" w:cs="Phetsarath OT"/>
          <w:lang w:val="fr-FR"/>
        </w:rPr>
        <w:t>;</w:t>
      </w:r>
    </w:p>
    <w:p w14:paraId="568D9920" w14:textId="5A036DF1" w:rsidR="00F66346" w:rsidRPr="00892EFB" w:rsidRDefault="00F66346" w:rsidP="00C64943">
      <w:pPr>
        <w:pStyle w:val="ListParagraph"/>
        <w:numPr>
          <w:ilvl w:val="0"/>
          <w:numId w:val="12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/>
          <w:cs/>
          <w:lang w:val="fr-FR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ປະກອບສ່ວນ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ຂອງ</w:t>
      </w:r>
      <w:r w:rsidR="0068598A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ບຸກຄົນ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/>
          <w:lang w:val="fr-FR"/>
        </w:rPr>
        <w:t>,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 xml:space="preserve">ນິຕິບຸກຄົນ 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 xml:space="preserve">ຫຼື 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ການ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ຈັດຕັ້ງ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ດ້ວຍ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ຄວາມ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ສະ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ໝັກ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​</w:t>
      </w:r>
      <w:r w:rsidRPr="00892EFB">
        <w:rPr>
          <w:rFonts w:ascii="Phetsarath OT" w:eastAsia="Phetsarath OT" w:hAnsi="Phetsarath OT" w:cs="Phetsarath OT" w:hint="eastAsia"/>
          <w:cs/>
          <w:lang w:val="fr-FR" w:bidi="lo-LA"/>
        </w:rPr>
        <w:t>ໃຈ</w:t>
      </w:r>
      <w:r w:rsidRPr="00892EFB">
        <w:rPr>
          <w:rFonts w:ascii="Phetsarath OT" w:eastAsia="Phetsarath OT" w:hAnsi="Phetsarath OT" w:cs="Phetsarath OT"/>
          <w:lang w:val="fr-FR"/>
        </w:rPr>
        <w:t>;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fr-FR"/>
        </w:rPr>
        <w:t xml:space="preserve"> </w:t>
      </w:r>
    </w:p>
    <w:p w14:paraId="11384CF9" w14:textId="60265A71" w:rsidR="00F66346" w:rsidRPr="00892EFB" w:rsidRDefault="00F66346" w:rsidP="00C64943">
      <w:pPr>
        <w:pStyle w:val="ListParagraph"/>
        <w:numPr>
          <w:ilvl w:val="0"/>
          <w:numId w:val="128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 w:hint="cs"/>
          <w:cs/>
          <w:lang w:val="fr-FR" w:bidi="lo-LA"/>
        </w:rPr>
        <w:t>ແຫຼ່ງທຶນ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ອື່ນ</w:t>
      </w:r>
      <w:r w:rsidR="00FF4508" w:rsidRPr="00892EFB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ທີ່ບໍ່ຂັດກັບກົດໝາຍ.</w:t>
      </w:r>
    </w:p>
    <w:p w14:paraId="28A5883B" w14:textId="77777777" w:rsidR="0081519B" w:rsidRPr="00141649" w:rsidRDefault="0081519B" w:rsidP="005755F6">
      <w:pPr>
        <w:pStyle w:val="ListParagraph"/>
        <w:tabs>
          <w:tab w:val="left" w:pos="1418"/>
        </w:tabs>
        <w:ind w:left="993"/>
        <w:rPr>
          <w:rFonts w:ascii="Phetsarath OT" w:eastAsia="Phetsarath OT" w:hAnsi="Phetsarath OT" w:cs="Phetsarath OT"/>
          <w:lang w:val="fr-FR" w:bidi="lo-LA"/>
        </w:rPr>
      </w:pPr>
    </w:p>
    <w:p w14:paraId="0BC8732F" w14:textId="6303D01A" w:rsidR="005755F6" w:rsidRPr="00892EFB" w:rsidRDefault="005755F6" w:rsidP="000E37AF">
      <w:pPr>
        <w:rPr>
          <w:rFonts w:ascii="Phetsarath OT" w:eastAsia="Phetsarath OT" w:hAnsi="Phetsarath OT" w:cs="Phetsarath OT"/>
          <w:b/>
          <w:bCs/>
          <w:cs/>
          <w:lang w:val="fr-FR"/>
        </w:rPr>
      </w:pPr>
      <w:r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</w:rPr>
        <w:t xml:space="preserve"> 1</w:t>
      </w:r>
      <w:r w:rsidR="00C82061" w:rsidRPr="00892EFB">
        <w:rPr>
          <w:rFonts w:ascii="Phetsarath OT" w:eastAsia="Phetsarath OT" w:hAnsi="Phetsarath OT" w:cs="Phetsarath OT"/>
          <w:b/>
          <w:bCs/>
          <w:cs/>
        </w:rPr>
        <w:t>26</w:t>
      </w:r>
      <w:r w:rsidRPr="00892EFB">
        <w:rPr>
          <w:rFonts w:ascii="Phetsarath OT" w:eastAsia="Phetsarath OT" w:hAnsi="Phetsarath OT" w:cs="Phetsarath OT"/>
          <w:cs/>
        </w:rPr>
        <w:t xml:space="preserve"> </w:t>
      </w:r>
      <w:r w:rsidR="00C82061" w:rsidRPr="00892EFB">
        <w:rPr>
          <w:rFonts w:ascii="Phetsarath OT" w:eastAsia="Phetsarath OT" w:hAnsi="Phetsarath OT" w:cs="Phetsarath OT"/>
          <w:b/>
          <w:bCs/>
          <w:cs/>
          <w:lang w:val="fr-FR"/>
        </w:rPr>
        <w:t>(</w:t>
      </w:r>
      <w:r w:rsidR="00C82061"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>ໃໝ່</w:t>
      </w:r>
      <w:r w:rsidR="00C82061" w:rsidRPr="00892EFB">
        <w:rPr>
          <w:rFonts w:ascii="Phetsarath OT" w:eastAsia="Phetsarath OT" w:hAnsi="Phetsarath OT" w:cs="Phetsarath OT"/>
          <w:b/>
          <w:bCs/>
          <w:cs/>
          <w:lang w:val="fr-FR"/>
        </w:rPr>
        <w:t>)</w:t>
      </w:r>
      <w:r w:rsidR="00C82061" w:rsidRPr="00892EFB">
        <w:rPr>
          <w:rFonts w:ascii="Phetsarath OT" w:eastAsia="Phetsarath OT" w:hAnsi="Phetsarath OT" w:cs="Phetsarath OT" w:hint="cs"/>
          <w:b/>
          <w:bCs/>
          <w:cs/>
          <w:lang w:val="fr-FR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>ການຄຸ້ມຄອງ ແລະ ນຳໃຊ້ກອງທຶນ</w:t>
      </w:r>
    </w:p>
    <w:p w14:paraId="23F776CB" w14:textId="5FC5F81B" w:rsidR="005755F6" w:rsidRPr="00892EFB" w:rsidRDefault="005755F6" w:rsidP="000E37AF">
      <w:pPr>
        <w:tabs>
          <w:tab w:val="left" w:pos="1134"/>
        </w:tabs>
        <w:ind w:left="426" w:firstLine="764"/>
        <w:jc w:val="both"/>
        <w:rPr>
          <w:rFonts w:ascii="Phetsarath OT" w:eastAsia="Phetsarath OT" w:hAnsi="Phetsarath OT" w:cs="Phetsarath OT"/>
          <w:spacing w:val="-12"/>
        </w:rPr>
      </w:pPr>
      <w:r w:rsidRPr="00892EFB">
        <w:rPr>
          <w:rFonts w:ascii="Phetsarath OT" w:eastAsia="Phetsarath OT" w:hAnsi="Phetsarath OT" w:cs="Phetsarath OT"/>
          <w:spacing w:val="-12"/>
          <w:cs/>
          <w:lang w:bidi="lo-LA"/>
        </w:rPr>
        <w:t>ການຄຸ້ມຄອງ ແລະ ນຳໃຊ້ກອງທຶນຊັບສິນທາງປັນຍາ ຕ້ອງຮັບປະກັນຄວາມໂປ່ງໃສ</w:t>
      </w:r>
      <w:r w:rsidRPr="00892EFB">
        <w:rPr>
          <w:rFonts w:ascii="Phetsarath OT" w:eastAsia="Phetsarath OT" w:hAnsi="Phetsarath OT" w:cs="Phetsarath OT"/>
          <w:spacing w:val="-12"/>
          <w:cs/>
        </w:rPr>
        <w:t xml:space="preserve">, </w:t>
      </w:r>
      <w:r w:rsidRPr="00892EFB">
        <w:rPr>
          <w:rFonts w:ascii="Phetsarath OT" w:eastAsia="Phetsarath OT" w:hAnsi="Phetsarath OT" w:cs="Phetsarath OT"/>
          <w:spacing w:val="-12"/>
          <w:cs/>
          <w:lang w:bidi="lo-LA"/>
        </w:rPr>
        <w:t>ສາມາດກວດສອບໄດ້</w:t>
      </w:r>
      <w:r w:rsidRPr="00892EFB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ໂດຍ</w:t>
      </w:r>
      <w:r w:rsidRPr="00892EFB">
        <w:rPr>
          <w:rFonts w:ascii="Phetsarath OT" w:eastAsia="Phetsarath OT" w:hAnsi="Phetsarath OT" w:cs="Phetsarath OT"/>
          <w:spacing w:val="-12"/>
          <w:cs/>
          <w:lang w:bidi="lo-LA"/>
        </w:rPr>
        <w:t>ສອດຄ່ອງກັບ</w:t>
      </w:r>
      <w:r w:rsidR="008002EC" w:rsidRPr="00892EFB">
        <w:rPr>
          <w:rFonts w:ascii="Phetsarath OT" w:eastAsia="Phetsarath OT" w:hAnsi="Phetsarath OT" w:cs="Phetsarath OT" w:hint="cs"/>
          <w:spacing w:val="-12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spacing w:val="-12"/>
          <w:cs/>
          <w:lang w:bidi="lo-LA"/>
        </w:rPr>
        <w:t>ກົດໝາຍວ່າດ້ວຍງົບປະມານແຫ່ງລັດ ແລະ ກົດໝາຍອື່ນທີ່ກ່ຽວຂ້ອງ</w:t>
      </w:r>
      <w:r w:rsidRPr="00892EFB">
        <w:rPr>
          <w:rFonts w:ascii="Phetsarath OT" w:eastAsia="Phetsarath OT" w:hAnsi="Phetsarath OT" w:cs="Phetsarath OT"/>
          <w:spacing w:val="-12"/>
          <w:cs/>
        </w:rPr>
        <w:t>.</w:t>
      </w:r>
    </w:p>
    <w:p w14:paraId="59C9051E" w14:textId="59DC37C8" w:rsidR="005755F6" w:rsidRDefault="005755F6" w:rsidP="000E37AF">
      <w:pPr>
        <w:tabs>
          <w:tab w:val="left" w:pos="1134"/>
        </w:tabs>
        <w:ind w:left="426" w:firstLine="764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892EFB">
        <w:rPr>
          <w:rFonts w:ascii="Phetsarath OT" w:eastAsia="Phetsarath OT" w:hAnsi="Phetsarath OT" w:cs="Phetsarath OT"/>
          <w:spacing w:val="-4"/>
          <w:cs/>
          <w:lang w:bidi="lo-LA"/>
        </w:rPr>
        <w:t>ສໍາລັບ</w:t>
      </w:r>
      <w:r w:rsidR="00773028" w:rsidRPr="00892EFB">
        <w:rPr>
          <w:rFonts w:ascii="Phetsarath OT" w:eastAsia="Phetsarath OT" w:hAnsi="Phetsarath OT" w:cs="Phetsarath OT" w:hint="cs"/>
          <w:spacing w:val="-4"/>
          <w:cs/>
          <w:lang w:bidi="lo-LA"/>
        </w:rPr>
        <w:t>ການຈັດຕັ້ງ ແລະ ການເຄື່ອນໄຫວຂອງກອງທຶນ</w:t>
      </w:r>
      <w:r w:rsidRPr="00892EFB">
        <w:rPr>
          <w:rFonts w:ascii="Phetsarath OT" w:eastAsia="Phetsarath OT" w:hAnsi="Phetsarath OT" w:cs="Phetsarath OT"/>
          <w:spacing w:val="-4"/>
          <w:cs/>
          <w:lang w:bidi="lo-LA"/>
        </w:rPr>
        <w:t xml:space="preserve"> ໄດ້ກຳນົດໄວ້ໃນລະບຽບການຕ່າງຫາກ</w:t>
      </w:r>
      <w:r w:rsidRPr="00892EFB">
        <w:rPr>
          <w:rFonts w:ascii="Phetsarath OT" w:eastAsia="Phetsarath OT" w:hAnsi="Phetsarath OT" w:cs="Phetsarath OT"/>
          <w:spacing w:val="-4"/>
          <w:cs/>
        </w:rPr>
        <w:t>.</w:t>
      </w:r>
    </w:p>
    <w:p w14:paraId="0C993BF9" w14:textId="77777777" w:rsidR="00141649" w:rsidRPr="00141649" w:rsidRDefault="00141649" w:rsidP="008C2FC4">
      <w:pPr>
        <w:tabs>
          <w:tab w:val="left" w:pos="1134"/>
        </w:tabs>
        <w:jc w:val="both"/>
        <w:rPr>
          <w:rFonts w:ascii="Phetsarath OT" w:eastAsia="Phetsarath OT" w:hAnsi="Phetsarath OT" w:cs="Phetsarath OT"/>
          <w:spacing w:val="-4"/>
          <w:sz w:val="20"/>
          <w:szCs w:val="20"/>
          <w:lang w:bidi="lo-LA"/>
        </w:rPr>
      </w:pPr>
    </w:p>
    <w:p w14:paraId="6B99EE64" w14:textId="26521D84" w:rsidR="001251D7" w:rsidRPr="00892EFB" w:rsidRDefault="001251D7" w:rsidP="001251D7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ພາກທີ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="00751DD9" w:rsidRPr="00892EFB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VIII</w:t>
      </w:r>
    </w:p>
    <w:p w14:paraId="0B5B6306" w14:textId="77777777" w:rsidR="001251D7" w:rsidRPr="00892EFB" w:rsidRDefault="001251D7" w:rsidP="001251D7">
      <w:pPr>
        <w:tabs>
          <w:tab w:val="left" w:pos="0"/>
        </w:tabs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fr-FR"/>
        </w:rPr>
      </w:pP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ຂໍ້ຫ້າມ</w:t>
      </w:r>
    </w:p>
    <w:p w14:paraId="4BF297D9" w14:textId="77777777" w:rsidR="001251D7" w:rsidRPr="00141649" w:rsidRDefault="001251D7" w:rsidP="001251D7">
      <w:pPr>
        <w:tabs>
          <w:tab w:val="left" w:pos="0"/>
        </w:tabs>
        <w:jc w:val="center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34B8424A" w14:textId="6E708AD0" w:rsidR="001251D7" w:rsidRPr="00892EFB" w:rsidRDefault="001251D7" w:rsidP="001251D7">
      <w:pPr>
        <w:rPr>
          <w:rFonts w:ascii="Phetsarath OT" w:eastAsia="Phetsarath OT" w:hAnsi="Phetsarath OT" w:cs="Phetsarath OT"/>
          <w:b/>
          <w:bCs/>
          <w:cs/>
          <w:lang w:val="fr-FR"/>
        </w:rPr>
      </w:pPr>
      <w:r w:rsidRPr="00892EFB">
        <w:rPr>
          <w:rFonts w:ascii="Phetsarath OT" w:eastAsia="Phetsarath OT" w:hAnsi="Phetsarath OT" w:cs="Phetsarath OT"/>
          <w:b/>
          <w:bCs/>
          <w:cs/>
          <w:lang w:val="fr-FR" w:bidi="lo-LA"/>
        </w:rPr>
        <w:t>ມາດຕາ</w:t>
      </w:r>
      <w:r w:rsidR="00DB1E1D" w:rsidRPr="00892EFB">
        <w:rPr>
          <w:rFonts w:ascii="Phetsarath OT" w:eastAsia="Phetsarath OT" w:hAnsi="Phetsarath OT" w:cs="Phetsarath OT"/>
          <w:b/>
          <w:bCs/>
          <w:lang w:val="fr-FR"/>
        </w:rPr>
        <w:t xml:space="preserve"> 127</w:t>
      </w:r>
      <w:r w:rsidRPr="00892EFB">
        <w:rPr>
          <w:rFonts w:ascii="Phetsarath OT" w:eastAsia="Phetsarath OT" w:hAnsi="Phetsarath OT" w:cs="Phetsarath OT"/>
          <w:b/>
          <w:bCs/>
          <w:cs/>
        </w:rPr>
        <w:t xml:space="preserve"> (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>ໃໝ່</w:t>
      </w:r>
      <w:r w:rsidRPr="00892EFB">
        <w:rPr>
          <w:rFonts w:ascii="Phetsarath OT" w:eastAsia="Phetsarath OT" w:hAnsi="Phetsarath OT" w:cs="Phetsarath OT"/>
          <w:b/>
          <w:bCs/>
          <w:cs/>
        </w:rPr>
        <w:t xml:space="preserve">) 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>ຂໍ້ຫ້າມທົ່ວໄປ</w:t>
      </w:r>
    </w:p>
    <w:p w14:paraId="2A036259" w14:textId="20250C09" w:rsidR="001251D7" w:rsidRPr="00892EFB" w:rsidRDefault="001251D7" w:rsidP="000E37AF">
      <w:pPr>
        <w:ind w:left="357" w:firstLine="833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/>
          <w:cs/>
          <w:lang w:bidi="lo-LA"/>
        </w:rPr>
        <w:t>ຫ້າມ</w:t>
      </w:r>
      <w:r w:rsidRPr="00892EFB">
        <w:rPr>
          <w:rFonts w:ascii="Phetsarath OT" w:eastAsia="Phetsarath OT" w:hAnsi="Phetsarath OT" w:cs="Phetsarath OT" w:hint="cs"/>
          <w:cs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ບຸກຄົນ</w:t>
      </w:r>
      <w:r w:rsidRPr="00892EFB">
        <w:rPr>
          <w:rFonts w:ascii="Phetsarath OT" w:eastAsia="Phetsarath OT" w:hAnsi="Phetsarath OT" w:cs="Phetsarath OT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ນິຕິບຸກຄົນ ແລະ ການຈັດຕັ້ງ ມີພຶດຕິກໍາ ດັ່ງນີ້</w:t>
      </w:r>
      <w:r w:rsidRPr="00892EFB">
        <w:rPr>
          <w:rFonts w:ascii="Phetsarath OT" w:eastAsia="Phetsarath OT" w:hAnsi="Phetsarath OT" w:cs="Phetsarath OT"/>
          <w:cs/>
          <w:lang w:val="fr-FR"/>
        </w:rPr>
        <w:t>:</w:t>
      </w:r>
    </w:p>
    <w:p w14:paraId="5EE0C347" w14:textId="77777777" w:rsidR="001251D7" w:rsidRPr="00892EFB" w:rsidRDefault="001251D7" w:rsidP="00C64943">
      <w:pPr>
        <w:pStyle w:val="ListParagraph"/>
        <w:numPr>
          <w:ilvl w:val="0"/>
          <w:numId w:val="12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/>
          <w:cs/>
          <w:lang w:val="fr-FR" w:bidi="lo-LA"/>
        </w:rPr>
        <w:t>ສ້າງອຸປະສັກ</w:t>
      </w:r>
      <w:r w:rsidRPr="00892EFB">
        <w:rPr>
          <w:rFonts w:ascii="Phetsarath OT" w:eastAsia="Phetsarath OT" w:hAnsi="Phetsarath OT" w:cs="Phetsarath OT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ຂັດຂວາງການ</w:t>
      </w:r>
      <w:r w:rsidRPr="00892EFB">
        <w:rPr>
          <w:rFonts w:ascii="Phetsarath OT" w:eastAsia="Phetsarath OT" w:hAnsi="Phetsarath OT" w:cs="Phetsarath OT"/>
          <w:cs/>
          <w:lang w:val="fr-FR"/>
        </w:rPr>
        <w:t xml:space="preserve"> 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ສົ່ງເສີມ ແລະ ປົກປ້ອງຊັບສິນທາງປັນຍາ</w:t>
      </w:r>
      <w:r w:rsidRPr="00892EFB">
        <w:rPr>
          <w:rFonts w:ascii="Phetsarath OT" w:eastAsia="Phetsarath OT" w:hAnsi="Phetsarath OT" w:cs="Phetsarath OT"/>
          <w:cs/>
          <w:lang w:val="fr-FR"/>
        </w:rPr>
        <w:t>;</w:t>
      </w:r>
    </w:p>
    <w:p w14:paraId="6FB0578D" w14:textId="3F4C284D" w:rsidR="001251D7" w:rsidRPr="00892EFB" w:rsidRDefault="001251D7" w:rsidP="00C64943">
      <w:pPr>
        <w:pStyle w:val="ListParagraph"/>
        <w:numPr>
          <w:ilvl w:val="0"/>
          <w:numId w:val="129"/>
        </w:numPr>
        <w:tabs>
          <w:tab w:val="left" w:pos="1134"/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/>
          <w:spacing w:val="-8"/>
          <w:cs/>
          <w:lang w:val="fr-FR" w:bidi="lo-LA"/>
        </w:rPr>
        <w:lastRenderedPageBreak/>
        <w:t>ປອມແປງ</w:t>
      </w:r>
      <w:r w:rsidRPr="00892EFB">
        <w:rPr>
          <w:rFonts w:ascii="Phetsarath OT" w:eastAsia="Phetsarath OT" w:hAnsi="Phetsarath OT" w:cs="Phetsarath OT"/>
          <w:spacing w:val="-8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8"/>
          <w:cs/>
          <w:lang w:val="fr-FR" w:bidi="lo-LA"/>
        </w:rPr>
        <w:t>ດັດແປງ</w:t>
      </w:r>
      <w:r w:rsidRPr="00892EFB">
        <w:rPr>
          <w:rFonts w:ascii="Phetsarath OT" w:eastAsia="Phetsarath OT" w:hAnsi="Phetsarath OT" w:cs="Phetsarath OT"/>
          <w:spacing w:val="-8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8"/>
          <w:cs/>
          <w:lang w:val="fr-FR" w:bidi="lo-LA"/>
        </w:rPr>
        <w:t>ນຳໃຊ້</w:t>
      </w:r>
      <w:r w:rsidR="00400910" w:rsidRPr="00892EF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/>
          <w:spacing w:val="-8"/>
          <w:cs/>
          <w:lang w:val="fr-FR" w:bidi="lo-LA"/>
        </w:rPr>
        <w:t>ຊັບສິນທາງປັນຍາຂອງ</w:t>
      </w:r>
      <w:r w:rsidR="00C8562A" w:rsidRPr="00892EFB">
        <w:rPr>
          <w:rFonts w:ascii="Phetsarath OT" w:eastAsia="Phetsarath OT" w:hAnsi="Phetsarath OT" w:cs="Phetsarath OT"/>
          <w:spacing w:val="-8"/>
          <w:cs/>
          <w:lang w:val="fr-FR" w:bidi="lo-LA"/>
        </w:rPr>
        <w:t>ບຸກຄົນອື່ນ</w:t>
      </w:r>
      <w:r w:rsidRPr="00892EFB">
        <w:rPr>
          <w:rFonts w:ascii="Phetsarath OT" w:eastAsia="Phetsarath OT" w:hAnsi="Phetsarath OT" w:cs="Phetsarath OT"/>
          <w:spacing w:val="-8"/>
          <w:cs/>
          <w:lang w:val="fr-FR" w:bidi="lo-LA"/>
        </w:rPr>
        <w:t xml:space="preserve"> ເພື່ອຜົນປະໂຫຍດທາງການຄ້າ</w:t>
      </w:r>
      <w:r w:rsidR="006A5A8B">
        <w:rPr>
          <w:rFonts w:ascii="Phetsarath OT" w:eastAsia="Phetsarath OT" w:hAnsi="Phetsarath OT" w:cs="Phetsarath OT" w:hint="cs"/>
          <w:spacing w:val="-8"/>
          <w:cs/>
          <w:lang w:val="fr-FR" w:bidi="lo-LA"/>
        </w:rPr>
        <w:t xml:space="preserve">  </w:t>
      </w:r>
      <w:r w:rsidRPr="00892EFB">
        <w:rPr>
          <w:rFonts w:ascii="Phetsarath OT" w:eastAsia="Phetsarath OT" w:hAnsi="Phetsarath OT" w:cs="Phetsarath OT"/>
          <w:spacing w:val="-8"/>
          <w:cs/>
          <w:lang w:val="fr-FR" w:bidi="lo-LA"/>
        </w:rPr>
        <w:t>ໂດຍບໍ່ໄດ້ຮັບອະນຸຍາດຈາກເຈົ້າຂອງ</w:t>
      </w:r>
      <w:r w:rsidRPr="00892EFB">
        <w:rPr>
          <w:rFonts w:ascii="Phetsarath OT" w:eastAsia="Phetsarath OT" w:hAnsi="Phetsarath OT" w:cs="Phetsarath OT"/>
          <w:cs/>
          <w:lang w:val="fr-FR"/>
        </w:rPr>
        <w:t>;</w:t>
      </w:r>
    </w:p>
    <w:p w14:paraId="5B1BB77A" w14:textId="57503F04" w:rsidR="001251D7" w:rsidRPr="00892EFB" w:rsidRDefault="001251D7" w:rsidP="00C64943">
      <w:pPr>
        <w:pStyle w:val="ListParagraph"/>
        <w:numPr>
          <w:ilvl w:val="0"/>
          <w:numId w:val="12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/>
          <w:cs/>
          <w:lang w:val="fr-FR" w:bidi="lo-LA"/>
        </w:rPr>
        <w:t>ແອບອ້າງເອົາຜົນງານຊັບສິນທາງປັນຍາຂອງ</w:t>
      </w:r>
      <w:r w:rsidR="00C8562A" w:rsidRPr="00892EFB">
        <w:rPr>
          <w:rFonts w:ascii="Phetsarath OT" w:eastAsia="Phetsarath OT" w:hAnsi="Phetsarath OT" w:cs="Phetsarath OT"/>
          <w:cs/>
          <w:lang w:val="fr-FR" w:bidi="lo-LA"/>
        </w:rPr>
        <w:t>ບຸກຄົນອື່ນ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>ມາເປັນຂອງຕົນ</w:t>
      </w:r>
      <w:r w:rsidRPr="00892EFB">
        <w:rPr>
          <w:rFonts w:ascii="Phetsarath OT" w:eastAsia="Phetsarath OT" w:hAnsi="Phetsarath OT" w:cs="Phetsarath OT"/>
          <w:cs/>
          <w:lang w:val="fr-FR"/>
        </w:rPr>
        <w:t>;</w:t>
      </w:r>
    </w:p>
    <w:p w14:paraId="70762CBB" w14:textId="6BC6DDBD" w:rsidR="00D46009" w:rsidRPr="00892EFB" w:rsidRDefault="00D46009" w:rsidP="00C64943">
      <w:pPr>
        <w:pStyle w:val="ListParagraph"/>
        <w:numPr>
          <w:ilvl w:val="0"/>
          <w:numId w:val="12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ປອມແປງເອກະສານ</w:t>
      </w:r>
      <w:r w:rsidRPr="00892EFB">
        <w:rPr>
          <w:rFonts w:ascii="Phetsarath OT" w:eastAsia="Phetsarath OT" w:hAnsi="Phetsarath OT" w:cs="Phetsarath OT" w:hint="cs"/>
          <w:spacing w:val="-2"/>
          <w:cs/>
          <w:lang w:val="fr-FR" w:bidi="lo-LA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ນຳໃຊ້ເອກະສານປອມ</w:t>
      </w:r>
      <w:r w:rsidR="005F0268" w:rsidRPr="00892EFB">
        <w:rPr>
          <w:rFonts w:ascii="Phetsarath OT" w:eastAsia="Phetsarath OT" w:hAnsi="Phetsarath OT" w:cs="Phetsarath OT" w:hint="cs"/>
          <w:spacing w:val="-2"/>
          <w:cs/>
          <w:lang w:val="fr-FR" w:bidi="lo-LA"/>
        </w:rPr>
        <w:t xml:space="preserve">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ເພື່ອຂໍການຢັ້ງຢືນຜົນງານຊັບສິນທາງປັນຍາຂອງ</w:t>
      </w:r>
      <w:r w:rsidR="005F0268" w:rsidRPr="00892EFB">
        <w:rPr>
          <w:rFonts w:ascii="Phetsarath OT" w:eastAsia="Phetsarath OT" w:hAnsi="Phetsarath OT" w:cs="Phetsarath OT" w:hint="cs"/>
          <w:spacing w:val="-2"/>
          <w:cs/>
          <w:lang w:val="fr-FR" w:bidi="lo-LA"/>
        </w:rPr>
        <w:t>ຕົນ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>;</w:t>
      </w:r>
    </w:p>
    <w:p w14:paraId="20E68A8C" w14:textId="626A0D52" w:rsidR="001251D7" w:rsidRPr="00892EFB" w:rsidRDefault="001251D7" w:rsidP="00C64943">
      <w:pPr>
        <w:pStyle w:val="ListParagraph"/>
        <w:numPr>
          <w:ilvl w:val="0"/>
          <w:numId w:val="129"/>
        </w:numPr>
        <w:tabs>
          <w:tab w:val="left" w:pos="1418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fr-FR"/>
        </w:rPr>
      </w:pPr>
      <w:r w:rsidRPr="00892EFB">
        <w:rPr>
          <w:rFonts w:ascii="Phetsarath OT" w:eastAsia="Phetsarath OT" w:hAnsi="Phetsarath OT" w:cs="Phetsarath OT"/>
          <w:cs/>
          <w:lang w:val="fr-FR" w:bidi="lo-LA"/>
        </w:rPr>
        <w:t>ມີພຶດຕິກຳ</w:t>
      </w:r>
      <w:r w:rsidRPr="00892EFB">
        <w:rPr>
          <w:rFonts w:ascii="Phetsarath OT" w:eastAsia="Phetsarath OT" w:hAnsi="Phetsarath OT" w:cs="Phetsarath OT" w:hint="cs"/>
          <w:cs/>
          <w:lang w:val="fr-FR" w:bidi="lo-LA"/>
        </w:rPr>
        <w:t>ອື່ນ</w:t>
      </w:r>
      <w:r w:rsidRPr="00892EFB">
        <w:rPr>
          <w:rFonts w:ascii="Phetsarath OT" w:eastAsia="Phetsarath OT" w:hAnsi="Phetsarath OT" w:cs="Phetsarath OT"/>
          <w:cs/>
          <w:lang w:val="fr-FR" w:bidi="lo-LA"/>
        </w:rPr>
        <w:t xml:space="preserve"> ທີ່ເປັນການລະເມີດກົດໝາຍ</w:t>
      </w:r>
      <w:r w:rsidRPr="00892EFB">
        <w:rPr>
          <w:rFonts w:ascii="Phetsarath OT" w:eastAsia="Phetsarath OT" w:hAnsi="Phetsarath OT" w:cs="Phetsarath OT"/>
          <w:cs/>
          <w:lang w:val="fr-FR"/>
        </w:rPr>
        <w:t>.</w:t>
      </w:r>
    </w:p>
    <w:p w14:paraId="752D1D70" w14:textId="77777777" w:rsidR="00D31904" w:rsidRPr="00892EFB" w:rsidRDefault="00D31904" w:rsidP="00D31904">
      <w:pPr>
        <w:pStyle w:val="ListParagraph"/>
        <w:tabs>
          <w:tab w:val="left" w:pos="1418"/>
        </w:tabs>
        <w:ind w:left="1134"/>
        <w:jc w:val="both"/>
        <w:rPr>
          <w:rFonts w:ascii="Phetsarath OT" w:eastAsia="Phetsarath OT" w:hAnsi="Phetsarath OT" w:cs="Phetsarath OT"/>
          <w:lang w:val="fr-FR"/>
        </w:rPr>
      </w:pPr>
    </w:p>
    <w:p w14:paraId="37135E66" w14:textId="2D3FC25D" w:rsidR="00266DF3" w:rsidRPr="00892EFB" w:rsidRDefault="001251D7" w:rsidP="000E37AF">
      <w:pPr>
        <w:ind w:left="1418" w:hanging="1418"/>
        <w:rPr>
          <w:rFonts w:ascii="Phetsarath OT" w:eastAsia="Phetsarath OT" w:hAnsi="Phetsarath OT" w:cs="Phetsarath OT"/>
          <w:spacing w:val="-2"/>
          <w:lang w:val="fr-FR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1</w:t>
      </w:r>
      <w:r w:rsidR="00E333D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28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3D4A88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3D4A88" w:rsidRPr="00892EFB">
        <w:rPr>
          <w:rFonts w:ascii="Phetsarath OT" w:eastAsia="Phetsarath OT" w:hAnsi="Phetsarath OT" w:cs="Phetsarath OT"/>
          <w:bCs/>
          <w:cs/>
          <w:lang w:val="pt-PT" w:bidi="lo-LA"/>
        </w:rPr>
        <w:t>ປັບປຸງ</w:t>
      </w:r>
      <w:r w:rsidR="003D4A88" w:rsidRPr="00892EFB">
        <w:rPr>
          <w:rFonts w:ascii="Phetsarath OT" w:eastAsia="Phetsarath OT" w:hAnsi="Phetsarath OT" w:cs="Phetsarath OT"/>
          <w:b/>
          <w:bCs/>
          <w:cs/>
          <w:lang w:val="pt-PT"/>
        </w:rPr>
        <w:t>)</w:t>
      </w:r>
      <w:r w:rsidR="00266DF3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266DF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ຂໍ້</w:t>
      </w:r>
      <w:r w:rsidR="00266DF3"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>​</w:t>
      </w:r>
      <w:r w:rsidR="00266DF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ຫ້າມ​ສໍາລັບ​ພະນັກງານ</w:t>
      </w:r>
      <w:r w:rsidR="000C49EB" w:rsidRPr="00892EFB">
        <w:rPr>
          <w:rFonts w:ascii="Phetsarath OT" w:eastAsia="Phetsarath OT" w:hAnsi="Phetsarath OT" w:cs="Phetsarath OT"/>
          <w:b/>
          <w:bCs/>
          <w:lang w:val="pt-PT" w:bidi="lo-LA"/>
        </w:rPr>
        <w:t xml:space="preserve"> </w:t>
      </w:r>
      <w:r w:rsidR="000C49E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 ເຈົ້າໜ້າທີ່</w:t>
      </w:r>
      <w:r w:rsidR="005367B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="00266DF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ທີ່</w:t>
      </w:r>
      <w:r w:rsidR="000C49EB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ກ່ຽວຂ້ອງ </w:t>
      </w:r>
    </w:p>
    <w:p w14:paraId="7D193B8E" w14:textId="484B7003" w:rsidR="00266DF3" w:rsidRPr="00892EFB" w:rsidRDefault="00266DF3" w:rsidP="00304ED0">
      <w:p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ຫ້າມພະນັກງານ</w:t>
      </w:r>
      <w:r w:rsidR="000C49EB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ແລະ ເຈົ້າໜ້າທີ່</w:t>
      </w:r>
      <w:r w:rsidR="005367BC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</w:t>
      </w:r>
      <w:r w:rsidR="000C49EB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ກ່ຽວຂ້ອງ </w:t>
      </w:r>
      <w:r w:rsidR="00AB3DC3"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ພຶດຕິກຳ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​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573296F1" w14:textId="77777777" w:rsidR="00B4553E" w:rsidRPr="00892EFB" w:rsidRDefault="00266DF3" w:rsidP="00C64943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ສວຍໃຊ້ອໍານາດ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ໜ້າທີ່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ຕຳແໜ່ງ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ບັງຄັບ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 xml:space="preserve">ນາບຂູ່ </w:t>
      </w:r>
      <w:r w:rsidRPr="00892EFB">
        <w:rPr>
          <w:rFonts w:ascii="Phetsarath OT" w:eastAsia="Phetsarath OT" w:hAnsi="Phetsarath OT" w:cs="Phetsarath OT"/>
          <w:spacing w:val="-2"/>
          <w:cs/>
          <w:lang w:bidi="lo-LA"/>
        </w:rPr>
        <w:t>ແລະ ສົມຮູ້ຮ່ວມຄິດກັບ ບຸກຄົນອື່ນ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 xml:space="preserve"> ເພື່ອຫາຜົນປະໂຫຍດ</w:t>
      </w:r>
      <w:r w:rsidR="00A74753" w:rsidRPr="00892EFB">
        <w:rPr>
          <w:rFonts w:ascii="Phetsarath OT" w:eastAsia="Phetsarath OT" w:hAnsi="Phetsarath OT" w:cs="Phetsarath OT" w:hint="cs"/>
          <w:spacing w:val="-2"/>
          <w:cs/>
          <w:lang w:val="fr-FR" w:bidi="lo-LA"/>
        </w:rPr>
        <w:t>ແກ່ຕົນ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 xml:space="preserve"> ແລະ ພັກພວກຂອງຕົນ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>;</w:t>
      </w:r>
    </w:p>
    <w:p w14:paraId="31F41165" w14:textId="77777777" w:rsidR="00B4553E" w:rsidRPr="00892EFB" w:rsidRDefault="00266DF3" w:rsidP="00C64943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ຂາດຄວາມຮັບຜິດຊອບ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ປະລະ​ໜ້າ​ທີ່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7917DE4E" w14:textId="77777777" w:rsidR="00B4553E" w:rsidRPr="00892EFB" w:rsidRDefault="00266DF3" w:rsidP="00C64943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892EFB">
        <w:rPr>
          <w:rFonts w:ascii="Phetsarath OT" w:eastAsia="Phetsarath OT" w:hAnsi="Phetsarath OT" w:cs="Phetsarath OT" w:hint="cs"/>
          <w:spacing w:val="-2"/>
          <w:cs/>
          <w:lang w:val="fr-FR" w:bidi="lo-LA"/>
        </w:rPr>
        <w:t>ທວງເອົາ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ຂໍເອົາ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ຮັບເອົາສິນບົນ ຫຼື ຜົນປະໂຫຍດອື່ນ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>;</w:t>
      </w:r>
    </w:p>
    <w:p w14:paraId="223969DB" w14:textId="380B2899" w:rsidR="00B4553E" w:rsidRPr="00892EFB" w:rsidRDefault="00266DF3" w:rsidP="00C64943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ປະຕິບັດ​ໜ້າທີ່​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ໂດຍບໍ່ມີ​ຄວາມ​ຍຸຕິ​ທຳ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ລຳ​ອຽງຕໍ່</w:t>
      </w:r>
      <w:r w:rsidR="00432899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​ບຸ​ກຄົນ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ການ​ຈັດ​ຕັ້ງ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6F0F6D06" w14:textId="77777777" w:rsidR="00B4553E" w:rsidRPr="00892EFB" w:rsidRDefault="00266DF3" w:rsidP="00C64943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ເປີດ​ເຜີຍ​ຂໍ້​ມູນ​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ກ່ຽວ​ກັບ​ຊັບສິນທາງປັນຍາໂດຍບໍ່ໄດ້ຮັບອະນຸຍາດ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ຈາກເຈົ້າຂອງ</w:t>
      </w:r>
      <w:r w:rsidRPr="00892EFB">
        <w:rPr>
          <w:rFonts w:ascii="Phetsarath OT" w:eastAsia="Phetsarath OT" w:hAnsi="Phetsarath OT" w:cs="Phetsarath OT"/>
          <w:lang w:val="pt-PT"/>
        </w:rPr>
        <w:t xml:space="preserve">; </w:t>
      </w:r>
    </w:p>
    <w:p w14:paraId="6FF1582A" w14:textId="77777777" w:rsidR="00B4553E" w:rsidRPr="00892EFB" w:rsidRDefault="00266DF3" w:rsidP="00C64943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892EFB">
        <w:rPr>
          <w:rFonts w:ascii="Phetsarath OT" w:eastAsia="Phetsarath OT" w:hAnsi="Phetsarath OT" w:cs="Phetsarath OT" w:hint="cs"/>
          <w:spacing w:val="-2"/>
          <w:cs/>
          <w:lang w:val="fr-FR" w:bidi="lo-LA"/>
        </w:rPr>
        <w:t>ກົດໜ່ວງ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ຖ່ວງດຶງ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 xml:space="preserve">, </w:t>
      </w:r>
      <w:r w:rsidRPr="00892EFB">
        <w:rPr>
          <w:rFonts w:ascii="Phetsarath OT" w:eastAsia="Phetsarath OT" w:hAnsi="Phetsarath OT" w:cs="Phetsarath OT"/>
          <w:spacing w:val="-2"/>
          <w:cs/>
          <w:lang w:val="fr-FR" w:bidi="lo-LA"/>
        </w:rPr>
        <w:t>ແກ່ຍາວເວລາໃນການພິຈາລະນາເອກະສານ ໂດຍບໍ່ຖືກຕ້ອງຕາມກົດໝາຍ</w:t>
      </w:r>
      <w:r w:rsidRPr="00892EFB">
        <w:rPr>
          <w:rFonts w:ascii="Phetsarath OT" w:eastAsia="Phetsarath OT" w:hAnsi="Phetsarath OT" w:cs="Phetsarath OT"/>
          <w:spacing w:val="-2"/>
          <w:cs/>
          <w:lang w:val="fr-FR"/>
        </w:rPr>
        <w:t>;</w:t>
      </w:r>
    </w:p>
    <w:p w14:paraId="3C909B7C" w14:textId="2D97E47A" w:rsidR="0081519B" w:rsidRPr="009F3AFF" w:rsidRDefault="00266DF3" w:rsidP="009F3AFF">
      <w:pPr>
        <w:pStyle w:val="ListParagraph"/>
        <w:numPr>
          <w:ilvl w:val="0"/>
          <w:numId w:val="81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2"/>
          <w:lang w:val="fr-FR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ມີພຶດຕິກຳ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ທີ່​ເປັນການລະເມີດ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.</w:t>
      </w:r>
    </w:p>
    <w:p w14:paraId="12A9B81F" w14:textId="77777777" w:rsidR="0081519B" w:rsidRPr="00892EFB" w:rsidRDefault="0081519B" w:rsidP="00266DF3">
      <w:pPr>
        <w:pStyle w:val="ListParagraph"/>
        <w:tabs>
          <w:tab w:val="left" w:pos="1418"/>
        </w:tabs>
        <w:ind w:left="1134"/>
        <w:jc w:val="both"/>
        <w:rPr>
          <w:rFonts w:ascii="Phetsarath OT" w:eastAsia="Phetsarath OT" w:hAnsi="Phetsarath OT" w:cs="Phetsarath OT"/>
          <w:spacing w:val="-2"/>
          <w:lang w:val="fr-FR" w:bidi="lo-LA"/>
        </w:rPr>
      </w:pPr>
    </w:p>
    <w:p w14:paraId="1C80F21B" w14:textId="622A3DC1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ພາກທີ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="0099778C" w:rsidRPr="00892EFB">
        <w:rPr>
          <w:rFonts w:ascii="Phetsarath OT" w:eastAsia="Phetsarath OT" w:hAnsi="Phetsarath OT" w:cs="Phetsarath OT"/>
          <w:b/>
          <w:bCs/>
          <w:sz w:val="28"/>
          <w:szCs w:val="28"/>
          <w:lang w:val="fr-FR" w:bidi="lo-LA"/>
        </w:rPr>
        <w:t>I</w:t>
      </w:r>
      <w:r w:rsidR="00A80F91" w:rsidRPr="00892EFB">
        <w:rPr>
          <w:rFonts w:ascii="Phetsarath OT" w:eastAsia="Phetsarath OT" w:hAnsi="Phetsarath OT" w:cs="Phetsarath OT"/>
          <w:b/>
          <w:sz w:val="28"/>
          <w:szCs w:val="28"/>
          <w:lang w:val="pt-PT"/>
        </w:rPr>
        <w:t>X</w:t>
      </w:r>
    </w:p>
    <w:p w14:paraId="19D4C024" w14:textId="57B7E164" w:rsidR="0038076C" w:rsidRPr="00892EFB" w:rsidRDefault="0038076C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ການຄຸ້ມຄອງ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PT" w:bidi="lo-LA"/>
        </w:rPr>
        <w:t xml:space="preserve"> </w:t>
      </w:r>
      <w:r w:rsidR="003E495A"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>ກວດ​ກາ</w:t>
      </w:r>
      <w:r w:rsidR="003E495A"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PT" w:bidi="lo-LA"/>
        </w:rPr>
        <w:t xml:space="preserve"> ວຽກງານຊັບສິນທາງປັນຍາ</w:t>
      </w:r>
    </w:p>
    <w:p w14:paraId="11DBDFC0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892EFB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6"/>
          <w:szCs w:val="26"/>
          <w:lang w:val="pt-PT"/>
        </w:rPr>
        <w:t>1</w:t>
      </w:r>
    </w:p>
    <w:p w14:paraId="3B2384D8" w14:textId="27515661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ການ​ຄຸ້ມ​ຄອງ</w:t>
      </w:r>
      <w:r w:rsidR="003E495A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ວຽກງານຊັບສິນທາງປັນຍາ</w:t>
      </w:r>
    </w:p>
    <w:p w14:paraId="5CAC1FDE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lang w:val="pt-PT"/>
        </w:rPr>
      </w:pPr>
    </w:p>
    <w:p w14:paraId="524F79D7" w14:textId="55923C0E" w:rsidR="0038076C" w:rsidRPr="00892EFB" w:rsidRDefault="0038076C" w:rsidP="00304ED0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5755F6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1</w:t>
      </w:r>
      <w:r w:rsidR="00B8536A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29</w:t>
      </w:r>
      <w:r w:rsidR="00302F76"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ອົງການຄຸ້ມຄອງວຽກງານຊັບສິນທາງປັນຍາ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1C0749B2" w14:textId="5A50852B" w:rsidR="00A8718A" w:rsidRPr="00892EFB" w:rsidRDefault="0038076C" w:rsidP="006F1795">
      <w:pPr>
        <w:ind w:left="426" w:firstLine="764"/>
        <w:jc w:val="both"/>
        <w:rPr>
          <w:rFonts w:ascii="Phetsarath OT" w:eastAsia="Phetsarath OT" w:hAnsi="Phetsarath OT" w:cs="Phetsarath OT"/>
          <w:lang w:val="pt-PT" w:bidi="lo-LA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ລັດຖະບານ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ຄຸ້ມ​ຄອງວຽກງານ​ຊັບ​ສິນ​ທາງ​ປັນຍາ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ຢ່າງ​ລວມສູນ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ເປັນ​ເອກະ​ພາບ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</w:t>
      </w:r>
      <w:r w:rsidR="008D7360" w:rsidRPr="00892EFB">
        <w:rPr>
          <w:rFonts w:ascii="Phetsarath OT" w:eastAsia="Phetsarath OT" w:hAnsi="Phetsarath OT" w:cs="Phetsarath OT" w:hint="cs"/>
          <w:cs/>
          <w:lang w:val="pt-PT" w:bidi="lo-LA"/>
        </w:rPr>
        <w:t>ຂອບເຂດ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ທົ່ວປະເທດ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ໂດຍ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ມອບ​ໃຫ້​ກະຊວງ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1C7C1F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ເປັນຜູ້ຮັບຜິດຊອບໂດຍກົງ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="001C7C1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ເປັນເຈົ້າ</w:t>
      </w:r>
      <w:r w:rsidR="00501EC6" w:rsidRPr="00892EFB">
        <w:rPr>
          <w:rFonts w:ascii="Phetsarath OT" w:eastAsia="Phetsarath OT" w:hAnsi="Phetsarath OT" w:cs="Phetsarath OT" w:hint="cs"/>
          <w:cs/>
          <w:lang w:val="pt-PT" w:bidi="lo-LA"/>
        </w:rPr>
        <w:t>​ການ​ປະ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ສານ​ສົມທົບກັບ</w:t>
      </w:r>
      <w:r w:rsidR="00B730AA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34486E" w:rsidRPr="00892EFB">
        <w:rPr>
          <w:rFonts w:ascii="Phetsarath OT" w:eastAsia="Phetsarath OT" w:hAnsi="Phetsarath OT" w:cs="Phetsarath OT" w:hint="cs"/>
          <w:cs/>
          <w:lang w:val="pt-PT" w:bidi="lo-LA"/>
        </w:rPr>
        <w:t>ອື່ນ</w:t>
      </w:r>
      <w:r w:rsidR="0096042C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, ອົງການ ແລະ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ອົງການປົກຄອງທ້ອງຖິ່ນ</w:t>
      </w:r>
      <w:r w:rsidR="006F65DF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ທີ່ກ່ຽວຂ້ອງ</w:t>
      </w:r>
      <w:r w:rsidRPr="00892EFB">
        <w:rPr>
          <w:rFonts w:ascii="Phetsarath OT" w:eastAsia="Phetsarath OT" w:hAnsi="Phetsarath OT" w:cs="Phetsarath OT"/>
          <w:lang w:val="pt-PT"/>
        </w:rPr>
        <w:t xml:space="preserve">. </w:t>
      </w:r>
    </w:p>
    <w:p w14:paraId="5BCC9CF0" w14:textId="122874FF" w:rsidR="0038076C" w:rsidRPr="00892EFB" w:rsidRDefault="00637733" w:rsidP="00304ED0">
      <w:pPr>
        <w:ind w:left="426" w:firstLine="76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ອົງການຄຸ້ມ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ຄອງວຽກງານຊັບສິນທາງປັນຍາ</w:t>
      </w:r>
      <w:r w:rsidR="0038076C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ປະກອບດ້ວຍ</w:t>
      </w:r>
      <w:r w:rsidR="0038076C" w:rsidRPr="00892EFB">
        <w:rPr>
          <w:rFonts w:ascii="Phetsarath OT" w:eastAsia="Phetsarath OT" w:hAnsi="Phetsarath OT" w:cs="Phetsarath OT"/>
          <w:lang w:val="pt-PT"/>
        </w:rPr>
        <w:t>:</w:t>
      </w:r>
    </w:p>
    <w:p w14:paraId="53AD9BAC" w14:textId="5B290857" w:rsidR="0038076C" w:rsidRPr="00892EFB" w:rsidRDefault="0038076C" w:rsidP="00C64943">
      <w:pPr>
        <w:numPr>
          <w:ilvl w:val="0"/>
          <w:numId w:val="77"/>
        </w:numPr>
        <w:tabs>
          <w:tab w:val="left" w:pos="1560"/>
        </w:tabs>
        <w:ind w:left="567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4639F252" w14:textId="5031DC3A" w:rsidR="0038076C" w:rsidRPr="00892EFB" w:rsidRDefault="0038076C" w:rsidP="00C64943">
      <w:pPr>
        <w:numPr>
          <w:ilvl w:val="0"/>
          <w:numId w:val="77"/>
        </w:numPr>
        <w:tabs>
          <w:tab w:val="left" w:pos="1560"/>
        </w:tabs>
        <w:ind w:left="567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ພະແນກ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ແຂວງ</w:t>
      </w:r>
      <w:r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ນະຄອນ</w:t>
      </w:r>
      <w:r w:rsidR="00667D97" w:rsidRPr="00892EFB">
        <w:rPr>
          <w:rFonts w:ascii="Phetsarath OT" w:eastAsia="Phetsarath OT" w:hAnsi="Phetsarath OT" w:cs="Phetsarath OT" w:hint="cs"/>
          <w:cs/>
          <w:lang w:val="pt-PT" w:bidi="lo-LA"/>
        </w:rPr>
        <w:t>ຫຼວງ</w:t>
      </w:r>
      <w:r w:rsidR="009C32AB" w:rsidRPr="00892EFB">
        <w:rPr>
          <w:rFonts w:ascii="Phetsarath OT" w:eastAsia="Phetsarath OT" w:hAnsi="Phetsarath OT" w:cs="Phetsarath OT"/>
          <w:lang w:val="pt-PT" w:bidi="lo-LA"/>
        </w:rPr>
        <w:t>;</w:t>
      </w:r>
    </w:p>
    <w:p w14:paraId="06A7DDFE" w14:textId="3E12EA3F" w:rsidR="000E2012" w:rsidRPr="00141649" w:rsidRDefault="009C32AB" w:rsidP="006940FD">
      <w:pPr>
        <w:numPr>
          <w:ilvl w:val="0"/>
          <w:numId w:val="77"/>
        </w:numPr>
        <w:tabs>
          <w:tab w:val="left" w:pos="1560"/>
        </w:tabs>
        <w:ind w:left="567" w:firstLine="709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ຫ້ອງການ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ເມືອງ</w:t>
      </w:r>
      <w:r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ເທດສະບານ</w:t>
      </w:r>
      <w:r w:rsidRPr="00892EFB">
        <w:rPr>
          <w:rFonts w:ascii="Phetsarath OT" w:eastAsia="Phetsarath OT" w:hAnsi="Phetsarath OT" w:cs="Phetsarath OT"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ນະຄອນ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.</w:t>
      </w:r>
    </w:p>
    <w:p w14:paraId="3724F8B5" w14:textId="77777777" w:rsidR="009F3AFF" w:rsidRDefault="009F3AFF" w:rsidP="006940FD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5E119ABC" w14:textId="77777777" w:rsidR="006F1795" w:rsidRDefault="006F1795" w:rsidP="006940FD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219D4856" w14:textId="4B2B675C" w:rsidR="0038076C" w:rsidRPr="00892EFB" w:rsidRDefault="0038076C" w:rsidP="00304ED0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1416B1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1</w:t>
      </w:r>
      <w:r w:rsidR="005755F6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3</w:t>
      </w:r>
      <w:r w:rsidR="0068420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0</w:t>
      </w:r>
      <w:r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ໜ້າທີ່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</w:t>
      </w:r>
      <w:r w:rsidR="0067358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ກະຊວງອຸດສາຫະກໍາ ແລະ 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29ECBD39" w14:textId="7B01F875" w:rsidR="0038076C" w:rsidRPr="00892EFB" w:rsidRDefault="0038076C" w:rsidP="00304ED0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ໃນ​ການຄຸ້ມຄອງ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ວຽກງານຊັບສິນທາງປັນຍາ</w:t>
      </w:r>
      <w:r w:rsidR="00A97055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673589" w:rsidRPr="00892EFB">
        <w:rPr>
          <w:rFonts w:ascii="Phetsarath OT" w:eastAsia="Phetsarath OT" w:hAnsi="Phetsarath OT" w:cs="Phetsarath OT" w:hint="cs"/>
          <w:cs/>
          <w:lang w:val="pt-PT" w:bidi="lo-LA"/>
        </w:rPr>
        <w:t>ກະຊວງອຸດສາຫະກໍາ ແລະ ການ</w:t>
      </w:r>
      <w:r w:rsidR="00673589" w:rsidRPr="00A97055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ຄ້າ</w:t>
      </w:r>
      <w:r w:rsidRPr="00A97055">
        <w:rPr>
          <w:rFonts w:ascii="Phetsarath OT" w:eastAsia="Phetsarath OT" w:hAnsi="Phetsarath OT" w:cs="Phetsarath OT"/>
          <w:spacing w:val="6"/>
          <w:cs/>
          <w:lang w:val="pt-PT" w:bidi="lo-LA"/>
        </w:rPr>
        <w:t xml:space="preserve"> </w:t>
      </w:r>
      <w:r w:rsidRPr="00A97055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ມີ</w:t>
      </w:r>
      <w:r w:rsidR="00304ED0" w:rsidRPr="00A97055">
        <w:rPr>
          <w:rFonts w:ascii="Phetsarath OT" w:eastAsia="Phetsarath OT" w:hAnsi="Phetsarath OT" w:cs="Phetsarath OT"/>
          <w:spacing w:val="6"/>
          <w:lang w:val="pt-PT" w:bidi="lo-LA"/>
        </w:rPr>
        <w:t xml:space="preserve"> </w:t>
      </w:r>
      <w:r w:rsidRPr="00A97055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ສິດ</w:t>
      </w:r>
      <w:r w:rsidRPr="00A97055">
        <w:rPr>
          <w:rFonts w:ascii="Phetsarath OT" w:eastAsia="Phetsarath OT" w:hAnsi="Phetsarath OT" w:cs="Phetsarath OT"/>
          <w:spacing w:val="6"/>
          <w:cs/>
          <w:lang w:val="pt-PT" w:bidi="lo-LA"/>
        </w:rPr>
        <w:t xml:space="preserve"> </w:t>
      </w:r>
      <w:r w:rsidRPr="00A97055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ແລະ</w:t>
      </w:r>
      <w:r w:rsidRPr="00A97055">
        <w:rPr>
          <w:rFonts w:ascii="Phetsarath OT" w:eastAsia="Phetsarath OT" w:hAnsi="Phetsarath OT" w:cs="Phetsarath OT"/>
          <w:spacing w:val="6"/>
          <w:cs/>
          <w:lang w:val="pt-PT" w:bidi="lo-LA"/>
        </w:rPr>
        <w:t xml:space="preserve"> </w:t>
      </w:r>
      <w:r w:rsidR="00A97055">
        <w:rPr>
          <w:rFonts w:ascii="Phetsarath OT" w:eastAsia="Phetsarath OT" w:hAnsi="Phetsarath OT" w:cs="Phetsarath OT" w:hint="cs"/>
          <w:spacing w:val="6"/>
          <w:cs/>
          <w:lang w:val="pt-PT" w:bidi="lo-LA"/>
        </w:rPr>
        <w:t xml:space="preserve"> </w:t>
      </w:r>
      <w:r w:rsidRPr="00A97055">
        <w:rPr>
          <w:rFonts w:ascii="Phetsarath OT" w:eastAsia="Phetsarath OT" w:hAnsi="Phetsarath OT" w:cs="Phetsarath OT" w:hint="cs"/>
          <w:spacing w:val="6"/>
          <w:cs/>
          <w:lang w:val="pt-PT" w:bidi="lo-LA"/>
        </w:rPr>
        <w:t>ໜ້າທີ່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7A23ED19" w14:textId="0D85B83A" w:rsidR="0038076C" w:rsidRPr="00892EFB" w:rsidRDefault="0038076C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ຄົ້ນຄວ້າ</w:t>
      </w:r>
      <w:r w:rsidR="00C65943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="00EE5972"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ສ້າງ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ນະໂຍບາຍ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="00E75295"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</w:t>
      </w:r>
      <w:r w:rsidR="00EE5972" w:rsidRPr="00892EFB">
        <w:rPr>
          <w:rFonts w:ascii="Phetsarath OT" w:eastAsia="Phetsarath OT" w:hAnsi="Phetsarath OT" w:cs="Phetsarath OT" w:hint="cs"/>
          <w:cs/>
          <w:lang w:val="pt-BR" w:bidi="lo-LA"/>
        </w:rPr>
        <w:t>,</w:t>
      </w:r>
      <w:r w:rsidR="00E75295"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EE5972" w:rsidRPr="00892EFB">
        <w:rPr>
          <w:rFonts w:ascii="Phetsarath OT" w:eastAsia="Phetsarath OT" w:hAnsi="Phetsarath OT" w:cs="Phetsarath OT" w:hint="cs"/>
          <w:cs/>
          <w:lang w:val="pt-BR" w:bidi="lo-LA"/>
        </w:rPr>
        <w:t>ແຜນ</w:t>
      </w:r>
      <w:r w:rsidR="00EE5972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ຍຸດທະສາດ </w:t>
      </w:r>
      <w:r w:rsidR="0077326D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</w:t>
      </w:r>
      <w:r w:rsidR="0077326D"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="00B60CC2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ລະບຽບການ</w:t>
      </w:r>
      <w:r w:rsidR="0077326D"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="0077326D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ກ່ຽວ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ກັບ</w:t>
      </w:r>
      <w:r w:rsidR="00637733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ວຽກງານຊັບ​ສິນ​ທາງ​ປັນຍາ</w:t>
      </w:r>
      <w:r w:rsidR="00671A07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ເພື່ອສະເໜີລັດຖະບານພິຈາລະນາ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>;</w:t>
      </w:r>
    </w:p>
    <w:p w14:paraId="0B173220" w14:textId="4EF89B74" w:rsidR="00256FA2" w:rsidRPr="00892EFB" w:rsidRDefault="00256FA2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ຜັນຂະຫຍາຍ</w:t>
      </w:r>
      <w:r w:rsidRPr="00892EFB">
        <w:rPr>
          <w:rFonts w:ascii="Phetsarath OT" w:eastAsia="Phetsarath OT" w:hAnsi="Phetsarath OT" w:cs="Phetsarath OT"/>
          <w:kern w:val="28"/>
          <w:cs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ນະໂຍບາຍ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ກົດໝາຍ,</w:t>
      </w:r>
      <w:r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ແຜນ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ຍຸດທະສາດ</w:t>
      </w:r>
      <w:r w:rsidR="008F0BEF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="00C74FA0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ກ່ຽວກັບວຽກງານຊັບ​ສິນ​ທາງ​ປັນຍາ </w:t>
      </w:r>
      <w:r w:rsidR="008F0BEF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ໃຫ້</w:t>
      </w:r>
      <w:r w:rsidR="00C74FA0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ເປັນແຜນການ, ແຜນ</w:t>
      </w:r>
      <w:r w:rsidR="006F65DF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ງ</w:t>
      </w:r>
      <w:r w:rsidR="00C74FA0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ານ ແລະ ໂຄງການ</w:t>
      </w:r>
      <w:r w:rsidR="00235459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ລະອຽດ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ເພື່ອ</w:t>
      </w:r>
      <w:r w:rsidR="00C74FA0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ຈັດຕັ້ງປະຕິບັດ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>;</w:t>
      </w:r>
    </w:p>
    <w:p w14:paraId="4F4BDD87" w14:textId="15AC3919" w:rsidR="0038076C" w:rsidRPr="00892EFB" w:rsidRDefault="0038076C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ອອກລະບຽບການ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ຂໍ້ຕົກລົງ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ຄຳສັ່ງ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ຄຳແນະນຳ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ແຈ້ງການ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ກ່ຽວກັບ</w:t>
      </w:r>
      <w:r w:rsidR="00637733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ວຽກງານ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ຊັບ​ສິນ​ທາງ​ປັນຍາ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>;</w:t>
      </w:r>
    </w:p>
    <w:p w14:paraId="2C7E7137" w14:textId="3681CD7A" w:rsidR="0038076C" w:rsidRPr="00892EFB" w:rsidRDefault="00235459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ໂຄສະນາ ເຜີຍແຜ່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ສຶກສາອົບຮົມ 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>ນະໂຍບາຍ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="006F65DF" w:rsidRPr="00892EFB">
        <w:rPr>
          <w:rFonts w:ascii="Phetsarath OT" w:eastAsia="Phetsarath OT" w:hAnsi="Phetsarath OT" w:cs="Phetsarath OT"/>
          <w:sz w:val="20"/>
          <w:cs/>
          <w:lang w:bidi="lo-LA"/>
        </w:rPr>
        <w:t>ກົດໝາຍ</w:t>
      </w:r>
      <w:r w:rsidR="006F65DF" w:rsidRPr="00892EFB">
        <w:rPr>
          <w:rFonts w:ascii="Phetsarath OT" w:eastAsia="Phetsarath OT" w:hAnsi="Phetsarath OT" w:cs="Phetsarath OT"/>
          <w:cs/>
        </w:rPr>
        <w:t xml:space="preserve">, 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>ແຜນຍຸດທະສາດ</w:t>
      </w:r>
      <w:r w:rsidRPr="00892EFB">
        <w:rPr>
          <w:rFonts w:ascii="Phetsarath OT" w:eastAsia="Phetsarath OT" w:hAnsi="Phetsarath OT" w:cs="Phetsarath OT" w:hint="cs"/>
          <w:cs/>
        </w:rPr>
        <w:t xml:space="preserve"> 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>ແລະ ລະບຽບການ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ກ່ຽວກັບວຽກງານຊັບສິນທາງປັນຍາ</w:t>
      </w:r>
      <w:r w:rsidR="0038076C" w:rsidRPr="00892EFB">
        <w:rPr>
          <w:rFonts w:ascii="Phetsarath OT" w:eastAsia="Phetsarath OT" w:hAnsi="Phetsarath OT" w:cs="Phetsarath OT"/>
          <w:lang w:val="pt-BR"/>
        </w:rPr>
        <w:t>;</w:t>
      </w:r>
    </w:p>
    <w:p w14:paraId="09CA1769" w14:textId="18243469" w:rsidR="0038076C" w:rsidRPr="00892EFB" w:rsidRDefault="0038076C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ຊີ້​ນຳ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ຕິດຕາມ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ປະເມີນຜົນການ​ຈັດຕັ້ງປະຕິບັດວຽກງານ​ຊັບ​ສິນ​ທາງ​ປັນ</w:t>
      </w:r>
      <w:r w:rsidR="00637733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ຍາ</w:t>
      </w:r>
      <w:r w:rsidR="00821E82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ໃນ​ຂອບ​ເຂດ​ທົ່ວປະ​ເທດ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>;</w:t>
      </w:r>
    </w:p>
    <w:p w14:paraId="28F0D51D" w14:textId="00B376B0" w:rsidR="0038076C" w:rsidRPr="00892EFB" w:rsidRDefault="0038076C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ຈົດທະບຽນ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ໃຫ້ການບໍລິການ</w:t>
      </w:r>
      <w:r w:rsidR="00DE33AC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ວຽກງານຊັບສິນທາງປັນຍາ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3A2C7554" w14:textId="375D0B64" w:rsidR="0038076C" w:rsidRPr="00892EFB" w:rsidRDefault="0038076C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ອອກ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ລົບລ້າງໃບຢັ້ງຢືນ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ກ່ຽວກັບການຈົດທະບຽນຊັບສິນທາງປັນຍາ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="00637733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637733" w:rsidRPr="00892EFB">
        <w:rPr>
          <w:rFonts w:ascii="Phetsarath OT" w:eastAsia="Phetsarath OT" w:hAnsi="Phetsarath OT" w:cs="Phetsarath OT" w:hint="cs"/>
          <w:cs/>
          <w:lang w:val="pt-BR" w:bidi="lo-LA"/>
        </w:rPr>
        <w:t>ອອກ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ໃບອະນຸ</w:t>
      </w:r>
      <w:r w:rsidR="00C5401F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ຍາດ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ຖອນໃບອະນຸຍາດຂອງບຸກຄົນ</w:t>
      </w:r>
      <w:r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ການ​ຈັດຕັ້ງໃດໜຶ່ງທີ່ດຳເນີນການບໍລິການທາງດ້ານຊັບສິນທາງປັນຍາ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569DEF68" w14:textId="51C90E3E" w:rsidR="0038076C" w:rsidRPr="00892EFB" w:rsidRDefault="00E21B41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ຮັບ</w:t>
      </w:r>
      <w:r w:rsidR="006F65DF" w:rsidRPr="00892EFB">
        <w:rPr>
          <w:rFonts w:ascii="Phetsarath OT" w:eastAsia="Phetsarath OT" w:hAnsi="Phetsarath OT" w:cs="Phetsarath OT"/>
          <w:cs/>
        </w:rPr>
        <w:t>,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 ພິຈາລະນາ</w:t>
      </w:r>
      <w:r w:rsidR="006F65DF" w:rsidRPr="00892EFB">
        <w:rPr>
          <w:rFonts w:ascii="Phetsarath OT" w:eastAsia="Phetsarath OT" w:hAnsi="Phetsarath OT" w:cs="Phetsarath OT"/>
          <w:sz w:val="20"/>
          <w:cs/>
          <w:lang w:bidi="lo-LA"/>
        </w:rPr>
        <w:t xml:space="preserve"> ແລະ </w:t>
      </w:r>
      <w:r w:rsidR="009B411E"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ແກ້ໄຂຄ</w:t>
      </w:r>
      <w:r w:rsidR="009B411E" w:rsidRPr="00892EFB">
        <w:rPr>
          <w:rFonts w:ascii="Phetsarath OT" w:eastAsia="Phetsarath OT" w:hAnsi="Phetsarath OT" w:cs="Phetsarath OT" w:hint="cs"/>
          <w:sz w:val="20"/>
          <w:cs/>
          <w:lang w:val="pt-BR" w:bidi="lo-LA"/>
        </w:rPr>
        <w:t>ໍາ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ສະເໜີຂອງ ບຸກຄົນ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ນິຕິບຸກຄົນ ຫຼື ການຈັດຕັ້ງ</w:t>
      </w:r>
      <w:r w:rsidR="00A6247C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 </w:t>
      </w:r>
      <w:r w:rsidR="00667D97" w:rsidRPr="00892EFB">
        <w:rPr>
          <w:rFonts w:ascii="Phetsarath OT" w:eastAsia="Phetsarath OT" w:hAnsi="Phetsarath OT" w:cs="Phetsarath OT" w:hint="cs"/>
          <w:cs/>
          <w:lang w:val="pt-BR" w:bidi="lo-LA"/>
        </w:rPr>
        <w:t>ກ່ຽວກັບ</w:t>
      </w:r>
      <w:r w:rsidR="006F65DF" w:rsidRPr="00892EFB">
        <w:rPr>
          <w:rFonts w:ascii="Phetsarath OT" w:eastAsia="Phetsarath OT" w:hAnsi="Phetsarath OT" w:cs="Phetsarath OT" w:hint="cs"/>
          <w:cs/>
          <w:lang w:val="pt-BR" w:bidi="lo-LA"/>
        </w:rPr>
        <w:t>ວຽກງ</w:t>
      </w:r>
      <w:r w:rsidR="006F65DF"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ານ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ຊັບສິນທາງປັນຍາ</w:t>
      </w:r>
      <w:r w:rsidR="0038076C" w:rsidRPr="00892EFB">
        <w:rPr>
          <w:rFonts w:ascii="Phetsarath OT" w:eastAsia="Phetsarath OT" w:hAnsi="Phetsarath OT" w:cs="Phetsarath OT"/>
          <w:lang w:val="pt-BR"/>
        </w:rPr>
        <w:t>;</w:t>
      </w:r>
    </w:p>
    <w:p w14:paraId="19C57B2B" w14:textId="4A7BC3E5" w:rsidR="0038076C" w:rsidRPr="00892EFB" w:rsidRDefault="001F0D99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560"/>
        </w:tabs>
        <w:spacing w:line="240" w:lineRule="auto"/>
        <w:ind w:left="426" w:firstLine="876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/>
          <w:cs/>
          <w:lang w:val="pt-BR" w:bidi="lo-LA"/>
        </w:rPr>
        <w:t>ສ້າງ</w:t>
      </w:r>
      <w:r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ບຳລຸງ</w:t>
      </w:r>
      <w:r w:rsidRPr="00892EFB">
        <w:rPr>
          <w:rFonts w:ascii="Phetsarath OT" w:eastAsia="Phetsarath OT" w:hAnsi="Phetsarath OT" w:cs="Phetsarath OT" w:hint="cs"/>
          <w:cs/>
          <w:lang w:val="pt-BR"/>
        </w:rPr>
        <w:t>,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ຍົກລະດັບ</w:t>
      </w:r>
      <w:r w:rsidRPr="00892EFB">
        <w:rPr>
          <w:rFonts w:ascii="Phetsarath OT" w:eastAsia="Phetsarath OT" w:hAnsi="Phetsarath OT" w:cs="Phetsarath OT" w:hint="cs"/>
          <w:cs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ຄຸ້ມຄອງ ແລະ ນຳໃຊ້ ບຸກຄະລາກອນ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ໃນ​ຂົງ​ເຂດ​ວຽກງານ​ຊັບສິນ​ທາງ​ປັນຍາ</w:t>
      </w:r>
      <w:r w:rsidR="0038076C" w:rsidRPr="00892EFB">
        <w:rPr>
          <w:rFonts w:ascii="Phetsarath OT" w:eastAsia="Phetsarath OT" w:hAnsi="Phetsarath OT" w:cs="Phetsarath OT"/>
          <w:lang w:val="pt-BR"/>
        </w:rPr>
        <w:t>;</w:t>
      </w:r>
    </w:p>
    <w:p w14:paraId="4812E51B" w14:textId="651C5953" w:rsidR="0038076C" w:rsidRPr="00892EFB" w:rsidRDefault="00E21B41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701"/>
        </w:tabs>
        <w:spacing w:line="240" w:lineRule="auto"/>
        <w:ind w:left="426" w:firstLine="890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ປະສານສົມທົບກັບ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 xml:space="preserve"> ກະຊວງອື່ນ</w:t>
      </w:r>
      <w:r w:rsidRPr="00892EFB">
        <w:rPr>
          <w:rFonts w:ascii="Phetsarath OT" w:eastAsia="Phetsarath OT" w:hAnsi="Phetsarath OT" w:cs="Phetsarath OT"/>
          <w:cs/>
        </w:rPr>
        <w:t xml:space="preserve">, 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>ອົງການ ແລະ ອົງການປົກຄອງທ້ອງຖິ່ນທີ່ກ່ຽວຂ້ອງ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ໃນການຄຸ້ມຄອງ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ຕິດຕາມ ແລະ ສົ່ງເສີມ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ວຽກງານຊັບສິນທາງປັນຍາ</w:t>
      </w:r>
      <w:r w:rsidR="0038076C" w:rsidRPr="00892EFB">
        <w:rPr>
          <w:rFonts w:ascii="Phetsarath OT" w:eastAsia="Phetsarath OT" w:hAnsi="Phetsarath OT" w:cs="Phetsarath OT"/>
          <w:lang w:val="pt-BR"/>
        </w:rPr>
        <w:t>;</w:t>
      </w:r>
    </w:p>
    <w:p w14:paraId="17EC1766" w14:textId="2163CC73" w:rsidR="0038076C" w:rsidRPr="00892EFB" w:rsidRDefault="0038076C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701"/>
        </w:tabs>
        <w:spacing w:line="240" w:lineRule="auto"/>
        <w:ind w:left="426" w:firstLine="890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ພົວພັນ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ຮ່ວມມືກັບສາກົນ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D74757" w:rsidRPr="00892EFB">
        <w:rPr>
          <w:rFonts w:ascii="Phetsarath OT" w:eastAsia="Phetsarath OT" w:hAnsi="Phetsarath OT" w:cs="Phetsarath OT" w:hint="cs"/>
          <w:cs/>
          <w:lang w:val="pt-BR" w:bidi="lo-LA"/>
        </w:rPr>
        <w:t>ກ່ຽວກັບ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ວຽກງານຊັບສິນທາງປັນຍາ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574A6EAF" w14:textId="01B4D3C7" w:rsidR="0038076C" w:rsidRPr="00892EFB" w:rsidRDefault="0038076C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701"/>
        </w:tabs>
        <w:spacing w:line="240" w:lineRule="auto"/>
        <w:ind w:left="426" w:firstLine="890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ສະຫຼຸບ</w:t>
      </w:r>
      <w:r w:rsidR="009729F0" w:rsidRPr="00892EFB">
        <w:rPr>
          <w:rFonts w:ascii="Phetsarath OT" w:eastAsia="Phetsarath OT" w:hAnsi="Phetsarath OT" w:cs="Phetsarath OT"/>
          <w:cs/>
          <w:lang w:val="pt-BR" w:bidi="lo-LA"/>
        </w:rPr>
        <w:t xml:space="preserve"> ແລະ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ລາຍ​ງານ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ການຈັດຕັ້ງປະຕິບັດວຽກງານຊັບສິນທາງປັນຍາ</w:t>
      </w:r>
      <w:r w:rsidR="00D74757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ຕໍ່ລັດຖະບານຢ່າງເປັນປົກກະຕິ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5D85061D" w14:textId="7B33D9AB" w:rsidR="0038076C" w:rsidRDefault="00667D97" w:rsidP="00C64943">
      <w:pPr>
        <w:pStyle w:val="p16"/>
        <w:widowControl/>
        <w:numPr>
          <w:ilvl w:val="0"/>
          <w:numId w:val="78"/>
        </w:numPr>
        <w:tabs>
          <w:tab w:val="clear" w:pos="720"/>
          <w:tab w:val="left" w:pos="1350"/>
          <w:tab w:val="left" w:pos="1701"/>
        </w:tabs>
        <w:spacing w:line="240" w:lineRule="auto"/>
        <w:ind w:left="426" w:firstLine="890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ນຳໃຊ້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ສິດ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ປະຕິບັດ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ໜ້າທີ່ອື່ນ</w:t>
      </w:r>
      <w:r w:rsidR="00D74757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ຕາມ</w:t>
      </w:r>
      <w:r w:rsidR="00D74757" w:rsidRPr="00892EFB">
        <w:rPr>
          <w:rFonts w:ascii="Phetsarath OT" w:eastAsia="Phetsarath OT" w:hAnsi="Phetsarath OT" w:cs="Phetsarath OT" w:hint="cs"/>
          <w:cs/>
          <w:lang w:val="pt-BR" w:bidi="lo-LA"/>
        </w:rPr>
        <w:t>ທີ່ໄດ້ກຳນົດໄວ້ໃນ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</w:t>
      </w:r>
      <w:r w:rsidR="005449F0" w:rsidRPr="00892EFB">
        <w:rPr>
          <w:rFonts w:ascii="Phetsarath OT" w:eastAsia="Phetsarath OT" w:hAnsi="Phetsarath OT" w:cs="Phetsarath OT"/>
          <w:cs/>
          <w:lang w:val="pt-BR" w:bidi="lo-LA"/>
        </w:rPr>
        <w:t>.</w:t>
      </w:r>
    </w:p>
    <w:p w14:paraId="502538E3" w14:textId="77777777" w:rsidR="002B59E8" w:rsidRDefault="002B59E8" w:rsidP="002B59E8">
      <w:pPr>
        <w:pStyle w:val="p16"/>
        <w:widowControl/>
        <w:tabs>
          <w:tab w:val="clear" w:pos="720"/>
          <w:tab w:val="left" w:pos="1350"/>
          <w:tab w:val="left" w:pos="1701"/>
        </w:tabs>
        <w:spacing w:line="240" w:lineRule="auto"/>
        <w:ind w:left="1316"/>
        <w:rPr>
          <w:rFonts w:ascii="Phetsarath OT" w:eastAsia="Phetsarath OT" w:hAnsi="Phetsarath OT" w:cs="Phetsarath OT"/>
          <w:lang w:val="pt-BR" w:bidi="lo-LA"/>
        </w:rPr>
      </w:pPr>
    </w:p>
    <w:p w14:paraId="3100EF07" w14:textId="77777777" w:rsidR="005D06E5" w:rsidRDefault="005D06E5" w:rsidP="002B59E8">
      <w:pPr>
        <w:pStyle w:val="p16"/>
        <w:widowControl/>
        <w:tabs>
          <w:tab w:val="clear" w:pos="720"/>
          <w:tab w:val="left" w:pos="1350"/>
          <w:tab w:val="left" w:pos="1701"/>
        </w:tabs>
        <w:spacing w:line="240" w:lineRule="auto"/>
        <w:ind w:left="1316"/>
        <w:rPr>
          <w:rFonts w:ascii="Phetsarath OT" w:eastAsia="Phetsarath OT" w:hAnsi="Phetsarath OT" w:cs="Phetsarath OT"/>
          <w:lang w:val="pt-BR" w:bidi="lo-LA"/>
        </w:rPr>
      </w:pPr>
    </w:p>
    <w:p w14:paraId="0BDEBA49" w14:textId="77777777" w:rsidR="005D06E5" w:rsidRDefault="005D06E5" w:rsidP="002B59E8">
      <w:pPr>
        <w:pStyle w:val="p16"/>
        <w:widowControl/>
        <w:tabs>
          <w:tab w:val="clear" w:pos="720"/>
          <w:tab w:val="left" w:pos="1350"/>
          <w:tab w:val="left" w:pos="1701"/>
        </w:tabs>
        <w:spacing w:line="240" w:lineRule="auto"/>
        <w:ind w:left="1316"/>
        <w:rPr>
          <w:rFonts w:ascii="Phetsarath OT" w:eastAsia="Phetsarath OT" w:hAnsi="Phetsarath OT" w:cs="Phetsarath OT"/>
          <w:lang w:val="pt-BR" w:bidi="lo-LA"/>
        </w:rPr>
      </w:pPr>
    </w:p>
    <w:p w14:paraId="7A9D34B8" w14:textId="77777777" w:rsidR="005D06E5" w:rsidRDefault="005D06E5" w:rsidP="002B59E8">
      <w:pPr>
        <w:pStyle w:val="p16"/>
        <w:widowControl/>
        <w:tabs>
          <w:tab w:val="clear" w:pos="720"/>
          <w:tab w:val="left" w:pos="1350"/>
          <w:tab w:val="left" w:pos="1701"/>
        </w:tabs>
        <w:spacing w:line="240" w:lineRule="auto"/>
        <w:ind w:left="1316"/>
        <w:rPr>
          <w:rFonts w:ascii="Phetsarath OT" w:eastAsia="Phetsarath OT" w:hAnsi="Phetsarath OT" w:cs="Phetsarath OT"/>
          <w:lang w:val="pt-BR" w:bidi="lo-LA"/>
        </w:rPr>
      </w:pPr>
    </w:p>
    <w:p w14:paraId="7BFC6B81" w14:textId="77777777" w:rsidR="005D06E5" w:rsidRDefault="005D06E5" w:rsidP="002B59E8">
      <w:pPr>
        <w:pStyle w:val="p16"/>
        <w:widowControl/>
        <w:tabs>
          <w:tab w:val="clear" w:pos="720"/>
          <w:tab w:val="left" w:pos="1350"/>
          <w:tab w:val="left" w:pos="1701"/>
        </w:tabs>
        <w:spacing w:line="240" w:lineRule="auto"/>
        <w:ind w:left="1316"/>
        <w:rPr>
          <w:rFonts w:ascii="Phetsarath OT" w:eastAsia="Phetsarath OT" w:hAnsi="Phetsarath OT" w:cs="Phetsarath OT"/>
          <w:lang w:val="pt-BR"/>
        </w:rPr>
      </w:pPr>
    </w:p>
    <w:p w14:paraId="1F37FFEA" w14:textId="1D7B16FF" w:rsidR="0038076C" w:rsidRPr="00892EFB" w:rsidRDefault="0038076C" w:rsidP="00304ED0">
      <w:pPr>
        <w:ind w:left="1843" w:hanging="1843"/>
        <w:rPr>
          <w:rFonts w:ascii="Phetsarath OT" w:eastAsia="Phetsarath OT" w:hAnsi="Phetsarath OT" w:cs="Phetsarath OT"/>
          <w:b/>
          <w:bCs/>
          <w:lang w:val="pt-BR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1416B1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</w:t>
      </w:r>
      <w:r w:rsidR="003D2792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3</w:t>
      </w:r>
      <w:r w:rsidR="00E020B9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</w:t>
      </w:r>
      <w:r w:rsidR="00477B7F" w:rsidRPr="00892EFB">
        <w:rPr>
          <w:rFonts w:ascii="Phetsarath OT" w:eastAsia="Phetsarath OT" w:hAnsi="Phetsarath OT" w:cs="Phetsarath OT"/>
          <w:b/>
          <w:lang w:val="pt-BR"/>
        </w:rPr>
        <w:t xml:space="preserve"> (</w:t>
      </w:r>
      <w:r w:rsidR="00477B7F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ປັບ​ປຸງ</w:t>
      </w:r>
      <w:r w:rsidR="00477B7F" w:rsidRPr="00892EFB">
        <w:rPr>
          <w:rFonts w:ascii="Phetsarath OT" w:eastAsia="Phetsarath OT" w:hAnsi="Phetsarath OT" w:cs="Phetsarath OT"/>
          <w:b/>
          <w:lang w:val="pt-BR"/>
        </w:rPr>
        <w:t>)</w:t>
      </w:r>
      <w:r w:rsidR="00D610F6" w:rsidRPr="00892EFB">
        <w:rPr>
          <w:rFonts w:ascii="Phetsarath OT" w:eastAsia="Phetsarath OT" w:hAnsi="Phetsarath OT" w:cs="Phetsarath OT"/>
          <w:b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ສິດ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ໜ້າທີ່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ຂອງ​ພະ​ແນ​ກ</w:t>
      </w:r>
      <w:r w:rsidR="007153C8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ອຸດສາຫະກໍາ</w:t>
      </w:r>
      <w:r w:rsidR="007153C8"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ແລະ</w:t>
      </w:r>
      <w:r w:rsidR="007153C8"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ການຄ້າ</w:t>
      </w:r>
      <w:r w:rsidR="000C74EF"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ແຂ​ວງ</w:t>
      </w:r>
      <w:r w:rsidRPr="00892EFB">
        <w:rPr>
          <w:rFonts w:ascii="Phetsarath OT" w:eastAsia="Phetsarath OT" w:hAnsi="Phetsarath OT" w:cs="Phetsarath OT"/>
          <w:b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ນະຄອນ</w:t>
      </w:r>
      <w:r w:rsidR="00667D97" w:rsidRPr="00892EF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ຫຼວງ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 </w:t>
      </w:r>
    </w:p>
    <w:p w14:paraId="426171C0" w14:textId="0B253BF2" w:rsidR="0038076C" w:rsidRPr="00892EFB" w:rsidRDefault="0038076C" w:rsidP="00304ED0">
      <w:pPr>
        <w:tabs>
          <w:tab w:val="left" w:pos="1418"/>
        </w:tabs>
        <w:ind w:left="426" w:firstLine="778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ໃນ​ການຄຸ້ມ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ຄອງ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ວຽກງານຊັບສິນທາງປັນຍາ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ພະ​ແນ​ກ</w:t>
      </w:r>
      <w:r w:rsidR="007153C8" w:rsidRPr="00892EFB">
        <w:rPr>
          <w:rFonts w:ascii="Phetsarath OT" w:eastAsia="Phetsarath OT" w:hAnsi="Phetsarath OT" w:cs="Phetsarath OT" w:hint="cs"/>
          <w:cs/>
          <w:lang w:val="pt-BR" w:bidi="lo-LA"/>
        </w:rPr>
        <w:t>ອຸດສາຫະກໍາ</w:t>
      </w:r>
      <w:r w:rsidR="007153C8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="007153C8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BR" w:bidi="lo-LA"/>
        </w:rPr>
        <w:t>ການຄ້າ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ແຂ​ວງ</w:t>
      </w:r>
      <w:r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ນະຄອນ</w:t>
      </w:r>
      <w:r w:rsidR="00304ED0"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667D97" w:rsidRPr="00892EFB">
        <w:rPr>
          <w:rFonts w:ascii="Phetsarath OT" w:eastAsia="Phetsarath OT" w:hAnsi="Phetsarath OT" w:cs="Phetsarath OT" w:hint="cs"/>
          <w:cs/>
          <w:lang w:val="pt-BR" w:bidi="lo-LA"/>
        </w:rPr>
        <w:t>ຫຼວງ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ມີ</w:t>
      </w:r>
      <w:r w:rsidR="00304ED0"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ສິດ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ໜ້າທີ່</w:t>
      </w:r>
      <w:r w:rsidR="00304ED0"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1135F3" w:rsidRPr="00892EFB">
        <w:rPr>
          <w:rFonts w:ascii="Phetsarath OT" w:eastAsia="Phetsarath OT" w:hAnsi="Phetsarath OT" w:cs="Phetsarath OT" w:hint="cs"/>
          <w:cs/>
          <w:lang w:val="pt-BR" w:bidi="lo-LA"/>
        </w:rPr>
        <w:t>ຕາມຂອບເຂດຄວາມຮັບຜິດຊອບຂອງຕົນ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BR"/>
        </w:rPr>
        <w:t>:</w:t>
      </w:r>
    </w:p>
    <w:p w14:paraId="012C1D30" w14:textId="611734AF" w:rsidR="00403491" w:rsidRPr="00892EFB" w:rsidRDefault="00403491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ຜັນຂະຫຍາຍ</w:t>
      </w:r>
      <w:r w:rsidRPr="00892EFB">
        <w:rPr>
          <w:rFonts w:ascii="Phetsarath OT" w:eastAsia="Phetsarath OT" w:hAnsi="Phetsarath OT" w:cs="Phetsarath OT"/>
          <w:kern w:val="28"/>
          <w:cs/>
          <w:lang w:val="pt-BR" w:bidi="lo-LA"/>
        </w:rPr>
        <w:t xml:space="preserve"> ແລະ ຈັດຕັ້ງປະຕິບັດ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ນະໂຍບາຍ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ກົດໝາຍ,</w:t>
      </w:r>
      <w:r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ແຜນ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ຍຸດທະສາດ</w:t>
      </w:r>
      <w:r w:rsidR="00B473CE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ແລະ ລະບຽບການ</w:t>
      </w:r>
      <w:r w:rsidR="009B411E" w:rsidRPr="00892EFB">
        <w:rPr>
          <w:rFonts w:ascii="Phetsarath OT" w:eastAsia="Phetsarath OT" w:hAnsi="Phetsarath OT" w:cs="Phetsarath OT"/>
          <w:kern w:val="28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ກ່ຽວກັບວຽກງານຊັບ​ສິນ​ທາງ​ປັນຍາ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>;</w:t>
      </w:r>
    </w:p>
    <w:p w14:paraId="1C1BC65C" w14:textId="5F1CE3BE" w:rsidR="001D0BFF" w:rsidRPr="00892EFB" w:rsidRDefault="00403491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ໂຄສະນາ ເຜີຍແຜ່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ສຶກສາອົບຮົມ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ນະໂຍບາຍ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ກົດໝາຍ,</w:t>
      </w:r>
      <w:r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ແຜນ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ຍຸດທະສາດ </w:t>
      </w:r>
      <w:r w:rsidR="00B473CE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 ລະບຽບການ</w:t>
      </w:r>
      <w:r w:rsidR="00425263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="00B473CE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ກ່ຽວກັບວຽກງານຊັບ​ສິນ​ທາງ​ປັນຍາ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>;</w:t>
      </w:r>
      <w:r w:rsidR="001E6A01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</w:p>
    <w:p w14:paraId="2894FB2B" w14:textId="68D6E2E4" w:rsidR="00D228A3" w:rsidRPr="00892EFB" w:rsidRDefault="001D0BFF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ໃຫ້ການບໍລິການວຽກງານຊັບສິນທາງປັນຍາ</w:t>
      </w:r>
      <w:r w:rsidR="001456FC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ຕາມການມອບໝາຍຂອງ</w:t>
      </w:r>
      <w:r w:rsidR="008D7360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ກະຊວງ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4D4F2944" w14:textId="71FF80D6" w:rsidR="00D228A3" w:rsidRPr="00892EFB" w:rsidRDefault="00D228A3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kern w:val="28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ຕິດຕາມ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ປະເມີນຜົນຂອງການຈັດຕັ້ງປະຕິບັດ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ວຽກງານຊັບສິນທາງປັນຍາ</w:t>
      </w:r>
      <w:r w:rsidR="00B473CE" w:rsidRPr="00892EFB">
        <w:rPr>
          <w:rFonts w:ascii="Phetsarath OT" w:eastAsia="Phetsarath OT" w:hAnsi="Phetsarath OT" w:cs="Phetsarath OT"/>
          <w:cs/>
          <w:lang w:val="pt-BR"/>
        </w:rPr>
        <w:t>;</w:t>
      </w:r>
    </w:p>
    <w:p w14:paraId="6250345E" w14:textId="0EBA8C98" w:rsidR="00403491" w:rsidRPr="00892EFB" w:rsidRDefault="00403491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35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ຮັບ</w:t>
      </w:r>
      <w:r w:rsidR="00B473CE" w:rsidRPr="00892EFB">
        <w:rPr>
          <w:rFonts w:ascii="Phetsarath OT" w:eastAsia="Phetsarath OT" w:hAnsi="Phetsarath OT" w:cs="Phetsarath OT"/>
          <w:cs/>
        </w:rPr>
        <w:t>,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 ພິຈາລະນາ</w:t>
      </w:r>
      <w:r w:rsidR="00B473CE" w:rsidRPr="00892EFB">
        <w:rPr>
          <w:rFonts w:ascii="Phetsarath OT" w:eastAsia="Phetsarath OT" w:hAnsi="Phetsarath OT" w:cs="Phetsarath OT"/>
          <w:cs/>
        </w:rPr>
        <w:t xml:space="preserve"> </w:t>
      </w:r>
      <w:r w:rsidR="00B473CE" w:rsidRPr="00892EFB">
        <w:rPr>
          <w:rFonts w:ascii="Phetsarath OT" w:eastAsia="Phetsarath OT" w:hAnsi="Phetsarath OT" w:cs="Phetsarath OT"/>
          <w:sz w:val="20"/>
          <w:cs/>
          <w:lang w:bidi="lo-LA"/>
        </w:rPr>
        <w:t xml:space="preserve">ແລະ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ແກ້ໄຂຄຳສະເໜີຂອງ ບຸກຄົນ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ນິຕິບຸກຄົນ ຫຼື ການຈັດຕັ້ງ </w:t>
      </w:r>
      <w:r w:rsidRPr="00892EFB">
        <w:rPr>
          <w:rFonts w:ascii="Phetsarath OT" w:eastAsia="Phetsarath OT" w:hAnsi="Phetsarath OT" w:cs="Phetsarath OT"/>
          <w:sz w:val="20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ກ່ຽວກັບ</w:t>
      </w:r>
      <w:r w:rsidR="00B473CE" w:rsidRPr="00892EFB">
        <w:rPr>
          <w:rFonts w:ascii="Phetsarath OT" w:eastAsia="Phetsarath OT" w:hAnsi="Phetsarath OT" w:cs="Phetsarath OT"/>
          <w:sz w:val="20"/>
          <w:cs/>
          <w:lang w:bidi="lo-LA"/>
        </w:rPr>
        <w:t>ວຽກງານ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39F5DD94" w14:textId="730679F4" w:rsidR="00403491" w:rsidRPr="00892EFB" w:rsidRDefault="001D0BFF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35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ສະເໜີ </w:t>
      </w:r>
      <w:r w:rsidR="00403491" w:rsidRPr="00892EFB">
        <w:rPr>
          <w:rFonts w:ascii="Phetsarath OT" w:eastAsia="Phetsarath OT" w:hAnsi="Phetsarath OT" w:cs="Phetsarath OT"/>
          <w:cs/>
          <w:lang w:val="pt-BR" w:bidi="lo-LA"/>
        </w:rPr>
        <w:t>ສ້າງ</w:t>
      </w:r>
      <w:r w:rsidR="00403491"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="00403491" w:rsidRPr="00892EFB">
        <w:rPr>
          <w:rFonts w:ascii="Phetsarath OT" w:eastAsia="Phetsarath OT" w:hAnsi="Phetsarath OT" w:cs="Phetsarath OT"/>
          <w:cs/>
          <w:lang w:val="pt-BR" w:bidi="lo-LA"/>
        </w:rPr>
        <w:t>ບຳລຸງ</w:t>
      </w:r>
      <w:r w:rsidR="00403491" w:rsidRPr="00892EFB">
        <w:rPr>
          <w:rFonts w:ascii="Phetsarath OT" w:eastAsia="Phetsarath OT" w:hAnsi="Phetsarath OT" w:cs="Phetsarath OT" w:hint="cs"/>
          <w:cs/>
          <w:lang w:val="pt-BR"/>
        </w:rPr>
        <w:t>,</w:t>
      </w:r>
      <w:r w:rsidR="00403491" w:rsidRPr="00892EFB">
        <w:rPr>
          <w:rFonts w:ascii="Phetsarath OT" w:eastAsia="Phetsarath OT" w:hAnsi="Phetsarath OT" w:cs="Phetsarath OT"/>
          <w:cs/>
          <w:lang w:val="pt-BR" w:bidi="lo-LA"/>
        </w:rPr>
        <w:t xml:space="preserve"> ຍົກລະດັບ</w:t>
      </w:r>
      <w:r w:rsidR="00403491" w:rsidRPr="00892EFB">
        <w:rPr>
          <w:rFonts w:ascii="Phetsarath OT" w:eastAsia="Phetsarath OT" w:hAnsi="Phetsarath OT" w:cs="Phetsarath OT" w:hint="cs"/>
          <w:cs/>
          <w:lang w:val="pt-BR"/>
        </w:rPr>
        <w:t xml:space="preserve">, </w:t>
      </w:r>
      <w:r w:rsidR="00403491" w:rsidRPr="00892EFB">
        <w:rPr>
          <w:rFonts w:ascii="Phetsarath OT" w:eastAsia="Phetsarath OT" w:hAnsi="Phetsarath OT" w:cs="Phetsarath OT" w:hint="cs"/>
          <w:cs/>
          <w:lang w:val="pt-BR" w:bidi="lo-LA"/>
        </w:rPr>
        <w:t>ຄຸ້ມຄອງ ແລະ ນຳໃຊ້ ບຸກຄະລາກອນ</w:t>
      </w:r>
      <w:r w:rsidR="00403491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403491" w:rsidRPr="00892EFB">
        <w:rPr>
          <w:rFonts w:ascii="Phetsarath OT" w:eastAsia="Phetsarath OT" w:hAnsi="Phetsarath OT" w:cs="Phetsarath OT" w:hint="cs"/>
          <w:cs/>
          <w:lang w:val="pt-BR" w:bidi="lo-LA"/>
        </w:rPr>
        <w:t>ໃນ​ຂົງ​ເຂດ​ວຽກງານ​ຊັບສິນ​ທາງ​ປັນຍາ</w:t>
      </w:r>
      <w:r w:rsidR="00403491" w:rsidRPr="00892EFB">
        <w:rPr>
          <w:rFonts w:ascii="Phetsarath OT" w:eastAsia="Phetsarath OT" w:hAnsi="Phetsarath OT" w:cs="Phetsarath OT"/>
          <w:lang w:val="pt-BR"/>
        </w:rPr>
        <w:t>;</w:t>
      </w:r>
    </w:p>
    <w:p w14:paraId="28425208" w14:textId="7B21A92D" w:rsidR="00403491" w:rsidRPr="00892EFB" w:rsidRDefault="00403491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35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ປະສານສົມທົບກັບ</w:t>
      </w:r>
      <w:r w:rsidRPr="00892EFB">
        <w:rPr>
          <w:rFonts w:ascii="Phetsarath OT" w:eastAsia="Phetsarath OT" w:hAnsi="Phetsarath OT" w:cs="Phetsarath OT"/>
          <w:cs/>
        </w:rPr>
        <w:t xml:space="preserve"> </w:t>
      </w:r>
      <w:r w:rsidR="001D0BFF" w:rsidRPr="00892EFB">
        <w:rPr>
          <w:rFonts w:ascii="Phetsarath OT" w:eastAsia="Phetsarath OT" w:hAnsi="Phetsarath OT" w:cs="Phetsarath OT"/>
          <w:sz w:val="20"/>
          <w:cs/>
          <w:lang w:bidi="lo-LA"/>
        </w:rPr>
        <w:t>ພະແນກການ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>ອື່ນ</w:t>
      </w:r>
      <w:r w:rsidRPr="00892EFB">
        <w:rPr>
          <w:rFonts w:ascii="Phetsarath OT" w:eastAsia="Phetsarath OT" w:hAnsi="Phetsarath OT" w:cs="Phetsarath OT"/>
          <w:cs/>
        </w:rPr>
        <w:t xml:space="preserve">, 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>ອົງການ ແລະ ອົງການປົກຄອງ</w:t>
      </w:r>
      <w:r w:rsidR="004F368B" w:rsidRPr="00892EFB">
        <w:rPr>
          <w:rFonts w:ascii="Phetsarath OT" w:eastAsia="Phetsarath OT" w:hAnsi="Phetsarath OT" w:cs="Phetsarath OT"/>
          <w:sz w:val="20"/>
          <w:cs/>
          <w:lang w:bidi="lo-LA"/>
        </w:rPr>
        <w:t>ຂັ້ນເມືອງ</w:t>
      </w:r>
      <w:r w:rsidR="001D0BFF" w:rsidRPr="00892EFB">
        <w:rPr>
          <w:rFonts w:ascii="Phetsarath OT" w:eastAsia="Phetsarath OT" w:hAnsi="Phetsarath OT" w:cs="Phetsarath OT"/>
          <w:cs/>
        </w:rPr>
        <w:t xml:space="preserve">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ໃນການຄຸ້ມ</w:t>
      </w:r>
      <w:r w:rsidR="00115F9E" w:rsidRPr="00892EFB">
        <w:rPr>
          <w:rFonts w:ascii="Phetsarath OT" w:eastAsia="Phetsarath OT" w:hAnsi="Phetsarath OT" w:cs="Phetsarath OT"/>
          <w:cs/>
        </w:rPr>
        <w:t xml:space="preserve">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ຄອງ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ຕິດຕາມ ແລະ ສົ່ງເສີມ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ວຽກງານຊັບສິນທາງປັນຍາ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1351B987" w14:textId="220CB629" w:rsidR="00403491" w:rsidRPr="00892EFB" w:rsidRDefault="00403491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35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ພົວພັນ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ຮ່ວມມືກັບ</w:t>
      </w:r>
      <w:r w:rsidR="001D0BFF" w:rsidRPr="00892EFB">
        <w:rPr>
          <w:rFonts w:ascii="Phetsarath OT" w:eastAsia="Phetsarath OT" w:hAnsi="Phetsarath OT" w:cs="Phetsarath OT" w:hint="cs"/>
          <w:cs/>
          <w:lang w:val="pt-BR" w:bidi="lo-LA"/>
        </w:rPr>
        <w:t>ຕ່າງປະເທດ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ກ່ຽວກັບວຽກງານຊັບສິນທາງປັນຍາ</w:t>
      </w:r>
      <w:r w:rsidR="001D0BFF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ຕາມການມອບ</w:t>
      </w:r>
      <w:r w:rsidR="00305A89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    </w:t>
      </w:r>
      <w:r w:rsidR="001D0BFF" w:rsidRPr="00892EFB">
        <w:rPr>
          <w:rFonts w:ascii="Phetsarath OT" w:eastAsia="Phetsarath OT" w:hAnsi="Phetsarath OT" w:cs="Phetsarath OT" w:hint="cs"/>
          <w:cs/>
          <w:lang w:val="pt-BR" w:bidi="lo-LA"/>
        </w:rPr>
        <w:t>ໝາຍ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4147217F" w14:textId="229AF5C8" w:rsidR="00403491" w:rsidRPr="00892EFB" w:rsidRDefault="00403491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350"/>
          <w:tab w:val="left" w:pos="1638"/>
        </w:tabs>
        <w:spacing w:line="240" w:lineRule="auto"/>
        <w:ind w:left="426" w:firstLine="918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ສະຫຼຸບ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ແລະ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ລາຍ​ງານ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ການຈັດຕັ້ງປະຕິບັດວຽກງານຊັບສິນທາງປັນຍາ ຕໍ່</w:t>
      </w:r>
      <w:r w:rsidR="001D0BFF" w:rsidRPr="00892EFB">
        <w:rPr>
          <w:rFonts w:ascii="Phetsarath OT" w:eastAsia="Phetsarath OT" w:hAnsi="Phetsarath OT" w:cs="Phetsarath OT" w:hint="cs"/>
          <w:cs/>
          <w:lang w:val="pt-BR" w:bidi="lo-LA"/>
        </w:rPr>
        <w:t>ກະຊວງ</w:t>
      </w:r>
      <w:r w:rsidR="00EB640C" w:rsidRPr="00892EFB">
        <w:rPr>
          <w:rFonts w:ascii="Phetsarath OT" w:eastAsia="Phetsarath OT" w:hAnsi="Phetsarath OT" w:cs="Phetsarath OT" w:hint="cs"/>
          <w:cs/>
          <w:lang w:val="pt-BR" w:bidi="lo-LA"/>
        </w:rPr>
        <w:t>ອຸດສາຫະກຳ ແລະ ການຄ້າ</w:t>
      </w:r>
      <w:r w:rsidR="001D0BFF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ແລະ ອົງການປົກຄອງຂັ້ນແຂວງ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ຢ່າງເປັນປົກກະຕິ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60DCDA7A" w14:textId="77777777" w:rsidR="00403491" w:rsidRPr="00892EFB" w:rsidRDefault="00403491" w:rsidP="00C64943">
      <w:pPr>
        <w:pStyle w:val="p16"/>
        <w:widowControl/>
        <w:numPr>
          <w:ilvl w:val="0"/>
          <w:numId w:val="130"/>
        </w:numPr>
        <w:tabs>
          <w:tab w:val="clear" w:pos="720"/>
          <w:tab w:val="left" w:pos="1350"/>
          <w:tab w:val="left" w:pos="1701"/>
        </w:tabs>
        <w:spacing w:line="240" w:lineRule="auto"/>
        <w:ind w:left="426" w:firstLine="890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ນຳໃຊ້ສິດ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ປະຕິບັດໜ້າທີ່ອື່ນ ຕາມທີ່ໄດ້ກຳນົດໄວ້ໃນກົດໝາຍ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.</w:t>
      </w:r>
    </w:p>
    <w:p w14:paraId="14092919" w14:textId="77777777" w:rsidR="0081519B" w:rsidRPr="00892EFB" w:rsidRDefault="0081519B" w:rsidP="00A3799C">
      <w:pPr>
        <w:pStyle w:val="p16"/>
        <w:widowControl/>
        <w:tabs>
          <w:tab w:val="clear" w:pos="720"/>
          <w:tab w:val="left" w:pos="1350"/>
          <w:tab w:val="left" w:pos="1701"/>
        </w:tabs>
        <w:spacing w:line="240" w:lineRule="auto"/>
        <w:rPr>
          <w:rFonts w:ascii="Phetsarath OT" w:eastAsia="Phetsarath OT" w:hAnsi="Phetsarath OT" w:cs="Phetsarath OT"/>
          <w:lang w:val="pt-BR" w:bidi="lo-LA"/>
        </w:rPr>
      </w:pPr>
    </w:p>
    <w:p w14:paraId="64727028" w14:textId="5EE74F9A" w:rsidR="000C74EF" w:rsidRPr="00892EFB" w:rsidRDefault="000C74EF" w:rsidP="009B3217">
      <w:pPr>
        <w:ind w:left="1701" w:hanging="1701"/>
        <w:rPr>
          <w:rFonts w:ascii="Phetsarath OT" w:eastAsia="Phetsarath OT" w:hAnsi="Phetsarath OT" w:cs="Phetsarath OT"/>
          <w:b/>
          <w:bCs/>
          <w:lang w:val="pt-BR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1416B1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</w:t>
      </w:r>
      <w:r w:rsidR="003D2792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3</w:t>
      </w:r>
      <w:r w:rsidR="006E1B7A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2</w:t>
      </w:r>
      <w:r w:rsidRPr="00892EFB">
        <w:rPr>
          <w:rFonts w:ascii="Phetsarath OT" w:eastAsia="Phetsarath OT" w:hAnsi="Phetsarath OT" w:cs="Phetsarath OT"/>
          <w:b/>
          <w:lang w:val="pt-BR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)</w:t>
      </w:r>
      <w:r w:rsidRPr="00892EFB">
        <w:rPr>
          <w:rFonts w:ascii="Phetsarath OT" w:eastAsia="Phetsarath OT" w:hAnsi="Phetsarath OT" w:cs="Phetsarath OT"/>
          <w:b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ສິດ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ໜ້າທີ່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ຂອງ​ຫ້ອງການ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B7445B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ອຸດສາຫະກໍາ</w:t>
      </w:r>
      <w:r w:rsidR="00B7445B"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B7445B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ແລະ</w:t>
      </w:r>
      <w:r w:rsidR="00B7445B"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B7445B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ການຄ້າ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ເມືອງ</w:t>
      </w:r>
      <w:r w:rsidRPr="00892EFB">
        <w:rPr>
          <w:rFonts w:ascii="Phetsarath OT" w:eastAsia="Phetsarath OT" w:hAnsi="Phetsarath OT" w:cs="Phetsarath OT"/>
          <w:b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bCs/>
          <w:cs/>
          <w:lang w:val="pt-BR" w:bidi="lo-LA"/>
        </w:rPr>
        <w:t>ເທດສະບານ</w:t>
      </w:r>
      <w:r w:rsidRPr="00892EFB">
        <w:rPr>
          <w:rFonts w:ascii="Phetsarath OT" w:eastAsia="Phetsarath OT" w:hAnsi="Phetsarath OT" w:cs="Phetsarath OT"/>
          <w:b/>
          <w:bCs/>
          <w:lang w:val="pt-BR"/>
        </w:rPr>
        <w:t>,</w:t>
      </w:r>
      <w:r w:rsidRPr="00892EFB">
        <w:rPr>
          <w:rFonts w:ascii="Phetsarath OT" w:eastAsia="Phetsarath OT" w:hAnsi="Phetsarath OT" w:cs="Phetsarath OT"/>
          <w:bCs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ນະຄອນ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 </w:t>
      </w:r>
    </w:p>
    <w:p w14:paraId="15458C45" w14:textId="627FD96A" w:rsidR="000C74EF" w:rsidRPr="00892EFB" w:rsidRDefault="000C74EF" w:rsidP="009027CF">
      <w:pPr>
        <w:ind w:left="426" w:firstLine="778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ໃນ​ການຄຸ້ມຄອງວຽກງານຊັບສິນທາງປັນຍາ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ຫ້ອງການ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="007153C8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7153C8"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</w:t>
      </w:r>
      <w:r w:rsidR="009B321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ເມືອງ</w:t>
      </w:r>
      <w:r w:rsidRPr="00892EFB">
        <w:rPr>
          <w:rFonts w:ascii="Phetsarath OT" w:eastAsia="Phetsarath OT" w:hAnsi="Phetsarath OT" w:cs="Phetsarath OT"/>
          <w:lang w:val="pt-BR"/>
        </w:rPr>
        <w:t>,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ເທດສະ</w:t>
      </w:r>
      <w:r w:rsidR="009B3217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ບານ</w:t>
      </w:r>
      <w:r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ນະຄອນ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ມີ</w:t>
      </w:r>
      <w:r w:rsidR="009B3217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ສິດ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ໜ້າທີ່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1135F3" w:rsidRPr="00892EFB">
        <w:rPr>
          <w:rFonts w:ascii="Phetsarath OT" w:eastAsia="Phetsarath OT" w:hAnsi="Phetsarath OT" w:cs="Phetsarath OT" w:hint="cs"/>
          <w:cs/>
          <w:lang w:val="pt-BR" w:bidi="lo-LA"/>
        </w:rPr>
        <w:t>ຕາມຂອບເຂດຄວາມຮັບຜິດຊອບຂອງຕົນ</w:t>
      </w:r>
      <w:r w:rsidR="001135F3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ດັ່ງນີ້</w:t>
      </w:r>
      <w:r w:rsidRPr="00892EFB">
        <w:rPr>
          <w:rFonts w:ascii="Phetsarath OT" w:eastAsia="Phetsarath OT" w:hAnsi="Phetsarath OT" w:cs="Phetsarath OT"/>
          <w:lang w:val="pt-BR"/>
        </w:rPr>
        <w:t>:</w:t>
      </w:r>
    </w:p>
    <w:p w14:paraId="26747C94" w14:textId="55A3CBB3" w:rsidR="00F9131E" w:rsidRPr="00892EFB" w:rsidRDefault="000C74EF" w:rsidP="00C64943">
      <w:pPr>
        <w:numPr>
          <w:ilvl w:val="0"/>
          <w:numId w:val="123"/>
        </w:numPr>
        <w:tabs>
          <w:tab w:val="left" w:pos="1440"/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ຈັດຕັ້ງປະຕິບັດ</w:t>
      </w:r>
      <w:r w:rsidRPr="00892EFB">
        <w:rPr>
          <w:rFonts w:ascii="Phetsarath OT" w:eastAsia="Phetsarath OT" w:hAnsi="Phetsarath OT" w:cs="Phetsarath OT"/>
          <w:spacing w:val="-4"/>
          <w:cs/>
          <w:lang w:val="pt-BR" w:bidi="lo-LA"/>
        </w:rPr>
        <w:t xml:space="preserve"> </w:t>
      </w:r>
      <w:r w:rsidR="00F9131E" w:rsidRPr="00892EFB">
        <w:rPr>
          <w:rFonts w:ascii="Phetsarath OT" w:eastAsia="Phetsarath OT" w:hAnsi="Phetsarath OT" w:cs="Phetsarath OT" w:hint="cs"/>
          <w:spacing w:val="-4"/>
          <w:kern w:val="28"/>
          <w:cs/>
          <w:lang w:val="pt-BR" w:bidi="lo-LA"/>
        </w:rPr>
        <w:t>ນະໂຍບາຍ</w:t>
      </w:r>
      <w:r w:rsidR="00F9131E" w:rsidRPr="00892EFB">
        <w:rPr>
          <w:rFonts w:ascii="Phetsarath OT" w:eastAsia="Phetsarath OT" w:hAnsi="Phetsarath OT" w:cs="Phetsarath OT"/>
          <w:spacing w:val="-4"/>
          <w:kern w:val="28"/>
          <w:lang w:val="pt-BR"/>
        </w:rPr>
        <w:t xml:space="preserve">, </w:t>
      </w:r>
      <w:r w:rsidR="00F9131E" w:rsidRPr="00892EF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ກົດໝາຍ,</w:t>
      </w:r>
      <w:r w:rsidR="00F9131E" w:rsidRPr="00892EFB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F9131E" w:rsidRPr="00892EFB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ແຜນ</w:t>
      </w:r>
      <w:r w:rsidR="00F9131E" w:rsidRPr="00892EFB">
        <w:rPr>
          <w:rFonts w:ascii="Phetsarath OT" w:eastAsia="Phetsarath OT" w:hAnsi="Phetsarath OT" w:cs="Phetsarath OT" w:hint="cs"/>
          <w:spacing w:val="-4"/>
          <w:kern w:val="28"/>
          <w:cs/>
          <w:lang w:val="pt-BR" w:bidi="lo-LA"/>
        </w:rPr>
        <w:t xml:space="preserve">ຍຸດທະສາດ </w:t>
      </w:r>
      <w:r w:rsidR="006A794C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 ລະບຽບການ</w:t>
      </w:r>
      <w:r w:rsidR="00A35A92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="006A794C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ກ່ຽວກັບວຽກງານຊັບ​ສິນ​ທາງ​ປັນຍາ</w:t>
      </w:r>
      <w:r w:rsidR="006A794C" w:rsidRPr="00892EFB">
        <w:rPr>
          <w:rFonts w:ascii="Phetsarath OT" w:eastAsia="Phetsarath OT" w:hAnsi="Phetsarath OT" w:cs="Phetsarath OT"/>
          <w:kern w:val="28"/>
          <w:lang w:val="pt-BR"/>
        </w:rPr>
        <w:t>;</w:t>
      </w:r>
    </w:p>
    <w:p w14:paraId="6A8A2CFB" w14:textId="56B41559" w:rsidR="00F9131E" w:rsidRPr="00892EFB" w:rsidRDefault="00F9131E" w:rsidP="00C64943">
      <w:pPr>
        <w:numPr>
          <w:ilvl w:val="0"/>
          <w:numId w:val="123"/>
        </w:numPr>
        <w:tabs>
          <w:tab w:val="left" w:pos="1440"/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ເຜີຍແຜ່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ສຶກສາອົບຮົມ 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ນະໂຍບາຍ</w:t>
      </w:r>
      <w:r w:rsidRPr="00892EFB">
        <w:rPr>
          <w:rFonts w:ascii="Phetsarath OT" w:eastAsia="Phetsarath OT" w:hAnsi="Phetsarath OT" w:cs="Phetsarath OT"/>
          <w:kern w:val="28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ກົດໝາຍ,</w:t>
      </w:r>
      <w:r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ແຜນ</w:t>
      </w:r>
      <w:r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ຍຸດທະສາດ </w:t>
      </w:r>
      <w:r w:rsidR="006A794C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ແລະ ລະບຽບການ</w:t>
      </w:r>
      <w:r w:rsidR="00A35A92">
        <w:rPr>
          <w:rFonts w:ascii="Phetsarath OT" w:eastAsia="Phetsarath OT" w:hAnsi="Phetsarath OT" w:cs="Phetsarath OT" w:hint="cs"/>
          <w:kern w:val="28"/>
          <w:cs/>
          <w:lang w:val="pt-BR" w:bidi="lo-LA"/>
        </w:rPr>
        <w:t xml:space="preserve"> </w:t>
      </w:r>
      <w:r w:rsidR="006A794C" w:rsidRPr="00892EFB">
        <w:rPr>
          <w:rFonts w:ascii="Phetsarath OT" w:eastAsia="Phetsarath OT" w:hAnsi="Phetsarath OT" w:cs="Phetsarath OT" w:hint="cs"/>
          <w:kern w:val="28"/>
          <w:cs/>
          <w:lang w:val="pt-BR" w:bidi="lo-LA"/>
        </w:rPr>
        <w:t>ກ່ຽວກັບວຽກງານຊັບ​ສິນ​ທາງ​ປັນຍາ</w:t>
      </w:r>
      <w:r w:rsidR="006A794C" w:rsidRPr="00892EFB">
        <w:rPr>
          <w:rFonts w:ascii="Phetsarath OT" w:eastAsia="Phetsarath OT" w:hAnsi="Phetsarath OT" w:cs="Phetsarath OT"/>
          <w:kern w:val="28"/>
          <w:lang w:val="pt-BR"/>
        </w:rPr>
        <w:t>;</w:t>
      </w:r>
    </w:p>
    <w:p w14:paraId="479D6D56" w14:textId="2CA8D65A" w:rsidR="00D228A3" w:rsidRPr="00892EFB" w:rsidRDefault="00F9131E" w:rsidP="000A7FB9">
      <w:pPr>
        <w:numPr>
          <w:ilvl w:val="0"/>
          <w:numId w:val="123"/>
        </w:numPr>
        <w:tabs>
          <w:tab w:val="left" w:pos="1440"/>
          <w:tab w:val="left" w:pos="1560"/>
        </w:tabs>
        <w:ind w:left="426" w:firstLine="890"/>
        <w:jc w:val="thaiDistribute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ໃຫ້ການບໍລິການວຽກງານຊັບສິນທາງປັນຍາ</w:t>
      </w:r>
      <w:r w:rsidR="00BD6781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ຕາມການມອບໝາຍຂອງພະແນກ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ການຄ້າ ແຂວງ, ນະຄອນຫຼວງ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31E22051" w14:textId="68DC11A0" w:rsidR="00D228A3" w:rsidRPr="00892EFB" w:rsidRDefault="00D228A3" w:rsidP="00C64943">
      <w:pPr>
        <w:numPr>
          <w:ilvl w:val="0"/>
          <w:numId w:val="123"/>
        </w:numPr>
        <w:tabs>
          <w:tab w:val="left" w:pos="1440"/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ຕິດຕາມ</w:t>
      </w:r>
      <w:r w:rsidR="006A794C" w:rsidRPr="00892EFB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ປະເມີນຜົນຂອງການຈັດຕັ້ງປະຕິບັດວຽກງານຊັບສິນທາງປັນຍາ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230AC15F" w14:textId="25F45759" w:rsidR="00F9131E" w:rsidRPr="00892EFB" w:rsidRDefault="00F9131E" w:rsidP="00C64943">
      <w:pPr>
        <w:numPr>
          <w:ilvl w:val="0"/>
          <w:numId w:val="123"/>
        </w:numPr>
        <w:tabs>
          <w:tab w:val="left" w:pos="1440"/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lastRenderedPageBreak/>
        <w:t>ຮັບ</w:t>
      </w:r>
      <w:r w:rsidR="006A794C" w:rsidRPr="00892EFB">
        <w:rPr>
          <w:rFonts w:ascii="Phetsarath OT" w:eastAsia="Phetsarath OT" w:hAnsi="Phetsarath OT" w:cs="Phetsarath OT"/>
          <w:cs/>
        </w:rPr>
        <w:t>,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 ພິຈາລະນາ</w:t>
      </w:r>
      <w:r w:rsidR="006A794C" w:rsidRPr="00892EFB">
        <w:rPr>
          <w:rFonts w:ascii="Phetsarath OT" w:eastAsia="Phetsarath OT" w:hAnsi="Phetsarath OT" w:cs="Phetsarath OT"/>
          <w:sz w:val="20"/>
          <w:cs/>
          <w:lang w:bidi="lo-LA"/>
        </w:rPr>
        <w:t xml:space="preserve"> ແລະ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ແກ້ໄຂຄຳສະເໜີຂອງ ບຸກຄົນ</w:t>
      </w:r>
      <w:r w:rsidRPr="00892EFB">
        <w:rPr>
          <w:rFonts w:ascii="Phetsarath OT" w:eastAsia="Phetsarath OT" w:hAnsi="Phetsarath OT" w:cs="Phetsarath OT" w:hint="cs"/>
          <w:cs/>
        </w:rPr>
        <w:t xml:space="preserve">, </w:t>
      </w: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 xml:space="preserve">ນິຕິບຸກຄົນ ຫຼື ການຈັດຕັ້ງ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ກ່ຽວກັບ</w:t>
      </w:r>
      <w:r w:rsidR="006A794C" w:rsidRPr="00892EFB">
        <w:rPr>
          <w:rFonts w:ascii="Phetsarath OT" w:eastAsia="Phetsarath OT" w:hAnsi="Phetsarath OT" w:cs="Phetsarath OT" w:hint="cs"/>
          <w:cs/>
          <w:lang w:val="pt-BR" w:bidi="lo-LA"/>
        </w:rPr>
        <w:t>ວຽກ</w:t>
      </w:r>
      <w:r w:rsidR="006A794C" w:rsidRPr="00892EFB">
        <w:rPr>
          <w:rFonts w:ascii="Phetsarath OT" w:eastAsia="Phetsarath OT" w:hAnsi="Phetsarath OT" w:cs="Phetsarath OT"/>
          <w:cs/>
          <w:lang w:val="pt-BR" w:bidi="lo-LA"/>
        </w:rPr>
        <w:t>ງ</w:t>
      </w:r>
      <w:r w:rsidR="006A794C"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ານ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ຊັບສິນທາງປັນຍາ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41DADFE0" w14:textId="77777777" w:rsidR="00F9131E" w:rsidRPr="00892EFB" w:rsidRDefault="00F9131E" w:rsidP="00C64943">
      <w:pPr>
        <w:numPr>
          <w:ilvl w:val="0"/>
          <w:numId w:val="123"/>
        </w:numPr>
        <w:tabs>
          <w:tab w:val="left" w:pos="1440"/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/>
          <w:cs/>
          <w:lang w:val="pt-BR" w:bidi="lo-LA"/>
        </w:rPr>
        <w:t>ສະເໜີ ສ້າງ</w:t>
      </w:r>
      <w:r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ບຳລຸງ</w:t>
      </w:r>
      <w:r w:rsidRPr="00892EFB">
        <w:rPr>
          <w:rFonts w:ascii="Phetsarath OT" w:eastAsia="Phetsarath OT" w:hAnsi="Phetsarath OT" w:cs="Phetsarath OT" w:hint="cs"/>
          <w:cs/>
          <w:lang w:val="pt-BR"/>
        </w:rPr>
        <w:t>,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ຍົກລະດັບ</w:t>
      </w:r>
      <w:r w:rsidRPr="00892EFB">
        <w:rPr>
          <w:rFonts w:ascii="Phetsarath OT" w:eastAsia="Phetsarath OT" w:hAnsi="Phetsarath OT" w:cs="Phetsarath OT" w:hint="cs"/>
          <w:cs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ຄຸ້ມຄອງ ແລະ ນຳໃຊ້ ບຸກຄະລາກອນ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ໃນ​ຂົງ​ເຂດ​ວຽກງານ​ຊັບສິນ​ທາງ​ປັນຍາ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0911914A" w14:textId="4F01424A" w:rsidR="00F9131E" w:rsidRPr="00892EFB" w:rsidRDefault="00F9131E" w:rsidP="00C64943">
      <w:pPr>
        <w:numPr>
          <w:ilvl w:val="0"/>
          <w:numId w:val="123"/>
        </w:numPr>
        <w:tabs>
          <w:tab w:val="left" w:pos="1440"/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ປະສານສົມທົບກັບ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 xml:space="preserve"> ຫ້ອງການອື່ນ</w:t>
      </w:r>
      <w:r w:rsidRPr="00892EFB">
        <w:rPr>
          <w:rFonts w:ascii="Phetsarath OT" w:eastAsia="Phetsarath OT" w:hAnsi="Phetsarath OT" w:cs="Phetsarath OT"/>
          <w:cs/>
        </w:rPr>
        <w:t xml:space="preserve">, </w:t>
      </w:r>
      <w:r w:rsidRPr="00892EFB">
        <w:rPr>
          <w:rFonts w:ascii="Phetsarath OT" w:eastAsia="Phetsarath OT" w:hAnsi="Phetsarath OT" w:cs="Phetsarath OT"/>
          <w:sz w:val="20"/>
          <w:cs/>
          <w:lang w:bidi="lo-LA"/>
        </w:rPr>
        <w:t>ອົງການ ແລະ ອົງການປົກຄອງ</w:t>
      </w:r>
      <w:r w:rsidR="006A794C" w:rsidRPr="00892EFB">
        <w:rPr>
          <w:rFonts w:ascii="Phetsarath OT" w:eastAsia="Phetsarath OT" w:hAnsi="Phetsarath OT" w:cs="Phetsarath OT"/>
          <w:sz w:val="20"/>
          <w:cs/>
          <w:lang w:bidi="lo-LA"/>
        </w:rPr>
        <w:t>ບ້ານ</w:t>
      </w:r>
      <w:r w:rsidR="00EB6FA2" w:rsidRPr="00892EFB">
        <w:rPr>
          <w:rFonts w:ascii="Phetsarath OT" w:eastAsia="Phetsarath OT" w:hAnsi="Phetsarath OT" w:cs="Phetsarath OT"/>
          <w:cs/>
        </w:rPr>
        <w:t xml:space="preserve"> </w:t>
      </w:r>
      <w:r w:rsidR="00EB6FA2"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ໃນການຄຸ້ມຄອງ</w:t>
      </w:r>
      <w:r w:rsidR="00EB6FA2" w:rsidRPr="00892EFB">
        <w:rPr>
          <w:rFonts w:ascii="Phetsarath OT" w:eastAsia="Phetsarath OT" w:hAnsi="Phetsarath OT" w:cs="Phetsarath OT" w:hint="cs"/>
          <w:cs/>
        </w:rPr>
        <w:t xml:space="preserve">, </w:t>
      </w:r>
      <w:r w:rsidR="00EB6FA2" w:rsidRPr="00892EFB">
        <w:rPr>
          <w:rFonts w:ascii="Phetsarath OT" w:eastAsia="Phetsarath OT" w:hAnsi="Phetsarath OT" w:cs="Phetsarath OT" w:hint="cs"/>
          <w:sz w:val="20"/>
          <w:cs/>
          <w:lang w:bidi="lo-LA"/>
        </w:rPr>
        <w:t>ຕິດຕາມ ແລະ ສົ່ງເສີມ</w:t>
      </w:r>
      <w:r w:rsidR="00EB6FA2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ວຽກງານຊັບສິນທາງປັນຍາ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1ABE2796" w14:textId="318B0AA3" w:rsidR="00F9131E" w:rsidRPr="00892EFB" w:rsidRDefault="00F9131E" w:rsidP="00C64943">
      <w:pPr>
        <w:numPr>
          <w:ilvl w:val="0"/>
          <w:numId w:val="123"/>
        </w:numPr>
        <w:tabs>
          <w:tab w:val="left" w:pos="1440"/>
          <w:tab w:val="left" w:pos="1560"/>
        </w:tabs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ສະຫຼຸບ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ແລະ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ລາຍ​ງານ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ການຈັດຕັ້ງປະຕິບັດວຽກງານຊັບສິນທາງປັນຍາ ຕໍ່ພະແນກ</w:t>
      </w:r>
      <w:r w:rsidR="00EB640C" w:rsidRPr="00892EFB">
        <w:rPr>
          <w:rFonts w:ascii="Phetsarath OT" w:eastAsia="Phetsarath OT" w:hAnsi="Phetsarath OT" w:cs="Phetsarath OT" w:hint="cs"/>
          <w:cs/>
          <w:lang w:val="pt-BR" w:bidi="lo-LA"/>
        </w:rPr>
        <w:t>ອຸດສາຫະກຳ ແລະ ການຄ້າ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ແລະ ອົງການປົກຄອງຂັ້ນເມືອງ ຢ່າງເປັນປົກກະຕິ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23389017" w14:textId="0E5F6BFD" w:rsidR="001F455C" w:rsidRPr="00892EFB" w:rsidRDefault="00F9131E" w:rsidP="00C64943">
      <w:pPr>
        <w:numPr>
          <w:ilvl w:val="0"/>
          <w:numId w:val="123"/>
        </w:numPr>
        <w:tabs>
          <w:tab w:val="left" w:pos="1560"/>
          <w:tab w:val="left" w:pos="1701"/>
        </w:tabs>
        <w:ind w:left="426" w:firstLine="89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ນຳໃຊ້ສິດ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ປະຕິບັດໜ້າທີ່ອື່ນ ຕາມທີ່ໄດ້ກຳນົດໄວ້ໃນກົດໝາຍ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.</w:t>
      </w:r>
    </w:p>
    <w:p w14:paraId="739D7C30" w14:textId="77777777" w:rsidR="00B559FF" w:rsidRPr="00892EFB" w:rsidRDefault="00B559FF">
      <w:pPr>
        <w:ind w:left="1843"/>
        <w:jc w:val="both"/>
        <w:rPr>
          <w:rFonts w:ascii="Phetsarath OT" w:eastAsia="Phetsarath OT" w:hAnsi="Phetsarath OT" w:cs="Phetsarath OT"/>
          <w:lang w:val="pt-BR"/>
        </w:rPr>
      </w:pPr>
    </w:p>
    <w:p w14:paraId="7BB229DB" w14:textId="435FE274" w:rsidR="00B559FF" w:rsidRPr="00892EFB" w:rsidRDefault="00B559FF" w:rsidP="009027CF">
      <w:pPr>
        <w:ind w:left="1701" w:hanging="1701"/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1416B1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1</w:t>
      </w:r>
      <w:r w:rsidR="003D279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3</w:t>
      </w:r>
      <w:r w:rsidR="00812F03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3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B46CE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(ປັບປຸງ)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ສິດ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ໜ້າທີ່</w:t>
      </w:r>
      <w:r w:rsidR="00B46CE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ຂອງຂະແໜງການ</w:t>
      </w:r>
      <w:r w:rsidR="00F8319E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ອື່ນ</w:t>
      </w:r>
      <w:r w:rsidR="00B46CE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ອົງການ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B46CE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ແລະ ອົງການ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ປົກຄອງທ້ອງຖິ່ນທີ່ກ່ຽວຂ້ອງ</w:t>
      </w:r>
    </w:p>
    <w:p w14:paraId="2BFCD5D9" w14:textId="70B5964A" w:rsidR="001251D7" w:rsidRPr="00892EFB" w:rsidRDefault="00B559FF" w:rsidP="009027CF">
      <w:pPr>
        <w:ind w:left="426" w:firstLine="764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ຂະແ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ໜ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ງການອື່ນ</w:t>
      </w:r>
      <w:r w:rsidR="00B46CE9" w:rsidRPr="00892EFB">
        <w:rPr>
          <w:rFonts w:ascii="Phetsarath OT" w:eastAsia="Phetsarath OT" w:hAnsi="Phetsarath OT" w:cs="Phetsarath OT" w:hint="cs"/>
          <w:cs/>
          <w:lang w:val="pt-PT" w:bidi="lo-LA"/>
        </w:rPr>
        <w:t>,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B46CE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ອົງການ ແລະ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ອົງການປົກຄອງທ້ອງຖິ່ນທີ່ກ່ຽວຂ້ອງ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</w:t>
      </w:r>
      <w:r w:rsidR="00B46CE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ໜ້າທີ່</w:t>
      </w:r>
      <w:r w:rsidR="00B46CE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ປະສານສົມທົບ</w:t>
      </w:r>
      <w:r w:rsidR="00450077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ໃຫ້ການຮ່ວມມື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8319E" w:rsidRPr="00892EFB">
        <w:rPr>
          <w:rFonts w:ascii="Phetsarath OT" w:eastAsia="Phetsarath OT" w:hAnsi="Phetsarath OT" w:cs="Phetsarath OT" w:hint="cs"/>
          <w:cs/>
          <w:lang w:val="pt-PT" w:bidi="lo-LA"/>
        </w:rPr>
        <w:t>ກັບ</w:t>
      </w:r>
      <w:r w:rsidR="00B46CE9" w:rsidRPr="00892EFB">
        <w:rPr>
          <w:rFonts w:ascii="Phetsarath OT" w:eastAsia="Phetsarath OT" w:hAnsi="Phetsarath OT" w:cs="Phetsarath OT" w:hint="cs"/>
          <w:cs/>
          <w:lang w:val="pt-PT" w:bidi="lo-LA"/>
        </w:rPr>
        <w:t>ຂະແໜງການ</w:t>
      </w:r>
      <w:r w:rsidR="00EB640C" w:rsidRPr="00892EFB">
        <w:rPr>
          <w:rFonts w:ascii="Phetsarath OT" w:eastAsia="Phetsarath OT" w:hAnsi="Phetsarath OT" w:cs="Phetsarath OT" w:hint="cs"/>
          <w:cs/>
          <w:lang w:val="pt-PT" w:bidi="lo-LA"/>
        </w:rPr>
        <w:t>ອຸດສາຫະກຳ ແລະ ການຄ້າ</w:t>
      </w:r>
      <w:r w:rsidR="00B46CE9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ໃນການຄຸ້ມຄອງ</w:t>
      </w:r>
      <w:r w:rsidR="00F8319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ພັດທະນາ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ວຽກງານຊັບສິນທາງປັນຍາ</w:t>
      </w:r>
      <w:r w:rsidR="00AF632E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ຕາມພາລະບົດບາດ</w:t>
      </w:r>
      <w:r w:rsidR="00F8319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ແລະ ຄວາມຮັບຜິດຊອບ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ຂອງຕົນ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. </w:t>
      </w:r>
    </w:p>
    <w:p w14:paraId="208BE220" w14:textId="31F925D5" w:rsidR="00C64278" w:rsidRPr="00892EFB" w:rsidRDefault="00C64278" w:rsidP="00450077">
      <w:pPr>
        <w:jc w:val="both"/>
        <w:rPr>
          <w:rFonts w:ascii="Phetsarath OT" w:eastAsia="Phetsarath OT" w:hAnsi="Phetsarath OT" w:cs="Phetsarath OT"/>
          <w:bCs/>
          <w:lang w:val="pt-PT" w:bidi="lo-LA"/>
        </w:rPr>
      </w:pPr>
    </w:p>
    <w:p w14:paraId="2679AB5C" w14:textId="77777777" w:rsidR="0038076C" w:rsidRPr="00DE3317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DE331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ໝວດທີ</w:t>
      </w:r>
      <w:r w:rsidRPr="00DE3317">
        <w:rPr>
          <w:rFonts w:ascii="Phetsarath OT" w:eastAsia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Pr="00DE3317">
        <w:rPr>
          <w:rFonts w:ascii="Phetsarath OT" w:eastAsia="Phetsarath OT" w:hAnsi="Phetsarath OT" w:cs="Phetsarath OT"/>
          <w:b/>
          <w:sz w:val="26"/>
          <w:szCs w:val="26"/>
          <w:lang w:val="pt-PT"/>
        </w:rPr>
        <w:t>2</w:t>
      </w:r>
    </w:p>
    <w:p w14:paraId="24AF9DC6" w14:textId="513CB51E" w:rsidR="0038076C" w:rsidRPr="00DE3317" w:rsidRDefault="0038076C">
      <w:pPr>
        <w:jc w:val="center"/>
        <w:rPr>
          <w:rFonts w:ascii="Phetsarath OT" w:eastAsia="Phetsarath OT" w:hAnsi="Phetsarath OT" w:cs="Phetsarath OT"/>
          <w:b/>
          <w:sz w:val="26"/>
          <w:szCs w:val="26"/>
          <w:lang w:val="pt-PT"/>
        </w:rPr>
      </w:pPr>
      <w:r w:rsidRPr="00DE331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ການ​ກວດ​ກາ</w:t>
      </w:r>
      <w:r w:rsidR="00F51FB9" w:rsidRPr="00DE3317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PT" w:bidi="lo-LA"/>
        </w:rPr>
        <w:t>ວຽກງານ​ຊັບ​ສິນ​ທາງ​ປັນຍາ</w:t>
      </w:r>
    </w:p>
    <w:p w14:paraId="004474FF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/>
          <w:lang w:val="pt-PT"/>
        </w:rPr>
      </w:pPr>
    </w:p>
    <w:p w14:paraId="5D4919BA" w14:textId="27665B6E" w:rsidR="0038076C" w:rsidRPr="00892EFB" w:rsidRDefault="0038076C" w:rsidP="009E5B7F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45007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1</w:t>
      </w:r>
      <w:r w:rsidR="003D279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3</w:t>
      </w:r>
      <w:r w:rsidR="00420C3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4</w:t>
      </w:r>
      <w:r w:rsidR="00477B7F" w:rsidRPr="00892EFB">
        <w:rPr>
          <w:rFonts w:ascii="Phetsarath OT" w:eastAsia="Phetsarath OT" w:hAnsi="Phetsarath OT" w:cs="Phetsarath OT"/>
          <w:b/>
          <w:lang w:val="pt-PT"/>
        </w:rPr>
        <w:t xml:space="preserve"> (</w:t>
      </w:r>
      <w:r w:rsidR="00477B7F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ປັບ​ປຸງ</w:t>
      </w:r>
      <w:r w:rsidR="009E5B7F" w:rsidRPr="00892EFB">
        <w:rPr>
          <w:rFonts w:ascii="Phetsarath OT" w:eastAsia="Phetsarath OT" w:hAnsi="Phetsarath OT" w:cs="Phetsarath OT"/>
          <w:b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ອົງ​ການ​ກວດ​ກາວຽກງານ​ຊັບ​ສິນ​ທາງ​ປັນຍາ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</w:p>
    <w:p w14:paraId="586CCC29" w14:textId="57BDC3BA" w:rsidR="0038076C" w:rsidRPr="00892EFB" w:rsidRDefault="0038076C" w:rsidP="009E5B7F">
      <w:pPr>
        <w:ind w:left="426" w:firstLine="82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ອົງການກວດ​ກາວຽກງານຊັບສິນທາງປັນຍາ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ປະກອບດ້ວຍ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60E13615" w14:textId="4E5E1707" w:rsidR="0038076C" w:rsidRPr="00892EFB" w:rsidRDefault="0038076C" w:rsidP="00C64943">
      <w:pPr>
        <w:numPr>
          <w:ilvl w:val="0"/>
          <w:numId w:val="79"/>
        </w:numPr>
        <w:tabs>
          <w:tab w:val="left" w:pos="1440"/>
          <w:tab w:val="left" w:pos="1638"/>
        </w:tabs>
        <w:ind w:left="426" w:firstLine="96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ອົງ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ການກວດ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ກາພາຍ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ຊຶ່ງ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="009F26D2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ອົງ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ການດຽວກັນກັບອົງການຄຸ້ມຄອງ</w:t>
      </w:r>
      <w:r w:rsidR="00F8319E" w:rsidRPr="00892EFB">
        <w:rPr>
          <w:rFonts w:ascii="Phetsarath OT" w:eastAsia="Phetsarath OT" w:hAnsi="Phetsarath OT" w:cs="Phetsarath OT" w:hint="cs"/>
          <w:cs/>
          <w:lang w:bidi="lo-LA"/>
        </w:rPr>
        <w:t>ວຽກງານຊັບສິນທາງປັນຍາ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ໄດ້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ກຳນົດ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ໄວ້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3D2792" w:rsidRPr="00892EFB">
        <w:rPr>
          <w:rFonts w:ascii="Phetsarath OT" w:eastAsia="Phetsarath OT" w:hAnsi="Phetsarath OT" w:cs="Phetsarath OT"/>
          <w:cs/>
          <w:lang w:val="pt-PT"/>
        </w:rPr>
        <w:t>1</w:t>
      </w:r>
      <w:r w:rsidR="00494713" w:rsidRPr="00892EFB">
        <w:rPr>
          <w:rFonts w:ascii="Phetsarath OT" w:eastAsia="Phetsarath OT" w:hAnsi="Phetsarath OT" w:cs="Phetsarath OT"/>
          <w:cs/>
          <w:lang w:val="pt-PT"/>
        </w:rPr>
        <w:t>29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ຂອງ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ກົດໝາຍສະບັບ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ນີ້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3AE4A0C4" w14:textId="1B034E7A" w:rsidR="0038076C" w:rsidRPr="00892EFB" w:rsidRDefault="0038076C" w:rsidP="00C64943">
      <w:pPr>
        <w:numPr>
          <w:ilvl w:val="0"/>
          <w:numId w:val="79"/>
        </w:numPr>
        <w:tabs>
          <w:tab w:val="left" w:pos="1440"/>
          <w:tab w:val="left" w:pos="1638"/>
        </w:tabs>
        <w:ind w:left="426" w:firstLine="96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ອົງ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ການກວດ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ກາພາຍ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ນອກ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ຊຶ່ງ</w:t>
      </w:r>
      <w:r w:rsidRPr="00892EFB">
        <w:rPr>
          <w:rFonts w:ascii="Phetsarath OT" w:eastAsia="Phetsarath OT" w:hAnsi="Phetsarath OT" w:cs="Phetsarath OT"/>
          <w:lang w:val="pt-PT"/>
        </w:rPr>
        <w:t>​</w:t>
      </w:r>
      <w:r w:rsidR="001F455C" w:rsidRPr="00892EFB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="00BE239B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ສະພາແຫ່ງຊາດ</w:t>
      </w:r>
      <w:r w:rsidR="00BE239B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BE239B" w:rsidRPr="00892EFB">
        <w:rPr>
          <w:rFonts w:ascii="Phetsarath OT" w:eastAsia="Phetsarath OT" w:hAnsi="Phetsarath OT" w:cs="Phetsarath OT" w:hint="cs"/>
          <w:cs/>
          <w:lang w:bidi="lo-LA"/>
        </w:rPr>
        <w:t>ສະ​ພາ</w:t>
      </w:r>
      <w:r w:rsidR="00E75295" w:rsidRPr="00892EFB">
        <w:rPr>
          <w:rFonts w:ascii="Phetsarath OT" w:eastAsia="Phetsarath OT" w:hAnsi="Phetsarath OT" w:cs="Phetsarath OT"/>
          <w:cs/>
          <w:lang w:bidi="lo-LA"/>
        </w:rPr>
        <w:t>​</w:t>
      </w:r>
      <w:r w:rsidR="00E75295" w:rsidRPr="00892EFB">
        <w:rPr>
          <w:rFonts w:ascii="Phetsarath OT" w:eastAsia="Phetsarath OT" w:hAnsi="Phetsarath OT" w:cs="Phetsarath OT" w:hint="cs"/>
          <w:cs/>
          <w:lang w:bidi="lo-LA"/>
        </w:rPr>
        <w:t>ປະ</w:t>
      </w:r>
      <w:r w:rsidR="00BE239B" w:rsidRPr="00892EFB">
        <w:rPr>
          <w:rFonts w:ascii="Phetsarath OT" w:eastAsia="Phetsarath OT" w:hAnsi="Phetsarath OT" w:cs="Phetsarath OT" w:hint="cs"/>
          <w:cs/>
          <w:lang w:bidi="lo-LA"/>
        </w:rPr>
        <w:t>ຊາ</w:t>
      </w:r>
      <w:r w:rsidR="00E75295" w:rsidRPr="00892EFB">
        <w:rPr>
          <w:rFonts w:ascii="Phetsarath OT" w:eastAsia="Phetsarath OT" w:hAnsi="Phetsarath OT" w:cs="Phetsarath OT"/>
          <w:cs/>
          <w:lang w:bidi="lo-LA"/>
        </w:rPr>
        <w:t>​</w:t>
      </w:r>
      <w:r w:rsidR="00E75295" w:rsidRPr="00892EFB">
        <w:rPr>
          <w:rFonts w:ascii="Phetsarath OT" w:eastAsia="Phetsarath OT" w:hAnsi="Phetsarath OT" w:cs="Phetsarath OT" w:hint="cs"/>
          <w:cs/>
          <w:lang w:bidi="lo-LA"/>
        </w:rPr>
        <w:t>ຊົນ​</w:t>
      </w:r>
      <w:r w:rsidR="00BE239B" w:rsidRPr="00892EFB">
        <w:rPr>
          <w:rFonts w:ascii="Phetsarath OT" w:eastAsia="Phetsarath OT" w:hAnsi="Phetsarath OT" w:cs="Phetsarath OT" w:hint="cs"/>
          <w:cs/>
          <w:lang w:bidi="lo-LA"/>
        </w:rPr>
        <w:t>ຂັ້ນ</w:t>
      </w:r>
      <w:r w:rsidR="00E75295" w:rsidRPr="00892EFB">
        <w:rPr>
          <w:rFonts w:ascii="Phetsarath OT" w:eastAsia="Phetsarath OT" w:hAnsi="Phetsarath OT" w:cs="Phetsarath OT" w:hint="cs"/>
          <w:cs/>
          <w:lang w:bidi="lo-LA"/>
        </w:rPr>
        <w:t>ແຂວງ</w:t>
      </w:r>
      <w:r w:rsidR="00BE239B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9404CF" w:rsidRPr="00892EFB">
        <w:rPr>
          <w:rFonts w:ascii="Phetsarath OT" w:eastAsia="Phetsarath OT" w:hAnsi="Phetsarath OT" w:cs="Phetsarath OT" w:hint="cs"/>
          <w:cs/>
          <w:lang w:bidi="lo-LA"/>
        </w:rPr>
        <w:t>ອົງ​ການ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ກວດ​ກາ​ລັ</w:t>
      </w:r>
      <w:r w:rsidR="00F8319E" w:rsidRPr="00892EFB">
        <w:rPr>
          <w:rFonts w:ascii="Phetsarath OT" w:eastAsia="Phetsarath OT" w:hAnsi="Phetsarath OT" w:cs="Phetsarath OT" w:hint="cs"/>
          <w:cs/>
          <w:lang w:bidi="lo-LA"/>
        </w:rPr>
        <w:t>ດແຕ່ລະຂັ້ນ</w:t>
      </w:r>
      <w:r w:rsidR="00CE68FE" w:rsidRPr="00892EFB">
        <w:rPr>
          <w:rFonts w:ascii="Phetsarath OT" w:eastAsia="Phetsarath OT" w:hAnsi="Phetsarath OT" w:cs="Phetsarath OT"/>
          <w:lang w:val="pt-PT" w:bidi="lo-LA"/>
        </w:rPr>
        <w:t>,</w:t>
      </w:r>
      <w:r w:rsidR="00CE68FE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F8319E" w:rsidRPr="00892EFB">
        <w:rPr>
          <w:rFonts w:ascii="Phetsarath OT" w:eastAsia="Phetsarath OT" w:hAnsi="Phetsarath OT" w:cs="Phetsarath OT" w:hint="cs"/>
          <w:cs/>
          <w:lang w:bidi="lo-LA"/>
        </w:rPr>
        <w:t>ອົງ​ການກວດ​ສອບ​ແຫ່ງ​ລັດ</w:t>
      </w:r>
      <w:r w:rsidR="00F8319E" w:rsidRPr="00892EFB">
        <w:rPr>
          <w:rFonts w:ascii="Phetsarath OT" w:eastAsia="Phetsarath OT" w:hAnsi="Phetsarath OT" w:cs="Phetsarath OT"/>
          <w:lang w:val="pt-PT"/>
        </w:rPr>
        <w:t>,</w:t>
      </w:r>
      <w:r w:rsidR="00494713" w:rsidRPr="00892EFB">
        <w:rPr>
          <w:rFonts w:ascii="Phetsarath OT" w:eastAsia="Phetsarath OT" w:hAnsi="Phetsarath OT" w:cs="Phetsarath OT"/>
          <w:cs/>
          <w:lang w:val="pt-PT"/>
        </w:rPr>
        <w:t xml:space="preserve"> </w:t>
      </w:r>
      <w:r w:rsidR="00CE68FE" w:rsidRPr="00892EFB">
        <w:rPr>
          <w:rFonts w:ascii="Phetsarath OT" w:eastAsia="Phetsarath OT" w:hAnsi="Phetsarath OT" w:cs="Phetsarath OT" w:hint="cs"/>
          <w:cs/>
          <w:lang w:bidi="lo-LA"/>
        </w:rPr>
        <w:t>ແນວລາວສ້າງຊາດ</w:t>
      </w:r>
      <w:r w:rsidR="00CE68FE" w:rsidRPr="00892EFB">
        <w:rPr>
          <w:rFonts w:ascii="Phetsarath OT" w:eastAsia="Phetsarath OT" w:hAnsi="Phetsarath OT" w:cs="Phetsarath OT"/>
          <w:lang w:val="pt-PT" w:bidi="lo-LA"/>
        </w:rPr>
        <w:t xml:space="preserve">, </w:t>
      </w:r>
      <w:r w:rsidR="00F8319E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ສະຫະພັນນັກຮົບເກົ່າລາວ, </w:t>
      </w:r>
      <w:r w:rsidR="00CE68FE" w:rsidRPr="00892EFB">
        <w:rPr>
          <w:rFonts w:ascii="Phetsarath OT" w:eastAsia="Phetsarath OT" w:hAnsi="Phetsarath OT" w:cs="Phetsarath OT" w:hint="cs"/>
          <w:cs/>
          <w:lang w:bidi="lo-LA"/>
        </w:rPr>
        <w:t>ອົງການ</w:t>
      </w:r>
      <w:r w:rsidR="00F8319E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455C" w:rsidRPr="00892EFB">
        <w:rPr>
          <w:rFonts w:ascii="Phetsarath OT" w:eastAsia="Phetsarath OT" w:hAnsi="Phetsarath OT" w:cs="Phetsarath OT" w:hint="cs"/>
          <w:cs/>
          <w:lang w:bidi="lo-LA"/>
        </w:rPr>
        <w:t>ຈັດຕັ້ງ</w:t>
      </w:r>
      <w:r w:rsidR="00CE68FE" w:rsidRPr="00892EFB">
        <w:rPr>
          <w:rFonts w:ascii="Phetsarath OT" w:eastAsia="Phetsarath OT" w:hAnsi="Phetsarath OT" w:cs="Phetsarath OT" w:hint="cs"/>
          <w:cs/>
          <w:lang w:bidi="lo-LA"/>
        </w:rPr>
        <w:t>ມະຫາຊົນ</w:t>
      </w:r>
      <w:r w:rsidR="001F455C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1F455C" w:rsidRPr="00892EFB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E68FE"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="00CE68FE" w:rsidRPr="00892EFB">
        <w:rPr>
          <w:rFonts w:ascii="Phetsarath OT" w:eastAsia="Phetsarath OT" w:hAnsi="Phetsarath OT" w:cs="Phetsarath OT" w:hint="cs"/>
          <w:cs/>
          <w:lang w:bidi="lo-LA"/>
        </w:rPr>
        <w:t>ສື່ມວນຊົນ</w:t>
      </w:r>
      <w:r w:rsidR="009404CF" w:rsidRPr="00892EFB">
        <w:rPr>
          <w:rFonts w:ascii="Phetsarath OT" w:eastAsia="Phetsarath OT" w:hAnsi="Phetsarath OT" w:cs="Phetsarath OT"/>
          <w:cs/>
          <w:lang w:bidi="lo-LA"/>
        </w:rPr>
        <w:t>.</w:t>
      </w:r>
    </w:p>
    <w:p w14:paraId="61796E9E" w14:textId="77777777" w:rsidR="00115CB3" w:rsidRPr="00892EFB" w:rsidRDefault="00115CB3">
      <w:pPr>
        <w:tabs>
          <w:tab w:val="left" w:pos="1080"/>
        </w:tabs>
        <w:ind w:firstLine="1080"/>
        <w:jc w:val="both"/>
        <w:rPr>
          <w:rFonts w:ascii="Phetsarath OT" w:eastAsia="Phetsarath OT" w:hAnsi="Phetsarath OT" w:cs="Phetsarath OT"/>
          <w:lang w:val="pt-PT" w:bidi="lo-LA"/>
        </w:rPr>
      </w:pPr>
    </w:p>
    <w:p w14:paraId="646242CB" w14:textId="2A00E0B0" w:rsidR="0020521F" w:rsidRPr="00892EFB" w:rsidRDefault="0038076C" w:rsidP="002A3E36">
      <w:pPr>
        <w:rPr>
          <w:rFonts w:ascii="Phetsarath OT" w:eastAsia="Phetsarath OT" w:hAnsi="Phetsarath OT" w:cs="Phetsarath OT"/>
          <w:b/>
          <w:bCs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45007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1</w:t>
      </w:r>
      <w:r w:rsidR="003D279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3</w:t>
      </w:r>
      <w:r w:rsidR="000A2021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5</w:t>
      </w:r>
      <w:r w:rsidR="00477B7F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742FD" w:rsidRPr="00892EFB">
        <w:rPr>
          <w:rFonts w:ascii="Phetsarath OT" w:eastAsia="Phetsarath OT" w:hAnsi="Phetsarath OT" w:cs="Phetsarath OT"/>
          <w:b/>
          <w:bCs/>
          <w:cs/>
          <w:lang w:val="pt-PT"/>
        </w:rPr>
        <w:t>(</w:t>
      </w:r>
      <w:r w:rsidR="00B742FD" w:rsidRPr="00892EFB">
        <w:rPr>
          <w:rFonts w:ascii="Phetsarath OT" w:eastAsia="Phetsarath OT" w:hAnsi="Phetsarath OT" w:cs="Phetsarath OT"/>
          <w:bCs/>
          <w:cs/>
          <w:lang w:val="pt-PT" w:bidi="lo-LA"/>
        </w:rPr>
        <w:t>ໃໝ່</w:t>
      </w:r>
      <w:r w:rsidR="00B742FD" w:rsidRPr="00892EFB">
        <w:rPr>
          <w:rFonts w:ascii="Phetsarath OT" w:eastAsia="Phetsarath OT" w:hAnsi="Phetsarath OT" w:cs="Phetsarath OT"/>
          <w:b/>
          <w:bCs/>
          <w:cs/>
          <w:lang w:val="pt-PT"/>
        </w:rPr>
        <w:t>)</w:t>
      </w:r>
      <w:r w:rsidR="00B742FD" w:rsidRPr="00892EFB">
        <w:rPr>
          <w:rFonts w:ascii="Phetsarath OT" w:eastAsia="Phetsarath OT" w:hAnsi="Phetsarath OT" w:cs="Phetsarath OT"/>
          <w:b/>
          <w:cs/>
          <w:lang w:val="pt-PT"/>
        </w:rPr>
        <w:t xml:space="preserve"> </w:t>
      </w:r>
      <w:r w:rsidR="004E2293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ເນື້ອໃນການກວດກາ</w:t>
      </w:r>
    </w:p>
    <w:p w14:paraId="67D2CA7D" w14:textId="4CB5511D" w:rsidR="00B742FD" w:rsidRPr="00892EFB" w:rsidRDefault="00B742FD" w:rsidP="002A3E36">
      <w:pPr>
        <w:ind w:left="360" w:firstLine="830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/>
          <w:cs/>
          <w:lang w:val="pt-BR" w:bidi="lo-LA"/>
        </w:rPr>
        <w:t>ການກວດກາວຽກງານຊັບສິນທາງປັນຍາ ມີເນື້ອໃນ ດັ່ງນີ້</w:t>
      </w:r>
      <w:r w:rsidRPr="00892EFB">
        <w:rPr>
          <w:rFonts w:ascii="Phetsarath OT" w:eastAsia="Phetsarath OT" w:hAnsi="Phetsarath OT" w:cs="Phetsarath OT"/>
          <w:cs/>
          <w:lang w:val="pt-BR"/>
        </w:rPr>
        <w:t>:</w:t>
      </w:r>
    </w:p>
    <w:p w14:paraId="1CAF1A2B" w14:textId="00C18476" w:rsidR="00B742FD" w:rsidRPr="00892EFB" w:rsidRDefault="00B742FD" w:rsidP="00C64943">
      <w:pPr>
        <w:pStyle w:val="ListParagraph"/>
        <w:numPr>
          <w:ilvl w:val="0"/>
          <w:numId w:val="131"/>
        </w:numPr>
        <w:tabs>
          <w:tab w:val="left" w:pos="1418"/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/>
          <w:cs/>
          <w:lang w:val="pt-BR" w:bidi="lo-LA"/>
        </w:rPr>
        <w:t>ການຈັດຕັ້ງປະຕິບັດ ນະໂຍບາຍ</w:t>
      </w:r>
      <w:r w:rsidRPr="00892EFB">
        <w:rPr>
          <w:rFonts w:ascii="Phetsarath OT" w:eastAsia="Phetsarath OT" w:hAnsi="Phetsarath OT" w:cs="Phetsarath OT"/>
          <w:cs/>
          <w:lang w:val="pt-BR"/>
        </w:rPr>
        <w:t xml:space="preserve">, </w:t>
      </w:r>
      <w:r w:rsidR="00494713" w:rsidRPr="00892EFB">
        <w:rPr>
          <w:rFonts w:ascii="Phetsarath OT" w:eastAsia="Phetsarath OT" w:hAnsi="Phetsarath OT" w:cs="Phetsarath OT"/>
          <w:cs/>
          <w:lang w:val="pt-BR" w:bidi="lo-LA"/>
        </w:rPr>
        <w:t>ກົດໝາຍ</w:t>
      </w:r>
      <w:r w:rsidR="00494713" w:rsidRPr="00892EFB">
        <w:rPr>
          <w:rFonts w:ascii="Phetsarath OT" w:eastAsia="Phetsarath OT" w:hAnsi="Phetsarath OT" w:cs="Phetsarath OT"/>
          <w:cs/>
          <w:lang w:val="pt-BR"/>
        </w:rPr>
        <w:t xml:space="preserve">, 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ແຜນຍຸດທະສາດ ແລະ ລະບຽບການ ກ່ຽວກັບວຽກງານຊັບສິນທາງປັນຍາ</w:t>
      </w:r>
      <w:r w:rsidRPr="00892EFB">
        <w:rPr>
          <w:rFonts w:ascii="Phetsarath OT" w:eastAsia="Phetsarath OT" w:hAnsi="Phetsarath OT" w:cs="Phetsarath OT"/>
          <w:cs/>
          <w:lang w:val="pt-BR"/>
        </w:rPr>
        <w:t>;</w:t>
      </w:r>
    </w:p>
    <w:p w14:paraId="7CABAF2B" w14:textId="2AD57BB3" w:rsidR="00B742FD" w:rsidRPr="00892EFB" w:rsidRDefault="00B742FD" w:rsidP="00C64943">
      <w:pPr>
        <w:pStyle w:val="ListParagraph"/>
        <w:numPr>
          <w:ilvl w:val="0"/>
          <w:numId w:val="131"/>
        </w:numPr>
        <w:tabs>
          <w:tab w:val="left" w:pos="1418"/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/>
          <w:cs/>
          <w:lang w:val="pt-BR" w:bidi="lo-LA"/>
        </w:rPr>
        <w:t>ການໃຫ້ບໍລິການວຽກງານຊັບສິນທາງປັນຍາ</w:t>
      </w:r>
      <w:r w:rsidRPr="00892EFB">
        <w:rPr>
          <w:rFonts w:ascii="Phetsarath OT" w:eastAsia="Phetsarath OT" w:hAnsi="Phetsarath OT" w:cs="Phetsarath OT"/>
          <w:cs/>
          <w:lang w:val="pt-BR"/>
        </w:rPr>
        <w:t>;</w:t>
      </w:r>
    </w:p>
    <w:p w14:paraId="616C0E56" w14:textId="56FEA63E" w:rsidR="00B742FD" w:rsidRPr="00892EFB" w:rsidRDefault="00B742FD" w:rsidP="00C64943">
      <w:pPr>
        <w:pStyle w:val="ListParagraph"/>
        <w:numPr>
          <w:ilvl w:val="0"/>
          <w:numId w:val="131"/>
        </w:numPr>
        <w:tabs>
          <w:tab w:val="left" w:pos="1418"/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ການຄຸ້ມຄອງ ແລະ ການນຳໃຊ້ກອງທຶນ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ຊັບສິນທາງປັນຍາ</w:t>
      </w:r>
      <w:r w:rsidRPr="00892EFB">
        <w:rPr>
          <w:rFonts w:ascii="Phetsarath OT" w:eastAsia="Phetsarath OT" w:hAnsi="Phetsarath OT" w:cs="Phetsarath OT" w:hint="cs"/>
          <w:cs/>
          <w:lang w:val="pt-BR"/>
        </w:rPr>
        <w:t>;</w:t>
      </w:r>
    </w:p>
    <w:p w14:paraId="096EF40E" w14:textId="77777777" w:rsidR="00B742FD" w:rsidRPr="00892EFB" w:rsidRDefault="00B742FD" w:rsidP="00C64943">
      <w:pPr>
        <w:pStyle w:val="ListParagraph"/>
        <w:numPr>
          <w:ilvl w:val="0"/>
          <w:numId w:val="131"/>
        </w:numPr>
        <w:tabs>
          <w:tab w:val="left" w:pos="1418"/>
          <w:tab w:val="left" w:pos="1596"/>
        </w:tabs>
        <w:ind w:left="426" w:firstLine="918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ເນື້ອໃນອື່ນທີ່ເຫັນວ່າມີຄວາມຈຳເປັນ</w:t>
      </w:r>
      <w:r w:rsidRPr="00892EFB">
        <w:rPr>
          <w:rFonts w:ascii="Phetsarath OT" w:eastAsia="Phetsarath OT" w:hAnsi="Phetsarath OT" w:cs="Phetsarath OT" w:hint="cs"/>
          <w:cs/>
          <w:lang w:val="pt-BR"/>
        </w:rPr>
        <w:t>.</w:t>
      </w:r>
    </w:p>
    <w:p w14:paraId="727C97F3" w14:textId="77777777" w:rsidR="00A3799C" w:rsidRPr="00892EFB" w:rsidRDefault="00A3799C" w:rsidP="00F83D17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260FC6E0" w14:textId="0FF75C67" w:rsidR="0038076C" w:rsidRPr="00892EFB" w:rsidRDefault="0038076C" w:rsidP="002A3E36">
      <w:pPr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lastRenderedPageBreak/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  <w:r w:rsidR="00450077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1</w:t>
      </w:r>
      <w:r w:rsidR="0087146B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36</w:t>
      </w:r>
      <w:r w:rsidR="00477B7F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ຮູບການ</w:t>
      </w:r>
      <w:r w:rsidR="009769EA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16171F"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ການ</w:t>
      </w:r>
      <w:r w:rsidRPr="00892EFB">
        <w:rPr>
          <w:rFonts w:ascii="Phetsarath OT" w:eastAsia="Phetsarath OT" w:hAnsi="Phetsarath OT" w:cs="Phetsarath OT" w:hint="cs"/>
          <w:b/>
          <w:bCs/>
          <w:cs/>
          <w:lang w:bidi="lo-LA"/>
        </w:rPr>
        <w:t>​ກວດ​ກາ</w:t>
      </w:r>
      <w:r w:rsidRPr="00892EFB">
        <w:rPr>
          <w:rFonts w:ascii="Phetsarath OT" w:eastAsia="Phetsarath OT" w:hAnsi="Phetsarath OT" w:cs="Phetsarath OT"/>
          <w:b/>
          <w:bCs/>
          <w:cs/>
          <w:lang w:bidi="lo-LA"/>
        </w:rPr>
        <w:t xml:space="preserve"> </w:t>
      </w:r>
    </w:p>
    <w:p w14:paraId="464D400A" w14:textId="02690924" w:rsidR="0038076C" w:rsidRPr="00892EFB" w:rsidRDefault="0038076C" w:rsidP="002A3E36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ການ​ກວດກາ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ວຽກງານ​ຊັບ​ສິນ​ທາງ​ປັນຍາ</w:t>
      </w:r>
      <w:r w:rsidRPr="00892EFB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ດຳ​ເນີນ​ດ້ວຍ</w:t>
      </w:r>
      <w:r w:rsidR="009769EA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​ສາມຮູບການ​</w:t>
      </w:r>
      <w:r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bidi="lo-LA"/>
        </w:rPr>
        <w:t>ດັ່ງ​ນີ້</w:t>
      </w:r>
      <w:r w:rsidRPr="00892EFB">
        <w:rPr>
          <w:rFonts w:ascii="Phetsarath OT" w:eastAsia="Phetsarath OT" w:hAnsi="Phetsarath OT" w:cs="Phetsarath OT"/>
          <w:lang w:val="pt-PT"/>
        </w:rPr>
        <w:t>:</w:t>
      </w:r>
    </w:p>
    <w:p w14:paraId="1C9E901C" w14:textId="5D4B6FA9" w:rsidR="0038076C" w:rsidRPr="00892EFB" w:rsidRDefault="0038076C" w:rsidP="00C64943">
      <w:pPr>
        <w:numPr>
          <w:ilvl w:val="0"/>
          <w:numId w:val="80"/>
        </w:numPr>
        <w:tabs>
          <w:tab w:val="left" w:pos="1596"/>
        </w:tabs>
        <w:ind w:left="426" w:firstLine="904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bidi="lo-LA"/>
        </w:rPr>
        <w:t>ການ​ກວດ​ກາຕາມ​​ແຜນ​ການ​ປົກກະຕິ</w:t>
      </w:r>
      <w:r w:rsidR="001C425F" w:rsidRPr="00892EFB">
        <w:rPr>
          <w:rFonts w:ascii="Phetsarath OT" w:eastAsia="Phetsarath OT" w:hAnsi="Phetsarath OT" w:cs="Phetsarath OT" w:hint="cs"/>
          <w:cs/>
          <w:lang w:bidi="lo-LA"/>
        </w:rPr>
        <w:t xml:space="preserve"> ຊຶ່ງແມ່ນ</w:t>
      </w:r>
      <w:r w:rsidR="009F26D2" w:rsidRPr="00892EFB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C425F" w:rsidRPr="00892EFB">
        <w:rPr>
          <w:rFonts w:ascii="Phetsarath OT" w:eastAsia="Phetsarath OT" w:hAnsi="Phetsarath OT" w:cs="Phetsarath OT" w:hint="cs"/>
          <w:cs/>
          <w:lang w:bidi="lo-LA"/>
        </w:rPr>
        <w:t>ການກວດກາ ທີ່ດຳເນີນໄປຕາມແຜນການຢ່າງເປັນປະຈຳ ແລະ ມີກຳນົດເວລາອັນແນ່ນອນ</w:t>
      </w:r>
      <w:r w:rsidRPr="00892EFB">
        <w:rPr>
          <w:rFonts w:ascii="Phetsarath OT" w:eastAsia="Phetsarath OT" w:hAnsi="Phetsarath OT" w:cs="Phetsarath OT"/>
          <w:lang w:val="pt-PT"/>
        </w:rPr>
        <w:t>;</w:t>
      </w:r>
    </w:p>
    <w:p w14:paraId="0A0B38CC" w14:textId="320787E1" w:rsidR="0038076C" w:rsidRPr="00892EFB" w:rsidRDefault="0038076C" w:rsidP="00C64943">
      <w:pPr>
        <w:numPr>
          <w:ilvl w:val="0"/>
          <w:numId w:val="80"/>
        </w:numPr>
        <w:tabs>
          <w:tab w:val="left" w:pos="1596"/>
        </w:tabs>
        <w:ind w:left="426" w:firstLine="904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ການ​ກວດ​ກາ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ໂດຍ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>ມີການ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​ແຈ້ງ​ໃຫ້​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>ຮູ້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​ລ່ວງໜ້າ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​ ຊຶ່ງ</w:t>
      </w:r>
      <w:r w:rsidR="001C425F" w:rsidRPr="00892EFB">
        <w:rPr>
          <w:rFonts w:ascii="Phetsarath OT" w:eastAsia="Phetsarath OT" w:hAnsi="Phetsarath OT" w:cs="Phetsarath OT"/>
          <w:cs/>
          <w:lang w:val="pt-BR" w:bidi="lo-LA"/>
        </w:rPr>
        <w:t>​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>ແມ່ນ</w:t>
      </w:r>
      <w:r w:rsidR="009F26D2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>ການ​ກວດການອກ​ແຜນ​ການ​ເມື່ອ​ເຫັນ​ວ່າ​ມີ​ຄວາມ​ຈຳ​ເປັນ</w:t>
      </w:r>
      <w:r w:rsidR="001C425F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>ຊຶ່ງ​ຕ້ອງ​ແຈ້ງ​​ໃຫ້​ຜູ້​ຖືກ​ກວດ​ກາ​ຮູ້ກ່ອນລ່ວງໜ້າ</w:t>
      </w:r>
      <w:r w:rsidRPr="00892EFB">
        <w:rPr>
          <w:rFonts w:ascii="Phetsarath OT" w:eastAsia="Phetsarath OT" w:hAnsi="Phetsarath OT" w:cs="Phetsarath OT"/>
          <w:lang w:val="pt-BR"/>
        </w:rPr>
        <w:t>;</w:t>
      </w:r>
    </w:p>
    <w:p w14:paraId="6B8EAD8B" w14:textId="65F48247" w:rsidR="0038076C" w:rsidRPr="00892EFB" w:rsidRDefault="0038076C" w:rsidP="00C64943">
      <w:pPr>
        <w:numPr>
          <w:ilvl w:val="0"/>
          <w:numId w:val="80"/>
        </w:numPr>
        <w:tabs>
          <w:tab w:val="left" w:pos="1596"/>
        </w:tabs>
        <w:ind w:left="426" w:firstLine="904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ການ​ກວດກາແບບ​ກະທັນຫັນ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ຊຶ່ງແມ່ນ</w:t>
      </w:r>
      <w:r w:rsidR="009F26D2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>​ການ​ກວດ​ກາ​ໂດຍຮີບດ່ວນ</w:t>
      </w:r>
      <w:r w:rsidR="001C425F" w:rsidRPr="00892EFB">
        <w:rPr>
          <w:rFonts w:ascii="Phetsarath OT" w:eastAsia="Phetsarath OT" w:hAnsi="Phetsarath OT" w:cs="Phetsarath OT"/>
          <w:cs/>
          <w:lang w:val="pt-BR" w:bidi="lo-LA"/>
        </w:rPr>
        <w:t xml:space="preserve">  </w:t>
      </w:r>
      <w:r w:rsidR="001C425F" w:rsidRPr="00892EFB">
        <w:rPr>
          <w:rFonts w:ascii="Phetsarath OT" w:eastAsia="Phetsarath OT" w:hAnsi="Phetsarath OT" w:cs="Phetsarath OT" w:hint="cs"/>
          <w:cs/>
          <w:lang w:val="pt-BR" w:bidi="lo-LA"/>
        </w:rPr>
        <w:t>ໂດຍບໍ່​ໄດ້​ແຈ້ງ​ໃຫ້ຜູ້​ຖືກ​ກວດ​ກາ​ຮູ້ກ່ອນ​ລ່ວງໜ້າ</w:t>
      </w:r>
      <w:r w:rsidRPr="00892EFB">
        <w:rPr>
          <w:rFonts w:ascii="Phetsarath OT" w:eastAsia="Phetsarath OT" w:hAnsi="Phetsarath OT" w:cs="Phetsarath OT"/>
          <w:lang w:val="pt-BR"/>
        </w:rPr>
        <w:t>.</w:t>
      </w:r>
    </w:p>
    <w:p w14:paraId="5103EBA5" w14:textId="59FE4E1B" w:rsidR="008E5195" w:rsidRPr="00892EFB" w:rsidRDefault="001C425F" w:rsidP="002A3E36">
      <w:pPr>
        <w:tabs>
          <w:tab w:val="left" w:pos="1218"/>
        </w:tabs>
        <w:ind w:left="426" w:firstLine="764"/>
        <w:jc w:val="both"/>
        <w:rPr>
          <w:rFonts w:ascii="Phetsarath OT" w:eastAsia="Phetsarath OT" w:hAnsi="Phetsarath OT" w:cs="Phetsarath OT"/>
          <w:lang w:val="pt-BR"/>
        </w:rPr>
      </w:pPr>
      <w:r w:rsidRPr="00892EFB">
        <w:rPr>
          <w:rFonts w:ascii="Phetsarath OT" w:eastAsia="Phetsarath OT" w:hAnsi="Phetsarath OT" w:cs="Phetsarath OT"/>
          <w:cs/>
          <w:lang w:val="pt-BR" w:bidi="lo-LA"/>
        </w:rPr>
        <w:t>ໃນການດຳເນີນການກວດກາ ວຽກງານຊັບສິນທາງປັນຍາ ໃຫ້ປະຕິບັດຕາມກົດໝາຍຢ່າງເຂັ້ມງວດ</w:t>
      </w:r>
      <w:r w:rsidRPr="00892EFB">
        <w:rPr>
          <w:rFonts w:ascii="Phetsarath OT" w:eastAsia="Phetsarath OT" w:hAnsi="Phetsarath OT" w:cs="Phetsarath OT"/>
          <w:cs/>
          <w:lang w:val="pt-BR"/>
        </w:rPr>
        <w:t>.</w:t>
      </w:r>
    </w:p>
    <w:p w14:paraId="70A12330" w14:textId="77777777" w:rsidR="004D2DF7" w:rsidRPr="00892EFB" w:rsidRDefault="004D2DF7" w:rsidP="002A3E36">
      <w:pPr>
        <w:jc w:val="both"/>
        <w:rPr>
          <w:rFonts w:ascii="Phetsarath OT" w:eastAsia="Phetsarath OT" w:hAnsi="Phetsarath OT" w:cs="Phetsarath OT"/>
          <w:lang w:val="pt-BR" w:bidi="lo-LA"/>
        </w:rPr>
      </w:pPr>
    </w:p>
    <w:p w14:paraId="1E73FC26" w14:textId="6CFC7040" w:rsidR="0038076C" w:rsidRPr="00892EFB" w:rsidRDefault="0038076C" w:rsidP="002A3E36">
      <w:pPr>
        <w:rPr>
          <w:rFonts w:ascii="Phetsarath OT" w:eastAsia="Phetsarath OT" w:hAnsi="Phetsarath OT" w:cs="Phetsarath OT"/>
          <w:b/>
          <w:lang w:val="pt-BR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ມາດຕາ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450077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</w:t>
      </w:r>
      <w:r w:rsidR="00C232D7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37</w:t>
      </w:r>
      <w:r w:rsidRPr="00892EFB">
        <w:rPr>
          <w:rFonts w:ascii="Phetsarath OT" w:eastAsia="Phetsarath OT" w:hAnsi="Phetsarath OT" w:cs="Phetsarath OT"/>
          <w:b/>
          <w:lang w:val="pt-BR"/>
        </w:rPr>
        <w:t xml:space="preserve"> </w:t>
      </w:r>
      <w:r w:rsidR="00442277" w:rsidRPr="00892EFB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="00442277" w:rsidRPr="00892EFB">
        <w:rPr>
          <w:rFonts w:ascii="Phetsarath OT" w:eastAsia="Phetsarath OT" w:hAnsi="Phetsarath OT" w:cs="Phetsarath OT"/>
          <w:bCs/>
          <w:cs/>
          <w:lang w:val="pt-BR" w:bidi="lo-LA"/>
        </w:rPr>
        <w:t>ປັບປຸງ</w:t>
      </w:r>
      <w:r w:rsidR="00442277" w:rsidRPr="00892EFB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ການກວດກາ​ດ້ານ​ຊັບ​ສິນ​ທາງ​ປັນຍາ​ຕາມ​ຊາຍ​ແດນ</w:t>
      </w:r>
    </w:p>
    <w:p w14:paraId="629D0429" w14:textId="48059EF5" w:rsidR="00477B7F" w:rsidRPr="00892EFB" w:rsidRDefault="00477B7F" w:rsidP="002A3E36">
      <w:pPr>
        <w:ind w:left="426" w:firstLine="764"/>
        <w:jc w:val="both"/>
        <w:rPr>
          <w:rFonts w:ascii="Phetsarath OT" w:eastAsia="Phetsarath OT" w:hAnsi="Phetsarath OT" w:cs="Phetsarath OT"/>
          <w:lang w:val="pt-BR" w:bidi="lo-LA"/>
        </w:rPr>
      </w:pPr>
      <w:r w:rsidRPr="00892EFB">
        <w:rPr>
          <w:rFonts w:ascii="Phetsarath OT" w:eastAsia="Phetsarath OT" w:hAnsi="Phetsarath OT" w:cs="Phetsarath OT"/>
          <w:cs/>
          <w:lang w:val="pt-BR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ເຈົ້າໜ້າທີ່​ພາສີ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ປະຈຳ​ດ່ານ​ຊາຍ​ແດນ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ມີ​ສິດໂດຍໜ້າທີ່ໃນການກວດ​ກາສິ​ນຄ້າ​ທີ່ສົ່ງ​ອອກ</w:t>
      </w:r>
      <w:r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ນຳ​ເຂົ້າ</w:t>
      </w:r>
      <w:r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ຍຶດ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ກັກສິນ​ຄ້າ</w:t>
      </w:r>
      <w:r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ທີ່​ລະ​ເມີດ​</w:t>
      </w:r>
      <w:r w:rsidR="00171549" w:rsidRPr="00892EFB">
        <w:rPr>
          <w:rFonts w:ascii="Phetsarath OT" w:eastAsia="Phetsarath OT" w:hAnsi="Phetsarath OT" w:cs="Phetsarath OT" w:hint="cs"/>
          <w:cs/>
          <w:lang w:val="pt-BR" w:bidi="lo-LA"/>
        </w:rPr>
        <w:t>ຊັບສິນທາງປັນຍາ ກ່ຽວກັບ</w:t>
      </w:r>
      <w:r w:rsidR="009404CF" w:rsidRPr="00892EFB">
        <w:rPr>
          <w:rFonts w:ascii="Phetsarath OT" w:eastAsia="Phetsarath OT" w:hAnsi="Phetsarath OT" w:cs="Phetsarath OT" w:hint="cs"/>
          <w:cs/>
          <w:lang w:val="pt-BR" w:bidi="lo-LA"/>
        </w:rPr>
        <w:t>ເຄື່ອງໝາຍການຄ້າ</w:t>
      </w:r>
      <w:r w:rsidR="009404CF" w:rsidRPr="00892EFB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ລິຂະສິດ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ສິດກ່ຽວຂ້ອງກັບລິຂະສິດ</w:t>
      </w:r>
      <w:r w:rsidR="009404CF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ຕາມ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>​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</w:t>
      </w:r>
      <w:r w:rsidR="005449F0" w:rsidRPr="00892EFB">
        <w:rPr>
          <w:rFonts w:ascii="Phetsarath OT" w:eastAsia="Phetsarath OT" w:hAnsi="Phetsarath OT" w:cs="Phetsarath OT"/>
          <w:cs/>
          <w:lang w:val="pt-BR" w:bidi="lo-LA"/>
        </w:rPr>
        <w:t>.</w:t>
      </w:r>
    </w:p>
    <w:p w14:paraId="5DE34DD2" w14:textId="77777777" w:rsidR="006940FD" w:rsidRPr="00892EFB" w:rsidRDefault="006940FD" w:rsidP="00B1228B">
      <w:pPr>
        <w:jc w:val="both"/>
        <w:rPr>
          <w:rFonts w:ascii="Phetsarath OT" w:eastAsia="Phetsarath OT" w:hAnsi="Phetsarath OT" w:cs="Phetsarath OT"/>
          <w:lang w:val="pt-PT" w:bidi="lo-LA"/>
        </w:rPr>
      </w:pPr>
    </w:p>
    <w:p w14:paraId="75721115" w14:textId="5D6BC047" w:rsidR="0038076C" w:rsidRPr="00892EFB" w:rsidRDefault="0038076C">
      <w:pPr>
        <w:ind w:left="34"/>
        <w:contextualSpacing/>
        <w:jc w:val="center"/>
        <w:rPr>
          <w:rFonts w:ascii="Phetsarath OT" w:eastAsia="Phetsarath OT" w:hAnsi="Phetsarath OT" w:cs="Phetsarath OT"/>
          <w:b/>
          <w:sz w:val="28"/>
          <w:szCs w:val="28"/>
          <w:lang w:val="pt-PT" w:bidi="lo-LA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 w:bidi="lo-LA"/>
        </w:rPr>
        <w:t>ພາກທີ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sz w:val="28"/>
          <w:szCs w:val="28"/>
          <w:lang w:val="pt-BR"/>
        </w:rPr>
        <w:t>X</w:t>
      </w:r>
    </w:p>
    <w:p w14:paraId="34063F33" w14:textId="77777777" w:rsidR="0038076C" w:rsidRPr="00892EFB" w:rsidRDefault="0038076C">
      <w:pPr>
        <w:ind w:left="34"/>
        <w:contextualSpacing/>
        <w:jc w:val="center"/>
        <w:rPr>
          <w:rFonts w:ascii="Phetsarath OT" w:eastAsia="Phetsarath OT" w:hAnsi="Phetsarath OT" w:cs="Phetsarath OT"/>
          <w:b/>
          <w:sz w:val="28"/>
          <w:szCs w:val="28"/>
          <w:lang w:val="pt-BR"/>
        </w:rPr>
      </w:pP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 w:bidi="lo-LA"/>
        </w:rPr>
        <w:t>ນະໂຍບາຍຕໍ່ຜູ້ມີຜົນງານ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 w:bidi="lo-LA"/>
        </w:rPr>
        <w:t>ແລະ</w:t>
      </w:r>
      <w:r w:rsidRPr="00892EFB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val="pt-BR" w:bidi="lo-LA"/>
        </w:rPr>
        <w:t>ມາດ​ຕະ​ການ​ຕໍ່​ຜູ້​ລະ​ເມີດ</w:t>
      </w:r>
    </w:p>
    <w:p w14:paraId="6EB36902" w14:textId="77777777" w:rsidR="0038076C" w:rsidRPr="00892EFB" w:rsidRDefault="0038076C">
      <w:pPr>
        <w:ind w:left="1134" w:hanging="283"/>
        <w:contextualSpacing/>
        <w:jc w:val="both"/>
        <w:rPr>
          <w:rFonts w:ascii="Phetsarath OT" w:eastAsia="Phetsarath OT" w:hAnsi="Phetsarath OT" w:cs="Phetsarath OT"/>
          <w:lang w:val="pt-PT"/>
        </w:rPr>
      </w:pPr>
    </w:p>
    <w:p w14:paraId="73D057A0" w14:textId="14BAF27E" w:rsidR="0038076C" w:rsidRPr="00892EFB" w:rsidRDefault="0038076C" w:rsidP="002A3E36">
      <w:pPr>
        <w:rPr>
          <w:rFonts w:ascii="Phetsarath OT" w:eastAsia="Phetsarath OT" w:hAnsi="Phetsarath OT" w:cs="Phetsarath OT"/>
          <w:b/>
          <w:lang w:val="pt-BR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ມາດ​ຕາ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450077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</w:t>
      </w:r>
      <w:r w:rsidR="00B40695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38</w:t>
      </w:r>
      <w:r w:rsidRPr="00892EFB">
        <w:rPr>
          <w:rFonts w:ascii="Phetsarath OT" w:eastAsia="Phetsarath OT" w:hAnsi="Phetsarath OT" w:cs="Phetsarath OT"/>
          <w:b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ນະໂຍບາຍຕໍ່​​ຜູ້​ມີ​ຜົນ​ງານ</w:t>
      </w:r>
    </w:p>
    <w:p w14:paraId="1ABE9687" w14:textId="0BCE76FF" w:rsidR="0038076C" w:rsidRDefault="00B1228B" w:rsidP="00EF4A5E">
      <w:pPr>
        <w:ind w:left="426" w:firstLine="764"/>
        <w:jc w:val="both"/>
        <w:rPr>
          <w:rFonts w:ascii="Phetsarath OT" w:eastAsia="Phetsarath OT" w:hAnsi="Phetsarath OT" w:cs="Phetsarath OT"/>
          <w:lang w:val="pt-BR" w:bidi="lo-LA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ບຸກ​ຄົນ</w:t>
      </w:r>
      <w:r w:rsidR="0038076C"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ນິຕິບຸກຄົນ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ການ​ຈັດຕັ້ງ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ທີ່​ມີ​ຜົນ​ງານ​ດີເດັ່ນໃນ​ກາ</w:t>
      </w:r>
      <w:r w:rsidR="00E62A14" w:rsidRPr="00892EFB">
        <w:rPr>
          <w:rFonts w:ascii="Phetsarath OT" w:eastAsia="Phetsarath OT" w:hAnsi="Phetsarath OT" w:cs="Phetsarath OT" w:hint="cs"/>
          <w:cs/>
          <w:lang w:val="pt-BR" w:bidi="lo-LA"/>
        </w:rPr>
        <w:t>ນຈັດຕັ້ງປະຕິບັດກົດໝາຍ</w:t>
      </w:r>
      <w:r w:rsidR="00D956CE" w:rsidRPr="00892EFB">
        <w:rPr>
          <w:rFonts w:ascii="Phetsarath OT" w:eastAsia="Phetsarath OT" w:hAnsi="Phetsarath OT" w:cs="Phetsarath OT" w:hint="cs"/>
          <w:cs/>
          <w:lang w:val="pt-BR" w:bidi="lo-LA"/>
        </w:rPr>
        <w:t>ສະບັບນີ້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ເປັນຕົ້ນ</w:t>
      </w:r>
      <w:r w:rsidR="00EF4A5E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B55424" w:rsidRPr="00892EFB">
        <w:rPr>
          <w:rFonts w:ascii="Phetsarath OT" w:eastAsia="Phetsarath OT" w:hAnsi="Phetsarath OT" w:cs="Phetsarath OT" w:hint="cs"/>
          <w:cs/>
          <w:lang w:val="pt-BR" w:bidi="lo-LA"/>
        </w:rPr>
        <w:t>​ການຄຸ້ມ​ຄອງ</w:t>
      </w:r>
      <w:r w:rsidR="00B55424" w:rsidRPr="00892EFB">
        <w:rPr>
          <w:rFonts w:ascii="Phetsarath OT" w:eastAsia="Phetsarath OT" w:hAnsi="Phetsarath OT" w:cs="Phetsarath OT"/>
          <w:cs/>
          <w:lang w:val="pt-BR" w:bidi="lo-LA"/>
        </w:rPr>
        <w:t xml:space="preserve"> ​</w:t>
      </w:r>
      <w:r w:rsidR="00B55424" w:rsidRPr="00892EFB">
        <w:rPr>
          <w:rFonts w:ascii="Phetsarath OT" w:eastAsia="Phetsarath OT" w:hAnsi="Phetsarath OT" w:cs="Phetsarath OT" w:hint="cs"/>
          <w:cs/>
          <w:lang w:val="pt-BR" w:bidi="lo-LA"/>
        </w:rPr>
        <w:t>ແລະ</w:t>
      </w:r>
      <w:r w:rsidR="00B55424" w:rsidRPr="00892EFB">
        <w:rPr>
          <w:rFonts w:ascii="Phetsarath OT" w:eastAsia="Phetsarath OT" w:hAnsi="Phetsarath OT" w:cs="Phetsarath OT"/>
          <w:cs/>
          <w:lang w:val="pt-BR" w:bidi="lo-LA"/>
        </w:rPr>
        <w:t xml:space="preserve"> ​</w:t>
      </w:r>
      <w:r w:rsidR="00B55424" w:rsidRPr="00892EFB">
        <w:rPr>
          <w:rFonts w:ascii="Phetsarath OT" w:eastAsia="Phetsarath OT" w:hAnsi="Phetsarath OT" w:cs="Phetsarath OT" w:hint="cs"/>
          <w:cs/>
          <w:lang w:val="pt-BR" w:bidi="lo-LA"/>
        </w:rPr>
        <w:t>ປົກ​ປ້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ອງ​ຊັບ​ສິນ​ທາງ​ປັນ​ຍາ</w:t>
      </w:r>
      <w:r w:rsidR="00FE2776" w:rsidRPr="00892EFB">
        <w:rPr>
          <w:rFonts w:ascii="Phetsarath OT" w:eastAsia="Phetsarath OT" w:hAnsi="Phetsarath OT" w:cs="Phetsarath OT" w:hint="cs"/>
          <w:cs/>
          <w:lang w:val="pt-BR" w:bidi="lo-LA"/>
        </w:rPr>
        <w:t>, ​ການປະດິດສ້າງ</w:t>
      </w:r>
      <w:r w:rsidR="00FE2776" w:rsidRPr="00892EFB">
        <w:rPr>
          <w:rFonts w:ascii="Phetsarath OT" w:eastAsia="Phetsarath OT" w:hAnsi="Phetsarath OT" w:cs="Phetsarath OT"/>
          <w:cs/>
          <w:lang w:val="pt-BR" w:bidi="lo-LA"/>
        </w:rPr>
        <w:t xml:space="preserve"> ​</w:t>
      </w:r>
      <w:r w:rsidR="00FE2776"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="00FE2776" w:rsidRPr="00892EFB">
        <w:rPr>
          <w:rFonts w:ascii="Phetsarath OT" w:eastAsia="Phetsarath OT" w:hAnsi="Phetsarath OT" w:cs="Phetsarath OT"/>
          <w:cs/>
          <w:lang w:val="pt-BR" w:bidi="lo-LA"/>
        </w:rPr>
        <w:t xml:space="preserve"> ​</w:t>
      </w:r>
      <w:r w:rsidR="00FE2776" w:rsidRPr="00892EFB">
        <w:rPr>
          <w:rFonts w:ascii="Phetsarath OT" w:eastAsia="Phetsarath OT" w:hAnsi="Phetsarath OT" w:cs="Phetsarath OT" w:hint="cs"/>
          <w:cs/>
          <w:lang w:val="pt-BR" w:bidi="lo-LA"/>
        </w:rPr>
        <w:t>ປະດິດຄິດ​ແຕ່ງ</w:t>
      </w:r>
      <w:r w:rsidR="005A350B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ຈະ​ໄດ້​ຮັບ​ການຍ້ອງ​ຍໍ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ນະ​ໂຍ​ບາຍອື່ນ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​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ຕາມ​ລະບຽບການ</w:t>
      </w:r>
      <w:r w:rsidR="0038076C" w:rsidRPr="00892EFB">
        <w:rPr>
          <w:rFonts w:ascii="Phetsarath OT" w:eastAsia="Phetsarath OT" w:hAnsi="Phetsarath OT" w:cs="Phetsarath OT"/>
          <w:lang w:val="pt-BR"/>
        </w:rPr>
        <w:t>.</w:t>
      </w:r>
    </w:p>
    <w:p w14:paraId="33A64924" w14:textId="77777777" w:rsidR="00E04160" w:rsidRPr="00892EFB" w:rsidRDefault="00E04160" w:rsidP="00EF4A5E">
      <w:pPr>
        <w:ind w:left="426" w:firstLine="764"/>
        <w:jc w:val="both"/>
        <w:rPr>
          <w:rFonts w:ascii="Phetsarath OT" w:eastAsia="Phetsarath OT" w:hAnsi="Phetsarath OT" w:cs="Phetsarath OT"/>
          <w:lang w:val="pt-BR" w:bidi="lo-LA"/>
        </w:rPr>
      </w:pPr>
    </w:p>
    <w:p w14:paraId="7595C983" w14:textId="4D63CC75" w:rsidR="0038076C" w:rsidRPr="00892EFB" w:rsidRDefault="0038076C" w:rsidP="00EF4A5E">
      <w:pPr>
        <w:rPr>
          <w:rFonts w:ascii="Phetsarath OT" w:eastAsia="Phetsarath OT" w:hAnsi="Phetsarath OT" w:cs="Phetsarath OT"/>
          <w:b/>
          <w:bCs/>
          <w:lang w:val="pt-BR" w:bidi="lo-LA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ມາດ​ຕາ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</w:t>
      </w:r>
      <w:r w:rsidR="00450077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1</w:t>
      </w:r>
      <w:r w:rsidR="006C69ED"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39</w:t>
      </w:r>
      <w:r w:rsidRPr="00892EFB">
        <w:rPr>
          <w:rFonts w:ascii="Phetsarath OT" w:eastAsia="Phetsarath OT" w:hAnsi="Phetsarath OT" w:cs="Phetsarath OT"/>
          <w:b/>
          <w:bCs/>
          <w:lang w:val="pt-BR"/>
        </w:rPr>
        <w:t xml:space="preserve"> </w:t>
      </w:r>
      <w:r w:rsidR="00797F2B" w:rsidRPr="00892EFB">
        <w:rPr>
          <w:rFonts w:ascii="Phetsarath OT" w:eastAsia="Phetsarath OT" w:hAnsi="Phetsarath OT" w:cs="Phetsarath OT"/>
          <w:b/>
          <w:bCs/>
          <w:cs/>
          <w:lang w:val="pt-BR"/>
        </w:rPr>
        <w:t>(</w:t>
      </w:r>
      <w:r w:rsidR="00797F2B"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>ປັ</w:t>
      </w:r>
      <w:r w:rsidR="00285523"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>ບ</w:t>
      </w:r>
      <w:r w:rsidR="00797F2B"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>ປຸງ</w:t>
      </w:r>
      <w:r w:rsidR="00797F2B" w:rsidRPr="00892EFB">
        <w:rPr>
          <w:rFonts w:ascii="Phetsarath OT" w:eastAsia="Phetsarath OT" w:hAnsi="Phetsarath OT" w:cs="Phetsarath OT"/>
          <w:b/>
          <w:bCs/>
          <w:cs/>
          <w:lang w:val="pt-BR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>ມາດ​ຕະ​ການຕໍ່​ຜູ້​ລະ​ເມີດ</w:t>
      </w:r>
      <w:r w:rsidRPr="00892EFB">
        <w:rPr>
          <w:rFonts w:ascii="Phetsarath OT" w:eastAsia="Phetsarath OT" w:hAnsi="Phetsarath OT" w:cs="Phetsarath OT"/>
          <w:b/>
          <w:bCs/>
          <w:cs/>
          <w:lang w:val="pt-BR" w:bidi="lo-LA"/>
        </w:rPr>
        <w:t xml:space="preserve">  </w:t>
      </w:r>
    </w:p>
    <w:p w14:paraId="15CBEC84" w14:textId="2E104C14" w:rsidR="002C61BC" w:rsidRPr="00892EFB" w:rsidRDefault="0038076C" w:rsidP="00EF4A5E">
      <w:pPr>
        <w:ind w:left="426" w:firstLine="778"/>
        <w:jc w:val="both"/>
        <w:rPr>
          <w:rFonts w:ascii="Phetsarath OT" w:eastAsia="Phetsarath OT" w:hAnsi="Phetsarath OT" w:cs="Phetsarath OT"/>
          <w:cs/>
          <w:lang w:val="pt-BR" w:bidi="lo-LA"/>
        </w:rPr>
      </w:pP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ບຸກ​ຄົນ</w:t>
      </w:r>
      <w:r w:rsidRPr="007B3A96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ນິຕິບຸກຄົນ</w:t>
      </w:r>
      <w:r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ຫຼື</w:t>
      </w:r>
      <w:r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ການ​ຈັດຕັ້ງ</w:t>
      </w:r>
      <w:r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​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ທີ່​ລະ​ເມີດ​ກົດໝາຍ</w:t>
      </w:r>
      <w:r w:rsidR="00D832B2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ສະບັບນີ້</w:t>
      </w:r>
      <w:r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ຈະ​ຖືກ</w:t>
      </w:r>
      <w:r w:rsidR="00E04160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​ສຶກສາອົບຮົມ</w:t>
      </w:r>
      <w:r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ຫຼື</w:t>
      </w:r>
      <w:r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ກ່າວເຕືອນ</w:t>
      </w:r>
      <w:r w:rsidRPr="007B3A96">
        <w:rPr>
          <w:rFonts w:ascii="Phetsarath OT" w:eastAsia="Phetsarath OT" w:hAnsi="Phetsarath OT" w:cs="Phetsarath OT"/>
          <w:spacing w:val="-6"/>
          <w:lang w:val="pt-BR"/>
        </w:rPr>
        <w:t>,</w:t>
      </w:r>
      <w:r w:rsidR="00427160" w:rsidRPr="00892EFB">
        <w:rPr>
          <w:rFonts w:ascii="Phetsarath OT" w:eastAsia="Phetsarath OT" w:hAnsi="Phetsarath OT" w:cs="Phetsarath OT"/>
          <w:cs/>
          <w:lang w:val="pt-BR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​</w:t>
      </w:r>
      <w:r w:rsidR="00074291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ລົງ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ວິ​​ໄນ</w:t>
      </w:r>
      <w:r w:rsidRPr="007B3A96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="00180D52"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>ຖືກ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ປັບໃໝ</w:t>
      </w:r>
      <w:r w:rsidRPr="007B3A96">
        <w:rPr>
          <w:rFonts w:ascii="Phetsarath OT" w:eastAsia="Phetsarath OT" w:hAnsi="Phetsarath OT" w:cs="Phetsarath OT"/>
          <w:spacing w:val="-6"/>
          <w:lang w:val="pt-BR"/>
        </w:rPr>
        <w:t xml:space="preserve">, 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ໃຊ້ແທນຄ່າ</w:t>
      </w:r>
      <w:r w:rsidR="0024239C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ເສຍ</w:t>
      </w:r>
      <w:r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ຫາຍ</w:t>
      </w:r>
      <w:r w:rsidR="00074291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ທາງແພ່ງ</w:t>
      </w:r>
      <w:r w:rsidR="003D7883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ທີ່ຕົນໄດ້ກໍ່ຂຶ້ນ ຫຼື ຖືກລົງໂທ</w:t>
      </w:r>
      <w:r w:rsidR="00A87758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ດ</w:t>
      </w:r>
      <w:r w:rsidR="007B3A96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ທາງອາຍາ</w:t>
      </w:r>
      <w:r w:rsidR="007B3A96" w:rsidRPr="007B3A96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="003D7883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ຕາມກົດໝາຍ</w:t>
      </w:r>
      <w:r w:rsidR="004B1BCE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.</w:t>
      </w:r>
    </w:p>
    <w:p w14:paraId="0A8C3A35" w14:textId="405B98A8" w:rsidR="002C61BC" w:rsidRPr="00892EFB" w:rsidRDefault="002C61BC">
      <w:pPr>
        <w:rPr>
          <w:rFonts w:ascii="Phetsarath OT" w:eastAsia="Phetsarath OT" w:hAnsi="Phetsarath OT" w:cs="Phetsarath OT"/>
          <w:cs/>
          <w:lang w:val="pt-BR" w:bidi="lo-LA"/>
        </w:rPr>
      </w:pPr>
    </w:p>
    <w:p w14:paraId="2E5040CD" w14:textId="424DA3CD" w:rsidR="0038076C" w:rsidRPr="00892EFB" w:rsidRDefault="0038076C" w:rsidP="00EF4A5E">
      <w:pPr>
        <w:ind w:left="426" w:hanging="426"/>
        <w:rPr>
          <w:rFonts w:ascii="Phetsarath OT" w:eastAsia="Phetsarath OT" w:hAnsi="Phetsarath OT" w:cs="Phetsarath OT"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ມາດຕາ</w:t>
      </w:r>
      <w:r w:rsidR="002B1CC9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 xml:space="preserve"> 1</w:t>
      </w:r>
      <w:r w:rsidR="003D2792" w:rsidRPr="00892EFB">
        <w:rPr>
          <w:rFonts w:ascii="Phetsarath OT" w:eastAsia="Phetsarath OT" w:hAnsi="Phetsarath OT" w:cs="Phetsarath OT"/>
          <w:b/>
          <w:bCs/>
          <w:cs/>
          <w:lang w:val="pt-PT"/>
        </w:rPr>
        <w:t>4</w:t>
      </w:r>
      <w:r w:rsidR="005A350B" w:rsidRPr="00892EFB">
        <w:rPr>
          <w:rFonts w:ascii="Phetsarath OT" w:eastAsia="Phetsarath OT" w:hAnsi="Phetsarath OT" w:cs="Phetsarath OT"/>
          <w:b/>
          <w:bCs/>
          <w:cs/>
          <w:lang w:val="pt-PT"/>
        </w:rPr>
        <w:t>0</w:t>
      </w:r>
      <w:r w:rsidR="00006DED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ມາດ​ຕະການປັບ​​ໃໝ</w:t>
      </w:r>
      <w:r w:rsidRPr="00892EFB">
        <w:rPr>
          <w:rFonts w:ascii="Phetsarath OT" w:eastAsia="Phetsarath OT" w:hAnsi="Phetsarath OT" w:cs="Phetsarath OT"/>
          <w:bCs/>
          <w:lang w:val="pt-PT"/>
        </w:rPr>
        <w:t xml:space="preserve"> </w:t>
      </w:r>
    </w:p>
    <w:p w14:paraId="57D2C75F" w14:textId="2E07DFFA" w:rsidR="0038076C" w:rsidRPr="00892EFB" w:rsidRDefault="00EF4A5E" w:rsidP="00B1228B">
      <w:pPr>
        <w:ind w:left="426" w:firstLine="708"/>
        <w:jc w:val="both"/>
        <w:rPr>
          <w:rFonts w:ascii="Phetsarath OT" w:eastAsia="Phetsarath OT" w:hAnsi="Phetsarath OT" w:cs="Phetsarath OT"/>
          <w:color w:val="C00000"/>
          <w:lang w:val="pt-BR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ບຸກຄົນ</w:t>
      </w:r>
      <w:r w:rsidR="0038076C"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ນິຕິບຸກຄົນ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ການຈັດຕັ້ງ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ທີ່ລະເມີດ</w:t>
      </w:r>
      <w:r w:rsidR="004554F7"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</w:t>
      </w:r>
      <w:r w:rsidR="009B610B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ກ່ຽວກັບວຽກງານຊັບສິນທາງປັນຍາ</w:t>
      </w:r>
      <w:r w:rsidR="004554F7"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7B3A96">
        <w:rPr>
          <w:rFonts w:ascii="Phetsarath OT" w:eastAsia="Phetsarath OT" w:hAnsi="Phetsarath OT" w:cs="Phetsarath OT"/>
          <w:lang w:val="pt-BR" w:bidi="lo-LA"/>
        </w:rPr>
        <w:t xml:space="preserve">  </w:t>
      </w:r>
      <w:r w:rsidR="0038076C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ໂດຍເຈດຕະນາ</w:t>
      </w:r>
      <w:r w:rsidR="0038076C"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="0038076C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ຫຼື</w:t>
      </w:r>
      <w:r w:rsidR="0038076C"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="0038076C" w:rsidRPr="007B3A96">
        <w:rPr>
          <w:rFonts w:ascii="Phetsarath OT" w:eastAsia="Phetsarath OT" w:hAnsi="Phetsarath OT" w:cs="Phetsarath OT" w:hint="cs"/>
          <w:spacing w:val="-6"/>
          <w:cs/>
          <w:lang w:val="pt-PT" w:bidi="lo-LA"/>
        </w:rPr>
        <w:t>ດ້ວຍ</w:t>
      </w:r>
      <w:r w:rsidR="0038076C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ຄວາມບໍ່ລະມັດລະວັງເປັນຄັ້ງທີສອງ</w:t>
      </w:r>
      <w:r w:rsidR="0038076C" w:rsidRPr="007B3A96">
        <w:rPr>
          <w:rFonts w:ascii="Phetsarath OT" w:eastAsia="Phetsarath OT" w:hAnsi="Phetsarath OT" w:cs="Phetsarath OT"/>
          <w:spacing w:val="-6"/>
          <w:cs/>
          <w:lang w:val="pt-BR" w:bidi="lo-LA"/>
        </w:rPr>
        <w:t xml:space="preserve"> </w:t>
      </w:r>
      <w:r w:rsidR="0038076C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ຊຶ່ງບໍ່ເປັນການກະທຳຜິດທາງອາ</w:t>
      </w:r>
      <w:r w:rsidR="00B55424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ຍາ</w:t>
      </w:r>
      <w:r w:rsidR="00B55424" w:rsidRPr="007B3A96">
        <w:rPr>
          <w:rFonts w:ascii="Phetsarath OT" w:eastAsia="Phetsarath OT" w:hAnsi="Phetsarath OT" w:cs="Phetsarath OT"/>
          <w:spacing w:val="-6"/>
          <w:lang w:val="pt-BR" w:bidi="lo-LA"/>
        </w:rPr>
        <w:t xml:space="preserve"> </w:t>
      </w:r>
      <w:r w:rsidR="0038076C" w:rsidRPr="007B3A96">
        <w:rPr>
          <w:rFonts w:ascii="Phetsarath OT" w:eastAsia="Phetsarath OT" w:hAnsi="Phetsarath OT" w:cs="Phetsarath OT" w:hint="cs"/>
          <w:spacing w:val="-6"/>
          <w:cs/>
          <w:lang w:val="pt-BR" w:bidi="lo-LA"/>
        </w:rPr>
        <w:t>ຈະຖືກປັບໃໝ</w:t>
      </w:r>
      <w:r w:rsidR="00106F94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4B1BCE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 </w:t>
      </w:r>
      <w:r w:rsidR="00106F94" w:rsidRPr="00892EFB">
        <w:rPr>
          <w:rFonts w:ascii="Phetsarath OT" w:eastAsia="Phetsarath OT" w:hAnsi="Phetsarath OT" w:cs="Phetsarath OT" w:hint="cs"/>
          <w:cs/>
          <w:lang w:val="pt-BR" w:bidi="lo-LA"/>
        </w:rPr>
        <w:t>ໜ</w:t>
      </w:r>
      <w:r w:rsidR="00011AC2" w:rsidRPr="00892EFB">
        <w:rPr>
          <w:rFonts w:ascii="Phetsarath OT" w:eastAsia="Phetsarath OT" w:hAnsi="Phetsarath OT" w:cs="Phetsarath OT" w:hint="cs"/>
          <w:cs/>
          <w:lang w:val="pt-BR" w:bidi="lo-LA"/>
        </w:rPr>
        <w:t>ຶ່</w:t>
      </w:r>
      <w:r w:rsidR="00106F94" w:rsidRPr="00892EFB">
        <w:rPr>
          <w:rFonts w:ascii="Phetsarath OT" w:eastAsia="Phetsarath OT" w:hAnsi="Phetsarath OT" w:cs="Phetsarath OT" w:hint="cs"/>
          <w:cs/>
          <w:lang w:val="pt-BR" w:bidi="lo-LA"/>
        </w:rPr>
        <w:t>ງສ່ວນຮ້ອຍ</w:t>
      </w:r>
      <w:r w:rsidR="0038076C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106F94" w:rsidRPr="00892EFB">
        <w:rPr>
          <w:rFonts w:ascii="Phetsarath OT" w:eastAsia="Phetsarath OT" w:hAnsi="Phetsarath OT" w:cs="Phetsarath OT" w:hint="cs"/>
          <w:cs/>
          <w:lang w:val="pt-BR" w:bidi="lo-LA"/>
        </w:rPr>
        <w:t>(</w:t>
      </w:r>
      <w:r w:rsidR="00B55424" w:rsidRPr="00892EFB">
        <w:rPr>
          <w:rFonts w:ascii="Phetsarath OT" w:eastAsia="Phetsarath OT" w:hAnsi="Phetsarath OT" w:cs="Phetsarath OT"/>
          <w:lang w:val="pt-BR"/>
        </w:rPr>
        <w:t>1%</w:t>
      </w:r>
      <w:r w:rsidR="00106F94" w:rsidRPr="00892EFB">
        <w:rPr>
          <w:rFonts w:ascii="Phetsarath OT" w:eastAsia="Phetsarath OT" w:hAnsi="Phetsarath OT" w:cs="Phetsarath OT"/>
          <w:cs/>
          <w:lang w:val="pt-BR"/>
        </w:rPr>
        <w:t>)</w:t>
      </w:r>
      <w:r w:rsidR="00B55424"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="00FA50C6" w:rsidRPr="00892EFB">
        <w:rPr>
          <w:rFonts w:ascii="Phetsarath OT" w:eastAsia="Phetsarath OT" w:hAnsi="Phetsarath OT" w:cs="Phetsarath OT" w:hint="cs"/>
          <w:cs/>
          <w:lang w:val="pt-BR" w:bidi="lo-LA"/>
        </w:rPr>
        <w:t>ຂອງມູນຄ່າຄວາມເສ</w:t>
      </w:r>
      <w:r w:rsidR="0038076C" w:rsidRPr="00892EFB">
        <w:rPr>
          <w:rFonts w:ascii="Phetsarath OT" w:eastAsia="Phetsarath OT" w:hAnsi="Phetsarath OT" w:cs="Phetsarath OT" w:hint="cs"/>
          <w:cs/>
          <w:lang w:val="pt-BR" w:bidi="lo-LA"/>
        </w:rPr>
        <w:t>ຍຫາຍທີ່​ໄດ້​ກໍ່ຂຶ້ນ</w:t>
      </w:r>
      <w:r w:rsidR="0038076C" w:rsidRPr="00892EFB">
        <w:rPr>
          <w:rFonts w:ascii="Phetsarath OT" w:eastAsia="Phetsarath OT" w:hAnsi="Phetsarath OT" w:cs="Phetsarath OT"/>
          <w:lang w:val="pt-BR"/>
        </w:rPr>
        <w:t>.</w:t>
      </w:r>
    </w:p>
    <w:p w14:paraId="38D6EFAA" w14:textId="7D4FC0F7" w:rsidR="003C0539" w:rsidRDefault="0038076C" w:rsidP="003C0539">
      <w:pPr>
        <w:ind w:left="426" w:firstLine="764"/>
        <w:jc w:val="both"/>
        <w:rPr>
          <w:rFonts w:ascii="Phetsarath OT" w:eastAsia="Phetsarath OT" w:hAnsi="Phetsarath OT" w:cs="Phetsarath OT"/>
          <w:color w:val="FF0000"/>
          <w:lang w:val="pt-BR" w:bidi="lo-LA"/>
        </w:rPr>
      </w:pPr>
      <w:r w:rsidRPr="00892EFB">
        <w:rPr>
          <w:rFonts w:ascii="Phetsarath OT" w:eastAsia="Phetsarath OT" w:hAnsi="Phetsarath OT" w:cs="Phetsarath OT" w:hint="cs"/>
          <w:cs/>
          <w:lang w:val="pt-BR" w:bidi="lo-LA"/>
        </w:rPr>
        <w:lastRenderedPageBreak/>
        <w:t>ບຸກຄົນ</w:t>
      </w:r>
      <w:r w:rsidRPr="00892EFB">
        <w:rPr>
          <w:rFonts w:ascii="Phetsarath OT" w:eastAsia="Phetsarath OT" w:hAnsi="Phetsarath OT" w:cs="Phetsarath OT"/>
          <w:lang w:val="pt-BR"/>
        </w:rPr>
        <w:t xml:space="preserve">,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ນິຕິບຸກຄົນ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ການຈັດຕັ້ງ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ທີ່ລະເມີດ</w:t>
      </w:r>
      <w:r w:rsidR="00256664" w:rsidRPr="00892EFB">
        <w:rPr>
          <w:rFonts w:ascii="Phetsarath OT" w:eastAsia="Phetsarath OT" w:hAnsi="Phetsarath OT" w:cs="Phetsarath OT" w:hint="cs"/>
          <w:cs/>
          <w:lang w:val="pt-BR" w:bidi="lo-LA"/>
        </w:rPr>
        <w:t>ກົດໝາຍ ກ່ຽວກັບວຽກງານຊັບສິນທາງປັນຍາ</w:t>
      </w:r>
      <w:r w:rsidR="00256664" w:rsidRPr="00892EFB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E04160">
        <w:rPr>
          <w:rFonts w:ascii="Phetsarath OT" w:eastAsia="Phetsarath OT" w:hAnsi="Phetsarath OT" w:cs="Phetsarath OT" w:hint="cs"/>
          <w:cs/>
          <w:lang w:val="pt-BR" w:bidi="lo-LA"/>
        </w:rPr>
        <w:t xml:space="preserve"> 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ເປັນຄັ້ງທີສອງໂດຍ​ເຈດ​ຕະນາ</w:t>
      </w:r>
      <w:r w:rsidR="00256664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ຫຼື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>​</w:t>
      </w:r>
      <w:r w:rsidR="00256664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ເປັນ​ອາ</w:t>
      </w:r>
      <w:r w:rsidR="00E62A14" w:rsidRPr="00892EFB">
        <w:rPr>
          <w:rFonts w:ascii="Phetsarath OT" w:eastAsia="Phetsarath OT" w:hAnsi="Phetsarath OT" w:cs="Phetsarath OT" w:hint="cs"/>
          <w:cs/>
          <w:lang w:val="pt-BR" w:bidi="lo-LA"/>
        </w:rPr>
        <w:t>ຈິ​ນ</w:t>
      </w:r>
      <w:r w:rsidR="00EF4A5E" w:rsidRPr="00892EFB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ຈະຖືກປັບໃໝ</w:t>
      </w:r>
      <w:r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977166" w:rsidRPr="00892EFB">
        <w:rPr>
          <w:rFonts w:ascii="Phetsarath OT" w:eastAsia="Phetsarath OT" w:hAnsi="Phetsarath OT" w:cs="Phetsarath OT" w:hint="cs"/>
          <w:cs/>
          <w:lang w:val="pt-BR" w:bidi="lo-LA"/>
        </w:rPr>
        <w:t>ຫ້າສ່ວນຮ້ອຍ</w:t>
      </w:r>
      <w:r w:rsidR="00977166" w:rsidRPr="00892EFB">
        <w:rPr>
          <w:rFonts w:ascii="Phetsarath OT" w:eastAsia="Phetsarath OT" w:hAnsi="Phetsarath OT" w:cs="Phetsarath OT"/>
          <w:cs/>
          <w:lang w:val="pt-BR" w:bidi="lo-LA"/>
        </w:rPr>
        <w:t xml:space="preserve"> </w:t>
      </w:r>
      <w:r w:rsidR="00085C3A" w:rsidRPr="00892EFB">
        <w:rPr>
          <w:rFonts w:ascii="Phetsarath OT" w:eastAsia="Phetsarath OT" w:hAnsi="Phetsarath OT" w:cs="Phetsarath OT" w:hint="cs"/>
          <w:cs/>
          <w:lang w:val="pt-BR" w:bidi="lo-LA"/>
        </w:rPr>
        <w:t>(</w:t>
      </w:r>
      <w:r w:rsidRPr="00892EFB">
        <w:rPr>
          <w:rFonts w:ascii="Phetsarath OT" w:eastAsia="Phetsarath OT" w:hAnsi="Phetsarath OT" w:cs="Phetsarath OT"/>
          <w:lang w:val="pt-BR"/>
        </w:rPr>
        <w:t>5%</w:t>
      </w:r>
      <w:r w:rsidR="00085C3A" w:rsidRPr="00892EFB">
        <w:rPr>
          <w:rFonts w:ascii="Phetsarath OT" w:eastAsia="Phetsarath OT" w:hAnsi="Phetsarath OT" w:cs="Phetsarath OT"/>
          <w:cs/>
          <w:lang w:val="pt-BR"/>
        </w:rPr>
        <w:t>)</w:t>
      </w:r>
      <w:r w:rsidRPr="00892EFB">
        <w:rPr>
          <w:rFonts w:ascii="Phetsarath OT" w:eastAsia="Phetsarath OT" w:hAnsi="Phetsarath OT" w:cs="Phetsarath OT"/>
          <w:lang w:val="pt-BR"/>
        </w:rPr>
        <w:t xml:space="preserve"> </w:t>
      </w:r>
      <w:r w:rsidR="00FA50C6" w:rsidRPr="00892EFB">
        <w:rPr>
          <w:rFonts w:ascii="Phetsarath OT" w:eastAsia="Phetsarath OT" w:hAnsi="Phetsarath OT" w:cs="Phetsarath OT" w:hint="cs"/>
          <w:cs/>
          <w:lang w:val="pt-BR" w:bidi="lo-LA"/>
        </w:rPr>
        <w:t>ຂອງມູນຄ່າຄວາມເສ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ຍຫາຍທີ່​ໄດ້​ກໍ່ຂຶ້ນ​ໃນ​ການລະ​ເມີດແຕ່ລະຄັ້ງ​​</w:t>
      </w:r>
      <w:r w:rsidRPr="00892EFB">
        <w:rPr>
          <w:rFonts w:ascii="Phetsarath OT" w:eastAsia="Phetsarath OT" w:hAnsi="Phetsarath OT" w:cs="Phetsarath OT"/>
          <w:lang w:val="pt-BR"/>
        </w:rPr>
        <w:t>.</w:t>
      </w:r>
      <w:r w:rsidR="003C0539" w:rsidRPr="00892EFB">
        <w:rPr>
          <w:rFonts w:ascii="Phetsarath OT" w:eastAsia="Phetsarath OT" w:hAnsi="Phetsarath OT" w:cs="Phetsarath OT" w:hint="cs"/>
          <w:color w:val="FF0000"/>
          <w:cs/>
          <w:lang w:val="pt-BR" w:bidi="lo-LA"/>
        </w:rPr>
        <w:t xml:space="preserve"> </w:t>
      </w:r>
    </w:p>
    <w:p w14:paraId="503D43F6" w14:textId="77777777" w:rsidR="00563617" w:rsidRPr="00892EFB" w:rsidRDefault="00563617" w:rsidP="003C0539">
      <w:pPr>
        <w:ind w:left="426" w:firstLine="764"/>
        <w:jc w:val="both"/>
        <w:rPr>
          <w:rFonts w:ascii="Phetsarath OT" w:eastAsia="Phetsarath OT" w:hAnsi="Phetsarath OT" w:cs="Phetsarath OT"/>
          <w:color w:val="FF0000"/>
          <w:cs/>
          <w:lang w:val="pt-BR" w:bidi="lo-LA"/>
        </w:rPr>
      </w:pPr>
    </w:p>
    <w:p w14:paraId="570FD3F7" w14:textId="54081346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32"/>
          <w:szCs w:val="32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pt-PT" w:bidi="lo-LA"/>
        </w:rPr>
        <w:t>ພາກ​ທີ</w:t>
      </w:r>
      <w:r w:rsidRPr="00892EFB">
        <w:rPr>
          <w:rFonts w:ascii="Phetsarath OT" w:eastAsia="Phetsarath OT" w:hAnsi="Phetsarath OT" w:cs="Phetsarath OT"/>
          <w:b/>
          <w:bCs/>
          <w:sz w:val="32"/>
          <w:szCs w:val="32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/>
          <w:b/>
          <w:bCs/>
          <w:sz w:val="32"/>
          <w:szCs w:val="32"/>
          <w:lang w:val="pt-PT"/>
        </w:rPr>
        <w:t>X</w:t>
      </w:r>
      <w:r w:rsidR="006D7B67" w:rsidRPr="00892EFB">
        <w:rPr>
          <w:rFonts w:ascii="Phetsarath OT" w:eastAsia="Phetsarath OT" w:hAnsi="Phetsarath OT" w:cs="Phetsarath OT"/>
          <w:b/>
          <w:bCs/>
          <w:sz w:val="32"/>
          <w:szCs w:val="32"/>
          <w:lang w:val="pt-PT"/>
        </w:rPr>
        <w:t>I</w:t>
      </w:r>
    </w:p>
    <w:p w14:paraId="15439907" w14:textId="77777777" w:rsidR="0038076C" w:rsidRPr="00892EFB" w:rsidRDefault="0038076C">
      <w:pPr>
        <w:jc w:val="center"/>
        <w:rPr>
          <w:rFonts w:ascii="Phetsarath OT" w:eastAsia="Phetsarath OT" w:hAnsi="Phetsarath OT" w:cs="Phetsarath OT"/>
          <w:b/>
          <w:sz w:val="32"/>
          <w:szCs w:val="32"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val="pt-PT" w:bidi="lo-LA"/>
        </w:rPr>
        <w:t>ບົດ​ບັນ​ຍັດ​ສຸດ​ທ້າຍ</w:t>
      </w:r>
    </w:p>
    <w:p w14:paraId="5D526367" w14:textId="77777777" w:rsidR="0038076C" w:rsidRPr="00892EFB" w:rsidRDefault="0038076C">
      <w:pPr>
        <w:jc w:val="both"/>
        <w:rPr>
          <w:rFonts w:ascii="Phetsarath OT" w:eastAsia="Phetsarath OT" w:hAnsi="Phetsarath OT" w:cs="Phetsarath OT"/>
          <w:bCs/>
          <w:lang w:val="pt-PT"/>
        </w:rPr>
      </w:pPr>
    </w:p>
    <w:p w14:paraId="3CBC59A9" w14:textId="12B42217" w:rsidR="0038076C" w:rsidRPr="00892EFB" w:rsidRDefault="0038076C" w:rsidP="008A2386">
      <w:pPr>
        <w:pStyle w:val="BodyText"/>
        <w:rPr>
          <w:rFonts w:ascii="Phetsarath OT" w:eastAsia="Phetsarath OT" w:hAnsi="Phetsarath OT" w:cs="Phetsarath OT"/>
          <w:b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ມາດ​ຕາ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F466BD" w:rsidRPr="00892EFB">
        <w:rPr>
          <w:rFonts w:ascii="Phetsarath OT" w:eastAsia="Phetsarath OT" w:hAnsi="Phetsarath OT" w:cs="Phetsarath OT"/>
          <w:b/>
          <w:bCs/>
          <w:lang w:val="pt-PT" w:bidi="lo-LA"/>
        </w:rPr>
        <w:t>1</w:t>
      </w:r>
      <w:r w:rsidR="003D279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4</w:t>
      </w:r>
      <w:r w:rsidR="009651C1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1</w:t>
      </w:r>
      <w:r w:rsidR="00006DED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ການ​ຈັດ​ຕັ້ງ​ປະ​ຕິ​ບັດ</w:t>
      </w:r>
    </w:p>
    <w:p w14:paraId="20C869CF" w14:textId="20FD238E" w:rsidR="0038076C" w:rsidRPr="00892EFB" w:rsidRDefault="0038076C" w:rsidP="008A2386">
      <w:pPr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ລັດ​ຖະ​</w:t>
      </w:r>
      <w:r w:rsidRPr="00892EFB">
        <w:rPr>
          <w:rFonts w:ascii="Phetsarath OT" w:eastAsia="Phetsarath OT" w:hAnsi="Phetsarath OT" w:cs="Phetsarath OT" w:hint="cs"/>
          <w:cs/>
          <w:lang w:val="pt-BR" w:bidi="lo-LA"/>
        </w:rPr>
        <w:t>ບານ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ແຫ່ງ​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ສາ​ທາ​ລະ​ນະ​ລັດ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ປະ​ຊາ​ທິ​ປະ​ໄຕ​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ປະ​ຊາ​ຊົນ​ລາວ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ເປັນ​ຜູ້​ຈັດ​ຕັ້ງ​ປະ​ຕິ​ບັດກົດ​ໝາຍ​ສະ​ບັບ​ນີ້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0B73D5BA" w14:textId="77777777" w:rsidR="00C153FB" w:rsidRPr="00892EFB" w:rsidRDefault="00C153FB" w:rsidP="008A2386">
      <w:pPr>
        <w:ind w:left="426" w:firstLine="750"/>
        <w:jc w:val="both"/>
        <w:rPr>
          <w:rFonts w:ascii="Phetsarath OT" w:eastAsia="Phetsarath OT" w:hAnsi="Phetsarath OT" w:cs="Phetsarath OT"/>
          <w:lang w:val="pt-PT"/>
        </w:rPr>
      </w:pPr>
    </w:p>
    <w:p w14:paraId="048241A2" w14:textId="2E453DCF" w:rsidR="0038076C" w:rsidRPr="00892EFB" w:rsidRDefault="0038076C" w:rsidP="009F5885">
      <w:pPr>
        <w:rPr>
          <w:rFonts w:ascii="Phetsarath OT" w:eastAsia="Phetsarath OT" w:hAnsi="Phetsarath OT" w:cs="Phetsarath OT"/>
          <w:bCs/>
          <w:lang w:val="pt-PT"/>
        </w:rPr>
      </w:pP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ມາດ​ຕາ</w:t>
      </w:r>
      <w:r w:rsidRPr="00892EFB">
        <w:rPr>
          <w:rFonts w:ascii="Phetsarath OT" w:eastAsia="Phetsarath OT" w:hAnsi="Phetsarath OT" w:cs="Phetsarath OT"/>
          <w:b/>
          <w:bCs/>
          <w:cs/>
          <w:lang w:val="pt-PT" w:bidi="lo-LA"/>
        </w:rPr>
        <w:t xml:space="preserve"> </w:t>
      </w:r>
      <w:r w:rsidR="00F466BD" w:rsidRPr="00892EFB">
        <w:rPr>
          <w:rFonts w:ascii="Phetsarath OT" w:eastAsia="Phetsarath OT" w:hAnsi="Phetsarath OT" w:cs="Phetsarath OT"/>
          <w:b/>
          <w:bCs/>
          <w:lang w:val="pt-PT" w:bidi="lo-LA"/>
        </w:rPr>
        <w:t>1</w:t>
      </w:r>
      <w:r w:rsidR="003D2792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4</w:t>
      </w:r>
      <w:r w:rsidR="00ED147C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2</w:t>
      </w:r>
      <w:r w:rsidR="00006DED" w:rsidRPr="00892EFB">
        <w:rPr>
          <w:rFonts w:ascii="Phetsarath OT" w:eastAsia="Phetsarath OT" w:hAnsi="Phetsarath OT" w:cs="Phetsarath OT"/>
          <w:b/>
          <w:lang w:val="pt-PT"/>
        </w:rPr>
        <w:t xml:space="preserve"> 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>(</w:t>
      </w:r>
      <w:r w:rsidR="00B20EC7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ປັບປຸງ</w:t>
      </w:r>
      <w:r w:rsidR="00B20EC7" w:rsidRPr="00892EFB">
        <w:rPr>
          <w:rFonts w:ascii="Phetsarath OT" w:eastAsia="Phetsarath OT" w:hAnsi="Phetsarath OT" w:cs="Phetsarath OT"/>
          <w:b/>
          <w:bCs/>
          <w:lang w:val="pt-PT"/>
        </w:rPr>
        <w:t xml:space="preserve">) </w:t>
      </w:r>
      <w:r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ຜົນ​ສັກ​ສິດ​</w:t>
      </w:r>
    </w:p>
    <w:p w14:paraId="141C84AC" w14:textId="43273DC0" w:rsidR="00C109D8" w:rsidRPr="00892EFB" w:rsidRDefault="00C109D8" w:rsidP="008A2386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ກົດ​ໝາຍ​ສະ​ບັບ​ນີ້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ມີ​ຜົນ​ສັກ​ສິດ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ນັບ​ແຕ່​ວັນ</w:t>
      </w:r>
      <w:r w:rsidR="00123B80">
        <w:rPr>
          <w:rFonts w:ascii="Phetsarath OT" w:eastAsia="Phetsarath OT" w:hAnsi="Phetsarath OT" w:cs="Phetsarath OT" w:hint="cs"/>
          <w:cs/>
          <w:lang w:val="pt-PT" w:bidi="lo-LA"/>
        </w:rPr>
        <w:t xml:space="preserve">ທີ </w:t>
      </w:r>
      <w:r w:rsidR="00123B80">
        <w:rPr>
          <w:rFonts w:ascii="Phetsarath OT" w:eastAsia="Phetsarath OT" w:hAnsi="Phetsarath OT" w:cs="Phetsarath OT"/>
          <w:lang w:val="pt-PT" w:bidi="lo-LA"/>
        </w:rPr>
        <w:t>24</w:t>
      </w:r>
      <w:r w:rsidR="00380483">
        <w:rPr>
          <w:rFonts w:ascii="Phetsarath OT" w:eastAsia="Phetsarath OT" w:hAnsi="Phetsarath OT" w:cs="Phetsarath OT" w:hint="cs"/>
          <w:cs/>
          <w:lang w:val="pt-PT" w:bidi="lo-LA"/>
        </w:rPr>
        <w:t xml:space="preserve"> ມັງກອນ 2024 </w:t>
      </w:r>
      <w:r w:rsidR="008D398A" w:rsidRPr="00892EFB">
        <w:rPr>
          <w:rFonts w:ascii="Phetsarath OT" w:eastAsia="Phetsarath OT" w:hAnsi="Phetsarath OT" w:cs="Phetsarath OT" w:hint="cs"/>
          <w:cs/>
          <w:lang w:val="pt-PT" w:bidi="lo-LA"/>
        </w:rPr>
        <w:t>ພາຍຫຼັງ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​ປະ​ທານ​ປະ​ເທດ​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ແຫ່ງ​</w:t>
      </w:r>
      <w:r w:rsidRPr="00892EFB">
        <w:rPr>
          <w:rFonts w:ascii="Phetsarath OT" w:eastAsia="Phetsarath OT" w:hAnsi="Phetsarath OT" w:cs="Phetsarath OT"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ສາ​ທາ​ລະ​ນະ​ລັດ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ປະ​ຊາ​ທິ​ປະ​ໄຕ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​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ປະ​ຊາ​ຊົນ​ລາວ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ອອກ​ລັດ​ຖະ​ດຳ​ລັດ​ປະ​ກາດ​ໃຊ້​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ແລະ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​ໄດ້​ລົງ​​ຈົດ​ໝາຍ​ເຫດ​ທາງ​ລັດ​ຖະ​ການ</w:t>
      </w:r>
      <w:r w:rsidR="008A238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="008D398A" w:rsidRPr="00892EFB">
        <w:rPr>
          <w:rFonts w:ascii="Phetsarath OT" w:eastAsia="Phetsarath OT" w:hAnsi="Phetsarath OT" w:cs="Phetsarath OT" w:hint="cs"/>
          <w:cs/>
          <w:lang w:val="pt-PT" w:bidi="lo-LA"/>
        </w:rPr>
        <w:t>ເປັນຕົ້ນໄປ</w:t>
      </w:r>
      <w:r w:rsidRPr="00892EFB">
        <w:rPr>
          <w:rFonts w:ascii="Phetsarath OT" w:eastAsia="Phetsarath OT" w:hAnsi="Phetsarath OT" w:cs="Phetsarath OT"/>
          <w:lang w:val="pt-PT"/>
        </w:rPr>
        <w:t>.</w:t>
      </w:r>
    </w:p>
    <w:p w14:paraId="251A8364" w14:textId="06F99AE1" w:rsidR="0038076C" w:rsidRPr="00892EFB" w:rsidRDefault="0038076C" w:rsidP="008A2386">
      <w:pPr>
        <w:ind w:left="426" w:firstLine="778"/>
        <w:jc w:val="both"/>
        <w:rPr>
          <w:rFonts w:ascii="Phetsarath OT" w:eastAsia="Phetsarath OT" w:hAnsi="Phetsarath OT" w:cs="Phetsarath OT"/>
          <w:lang w:val="pt-PT"/>
        </w:rPr>
      </w:pP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ກົດໝາຍສ</w:t>
      </w:r>
      <w:r w:rsidR="003B0DD8" w:rsidRPr="00892EFB">
        <w:rPr>
          <w:rFonts w:ascii="Phetsarath OT" w:eastAsia="Phetsarath OT" w:hAnsi="Phetsarath OT" w:cs="Phetsarath OT" w:hint="cs"/>
          <w:cs/>
          <w:lang w:val="pt-PT" w:bidi="lo-LA"/>
        </w:rPr>
        <w:t>ະບັບ​ນີ້</w:t>
      </w:r>
      <w:r w:rsidR="008A2386" w:rsidRPr="00892EFB">
        <w:rPr>
          <w:rFonts w:ascii="Phetsarath OT" w:eastAsia="Phetsarath OT" w:hAnsi="Phetsarath OT" w:cs="Phetsarath OT" w:hint="cs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ປ່ຽນ​ແທນ​ກົດໝາຍວ່າ​ດ້ວຍຊັບ​ສິນ​ທາງ​ປັນຍາ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Pr="00892EFB">
        <w:rPr>
          <w:rFonts w:ascii="Phetsarath OT" w:eastAsia="Phetsarath OT" w:hAnsi="Phetsarath OT" w:cs="Phetsarath OT" w:hint="cs"/>
          <w:cs/>
          <w:lang w:val="pt-PT" w:bidi="lo-LA"/>
        </w:rPr>
        <w:t>ສະບັບ​ເລ​ກທີ</w:t>
      </w:r>
      <w:r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917124" w:rsidRPr="00892EFB">
        <w:rPr>
          <w:rFonts w:ascii="Phetsarath OT" w:eastAsia="Phetsarath OT" w:hAnsi="Phetsarath OT" w:cs="Phetsarath OT"/>
          <w:lang w:val="pt-PT"/>
        </w:rPr>
        <w:t>38</w:t>
      </w:r>
      <w:r w:rsidR="00D97C34" w:rsidRPr="00892EFB">
        <w:rPr>
          <w:rFonts w:ascii="Phetsarath OT" w:eastAsia="Phetsarath OT" w:hAnsi="Phetsarath OT" w:cs="Phetsarath OT"/>
          <w:lang w:val="pt-PT"/>
        </w:rPr>
        <w:t>/</w:t>
      </w:r>
      <w:r w:rsidR="00D97C34" w:rsidRPr="00892EFB">
        <w:rPr>
          <w:rFonts w:ascii="Phetsarath OT" w:eastAsia="Phetsarath OT" w:hAnsi="Phetsarath OT" w:cs="Phetsarath OT" w:hint="cs"/>
          <w:cs/>
          <w:lang w:val="pt-PT" w:bidi="lo-LA"/>
        </w:rPr>
        <w:t>ສພຊ</w:t>
      </w:r>
      <w:r w:rsidR="00D97C34" w:rsidRPr="00892EFB">
        <w:rPr>
          <w:rFonts w:ascii="Phetsarath OT" w:eastAsia="Phetsarath OT" w:hAnsi="Phetsarath OT" w:cs="Phetsarath OT"/>
          <w:lang w:val="pt-PT"/>
        </w:rPr>
        <w:t xml:space="preserve">, </w:t>
      </w:r>
      <w:r w:rsidR="00D97C34" w:rsidRPr="00892EFB">
        <w:rPr>
          <w:rFonts w:ascii="Phetsarath OT" w:eastAsia="Phetsarath OT" w:hAnsi="Phetsarath OT" w:cs="Phetsarath OT" w:hint="cs"/>
          <w:cs/>
          <w:lang w:val="pt-PT" w:bidi="lo-LA"/>
        </w:rPr>
        <w:t>ວັນທີ</w:t>
      </w:r>
      <w:r w:rsidR="00D97C34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D97C34" w:rsidRPr="00892EFB">
        <w:rPr>
          <w:rFonts w:ascii="Phetsarath OT" w:eastAsia="Phetsarath OT" w:hAnsi="Phetsarath OT" w:cs="Phetsarath OT"/>
          <w:lang w:val="pt-PT"/>
        </w:rPr>
        <w:t xml:space="preserve"> </w:t>
      </w:r>
      <w:r w:rsidR="00917124" w:rsidRPr="00892EFB">
        <w:rPr>
          <w:rFonts w:ascii="Phetsarath OT" w:eastAsia="Phetsarath OT" w:hAnsi="Phetsarath OT" w:cs="Phetsarath OT"/>
          <w:lang w:val="pt-PT"/>
        </w:rPr>
        <w:t xml:space="preserve">15 </w:t>
      </w:r>
      <w:r w:rsidR="006C4069" w:rsidRPr="00892EFB">
        <w:rPr>
          <w:rFonts w:ascii="Phetsarath OT" w:eastAsia="Phetsarath OT" w:hAnsi="Phetsarath OT" w:cs="Phetsarath OT" w:hint="cs"/>
          <w:cs/>
          <w:lang w:val="pt-PT" w:bidi="lo-LA"/>
        </w:rPr>
        <w:t>ພະຈິກ</w:t>
      </w:r>
      <w:r w:rsidR="006C4069" w:rsidRPr="00892EFB">
        <w:rPr>
          <w:rFonts w:ascii="Phetsarath OT" w:eastAsia="Phetsarath OT" w:hAnsi="Phetsarath OT" w:cs="Phetsarath OT"/>
          <w:cs/>
          <w:lang w:val="pt-PT" w:bidi="lo-LA"/>
        </w:rPr>
        <w:t xml:space="preserve"> </w:t>
      </w:r>
      <w:r w:rsidR="00F466BD" w:rsidRPr="00892EFB">
        <w:rPr>
          <w:rFonts w:ascii="Phetsarath OT" w:eastAsia="Phetsarath OT" w:hAnsi="Phetsarath OT" w:cs="Phetsarath OT"/>
          <w:lang w:val="pt-PT"/>
        </w:rPr>
        <w:t>2017</w:t>
      </w:r>
      <w:r w:rsidR="00D97C34" w:rsidRPr="00892EFB">
        <w:rPr>
          <w:rFonts w:ascii="Phetsarath OT" w:eastAsia="Phetsarath OT" w:hAnsi="Phetsarath OT" w:cs="Phetsarath OT"/>
          <w:lang w:val="pt-PT"/>
        </w:rPr>
        <w:t>.</w:t>
      </w:r>
    </w:p>
    <w:p w14:paraId="05F7CDC1" w14:textId="77777777" w:rsidR="0038076C" w:rsidRPr="00892EFB" w:rsidRDefault="0038076C">
      <w:pPr>
        <w:pStyle w:val="BodyText"/>
        <w:ind w:firstLine="720"/>
        <w:jc w:val="both"/>
        <w:rPr>
          <w:rFonts w:ascii="Phetsarath OT" w:eastAsia="Phetsarath OT" w:hAnsi="Phetsarath OT" w:cs="Phetsarath OT"/>
          <w:lang w:val="pt-PT"/>
        </w:rPr>
      </w:pPr>
    </w:p>
    <w:p w14:paraId="0E9D2B66" w14:textId="4B6B54AB" w:rsidR="0038076C" w:rsidRPr="00892EFB" w:rsidRDefault="0038076C" w:rsidP="00DD1975">
      <w:pPr>
        <w:pStyle w:val="BodyText"/>
        <w:ind w:right="-1" w:firstLine="720"/>
        <w:jc w:val="right"/>
        <w:rPr>
          <w:rFonts w:ascii="Phetsarath OT" w:eastAsia="Phetsarath OT" w:hAnsi="Phetsarath OT" w:cs="Phetsarath OT"/>
          <w:b/>
          <w:bCs/>
          <w:lang w:val="pt-PT"/>
        </w:rPr>
      </w:pPr>
      <w:r w:rsidRPr="00892EFB">
        <w:rPr>
          <w:rFonts w:ascii="Phetsarath OT" w:eastAsia="Phetsarath OT" w:hAnsi="Phetsarath OT" w:cs="Phetsarath OT"/>
          <w:lang w:val="pt-PT"/>
        </w:rPr>
        <w:tab/>
      </w:r>
      <w:r w:rsidRPr="00892EFB">
        <w:rPr>
          <w:rFonts w:ascii="Phetsarath OT" w:eastAsia="Phetsarath OT" w:hAnsi="Phetsarath OT" w:cs="Phetsarath OT"/>
          <w:lang w:val="pt-PT"/>
        </w:rPr>
        <w:tab/>
      </w:r>
      <w:r w:rsidRPr="00892EFB">
        <w:rPr>
          <w:rFonts w:ascii="Phetsarath OT" w:eastAsia="Phetsarath OT" w:hAnsi="Phetsarath OT" w:cs="Phetsarath OT"/>
          <w:lang w:val="pt-PT"/>
        </w:rPr>
        <w:tab/>
      </w:r>
      <w:r w:rsidRPr="00892EFB">
        <w:rPr>
          <w:rFonts w:ascii="Phetsarath OT" w:eastAsia="Phetsarath OT" w:hAnsi="Phetsarath OT" w:cs="Phetsarath OT"/>
          <w:lang w:val="pt-PT"/>
        </w:rPr>
        <w:tab/>
      </w:r>
      <w:r w:rsidRPr="00892EFB">
        <w:rPr>
          <w:rFonts w:ascii="Phetsarath OT" w:eastAsia="Phetsarath OT" w:hAnsi="Phetsarath OT" w:cs="Phetsarath OT"/>
          <w:lang w:val="pt-PT"/>
        </w:rPr>
        <w:tab/>
      </w:r>
      <w:r w:rsidRPr="00892EFB">
        <w:rPr>
          <w:rFonts w:ascii="Phetsarath OT" w:eastAsia="Phetsarath OT" w:hAnsi="Phetsarath OT" w:cs="Phetsarath OT"/>
          <w:lang w:val="pt-PT"/>
        </w:rPr>
        <w:tab/>
      </w:r>
      <w:r w:rsidRPr="00892EFB">
        <w:rPr>
          <w:rFonts w:ascii="Phetsarath OT" w:eastAsia="Phetsarath OT" w:hAnsi="Phetsarath OT" w:cs="Phetsarath OT"/>
          <w:lang w:val="pt-PT"/>
        </w:rPr>
        <w:tab/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</w:t>
      </w:r>
      <w:r w:rsidR="00D610F6" w:rsidRPr="00892EFB">
        <w:rPr>
          <w:rFonts w:ascii="Phetsarath OT" w:eastAsia="Phetsarath OT" w:hAnsi="Phetsarath OT" w:cs="Phetsarath OT"/>
          <w:b/>
          <w:bCs/>
          <w:lang w:val="pt-PT"/>
        </w:rPr>
        <w:tab/>
      </w:r>
      <w:r w:rsidR="00B1228B" w:rsidRPr="00892EFB">
        <w:rPr>
          <w:rFonts w:ascii="Phetsarath OT" w:eastAsia="Phetsarath OT" w:hAnsi="Phetsarath OT" w:cs="Phetsarath OT"/>
          <w:b/>
          <w:bCs/>
          <w:cs/>
          <w:lang w:val="pt-PT"/>
        </w:rPr>
        <w:t xml:space="preserve">         </w:t>
      </w:r>
      <w:r w:rsidR="00C109D8" w:rsidRPr="00892EFB">
        <w:rPr>
          <w:rFonts w:ascii="Phetsarath OT" w:eastAsia="Phetsarath OT" w:hAnsi="Phetsarath OT" w:cs="Phetsarath OT" w:hint="cs"/>
          <w:b/>
          <w:bCs/>
          <w:cs/>
          <w:lang w:val="pt-PT" w:bidi="lo-LA"/>
        </w:rPr>
        <w:t>ປະ​ທານ​ສະ​ພາ​ແຫ່ງ​ຊາດ</w:t>
      </w:r>
      <w:r w:rsidRPr="00892EFB">
        <w:rPr>
          <w:rFonts w:ascii="Phetsarath OT" w:eastAsia="Phetsarath OT" w:hAnsi="Phetsarath OT" w:cs="Phetsarath OT"/>
          <w:b/>
          <w:bCs/>
          <w:lang w:val="pt-PT"/>
        </w:rPr>
        <w:t xml:space="preserve">                </w:t>
      </w:r>
    </w:p>
    <w:p w14:paraId="3E96AA11" w14:textId="38B7D077" w:rsidR="00581C53" w:rsidRPr="00892EFB" w:rsidRDefault="00581C53" w:rsidP="00B1228B">
      <w:pPr>
        <w:tabs>
          <w:tab w:val="left" w:pos="426"/>
        </w:tabs>
        <w:rPr>
          <w:rFonts w:ascii="Phetsarath OT" w:eastAsia="Phetsarath OT" w:hAnsi="Phetsarath OT" w:cs="Phetsarath OT"/>
          <w:lang w:val="pt-PT"/>
        </w:rPr>
      </w:pPr>
    </w:p>
    <w:sectPr w:rsidR="00581C53" w:rsidRPr="00892EFB" w:rsidSect="006F2CE6">
      <w:footerReference w:type="default" r:id="rId11"/>
      <w:pgSz w:w="11906" w:h="16838"/>
      <w:pgMar w:top="1134" w:right="1134" w:bottom="1134" w:left="1701" w:header="709" w:footer="82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antisouk Phounesavath" w:date="2024-01-25T08:37:00Z" w:initials="SP">
    <w:p w14:paraId="314E30DD" w14:textId="77777777" w:rsidR="008B797E" w:rsidRDefault="008B797E" w:rsidP="00BD1223">
      <w:pPr>
        <w:pStyle w:val="CommentText"/>
      </w:pPr>
      <w:r>
        <w:rPr>
          <w:rStyle w:val="CommentReference"/>
        </w:rPr>
        <w:annotationRef/>
      </w:r>
      <w:r>
        <w:rPr>
          <w:rFonts w:cs="DokChampa" w:hint="cs"/>
          <w:cs/>
          <w:lang w:val="lo-LA" w:bidi="lo-LA"/>
        </w:rPr>
        <w:t>ເນື້ອໃນຂອງຂໍ້ນີ້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ໝາຍເຖິງວ່າ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ສິດຂອງນັກປັບປຸງພັນພືດຈະຖືກຍົກເວັ້ນ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ໃນກໍລະນີ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ທີ່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ການກະທຳທີ່ນຳໃຊ້ພັນພືດໃໝ່ທີ່ຖືກປົກປ້ອງຫຼາຍ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ຊະນິດມາ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ປັບປຸງເປັນພັນພືດອື່ນ</w:t>
      </w:r>
      <w:r>
        <w:rPr>
          <w:rFonts w:cs="Calibri"/>
          <w:cs/>
          <w:lang w:val="lo-LA" w:bidi="lo-LA"/>
        </w:rPr>
        <w:t xml:space="preserve">, </w:t>
      </w:r>
      <w:r>
        <w:rPr>
          <w:rFonts w:cs="DokChampa" w:hint="cs"/>
          <w:cs/>
          <w:lang w:val="lo-LA" w:bidi="lo-LA"/>
        </w:rPr>
        <w:t>ບໍ່ຈຳເປັນຕ້ອງຂໍອະນຸຍາດຈາກເຈົ້າຂອງພັນພືດທີ່ຖືກປົກປ້ອງ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ແລະ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ການກະທຳໃນວັກທີ</w:t>
      </w:r>
      <w:r>
        <w:rPr>
          <w:rFonts w:cs="DokChampa"/>
          <w:cs/>
          <w:lang w:val="lo-LA" w:bidi="lo-LA"/>
        </w:rPr>
        <w:t xml:space="preserve"> 1 </w:t>
      </w:r>
      <w:r>
        <w:rPr>
          <w:rFonts w:cs="DokChampa" w:hint="cs"/>
          <w:cs/>
          <w:lang w:val="lo-LA" w:bidi="lo-LA"/>
        </w:rPr>
        <w:t>ຫາ</w:t>
      </w:r>
      <w:r>
        <w:rPr>
          <w:rFonts w:cs="DokChampa"/>
          <w:cs/>
          <w:lang w:val="lo-LA" w:bidi="lo-LA"/>
        </w:rPr>
        <w:t xml:space="preserve"> 4 (</w:t>
      </w:r>
      <w:r>
        <w:rPr>
          <w:rFonts w:cs="DokChampa" w:hint="cs"/>
          <w:cs/>
          <w:lang w:val="lo-LA" w:bidi="lo-LA"/>
        </w:rPr>
        <w:t>ການຂາຍ</w:t>
      </w:r>
      <w:r>
        <w:rPr>
          <w:rFonts w:cs="Calibri"/>
          <w:cs/>
          <w:lang w:val="lo-LA" w:bidi="lo-LA"/>
        </w:rPr>
        <w:t xml:space="preserve">, </w:t>
      </w:r>
      <w:r>
        <w:rPr>
          <w:rFonts w:cs="DokChampa" w:hint="cs"/>
          <w:cs/>
          <w:lang w:val="lo-LA" w:bidi="lo-LA"/>
        </w:rPr>
        <w:t>ສົ່ງອອກ</w:t>
      </w:r>
      <w:r>
        <w:rPr>
          <w:rFonts w:cs="DokChampa"/>
          <w:cs/>
          <w:lang w:val="lo-LA" w:bidi="lo-LA"/>
        </w:rPr>
        <w:t>...</w:t>
      </w:r>
      <w:r>
        <w:rPr>
          <w:rFonts w:cs="DokChampa" w:hint="cs"/>
          <w:cs/>
          <w:lang w:val="lo-LA" w:bidi="lo-LA"/>
        </w:rPr>
        <w:t>ຫຼື</w:t>
      </w:r>
      <w:r>
        <w:rPr>
          <w:rFonts w:cs="DokChampa"/>
          <w:cs/>
          <w:lang w:val="lo-LA" w:bidi="lo-LA"/>
        </w:rPr>
        <w:t xml:space="preserve"> </w:t>
      </w:r>
      <w:r>
        <w:t>commercialization</w:t>
      </w:r>
      <w:r>
        <w:rPr>
          <w:rFonts w:cs="DokChampa"/>
          <w:cs/>
          <w:lang w:val="lo-LA" w:bidi="lo-LA"/>
        </w:rPr>
        <w:t xml:space="preserve">) </w:t>
      </w:r>
      <w:r>
        <w:rPr>
          <w:rFonts w:cs="DokChampa" w:hint="cs"/>
          <w:cs/>
          <w:lang w:val="lo-LA" w:bidi="lo-LA"/>
        </w:rPr>
        <w:t>ກໍສາມາດເຮັດໄດ້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ໂດຍບໍ່ຕ້ອງຂໍອະນຸຍາດ</w:t>
      </w:r>
      <w:r>
        <w:rPr>
          <w:rFonts w:cs="DokChampa"/>
          <w:cs/>
          <w:lang w:val="lo-LA" w:bidi="lo-LA"/>
        </w:rPr>
        <w:t xml:space="preserve">.  </w:t>
      </w:r>
      <w:r>
        <w:rPr>
          <w:rFonts w:cs="DokChampa" w:hint="cs"/>
          <w:cs/>
          <w:lang w:val="lo-LA" w:bidi="lo-LA"/>
        </w:rPr>
        <w:t>ເຖິງຢ່າງໃດກໍຕາມ</w:t>
      </w:r>
      <w:r>
        <w:rPr>
          <w:rFonts w:cs="Calibri"/>
          <w:cs/>
          <w:lang w:val="lo-LA" w:bidi="lo-LA"/>
        </w:rPr>
        <w:t xml:space="preserve">, </w:t>
      </w:r>
      <w:r>
        <w:rPr>
          <w:rFonts w:cs="DokChampa" w:hint="cs"/>
          <w:cs/>
          <w:lang w:val="lo-LA" w:bidi="lo-LA"/>
        </w:rPr>
        <w:t>ຖ້າຫາກ</w:t>
      </w:r>
      <w:r>
        <w:rPr>
          <w:rFonts w:cs="DokChampa"/>
          <w:cs/>
          <w:lang w:val="lo-LA" w:bidi="lo-LA"/>
        </w:rPr>
        <w:t xml:space="preserve"> </w:t>
      </w:r>
      <w:r>
        <w:rPr>
          <w:rFonts w:cs="DokChampa" w:hint="cs"/>
          <w:cs/>
          <w:lang w:val="lo-LA" w:bidi="lo-LA"/>
        </w:rPr>
        <w:t>ນຳພັນພືດໃໝ່ທີ່ຖືກປົກປ້ອງພາຍໃຕ້ວັກທີ</w:t>
      </w:r>
      <w:r>
        <w:rPr>
          <w:rFonts w:cs="DokChampa"/>
          <w:cs/>
          <w:lang w:val="lo-LA" w:bidi="lo-LA"/>
        </w:rPr>
        <w:t xml:space="preserve"> 5 (</w:t>
      </w:r>
      <w:r>
        <w:t>Essentially Derived Variety</w:t>
      </w:r>
      <w:r>
        <w:rPr>
          <w:rFonts w:cs="DokChampa"/>
          <w:cs/>
          <w:lang w:val="lo-LA" w:bidi="lo-LA"/>
        </w:rPr>
        <w:t>)</w:t>
      </w:r>
      <w:r>
        <w:t xml:space="preserve"> </w:t>
      </w:r>
      <w:r>
        <w:rPr>
          <w:rFonts w:cs="DokChampa" w:hint="cs"/>
          <w:cs/>
          <w:lang w:val="lo-LA" w:bidi="lo-LA"/>
        </w:rPr>
        <w:t>ຕົ້ນຕໍ</w:t>
      </w:r>
      <w:r>
        <w:rPr>
          <w:rFonts w:cs="DokChampa"/>
          <w:cs/>
          <w:lang w:val="lo-LA" w:bidi="lo-LA"/>
        </w:rPr>
        <w:t>/</w:t>
      </w:r>
      <w:r>
        <w:rPr>
          <w:rFonts w:cs="DokChampa" w:hint="cs"/>
          <w:cs/>
          <w:lang w:val="lo-LA" w:bidi="lo-LA"/>
        </w:rPr>
        <w:t>ຊະນິດດຽວມາປັບປຸງ</w:t>
      </w:r>
      <w:r>
        <w:rPr>
          <w:rFonts w:cs="Calibri"/>
          <w:cs/>
          <w:lang w:val="lo-LA" w:bidi="lo-LA"/>
        </w:rPr>
        <w:t xml:space="preserve">, </w:t>
      </w:r>
      <w:r>
        <w:rPr>
          <w:rFonts w:cs="DokChampa" w:hint="cs"/>
          <w:cs/>
          <w:lang w:val="lo-LA" w:bidi="lo-LA"/>
        </w:rPr>
        <w:t>ການກະທຳໃນວັກທີ</w:t>
      </w:r>
      <w:r>
        <w:rPr>
          <w:rFonts w:cs="DokChampa"/>
          <w:cs/>
          <w:lang w:val="lo-LA" w:bidi="lo-LA"/>
        </w:rPr>
        <w:t xml:space="preserve"> 1 </w:t>
      </w:r>
      <w:r>
        <w:rPr>
          <w:rFonts w:cs="DokChampa" w:hint="cs"/>
          <w:cs/>
          <w:lang w:val="lo-LA" w:bidi="lo-LA"/>
        </w:rPr>
        <w:t>ຫາ</w:t>
      </w:r>
      <w:r>
        <w:rPr>
          <w:rFonts w:cs="DokChampa"/>
          <w:cs/>
          <w:lang w:val="lo-LA" w:bidi="lo-LA"/>
        </w:rPr>
        <w:t xml:space="preserve"> 4 (</w:t>
      </w:r>
      <w:r>
        <w:rPr>
          <w:rFonts w:cs="DokChampa" w:hint="cs"/>
          <w:cs/>
          <w:lang w:val="lo-LA" w:bidi="lo-LA"/>
        </w:rPr>
        <w:t>ການຂາຍ</w:t>
      </w:r>
      <w:r>
        <w:rPr>
          <w:rFonts w:cs="Calibri"/>
          <w:cs/>
          <w:lang w:val="lo-LA" w:bidi="lo-LA"/>
        </w:rPr>
        <w:t xml:space="preserve">, </w:t>
      </w:r>
      <w:r>
        <w:rPr>
          <w:rFonts w:cs="DokChampa" w:hint="cs"/>
          <w:cs/>
          <w:lang w:val="lo-LA" w:bidi="lo-LA"/>
        </w:rPr>
        <w:t>ການສົ່ງອອກ</w:t>
      </w:r>
      <w:r>
        <w:rPr>
          <w:rFonts w:cs="DokChampa"/>
          <w:cs/>
          <w:lang w:val="lo-LA" w:bidi="lo-LA"/>
        </w:rPr>
        <w:t>...</w:t>
      </w:r>
      <w:r>
        <w:t xml:space="preserve"> Or commercialization</w:t>
      </w:r>
      <w:r>
        <w:rPr>
          <w:rFonts w:cs="DokChampa"/>
          <w:cs/>
          <w:lang w:val="lo-LA" w:bidi="lo-LA"/>
        </w:rPr>
        <w:t xml:space="preserve">) </w:t>
      </w:r>
      <w:r>
        <w:rPr>
          <w:rFonts w:cs="DokChampa" w:hint="cs"/>
          <w:cs/>
          <w:lang w:val="lo-LA" w:bidi="lo-LA"/>
        </w:rPr>
        <w:t>ຕ້ອງໄດ້ຮັບອະນຸຍາດຈາກເຈົ້າຂອງ</w:t>
      </w:r>
      <w:r>
        <w:rPr>
          <w:rFonts w:cs="DokChampa"/>
          <w:cs/>
          <w:lang w:val="lo-LA" w:bidi="lo-LA"/>
        </w:rPr>
        <w:t xml:space="preserve">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C44A4" w14:textId="77777777" w:rsidR="003D235F" w:rsidRDefault="003D235F" w:rsidP="009C1783">
      <w:r>
        <w:separator/>
      </w:r>
    </w:p>
  </w:endnote>
  <w:endnote w:type="continuationSeparator" w:id="0">
    <w:p w14:paraId="23C37F61" w14:textId="77777777" w:rsidR="003D235F" w:rsidRDefault="003D235F" w:rsidP="009C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GDCIG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okChampa">
    <w:altName w:val="Microsoft Sans Serif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E68D5" w14:textId="46903DBF" w:rsidR="008B797E" w:rsidRPr="00985C73" w:rsidRDefault="008B797E">
    <w:pPr>
      <w:pStyle w:val="Footer"/>
      <w:jc w:val="center"/>
      <w:rPr>
        <w:rFonts w:ascii="Saysettha OT" w:hAnsi="Saysettha OT" w:cs="Saysettha OT"/>
      </w:rPr>
    </w:pPr>
    <w:r w:rsidRPr="00985C73">
      <w:rPr>
        <w:rFonts w:ascii="Saysettha OT" w:hAnsi="Saysettha OT" w:cs="Saysettha OT"/>
      </w:rPr>
      <w:fldChar w:fldCharType="begin"/>
    </w:r>
    <w:r w:rsidRPr="00985C73">
      <w:rPr>
        <w:rFonts w:ascii="Saysettha OT" w:hAnsi="Saysettha OT" w:cs="Saysettha OT"/>
      </w:rPr>
      <w:instrText xml:space="preserve"> PAGE   \* MERGEFORMAT </w:instrText>
    </w:r>
    <w:r w:rsidRPr="00985C73">
      <w:rPr>
        <w:rFonts w:ascii="Saysettha OT" w:hAnsi="Saysettha OT" w:cs="Saysettha OT"/>
      </w:rPr>
      <w:fldChar w:fldCharType="separate"/>
    </w:r>
    <w:r w:rsidR="00673327">
      <w:rPr>
        <w:rFonts w:ascii="Saysettha OT" w:hAnsi="Saysettha OT" w:cs="Saysettha OT"/>
        <w:noProof/>
      </w:rPr>
      <w:t>18</w:t>
    </w:r>
    <w:r w:rsidRPr="00985C73">
      <w:rPr>
        <w:rFonts w:ascii="Saysettha OT" w:hAnsi="Saysettha OT" w:cs="Saysettha OT"/>
      </w:rPr>
      <w:fldChar w:fldCharType="end"/>
    </w:r>
  </w:p>
  <w:p w14:paraId="0F98952A" w14:textId="77777777" w:rsidR="008B797E" w:rsidRDefault="008B79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C0820" w14:textId="77777777" w:rsidR="003D235F" w:rsidRDefault="003D235F" w:rsidP="009C1783">
      <w:r>
        <w:separator/>
      </w:r>
    </w:p>
  </w:footnote>
  <w:footnote w:type="continuationSeparator" w:id="0">
    <w:p w14:paraId="19A6FFFA" w14:textId="77777777" w:rsidR="003D235F" w:rsidRDefault="003D235F" w:rsidP="009C1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E8E"/>
    <w:multiLevelType w:val="hybridMultilevel"/>
    <w:tmpl w:val="4EBE3174"/>
    <w:lvl w:ilvl="0" w:tplc="AF5E5414">
      <w:start w:val="1"/>
      <w:numFmt w:val="decimal"/>
      <w:lvlText w:val="%1."/>
      <w:lvlJc w:val="left"/>
      <w:pPr>
        <w:ind w:left="2421" w:hanging="360"/>
      </w:pPr>
      <w:rPr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3141" w:hanging="360"/>
      </w:pPr>
    </w:lvl>
    <w:lvl w:ilvl="2" w:tplc="100C001B" w:tentative="1">
      <w:start w:val="1"/>
      <w:numFmt w:val="lowerRoman"/>
      <w:lvlText w:val="%3."/>
      <w:lvlJc w:val="right"/>
      <w:pPr>
        <w:ind w:left="3861" w:hanging="180"/>
      </w:pPr>
    </w:lvl>
    <w:lvl w:ilvl="3" w:tplc="100C000F" w:tentative="1">
      <w:start w:val="1"/>
      <w:numFmt w:val="decimal"/>
      <w:lvlText w:val="%4."/>
      <w:lvlJc w:val="left"/>
      <w:pPr>
        <w:ind w:left="4581" w:hanging="360"/>
      </w:pPr>
    </w:lvl>
    <w:lvl w:ilvl="4" w:tplc="100C0019" w:tentative="1">
      <w:start w:val="1"/>
      <w:numFmt w:val="lowerLetter"/>
      <w:lvlText w:val="%5."/>
      <w:lvlJc w:val="left"/>
      <w:pPr>
        <w:ind w:left="5301" w:hanging="360"/>
      </w:pPr>
    </w:lvl>
    <w:lvl w:ilvl="5" w:tplc="100C001B" w:tentative="1">
      <w:start w:val="1"/>
      <w:numFmt w:val="lowerRoman"/>
      <w:lvlText w:val="%6."/>
      <w:lvlJc w:val="right"/>
      <w:pPr>
        <w:ind w:left="6021" w:hanging="180"/>
      </w:pPr>
    </w:lvl>
    <w:lvl w:ilvl="6" w:tplc="100C000F" w:tentative="1">
      <w:start w:val="1"/>
      <w:numFmt w:val="decimal"/>
      <w:lvlText w:val="%7."/>
      <w:lvlJc w:val="left"/>
      <w:pPr>
        <w:ind w:left="6741" w:hanging="360"/>
      </w:pPr>
    </w:lvl>
    <w:lvl w:ilvl="7" w:tplc="100C0019" w:tentative="1">
      <w:start w:val="1"/>
      <w:numFmt w:val="lowerLetter"/>
      <w:lvlText w:val="%8."/>
      <w:lvlJc w:val="left"/>
      <w:pPr>
        <w:ind w:left="7461" w:hanging="360"/>
      </w:pPr>
    </w:lvl>
    <w:lvl w:ilvl="8" w:tplc="10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>
    <w:nsid w:val="00DC1737"/>
    <w:multiLevelType w:val="hybridMultilevel"/>
    <w:tmpl w:val="AD3C767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>
    <w:nsid w:val="01204DF1"/>
    <w:multiLevelType w:val="multilevel"/>
    <w:tmpl w:val="100C001D"/>
    <w:styleLink w:val="Style1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1752499"/>
    <w:multiLevelType w:val="multilevel"/>
    <w:tmpl w:val="100C001F"/>
    <w:styleLink w:val="Style2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22B581B"/>
    <w:multiLevelType w:val="hybridMultilevel"/>
    <w:tmpl w:val="8A0EA772"/>
    <w:lvl w:ilvl="0" w:tplc="68089292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  <w:sz w:val="22"/>
        <w:szCs w:val="22"/>
      </w:r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024A0E76"/>
    <w:multiLevelType w:val="hybridMultilevel"/>
    <w:tmpl w:val="F8C8A75A"/>
    <w:lvl w:ilvl="0" w:tplc="100C000F">
      <w:start w:val="1"/>
      <w:numFmt w:val="decimal"/>
      <w:lvlText w:val="%1."/>
      <w:lvlJc w:val="left"/>
      <w:pPr>
        <w:ind w:left="2138" w:hanging="360"/>
      </w:p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02DC50E9"/>
    <w:multiLevelType w:val="hybridMultilevel"/>
    <w:tmpl w:val="81F06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E25149"/>
    <w:multiLevelType w:val="multilevel"/>
    <w:tmpl w:val="100C001D"/>
    <w:styleLink w:val="Style6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3407084"/>
    <w:multiLevelType w:val="hybridMultilevel"/>
    <w:tmpl w:val="719CDEDA"/>
    <w:lvl w:ilvl="0" w:tplc="10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4857EED"/>
    <w:multiLevelType w:val="multilevel"/>
    <w:tmpl w:val="B224B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Saysettha OT" w:eastAsia="Times New Roman" w:hAnsi="Saysettha OT" w:cs="Saysettha OT"/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4BE16AE"/>
    <w:multiLevelType w:val="hybridMultilevel"/>
    <w:tmpl w:val="9E720190"/>
    <w:lvl w:ilvl="0" w:tplc="F26CB8D6">
      <w:start w:val="1"/>
      <w:numFmt w:val="decimal"/>
      <w:lvlText w:val="%1."/>
      <w:lvlJc w:val="left"/>
      <w:pPr>
        <w:ind w:left="2923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3283" w:hanging="360"/>
      </w:pPr>
    </w:lvl>
    <w:lvl w:ilvl="2" w:tplc="100C001B" w:tentative="1">
      <w:start w:val="1"/>
      <w:numFmt w:val="lowerRoman"/>
      <w:lvlText w:val="%3."/>
      <w:lvlJc w:val="right"/>
      <w:pPr>
        <w:ind w:left="4003" w:hanging="180"/>
      </w:pPr>
    </w:lvl>
    <w:lvl w:ilvl="3" w:tplc="100C000F" w:tentative="1">
      <w:start w:val="1"/>
      <w:numFmt w:val="decimal"/>
      <w:lvlText w:val="%4."/>
      <w:lvlJc w:val="left"/>
      <w:pPr>
        <w:ind w:left="4723" w:hanging="360"/>
      </w:pPr>
    </w:lvl>
    <w:lvl w:ilvl="4" w:tplc="100C0019" w:tentative="1">
      <w:start w:val="1"/>
      <w:numFmt w:val="lowerLetter"/>
      <w:lvlText w:val="%5."/>
      <w:lvlJc w:val="left"/>
      <w:pPr>
        <w:ind w:left="5443" w:hanging="360"/>
      </w:pPr>
    </w:lvl>
    <w:lvl w:ilvl="5" w:tplc="100C001B" w:tentative="1">
      <w:start w:val="1"/>
      <w:numFmt w:val="lowerRoman"/>
      <w:lvlText w:val="%6."/>
      <w:lvlJc w:val="right"/>
      <w:pPr>
        <w:ind w:left="6163" w:hanging="180"/>
      </w:pPr>
    </w:lvl>
    <w:lvl w:ilvl="6" w:tplc="100C000F" w:tentative="1">
      <w:start w:val="1"/>
      <w:numFmt w:val="decimal"/>
      <w:lvlText w:val="%7."/>
      <w:lvlJc w:val="left"/>
      <w:pPr>
        <w:ind w:left="6883" w:hanging="360"/>
      </w:pPr>
    </w:lvl>
    <w:lvl w:ilvl="7" w:tplc="100C0019" w:tentative="1">
      <w:start w:val="1"/>
      <w:numFmt w:val="lowerLetter"/>
      <w:lvlText w:val="%8."/>
      <w:lvlJc w:val="left"/>
      <w:pPr>
        <w:ind w:left="7603" w:hanging="360"/>
      </w:pPr>
    </w:lvl>
    <w:lvl w:ilvl="8" w:tplc="10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1">
    <w:nsid w:val="06E356FA"/>
    <w:multiLevelType w:val="hybridMultilevel"/>
    <w:tmpl w:val="F3440148"/>
    <w:lvl w:ilvl="0" w:tplc="100C000F">
      <w:start w:val="1"/>
      <w:numFmt w:val="decimal"/>
      <w:lvlText w:val="%1."/>
      <w:lvlJc w:val="left"/>
      <w:pPr>
        <w:ind w:left="2563" w:hanging="360"/>
      </w:pPr>
    </w:lvl>
    <w:lvl w:ilvl="1" w:tplc="100C0019" w:tentative="1">
      <w:start w:val="1"/>
      <w:numFmt w:val="lowerLetter"/>
      <w:lvlText w:val="%2."/>
      <w:lvlJc w:val="left"/>
      <w:pPr>
        <w:ind w:left="3283" w:hanging="360"/>
      </w:pPr>
    </w:lvl>
    <w:lvl w:ilvl="2" w:tplc="100C001B" w:tentative="1">
      <w:start w:val="1"/>
      <w:numFmt w:val="lowerRoman"/>
      <w:lvlText w:val="%3."/>
      <w:lvlJc w:val="right"/>
      <w:pPr>
        <w:ind w:left="4003" w:hanging="180"/>
      </w:pPr>
    </w:lvl>
    <w:lvl w:ilvl="3" w:tplc="100C000F" w:tentative="1">
      <w:start w:val="1"/>
      <w:numFmt w:val="decimal"/>
      <w:lvlText w:val="%4."/>
      <w:lvlJc w:val="left"/>
      <w:pPr>
        <w:ind w:left="4723" w:hanging="360"/>
      </w:pPr>
    </w:lvl>
    <w:lvl w:ilvl="4" w:tplc="100C0019" w:tentative="1">
      <w:start w:val="1"/>
      <w:numFmt w:val="lowerLetter"/>
      <w:lvlText w:val="%5."/>
      <w:lvlJc w:val="left"/>
      <w:pPr>
        <w:ind w:left="5443" w:hanging="360"/>
      </w:pPr>
    </w:lvl>
    <w:lvl w:ilvl="5" w:tplc="100C001B" w:tentative="1">
      <w:start w:val="1"/>
      <w:numFmt w:val="lowerRoman"/>
      <w:lvlText w:val="%6."/>
      <w:lvlJc w:val="right"/>
      <w:pPr>
        <w:ind w:left="6163" w:hanging="180"/>
      </w:pPr>
    </w:lvl>
    <w:lvl w:ilvl="6" w:tplc="100C000F" w:tentative="1">
      <w:start w:val="1"/>
      <w:numFmt w:val="decimal"/>
      <w:lvlText w:val="%7."/>
      <w:lvlJc w:val="left"/>
      <w:pPr>
        <w:ind w:left="6883" w:hanging="360"/>
      </w:pPr>
    </w:lvl>
    <w:lvl w:ilvl="7" w:tplc="100C0019" w:tentative="1">
      <w:start w:val="1"/>
      <w:numFmt w:val="lowerLetter"/>
      <w:lvlText w:val="%8."/>
      <w:lvlJc w:val="left"/>
      <w:pPr>
        <w:ind w:left="7603" w:hanging="360"/>
      </w:pPr>
    </w:lvl>
    <w:lvl w:ilvl="8" w:tplc="10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2">
    <w:nsid w:val="07754889"/>
    <w:multiLevelType w:val="hybridMultilevel"/>
    <w:tmpl w:val="DCCAE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E07FE7"/>
    <w:multiLevelType w:val="multilevel"/>
    <w:tmpl w:val="100C001F"/>
    <w:styleLink w:val="Style3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CC74F68"/>
    <w:multiLevelType w:val="hybridMultilevel"/>
    <w:tmpl w:val="13ECA350"/>
    <w:lvl w:ilvl="0" w:tplc="100C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E267C0"/>
    <w:multiLevelType w:val="multilevel"/>
    <w:tmpl w:val="100C001F"/>
    <w:styleLink w:val="Style23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0DEA0157"/>
    <w:multiLevelType w:val="hybridMultilevel"/>
    <w:tmpl w:val="CEFC1446"/>
    <w:lvl w:ilvl="0" w:tplc="2E921876">
      <w:start w:val="1"/>
      <w:numFmt w:val="decimal"/>
      <w:lvlText w:val="%1."/>
      <w:lvlJc w:val="left"/>
      <w:pPr>
        <w:ind w:left="9312" w:hanging="360"/>
      </w:pPr>
      <w:rPr>
        <w:rFonts w:ascii="Phetsarath OT" w:eastAsia="Phetsarath OT" w:hAnsi="Phetsarath OT" w:cs="Phetsarath OT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198" w:hanging="360"/>
      </w:pPr>
    </w:lvl>
    <w:lvl w:ilvl="2" w:tplc="0409001B" w:tentative="1">
      <w:start w:val="1"/>
      <w:numFmt w:val="lowerRoman"/>
      <w:lvlText w:val="%3."/>
      <w:lvlJc w:val="right"/>
      <w:pPr>
        <w:ind w:left="3918" w:hanging="180"/>
      </w:pPr>
    </w:lvl>
    <w:lvl w:ilvl="3" w:tplc="0409000F" w:tentative="1">
      <w:start w:val="1"/>
      <w:numFmt w:val="decimal"/>
      <w:lvlText w:val="%4."/>
      <w:lvlJc w:val="left"/>
      <w:pPr>
        <w:ind w:left="4638" w:hanging="360"/>
      </w:pPr>
    </w:lvl>
    <w:lvl w:ilvl="4" w:tplc="04090019" w:tentative="1">
      <w:start w:val="1"/>
      <w:numFmt w:val="lowerLetter"/>
      <w:lvlText w:val="%5."/>
      <w:lvlJc w:val="left"/>
      <w:pPr>
        <w:ind w:left="5358" w:hanging="360"/>
      </w:pPr>
    </w:lvl>
    <w:lvl w:ilvl="5" w:tplc="0409001B" w:tentative="1">
      <w:start w:val="1"/>
      <w:numFmt w:val="lowerRoman"/>
      <w:lvlText w:val="%6."/>
      <w:lvlJc w:val="right"/>
      <w:pPr>
        <w:ind w:left="6078" w:hanging="180"/>
      </w:pPr>
    </w:lvl>
    <w:lvl w:ilvl="6" w:tplc="0409000F" w:tentative="1">
      <w:start w:val="1"/>
      <w:numFmt w:val="decimal"/>
      <w:lvlText w:val="%7."/>
      <w:lvlJc w:val="left"/>
      <w:pPr>
        <w:ind w:left="6798" w:hanging="360"/>
      </w:pPr>
    </w:lvl>
    <w:lvl w:ilvl="7" w:tplc="04090019" w:tentative="1">
      <w:start w:val="1"/>
      <w:numFmt w:val="lowerLetter"/>
      <w:lvlText w:val="%8."/>
      <w:lvlJc w:val="left"/>
      <w:pPr>
        <w:ind w:left="7518" w:hanging="360"/>
      </w:pPr>
    </w:lvl>
    <w:lvl w:ilvl="8" w:tplc="04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17">
    <w:nsid w:val="0EB26D45"/>
    <w:multiLevelType w:val="hybridMultilevel"/>
    <w:tmpl w:val="71CE8C88"/>
    <w:lvl w:ilvl="0" w:tplc="0409000F">
      <w:start w:val="1"/>
      <w:numFmt w:val="decimal"/>
      <w:lvlText w:val="%1."/>
      <w:lvlJc w:val="left"/>
      <w:pPr>
        <w:ind w:left="1910" w:hanging="360"/>
      </w:p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8">
    <w:nsid w:val="0EC53F47"/>
    <w:multiLevelType w:val="multilevel"/>
    <w:tmpl w:val="100C001F"/>
    <w:numStyleLink w:val="Style9"/>
  </w:abstractNum>
  <w:abstractNum w:abstractNumId="19">
    <w:nsid w:val="10680E1D"/>
    <w:multiLevelType w:val="multilevel"/>
    <w:tmpl w:val="100C001F"/>
    <w:styleLink w:val="Style8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0710184"/>
    <w:multiLevelType w:val="hybridMultilevel"/>
    <w:tmpl w:val="AAB2E6B8"/>
    <w:lvl w:ilvl="0" w:tplc="100C000F">
      <w:start w:val="1"/>
      <w:numFmt w:val="decimal"/>
      <w:lvlText w:val="%1."/>
      <w:lvlJc w:val="left"/>
      <w:pPr>
        <w:ind w:left="3130" w:hanging="360"/>
      </w:pPr>
    </w:lvl>
    <w:lvl w:ilvl="1" w:tplc="100C0019" w:tentative="1">
      <w:start w:val="1"/>
      <w:numFmt w:val="lowerLetter"/>
      <w:lvlText w:val="%2."/>
      <w:lvlJc w:val="left"/>
      <w:pPr>
        <w:ind w:left="3850" w:hanging="360"/>
      </w:pPr>
    </w:lvl>
    <w:lvl w:ilvl="2" w:tplc="100C001B" w:tentative="1">
      <w:start w:val="1"/>
      <w:numFmt w:val="lowerRoman"/>
      <w:lvlText w:val="%3."/>
      <w:lvlJc w:val="right"/>
      <w:pPr>
        <w:ind w:left="4570" w:hanging="180"/>
      </w:pPr>
    </w:lvl>
    <w:lvl w:ilvl="3" w:tplc="100C000F" w:tentative="1">
      <w:start w:val="1"/>
      <w:numFmt w:val="decimal"/>
      <w:lvlText w:val="%4."/>
      <w:lvlJc w:val="left"/>
      <w:pPr>
        <w:ind w:left="5290" w:hanging="360"/>
      </w:pPr>
    </w:lvl>
    <w:lvl w:ilvl="4" w:tplc="100C0019" w:tentative="1">
      <w:start w:val="1"/>
      <w:numFmt w:val="lowerLetter"/>
      <w:lvlText w:val="%5."/>
      <w:lvlJc w:val="left"/>
      <w:pPr>
        <w:ind w:left="6010" w:hanging="360"/>
      </w:pPr>
    </w:lvl>
    <w:lvl w:ilvl="5" w:tplc="100C001B" w:tentative="1">
      <w:start w:val="1"/>
      <w:numFmt w:val="lowerRoman"/>
      <w:lvlText w:val="%6."/>
      <w:lvlJc w:val="right"/>
      <w:pPr>
        <w:ind w:left="6730" w:hanging="180"/>
      </w:pPr>
    </w:lvl>
    <w:lvl w:ilvl="6" w:tplc="100C000F" w:tentative="1">
      <w:start w:val="1"/>
      <w:numFmt w:val="decimal"/>
      <w:lvlText w:val="%7."/>
      <w:lvlJc w:val="left"/>
      <w:pPr>
        <w:ind w:left="7450" w:hanging="360"/>
      </w:pPr>
    </w:lvl>
    <w:lvl w:ilvl="7" w:tplc="100C0019" w:tentative="1">
      <w:start w:val="1"/>
      <w:numFmt w:val="lowerLetter"/>
      <w:lvlText w:val="%8."/>
      <w:lvlJc w:val="left"/>
      <w:pPr>
        <w:ind w:left="8170" w:hanging="360"/>
      </w:pPr>
    </w:lvl>
    <w:lvl w:ilvl="8" w:tplc="100C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1">
    <w:nsid w:val="1110588A"/>
    <w:multiLevelType w:val="hybridMultilevel"/>
    <w:tmpl w:val="50228BF6"/>
    <w:lvl w:ilvl="0" w:tplc="CE92370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2230CE4"/>
    <w:multiLevelType w:val="hybridMultilevel"/>
    <w:tmpl w:val="9CEECEBA"/>
    <w:lvl w:ilvl="0" w:tplc="5E6827C6">
      <w:start w:val="1"/>
      <w:numFmt w:val="decimal"/>
      <w:lvlText w:val="%1."/>
      <w:lvlJc w:val="left"/>
      <w:pPr>
        <w:ind w:left="3283" w:hanging="360"/>
      </w:pPr>
      <w:rPr>
        <w:rFonts w:hint="default"/>
        <w:color w:val="auto"/>
      </w:rPr>
    </w:lvl>
    <w:lvl w:ilvl="1" w:tplc="100C0019" w:tentative="1">
      <w:start w:val="1"/>
      <w:numFmt w:val="lowerLetter"/>
      <w:lvlText w:val="%2."/>
      <w:lvlJc w:val="left"/>
      <w:pPr>
        <w:ind w:left="3283" w:hanging="360"/>
      </w:pPr>
    </w:lvl>
    <w:lvl w:ilvl="2" w:tplc="100C000F">
      <w:start w:val="1"/>
      <w:numFmt w:val="decimal"/>
      <w:lvlText w:val="%3."/>
      <w:lvlJc w:val="left"/>
      <w:pPr>
        <w:ind w:left="4003" w:hanging="180"/>
      </w:pPr>
    </w:lvl>
    <w:lvl w:ilvl="3" w:tplc="100C000F" w:tentative="1">
      <w:start w:val="1"/>
      <w:numFmt w:val="decimal"/>
      <w:lvlText w:val="%4."/>
      <w:lvlJc w:val="left"/>
      <w:pPr>
        <w:ind w:left="4723" w:hanging="360"/>
      </w:pPr>
    </w:lvl>
    <w:lvl w:ilvl="4" w:tplc="100C0019" w:tentative="1">
      <w:start w:val="1"/>
      <w:numFmt w:val="lowerLetter"/>
      <w:lvlText w:val="%5."/>
      <w:lvlJc w:val="left"/>
      <w:pPr>
        <w:ind w:left="5443" w:hanging="360"/>
      </w:pPr>
    </w:lvl>
    <w:lvl w:ilvl="5" w:tplc="100C001B" w:tentative="1">
      <w:start w:val="1"/>
      <w:numFmt w:val="lowerRoman"/>
      <w:lvlText w:val="%6."/>
      <w:lvlJc w:val="right"/>
      <w:pPr>
        <w:ind w:left="6163" w:hanging="180"/>
      </w:pPr>
    </w:lvl>
    <w:lvl w:ilvl="6" w:tplc="100C000F" w:tentative="1">
      <w:start w:val="1"/>
      <w:numFmt w:val="decimal"/>
      <w:lvlText w:val="%7."/>
      <w:lvlJc w:val="left"/>
      <w:pPr>
        <w:ind w:left="6883" w:hanging="360"/>
      </w:pPr>
    </w:lvl>
    <w:lvl w:ilvl="7" w:tplc="100C0019" w:tentative="1">
      <w:start w:val="1"/>
      <w:numFmt w:val="lowerLetter"/>
      <w:lvlText w:val="%8."/>
      <w:lvlJc w:val="left"/>
      <w:pPr>
        <w:ind w:left="7603" w:hanging="360"/>
      </w:pPr>
    </w:lvl>
    <w:lvl w:ilvl="8" w:tplc="10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3">
    <w:nsid w:val="12E05482"/>
    <w:multiLevelType w:val="hybridMultilevel"/>
    <w:tmpl w:val="92A67120"/>
    <w:lvl w:ilvl="0" w:tplc="5ACEE6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2F33A58"/>
    <w:multiLevelType w:val="hybridMultilevel"/>
    <w:tmpl w:val="EDAC789C"/>
    <w:lvl w:ilvl="0" w:tplc="100C000F">
      <w:start w:val="1"/>
      <w:numFmt w:val="decimal"/>
      <w:lvlText w:val="%1."/>
      <w:lvlJc w:val="left"/>
      <w:pPr>
        <w:ind w:left="3130" w:hanging="360"/>
      </w:pPr>
    </w:lvl>
    <w:lvl w:ilvl="1" w:tplc="100C0019" w:tentative="1">
      <w:start w:val="1"/>
      <w:numFmt w:val="lowerLetter"/>
      <w:lvlText w:val="%2."/>
      <w:lvlJc w:val="left"/>
      <w:pPr>
        <w:ind w:left="3850" w:hanging="360"/>
      </w:pPr>
    </w:lvl>
    <w:lvl w:ilvl="2" w:tplc="100C001B" w:tentative="1">
      <w:start w:val="1"/>
      <w:numFmt w:val="lowerRoman"/>
      <w:lvlText w:val="%3."/>
      <w:lvlJc w:val="right"/>
      <w:pPr>
        <w:ind w:left="4570" w:hanging="180"/>
      </w:pPr>
    </w:lvl>
    <w:lvl w:ilvl="3" w:tplc="100C000F" w:tentative="1">
      <w:start w:val="1"/>
      <w:numFmt w:val="decimal"/>
      <w:lvlText w:val="%4."/>
      <w:lvlJc w:val="left"/>
      <w:pPr>
        <w:ind w:left="5290" w:hanging="360"/>
      </w:pPr>
    </w:lvl>
    <w:lvl w:ilvl="4" w:tplc="100C0019" w:tentative="1">
      <w:start w:val="1"/>
      <w:numFmt w:val="lowerLetter"/>
      <w:lvlText w:val="%5."/>
      <w:lvlJc w:val="left"/>
      <w:pPr>
        <w:ind w:left="6010" w:hanging="360"/>
      </w:pPr>
    </w:lvl>
    <w:lvl w:ilvl="5" w:tplc="100C001B" w:tentative="1">
      <w:start w:val="1"/>
      <w:numFmt w:val="lowerRoman"/>
      <w:lvlText w:val="%6."/>
      <w:lvlJc w:val="right"/>
      <w:pPr>
        <w:ind w:left="6730" w:hanging="180"/>
      </w:pPr>
    </w:lvl>
    <w:lvl w:ilvl="6" w:tplc="100C000F" w:tentative="1">
      <w:start w:val="1"/>
      <w:numFmt w:val="decimal"/>
      <w:lvlText w:val="%7."/>
      <w:lvlJc w:val="left"/>
      <w:pPr>
        <w:ind w:left="7450" w:hanging="360"/>
      </w:pPr>
    </w:lvl>
    <w:lvl w:ilvl="7" w:tplc="100C0019" w:tentative="1">
      <w:start w:val="1"/>
      <w:numFmt w:val="lowerLetter"/>
      <w:lvlText w:val="%8."/>
      <w:lvlJc w:val="left"/>
      <w:pPr>
        <w:ind w:left="8170" w:hanging="360"/>
      </w:pPr>
    </w:lvl>
    <w:lvl w:ilvl="8" w:tplc="100C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25">
    <w:nsid w:val="1444286F"/>
    <w:multiLevelType w:val="hybridMultilevel"/>
    <w:tmpl w:val="B2644680"/>
    <w:lvl w:ilvl="0" w:tplc="100C000F">
      <w:start w:val="1"/>
      <w:numFmt w:val="decimal"/>
      <w:lvlText w:val="%1."/>
      <w:lvlJc w:val="left"/>
      <w:pPr>
        <w:ind w:left="2138" w:hanging="360"/>
      </w:p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>
    <w:nsid w:val="14576F50"/>
    <w:multiLevelType w:val="hybridMultilevel"/>
    <w:tmpl w:val="654E0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1581211D"/>
    <w:multiLevelType w:val="hybridMultilevel"/>
    <w:tmpl w:val="6674CB2A"/>
    <w:lvl w:ilvl="0" w:tplc="A0404F4E">
      <w:start w:val="1"/>
      <w:numFmt w:val="decimal"/>
      <w:lvlText w:val="%1."/>
      <w:lvlJc w:val="left"/>
      <w:pPr>
        <w:ind w:left="742" w:hanging="360"/>
      </w:pPr>
      <w:rPr>
        <w:rFonts w:ascii="Phetsarath OT" w:eastAsia="Phetsarath OT" w:hAnsi="Phetsarath OT" w:cs="Phetsarath O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8">
    <w:nsid w:val="15F4773F"/>
    <w:multiLevelType w:val="multilevel"/>
    <w:tmpl w:val="100C001F"/>
    <w:styleLink w:val="Style26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17390B27"/>
    <w:multiLevelType w:val="multilevel"/>
    <w:tmpl w:val="262A9C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187F717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18A53A25"/>
    <w:multiLevelType w:val="multilevel"/>
    <w:tmpl w:val="100C001F"/>
    <w:styleLink w:val="Style1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8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1A310CE8"/>
    <w:multiLevelType w:val="hybridMultilevel"/>
    <w:tmpl w:val="34FAE62C"/>
    <w:lvl w:ilvl="0" w:tplc="AA66A4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A6C57FC"/>
    <w:multiLevelType w:val="hybridMultilevel"/>
    <w:tmpl w:val="65E8E352"/>
    <w:lvl w:ilvl="0" w:tplc="719E1E92">
      <w:start w:val="1"/>
      <w:numFmt w:val="decimal"/>
      <w:lvlText w:val="%1."/>
      <w:lvlJc w:val="left"/>
      <w:pPr>
        <w:ind w:left="2138" w:hanging="360"/>
      </w:pPr>
      <w:rPr>
        <w:b w:val="0"/>
        <w:bCs w:val="0"/>
        <w:i w:val="0"/>
        <w:iCs w:val="0"/>
      </w:r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>
    <w:nsid w:val="1A85293D"/>
    <w:multiLevelType w:val="multilevel"/>
    <w:tmpl w:val="F272A60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 w:val="0"/>
        <w:bCs w:val="0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1AC230EF"/>
    <w:multiLevelType w:val="hybridMultilevel"/>
    <w:tmpl w:val="0736F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1C046C2C"/>
    <w:multiLevelType w:val="multilevel"/>
    <w:tmpl w:val="524CAF7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 w:val="0"/>
        <w:bCs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1C505868"/>
    <w:multiLevelType w:val="hybridMultilevel"/>
    <w:tmpl w:val="BD724C2A"/>
    <w:lvl w:ilvl="0" w:tplc="100C000F">
      <w:start w:val="1"/>
      <w:numFmt w:val="decimal"/>
      <w:lvlText w:val="%1."/>
      <w:lvlJc w:val="left"/>
      <w:pPr>
        <w:ind w:left="2138" w:hanging="360"/>
      </w:p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1CFD5190"/>
    <w:multiLevelType w:val="hybridMultilevel"/>
    <w:tmpl w:val="BDA29554"/>
    <w:lvl w:ilvl="0" w:tplc="4A749F76">
      <w:start w:val="1"/>
      <w:numFmt w:val="decimal"/>
      <w:lvlText w:val="%1."/>
      <w:lvlJc w:val="left"/>
      <w:pPr>
        <w:ind w:left="1113" w:hanging="360"/>
      </w:pPr>
      <w:rPr>
        <w:rFonts w:ascii="Phetsarath OT" w:hAnsi="Phetsarath OT" w:cs="Phetsarath OT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39">
    <w:nsid w:val="1DCC5135"/>
    <w:multiLevelType w:val="hybridMultilevel"/>
    <w:tmpl w:val="2818863C"/>
    <w:lvl w:ilvl="0" w:tplc="100C000F">
      <w:start w:val="1"/>
      <w:numFmt w:val="decimal"/>
      <w:lvlText w:val="%1."/>
      <w:lvlJc w:val="left"/>
      <w:pPr>
        <w:ind w:left="2421" w:hanging="360"/>
      </w:pPr>
    </w:lvl>
    <w:lvl w:ilvl="1" w:tplc="100C0019" w:tentative="1">
      <w:start w:val="1"/>
      <w:numFmt w:val="lowerLetter"/>
      <w:lvlText w:val="%2."/>
      <w:lvlJc w:val="left"/>
      <w:pPr>
        <w:ind w:left="3141" w:hanging="360"/>
      </w:pPr>
    </w:lvl>
    <w:lvl w:ilvl="2" w:tplc="100C001B" w:tentative="1">
      <w:start w:val="1"/>
      <w:numFmt w:val="lowerRoman"/>
      <w:lvlText w:val="%3."/>
      <w:lvlJc w:val="right"/>
      <w:pPr>
        <w:ind w:left="3861" w:hanging="180"/>
      </w:pPr>
    </w:lvl>
    <w:lvl w:ilvl="3" w:tplc="100C000F" w:tentative="1">
      <w:start w:val="1"/>
      <w:numFmt w:val="decimal"/>
      <w:lvlText w:val="%4."/>
      <w:lvlJc w:val="left"/>
      <w:pPr>
        <w:ind w:left="4581" w:hanging="360"/>
      </w:pPr>
    </w:lvl>
    <w:lvl w:ilvl="4" w:tplc="100C0019" w:tentative="1">
      <w:start w:val="1"/>
      <w:numFmt w:val="lowerLetter"/>
      <w:lvlText w:val="%5."/>
      <w:lvlJc w:val="left"/>
      <w:pPr>
        <w:ind w:left="5301" w:hanging="360"/>
      </w:pPr>
    </w:lvl>
    <w:lvl w:ilvl="5" w:tplc="100C001B" w:tentative="1">
      <w:start w:val="1"/>
      <w:numFmt w:val="lowerRoman"/>
      <w:lvlText w:val="%6."/>
      <w:lvlJc w:val="right"/>
      <w:pPr>
        <w:ind w:left="6021" w:hanging="180"/>
      </w:pPr>
    </w:lvl>
    <w:lvl w:ilvl="6" w:tplc="100C000F" w:tentative="1">
      <w:start w:val="1"/>
      <w:numFmt w:val="decimal"/>
      <w:lvlText w:val="%7."/>
      <w:lvlJc w:val="left"/>
      <w:pPr>
        <w:ind w:left="6741" w:hanging="360"/>
      </w:pPr>
    </w:lvl>
    <w:lvl w:ilvl="7" w:tplc="100C0019" w:tentative="1">
      <w:start w:val="1"/>
      <w:numFmt w:val="lowerLetter"/>
      <w:lvlText w:val="%8."/>
      <w:lvlJc w:val="left"/>
      <w:pPr>
        <w:ind w:left="7461" w:hanging="360"/>
      </w:pPr>
    </w:lvl>
    <w:lvl w:ilvl="8" w:tplc="10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0">
    <w:nsid w:val="21975EE0"/>
    <w:multiLevelType w:val="hybridMultilevel"/>
    <w:tmpl w:val="06D687CE"/>
    <w:lvl w:ilvl="0" w:tplc="100C000F">
      <w:start w:val="1"/>
      <w:numFmt w:val="decimal"/>
      <w:lvlText w:val="%1."/>
      <w:lvlJc w:val="left"/>
      <w:pPr>
        <w:ind w:left="3130" w:hanging="360"/>
      </w:pPr>
    </w:lvl>
    <w:lvl w:ilvl="1" w:tplc="100C0019" w:tentative="1">
      <w:start w:val="1"/>
      <w:numFmt w:val="lowerLetter"/>
      <w:lvlText w:val="%2."/>
      <w:lvlJc w:val="left"/>
      <w:pPr>
        <w:ind w:left="3850" w:hanging="360"/>
      </w:pPr>
    </w:lvl>
    <w:lvl w:ilvl="2" w:tplc="100C001B" w:tentative="1">
      <w:start w:val="1"/>
      <w:numFmt w:val="lowerRoman"/>
      <w:lvlText w:val="%3."/>
      <w:lvlJc w:val="right"/>
      <w:pPr>
        <w:ind w:left="4570" w:hanging="180"/>
      </w:pPr>
    </w:lvl>
    <w:lvl w:ilvl="3" w:tplc="100C000F" w:tentative="1">
      <w:start w:val="1"/>
      <w:numFmt w:val="decimal"/>
      <w:lvlText w:val="%4."/>
      <w:lvlJc w:val="left"/>
      <w:pPr>
        <w:ind w:left="5290" w:hanging="360"/>
      </w:pPr>
    </w:lvl>
    <w:lvl w:ilvl="4" w:tplc="100C0019" w:tentative="1">
      <w:start w:val="1"/>
      <w:numFmt w:val="lowerLetter"/>
      <w:lvlText w:val="%5."/>
      <w:lvlJc w:val="left"/>
      <w:pPr>
        <w:ind w:left="6010" w:hanging="360"/>
      </w:pPr>
    </w:lvl>
    <w:lvl w:ilvl="5" w:tplc="100C001B" w:tentative="1">
      <w:start w:val="1"/>
      <w:numFmt w:val="lowerRoman"/>
      <w:lvlText w:val="%6."/>
      <w:lvlJc w:val="right"/>
      <w:pPr>
        <w:ind w:left="6730" w:hanging="180"/>
      </w:pPr>
    </w:lvl>
    <w:lvl w:ilvl="6" w:tplc="100C000F" w:tentative="1">
      <w:start w:val="1"/>
      <w:numFmt w:val="decimal"/>
      <w:lvlText w:val="%7."/>
      <w:lvlJc w:val="left"/>
      <w:pPr>
        <w:ind w:left="7450" w:hanging="360"/>
      </w:pPr>
    </w:lvl>
    <w:lvl w:ilvl="7" w:tplc="100C0019" w:tentative="1">
      <w:start w:val="1"/>
      <w:numFmt w:val="lowerLetter"/>
      <w:lvlText w:val="%8."/>
      <w:lvlJc w:val="left"/>
      <w:pPr>
        <w:ind w:left="8170" w:hanging="360"/>
      </w:pPr>
    </w:lvl>
    <w:lvl w:ilvl="8" w:tplc="100C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41">
    <w:nsid w:val="23064967"/>
    <w:multiLevelType w:val="hybridMultilevel"/>
    <w:tmpl w:val="57FCCC94"/>
    <w:lvl w:ilvl="0" w:tplc="100C000F">
      <w:start w:val="1"/>
      <w:numFmt w:val="decimal"/>
      <w:lvlText w:val="%1."/>
      <w:lvlJc w:val="left"/>
      <w:pPr>
        <w:ind w:left="2138" w:hanging="360"/>
      </w:p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>
    <w:nsid w:val="24CA1926"/>
    <w:multiLevelType w:val="hybridMultilevel"/>
    <w:tmpl w:val="8BE8D660"/>
    <w:lvl w:ilvl="0" w:tplc="9AFC3D04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25101249"/>
    <w:multiLevelType w:val="multilevel"/>
    <w:tmpl w:val="100C001F"/>
    <w:styleLink w:val="Style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25543D3C"/>
    <w:multiLevelType w:val="multilevel"/>
    <w:tmpl w:val="100C001D"/>
    <w:styleLink w:val="Style1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271C04D9"/>
    <w:multiLevelType w:val="multilevel"/>
    <w:tmpl w:val="1C322922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decimal"/>
      <w:isLgl/>
      <w:lvlText w:val="%1.%2"/>
      <w:lvlJc w:val="left"/>
      <w:pPr>
        <w:ind w:left="60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46">
    <w:nsid w:val="28B31A4A"/>
    <w:multiLevelType w:val="hybridMultilevel"/>
    <w:tmpl w:val="E9ACF8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A181D56"/>
    <w:multiLevelType w:val="multilevel"/>
    <w:tmpl w:val="100C001F"/>
    <w:numStyleLink w:val="Style8"/>
  </w:abstractNum>
  <w:abstractNum w:abstractNumId="48">
    <w:nsid w:val="2B411B54"/>
    <w:multiLevelType w:val="multilevel"/>
    <w:tmpl w:val="EBB03D76"/>
    <w:lvl w:ilvl="0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2318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49">
    <w:nsid w:val="2BCB4130"/>
    <w:multiLevelType w:val="hybridMultilevel"/>
    <w:tmpl w:val="40AA36F2"/>
    <w:lvl w:ilvl="0" w:tplc="4D2AD73E">
      <w:start w:val="1"/>
      <w:numFmt w:val="decimal"/>
      <w:lvlText w:val="%1."/>
      <w:lvlJc w:val="left"/>
      <w:pPr>
        <w:ind w:left="2138" w:hanging="360"/>
      </w:pPr>
      <w:rPr>
        <w:b w:val="0"/>
        <w:bCs w:val="0"/>
        <w:color w:val="auto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C9937F0"/>
    <w:multiLevelType w:val="multilevel"/>
    <w:tmpl w:val="100C001F"/>
    <w:styleLink w:val="Style3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2DAC5C2F"/>
    <w:multiLevelType w:val="multilevel"/>
    <w:tmpl w:val="100C001F"/>
    <w:styleLink w:val="Style27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2DB774F6"/>
    <w:multiLevelType w:val="hybridMultilevel"/>
    <w:tmpl w:val="FD2AE20A"/>
    <w:lvl w:ilvl="0" w:tplc="61069C3A">
      <w:start w:val="1"/>
      <w:numFmt w:val="decimal"/>
      <w:lvlText w:val="%1."/>
      <w:lvlJc w:val="left"/>
      <w:pPr>
        <w:ind w:left="3578" w:hanging="360"/>
      </w:pPr>
      <w:rPr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2880" w:hanging="360"/>
      </w:pPr>
    </w:lvl>
    <w:lvl w:ilvl="2" w:tplc="6026FEE6">
      <w:start w:val="1"/>
      <w:numFmt w:val="decimal"/>
      <w:lvlText w:val="%3."/>
      <w:lvlJc w:val="left"/>
      <w:pPr>
        <w:ind w:left="3600" w:hanging="180"/>
      </w:pPr>
      <w:rPr>
        <w:b w:val="0"/>
        <w:bCs w:val="0"/>
      </w:rPr>
    </w:lvl>
    <w:lvl w:ilvl="3" w:tplc="100C000F" w:tentative="1">
      <w:start w:val="1"/>
      <w:numFmt w:val="decimal"/>
      <w:lvlText w:val="%4."/>
      <w:lvlJc w:val="left"/>
      <w:pPr>
        <w:ind w:left="4320" w:hanging="360"/>
      </w:pPr>
    </w:lvl>
    <w:lvl w:ilvl="4" w:tplc="100C0019" w:tentative="1">
      <w:start w:val="1"/>
      <w:numFmt w:val="lowerLetter"/>
      <w:lvlText w:val="%5."/>
      <w:lvlJc w:val="left"/>
      <w:pPr>
        <w:ind w:left="5040" w:hanging="360"/>
      </w:pPr>
    </w:lvl>
    <w:lvl w:ilvl="5" w:tplc="100C001B" w:tentative="1">
      <w:start w:val="1"/>
      <w:numFmt w:val="lowerRoman"/>
      <w:lvlText w:val="%6."/>
      <w:lvlJc w:val="right"/>
      <w:pPr>
        <w:ind w:left="5760" w:hanging="180"/>
      </w:pPr>
    </w:lvl>
    <w:lvl w:ilvl="6" w:tplc="100C000F" w:tentative="1">
      <w:start w:val="1"/>
      <w:numFmt w:val="decimal"/>
      <w:lvlText w:val="%7."/>
      <w:lvlJc w:val="left"/>
      <w:pPr>
        <w:ind w:left="6480" w:hanging="360"/>
      </w:pPr>
    </w:lvl>
    <w:lvl w:ilvl="7" w:tplc="100C0019" w:tentative="1">
      <w:start w:val="1"/>
      <w:numFmt w:val="lowerLetter"/>
      <w:lvlText w:val="%8."/>
      <w:lvlJc w:val="left"/>
      <w:pPr>
        <w:ind w:left="7200" w:hanging="360"/>
      </w:pPr>
    </w:lvl>
    <w:lvl w:ilvl="8" w:tplc="10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>
    <w:nsid w:val="308F08BD"/>
    <w:multiLevelType w:val="hybridMultilevel"/>
    <w:tmpl w:val="EEBC3D28"/>
    <w:lvl w:ilvl="0" w:tplc="100C000F">
      <w:start w:val="1"/>
      <w:numFmt w:val="decimal"/>
      <w:lvlText w:val="%1."/>
      <w:lvlJc w:val="left"/>
      <w:pPr>
        <w:ind w:left="2563" w:hanging="360"/>
      </w:pPr>
    </w:lvl>
    <w:lvl w:ilvl="1" w:tplc="100C0019" w:tentative="1">
      <w:start w:val="1"/>
      <w:numFmt w:val="lowerLetter"/>
      <w:lvlText w:val="%2."/>
      <w:lvlJc w:val="left"/>
      <w:pPr>
        <w:ind w:left="3283" w:hanging="360"/>
      </w:pPr>
    </w:lvl>
    <w:lvl w:ilvl="2" w:tplc="100C001B" w:tentative="1">
      <w:start w:val="1"/>
      <w:numFmt w:val="lowerRoman"/>
      <w:lvlText w:val="%3."/>
      <w:lvlJc w:val="right"/>
      <w:pPr>
        <w:ind w:left="4003" w:hanging="180"/>
      </w:pPr>
    </w:lvl>
    <w:lvl w:ilvl="3" w:tplc="100C000F" w:tentative="1">
      <w:start w:val="1"/>
      <w:numFmt w:val="decimal"/>
      <w:lvlText w:val="%4."/>
      <w:lvlJc w:val="left"/>
      <w:pPr>
        <w:ind w:left="4723" w:hanging="360"/>
      </w:pPr>
    </w:lvl>
    <w:lvl w:ilvl="4" w:tplc="100C0019" w:tentative="1">
      <w:start w:val="1"/>
      <w:numFmt w:val="lowerLetter"/>
      <w:lvlText w:val="%5."/>
      <w:lvlJc w:val="left"/>
      <w:pPr>
        <w:ind w:left="5443" w:hanging="360"/>
      </w:pPr>
    </w:lvl>
    <w:lvl w:ilvl="5" w:tplc="100C001B" w:tentative="1">
      <w:start w:val="1"/>
      <w:numFmt w:val="lowerRoman"/>
      <w:lvlText w:val="%6."/>
      <w:lvlJc w:val="right"/>
      <w:pPr>
        <w:ind w:left="6163" w:hanging="180"/>
      </w:pPr>
    </w:lvl>
    <w:lvl w:ilvl="6" w:tplc="100C000F" w:tentative="1">
      <w:start w:val="1"/>
      <w:numFmt w:val="decimal"/>
      <w:lvlText w:val="%7."/>
      <w:lvlJc w:val="left"/>
      <w:pPr>
        <w:ind w:left="6883" w:hanging="360"/>
      </w:pPr>
    </w:lvl>
    <w:lvl w:ilvl="7" w:tplc="100C0019" w:tentative="1">
      <w:start w:val="1"/>
      <w:numFmt w:val="lowerLetter"/>
      <w:lvlText w:val="%8."/>
      <w:lvlJc w:val="left"/>
      <w:pPr>
        <w:ind w:left="7603" w:hanging="360"/>
      </w:pPr>
    </w:lvl>
    <w:lvl w:ilvl="8" w:tplc="10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4">
    <w:nsid w:val="30F4455C"/>
    <w:multiLevelType w:val="hybridMultilevel"/>
    <w:tmpl w:val="2ED85F66"/>
    <w:lvl w:ilvl="0" w:tplc="6A94203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>
    <w:nsid w:val="31596949"/>
    <w:multiLevelType w:val="hybridMultilevel"/>
    <w:tmpl w:val="D87CD0A0"/>
    <w:lvl w:ilvl="0" w:tplc="360253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26452F0"/>
    <w:multiLevelType w:val="hybridMultilevel"/>
    <w:tmpl w:val="20D00E76"/>
    <w:lvl w:ilvl="0" w:tplc="DFAA0132">
      <w:start w:val="1"/>
      <w:numFmt w:val="decimal"/>
      <w:lvlText w:val="%1."/>
      <w:lvlJc w:val="left"/>
      <w:pPr>
        <w:ind w:left="3506" w:hanging="360"/>
      </w:pPr>
      <w:rPr>
        <w:rFonts w:hint="default"/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3168" w:hanging="360"/>
      </w:pPr>
    </w:lvl>
    <w:lvl w:ilvl="2" w:tplc="100C000F">
      <w:start w:val="1"/>
      <w:numFmt w:val="decimal"/>
      <w:lvlText w:val="%3."/>
      <w:lvlJc w:val="left"/>
      <w:pPr>
        <w:ind w:left="3888" w:hanging="180"/>
      </w:pPr>
    </w:lvl>
    <w:lvl w:ilvl="3" w:tplc="100C000F" w:tentative="1">
      <w:start w:val="1"/>
      <w:numFmt w:val="decimal"/>
      <w:lvlText w:val="%4."/>
      <w:lvlJc w:val="left"/>
      <w:pPr>
        <w:ind w:left="4608" w:hanging="360"/>
      </w:pPr>
    </w:lvl>
    <w:lvl w:ilvl="4" w:tplc="100C0019" w:tentative="1">
      <w:start w:val="1"/>
      <w:numFmt w:val="lowerLetter"/>
      <w:lvlText w:val="%5."/>
      <w:lvlJc w:val="left"/>
      <w:pPr>
        <w:ind w:left="5328" w:hanging="360"/>
      </w:pPr>
    </w:lvl>
    <w:lvl w:ilvl="5" w:tplc="100C001B" w:tentative="1">
      <w:start w:val="1"/>
      <w:numFmt w:val="lowerRoman"/>
      <w:lvlText w:val="%6."/>
      <w:lvlJc w:val="right"/>
      <w:pPr>
        <w:ind w:left="6048" w:hanging="180"/>
      </w:pPr>
    </w:lvl>
    <w:lvl w:ilvl="6" w:tplc="100C000F" w:tentative="1">
      <w:start w:val="1"/>
      <w:numFmt w:val="decimal"/>
      <w:lvlText w:val="%7."/>
      <w:lvlJc w:val="left"/>
      <w:pPr>
        <w:ind w:left="6768" w:hanging="360"/>
      </w:pPr>
    </w:lvl>
    <w:lvl w:ilvl="7" w:tplc="100C0019" w:tentative="1">
      <w:start w:val="1"/>
      <w:numFmt w:val="lowerLetter"/>
      <w:lvlText w:val="%8."/>
      <w:lvlJc w:val="left"/>
      <w:pPr>
        <w:ind w:left="7488" w:hanging="360"/>
      </w:pPr>
    </w:lvl>
    <w:lvl w:ilvl="8" w:tplc="100C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57">
    <w:nsid w:val="32662C1A"/>
    <w:multiLevelType w:val="hybridMultilevel"/>
    <w:tmpl w:val="46E880B4"/>
    <w:lvl w:ilvl="0" w:tplc="0409000F">
      <w:start w:val="1"/>
      <w:numFmt w:val="decimal"/>
      <w:lvlText w:val="%1.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58">
    <w:nsid w:val="32C61182"/>
    <w:multiLevelType w:val="multilevel"/>
    <w:tmpl w:val="100C001F"/>
    <w:styleLink w:val="Style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nsid w:val="32ED6F81"/>
    <w:multiLevelType w:val="multilevel"/>
    <w:tmpl w:val="C4E87834"/>
    <w:numStyleLink w:val="Style29"/>
  </w:abstractNum>
  <w:abstractNum w:abstractNumId="60">
    <w:nsid w:val="39A64CE2"/>
    <w:multiLevelType w:val="hybridMultilevel"/>
    <w:tmpl w:val="716A6BF8"/>
    <w:lvl w:ilvl="0" w:tplc="100C000F">
      <w:start w:val="1"/>
      <w:numFmt w:val="decimal"/>
      <w:lvlText w:val="%1."/>
      <w:lvlJc w:val="left"/>
      <w:pPr>
        <w:ind w:left="4183" w:hanging="360"/>
      </w:pPr>
    </w:lvl>
    <w:lvl w:ilvl="1" w:tplc="100C0019" w:tentative="1">
      <w:start w:val="1"/>
      <w:numFmt w:val="lowerLetter"/>
      <w:lvlText w:val="%2."/>
      <w:lvlJc w:val="left"/>
      <w:pPr>
        <w:ind w:left="4903" w:hanging="360"/>
      </w:pPr>
    </w:lvl>
    <w:lvl w:ilvl="2" w:tplc="100C001B" w:tentative="1">
      <w:start w:val="1"/>
      <w:numFmt w:val="lowerRoman"/>
      <w:lvlText w:val="%3."/>
      <w:lvlJc w:val="right"/>
      <w:pPr>
        <w:ind w:left="5623" w:hanging="180"/>
      </w:pPr>
    </w:lvl>
    <w:lvl w:ilvl="3" w:tplc="100C000F">
      <w:start w:val="1"/>
      <w:numFmt w:val="decimal"/>
      <w:lvlText w:val="%4."/>
      <w:lvlJc w:val="left"/>
      <w:pPr>
        <w:ind w:left="6343" w:hanging="360"/>
      </w:pPr>
    </w:lvl>
    <w:lvl w:ilvl="4" w:tplc="100C0019" w:tentative="1">
      <w:start w:val="1"/>
      <w:numFmt w:val="lowerLetter"/>
      <w:lvlText w:val="%5."/>
      <w:lvlJc w:val="left"/>
      <w:pPr>
        <w:ind w:left="7063" w:hanging="360"/>
      </w:pPr>
    </w:lvl>
    <w:lvl w:ilvl="5" w:tplc="100C001B" w:tentative="1">
      <w:start w:val="1"/>
      <w:numFmt w:val="lowerRoman"/>
      <w:lvlText w:val="%6."/>
      <w:lvlJc w:val="right"/>
      <w:pPr>
        <w:ind w:left="7783" w:hanging="180"/>
      </w:pPr>
    </w:lvl>
    <w:lvl w:ilvl="6" w:tplc="100C000F" w:tentative="1">
      <w:start w:val="1"/>
      <w:numFmt w:val="decimal"/>
      <w:lvlText w:val="%7."/>
      <w:lvlJc w:val="left"/>
      <w:pPr>
        <w:ind w:left="8503" w:hanging="360"/>
      </w:pPr>
    </w:lvl>
    <w:lvl w:ilvl="7" w:tplc="100C0019">
      <w:start w:val="1"/>
      <w:numFmt w:val="lowerLetter"/>
      <w:lvlText w:val="%8."/>
      <w:lvlJc w:val="left"/>
      <w:pPr>
        <w:ind w:left="9223" w:hanging="360"/>
      </w:pPr>
    </w:lvl>
    <w:lvl w:ilvl="8" w:tplc="100C001B" w:tentative="1">
      <w:start w:val="1"/>
      <w:numFmt w:val="lowerRoman"/>
      <w:lvlText w:val="%9."/>
      <w:lvlJc w:val="right"/>
      <w:pPr>
        <w:ind w:left="9943" w:hanging="180"/>
      </w:pPr>
    </w:lvl>
  </w:abstractNum>
  <w:abstractNum w:abstractNumId="61">
    <w:nsid w:val="39F77048"/>
    <w:multiLevelType w:val="multilevel"/>
    <w:tmpl w:val="100C001F"/>
    <w:styleLink w:val="Style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3AC84F3A"/>
    <w:multiLevelType w:val="multilevel"/>
    <w:tmpl w:val="100C001F"/>
    <w:numStyleLink w:val="Style31"/>
  </w:abstractNum>
  <w:abstractNum w:abstractNumId="63">
    <w:nsid w:val="3E8C4CAF"/>
    <w:multiLevelType w:val="hybridMultilevel"/>
    <w:tmpl w:val="7BA62EB0"/>
    <w:lvl w:ilvl="0" w:tplc="78CCAA7A">
      <w:start w:val="1"/>
      <w:numFmt w:val="decimal"/>
      <w:lvlText w:val="%1."/>
      <w:lvlJc w:val="left"/>
      <w:pPr>
        <w:ind w:left="2062" w:hanging="360"/>
      </w:pPr>
      <w:rPr>
        <w:rFonts w:ascii="Times New Roman" w:eastAsia="Phetsarath OT" w:hAnsi="Times New Roman" w:cs="Times New Roman" w:hint="default"/>
        <w:b w:val="0"/>
        <w:bCs/>
        <w:strike w:val="0"/>
        <w:color w:val="auto"/>
        <w:sz w:val="22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4">
    <w:nsid w:val="3F43351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>
    <w:nsid w:val="3F696AB8"/>
    <w:multiLevelType w:val="hybridMultilevel"/>
    <w:tmpl w:val="E9946E76"/>
    <w:lvl w:ilvl="0" w:tplc="D5501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3FA0F1F"/>
    <w:multiLevelType w:val="multilevel"/>
    <w:tmpl w:val="327E6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>
    <w:nsid w:val="44507616"/>
    <w:multiLevelType w:val="hybridMultilevel"/>
    <w:tmpl w:val="D158C8C8"/>
    <w:lvl w:ilvl="0" w:tplc="33D83DE4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8">
    <w:nsid w:val="45087E47"/>
    <w:multiLevelType w:val="multilevel"/>
    <w:tmpl w:val="4B58FCB0"/>
    <w:styleLink w:val="Style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468E6B5B"/>
    <w:multiLevelType w:val="multilevel"/>
    <w:tmpl w:val="100E526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4" w:hanging="1800"/>
      </w:pPr>
      <w:rPr>
        <w:rFonts w:hint="default"/>
      </w:rPr>
    </w:lvl>
  </w:abstractNum>
  <w:abstractNum w:abstractNumId="70">
    <w:nsid w:val="47030C14"/>
    <w:multiLevelType w:val="multilevel"/>
    <w:tmpl w:val="100C001F"/>
    <w:numStyleLink w:val="Style14"/>
  </w:abstractNum>
  <w:abstractNum w:abstractNumId="71">
    <w:nsid w:val="47357D35"/>
    <w:multiLevelType w:val="hybridMultilevel"/>
    <w:tmpl w:val="5B3C8F5C"/>
    <w:lvl w:ilvl="0" w:tplc="2970103C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2858" w:hanging="360"/>
      </w:pPr>
    </w:lvl>
    <w:lvl w:ilvl="2" w:tplc="100C000F">
      <w:start w:val="1"/>
      <w:numFmt w:val="decimal"/>
      <w:lvlText w:val="%3."/>
      <w:lvlJc w:val="lef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2">
    <w:nsid w:val="485F1AE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>
    <w:nsid w:val="48F702FC"/>
    <w:multiLevelType w:val="multilevel"/>
    <w:tmpl w:val="100C001F"/>
    <w:styleLink w:val="Styl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>
    <w:nsid w:val="4D63262A"/>
    <w:multiLevelType w:val="multilevel"/>
    <w:tmpl w:val="100C001F"/>
    <w:styleLink w:val="Style25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>
    <w:nsid w:val="4E4C1243"/>
    <w:multiLevelType w:val="hybridMultilevel"/>
    <w:tmpl w:val="B78AE264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  <w:sz w:val="24"/>
        <w:szCs w:val="24"/>
      </w:rPr>
    </w:lvl>
    <w:lvl w:ilvl="1" w:tplc="DB1698D2">
      <w:start w:val="1"/>
      <w:numFmt w:val="decimal"/>
      <w:lvlText w:val="2.%2."/>
      <w:lvlJc w:val="left"/>
      <w:pPr>
        <w:ind w:left="2498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6">
    <w:nsid w:val="4E8D3038"/>
    <w:multiLevelType w:val="multilevel"/>
    <w:tmpl w:val="0409001F"/>
    <w:styleLink w:val="Style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>
    <w:nsid w:val="4EDB7EE7"/>
    <w:multiLevelType w:val="multilevel"/>
    <w:tmpl w:val="29F87898"/>
    <w:styleLink w:val="Style7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/>
        <w:bCs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>
    <w:nsid w:val="4F506B15"/>
    <w:multiLevelType w:val="hybridMultilevel"/>
    <w:tmpl w:val="EAFEA9A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D58E45B2">
      <w:start w:val="1"/>
      <w:numFmt w:val="decimal"/>
      <w:lvlText w:val="%7."/>
      <w:lvlJc w:val="left"/>
      <w:pPr>
        <w:ind w:left="6300" w:hanging="360"/>
      </w:pPr>
      <w:rPr>
        <w:b w:val="0"/>
        <w:bCs w:val="0"/>
      </w:r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9">
    <w:nsid w:val="4FEB2C19"/>
    <w:multiLevelType w:val="multilevel"/>
    <w:tmpl w:val="100C001F"/>
    <w:styleLink w:val="Style9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>
    <w:nsid w:val="5141658C"/>
    <w:multiLevelType w:val="multilevel"/>
    <w:tmpl w:val="100C001F"/>
    <w:styleLink w:val="Style2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51EA48DC"/>
    <w:multiLevelType w:val="hybridMultilevel"/>
    <w:tmpl w:val="3B8CBFC6"/>
    <w:lvl w:ilvl="0" w:tplc="A302FC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2610926"/>
    <w:multiLevelType w:val="hybridMultilevel"/>
    <w:tmpl w:val="DF24EA6A"/>
    <w:lvl w:ilvl="0" w:tplc="75C45D4E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  <w:sz w:val="22"/>
        <w:szCs w:val="22"/>
      </w:r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3">
    <w:nsid w:val="5317537A"/>
    <w:multiLevelType w:val="hybridMultilevel"/>
    <w:tmpl w:val="869CA46A"/>
    <w:lvl w:ilvl="0" w:tplc="F3A24108">
      <w:start w:val="1"/>
      <w:numFmt w:val="decimal"/>
      <w:lvlText w:val="%1."/>
      <w:lvlJc w:val="left"/>
      <w:pPr>
        <w:ind w:left="2700" w:hanging="360"/>
      </w:pPr>
      <w:rPr>
        <w:b w:val="0"/>
        <w:bCs w:val="0"/>
        <w:i w:val="0"/>
        <w:iCs w:val="0"/>
        <w:strike w:val="0"/>
        <w:color w:val="auto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51017E2"/>
    <w:multiLevelType w:val="hybridMultilevel"/>
    <w:tmpl w:val="07ACB132"/>
    <w:lvl w:ilvl="0" w:tplc="44A85FB0">
      <w:start w:val="1"/>
      <w:numFmt w:val="decimal"/>
      <w:lvlText w:val="%1."/>
      <w:lvlJc w:val="left"/>
      <w:pPr>
        <w:ind w:left="1890" w:hanging="360"/>
      </w:pPr>
      <w:rPr>
        <w:rFonts w:ascii="Phetsarath OT" w:eastAsia="Phetsarath OT" w:hAnsi="Phetsarath OT" w:cs="Phetsarath OT" w:hint="default"/>
        <w:lang w:val="en-US" w:bidi="lo-LA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5">
    <w:nsid w:val="562220A9"/>
    <w:multiLevelType w:val="hybridMultilevel"/>
    <w:tmpl w:val="5D482E54"/>
    <w:lvl w:ilvl="0" w:tplc="96826618">
      <w:start w:val="1"/>
      <w:numFmt w:val="decimal"/>
      <w:lvlText w:val="%1."/>
      <w:lvlJc w:val="left"/>
      <w:pPr>
        <w:ind w:left="1778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2498" w:hanging="360"/>
      </w:pPr>
    </w:lvl>
    <w:lvl w:ilvl="2" w:tplc="100C001B" w:tentative="1">
      <w:start w:val="1"/>
      <w:numFmt w:val="lowerRoman"/>
      <w:lvlText w:val="%3."/>
      <w:lvlJc w:val="right"/>
      <w:pPr>
        <w:ind w:left="3218" w:hanging="180"/>
      </w:pPr>
    </w:lvl>
    <w:lvl w:ilvl="3" w:tplc="100C000F" w:tentative="1">
      <w:start w:val="1"/>
      <w:numFmt w:val="decimal"/>
      <w:lvlText w:val="%4."/>
      <w:lvlJc w:val="left"/>
      <w:pPr>
        <w:ind w:left="3938" w:hanging="360"/>
      </w:pPr>
    </w:lvl>
    <w:lvl w:ilvl="4" w:tplc="100C0019" w:tentative="1">
      <w:start w:val="1"/>
      <w:numFmt w:val="lowerLetter"/>
      <w:lvlText w:val="%5."/>
      <w:lvlJc w:val="left"/>
      <w:pPr>
        <w:ind w:left="4658" w:hanging="360"/>
      </w:pPr>
    </w:lvl>
    <w:lvl w:ilvl="5" w:tplc="100C001B" w:tentative="1">
      <w:start w:val="1"/>
      <w:numFmt w:val="lowerRoman"/>
      <w:lvlText w:val="%6."/>
      <w:lvlJc w:val="right"/>
      <w:pPr>
        <w:ind w:left="5378" w:hanging="180"/>
      </w:pPr>
    </w:lvl>
    <w:lvl w:ilvl="6" w:tplc="100C000F" w:tentative="1">
      <w:start w:val="1"/>
      <w:numFmt w:val="decimal"/>
      <w:lvlText w:val="%7."/>
      <w:lvlJc w:val="left"/>
      <w:pPr>
        <w:ind w:left="6098" w:hanging="360"/>
      </w:pPr>
    </w:lvl>
    <w:lvl w:ilvl="7" w:tplc="100C0019" w:tentative="1">
      <w:start w:val="1"/>
      <w:numFmt w:val="lowerLetter"/>
      <w:lvlText w:val="%8."/>
      <w:lvlJc w:val="left"/>
      <w:pPr>
        <w:ind w:left="6818" w:hanging="360"/>
      </w:pPr>
    </w:lvl>
    <w:lvl w:ilvl="8" w:tplc="100C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6">
    <w:nsid w:val="579B21D9"/>
    <w:multiLevelType w:val="hybridMultilevel"/>
    <w:tmpl w:val="7D98D5BA"/>
    <w:lvl w:ilvl="0" w:tplc="0409000F">
      <w:start w:val="1"/>
      <w:numFmt w:val="decimal"/>
      <w:lvlText w:val="%1."/>
      <w:lvlJc w:val="left"/>
      <w:pPr>
        <w:tabs>
          <w:tab w:val="num" w:pos="2448"/>
        </w:tabs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168"/>
        </w:tabs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88"/>
        </w:tabs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08"/>
        </w:tabs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28"/>
        </w:tabs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48"/>
        </w:tabs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68"/>
        </w:tabs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88"/>
        </w:tabs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08"/>
        </w:tabs>
        <w:ind w:left="8208" w:hanging="180"/>
      </w:pPr>
    </w:lvl>
  </w:abstractNum>
  <w:abstractNum w:abstractNumId="87">
    <w:nsid w:val="5A9264E2"/>
    <w:multiLevelType w:val="multilevel"/>
    <w:tmpl w:val="100C001F"/>
    <w:styleLink w:val="Style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>
    <w:nsid w:val="5B2F6115"/>
    <w:multiLevelType w:val="multilevel"/>
    <w:tmpl w:val="100C001D"/>
    <w:styleLink w:val="Style30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>
    <w:nsid w:val="5E7449CE"/>
    <w:multiLevelType w:val="hybridMultilevel"/>
    <w:tmpl w:val="28AEF43E"/>
    <w:lvl w:ilvl="0" w:tplc="D55011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3479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5EA409A6"/>
    <w:multiLevelType w:val="hybridMultilevel"/>
    <w:tmpl w:val="4416856C"/>
    <w:lvl w:ilvl="0" w:tplc="FCFE33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0A44496"/>
    <w:multiLevelType w:val="multilevel"/>
    <w:tmpl w:val="E076B91A"/>
    <w:styleLink w:val="Style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2">
    <w:nsid w:val="61455DDD"/>
    <w:multiLevelType w:val="hybridMultilevel"/>
    <w:tmpl w:val="8F7E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1CD314E"/>
    <w:multiLevelType w:val="multilevel"/>
    <w:tmpl w:val="100C001D"/>
    <w:styleLink w:val="Style5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>
    <w:nsid w:val="62105B27"/>
    <w:multiLevelType w:val="hybridMultilevel"/>
    <w:tmpl w:val="3D068FC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5">
    <w:nsid w:val="62120AA3"/>
    <w:multiLevelType w:val="hybridMultilevel"/>
    <w:tmpl w:val="81F067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621D4C60"/>
    <w:multiLevelType w:val="multilevel"/>
    <w:tmpl w:val="100C001F"/>
    <w:numStyleLink w:val="Style21"/>
  </w:abstractNum>
  <w:abstractNum w:abstractNumId="97">
    <w:nsid w:val="629A7127"/>
    <w:multiLevelType w:val="hybridMultilevel"/>
    <w:tmpl w:val="4C9C5C62"/>
    <w:lvl w:ilvl="0" w:tplc="F26CB8D6">
      <w:start w:val="1"/>
      <w:numFmt w:val="decimal"/>
      <w:lvlText w:val="%1."/>
      <w:lvlJc w:val="left"/>
      <w:pPr>
        <w:ind w:left="292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3283" w:hanging="360"/>
      </w:pPr>
    </w:lvl>
    <w:lvl w:ilvl="2" w:tplc="100C001B" w:tentative="1">
      <w:start w:val="1"/>
      <w:numFmt w:val="lowerRoman"/>
      <w:lvlText w:val="%3."/>
      <w:lvlJc w:val="right"/>
      <w:pPr>
        <w:ind w:left="4003" w:hanging="180"/>
      </w:pPr>
    </w:lvl>
    <w:lvl w:ilvl="3" w:tplc="100C000F" w:tentative="1">
      <w:start w:val="1"/>
      <w:numFmt w:val="decimal"/>
      <w:lvlText w:val="%4."/>
      <w:lvlJc w:val="left"/>
      <w:pPr>
        <w:ind w:left="4723" w:hanging="360"/>
      </w:pPr>
    </w:lvl>
    <w:lvl w:ilvl="4" w:tplc="100C0019" w:tentative="1">
      <w:start w:val="1"/>
      <w:numFmt w:val="lowerLetter"/>
      <w:lvlText w:val="%5."/>
      <w:lvlJc w:val="left"/>
      <w:pPr>
        <w:ind w:left="5443" w:hanging="360"/>
      </w:pPr>
    </w:lvl>
    <w:lvl w:ilvl="5" w:tplc="100C001B" w:tentative="1">
      <w:start w:val="1"/>
      <w:numFmt w:val="lowerRoman"/>
      <w:lvlText w:val="%6."/>
      <w:lvlJc w:val="right"/>
      <w:pPr>
        <w:ind w:left="6163" w:hanging="180"/>
      </w:pPr>
    </w:lvl>
    <w:lvl w:ilvl="6" w:tplc="100C000F" w:tentative="1">
      <w:start w:val="1"/>
      <w:numFmt w:val="decimal"/>
      <w:lvlText w:val="%7."/>
      <w:lvlJc w:val="left"/>
      <w:pPr>
        <w:ind w:left="6883" w:hanging="360"/>
      </w:pPr>
    </w:lvl>
    <w:lvl w:ilvl="7" w:tplc="100C0019" w:tentative="1">
      <w:start w:val="1"/>
      <w:numFmt w:val="lowerLetter"/>
      <w:lvlText w:val="%8."/>
      <w:lvlJc w:val="left"/>
      <w:pPr>
        <w:ind w:left="7603" w:hanging="360"/>
      </w:pPr>
    </w:lvl>
    <w:lvl w:ilvl="8" w:tplc="10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98">
    <w:nsid w:val="639C244F"/>
    <w:multiLevelType w:val="hybridMultilevel"/>
    <w:tmpl w:val="3182945A"/>
    <w:lvl w:ilvl="0" w:tplc="B80E78D0">
      <w:start w:val="1"/>
      <w:numFmt w:val="decimal"/>
      <w:lvlText w:val="%1."/>
      <w:lvlJc w:val="left"/>
      <w:pPr>
        <w:ind w:left="2138" w:hanging="360"/>
      </w:pPr>
      <w:rPr>
        <w:rFonts w:hint="default"/>
        <w:b w:val="0"/>
        <w:bCs w:val="0"/>
        <w:sz w:val="22"/>
        <w:szCs w:val="22"/>
      </w:r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9">
    <w:nsid w:val="647366AB"/>
    <w:multiLevelType w:val="multilevel"/>
    <w:tmpl w:val="152ECFB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0">
    <w:nsid w:val="64FC632E"/>
    <w:multiLevelType w:val="hybridMultilevel"/>
    <w:tmpl w:val="6AD4D0C0"/>
    <w:lvl w:ilvl="0" w:tplc="100C000F">
      <w:start w:val="1"/>
      <w:numFmt w:val="decimal"/>
      <w:lvlText w:val="%1."/>
      <w:lvlJc w:val="left"/>
      <w:pPr>
        <w:ind w:left="2138" w:hanging="360"/>
      </w:p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1">
    <w:nsid w:val="653D10F9"/>
    <w:multiLevelType w:val="multilevel"/>
    <w:tmpl w:val="4B58FCB0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>
    <w:nsid w:val="65831DAF"/>
    <w:multiLevelType w:val="multilevel"/>
    <w:tmpl w:val="100C001F"/>
    <w:numStyleLink w:val="Style10"/>
  </w:abstractNum>
  <w:abstractNum w:abstractNumId="103">
    <w:nsid w:val="658C6A8E"/>
    <w:multiLevelType w:val="hybridMultilevel"/>
    <w:tmpl w:val="2A9CFC84"/>
    <w:lvl w:ilvl="0" w:tplc="100C000F">
      <w:start w:val="1"/>
      <w:numFmt w:val="decimal"/>
      <w:lvlText w:val="%1."/>
      <w:lvlJc w:val="left"/>
      <w:pPr>
        <w:ind w:left="2705" w:hanging="360"/>
      </w:pPr>
    </w:lvl>
    <w:lvl w:ilvl="1" w:tplc="100C0019" w:tentative="1">
      <w:start w:val="1"/>
      <w:numFmt w:val="lowerLetter"/>
      <w:lvlText w:val="%2."/>
      <w:lvlJc w:val="left"/>
      <w:pPr>
        <w:ind w:left="3425" w:hanging="360"/>
      </w:pPr>
    </w:lvl>
    <w:lvl w:ilvl="2" w:tplc="100C001B" w:tentative="1">
      <w:start w:val="1"/>
      <w:numFmt w:val="lowerRoman"/>
      <w:lvlText w:val="%3."/>
      <w:lvlJc w:val="right"/>
      <w:pPr>
        <w:ind w:left="4145" w:hanging="180"/>
      </w:pPr>
    </w:lvl>
    <w:lvl w:ilvl="3" w:tplc="100C000F" w:tentative="1">
      <w:start w:val="1"/>
      <w:numFmt w:val="decimal"/>
      <w:lvlText w:val="%4."/>
      <w:lvlJc w:val="left"/>
      <w:pPr>
        <w:ind w:left="4865" w:hanging="360"/>
      </w:pPr>
    </w:lvl>
    <w:lvl w:ilvl="4" w:tplc="100C0019" w:tentative="1">
      <w:start w:val="1"/>
      <w:numFmt w:val="lowerLetter"/>
      <w:lvlText w:val="%5."/>
      <w:lvlJc w:val="left"/>
      <w:pPr>
        <w:ind w:left="5585" w:hanging="360"/>
      </w:pPr>
    </w:lvl>
    <w:lvl w:ilvl="5" w:tplc="100C001B" w:tentative="1">
      <w:start w:val="1"/>
      <w:numFmt w:val="lowerRoman"/>
      <w:lvlText w:val="%6."/>
      <w:lvlJc w:val="right"/>
      <w:pPr>
        <w:ind w:left="6305" w:hanging="180"/>
      </w:pPr>
    </w:lvl>
    <w:lvl w:ilvl="6" w:tplc="100C000F" w:tentative="1">
      <w:start w:val="1"/>
      <w:numFmt w:val="decimal"/>
      <w:lvlText w:val="%7."/>
      <w:lvlJc w:val="left"/>
      <w:pPr>
        <w:ind w:left="7025" w:hanging="360"/>
      </w:pPr>
    </w:lvl>
    <w:lvl w:ilvl="7" w:tplc="100C0019" w:tentative="1">
      <w:start w:val="1"/>
      <w:numFmt w:val="lowerLetter"/>
      <w:lvlText w:val="%8."/>
      <w:lvlJc w:val="left"/>
      <w:pPr>
        <w:ind w:left="7745" w:hanging="360"/>
      </w:pPr>
    </w:lvl>
    <w:lvl w:ilvl="8" w:tplc="100C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4">
    <w:nsid w:val="66313A78"/>
    <w:multiLevelType w:val="multilevel"/>
    <w:tmpl w:val="8272F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>
    <w:nsid w:val="66A33C61"/>
    <w:multiLevelType w:val="hybridMultilevel"/>
    <w:tmpl w:val="2054B114"/>
    <w:lvl w:ilvl="0" w:tplc="D58E45B2">
      <w:start w:val="1"/>
      <w:numFmt w:val="decimal"/>
      <w:lvlText w:val="%1."/>
      <w:lvlJc w:val="left"/>
      <w:pPr>
        <w:ind w:left="63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7A86719"/>
    <w:multiLevelType w:val="hybridMultilevel"/>
    <w:tmpl w:val="CAEC3D28"/>
    <w:lvl w:ilvl="0" w:tplc="100C000F">
      <w:start w:val="1"/>
      <w:numFmt w:val="decimal"/>
      <w:lvlText w:val="%1."/>
      <w:lvlJc w:val="left"/>
      <w:pPr>
        <w:ind w:left="2138" w:hanging="360"/>
      </w:p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7">
    <w:nsid w:val="680F5155"/>
    <w:multiLevelType w:val="hybridMultilevel"/>
    <w:tmpl w:val="E58819CA"/>
    <w:lvl w:ilvl="0" w:tplc="A2D0AA8E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8">
    <w:nsid w:val="68C5297D"/>
    <w:multiLevelType w:val="multilevel"/>
    <w:tmpl w:val="93049B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  <w:rPr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9">
    <w:nsid w:val="699D6B79"/>
    <w:multiLevelType w:val="multilevel"/>
    <w:tmpl w:val="C4E87834"/>
    <w:styleLink w:val="Style29"/>
    <w:lvl w:ilvl="0">
      <w:start w:val="3"/>
      <w:numFmt w:val="decimal"/>
      <w:lvlText w:val="%1."/>
      <w:lvlJc w:val="left"/>
      <w:pPr>
        <w:ind w:left="1665" w:hanging="9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10">
    <w:nsid w:val="6B2005BF"/>
    <w:multiLevelType w:val="hybridMultilevel"/>
    <w:tmpl w:val="5FB65B3C"/>
    <w:lvl w:ilvl="0" w:tplc="100C000F">
      <w:start w:val="1"/>
      <w:numFmt w:val="decimal"/>
      <w:lvlText w:val="%1."/>
      <w:lvlJc w:val="left"/>
      <w:pPr>
        <w:ind w:left="1418" w:hanging="360"/>
      </w:pPr>
    </w:lvl>
    <w:lvl w:ilvl="1" w:tplc="100C0019" w:tentative="1">
      <w:start w:val="1"/>
      <w:numFmt w:val="lowerLetter"/>
      <w:lvlText w:val="%2."/>
      <w:lvlJc w:val="left"/>
      <w:pPr>
        <w:ind w:left="2138" w:hanging="360"/>
      </w:pPr>
    </w:lvl>
    <w:lvl w:ilvl="2" w:tplc="100C001B" w:tentative="1">
      <w:start w:val="1"/>
      <w:numFmt w:val="lowerRoman"/>
      <w:lvlText w:val="%3."/>
      <w:lvlJc w:val="right"/>
      <w:pPr>
        <w:ind w:left="2858" w:hanging="180"/>
      </w:pPr>
    </w:lvl>
    <w:lvl w:ilvl="3" w:tplc="100C000F" w:tentative="1">
      <w:start w:val="1"/>
      <w:numFmt w:val="decimal"/>
      <w:lvlText w:val="%4."/>
      <w:lvlJc w:val="left"/>
      <w:pPr>
        <w:ind w:left="3578" w:hanging="360"/>
      </w:pPr>
    </w:lvl>
    <w:lvl w:ilvl="4" w:tplc="100C0019" w:tentative="1">
      <w:start w:val="1"/>
      <w:numFmt w:val="lowerLetter"/>
      <w:lvlText w:val="%5."/>
      <w:lvlJc w:val="left"/>
      <w:pPr>
        <w:ind w:left="4298" w:hanging="360"/>
      </w:pPr>
    </w:lvl>
    <w:lvl w:ilvl="5" w:tplc="100C001B" w:tentative="1">
      <w:start w:val="1"/>
      <w:numFmt w:val="lowerRoman"/>
      <w:lvlText w:val="%6."/>
      <w:lvlJc w:val="right"/>
      <w:pPr>
        <w:ind w:left="5018" w:hanging="180"/>
      </w:pPr>
    </w:lvl>
    <w:lvl w:ilvl="6" w:tplc="100C000F" w:tentative="1">
      <w:start w:val="1"/>
      <w:numFmt w:val="decimal"/>
      <w:lvlText w:val="%7."/>
      <w:lvlJc w:val="left"/>
      <w:pPr>
        <w:ind w:left="5738" w:hanging="360"/>
      </w:pPr>
    </w:lvl>
    <w:lvl w:ilvl="7" w:tplc="100C0019" w:tentative="1">
      <w:start w:val="1"/>
      <w:numFmt w:val="lowerLetter"/>
      <w:lvlText w:val="%8."/>
      <w:lvlJc w:val="left"/>
      <w:pPr>
        <w:ind w:left="6458" w:hanging="360"/>
      </w:pPr>
    </w:lvl>
    <w:lvl w:ilvl="8" w:tplc="100C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11">
    <w:nsid w:val="6B8A49C3"/>
    <w:multiLevelType w:val="hybridMultilevel"/>
    <w:tmpl w:val="29F28F42"/>
    <w:lvl w:ilvl="0" w:tplc="100C000F">
      <w:start w:val="1"/>
      <w:numFmt w:val="decimal"/>
      <w:lvlText w:val="%1."/>
      <w:lvlJc w:val="left"/>
      <w:pPr>
        <w:ind w:left="2138" w:hanging="360"/>
      </w:p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 w:tentative="1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2">
    <w:nsid w:val="6C0959C6"/>
    <w:multiLevelType w:val="hybridMultilevel"/>
    <w:tmpl w:val="8D267BC6"/>
    <w:lvl w:ilvl="0" w:tplc="100C000F">
      <w:start w:val="1"/>
      <w:numFmt w:val="decimal"/>
      <w:lvlText w:val="%1."/>
      <w:lvlJc w:val="left"/>
      <w:pPr>
        <w:ind w:left="2590" w:hanging="360"/>
      </w:pPr>
    </w:lvl>
    <w:lvl w:ilvl="1" w:tplc="100C0019" w:tentative="1">
      <w:start w:val="1"/>
      <w:numFmt w:val="lowerLetter"/>
      <w:lvlText w:val="%2."/>
      <w:lvlJc w:val="left"/>
      <w:pPr>
        <w:ind w:left="3310" w:hanging="360"/>
      </w:pPr>
    </w:lvl>
    <w:lvl w:ilvl="2" w:tplc="100C001B" w:tentative="1">
      <w:start w:val="1"/>
      <w:numFmt w:val="lowerRoman"/>
      <w:lvlText w:val="%3."/>
      <w:lvlJc w:val="right"/>
      <w:pPr>
        <w:ind w:left="4030" w:hanging="180"/>
      </w:pPr>
    </w:lvl>
    <w:lvl w:ilvl="3" w:tplc="100C000F" w:tentative="1">
      <w:start w:val="1"/>
      <w:numFmt w:val="decimal"/>
      <w:lvlText w:val="%4."/>
      <w:lvlJc w:val="left"/>
      <w:pPr>
        <w:ind w:left="4750" w:hanging="360"/>
      </w:pPr>
    </w:lvl>
    <w:lvl w:ilvl="4" w:tplc="100C0019" w:tentative="1">
      <w:start w:val="1"/>
      <w:numFmt w:val="lowerLetter"/>
      <w:lvlText w:val="%5."/>
      <w:lvlJc w:val="left"/>
      <w:pPr>
        <w:ind w:left="5470" w:hanging="360"/>
      </w:pPr>
    </w:lvl>
    <w:lvl w:ilvl="5" w:tplc="100C001B" w:tentative="1">
      <w:start w:val="1"/>
      <w:numFmt w:val="lowerRoman"/>
      <w:lvlText w:val="%6."/>
      <w:lvlJc w:val="right"/>
      <w:pPr>
        <w:ind w:left="6190" w:hanging="180"/>
      </w:pPr>
    </w:lvl>
    <w:lvl w:ilvl="6" w:tplc="100C000F" w:tentative="1">
      <w:start w:val="1"/>
      <w:numFmt w:val="decimal"/>
      <w:lvlText w:val="%7."/>
      <w:lvlJc w:val="left"/>
      <w:pPr>
        <w:ind w:left="6910" w:hanging="360"/>
      </w:pPr>
    </w:lvl>
    <w:lvl w:ilvl="7" w:tplc="100C0019" w:tentative="1">
      <w:start w:val="1"/>
      <w:numFmt w:val="lowerLetter"/>
      <w:lvlText w:val="%8."/>
      <w:lvlJc w:val="left"/>
      <w:pPr>
        <w:ind w:left="7630" w:hanging="360"/>
      </w:pPr>
    </w:lvl>
    <w:lvl w:ilvl="8" w:tplc="100C001B" w:tentative="1">
      <w:start w:val="1"/>
      <w:numFmt w:val="lowerRoman"/>
      <w:lvlText w:val="%9."/>
      <w:lvlJc w:val="right"/>
      <w:pPr>
        <w:ind w:left="8350" w:hanging="180"/>
      </w:pPr>
    </w:lvl>
  </w:abstractNum>
  <w:abstractNum w:abstractNumId="113">
    <w:nsid w:val="6C46104B"/>
    <w:multiLevelType w:val="multilevel"/>
    <w:tmpl w:val="100C001D"/>
    <w:styleLink w:val="Style1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4">
    <w:nsid w:val="6D5231B2"/>
    <w:multiLevelType w:val="multilevel"/>
    <w:tmpl w:val="100C001F"/>
    <w:styleLink w:val="Styl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5">
    <w:nsid w:val="6D720780"/>
    <w:multiLevelType w:val="multilevel"/>
    <w:tmpl w:val="9BBE45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16">
    <w:nsid w:val="6DD73203"/>
    <w:multiLevelType w:val="multilevel"/>
    <w:tmpl w:val="B3069E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24" w:hanging="1800"/>
      </w:pPr>
      <w:rPr>
        <w:rFonts w:hint="default"/>
      </w:rPr>
    </w:lvl>
  </w:abstractNum>
  <w:abstractNum w:abstractNumId="117">
    <w:nsid w:val="6DF51AC4"/>
    <w:multiLevelType w:val="multilevel"/>
    <w:tmpl w:val="100C001F"/>
    <w:numStyleLink w:val="Style32"/>
  </w:abstractNum>
  <w:abstractNum w:abstractNumId="118">
    <w:nsid w:val="6E9D4207"/>
    <w:multiLevelType w:val="hybridMultilevel"/>
    <w:tmpl w:val="894E0D2E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9">
    <w:nsid w:val="6F641D39"/>
    <w:multiLevelType w:val="hybridMultilevel"/>
    <w:tmpl w:val="BB02C4B0"/>
    <w:lvl w:ilvl="0" w:tplc="100C000F">
      <w:start w:val="1"/>
      <w:numFmt w:val="decimal"/>
      <w:lvlText w:val="%1."/>
      <w:lvlJc w:val="left"/>
      <w:pPr>
        <w:ind w:left="2563" w:hanging="360"/>
      </w:pPr>
    </w:lvl>
    <w:lvl w:ilvl="1" w:tplc="100C0019" w:tentative="1">
      <w:start w:val="1"/>
      <w:numFmt w:val="lowerLetter"/>
      <w:lvlText w:val="%2."/>
      <w:lvlJc w:val="left"/>
      <w:pPr>
        <w:ind w:left="3283" w:hanging="360"/>
      </w:pPr>
    </w:lvl>
    <w:lvl w:ilvl="2" w:tplc="100C001B" w:tentative="1">
      <w:start w:val="1"/>
      <w:numFmt w:val="lowerRoman"/>
      <w:lvlText w:val="%3."/>
      <w:lvlJc w:val="right"/>
      <w:pPr>
        <w:ind w:left="4003" w:hanging="180"/>
      </w:pPr>
    </w:lvl>
    <w:lvl w:ilvl="3" w:tplc="100C000F" w:tentative="1">
      <w:start w:val="1"/>
      <w:numFmt w:val="decimal"/>
      <w:lvlText w:val="%4."/>
      <w:lvlJc w:val="left"/>
      <w:pPr>
        <w:ind w:left="4723" w:hanging="360"/>
      </w:pPr>
    </w:lvl>
    <w:lvl w:ilvl="4" w:tplc="100C0019" w:tentative="1">
      <w:start w:val="1"/>
      <w:numFmt w:val="lowerLetter"/>
      <w:lvlText w:val="%5."/>
      <w:lvlJc w:val="left"/>
      <w:pPr>
        <w:ind w:left="5443" w:hanging="360"/>
      </w:pPr>
    </w:lvl>
    <w:lvl w:ilvl="5" w:tplc="100C001B" w:tentative="1">
      <w:start w:val="1"/>
      <w:numFmt w:val="lowerRoman"/>
      <w:lvlText w:val="%6."/>
      <w:lvlJc w:val="right"/>
      <w:pPr>
        <w:ind w:left="6163" w:hanging="180"/>
      </w:pPr>
    </w:lvl>
    <w:lvl w:ilvl="6" w:tplc="100C000F" w:tentative="1">
      <w:start w:val="1"/>
      <w:numFmt w:val="decimal"/>
      <w:lvlText w:val="%7."/>
      <w:lvlJc w:val="left"/>
      <w:pPr>
        <w:ind w:left="6883" w:hanging="360"/>
      </w:pPr>
    </w:lvl>
    <w:lvl w:ilvl="7" w:tplc="100C0019" w:tentative="1">
      <w:start w:val="1"/>
      <w:numFmt w:val="lowerLetter"/>
      <w:lvlText w:val="%8."/>
      <w:lvlJc w:val="left"/>
      <w:pPr>
        <w:ind w:left="7603" w:hanging="360"/>
      </w:pPr>
    </w:lvl>
    <w:lvl w:ilvl="8" w:tplc="100C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20">
    <w:nsid w:val="6FAA1917"/>
    <w:multiLevelType w:val="multilevel"/>
    <w:tmpl w:val="100C001F"/>
    <w:styleLink w:val="Style10"/>
    <w:lvl w:ilvl="0">
      <w:start w:val="1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1">
    <w:nsid w:val="6FF55C11"/>
    <w:multiLevelType w:val="multilevel"/>
    <w:tmpl w:val="CFBACC0C"/>
    <w:styleLink w:val="Styl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440"/>
        </w:tabs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0"/>
        </w:tabs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00"/>
        </w:tabs>
        <w:ind w:left="16200" w:hanging="1800"/>
      </w:pPr>
      <w:rPr>
        <w:rFonts w:hint="default"/>
      </w:rPr>
    </w:lvl>
  </w:abstractNum>
  <w:abstractNum w:abstractNumId="122">
    <w:nsid w:val="70791332"/>
    <w:multiLevelType w:val="hybridMultilevel"/>
    <w:tmpl w:val="E8860B60"/>
    <w:lvl w:ilvl="0" w:tplc="C7189D5E">
      <w:start w:val="1"/>
      <w:numFmt w:val="decimal"/>
      <w:lvlText w:val="%1."/>
      <w:lvlJc w:val="left"/>
      <w:pPr>
        <w:ind w:left="1755" w:hanging="103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11507B2"/>
    <w:multiLevelType w:val="hybridMultilevel"/>
    <w:tmpl w:val="3ED25438"/>
    <w:lvl w:ilvl="0" w:tplc="58540F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12739C8"/>
    <w:multiLevelType w:val="hybridMultilevel"/>
    <w:tmpl w:val="CA22EF5E"/>
    <w:lvl w:ilvl="0" w:tplc="100C000F">
      <w:start w:val="1"/>
      <w:numFmt w:val="decimal"/>
      <w:lvlText w:val="%1."/>
      <w:lvlJc w:val="left"/>
      <w:pPr>
        <w:ind w:left="2421" w:hanging="360"/>
      </w:pPr>
    </w:lvl>
    <w:lvl w:ilvl="1" w:tplc="100C0019" w:tentative="1">
      <w:start w:val="1"/>
      <w:numFmt w:val="lowerLetter"/>
      <w:lvlText w:val="%2."/>
      <w:lvlJc w:val="left"/>
      <w:pPr>
        <w:ind w:left="3141" w:hanging="360"/>
      </w:pPr>
    </w:lvl>
    <w:lvl w:ilvl="2" w:tplc="100C001B" w:tentative="1">
      <w:start w:val="1"/>
      <w:numFmt w:val="lowerRoman"/>
      <w:lvlText w:val="%3."/>
      <w:lvlJc w:val="right"/>
      <w:pPr>
        <w:ind w:left="3861" w:hanging="180"/>
      </w:pPr>
    </w:lvl>
    <w:lvl w:ilvl="3" w:tplc="100C000F" w:tentative="1">
      <w:start w:val="1"/>
      <w:numFmt w:val="decimal"/>
      <w:lvlText w:val="%4."/>
      <w:lvlJc w:val="left"/>
      <w:pPr>
        <w:ind w:left="4581" w:hanging="360"/>
      </w:pPr>
    </w:lvl>
    <w:lvl w:ilvl="4" w:tplc="100C0019" w:tentative="1">
      <w:start w:val="1"/>
      <w:numFmt w:val="lowerLetter"/>
      <w:lvlText w:val="%5."/>
      <w:lvlJc w:val="left"/>
      <w:pPr>
        <w:ind w:left="5301" w:hanging="360"/>
      </w:pPr>
    </w:lvl>
    <w:lvl w:ilvl="5" w:tplc="100C001B" w:tentative="1">
      <w:start w:val="1"/>
      <w:numFmt w:val="lowerRoman"/>
      <w:lvlText w:val="%6."/>
      <w:lvlJc w:val="right"/>
      <w:pPr>
        <w:ind w:left="6021" w:hanging="180"/>
      </w:pPr>
    </w:lvl>
    <w:lvl w:ilvl="6" w:tplc="100C000F" w:tentative="1">
      <w:start w:val="1"/>
      <w:numFmt w:val="decimal"/>
      <w:lvlText w:val="%7."/>
      <w:lvlJc w:val="left"/>
      <w:pPr>
        <w:ind w:left="6741" w:hanging="360"/>
      </w:pPr>
    </w:lvl>
    <w:lvl w:ilvl="7" w:tplc="100C0019" w:tentative="1">
      <w:start w:val="1"/>
      <w:numFmt w:val="lowerLetter"/>
      <w:lvlText w:val="%8."/>
      <w:lvlJc w:val="left"/>
      <w:pPr>
        <w:ind w:left="7461" w:hanging="360"/>
      </w:pPr>
    </w:lvl>
    <w:lvl w:ilvl="8" w:tplc="100C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5">
    <w:nsid w:val="7155146A"/>
    <w:multiLevelType w:val="multilevel"/>
    <w:tmpl w:val="2884CB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6">
    <w:nsid w:val="72B608FE"/>
    <w:multiLevelType w:val="multilevel"/>
    <w:tmpl w:val="100C001F"/>
    <w:styleLink w:val="Style2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7">
    <w:nsid w:val="736E1828"/>
    <w:multiLevelType w:val="multilevel"/>
    <w:tmpl w:val="F0905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2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8">
    <w:nsid w:val="75907104"/>
    <w:multiLevelType w:val="hybridMultilevel"/>
    <w:tmpl w:val="4C388D04"/>
    <w:lvl w:ilvl="0" w:tplc="537E82FC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2880" w:hanging="360"/>
      </w:pPr>
    </w:lvl>
    <w:lvl w:ilvl="2" w:tplc="100C001B" w:tentative="1">
      <w:start w:val="1"/>
      <w:numFmt w:val="lowerRoman"/>
      <w:lvlText w:val="%3."/>
      <w:lvlJc w:val="right"/>
      <w:pPr>
        <w:ind w:left="3600" w:hanging="180"/>
      </w:pPr>
    </w:lvl>
    <w:lvl w:ilvl="3" w:tplc="100C000F" w:tentative="1">
      <w:start w:val="1"/>
      <w:numFmt w:val="decimal"/>
      <w:lvlText w:val="%4."/>
      <w:lvlJc w:val="left"/>
      <w:pPr>
        <w:ind w:left="4320" w:hanging="360"/>
      </w:pPr>
    </w:lvl>
    <w:lvl w:ilvl="4" w:tplc="100C0019" w:tentative="1">
      <w:start w:val="1"/>
      <w:numFmt w:val="lowerLetter"/>
      <w:lvlText w:val="%5."/>
      <w:lvlJc w:val="left"/>
      <w:pPr>
        <w:ind w:left="5040" w:hanging="360"/>
      </w:pPr>
    </w:lvl>
    <w:lvl w:ilvl="5" w:tplc="100C001B" w:tentative="1">
      <w:start w:val="1"/>
      <w:numFmt w:val="lowerRoman"/>
      <w:lvlText w:val="%6."/>
      <w:lvlJc w:val="right"/>
      <w:pPr>
        <w:ind w:left="5760" w:hanging="180"/>
      </w:pPr>
    </w:lvl>
    <w:lvl w:ilvl="6" w:tplc="100C000F" w:tentative="1">
      <w:start w:val="1"/>
      <w:numFmt w:val="decimal"/>
      <w:lvlText w:val="%7."/>
      <w:lvlJc w:val="left"/>
      <w:pPr>
        <w:ind w:left="6480" w:hanging="360"/>
      </w:pPr>
    </w:lvl>
    <w:lvl w:ilvl="7" w:tplc="100C0019" w:tentative="1">
      <w:start w:val="1"/>
      <w:numFmt w:val="lowerLetter"/>
      <w:lvlText w:val="%8."/>
      <w:lvlJc w:val="left"/>
      <w:pPr>
        <w:ind w:left="7200" w:hanging="360"/>
      </w:pPr>
    </w:lvl>
    <w:lvl w:ilvl="8" w:tplc="10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9">
    <w:nsid w:val="75DE105B"/>
    <w:multiLevelType w:val="hybridMultilevel"/>
    <w:tmpl w:val="79FAD96E"/>
    <w:lvl w:ilvl="0" w:tplc="E0D62FC0">
      <w:start w:val="1"/>
      <w:numFmt w:val="decimal"/>
      <w:lvlText w:val="%1."/>
      <w:lvlJc w:val="left"/>
      <w:pPr>
        <w:ind w:left="3556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2858" w:hanging="360"/>
      </w:pPr>
    </w:lvl>
    <w:lvl w:ilvl="2" w:tplc="100C001B">
      <w:start w:val="1"/>
      <w:numFmt w:val="lowerRoman"/>
      <w:lvlText w:val="%3."/>
      <w:lvlJc w:val="right"/>
      <w:pPr>
        <w:ind w:left="3578" w:hanging="180"/>
      </w:pPr>
    </w:lvl>
    <w:lvl w:ilvl="3" w:tplc="100C000F" w:tentative="1">
      <w:start w:val="1"/>
      <w:numFmt w:val="decimal"/>
      <w:lvlText w:val="%4."/>
      <w:lvlJc w:val="left"/>
      <w:pPr>
        <w:ind w:left="4298" w:hanging="360"/>
      </w:pPr>
    </w:lvl>
    <w:lvl w:ilvl="4" w:tplc="100C0019" w:tentative="1">
      <w:start w:val="1"/>
      <w:numFmt w:val="lowerLetter"/>
      <w:lvlText w:val="%5."/>
      <w:lvlJc w:val="left"/>
      <w:pPr>
        <w:ind w:left="5018" w:hanging="360"/>
      </w:pPr>
    </w:lvl>
    <w:lvl w:ilvl="5" w:tplc="100C001B" w:tentative="1">
      <w:start w:val="1"/>
      <w:numFmt w:val="lowerRoman"/>
      <w:lvlText w:val="%6."/>
      <w:lvlJc w:val="right"/>
      <w:pPr>
        <w:ind w:left="5738" w:hanging="180"/>
      </w:pPr>
    </w:lvl>
    <w:lvl w:ilvl="6" w:tplc="100C000F" w:tentative="1">
      <w:start w:val="1"/>
      <w:numFmt w:val="decimal"/>
      <w:lvlText w:val="%7."/>
      <w:lvlJc w:val="left"/>
      <w:pPr>
        <w:ind w:left="6458" w:hanging="360"/>
      </w:pPr>
    </w:lvl>
    <w:lvl w:ilvl="7" w:tplc="100C0019" w:tentative="1">
      <w:start w:val="1"/>
      <w:numFmt w:val="lowerLetter"/>
      <w:lvlText w:val="%8."/>
      <w:lvlJc w:val="left"/>
      <w:pPr>
        <w:ind w:left="7178" w:hanging="360"/>
      </w:pPr>
    </w:lvl>
    <w:lvl w:ilvl="8" w:tplc="10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0">
    <w:nsid w:val="76B13B17"/>
    <w:multiLevelType w:val="multilevel"/>
    <w:tmpl w:val="363E38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>
    <w:nsid w:val="76F90D57"/>
    <w:multiLevelType w:val="hybridMultilevel"/>
    <w:tmpl w:val="EB548666"/>
    <w:lvl w:ilvl="0" w:tplc="0BFAF790">
      <w:start w:val="3"/>
      <w:numFmt w:val="decimal"/>
      <w:lvlText w:val="%1."/>
      <w:lvlJc w:val="left"/>
      <w:pPr>
        <w:ind w:left="244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77041AD7"/>
    <w:multiLevelType w:val="multilevel"/>
    <w:tmpl w:val="725A7B68"/>
    <w:lvl w:ilvl="0">
      <w:start w:val="1"/>
      <w:numFmt w:val="decimal"/>
      <w:lvlText w:val="%1."/>
      <w:lvlJc w:val="left"/>
      <w:pPr>
        <w:ind w:left="789" w:hanging="360"/>
      </w:pPr>
    </w:lvl>
    <w:lvl w:ilvl="1">
      <w:start w:val="1"/>
      <w:numFmt w:val="decimal"/>
      <w:isLgl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1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9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541" w:hanging="1800"/>
      </w:pPr>
      <w:rPr>
        <w:rFonts w:hint="default"/>
      </w:rPr>
    </w:lvl>
  </w:abstractNum>
  <w:abstractNum w:abstractNumId="133">
    <w:nsid w:val="77571AD7"/>
    <w:multiLevelType w:val="hybridMultilevel"/>
    <w:tmpl w:val="4888F416"/>
    <w:lvl w:ilvl="0" w:tplc="AF2CA0D0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34">
    <w:nsid w:val="7952164D"/>
    <w:multiLevelType w:val="multilevel"/>
    <w:tmpl w:val="3508FD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5">
    <w:nsid w:val="7ABF550E"/>
    <w:multiLevelType w:val="hybridMultilevel"/>
    <w:tmpl w:val="5F84D09E"/>
    <w:lvl w:ilvl="0" w:tplc="100C000F">
      <w:start w:val="1"/>
      <w:numFmt w:val="decimal"/>
      <w:lvlText w:val="%1."/>
      <w:lvlJc w:val="left"/>
      <w:pPr>
        <w:ind w:left="3130" w:hanging="360"/>
      </w:pPr>
    </w:lvl>
    <w:lvl w:ilvl="1" w:tplc="100C0019" w:tentative="1">
      <w:start w:val="1"/>
      <w:numFmt w:val="lowerLetter"/>
      <w:lvlText w:val="%2."/>
      <w:lvlJc w:val="left"/>
      <w:pPr>
        <w:ind w:left="3850" w:hanging="360"/>
      </w:pPr>
    </w:lvl>
    <w:lvl w:ilvl="2" w:tplc="100C001B" w:tentative="1">
      <w:start w:val="1"/>
      <w:numFmt w:val="lowerRoman"/>
      <w:lvlText w:val="%3."/>
      <w:lvlJc w:val="right"/>
      <w:pPr>
        <w:ind w:left="4570" w:hanging="180"/>
      </w:pPr>
    </w:lvl>
    <w:lvl w:ilvl="3" w:tplc="100C000F" w:tentative="1">
      <w:start w:val="1"/>
      <w:numFmt w:val="decimal"/>
      <w:lvlText w:val="%4."/>
      <w:lvlJc w:val="left"/>
      <w:pPr>
        <w:ind w:left="5290" w:hanging="360"/>
      </w:pPr>
    </w:lvl>
    <w:lvl w:ilvl="4" w:tplc="100C0019" w:tentative="1">
      <w:start w:val="1"/>
      <w:numFmt w:val="lowerLetter"/>
      <w:lvlText w:val="%5."/>
      <w:lvlJc w:val="left"/>
      <w:pPr>
        <w:ind w:left="6010" w:hanging="360"/>
      </w:pPr>
    </w:lvl>
    <w:lvl w:ilvl="5" w:tplc="100C001B" w:tentative="1">
      <w:start w:val="1"/>
      <w:numFmt w:val="lowerRoman"/>
      <w:lvlText w:val="%6."/>
      <w:lvlJc w:val="right"/>
      <w:pPr>
        <w:ind w:left="6730" w:hanging="180"/>
      </w:pPr>
    </w:lvl>
    <w:lvl w:ilvl="6" w:tplc="100C000F" w:tentative="1">
      <w:start w:val="1"/>
      <w:numFmt w:val="decimal"/>
      <w:lvlText w:val="%7."/>
      <w:lvlJc w:val="left"/>
      <w:pPr>
        <w:ind w:left="7450" w:hanging="360"/>
      </w:pPr>
    </w:lvl>
    <w:lvl w:ilvl="7" w:tplc="100C0019" w:tentative="1">
      <w:start w:val="1"/>
      <w:numFmt w:val="lowerLetter"/>
      <w:lvlText w:val="%8."/>
      <w:lvlJc w:val="left"/>
      <w:pPr>
        <w:ind w:left="8170" w:hanging="360"/>
      </w:pPr>
    </w:lvl>
    <w:lvl w:ilvl="8" w:tplc="100C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36">
    <w:nsid w:val="7DC77D71"/>
    <w:multiLevelType w:val="hybridMultilevel"/>
    <w:tmpl w:val="61020BAE"/>
    <w:lvl w:ilvl="0" w:tplc="100C000F">
      <w:start w:val="1"/>
      <w:numFmt w:val="decimal"/>
      <w:lvlText w:val="%1."/>
      <w:lvlJc w:val="left"/>
      <w:pPr>
        <w:ind w:left="2705" w:hanging="360"/>
      </w:pPr>
    </w:lvl>
    <w:lvl w:ilvl="1" w:tplc="100C000F">
      <w:start w:val="1"/>
      <w:numFmt w:val="decimal"/>
      <w:lvlText w:val="%2."/>
      <w:lvlJc w:val="left"/>
      <w:pPr>
        <w:ind w:left="1920" w:hanging="360"/>
      </w:pPr>
    </w:lvl>
    <w:lvl w:ilvl="2" w:tplc="100C001B" w:tentative="1">
      <w:start w:val="1"/>
      <w:numFmt w:val="lowerRoman"/>
      <w:lvlText w:val="%3."/>
      <w:lvlJc w:val="right"/>
      <w:pPr>
        <w:ind w:left="4145" w:hanging="180"/>
      </w:pPr>
    </w:lvl>
    <w:lvl w:ilvl="3" w:tplc="100C000F" w:tentative="1">
      <w:start w:val="1"/>
      <w:numFmt w:val="decimal"/>
      <w:lvlText w:val="%4."/>
      <w:lvlJc w:val="left"/>
      <w:pPr>
        <w:ind w:left="4865" w:hanging="360"/>
      </w:pPr>
    </w:lvl>
    <w:lvl w:ilvl="4" w:tplc="100C0019" w:tentative="1">
      <w:start w:val="1"/>
      <w:numFmt w:val="lowerLetter"/>
      <w:lvlText w:val="%5."/>
      <w:lvlJc w:val="left"/>
      <w:pPr>
        <w:ind w:left="5585" w:hanging="360"/>
      </w:pPr>
    </w:lvl>
    <w:lvl w:ilvl="5" w:tplc="100C001B" w:tentative="1">
      <w:start w:val="1"/>
      <w:numFmt w:val="lowerRoman"/>
      <w:lvlText w:val="%6."/>
      <w:lvlJc w:val="right"/>
      <w:pPr>
        <w:ind w:left="6305" w:hanging="180"/>
      </w:pPr>
    </w:lvl>
    <w:lvl w:ilvl="6" w:tplc="100C000F" w:tentative="1">
      <w:start w:val="1"/>
      <w:numFmt w:val="decimal"/>
      <w:lvlText w:val="%7."/>
      <w:lvlJc w:val="left"/>
      <w:pPr>
        <w:ind w:left="7025" w:hanging="360"/>
      </w:pPr>
    </w:lvl>
    <w:lvl w:ilvl="7" w:tplc="100C0019" w:tentative="1">
      <w:start w:val="1"/>
      <w:numFmt w:val="lowerLetter"/>
      <w:lvlText w:val="%8."/>
      <w:lvlJc w:val="left"/>
      <w:pPr>
        <w:ind w:left="7745" w:hanging="360"/>
      </w:pPr>
    </w:lvl>
    <w:lvl w:ilvl="8" w:tplc="100C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37">
    <w:nsid w:val="7EE20754"/>
    <w:multiLevelType w:val="hybridMultilevel"/>
    <w:tmpl w:val="A746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1"/>
  </w:num>
  <w:num w:numId="2">
    <w:abstractNumId w:val="121"/>
  </w:num>
  <w:num w:numId="3">
    <w:abstractNumId w:val="76"/>
  </w:num>
  <w:num w:numId="4">
    <w:abstractNumId w:val="68"/>
  </w:num>
  <w:num w:numId="5">
    <w:abstractNumId w:val="32"/>
  </w:num>
  <w:num w:numId="6">
    <w:abstractNumId w:val="92"/>
  </w:num>
  <w:num w:numId="7">
    <w:abstractNumId w:val="116"/>
  </w:num>
  <w:num w:numId="8">
    <w:abstractNumId w:val="132"/>
  </w:num>
  <w:num w:numId="9">
    <w:abstractNumId w:val="35"/>
  </w:num>
  <w:num w:numId="10">
    <w:abstractNumId w:val="57"/>
  </w:num>
  <w:num w:numId="11">
    <w:abstractNumId w:val="27"/>
  </w:num>
  <w:num w:numId="12">
    <w:abstractNumId w:val="115"/>
  </w:num>
  <w:num w:numId="13">
    <w:abstractNumId w:val="99"/>
  </w:num>
  <w:num w:numId="14">
    <w:abstractNumId w:val="133"/>
  </w:num>
  <w:num w:numId="15">
    <w:abstractNumId w:val="54"/>
  </w:num>
  <w:num w:numId="16">
    <w:abstractNumId w:val="67"/>
  </w:num>
  <w:num w:numId="17">
    <w:abstractNumId w:val="69"/>
  </w:num>
  <w:num w:numId="18">
    <w:abstractNumId w:val="42"/>
  </w:num>
  <w:num w:numId="19">
    <w:abstractNumId w:val="83"/>
  </w:num>
  <w:num w:numId="20">
    <w:abstractNumId w:val="55"/>
  </w:num>
  <w:num w:numId="21">
    <w:abstractNumId w:val="85"/>
  </w:num>
  <w:num w:numId="22">
    <w:abstractNumId w:val="33"/>
  </w:num>
  <w:num w:numId="23">
    <w:abstractNumId w:val="23"/>
  </w:num>
  <w:num w:numId="24">
    <w:abstractNumId w:val="65"/>
  </w:num>
  <w:num w:numId="25">
    <w:abstractNumId w:val="82"/>
  </w:num>
  <w:num w:numId="26">
    <w:abstractNumId w:val="98"/>
  </w:num>
  <w:num w:numId="27">
    <w:abstractNumId w:val="4"/>
  </w:num>
  <w:num w:numId="28">
    <w:abstractNumId w:val="34"/>
  </w:num>
  <w:num w:numId="29">
    <w:abstractNumId w:val="93"/>
  </w:num>
  <w:num w:numId="30">
    <w:abstractNumId w:val="7"/>
  </w:num>
  <w:num w:numId="31">
    <w:abstractNumId w:val="89"/>
  </w:num>
  <w:num w:numId="32">
    <w:abstractNumId w:val="128"/>
  </w:num>
  <w:num w:numId="33">
    <w:abstractNumId w:val="21"/>
  </w:num>
  <w:num w:numId="34">
    <w:abstractNumId w:val="48"/>
  </w:num>
  <w:num w:numId="35">
    <w:abstractNumId w:val="49"/>
  </w:num>
  <w:num w:numId="36">
    <w:abstractNumId w:val="129"/>
  </w:num>
  <w:num w:numId="37">
    <w:abstractNumId w:val="52"/>
  </w:num>
  <w:num w:numId="38">
    <w:abstractNumId w:val="107"/>
  </w:num>
  <w:num w:numId="39">
    <w:abstractNumId w:val="122"/>
  </w:num>
  <w:num w:numId="40">
    <w:abstractNumId w:val="36"/>
  </w:num>
  <w:num w:numId="41">
    <w:abstractNumId w:val="77"/>
  </w:num>
  <w:num w:numId="42">
    <w:abstractNumId w:val="123"/>
  </w:num>
  <w:num w:numId="43">
    <w:abstractNumId w:val="37"/>
  </w:num>
  <w:num w:numId="44">
    <w:abstractNumId w:val="30"/>
  </w:num>
  <w:num w:numId="45">
    <w:abstractNumId w:val="47"/>
  </w:num>
  <w:num w:numId="46">
    <w:abstractNumId w:val="19"/>
  </w:num>
  <w:num w:numId="47">
    <w:abstractNumId w:val="18"/>
  </w:num>
  <w:num w:numId="48">
    <w:abstractNumId w:val="79"/>
  </w:num>
  <w:num w:numId="49">
    <w:abstractNumId w:val="102"/>
  </w:num>
  <w:num w:numId="50">
    <w:abstractNumId w:val="120"/>
  </w:num>
  <w:num w:numId="51">
    <w:abstractNumId w:val="9"/>
  </w:num>
  <w:num w:numId="52">
    <w:abstractNumId w:val="44"/>
  </w:num>
  <w:num w:numId="53">
    <w:abstractNumId w:val="91"/>
  </w:num>
  <w:num w:numId="54">
    <w:abstractNumId w:val="113"/>
  </w:num>
  <w:num w:numId="55">
    <w:abstractNumId w:val="114"/>
  </w:num>
  <w:num w:numId="56">
    <w:abstractNumId w:val="7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2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57">
    <w:abstractNumId w:val="66"/>
  </w:num>
  <w:num w:numId="58">
    <w:abstractNumId w:val="108"/>
  </w:num>
  <w:num w:numId="59">
    <w:abstractNumId w:val="104"/>
  </w:num>
  <w:num w:numId="60">
    <w:abstractNumId w:val="2"/>
  </w:num>
  <w:num w:numId="61">
    <w:abstractNumId w:val="61"/>
  </w:num>
  <w:num w:numId="62">
    <w:abstractNumId w:val="58"/>
  </w:num>
  <w:num w:numId="63">
    <w:abstractNumId w:val="87"/>
  </w:num>
  <w:num w:numId="64">
    <w:abstractNumId w:val="31"/>
  </w:num>
  <w:num w:numId="65">
    <w:abstractNumId w:val="73"/>
  </w:num>
  <w:num w:numId="66">
    <w:abstractNumId w:val="3"/>
  </w:num>
  <w:num w:numId="67">
    <w:abstractNumId w:val="64"/>
  </w:num>
  <w:num w:numId="68">
    <w:abstractNumId w:val="81"/>
  </w:num>
  <w:num w:numId="69">
    <w:abstractNumId w:val="43"/>
  </w:num>
  <w:num w:numId="70">
    <w:abstractNumId w:val="15"/>
  </w:num>
  <w:num w:numId="71">
    <w:abstractNumId w:val="41"/>
  </w:num>
  <w:num w:numId="72">
    <w:abstractNumId w:val="111"/>
  </w:num>
  <w:num w:numId="73">
    <w:abstractNumId w:val="126"/>
  </w:num>
  <w:num w:numId="74">
    <w:abstractNumId w:val="71"/>
  </w:num>
  <w:num w:numId="75">
    <w:abstractNumId w:val="74"/>
  </w:num>
  <w:num w:numId="76">
    <w:abstractNumId w:val="28"/>
  </w:num>
  <w:num w:numId="77">
    <w:abstractNumId w:val="100"/>
  </w:num>
  <w:num w:numId="78">
    <w:abstractNumId w:val="95"/>
  </w:num>
  <w:num w:numId="79">
    <w:abstractNumId w:val="25"/>
  </w:num>
  <w:num w:numId="80">
    <w:abstractNumId w:val="5"/>
  </w:num>
  <w:num w:numId="81">
    <w:abstractNumId w:val="110"/>
  </w:num>
  <w:num w:numId="82">
    <w:abstractNumId w:val="26"/>
  </w:num>
  <w:num w:numId="83">
    <w:abstractNumId w:val="8"/>
  </w:num>
  <w:num w:numId="84">
    <w:abstractNumId w:val="51"/>
  </w:num>
  <w:num w:numId="85">
    <w:abstractNumId w:val="106"/>
  </w:num>
  <w:num w:numId="86">
    <w:abstractNumId w:val="80"/>
  </w:num>
  <w:num w:numId="87">
    <w:abstractNumId w:val="136"/>
  </w:num>
  <w:num w:numId="88">
    <w:abstractNumId w:val="103"/>
  </w:num>
  <w:num w:numId="89">
    <w:abstractNumId w:val="56"/>
  </w:num>
  <w:num w:numId="90">
    <w:abstractNumId w:val="45"/>
  </w:num>
  <w:num w:numId="91">
    <w:abstractNumId w:val="127"/>
  </w:num>
  <w:num w:numId="92">
    <w:abstractNumId w:val="131"/>
  </w:num>
  <w:num w:numId="93">
    <w:abstractNumId w:val="125"/>
  </w:num>
  <w:num w:numId="94">
    <w:abstractNumId w:val="134"/>
  </w:num>
  <w:num w:numId="95">
    <w:abstractNumId w:val="10"/>
  </w:num>
  <w:num w:numId="96">
    <w:abstractNumId w:val="97"/>
  </w:num>
  <w:num w:numId="97">
    <w:abstractNumId w:val="22"/>
  </w:num>
  <w:num w:numId="98">
    <w:abstractNumId w:val="60"/>
  </w:num>
  <w:num w:numId="99">
    <w:abstractNumId w:val="59"/>
  </w:num>
  <w:num w:numId="100">
    <w:abstractNumId w:val="109"/>
  </w:num>
  <w:num w:numId="101">
    <w:abstractNumId w:val="29"/>
  </w:num>
  <w:num w:numId="102">
    <w:abstractNumId w:val="130"/>
  </w:num>
  <w:num w:numId="103">
    <w:abstractNumId w:val="88"/>
  </w:num>
  <w:num w:numId="104">
    <w:abstractNumId w:val="20"/>
  </w:num>
  <w:num w:numId="105">
    <w:abstractNumId w:val="135"/>
  </w:num>
  <w:num w:numId="106">
    <w:abstractNumId w:val="40"/>
  </w:num>
  <w:num w:numId="107">
    <w:abstractNumId w:val="24"/>
  </w:num>
  <w:num w:numId="108">
    <w:abstractNumId w:val="11"/>
  </w:num>
  <w:num w:numId="109">
    <w:abstractNumId w:val="53"/>
  </w:num>
  <w:num w:numId="110">
    <w:abstractNumId w:val="112"/>
  </w:num>
  <w:num w:numId="111">
    <w:abstractNumId w:val="0"/>
  </w:num>
  <w:num w:numId="112">
    <w:abstractNumId w:val="39"/>
  </w:num>
  <w:num w:numId="113">
    <w:abstractNumId w:val="124"/>
  </w:num>
  <w:num w:numId="114">
    <w:abstractNumId w:val="62"/>
  </w:num>
  <w:num w:numId="115">
    <w:abstractNumId w:val="50"/>
  </w:num>
  <w:num w:numId="116">
    <w:abstractNumId w:val="119"/>
  </w:num>
  <w:num w:numId="117">
    <w:abstractNumId w:val="11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</w:num>
  <w:num w:numId="118">
    <w:abstractNumId w:val="13"/>
  </w:num>
  <w:num w:numId="119">
    <w:abstractNumId w:val="72"/>
  </w:num>
  <w:num w:numId="120">
    <w:abstractNumId w:val="86"/>
  </w:num>
  <w:num w:numId="121">
    <w:abstractNumId w:val="90"/>
  </w:num>
  <w:num w:numId="122">
    <w:abstractNumId w:val="96"/>
  </w:num>
  <w:num w:numId="123">
    <w:abstractNumId w:val="46"/>
  </w:num>
  <w:num w:numId="124">
    <w:abstractNumId w:val="94"/>
  </w:num>
  <w:num w:numId="125">
    <w:abstractNumId w:val="118"/>
  </w:num>
  <w:num w:numId="126">
    <w:abstractNumId w:val="14"/>
  </w:num>
  <w:num w:numId="127">
    <w:abstractNumId w:val="75"/>
  </w:num>
  <w:num w:numId="128">
    <w:abstractNumId w:val="84"/>
  </w:num>
  <w:num w:numId="129">
    <w:abstractNumId w:val="16"/>
  </w:num>
  <w:num w:numId="130">
    <w:abstractNumId w:val="6"/>
  </w:num>
  <w:num w:numId="131">
    <w:abstractNumId w:val="38"/>
  </w:num>
  <w:num w:numId="132">
    <w:abstractNumId w:val="1"/>
  </w:num>
  <w:num w:numId="133">
    <w:abstractNumId w:val="12"/>
  </w:num>
  <w:num w:numId="134">
    <w:abstractNumId w:val="17"/>
  </w:num>
  <w:num w:numId="135">
    <w:abstractNumId w:val="78"/>
  </w:num>
  <w:num w:numId="136">
    <w:abstractNumId w:val="137"/>
  </w:num>
  <w:num w:numId="137">
    <w:abstractNumId w:val="63"/>
  </w:num>
  <w:num w:numId="138">
    <w:abstractNumId w:val="10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6C"/>
    <w:rsid w:val="000006BC"/>
    <w:rsid w:val="000019F4"/>
    <w:rsid w:val="00001F14"/>
    <w:rsid w:val="000026DD"/>
    <w:rsid w:val="00002C80"/>
    <w:rsid w:val="00003219"/>
    <w:rsid w:val="00004B10"/>
    <w:rsid w:val="00004F77"/>
    <w:rsid w:val="0000519F"/>
    <w:rsid w:val="00005E10"/>
    <w:rsid w:val="00005E84"/>
    <w:rsid w:val="00006B9E"/>
    <w:rsid w:val="00006DED"/>
    <w:rsid w:val="00007932"/>
    <w:rsid w:val="00010196"/>
    <w:rsid w:val="0001063F"/>
    <w:rsid w:val="000109A2"/>
    <w:rsid w:val="00010FE6"/>
    <w:rsid w:val="000117D4"/>
    <w:rsid w:val="0001197D"/>
    <w:rsid w:val="00011AC2"/>
    <w:rsid w:val="00011D54"/>
    <w:rsid w:val="00013949"/>
    <w:rsid w:val="00014808"/>
    <w:rsid w:val="00014CCF"/>
    <w:rsid w:val="00015128"/>
    <w:rsid w:val="000151CC"/>
    <w:rsid w:val="0001560C"/>
    <w:rsid w:val="00015CEE"/>
    <w:rsid w:val="00016912"/>
    <w:rsid w:val="00016C4C"/>
    <w:rsid w:val="00017260"/>
    <w:rsid w:val="000175E0"/>
    <w:rsid w:val="000201DF"/>
    <w:rsid w:val="0002029E"/>
    <w:rsid w:val="00020BF4"/>
    <w:rsid w:val="00020DB2"/>
    <w:rsid w:val="00020E49"/>
    <w:rsid w:val="00020E82"/>
    <w:rsid w:val="0002125B"/>
    <w:rsid w:val="000225CE"/>
    <w:rsid w:val="000225E5"/>
    <w:rsid w:val="00022BAD"/>
    <w:rsid w:val="00023D86"/>
    <w:rsid w:val="00024A05"/>
    <w:rsid w:val="00024CD7"/>
    <w:rsid w:val="00025026"/>
    <w:rsid w:val="0002510E"/>
    <w:rsid w:val="00025349"/>
    <w:rsid w:val="0002586B"/>
    <w:rsid w:val="00026253"/>
    <w:rsid w:val="00026A81"/>
    <w:rsid w:val="00026B7F"/>
    <w:rsid w:val="00026E08"/>
    <w:rsid w:val="000279FD"/>
    <w:rsid w:val="00027F98"/>
    <w:rsid w:val="00030428"/>
    <w:rsid w:val="00030FCA"/>
    <w:rsid w:val="000315B1"/>
    <w:rsid w:val="000318C3"/>
    <w:rsid w:val="00031B2D"/>
    <w:rsid w:val="00031D74"/>
    <w:rsid w:val="00032345"/>
    <w:rsid w:val="0003258C"/>
    <w:rsid w:val="00032A28"/>
    <w:rsid w:val="00032BBB"/>
    <w:rsid w:val="00032CBA"/>
    <w:rsid w:val="00032D42"/>
    <w:rsid w:val="00033612"/>
    <w:rsid w:val="00033890"/>
    <w:rsid w:val="00033B54"/>
    <w:rsid w:val="000344EC"/>
    <w:rsid w:val="000346A2"/>
    <w:rsid w:val="00035521"/>
    <w:rsid w:val="0003572F"/>
    <w:rsid w:val="000363BC"/>
    <w:rsid w:val="00036CA2"/>
    <w:rsid w:val="00037159"/>
    <w:rsid w:val="00037B24"/>
    <w:rsid w:val="00037C12"/>
    <w:rsid w:val="0004014B"/>
    <w:rsid w:val="00040FDF"/>
    <w:rsid w:val="00041246"/>
    <w:rsid w:val="00041D4E"/>
    <w:rsid w:val="00042448"/>
    <w:rsid w:val="0004246C"/>
    <w:rsid w:val="00042760"/>
    <w:rsid w:val="00043004"/>
    <w:rsid w:val="0004334B"/>
    <w:rsid w:val="00043796"/>
    <w:rsid w:val="00043ACA"/>
    <w:rsid w:val="000441F3"/>
    <w:rsid w:val="00044B33"/>
    <w:rsid w:val="0004542C"/>
    <w:rsid w:val="000459C2"/>
    <w:rsid w:val="00045AA7"/>
    <w:rsid w:val="00046188"/>
    <w:rsid w:val="000461C0"/>
    <w:rsid w:val="000464F4"/>
    <w:rsid w:val="000474E1"/>
    <w:rsid w:val="00047BC7"/>
    <w:rsid w:val="0005001B"/>
    <w:rsid w:val="00050DE8"/>
    <w:rsid w:val="00051CDE"/>
    <w:rsid w:val="00051DC6"/>
    <w:rsid w:val="00051E59"/>
    <w:rsid w:val="00052066"/>
    <w:rsid w:val="00052401"/>
    <w:rsid w:val="00052B40"/>
    <w:rsid w:val="00052FDD"/>
    <w:rsid w:val="000532FE"/>
    <w:rsid w:val="000540BA"/>
    <w:rsid w:val="0005449D"/>
    <w:rsid w:val="00054636"/>
    <w:rsid w:val="00054CD8"/>
    <w:rsid w:val="00054FB9"/>
    <w:rsid w:val="00055058"/>
    <w:rsid w:val="00055072"/>
    <w:rsid w:val="0005520A"/>
    <w:rsid w:val="00055501"/>
    <w:rsid w:val="00055A4D"/>
    <w:rsid w:val="00055D71"/>
    <w:rsid w:val="00055EC4"/>
    <w:rsid w:val="00056955"/>
    <w:rsid w:val="000569E2"/>
    <w:rsid w:val="00056C47"/>
    <w:rsid w:val="0005720F"/>
    <w:rsid w:val="00057685"/>
    <w:rsid w:val="0005799E"/>
    <w:rsid w:val="00057A59"/>
    <w:rsid w:val="00057A7F"/>
    <w:rsid w:val="00057EFB"/>
    <w:rsid w:val="00060175"/>
    <w:rsid w:val="000604CB"/>
    <w:rsid w:val="00060FA2"/>
    <w:rsid w:val="00061565"/>
    <w:rsid w:val="00061DC2"/>
    <w:rsid w:val="00062851"/>
    <w:rsid w:val="0006364F"/>
    <w:rsid w:val="00063EFE"/>
    <w:rsid w:val="0006464D"/>
    <w:rsid w:val="00065228"/>
    <w:rsid w:val="000652C7"/>
    <w:rsid w:val="00065777"/>
    <w:rsid w:val="000657EE"/>
    <w:rsid w:val="0006666B"/>
    <w:rsid w:val="00066FCB"/>
    <w:rsid w:val="000679ED"/>
    <w:rsid w:val="00067D4E"/>
    <w:rsid w:val="00070772"/>
    <w:rsid w:val="00070AFC"/>
    <w:rsid w:val="00070C69"/>
    <w:rsid w:val="000714DD"/>
    <w:rsid w:val="00071895"/>
    <w:rsid w:val="00072E78"/>
    <w:rsid w:val="0007321F"/>
    <w:rsid w:val="00073902"/>
    <w:rsid w:val="00073D99"/>
    <w:rsid w:val="00073F7C"/>
    <w:rsid w:val="00074204"/>
    <w:rsid w:val="00074291"/>
    <w:rsid w:val="00075BCF"/>
    <w:rsid w:val="00075E85"/>
    <w:rsid w:val="00075ECB"/>
    <w:rsid w:val="000762D1"/>
    <w:rsid w:val="00076376"/>
    <w:rsid w:val="00076EFA"/>
    <w:rsid w:val="0007712C"/>
    <w:rsid w:val="000771FB"/>
    <w:rsid w:val="000774B1"/>
    <w:rsid w:val="00077C16"/>
    <w:rsid w:val="00077E46"/>
    <w:rsid w:val="000802DB"/>
    <w:rsid w:val="00081410"/>
    <w:rsid w:val="000816E5"/>
    <w:rsid w:val="0008278E"/>
    <w:rsid w:val="00082854"/>
    <w:rsid w:val="000828E0"/>
    <w:rsid w:val="00082D49"/>
    <w:rsid w:val="0008355E"/>
    <w:rsid w:val="00083F84"/>
    <w:rsid w:val="0008431D"/>
    <w:rsid w:val="00084504"/>
    <w:rsid w:val="00084647"/>
    <w:rsid w:val="0008477D"/>
    <w:rsid w:val="00084F33"/>
    <w:rsid w:val="0008507C"/>
    <w:rsid w:val="00085128"/>
    <w:rsid w:val="00085445"/>
    <w:rsid w:val="00085A66"/>
    <w:rsid w:val="00085BA2"/>
    <w:rsid w:val="00085C3A"/>
    <w:rsid w:val="00085D0A"/>
    <w:rsid w:val="00086451"/>
    <w:rsid w:val="0008718F"/>
    <w:rsid w:val="00087409"/>
    <w:rsid w:val="00087992"/>
    <w:rsid w:val="00087A04"/>
    <w:rsid w:val="00087DBA"/>
    <w:rsid w:val="00087E6E"/>
    <w:rsid w:val="00087ED8"/>
    <w:rsid w:val="0009233D"/>
    <w:rsid w:val="00092627"/>
    <w:rsid w:val="0009283C"/>
    <w:rsid w:val="000929E1"/>
    <w:rsid w:val="00093AA7"/>
    <w:rsid w:val="00093B24"/>
    <w:rsid w:val="00094696"/>
    <w:rsid w:val="00094963"/>
    <w:rsid w:val="00094AE6"/>
    <w:rsid w:val="00094FEC"/>
    <w:rsid w:val="00095082"/>
    <w:rsid w:val="00095632"/>
    <w:rsid w:val="00095A0B"/>
    <w:rsid w:val="00095A82"/>
    <w:rsid w:val="00095E2D"/>
    <w:rsid w:val="0009621A"/>
    <w:rsid w:val="000969F8"/>
    <w:rsid w:val="00096DBE"/>
    <w:rsid w:val="000A0438"/>
    <w:rsid w:val="000A0FA7"/>
    <w:rsid w:val="000A16F8"/>
    <w:rsid w:val="000A1701"/>
    <w:rsid w:val="000A1DA0"/>
    <w:rsid w:val="000A2021"/>
    <w:rsid w:val="000A2784"/>
    <w:rsid w:val="000A31FC"/>
    <w:rsid w:val="000A3893"/>
    <w:rsid w:val="000A3934"/>
    <w:rsid w:val="000A3A9B"/>
    <w:rsid w:val="000A3D02"/>
    <w:rsid w:val="000A3E0D"/>
    <w:rsid w:val="000A418A"/>
    <w:rsid w:val="000A421D"/>
    <w:rsid w:val="000A4295"/>
    <w:rsid w:val="000A4A00"/>
    <w:rsid w:val="000A4A21"/>
    <w:rsid w:val="000A50A6"/>
    <w:rsid w:val="000A587B"/>
    <w:rsid w:val="000A5D88"/>
    <w:rsid w:val="000A5EAF"/>
    <w:rsid w:val="000A7854"/>
    <w:rsid w:val="000A78D6"/>
    <w:rsid w:val="000A7CF3"/>
    <w:rsid w:val="000A7FB9"/>
    <w:rsid w:val="000A7FC7"/>
    <w:rsid w:val="000B0497"/>
    <w:rsid w:val="000B0906"/>
    <w:rsid w:val="000B09B9"/>
    <w:rsid w:val="000B17EA"/>
    <w:rsid w:val="000B1A02"/>
    <w:rsid w:val="000B22AB"/>
    <w:rsid w:val="000B23D7"/>
    <w:rsid w:val="000B2474"/>
    <w:rsid w:val="000B25E9"/>
    <w:rsid w:val="000B2874"/>
    <w:rsid w:val="000B3171"/>
    <w:rsid w:val="000B32AD"/>
    <w:rsid w:val="000B3852"/>
    <w:rsid w:val="000B3C44"/>
    <w:rsid w:val="000B4144"/>
    <w:rsid w:val="000B508D"/>
    <w:rsid w:val="000B530E"/>
    <w:rsid w:val="000B6395"/>
    <w:rsid w:val="000B6BA9"/>
    <w:rsid w:val="000B7155"/>
    <w:rsid w:val="000B71CF"/>
    <w:rsid w:val="000B737D"/>
    <w:rsid w:val="000B7BC2"/>
    <w:rsid w:val="000C03B7"/>
    <w:rsid w:val="000C03F0"/>
    <w:rsid w:val="000C0718"/>
    <w:rsid w:val="000C0A11"/>
    <w:rsid w:val="000C0C55"/>
    <w:rsid w:val="000C12A9"/>
    <w:rsid w:val="000C2410"/>
    <w:rsid w:val="000C282C"/>
    <w:rsid w:val="000C305D"/>
    <w:rsid w:val="000C326E"/>
    <w:rsid w:val="000C370E"/>
    <w:rsid w:val="000C3D84"/>
    <w:rsid w:val="000C3D96"/>
    <w:rsid w:val="000C4180"/>
    <w:rsid w:val="000C41C1"/>
    <w:rsid w:val="000C49EB"/>
    <w:rsid w:val="000C4BFD"/>
    <w:rsid w:val="000C4F44"/>
    <w:rsid w:val="000C5004"/>
    <w:rsid w:val="000C556B"/>
    <w:rsid w:val="000C5B2A"/>
    <w:rsid w:val="000C5BD2"/>
    <w:rsid w:val="000C5D37"/>
    <w:rsid w:val="000C7417"/>
    <w:rsid w:val="000C74EF"/>
    <w:rsid w:val="000C7767"/>
    <w:rsid w:val="000C7B58"/>
    <w:rsid w:val="000D04F3"/>
    <w:rsid w:val="000D0706"/>
    <w:rsid w:val="000D075A"/>
    <w:rsid w:val="000D08BF"/>
    <w:rsid w:val="000D0EBB"/>
    <w:rsid w:val="000D1DE1"/>
    <w:rsid w:val="000D208B"/>
    <w:rsid w:val="000D2622"/>
    <w:rsid w:val="000D32E4"/>
    <w:rsid w:val="000D35F2"/>
    <w:rsid w:val="000D4071"/>
    <w:rsid w:val="000D42FE"/>
    <w:rsid w:val="000D45A3"/>
    <w:rsid w:val="000D4A12"/>
    <w:rsid w:val="000D511E"/>
    <w:rsid w:val="000D5229"/>
    <w:rsid w:val="000D5A8B"/>
    <w:rsid w:val="000D5F4A"/>
    <w:rsid w:val="000D6902"/>
    <w:rsid w:val="000D757E"/>
    <w:rsid w:val="000E01C7"/>
    <w:rsid w:val="000E032B"/>
    <w:rsid w:val="000E03E1"/>
    <w:rsid w:val="000E0651"/>
    <w:rsid w:val="000E102F"/>
    <w:rsid w:val="000E12A7"/>
    <w:rsid w:val="000E177C"/>
    <w:rsid w:val="000E1F1E"/>
    <w:rsid w:val="000E1F96"/>
    <w:rsid w:val="000E2012"/>
    <w:rsid w:val="000E206F"/>
    <w:rsid w:val="000E2709"/>
    <w:rsid w:val="000E37AF"/>
    <w:rsid w:val="000E37FD"/>
    <w:rsid w:val="000E42CF"/>
    <w:rsid w:val="000E43C4"/>
    <w:rsid w:val="000E469D"/>
    <w:rsid w:val="000E58D3"/>
    <w:rsid w:val="000E5B9C"/>
    <w:rsid w:val="000E5E78"/>
    <w:rsid w:val="000E60C1"/>
    <w:rsid w:val="000E63BA"/>
    <w:rsid w:val="000E64C7"/>
    <w:rsid w:val="000E6558"/>
    <w:rsid w:val="000E75E0"/>
    <w:rsid w:val="000E7825"/>
    <w:rsid w:val="000E7869"/>
    <w:rsid w:val="000F0456"/>
    <w:rsid w:val="000F0B59"/>
    <w:rsid w:val="000F13D1"/>
    <w:rsid w:val="000F1C99"/>
    <w:rsid w:val="000F1F03"/>
    <w:rsid w:val="000F1FD7"/>
    <w:rsid w:val="000F33FC"/>
    <w:rsid w:val="000F35BE"/>
    <w:rsid w:val="000F39FD"/>
    <w:rsid w:val="000F3F0A"/>
    <w:rsid w:val="000F400B"/>
    <w:rsid w:val="000F41E3"/>
    <w:rsid w:val="000F4717"/>
    <w:rsid w:val="000F4721"/>
    <w:rsid w:val="000F5211"/>
    <w:rsid w:val="000F619A"/>
    <w:rsid w:val="000F644C"/>
    <w:rsid w:val="000F6FBD"/>
    <w:rsid w:val="001005E8"/>
    <w:rsid w:val="00100739"/>
    <w:rsid w:val="001007C7"/>
    <w:rsid w:val="00100EF4"/>
    <w:rsid w:val="00100FF1"/>
    <w:rsid w:val="00101114"/>
    <w:rsid w:val="001012C7"/>
    <w:rsid w:val="00101C47"/>
    <w:rsid w:val="00101E99"/>
    <w:rsid w:val="00101FFD"/>
    <w:rsid w:val="00102180"/>
    <w:rsid w:val="00102BB4"/>
    <w:rsid w:val="001030A7"/>
    <w:rsid w:val="00104775"/>
    <w:rsid w:val="001049F5"/>
    <w:rsid w:val="00104C58"/>
    <w:rsid w:val="00105032"/>
    <w:rsid w:val="0010533B"/>
    <w:rsid w:val="00105718"/>
    <w:rsid w:val="00105E20"/>
    <w:rsid w:val="00106149"/>
    <w:rsid w:val="00106348"/>
    <w:rsid w:val="00106879"/>
    <w:rsid w:val="00106E2B"/>
    <w:rsid w:val="00106F6F"/>
    <w:rsid w:val="00106F94"/>
    <w:rsid w:val="00107E3F"/>
    <w:rsid w:val="0011017C"/>
    <w:rsid w:val="00110C0D"/>
    <w:rsid w:val="00110EA1"/>
    <w:rsid w:val="00111DD4"/>
    <w:rsid w:val="00111F38"/>
    <w:rsid w:val="00112250"/>
    <w:rsid w:val="0011230F"/>
    <w:rsid w:val="001123B8"/>
    <w:rsid w:val="001135F3"/>
    <w:rsid w:val="001142DF"/>
    <w:rsid w:val="0011462C"/>
    <w:rsid w:val="0011487A"/>
    <w:rsid w:val="00114A27"/>
    <w:rsid w:val="00114E6A"/>
    <w:rsid w:val="00115634"/>
    <w:rsid w:val="00115AEE"/>
    <w:rsid w:val="00115CB3"/>
    <w:rsid w:val="00115F9E"/>
    <w:rsid w:val="00116308"/>
    <w:rsid w:val="001168DE"/>
    <w:rsid w:val="001176FE"/>
    <w:rsid w:val="0011791F"/>
    <w:rsid w:val="00117BD5"/>
    <w:rsid w:val="00120A5D"/>
    <w:rsid w:val="001211A3"/>
    <w:rsid w:val="001214B6"/>
    <w:rsid w:val="00121583"/>
    <w:rsid w:val="001215CE"/>
    <w:rsid w:val="00121834"/>
    <w:rsid w:val="00121B55"/>
    <w:rsid w:val="00121DF5"/>
    <w:rsid w:val="00121F4E"/>
    <w:rsid w:val="00122650"/>
    <w:rsid w:val="001227F2"/>
    <w:rsid w:val="0012285B"/>
    <w:rsid w:val="0012307C"/>
    <w:rsid w:val="00123ACC"/>
    <w:rsid w:val="00123AE9"/>
    <w:rsid w:val="00123B80"/>
    <w:rsid w:val="00123DD1"/>
    <w:rsid w:val="00123DF0"/>
    <w:rsid w:val="00124622"/>
    <w:rsid w:val="001251D7"/>
    <w:rsid w:val="0012595D"/>
    <w:rsid w:val="001263B9"/>
    <w:rsid w:val="00126545"/>
    <w:rsid w:val="00126928"/>
    <w:rsid w:val="00126D88"/>
    <w:rsid w:val="00127154"/>
    <w:rsid w:val="00127684"/>
    <w:rsid w:val="00127C80"/>
    <w:rsid w:val="001304EC"/>
    <w:rsid w:val="001304F5"/>
    <w:rsid w:val="001315AE"/>
    <w:rsid w:val="00131976"/>
    <w:rsid w:val="00131B99"/>
    <w:rsid w:val="0013232A"/>
    <w:rsid w:val="00132F43"/>
    <w:rsid w:val="00133900"/>
    <w:rsid w:val="00134AFF"/>
    <w:rsid w:val="00134B01"/>
    <w:rsid w:val="00134B7E"/>
    <w:rsid w:val="00134EA2"/>
    <w:rsid w:val="00134EEA"/>
    <w:rsid w:val="00135277"/>
    <w:rsid w:val="0013547F"/>
    <w:rsid w:val="0013568A"/>
    <w:rsid w:val="00135EDA"/>
    <w:rsid w:val="00136642"/>
    <w:rsid w:val="00136AB4"/>
    <w:rsid w:val="00136CD9"/>
    <w:rsid w:val="00137075"/>
    <w:rsid w:val="001370CA"/>
    <w:rsid w:val="001372B6"/>
    <w:rsid w:val="001377DF"/>
    <w:rsid w:val="00137E5B"/>
    <w:rsid w:val="00137FD2"/>
    <w:rsid w:val="00140353"/>
    <w:rsid w:val="00140752"/>
    <w:rsid w:val="00140786"/>
    <w:rsid w:val="00141127"/>
    <w:rsid w:val="00141649"/>
    <w:rsid w:val="001416B1"/>
    <w:rsid w:val="00141F5C"/>
    <w:rsid w:val="00141F81"/>
    <w:rsid w:val="00142A2F"/>
    <w:rsid w:val="00142BD0"/>
    <w:rsid w:val="001435DA"/>
    <w:rsid w:val="00143AFC"/>
    <w:rsid w:val="00144373"/>
    <w:rsid w:val="001456FC"/>
    <w:rsid w:val="00145C18"/>
    <w:rsid w:val="00145D75"/>
    <w:rsid w:val="00145E78"/>
    <w:rsid w:val="001462F4"/>
    <w:rsid w:val="00146FAF"/>
    <w:rsid w:val="0014732E"/>
    <w:rsid w:val="0014741E"/>
    <w:rsid w:val="001477E9"/>
    <w:rsid w:val="00147AD0"/>
    <w:rsid w:val="00147C67"/>
    <w:rsid w:val="00147CE3"/>
    <w:rsid w:val="0015051E"/>
    <w:rsid w:val="00150664"/>
    <w:rsid w:val="00150859"/>
    <w:rsid w:val="00150A5A"/>
    <w:rsid w:val="001511D3"/>
    <w:rsid w:val="00151230"/>
    <w:rsid w:val="0015133A"/>
    <w:rsid w:val="001514EE"/>
    <w:rsid w:val="00151AB0"/>
    <w:rsid w:val="00151CAA"/>
    <w:rsid w:val="00151EA2"/>
    <w:rsid w:val="00152844"/>
    <w:rsid w:val="00152BBA"/>
    <w:rsid w:val="001530E4"/>
    <w:rsid w:val="00153405"/>
    <w:rsid w:val="0015391E"/>
    <w:rsid w:val="0015430C"/>
    <w:rsid w:val="001545D2"/>
    <w:rsid w:val="00154931"/>
    <w:rsid w:val="0015533E"/>
    <w:rsid w:val="0015569F"/>
    <w:rsid w:val="00156E0E"/>
    <w:rsid w:val="0015777C"/>
    <w:rsid w:val="00157B60"/>
    <w:rsid w:val="00157C84"/>
    <w:rsid w:val="00157EE3"/>
    <w:rsid w:val="00160224"/>
    <w:rsid w:val="001604AD"/>
    <w:rsid w:val="001608A1"/>
    <w:rsid w:val="00160A2F"/>
    <w:rsid w:val="00160A78"/>
    <w:rsid w:val="00160FDA"/>
    <w:rsid w:val="001614D2"/>
    <w:rsid w:val="0016171F"/>
    <w:rsid w:val="00161ECE"/>
    <w:rsid w:val="0016284A"/>
    <w:rsid w:val="00162E49"/>
    <w:rsid w:val="001636FE"/>
    <w:rsid w:val="00163715"/>
    <w:rsid w:val="001638D5"/>
    <w:rsid w:val="00163F16"/>
    <w:rsid w:val="00164790"/>
    <w:rsid w:val="001656AB"/>
    <w:rsid w:val="00165B54"/>
    <w:rsid w:val="00165CD2"/>
    <w:rsid w:val="001668E5"/>
    <w:rsid w:val="00167560"/>
    <w:rsid w:val="00167732"/>
    <w:rsid w:val="00167742"/>
    <w:rsid w:val="00170347"/>
    <w:rsid w:val="001704DC"/>
    <w:rsid w:val="00170A4F"/>
    <w:rsid w:val="00171128"/>
    <w:rsid w:val="00171536"/>
    <w:rsid w:val="00171549"/>
    <w:rsid w:val="00171FAE"/>
    <w:rsid w:val="0017363B"/>
    <w:rsid w:val="00173F5E"/>
    <w:rsid w:val="0017450D"/>
    <w:rsid w:val="00174838"/>
    <w:rsid w:val="00174EE1"/>
    <w:rsid w:val="00174FAB"/>
    <w:rsid w:val="00175192"/>
    <w:rsid w:val="00176006"/>
    <w:rsid w:val="00176D3B"/>
    <w:rsid w:val="00176EE2"/>
    <w:rsid w:val="0017762E"/>
    <w:rsid w:val="00177F85"/>
    <w:rsid w:val="00180062"/>
    <w:rsid w:val="001803E2"/>
    <w:rsid w:val="001805DB"/>
    <w:rsid w:val="001809C7"/>
    <w:rsid w:val="00180A60"/>
    <w:rsid w:val="00180D52"/>
    <w:rsid w:val="00180EC8"/>
    <w:rsid w:val="00181526"/>
    <w:rsid w:val="001815C2"/>
    <w:rsid w:val="001821C3"/>
    <w:rsid w:val="00182945"/>
    <w:rsid w:val="00183298"/>
    <w:rsid w:val="001833D4"/>
    <w:rsid w:val="00183703"/>
    <w:rsid w:val="0018434D"/>
    <w:rsid w:val="001844B1"/>
    <w:rsid w:val="00184785"/>
    <w:rsid w:val="00184922"/>
    <w:rsid w:val="00184F10"/>
    <w:rsid w:val="0018548A"/>
    <w:rsid w:val="00185A6E"/>
    <w:rsid w:val="00185C38"/>
    <w:rsid w:val="001869EE"/>
    <w:rsid w:val="00186A9D"/>
    <w:rsid w:val="0018781E"/>
    <w:rsid w:val="00187908"/>
    <w:rsid w:val="0019014D"/>
    <w:rsid w:val="00190B4D"/>
    <w:rsid w:val="00191819"/>
    <w:rsid w:val="0019187F"/>
    <w:rsid w:val="00191D1D"/>
    <w:rsid w:val="001923EB"/>
    <w:rsid w:val="0019266D"/>
    <w:rsid w:val="00192855"/>
    <w:rsid w:val="00192BC9"/>
    <w:rsid w:val="00192DCE"/>
    <w:rsid w:val="001935C3"/>
    <w:rsid w:val="00194FDD"/>
    <w:rsid w:val="00195A9E"/>
    <w:rsid w:val="00195ADE"/>
    <w:rsid w:val="00195C44"/>
    <w:rsid w:val="0019683F"/>
    <w:rsid w:val="00196A03"/>
    <w:rsid w:val="00196B93"/>
    <w:rsid w:val="001979F4"/>
    <w:rsid w:val="00197C73"/>
    <w:rsid w:val="001A082C"/>
    <w:rsid w:val="001A16B2"/>
    <w:rsid w:val="001A1ADB"/>
    <w:rsid w:val="001A1E61"/>
    <w:rsid w:val="001A2EAE"/>
    <w:rsid w:val="001A38E8"/>
    <w:rsid w:val="001A3971"/>
    <w:rsid w:val="001A39EA"/>
    <w:rsid w:val="001A3E5E"/>
    <w:rsid w:val="001A4250"/>
    <w:rsid w:val="001A5039"/>
    <w:rsid w:val="001A50ED"/>
    <w:rsid w:val="001A54B0"/>
    <w:rsid w:val="001A54E7"/>
    <w:rsid w:val="001A5649"/>
    <w:rsid w:val="001A5B86"/>
    <w:rsid w:val="001A5D2C"/>
    <w:rsid w:val="001A69B0"/>
    <w:rsid w:val="001A78A8"/>
    <w:rsid w:val="001A7AC2"/>
    <w:rsid w:val="001A7B73"/>
    <w:rsid w:val="001B0442"/>
    <w:rsid w:val="001B0493"/>
    <w:rsid w:val="001B0EBD"/>
    <w:rsid w:val="001B0EC1"/>
    <w:rsid w:val="001B17FE"/>
    <w:rsid w:val="001B1A48"/>
    <w:rsid w:val="001B1A9D"/>
    <w:rsid w:val="001B1AC0"/>
    <w:rsid w:val="001B1DE6"/>
    <w:rsid w:val="001B2615"/>
    <w:rsid w:val="001B3BF5"/>
    <w:rsid w:val="001B48C2"/>
    <w:rsid w:val="001B4B92"/>
    <w:rsid w:val="001B4E9D"/>
    <w:rsid w:val="001B4EF5"/>
    <w:rsid w:val="001B5E18"/>
    <w:rsid w:val="001B5E8A"/>
    <w:rsid w:val="001B617B"/>
    <w:rsid w:val="001B6355"/>
    <w:rsid w:val="001B63BA"/>
    <w:rsid w:val="001B7900"/>
    <w:rsid w:val="001B7B25"/>
    <w:rsid w:val="001B7F78"/>
    <w:rsid w:val="001C00FE"/>
    <w:rsid w:val="001C0377"/>
    <w:rsid w:val="001C04C4"/>
    <w:rsid w:val="001C054F"/>
    <w:rsid w:val="001C05D2"/>
    <w:rsid w:val="001C0BE8"/>
    <w:rsid w:val="001C0DE6"/>
    <w:rsid w:val="001C11EE"/>
    <w:rsid w:val="001C12CE"/>
    <w:rsid w:val="001C25C2"/>
    <w:rsid w:val="001C26F7"/>
    <w:rsid w:val="001C2EB7"/>
    <w:rsid w:val="001C2F58"/>
    <w:rsid w:val="001C36C5"/>
    <w:rsid w:val="001C372D"/>
    <w:rsid w:val="001C3865"/>
    <w:rsid w:val="001C38CF"/>
    <w:rsid w:val="001C3E6E"/>
    <w:rsid w:val="001C425F"/>
    <w:rsid w:val="001C490D"/>
    <w:rsid w:val="001C555A"/>
    <w:rsid w:val="001C57E2"/>
    <w:rsid w:val="001C5A84"/>
    <w:rsid w:val="001C613A"/>
    <w:rsid w:val="001C643D"/>
    <w:rsid w:val="001C6C7A"/>
    <w:rsid w:val="001C6D62"/>
    <w:rsid w:val="001C6E79"/>
    <w:rsid w:val="001C744C"/>
    <w:rsid w:val="001C747D"/>
    <w:rsid w:val="001C77B7"/>
    <w:rsid w:val="001C7B8F"/>
    <w:rsid w:val="001C7C1F"/>
    <w:rsid w:val="001D00CF"/>
    <w:rsid w:val="001D00DA"/>
    <w:rsid w:val="001D0374"/>
    <w:rsid w:val="001D0A48"/>
    <w:rsid w:val="001D0BFF"/>
    <w:rsid w:val="001D0F6E"/>
    <w:rsid w:val="001D1471"/>
    <w:rsid w:val="001D1868"/>
    <w:rsid w:val="001D1D62"/>
    <w:rsid w:val="001D1DA6"/>
    <w:rsid w:val="001D2894"/>
    <w:rsid w:val="001D29EE"/>
    <w:rsid w:val="001D2D8E"/>
    <w:rsid w:val="001D2EBC"/>
    <w:rsid w:val="001D2EC0"/>
    <w:rsid w:val="001D2FCB"/>
    <w:rsid w:val="001D3060"/>
    <w:rsid w:val="001D31C5"/>
    <w:rsid w:val="001D326D"/>
    <w:rsid w:val="001D3458"/>
    <w:rsid w:val="001D3632"/>
    <w:rsid w:val="001D3938"/>
    <w:rsid w:val="001D3D1D"/>
    <w:rsid w:val="001D45F9"/>
    <w:rsid w:val="001D4F97"/>
    <w:rsid w:val="001D5160"/>
    <w:rsid w:val="001D51BC"/>
    <w:rsid w:val="001D5624"/>
    <w:rsid w:val="001D7243"/>
    <w:rsid w:val="001D7457"/>
    <w:rsid w:val="001D74CD"/>
    <w:rsid w:val="001D7829"/>
    <w:rsid w:val="001D7BA7"/>
    <w:rsid w:val="001D7E42"/>
    <w:rsid w:val="001D7FFD"/>
    <w:rsid w:val="001E0276"/>
    <w:rsid w:val="001E1138"/>
    <w:rsid w:val="001E14EF"/>
    <w:rsid w:val="001E25FA"/>
    <w:rsid w:val="001E3AC2"/>
    <w:rsid w:val="001E3DF7"/>
    <w:rsid w:val="001E46CB"/>
    <w:rsid w:val="001E4A34"/>
    <w:rsid w:val="001E4D2D"/>
    <w:rsid w:val="001E50B6"/>
    <w:rsid w:val="001E517D"/>
    <w:rsid w:val="001E5271"/>
    <w:rsid w:val="001E5363"/>
    <w:rsid w:val="001E53A2"/>
    <w:rsid w:val="001E567C"/>
    <w:rsid w:val="001E59BA"/>
    <w:rsid w:val="001E6A01"/>
    <w:rsid w:val="001E72A6"/>
    <w:rsid w:val="001E73B0"/>
    <w:rsid w:val="001E7718"/>
    <w:rsid w:val="001F0A55"/>
    <w:rsid w:val="001F0D99"/>
    <w:rsid w:val="001F1AE9"/>
    <w:rsid w:val="001F1AFF"/>
    <w:rsid w:val="001F3808"/>
    <w:rsid w:val="001F3839"/>
    <w:rsid w:val="001F3955"/>
    <w:rsid w:val="001F3ED2"/>
    <w:rsid w:val="001F4074"/>
    <w:rsid w:val="001F40BE"/>
    <w:rsid w:val="001F455C"/>
    <w:rsid w:val="001F4BD5"/>
    <w:rsid w:val="001F4D50"/>
    <w:rsid w:val="001F52D6"/>
    <w:rsid w:val="001F556A"/>
    <w:rsid w:val="001F6133"/>
    <w:rsid w:val="001F67A9"/>
    <w:rsid w:val="001F6C82"/>
    <w:rsid w:val="001F6EA9"/>
    <w:rsid w:val="001F7697"/>
    <w:rsid w:val="001F782F"/>
    <w:rsid w:val="001F7A33"/>
    <w:rsid w:val="00200D99"/>
    <w:rsid w:val="0020251F"/>
    <w:rsid w:val="00202788"/>
    <w:rsid w:val="00202A1F"/>
    <w:rsid w:val="00202E82"/>
    <w:rsid w:val="00202F9E"/>
    <w:rsid w:val="00202FD1"/>
    <w:rsid w:val="002036AF"/>
    <w:rsid w:val="002037C2"/>
    <w:rsid w:val="00203B20"/>
    <w:rsid w:val="00203B7F"/>
    <w:rsid w:val="00203BEB"/>
    <w:rsid w:val="00204019"/>
    <w:rsid w:val="002040FC"/>
    <w:rsid w:val="00204FB6"/>
    <w:rsid w:val="0020521F"/>
    <w:rsid w:val="002058F1"/>
    <w:rsid w:val="00205A70"/>
    <w:rsid w:val="00205D67"/>
    <w:rsid w:val="00206151"/>
    <w:rsid w:val="0020616A"/>
    <w:rsid w:val="00206497"/>
    <w:rsid w:val="002072F4"/>
    <w:rsid w:val="00207327"/>
    <w:rsid w:val="00207B8F"/>
    <w:rsid w:val="00207D86"/>
    <w:rsid w:val="00207D9F"/>
    <w:rsid w:val="002101D8"/>
    <w:rsid w:val="0021021F"/>
    <w:rsid w:val="00210428"/>
    <w:rsid w:val="002107AD"/>
    <w:rsid w:val="00210C13"/>
    <w:rsid w:val="002112D9"/>
    <w:rsid w:val="00211923"/>
    <w:rsid w:val="002123B1"/>
    <w:rsid w:val="002124B3"/>
    <w:rsid w:val="00212572"/>
    <w:rsid w:val="0021262B"/>
    <w:rsid w:val="00212E3B"/>
    <w:rsid w:val="0021323E"/>
    <w:rsid w:val="00213404"/>
    <w:rsid w:val="0021342F"/>
    <w:rsid w:val="00214329"/>
    <w:rsid w:val="002144A6"/>
    <w:rsid w:val="0021539B"/>
    <w:rsid w:val="00215B99"/>
    <w:rsid w:val="0021722B"/>
    <w:rsid w:val="00217274"/>
    <w:rsid w:val="0021771B"/>
    <w:rsid w:val="00217A00"/>
    <w:rsid w:val="00220802"/>
    <w:rsid w:val="00220846"/>
    <w:rsid w:val="00222158"/>
    <w:rsid w:val="00222325"/>
    <w:rsid w:val="00222437"/>
    <w:rsid w:val="00222B03"/>
    <w:rsid w:val="00222BD2"/>
    <w:rsid w:val="00223153"/>
    <w:rsid w:val="0022329A"/>
    <w:rsid w:val="0022368E"/>
    <w:rsid w:val="00224514"/>
    <w:rsid w:val="00224CD8"/>
    <w:rsid w:val="00225C53"/>
    <w:rsid w:val="00225DE0"/>
    <w:rsid w:val="00226322"/>
    <w:rsid w:val="002269ED"/>
    <w:rsid w:val="00226A30"/>
    <w:rsid w:val="00226E1A"/>
    <w:rsid w:val="00227953"/>
    <w:rsid w:val="00227A41"/>
    <w:rsid w:val="00227D24"/>
    <w:rsid w:val="002305D6"/>
    <w:rsid w:val="002309B0"/>
    <w:rsid w:val="00231115"/>
    <w:rsid w:val="00231159"/>
    <w:rsid w:val="0023166A"/>
    <w:rsid w:val="00232314"/>
    <w:rsid w:val="00232452"/>
    <w:rsid w:val="002324C3"/>
    <w:rsid w:val="002329C5"/>
    <w:rsid w:val="002329C9"/>
    <w:rsid w:val="00233BF2"/>
    <w:rsid w:val="00233E8D"/>
    <w:rsid w:val="00234BD1"/>
    <w:rsid w:val="00234DA7"/>
    <w:rsid w:val="00234DC4"/>
    <w:rsid w:val="00235459"/>
    <w:rsid w:val="00235DC5"/>
    <w:rsid w:val="0023604D"/>
    <w:rsid w:val="002360B9"/>
    <w:rsid w:val="002363CD"/>
    <w:rsid w:val="00237138"/>
    <w:rsid w:val="00237B8D"/>
    <w:rsid w:val="002403B7"/>
    <w:rsid w:val="00240815"/>
    <w:rsid w:val="00240C16"/>
    <w:rsid w:val="00241030"/>
    <w:rsid w:val="002411DB"/>
    <w:rsid w:val="00242365"/>
    <w:rsid w:val="0024239C"/>
    <w:rsid w:val="00242746"/>
    <w:rsid w:val="002428D1"/>
    <w:rsid w:val="002430CA"/>
    <w:rsid w:val="00243DBF"/>
    <w:rsid w:val="00243ED3"/>
    <w:rsid w:val="00244166"/>
    <w:rsid w:val="002446FC"/>
    <w:rsid w:val="00244B44"/>
    <w:rsid w:val="00245079"/>
    <w:rsid w:val="002450BF"/>
    <w:rsid w:val="00246737"/>
    <w:rsid w:val="002470DC"/>
    <w:rsid w:val="002471DB"/>
    <w:rsid w:val="00250795"/>
    <w:rsid w:val="0025091F"/>
    <w:rsid w:val="00251A17"/>
    <w:rsid w:val="00251F3F"/>
    <w:rsid w:val="00252264"/>
    <w:rsid w:val="002529DC"/>
    <w:rsid w:val="00252BAE"/>
    <w:rsid w:val="0025505F"/>
    <w:rsid w:val="00255200"/>
    <w:rsid w:val="0025529F"/>
    <w:rsid w:val="00255546"/>
    <w:rsid w:val="0025578C"/>
    <w:rsid w:val="0025587C"/>
    <w:rsid w:val="002559AF"/>
    <w:rsid w:val="00256664"/>
    <w:rsid w:val="002566F5"/>
    <w:rsid w:val="00256A17"/>
    <w:rsid w:val="00256A79"/>
    <w:rsid w:val="00256BEB"/>
    <w:rsid w:val="00256FA2"/>
    <w:rsid w:val="0025756C"/>
    <w:rsid w:val="00257BA8"/>
    <w:rsid w:val="00257FE6"/>
    <w:rsid w:val="00260DC7"/>
    <w:rsid w:val="002619F7"/>
    <w:rsid w:val="00261B90"/>
    <w:rsid w:val="00263BCF"/>
    <w:rsid w:val="00263D30"/>
    <w:rsid w:val="00264788"/>
    <w:rsid w:val="002648BD"/>
    <w:rsid w:val="00264D7B"/>
    <w:rsid w:val="0026518F"/>
    <w:rsid w:val="002655DC"/>
    <w:rsid w:val="0026584A"/>
    <w:rsid w:val="00265BAB"/>
    <w:rsid w:val="002663F5"/>
    <w:rsid w:val="00266632"/>
    <w:rsid w:val="002667E8"/>
    <w:rsid w:val="002668FB"/>
    <w:rsid w:val="00266DF3"/>
    <w:rsid w:val="002670C2"/>
    <w:rsid w:val="00267E8B"/>
    <w:rsid w:val="00267FA1"/>
    <w:rsid w:val="0027016B"/>
    <w:rsid w:val="002703B0"/>
    <w:rsid w:val="002704A1"/>
    <w:rsid w:val="00270813"/>
    <w:rsid w:val="00270986"/>
    <w:rsid w:val="00270ACE"/>
    <w:rsid w:val="00270D0C"/>
    <w:rsid w:val="0027157C"/>
    <w:rsid w:val="00271913"/>
    <w:rsid w:val="0027222B"/>
    <w:rsid w:val="00272441"/>
    <w:rsid w:val="00272A1B"/>
    <w:rsid w:val="00272CD0"/>
    <w:rsid w:val="0027320D"/>
    <w:rsid w:val="0027345A"/>
    <w:rsid w:val="002738FB"/>
    <w:rsid w:val="002748FE"/>
    <w:rsid w:val="00274A51"/>
    <w:rsid w:val="002755A9"/>
    <w:rsid w:val="00275678"/>
    <w:rsid w:val="002759CB"/>
    <w:rsid w:val="00275BB2"/>
    <w:rsid w:val="00275E21"/>
    <w:rsid w:val="00275FC8"/>
    <w:rsid w:val="00276CBB"/>
    <w:rsid w:val="002812F7"/>
    <w:rsid w:val="00281A79"/>
    <w:rsid w:val="00281BD7"/>
    <w:rsid w:val="002822FD"/>
    <w:rsid w:val="00283177"/>
    <w:rsid w:val="00283218"/>
    <w:rsid w:val="002836FC"/>
    <w:rsid w:val="00283A5A"/>
    <w:rsid w:val="00283BC2"/>
    <w:rsid w:val="00283BCF"/>
    <w:rsid w:val="00283E5E"/>
    <w:rsid w:val="00283EDF"/>
    <w:rsid w:val="00284484"/>
    <w:rsid w:val="0028455B"/>
    <w:rsid w:val="00285323"/>
    <w:rsid w:val="00285449"/>
    <w:rsid w:val="00285523"/>
    <w:rsid w:val="00285D07"/>
    <w:rsid w:val="00285E69"/>
    <w:rsid w:val="00286198"/>
    <w:rsid w:val="00286250"/>
    <w:rsid w:val="002867C8"/>
    <w:rsid w:val="00286B72"/>
    <w:rsid w:val="0028762C"/>
    <w:rsid w:val="002900D1"/>
    <w:rsid w:val="002904CB"/>
    <w:rsid w:val="002909D2"/>
    <w:rsid w:val="00290FDB"/>
    <w:rsid w:val="0029102A"/>
    <w:rsid w:val="002912AB"/>
    <w:rsid w:val="002915DE"/>
    <w:rsid w:val="002916D5"/>
    <w:rsid w:val="0029271A"/>
    <w:rsid w:val="00292C66"/>
    <w:rsid w:val="00293229"/>
    <w:rsid w:val="002940A6"/>
    <w:rsid w:val="002943CF"/>
    <w:rsid w:val="002949C5"/>
    <w:rsid w:val="00294D46"/>
    <w:rsid w:val="002950E6"/>
    <w:rsid w:val="00295544"/>
    <w:rsid w:val="002956EA"/>
    <w:rsid w:val="00295BF4"/>
    <w:rsid w:val="002961ED"/>
    <w:rsid w:val="00296419"/>
    <w:rsid w:val="0029659A"/>
    <w:rsid w:val="00296FF9"/>
    <w:rsid w:val="0029725E"/>
    <w:rsid w:val="002973FB"/>
    <w:rsid w:val="00297431"/>
    <w:rsid w:val="00297D4D"/>
    <w:rsid w:val="002A04E5"/>
    <w:rsid w:val="002A0607"/>
    <w:rsid w:val="002A0880"/>
    <w:rsid w:val="002A0DC2"/>
    <w:rsid w:val="002A188E"/>
    <w:rsid w:val="002A18DB"/>
    <w:rsid w:val="002A20CE"/>
    <w:rsid w:val="002A2626"/>
    <w:rsid w:val="002A3251"/>
    <w:rsid w:val="002A37DF"/>
    <w:rsid w:val="002A3D4C"/>
    <w:rsid w:val="002A3E36"/>
    <w:rsid w:val="002A3FC1"/>
    <w:rsid w:val="002A43EC"/>
    <w:rsid w:val="002A4C7C"/>
    <w:rsid w:val="002A4D98"/>
    <w:rsid w:val="002A52B2"/>
    <w:rsid w:val="002A5322"/>
    <w:rsid w:val="002A56BB"/>
    <w:rsid w:val="002A5A52"/>
    <w:rsid w:val="002A5BF0"/>
    <w:rsid w:val="002A6164"/>
    <w:rsid w:val="002A632E"/>
    <w:rsid w:val="002A6520"/>
    <w:rsid w:val="002A66AC"/>
    <w:rsid w:val="002A6895"/>
    <w:rsid w:val="002A6A2F"/>
    <w:rsid w:val="002A782A"/>
    <w:rsid w:val="002A786D"/>
    <w:rsid w:val="002A788B"/>
    <w:rsid w:val="002A7EAA"/>
    <w:rsid w:val="002B0730"/>
    <w:rsid w:val="002B07FB"/>
    <w:rsid w:val="002B0A84"/>
    <w:rsid w:val="002B0F87"/>
    <w:rsid w:val="002B1CC9"/>
    <w:rsid w:val="002B2023"/>
    <w:rsid w:val="002B2219"/>
    <w:rsid w:val="002B2B1F"/>
    <w:rsid w:val="002B2CC0"/>
    <w:rsid w:val="002B2EC1"/>
    <w:rsid w:val="002B3177"/>
    <w:rsid w:val="002B32CB"/>
    <w:rsid w:val="002B3491"/>
    <w:rsid w:val="002B38A6"/>
    <w:rsid w:val="002B4154"/>
    <w:rsid w:val="002B428D"/>
    <w:rsid w:val="002B4305"/>
    <w:rsid w:val="002B48B2"/>
    <w:rsid w:val="002B49F2"/>
    <w:rsid w:val="002B4CD7"/>
    <w:rsid w:val="002B59E8"/>
    <w:rsid w:val="002B5D09"/>
    <w:rsid w:val="002B5DA2"/>
    <w:rsid w:val="002B603E"/>
    <w:rsid w:val="002B66F0"/>
    <w:rsid w:val="002B6872"/>
    <w:rsid w:val="002B6FBD"/>
    <w:rsid w:val="002B7744"/>
    <w:rsid w:val="002B7AB1"/>
    <w:rsid w:val="002C0079"/>
    <w:rsid w:val="002C020F"/>
    <w:rsid w:val="002C05B4"/>
    <w:rsid w:val="002C05FB"/>
    <w:rsid w:val="002C140C"/>
    <w:rsid w:val="002C1472"/>
    <w:rsid w:val="002C17D7"/>
    <w:rsid w:val="002C21E6"/>
    <w:rsid w:val="002C2A96"/>
    <w:rsid w:val="002C3215"/>
    <w:rsid w:val="002C3A66"/>
    <w:rsid w:val="002C3B52"/>
    <w:rsid w:val="002C45DE"/>
    <w:rsid w:val="002C50DD"/>
    <w:rsid w:val="002C5469"/>
    <w:rsid w:val="002C59F5"/>
    <w:rsid w:val="002C5E38"/>
    <w:rsid w:val="002C61BC"/>
    <w:rsid w:val="002C63CA"/>
    <w:rsid w:val="002C66EB"/>
    <w:rsid w:val="002C67F5"/>
    <w:rsid w:val="002C6C30"/>
    <w:rsid w:val="002C712A"/>
    <w:rsid w:val="002C7A2C"/>
    <w:rsid w:val="002D0610"/>
    <w:rsid w:val="002D0950"/>
    <w:rsid w:val="002D0B14"/>
    <w:rsid w:val="002D0FAA"/>
    <w:rsid w:val="002D1108"/>
    <w:rsid w:val="002D1355"/>
    <w:rsid w:val="002D156E"/>
    <w:rsid w:val="002D1603"/>
    <w:rsid w:val="002D174C"/>
    <w:rsid w:val="002D30A9"/>
    <w:rsid w:val="002D34C5"/>
    <w:rsid w:val="002D3E57"/>
    <w:rsid w:val="002D4553"/>
    <w:rsid w:val="002D47D4"/>
    <w:rsid w:val="002D4D24"/>
    <w:rsid w:val="002D509E"/>
    <w:rsid w:val="002D50AA"/>
    <w:rsid w:val="002D50DF"/>
    <w:rsid w:val="002D54BB"/>
    <w:rsid w:val="002D5858"/>
    <w:rsid w:val="002D5D01"/>
    <w:rsid w:val="002D6D31"/>
    <w:rsid w:val="002D75B2"/>
    <w:rsid w:val="002E0361"/>
    <w:rsid w:val="002E0840"/>
    <w:rsid w:val="002E0F04"/>
    <w:rsid w:val="002E133D"/>
    <w:rsid w:val="002E17C4"/>
    <w:rsid w:val="002E1B2C"/>
    <w:rsid w:val="002E1C7F"/>
    <w:rsid w:val="002E2239"/>
    <w:rsid w:val="002E291F"/>
    <w:rsid w:val="002E30FB"/>
    <w:rsid w:val="002E3AC6"/>
    <w:rsid w:val="002E40E2"/>
    <w:rsid w:val="002E412E"/>
    <w:rsid w:val="002E41AC"/>
    <w:rsid w:val="002E4455"/>
    <w:rsid w:val="002E50A4"/>
    <w:rsid w:val="002E599A"/>
    <w:rsid w:val="002E6038"/>
    <w:rsid w:val="002E6452"/>
    <w:rsid w:val="002E6706"/>
    <w:rsid w:val="002E6A7A"/>
    <w:rsid w:val="002E7751"/>
    <w:rsid w:val="002E7B8B"/>
    <w:rsid w:val="002F0085"/>
    <w:rsid w:val="002F0A6A"/>
    <w:rsid w:val="002F0EA8"/>
    <w:rsid w:val="002F10A5"/>
    <w:rsid w:val="002F20C6"/>
    <w:rsid w:val="002F2FA8"/>
    <w:rsid w:val="002F31E4"/>
    <w:rsid w:val="002F3413"/>
    <w:rsid w:val="002F388C"/>
    <w:rsid w:val="002F3891"/>
    <w:rsid w:val="002F3942"/>
    <w:rsid w:val="002F3C40"/>
    <w:rsid w:val="002F3E32"/>
    <w:rsid w:val="002F43DE"/>
    <w:rsid w:val="002F4AB1"/>
    <w:rsid w:val="002F657D"/>
    <w:rsid w:val="002F6914"/>
    <w:rsid w:val="002F6F03"/>
    <w:rsid w:val="002F6FF8"/>
    <w:rsid w:val="002F7BFF"/>
    <w:rsid w:val="0030019C"/>
    <w:rsid w:val="0030105F"/>
    <w:rsid w:val="00301256"/>
    <w:rsid w:val="003014A0"/>
    <w:rsid w:val="00301C87"/>
    <w:rsid w:val="00301EA7"/>
    <w:rsid w:val="003020BB"/>
    <w:rsid w:val="0030211A"/>
    <w:rsid w:val="0030249D"/>
    <w:rsid w:val="003026E1"/>
    <w:rsid w:val="00302F76"/>
    <w:rsid w:val="00303030"/>
    <w:rsid w:val="0030328F"/>
    <w:rsid w:val="003034F0"/>
    <w:rsid w:val="0030380C"/>
    <w:rsid w:val="00303F7F"/>
    <w:rsid w:val="00304ED0"/>
    <w:rsid w:val="00305171"/>
    <w:rsid w:val="00305387"/>
    <w:rsid w:val="00305535"/>
    <w:rsid w:val="003057BA"/>
    <w:rsid w:val="003059DD"/>
    <w:rsid w:val="00305A89"/>
    <w:rsid w:val="00305CFA"/>
    <w:rsid w:val="00305DC7"/>
    <w:rsid w:val="00305F45"/>
    <w:rsid w:val="00306109"/>
    <w:rsid w:val="0030613A"/>
    <w:rsid w:val="0030655F"/>
    <w:rsid w:val="0030682A"/>
    <w:rsid w:val="00306904"/>
    <w:rsid w:val="00306D48"/>
    <w:rsid w:val="00307164"/>
    <w:rsid w:val="00307178"/>
    <w:rsid w:val="00307F61"/>
    <w:rsid w:val="00310244"/>
    <w:rsid w:val="003105C2"/>
    <w:rsid w:val="003107E9"/>
    <w:rsid w:val="00311464"/>
    <w:rsid w:val="003124C8"/>
    <w:rsid w:val="0031279F"/>
    <w:rsid w:val="00312FCB"/>
    <w:rsid w:val="0031334B"/>
    <w:rsid w:val="003144FF"/>
    <w:rsid w:val="00315F75"/>
    <w:rsid w:val="00316213"/>
    <w:rsid w:val="00316216"/>
    <w:rsid w:val="00316661"/>
    <w:rsid w:val="00316688"/>
    <w:rsid w:val="00316692"/>
    <w:rsid w:val="003168D5"/>
    <w:rsid w:val="00316F8C"/>
    <w:rsid w:val="00317600"/>
    <w:rsid w:val="003176D7"/>
    <w:rsid w:val="003179E5"/>
    <w:rsid w:val="00317B4E"/>
    <w:rsid w:val="00317E73"/>
    <w:rsid w:val="00321D85"/>
    <w:rsid w:val="00322241"/>
    <w:rsid w:val="00323032"/>
    <w:rsid w:val="00323427"/>
    <w:rsid w:val="00324188"/>
    <w:rsid w:val="00324E5D"/>
    <w:rsid w:val="00324E62"/>
    <w:rsid w:val="00326129"/>
    <w:rsid w:val="00326310"/>
    <w:rsid w:val="003265FB"/>
    <w:rsid w:val="003276D7"/>
    <w:rsid w:val="003279F2"/>
    <w:rsid w:val="00327C60"/>
    <w:rsid w:val="00330695"/>
    <w:rsid w:val="0033139C"/>
    <w:rsid w:val="0033223E"/>
    <w:rsid w:val="003323B1"/>
    <w:rsid w:val="0033291D"/>
    <w:rsid w:val="0033305C"/>
    <w:rsid w:val="003332F3"/>
    <w:rsid w:val="003333A2"/>
    <w:rsid w:val="00333553"/>
    <w:rsid w:val="003337F4"/>
    <w:rsid w:val="003339F3"/>
    <w:rsid w:val="00333A08"/>
    <w:rsid w:val="00334306"/>
    <w:rsid w:val="0033462C"/>
    <w:rsid w:val="00335507"/>
    <w:rsid w:val="003355F2"/>
    <w:rsid w:val="003357AC"/>
    <w:rsid w:val="00336142"/>
    <w:rsid w:val="003363AC"/>
    <w:rsid w:val="00337D12"/>
    <w:rsid w:val="0034021C"/>
    <w:rsid w:val="0034025E"/>
    <w:rsid w:val="003404A2"/>
    <w:rsid w:val="00340BA7"/>
    <w:rsid w:val="00340C56"/>
    <w:rsid w:val="00341509"/>
    <w:rsid w:val="0034193C"/>
    <w:rsid w:val="00342203"/>
    <w:rsid w:val="00342681"/>
    <w:rsid w:val="003427AC"/>
    <w:rsid w:val="0034313B"/>
    <w:rsid w:val="0034339F"/>
    <w:rsid w:val="00343FF9"/>
    <w:rsid w:val="0034438D"/>
    <w:rsid w:val="0034486E"/>
    <w:rsid w:val="00344A28"/>
    <w:rsid w:val="00344AA1"/>
    <w:rsid w:val="00344B93"/>
    <w:rsid w:val="0034671F"/>
    <w:rsid w:val="0034673D"/>
    <w:rsid w:val="003468A9"/>
    <w:rsid w:val="00347677"/>
    <w:rsid w:val="00347883"/>
    <w:rsid w:val="003478E5"/>
    <w:rsid w:val="0035199A"/>
    <w:rsid w:val="00351AF6"/>
    <w:rsid w:val="00351C4E"/>
    <w:rsid w:val="00351D6F"/>
    <w:rsid w:val="00352265"/>
    <w:rsid w:val="003527A5"/>
    <w:rsid w:val="003529D4"/>
    <w:rsid w:val="00352DE0"/>
    <w:rsid w:val="00353178"/>
    <w:rsid w:val="00353D0B"/>
    <w:rsid w:val="00353F69"/>
    <w:rsid w:val="00354103"/>
    <w:rsid w:val="003544F2"/>
    <w:rsid w:val="003545B0"/>
    <w:rsid w:val="00355015"/>
    <w:rsid w:val="0035502C"/>
    <w:rsid w:val="00355CC8"/>
    <w:rsid w:val="00356550"/>
    <w:rsid w:val="003566C2"/>
    <w:rsid w:val="00356EBE"/>
    <w:rsid w:val="003573EF"/>
    <w:rsid w:val="00361037"/>
    <w:rsid w:val="003613B2"/>
    <w:rsid w:val="003618B2"/>
    <w:rsid w:val="00361B9E"/>
    <w:rsid w:val="00361D29"/>
    <w:rsid w:val="00361F21"/>
    <w:rsid w:val="00361FE3"/>
    <w:rsid w:val="0036206F"/>
    <w:rsid w:val="00362811"/>
    <w:rsid w:val="00362B9A"/>
    <w:rsid w:val="00362D39"/>
    <w:rsid w:val="0036323C"/>
    <w:rsid w:val="00363728"/>
    <w:rsid w:val="00363849"/>
    <w:rsid w:val="00363A81"/>
    <w:rsid w:val="00363E8E"/>
    <w:rsid w:val="003643A4"/>
    <w:rsid w:val="0036493C"/>
    <w:rsid w:val="00364C86"/>
    <w:rsid w:val="0036504C"/>
    <w:rsid w:val="00365629"/>
    <w:rsid w:val="00365D02"/>
    <w:rsid w:val="003664EC"/>
    <w:rsid w:val="0036654F"/>
    <w:rsid w:val="00366B0F"/>
    <w:rsid w:val="003672CD"/>
    <w:rsid w:val="0036751E"/>
    <w:rsid w:val="00367B20"/>
    <w:rsid w:val="00370FFA"/>
    <w:rsid w:val="0037145C"/>
    <w:rsid w:val="00371766"/>
    <w:rsid w:val="0037180A"/>
    <w:rsid w:val="003729EE"/>
    <w:rsid w:val="00372EC8"/>
    <w:rsid w:val="00373B23"/>
    <w:rsid w:val="00373B8F"/>
    <w:rsid w:val="00373CD0"/>
    <w:rsid w:val="0037438F"/>
    <w:rsid w:val="0037464A"/>
    <w:rsid w:val="00374684"/>
    <w:rsid w:val="00374FA7"/>
    <w:rsid w:val="00375078"/>
    <w:rsid w:val="00375769"/>
    <w:rsid w:val="00375A93"/>
    <w:rsid w:val="00376285"/>
    <w:rsid w:val="003763D6"/>
    <w:rsid w:val="003765E8"/>
    <w:rsid w:val="003774E7"/>
    <w:rsid w:val="0037766F"/>
    <w:rsid w:val="00377F37"/>
    <w:rsid w:val="003800F5"/>
    <w:rsid w:val="003801D2"/>
    <w:rsid w:val="003803DA"/>
    <w:rsid w:val="00380483"/>
    <w:rsid w:val="0038076C"/>
    <w:rsid w:val="00380BBC"/>
    <w:rsid w:val="00380DF7"/>
    <w:rsid w:val="00381386"/>
    <w:rsid w:val="00381B75"/>
    <w:rsid w:val="00382581"/>
    <w:rsid w:val="00382741"/>
    <w:rsid w:val="00382B22"/>
    <w:rsid w:val="00382FA8"/>
    <w:rsid w:val="00383269"/>
    <w:rsid w:val="0038360F"/>
    <w:rsid w:val="00383BA7"/>
    <w:rsid w:val="0038413A"/>
    <w:rsid w:val="00384CAC"/>
    <w:rsid w:val="00384E47"/>
    <w:rsid w:val="00385144"/>
    <w:rsid w:val="00385421"/>
    <w:rsid w:val="003854C9"/>
    <w:rsid w:val="00385512"/>
    <w:rsid w:val="003855C1"/>
    <w:rsid w:val="00385627"/>
    <w:rsid w:val="0038587F"/>
    <w:rsid w:val="003858FF"/>
    <w:rsid w:val="00385908"/>
    <w:rsid w:val="003868F6"/>
    <w:rsid w:val="003874D7"/>
    <w:rsid w:val="0038763D"/>
    <w:rsid w:val="00387852"/>
    <w:rsid w:val="00387901"/>
    <w:rsid w:val="00387A05"/>
    <w:rsid w:val="00387D2B"/>
    <w:rsid w:val="003901EB"/>
    <w:rsid w:val="00390272"/>
    <w:rsid w:val="003903BE"/>
    <w:rsid w:val="0039065A"/>
    <w:rsid w:val="00390E55"/>
    <w:rsid w:val="00390E8B"/>
    <w:rsid w:val="00392047"/>
    <w:rsid w:val="003926C7"/>
    <w:rsid w:val="00392956"/>
    <w:rsid w:val="00392967"/>
    <w:rsid w:val="003930CE"/>
    <w:rsid w:val="003939EE"/>
    <w:rsid w:val="00393CED"/>
    <w:rsid w:val="00394379"/>
    <w:rsid w:val="00395451"/>
    <w:rsid w:val="00395A2B"/>
    <w:rsid w:val="00395CDC"/>
    <w:rsid w:val="00395DB8"/>
    <w:rsid w:val="00395FB4"/>
    <w:rsid w:val="0039608D"/>
    <w:rsid w:val="00396671"/>
    <w:rsid w:val="00396939"/>
    <w:rsid w:val="00396CDD"/>
    <w:rsid w:val="00397038"/>
    <w:rsid w:val="003971AD"/>
    <w:rsid w:val="003973AD"/>
    <w:rsid w:val="003976A5"/>
    <w:rsid w:val="003977D9"/>
    <w:rsid w:val="00397E37"/>
    <w:rsid w:val="003A000F"/>
    <w:rsid w:val="003A15AF"/>
    <w:rsid w:val="003A161F"/>
    <w:rsid w:val="003A17E5"/>
    <w:rsid w:val="003A19F4"/>
    <w:rsid w:val="003A25F9"/>
    <w:rsid w:val="003A280A"/>
    <w:rsid w:val="003A2F1B"/>
    <w:rsid w:val="003A36E4"/>
    <w:rsid w:val="003A3EBB"/>
    <w:rsid w:val="003A462B"/>
    <w:rsid w:val="003A486C"/>
    <w:rsid w:val="003A4FBB"/>
    <w:rsid w:val="003A5209"/>
    <w:rsid w:val="003A5532"/>
    <w:rsid w:val="003A6B43"/>
    <w:rsid w:val="003A6BB5"/>
    <w:rsid w:val="003A6D22"/>
    <w:rsid w:val="003A7508"/>
    <w:rsid w:val="003A7609"/>
    <w:rsid w:val="003A7634"/>
    <w:rsid w:val="003B05E0"/>
    <w:rsid w:val="003B0DD8"/>
    <w:rsid w:val="003B122F"/>
    <w:rsid w:val="003B1322"/>
    <w:rsid w:val="003B15D7"/>
    <w:rsid w:val="003B1A86"/>
    <w:rsid w:val="003B2E81"/>
    <w:rsid w:val="003B2FD8"/>
    <w:rsid w:val="003B367B"/>
    <w:rsid w:val="003B36FB"/>
    <w:rsid w:val="003B3BEF"/>
    <w:rsid w:val="003B4697"/>
    <w:rsid w:val="003B4948"/>
    <w:rsid w:val="003B49C1"/>
    <w:rsid w:val="003B51E3"/>
    <w:rsid w:val="003B52A3"/>
    <w:rsid w:val="003B53E0"/>
    <w:rsid w:val="003B5620"/>
    <w:rsid w:val="003B57CB"/>
    <w:rsid w:val="003B5E49"/>
    <w:rsid w:val="003B65A0"/>
    <w:rsid w:val="003B6A40"/>
    <w:rsid w:val="003B6B28"/>
    <w:rsid w:val="003B6DFE"/>
    <w:rsid w:val="003B6F7A"/>
    <w:rsid w:val="003B7568"/>
    <w:rsid w:val="003B7716"/>
    <w:rsid w:val="003B7BDB"/>
    <w:rsid w:val="003B7D9B"/>
    <w:rsid w:val="003C0314"/>
    <w:rsid w:val="003C0539"/>
    <w:rsid w:val="003C06D5"/>
    <w:rsid w:val="003C08CE"/>
    <w:rsid w:val="003C0A72"/>
    <w:rsid w:val="003C1338"/>
    <w:rsid w:val="003C22C9"/>
    <w:rsid w:val="003C27DF"/>
    <w:rsid w:val="003C2BBF"/>
    <w:rsid w:val="003C317D"/>
    <w:rsid w:val="003C33A6"/>
    <w:rsid w:val="003C33B5"/>
    <w:rsid w:val="003C36A5"/>
    <w:rsid w:val="003C3DC4"/>
    <w:rsid w:val="003C4329"/>
    <w:rsid w:val="003C44E4"/>
    <w:rsid w:val="003C47E0"/>
    <w:rsid w:val="003C548F"/>
    <w:rsid w:val="003C599E"/>
    <w:rsid w:val="003C61B1"/>
    <w:rsid w:val="003C6383"/>
    <w:rsid w:val="003C63DD"/>
    <w:rsid w:val="003C68DB"/>
    <w:rsid w:val="003C6A53"/>
    <w:rsid w:val="003C7510"/>
    <w:rsid w:val="003C764C"/>
    <w:rsid w:val="003C784A"/>
    <w:rsid w:val="003C7CE8"/>
    <w:rsid w:val="003C7F40"/>
    <w:rsid w:val="003D0468"/>
    <w:rsid w:val="003D115A"/>
    <w:rsid w:val="003D1449"/>
    <w:rsid w:val="003D1D56"/>
    <w:rsid w:val="003D235F"/>
    <w:rsid w:val="003D2792"/>
    <w:rsid w:val="003D295F"/>
    <w:rsid w:val="003D2D12"/>
    <w:rsid w:val="003D2FA1"/>
    <w:rsid w:val="003D33CE"/>
    <w:rsid w:val="003D3915"/>
    <w:rsid w:val="003D3AD8"/>
    <w:rsid w:val="003D402E"/>
    <w:rsid w:val="003D4855"/>
    <w:rsid w:val="003D4A88"/>
    <w:rsid w:val="003D552D"/>
    <w:rsid w:val="003D68A4"/>
    <w:rsid w:val="003D70A4"/>
    <w:rsid w:val="003D70C1"/>
    <w:rsid w:val="003D7470"/>
    <w:rsid w:val="003D7883"/>
    <w:rsid w:val="003D7E38"/>
    <w:rsid w:val="003E0107"/>
    <w:rsid w:val="003E0315"/>
    <w:rsid w:val="003E0DB2"/>
    <w:rsid w:val="003E0E58"/>
    <w:rsid w:val="003E1FD1"/>
    <w:rsid w:val="003E210E"/>
    <w:rsid w:val="003E279D"/>
    <w:rsid w:val="003E3449"/>
    <w:rsid w:val="003E35CC"/>
    <w:rsid w:val="003E368D"/>
    <w:rsid w:val="003E3730"/>
    <w:rsid w:val="003E379B"/>
    <w:rsid w:val="003E3C27"/>
    <w:rsid w:val="003E495A"/>
    <w:rsid w:val="003E4DD6"/>
    <w:rsid w:val="003E5232"/>
    <w:rsid w:val="003E5650"/>
    <w:rsid w:val="003E5847"/>
    <w:rsid w:val="003E5BBA"/>
    <w:rsid w:val="003E670E"/>
    <w:rsid w:val="003E680A"/>
    <w:rsid w:val="003E7647"/>
    <w:rsid w:val="003E7766"/>
    <w:rsid w:val="003E7816"/>
    <w:rsid w:val="003E7B23"/>
    <w:rsid w:val="003E7FFA"/>
    <w:rsid w:val="003F0144"/>
    <w:rsid w:val="003F06CE"/>
    <w:rsid w:val="003F097C"/>
    <w:rsid w:val="003F0D8E"/>
    <w:rsid w:val="003F101F"/>
    <w:rsid w:val="003F194D"/>
    <w:rsid w:val="003F1F48"/>
    <w:rsid w:val="003F29AB"/>
    <w:rsid w:val="003F3CA4"/>
    <w:rsid w:val="003F3EC9"/>
    <w:rsid w:val="003F42FA"/>
    <w:rsid w:val="003F4451"/>
    <w:rsid w:val="003F46AB"/>
    <w:rsid w:val="003F47A6"/>
    <w:rsid w:val="003F4C79"/>
    <w:rsid w:val="003F4E1A"/>
    <w:rsid w:val="003F4E48"/>
    <w:rsid w:val="003F502B"/>
    <w:rsid w:val="003F5586"/>
    <w:rsid w:val="003F6BB7"/>
    <w:rsid w:val="003F6F54"/>
    <w:rsid w:val="003F7EE7"/>
    <w:rsid w:val="0040049A"/>
    <w:rsid w:val="00400910"/>
    <w:rsid w:val="004011B4"/>
    <w:rsid w:val="004023D7"/>
    <w:rsid w:val="00402B8B"/>
    <w:rsid w:val="00402EB4"/>
    <w:rsid w:val="00403349"/>
    <w:rsid w:val="00403491"/>
    <w:rsid w:val="00403732"/>
    <w:rsid w:val="004040A0"/>
    <w:rsid w:val="004042CE"/>
    <w:rsid w:val="00404783"/>
    <w:rsid w:val="00404C09"/>
    <w:rsid w:val="004050AF"/>
    <w:rsid w:val="0040623A"/>
    <w:rsid w:val="004063A1"/>
    <w:rsid w:val="00406755"/>
    <w:rsid w:val="004078AC"/>
    <w:rsid w:val="00407A83"/>
    <w:rsid w:val="0041073D"/>
    <w:rsid w:val="00410BC7"/>
    <w:rsid w:val="00410C61"/>
    <w:rsid w:val="00410ED0"/>
    <w:rsid w:val="00411726"/>
    <w:rsid w:val="00411832"/>
    <w:rsid w:val="00411902"/>
    <w:rsid w:val="0041260E"/>
    <w:rsid w:val="00412851"/>
    <w:rsid w:val="00412953"/>
    <w:rsid w:val="00413262"/>
    <w:rsid w:val="00413A8F"/>
    <w:rsid w:val="00413B6E"/>
    <w:rsid w:val="004144CC"/>
    <w:rsid w:val="0041465B"/>
    <w:rsid w:val="0041493C"/>
    <w:rsid w:val="00414AD6"/>
    <w:rsid w:val="004152DA"/>
    <w:rsid w:val="0041556F"/>
    <w:rsid w:val="00415708"/>
    <w:rsid w:val="00415A88"/>
    <w:rsid w:val="00416014"/>
    <w:rsid w:val="0041613E"/>
    <w:rsid w:val="00416307"/>
    <w:rsid w:val="00416D6C"/>
    <w:rsid w:val="00416DB7"/>
    <w:rsid w:val="0041783F"/>
    <w:rsid w:val="004178EA"/>
    <w:rsid w:val="00417903"/>
    <w:rsid w:val="004205B1"/>
    <w:rsid w:val="00420C39"/>
    <w:rsid w:val="00420F08"/>
    <w:rsid w:val="00421BAA"/>
    <w:rsid w:val="00421F51"/>
    <w:rsid w:val="0042205C"/>
    <w:rsid w:val="004226EE"/>
    <w:rsid w:val="00423912"/>
    <w:rsid w:val="00423DFE"/>
    <w:rsid w:val="00424349"/>
    <w:rsid w:val="00424739"/>
    <w:rsid w:val="0042474E"/>
    <w:rsid w:val="004248C2"/>
    <w:rsid w:val="00424A35"/>
    <w:rsid w:val="00424A79"/>
    <w:rsid w:val="00424BDE"/>
    <w:rsid w:val="00425263"/>
    <w:rsid w:val="00425599"/>
    <w:rsid w:val="0042600F"/>
    <w:rsid w:val="00426682"/>
    <w:rsid w:val="00426E50"/>
    <w:rsid w:val="00427160"/>
    <w:rsid w:val="00427605"/>
    <w:rsid w:val="004276AC"/>
    <w:rsid w:val="00430219"/>
    <w:rsid w:val="00430BED"/>
    <w:rsid w:val="00430ECC"/>
    <w:rsid w:val="004314EC"/>
    <w:rsid w:val="00431621"/>
    <w:rsid w:val="00432587"/>
    <w:rsid w:val="00432899"/>
    <w:rsid w:val="00432F8A"/>
    <w:rsid w:val="0043360E"/>
    <w:rsid w:val="004337F6"/>
    <w:rsid w:val="00433F3E"/>
    <w:rsid w:val="00434182"/>
    <w:rsid w:val="00435427"/>
    <w:rsid w:val="00435AE2"/>
    <w:rsid w:val="00435D8D"/>
    <w:rsid w:val="00435EDB"/>
    <w:rsid w:val="00436884"/>
    <w:rsid w:val="00436A78"/>
    <w:rsid w:val="00436AF7"/>
    <w:rsid w:val="004373C2"/>
    <w:rsid w:val="004376E0"/>
    <w:rsid w:val="00437D56"/>
    <w:rsid w:val="0044057F"/>
    <w:rsid w:val="004405AD"/>
    <w:rsid w:val="00440629"/>
    <w:rsid w:val="004417F3"/>
    <w:rsid w:val="004418B6"/>
    <w:rsid w:val="00441B66"/>
    <w:rsid w:val="00441C21"/>
    <w:rsid w:val="004421A6"/>
    <w:rsid w:val="00442277"/>
    <w:rsid w:val="004429E6"/>
    <w:rsid w:val="00442D6A"/>
    <w:rsid w:val="00443216"/>
    <w:rsid w:val="00443920"/>
    <w:rsid w:val="00444056"/>
    <w:rsid w:val="00444624"/>
    <w:rsid w:val="004446BD"/>
    <w:rsid w:val="00444D70"/>
    <w:rsid w:val="00444DF8"/>
    <w:rsid w:val="0044617D"/>
    <w:rsid w:val="00446291"/>
    <w:rsid w:val="004462F9"/>
    <w:rsid w:val="00446586"/>
    <w:rsid w:val="004465D5"/>
    <w:rsid w:val="00446BAD"/>
    <w:rsid w:val="00446E27"/>
    <w:rsid w:val="00447032"/>
    <w:rsid w:val="00447190"/>
    <w:rsid w:val="00447AA4"/>
    <w:rsid w:val="00447D71"/>
    <w:rsid w:val="00447E97"/>
    <w:rsid w:val="0045003B"/>
    <w:rsid w:val="00450077"/>
    <w:rsid w:val="00450286"/>
    <w:rsid w:val="0045152E"/>
    <w:rsid w:val="00451563"/>
    <w:rsid w:val="00451B02"/>
    <w:rsid w:val="00451C32"/>
    <w:rsid w:val="0045229D"/>
    <w:rsid w:val="00452593"/>
    <w:rsid w:val="00452CBF"/>
    <w:rsid w:val="0045348E"/>
    <w:rsid w:val="00453542"/>
    <w:rsid w:val="00453B23"/>
    <w:rsid w:val="00453C58"/>
    <w:rsid w:val="00453F1B"/>
    <w:rsid w:val="004546E6"/>
    <w:rsid w:val="004549B0"/>
    <w:rsid w:val="004549FE"/>
    <w:rsid w:val="00454DC4"/>
    <w:rsid w:val="00454E8E"/>
    <w:rsid w:val="004550DA"/>
    <w:rsid w:val="00455457"/>
    <w:rsid w:val="004554F7"/>
    <w:rsid w:val="004558D9"/>
    <w:rsid w:val="00455D27"/>
    <w:rsid w:val="00456276"/>
    <w:rsid w:val="0045667D"/>
    <w:rsid w:val="0045673E"/>
    <w:rsid w:val="00456B3F"/>
    <w:rsid w:val="00456E40"/>
    <w:rsid w:val="004579F2"/>
    <w:rsid w:val="00457B1A"/>
    <w:rsid w:val="00457CF2"/>
    <w:rsid w:val="00457FCB"/>
    <w:rsid w:val="004607C5"/>
    <w:rsid w:val="00460972"/>
    <w:rsid w:val="00461187"/>
    <w:rsid w:val="00461303"/>
    <w:rsid w:val="00461915"/>
    <w:rsid w:val="0046205C"/>
    <w:rsid w:val="00462126"/>
    <w:rsid w:val="004626A7"/>
    <w:rsid w:val="004631E0"/>
    <w:rsid w:val="004633DE"/>
    <w:rsid w:val="00463621"/>
    <w:rsid w:val="00463CDB"/>
    <w:rsid w:val="004641FC"/>
    <w:rsid w:val="00464251"/>
    <w:rsid w:val="00464336"/>
    <w:rsid w:val="004654E6"/>
    <w:rsid w:val="0046575B"/>
    <w:rsid w:val="00465CE9"/>
    <w:rsid w:val="00466744"/>
    <w:rsid w:val="004669A0"/>
    <w:rsid w:val="004677AC"/>
    <w:rsid w:val="00467DD7"/>
    <w:rsid w:val="00470279"/>
    <w:rsid w:val="004702DB"/>
    <w:rsid w:val="0047034A"/>
    <w:rsid w:val="00470994"/>
    <w:rsid w:val="00470C32"/>
    <w:rsid w:val="00470C65"/>
    <w:rsid w:val="00470FF6"/>
    <w:rsid w:val="004714DF"/>
    <w:rsid w:val="004716DF"/>
    <w:rsid w:val="00471706"/>
    <w:rsid w:val="00472243"/>
    <w:rsid w:val="00472B54"/>
    <w:rsid w:val="004731D9"/>
    <w:rsid w:val="004732DB"/>
    <w:rsid w:val="0047367C"/>
    <w:rsid w:val="004738A6"/>
    <w:rsid w:val="00473F83"/>
    <w:rsid w:val="00474413"/>
    <w:rsid w:val="00475184"/>
    <w:rsid w:val="00475535"/>
    <w:rsid w:val="0047578D"/>
    <w:rsid w:val="00475ACD"/>
    <w:rsid w:val="00475D33"/>
    <w:rsid w:val="00475DA1"/>
    <w:rsid w:val="00475FE8"/>
    <w:rsid w:val="00476FCE"/>
    <w:rsid w:val="004774FE"/>
    <w:rsid w:val="0047756D"/>
    <w:rsid w:val="004775B6"/>
    <w:rsid w:val="00477B77"/>
    <w:rsid w:val="00477B7F"/>
    <w:rsid w:val="00480344"/>
    <w:rsid w:val="00480775"/>
    <w:rsid w:val="004808F0"/>
    <w:rsid w:val="00480B90"/>
    <w:rsid w:val="00480C8E"/>
    <w:rsid w:val="0048119E"/>
    <w:rsid w:val="00481323"/>
    <w:rsid w:val="00481660"/>
    <w:rsid w:val="004817BF"/>
    <w:rsid w:val="00481DB1"/>
    <w:rsid w:val="00481FBD"/>
    <w:rsid w:val="00482548"/>
    <w:rsid w:val="004830A0"/>
    <w:rsid w:val="00483108"/>
    <w:rsid w:val="004836C0"/>
    <w:rsid w:val="0048381D"/>
    <w:rsid w:val="00483BDC"/>
    <w:rsid w:val="00483D62"/>
    <w:rsid w:val="004840E5"/>
    <w:rsid w:val="004844B8"/>
    <w:rsid w:val="00484F00"/>
    <w:rsid w:val="00484F61"/>
    <w:rsid w:val="0048511C"/>
    <w:rsid w:val="004851FE"/>
    <w:rsid w:val="00485B54"/>
    <w:rsid w:val="00485EE3"/>
    <w:rsid w:val="00486503"/>
    <w:rsid w:val="0048670D"/>
    <w:rsid w:val="00486B7A"/>
    <w:rsid w:val="00486C96"/>
    <w:rsid w:val="00486F9A"/>
    <w:rsid w:val="00487450"/>
    <w:rsid w:val="0048747F"/>
    <w:rsid w:val="00487832"/>
    <w:rsid w:val="00487BDA"/>
    <w:rsid w:val="0049011A"/>
    <w:rsid w:val="0049020D"/>
    <w:rsid w:val="00490D9F"/>
    <w:rsid w:val="0049164B"/>
    <w:rsid w:val="00491BC8"/>
    <w:rsid w:val="00491DB6"/>
    <w:rsid w:val="004927CE"/>
    <w:rsid w:val="00492D9B"/>
    <w:rsid w:val="00492FF6"/>
    <w:rsid w:val="004933A2"/>
    <w:rsid w:val="00493EE8"/>
    <w:rsid w:val="00494713"/>
    <w:rsid w:val="004949D9"/>
    <w:rsid w:val="00494C60"/>
    <w:rsid w:val="00494E2C"/>
    <w:rsid w:val="00494F35"/>
    <w:rsid w:val="0049744F"/>
    <w:rsid w:val="004976D6"/>
    <w:rsid w:val="00497A93"/>
    <w:rsid w:val="004A0581"/>
    <w:rsid w:val="004A0999"/>
    <w:rsid w:val="004A0A03"/>
    <w:rsid w:val="004A0DD3"/>
    <w:rsid w:val="004A11D3"/>
    <w:rsid w:val="004A14C8"/>
    <w:rsid w:val="004A1643"/>
    <w:rsid w:val="004A198E"/>
    <w:rsid w:val="004A2778"/>
    <w:rsid w:val="004A37E5"/>
    <w:rsid w:val="004A44A4"/>
    <w:rsid w:val="004A47F1"/>
    <w:rsid w:val="004A51B1"/>
    <w:rsid w:val="004A5798"/>
    <w:rsid w:val="004A5C4E"/>
    <w:rsid w:val="004A6062"/>
    <w:rsid w:val="004A64CF"/>
    <w:rsid w:val="004A68A1"/>
    <w:rsid w:val="004B0508"/>
    <w:rsid w:val="004B1BCE"/>
    <w:rsid w:val="004B1F7A"/>
    <w:rsid w:val="004B2499"/>
    <w:rsid w:val="004B27F4"/>
    <w:rsid w:val="004B2D7D"/>
    <w:rsid w:val="004B2F4F"/>
    <w:rsid w:val="004B30F9"/>
    <w:rsid w:val="004B3C69"/>
    <w:rsid w:val="004B41C0"/>
    <w:rsid w:val="004B4415"/>
    <w:rsid w:val="004B495F"/>
    <w:rsid w:val="004B4D9E"/>
    <w:rsid w:val="004B53C9"/>
    <w:rsid w:val="004B62B2"/>
    <w:rsid w:val="004B63E6"/>
    <w:rsid w:val="004B6783"/>
    <w:rsid w:val="004B6A14"/>
    <w:rsid w:val="004B737A"/>
    <w:rsid w:val="004B7A1C"/>
    <w:rsid w:val="004B7B3E"/>
    <w:rsid w:val="004C02F7"/>
    <w:rsid w:val="004C15A7"/>
    <w:rsid w:val="004C165E"/>
    <w:rsid w:val="004C18B2"/>
    <w:rsid w:val="004C1B9F"/>
    <w:rsid w:val="004C2608"/>
    <w:rsid w:val="004C41FA"/>
    <w:rsid w:val="004C4534"/>
    <w:rsid w:val="004C4F43"/>
    <w:rsid w:val="004C5552"/>
    <w:rsid w:val="004C5A7A"/>
    <w:rsid w:val="004C5E68"/>
    <w:rsid w:val="004C62CC"/>
    <w:rsid w:val="004C647C"/>
    <w:rsid w:val="004C6C4D"/>
    <w:rsid w:val="004C794C"/>
    <w:rsid w:val="004C7984"/>
    <w:rsid w:val="004D03E7"/>
    <w:rsid w:val="004D0C8B"/>
    <w:rsid w:val="004D0FCC"/>
    <w:rsid w:val="004D187C"/>
    <w:rsid w:val="004D1BD6"/>
    <w:rsid w:val="004D1C5D"/>
    <w:rsid w:val="004D2041"/>
    <w:rsid w:val="004D2168"/>
    <w:rsid w:val="004D2CBA"/>
    <w:rsid w:val="004D2D26"/>
    <w:rsid w:val="004D2DF7"/>
    <w:rsid w:val="004D3AB0"/>
    <w:rsid w:val="004D3BC5"/>
    <w:rsid w:val="004D4915"/>
    <w:rsid w:val="004D49CF"/>
    <w:rsid w:val="004D4A1F"/>
    <w:rsid w:val="004D6AC5"/>
    <w:rsid w:val="004D71C3"/>
    <w:rsid w:val="004D7B77"/>
    <w:rsid w:val="004E02A2"/>
    <w:rsid w:val="004E04F3"/>
    <w:rsid w:val="004E0528"/>
    <w:rsid w:val="004E0944"/>
    <w:rsid w:val="004E103A"/>
    <w:rsid w:val="004E1778"/>
    <w:rsid w:val="004E1CC5"/>
    <w:rsid w:val="004E2293"/>
    <w:rsid w:val="004E25AD"/>
    <w:rsid w:val="004E2E65"/>
    <w:rsid w:val="004E3C8D"/>
    <w:rsid w:val="004E4197"/>
    <w:rsid w:val="004E4284"/>
    <w:rsid w:val="004E4541"/>
    <w:rsid w:val="004E5040"/>
    <w:rsid w:val="004E5766"/>
    <w:rsid w:val="004E5C95"/>
    <w:rsid w:val="004E651F"/>
    <w:rsid w:val="004E6840"/>
    <w:rsid w:val="004E7272"/>
    <w:rsid w:val="004E7CCE"/>
    <w:rsid w:val="004F0016"/>
    <w:rsid w:val="004F01FC"/>
    <w:rsid w:val="004F0297"/>
    <w:rsid w:val="004F0DFB"/>
    <w:rsid w:val="004F0E30"/>
    <w:rsid w:val="004F1915"/>
    <w:rsid w:val="004F219C"/>
    <w:rsid w:val="004F23B8"/>
    <w:rsid w:val="004F26F3"/>
    <w:rsid w:val="004F2913"/>
    <w:rsid w:val="004F2AF8"/>
    <w:rsid w:val="004F2D3D"/>
    <w:rsid w:val="004F2D6C"/>
    <w:rsid w:val="004F368B"/>
    <w:rsid w:val="004F3F03"/>
    <w:rsid w:val="004F408E"/>
    <w:rsid w:val="004F4E03"/>
    <w:rsid w:val="004F5200"/>
    <w:rsid w:val="004F5225"/>
    <w:rsid w:val="004F5961"/>
    <w:rsid w:val="004F5A49"/>
    <w:rsid w:val="004F5DAF"/>
    <w:rsid w:val="004F6098"/>
    <w:rsid w:val="004F637D"/>
    <w:rsid w:val="004F68BE"/>
    <w:rsid w:val="004F6BB2"/>
    <w:rsid w:val="004F720E"/>
    <w:rsid w:val="004F7472"/>
    <w:rsid w:val="004F74D3"/>
    <w:rsid w:val="004F776D"/>
    <w:rsid w:val="004F7AC2"/>
    <w:rsid w:val="0050035C"/>
    <w:rsid w:val="00500C1C"/>
    <w:rsid w:val="00500DE7"/>
    <w:rsid w:val="0050173D"/>
    <w:rsid w:val="0050188C"/>
    <w:rsid w:val="005019C0"/>
    <w:rsid w:val="00501EC6"/>
    <w:rsid w:val="00502615"/>
    <w:rsid w:val="005031E7"/>
    <w:rsid w:val="00503860"/>
    <w:rsid w:val="005039E9"/>
    <w:rsid w:val="00504086"/>
    <w:rsid w:val="00504875"/>
    <w:rsid w:val="00504CA3"/>
    <w:rsid w:val="00504D79"/>
    <w:rsid w:val="00505CB4"/>
    <w:rsid w:val="0050601B"/>
    <w:rsid w:val="00506D5A"/>
    <w:rsid w:val="00506E2E"/>
    <w:rsid w:val="005072A0"/>
    <w:rsid w:val="0050763B"/>
    <w:rsid w:val="00511213"/>
    <w:rsid w:val="0051153E"/>
    <w:rsid w:val="0051228B"/>
    <w:rsid w:val="0051284E"/>
    <w:rsid w:val="00512AAB"/>
    <w:rsid w:val="00512F91"/>
    <w:rsid w:val="005130E0"/>
    <w:rsid w:val="00513217"/>
    <w:rsid w:val="00513B40"/>
    <w:rsid w:val="00513D82"/>
    <w:rsid w:val="00514766"/>
    <w:rsid w:val="00514C7C"/>
    <w:rsid w:val="00514C80"/>
    <w:rsid w:val="0051556E"/>
    <w:rsid w:val="00515798"/>
    <w:rsid w:val="00516804"/>
    <w:rsid w:val="005168DE"/>
    <w:rsid w:val="00517786"/>
    <w:rsid w:val="00517B60"/>
    <w:rsid w:val="0052075E"/>
    <w:rsid w:val="005208C7"/>
    <w:rsid w:val="00520E3D"/>
    <w:rsid w:val="0052271B"/>
    <w:rsid w:val="00522AC7"/>
    <w:rsid w:val="005233B8"/>
    <w:rsid w:val="0052353F"/>
    <w:rsid w:val="00523D0B"/>
    <w:rsid w:val="00523D71"/>
    <w:rsid w:val="00523DA3"/>
    <w:rsid w:val="00523F26"/>
    <w:rsid w:val="005241EC"/>
    <w:rsid w:val="00524554"/>
    <w:rsid w:val="00524612"/>
    <w:rsid w:val="00524680"/>
    <w:rsid w:val="00525056"/>
    <w:rsid w:val="00525972"/>
    <w:rsid w:val="0052720B"/>
    <w:rsid w:val="00527978"/>
    <w:rsid w:val="00527FB5"/>
    <w:rsid w:val="0053018B"/>
    <w:rsid w:val="005303D9"/>
    <w:rsid w:val="0053075D"/>
    <w:rsid w:val="00530885"/>
    <w:rsid w:val="00530D0A"/>
    <w:rsid w:val="00530ECE"/>
    <w:rsid w:val="00530F4D"/>
    <w:rsid w:val="00531001"/>
    <w:rsid w:val="00531944"/>
    <w:rsid w:val="00531B47"/>
    <w:rsid w:val="00531C4C"/>
    <w:rsid w:val="0053207A"/>
    <w:rsid w:val="00532656"/>
    <w:rsid w:val="005327B3"/>
    <w:rsid w:val="00532CDE"/>
    <w:rsid w:val="005336EE"/>
    <w:rsid w:val="005337C1"/>
    <w:rsid w:val="005338EC"/>
    <w:rsid w:val="00533F8F"/>
    <w:rsid w:val="00533FB5"/>
    <w:rsid w:val="00534105"/>
    <w:rsid w:val="00535A68"/>
    <w:rsid w:val="00535D1E"/>
    <w:rsid w:val="00535F52"/>
    <w:rsid w:val="005364E5"/>
    <w:rsid w:val="005366CB"/>
    <w:rsid w:val="005367BC"/>
    <w:rsid w:val="00536F06"/>
    <w:rsid w:val="0053708D"/>
    <w:rsid w:val="00537D85"/>
    <w:rsid w:val="005403D2"/>
    <w:rsid w:val="00540B41"/>
    <w:rsid w:val="00540B8A"/>
    <w:rsid w:val="0054166F"/>
    <w:rsid w:val="005426E0"/>
    <w:rsid w:val="00542815"/>
    <w:rsid w:val="00542AB8"/>
    <w:rsid w:val="00542D21"/>
    <w:rsid w:val="0054343C"/>
    <w:rsid w:val="00543730"/>
    <w:rsid w:val="005437C1"/>
    <w:rsid w:val="00543B84"/>
    <w:rsid w:val="00543D2F"/>
    <w:rsid w:val="00543F96"/>
    <w:rsid w:val="00544372"/>
    <w:rsid w:val="0054462B"/>
    <w:rsid w:val="005449F0"/>
    <w:rsid w:val="00544EB7"/>
    <w:rsid w:val="0054505A"/>
    <w:rsid w:val="005450A8"/>
    <w:rsid w:val="005454F3"/>
    <w:rsid w:val="00545773"/>
    <w:rsid w:val="00545817"/>
    <w:rsid w:val="00545C43"/>
    <w:rsid w:val="00545D01"/>
    <w:rsid w:val="00545D50"/>
    <w:rsid w:val="00546963"/>
    <w:rsid w:val="00547240"/>
    <w:rsid w:val="005505B1"/>
    <w:rsid w:val="00550E6E"/>
    <w:rsid w:val="005510E0"/>
    <w:rsid w:val="005519A3"/>
    <w:rsid w:val="005519A8"/>
    <w:rsid w:val="005519DF"/>
    <w:rsid w:val="00551CD3"/>
    <w:rsid w:val="00551D1E"/>
    <w:rsid w:val="00552587"/>
    <w:rsid w:val="00552AE1"/>
    <w:rsid w:val="00552AE4"/>
    <w:rsid w:val="00552E73"/>
    <w:rsid w:val="00553024"/>
    <w:rsid w:val="00553094"/>
    <w:rsid w:val="0055320C"/>
    <w:rsid w:val="00553840"/>
    <w:rsid w:val="00553DAA"/>
    <w:rsid w:val="00554C58"/>
    <w:rsid w:val="00555538"/>
    <w:rsid w:val="00555595"/>
    <w:rsid w:val="00555E51"/>
    <w:rsid w:val="00556CEF"/>
    <w:rsid w:val="005571B1"/>
    <w:rsid w:val="0055747F"/>
    <w:rsid w:val="00557A56"/>
    <w:rsid w:val="005600B8"/>
    <w:rsid w:val="00560204"/>
    <w:rsid w:val="005606CF"/>
    <w:rsid w:val="00560D8D"/>
    <w:rsid w:val="00560E35"/>
    <w:rsid w:val="005610CD"/>
    <w:rsid w:val="00561100"/>
    <w:rsid w:val="00561755"/>
    <w:rsid w:val="005617B5"/>
    <w:rsid w:val="00561E80"/>
    <w:rsid w:val="00562228"/>
    <w:rsid w:val="005624AC"/>
    <w:rsid w:val="00562A6C"/>
    <w:rsid w:val="00562AAE"/>
    <w:rsid w:val="00562B0E"/>
    <w:rsid w:val="0056309F"/>
    <w:rsid w:val="00563617"/>
    <w:rsid w:val="005639D3"/>
    <w:rsid w:val="00563A8B"/>
    <w:rsid w:val="00563C3F"/>
    <w:rsid w:val="00564116"/>
    <w:rsid w:val="005647AC"/>
    <w:rsid w:val="00566479"/>
    <w:rsid w:val="00566957"/>
    <w:rsid w:val="00566E0F"/>
    <w:rsid w:val="0056708B"/>
    <w:rsid w:val="005672D5"/>
    <w:rsid w:val="0057020D"/>
    <w:rsid w:val="00570261"/>
    <w:rsid w:val="005704F0"/>
    <w:rsid w:val="0057141F"/>
    <w:rsid w:val="00571E1D"/>
    <w:rsid w:val="005722AB"/>
    <w:rsid w:val="005724C5"/>
    <w:rsid w:val="005731BB"/>
    <w:rsid w:val="00573456"/>
    <w:rsid w:val="005743CC"/>
    <w:rsid w:val="0057456E"/>
    <w:rsid w:val="00574698"/>
    <w:rsid w:val="005755F6"/>
    <w:rsid w:val="00575C56"/>
    <w:rsid w:val="00575C67"/>
    <w:rsid w:val="00576172"/>
    <w:rsid w:val="00576406"/>
    <w:rsid w:val="0057769C"/>
    <w:rsid w:val="00577849"/>
    <w:rsid w:val="005804A4"/>
    <w:rsid w:val="00580782"/>
    <w:rsid w:val="0058103A"/>
    <w:rsid w:val="00581681"/>
    <w:rsid w:val="00581C53"/>
    <w:rsid w:val="005825A3"/>
    <w:rsid w:val="00583801"/>
    <w:rsid w:val="00583808"/>
    <w:rsid w:val="00583DF2"/>
    <w:rsid w:val="00584206"/>
    <w:rsid w:val="0058478F"/>
    <w:rsid w:val="0058487D"/>
    <w:rsid w:val="00584F55"/>
    <w:rsid w:val="005854B7"/>
    <w:rsid w:val="005858BB"/>
    <w:rsid w:val="00586FFD"/>
    <w:rsid w:val="00587229"/>
    <w:rsid w:val="00587403"/>
    <w:rsid w:val="00587A52"/>
    <w:rsid w:val="00590395"/>
    <w:rsid w:val="00590493"/>
    <w:rsid w:val="00590DDA"/>
    <w:rsid w:val="00590FAE"/>
    <w:rsid w:val="005926B9"/>
    <w:rsid w:val="00592A69"/>
    <w:rsid w:val="00592C4E"/>
    <w:rsid w:val="00592FE5"/>
    <w:rsid w:val="0059305B"/>
    <w:rsid w:val="005937D5"/>
    <w:rsid w:val="0059397A"/>
    <w:rsid w:val="00593A1C"/>
    <w:rsid w:val="00593B52"/>
    <w:rsid w:val="0059482D"/>
    <w:rsid w:val="00594EC1"/>
    <w:rsid w:val="0059555E"/>
    <w:rsid w:val="005969F8"/>
    <w:rsid w:val="00596D37"/>
    <w:rsid w:val="00596F37"/>
    <w:rsid w:val="0059710F"/>
    <w:rsid w:val="00597361"/>
    <w:rsid w:val="00597407"/>
    <w:rsid w:val="005974D5"/>
    <w:rsid w:val="005978A2"/>
    <w:rsid w:val="00597A19"/>
    <w:rsid w:val="005A01A8"/>
    <w:rsid w:val="005A02A9"/>
    <w:rsid w:val="005A1853"/>
    <w:rsid w:val="005A1ACA"/>
    <w:rsid w:val="005A1B51"/>
    <w:rsid w:val="005A22ED"/>
    <w:rsid w:val="005A2415"/>
    <w:rsid w:val="005A2C19"/>
    <w:rsid w:val="005A350B"/>
    <w:rsid w:val="005A39BE"/>
    <w:rsid w:val="005A43B5"/>
    <w:rsid w:val="005A5A17"/>
    <w:rsid w:val="005A5F17"/>
    <w:rsid w:val="005A6099"/>
    <w:rsid w:val="005A6274"/>
    <w:rsid w:val="005A63E2"/>
    <w:rsid w:val="005A72BD"/>
    <w:rsid w:val="005A7723"/>
    <w:rsid w:val="005A7EF1"/>
    <w:rsid w:val="005B0F75"/>
    <w:rsid w:val="005B1CC0"/>
    <w:rsid w:val="005B2179"/>
    <w:rsid w:val="005B25D4"/>
    <w:rsid w:val="005B299A"/>
    <w:rsid w:val="005B29B6"/>
    <w:rsid w:val="005B2CF1"/>
    <w:rsid w:val="005B4825"/>
    <w:rsid w:val="005B4AB2"/>
    <w:rsid w:val="005B4B91"/>
    <w:rsid w:val="005B4C22"/>
    <w:rsid w:val="005B538D"/>
    <w:rsid w:val="005B6355"/>
    <w:rsid w:val="005B6AD7"/>
    <w:rsid w:val="005B7555"/>
    <w:rsid w:val="005B7D9A"/>
    <w:rsid w:val="005C0465"/>
    <w:rsid w:val="005C0599"/>
    <w:rsid w:val="005C06A4"/>
    <w:rsid w:val="005C0D19"/>
    <w:rsid w:val="005C11EA"/>
    <w:rsid w:val="005C1657"/>
    <w:rsid w:val="005C1EA3"/>
    <w:rsid w:val="005C2BB2"/>
    <w:rsid w:val="005C2C2B"/>
    <w:rsid w:val="005C2CCA"/>
    <w:rsid w:val="005C2EB8"/>
    <w:rsid w:val="005C33B4"/>
    <w:rsid w:val="005C3824"/>
    <w:rsid w:val="005C398A"/>
    <w:rsid w:val="005C3CB6"/>
    <w:rsid w:val="005C3F6E"/>
    <w:rsid w:val="005C42B8"/>
    <w:rsid w:val="005C4324"/>
    <w:rsid w:val="005C4862"/>
    <w:rsid w:val="005C4DAF"/>
    <w:rsid w:val="005C50EC"/>
    <w:rsid w:val="005C525B"/>
    <w:rsid w:val="005C5E83"/>
    <w:rsid w:val="005C6241"/>
    <w:rsid w:val="005C774D"/>
    <w:rsid w:val="005C7ED8"/>
    <w:rsid w:val="005C7F62"/>
    <w:rsid w:val="005D04B2"/>
    <w:rsid w:val="005D0539"/>
    <w:rsid w:val="005D06E5"/>
    <w:rsid w:val="005D09C3"/>
    <w:rsid w:val="005D0A50"/>
    <w:rsid w:val="005D0C47"/>
    <w:rsid w:val="005D1177"/>
    <w:rsid w:val="005D120D"/>
    <w:rsid w:val="005D1274"/>
    <w:rsid w:val="005D16A0"/>
    <w:rsid w:val="005D17DE"/>
    <w:rsid w:val="005D1B7B"/>
    <w:rsid w:val="005D1C37"/>
    <w:rsid w:val="005D1F8C"/>
    <w:rsid w:val="005D273F"/>
    <w:rsid w:val="005D278B"/>
    <w:rsid w:val="005D2907"/>
    <w:rsid w:val="005D2B56"/>
    <w:rsid w:val="005D3D03"/>
    <w:rsid w:val="005D4107"/>
    <w:rsid w:val="005D41DA"/>
    <w:rsid w:val="005D4B86"/>
    <w:rsid w:val="005D5D85"/>
    <w:rsid w:val="005D6219"/>
    <w:rsid w:val="005D6362"/>
    <w:rsid w:val="005D64D1"/>
    <w:rsid w:val="005D707D"/>
    <w:rsid w:val="005D75AD"/>
    <w:rsid w:val="005E00A4"/>
    <w:rsid w:val="005E016B"/>
    <w:rsid w:val="005E06ED"/>
    <w:rsid w:val="005E08E7"/>
    <w:rsid w:val="005E08F8"/>
    <w:rsid w:val="005E0E66"/>
    <w:rsid w:val="005E101F"/>
    <w:rsid w:val="005E1BC3"/>
    <w:rsid w:val="005E21D0"/>
    <w:rsid w:val="005E2228"/>
    <w:rsid w:val="005E2996"/>
    <w:rsid w:val="005E35D6"/>
    <w:rsid w:val="005E3989"/>
    <w:rsid w:val="005E4579"/>
    <w:rsid w:val="005E4599"/>
    <w:rsid w:val="005E4822"/>
    <w:rsid w:val="005E53D2"/>
    <w:rsid w:val="005E57FC"/>
    <w:rsid w:val="005E588E"/>
    <w:rsid w:val="005E5D86"/>
    <w:rsid w:val="005E5DE6"/>
    <w:rsid w:val="005E640F"/>
    <w:rsid w:val="005E65DC"/>
    <w:rsid w:val="005E6782"/>
    <w:rsid w:val="005E7C9D"/>
    <w:rsid w:val="005F0268"/>
    <w:rsid w:val="005F03F3"/>
    <w:rsid w:val="005F0716"/>
    <w:rsid w:val="005F08D3"/>
    <w:rsid w:val="005F0B7B"/>
    <w:rsid w:val="005F0D3C"/>
    <w:rsid w:val="005F0EE1"/>
    <w:rsid w:val="005F196C"/>
    <w:rsid w:val="005F1CEE"/>
    <w:rsid w:val="005F1D7A"/>
    <w:rsid w:val="005F208D"/>
    <w:rsid w:val="005F2557"/>
    <w:rsid w:val="005F28B7"/>
    <w:rsid w:val="005F2E2C"/>
    <w:rsid w:val="005F2EF1"/>
    <w:rsid w:val="005F3236"/>
    <w:rsid w:val="005F3317"/>
    <w:rsid w:val="005F37E5"/>
    <w:rsid w:val="005F3994"/>
    <w:rsid w:val="005F419D"/>
    <w:rsid w:val="005F43CE"/>
    <w:rsid w:val="005F4612"/>
    <w:rsid w:val="005F47A7"/>
    <w:rsid w:val="005F5101"/>
    <w:rsid w:val="005F55DF"/>
    <w:rsid w:val="005F5BA8"/>
    <w:rsid w:val="005F5E44"/>
    <w:rsid w:val="005F5F4E"/>
    <w:rsid w:val="005F66B2"/>
    <w:rsid w:val="005F678A"/>
    <w:rsid w:val="005F6BDB"/>
    <w:rsid w:val="005F6D50"/>
    <w:rsid w:val="005F6E4D"/>
    <w:rsid w:val="005F7170"/>
    <w:rsid w:val="005F7881"/>
    <w:rsid w:val="005F7916"/>
    <w:rsid w:val="005F7B30"/>
    <w:rsid w:val="00600547"/>
    <w:rsid w:val="006006BE"/>
    <w:rsid w:val="0060100B"/>
    <w:rsid w:val="006013FB"/>
    <w:rsid w:val="00601437"/>
    <w:rsid w:val="00601585"/>
    <w:rsid w:val="0060187C"/>
    <w:rsid w:val="0060196D"/>
    <w:rsid w:val="00602327"/>
    <w:rsid w:val="00602609"/>
    <w:rsid w:val="0060284C"/>
    <w:rsid w:val="0060343E"/>
    <w:rsid w:val="00603698"/>
    <w:rsid w:val="006039B9"/>
    <w:rsid w:val="00603D89"/>
    <w:rsid w:val="006049FE"/>
    <w:rsid w:val="00604C7C"/>
    <w:rsid w:val="0060592B"/>
    <w:rsid w:val="00605A7B"/>
    <w:rsid w:val="006060A5"/>
    <w:rsid w:val="00606427"/>
    <w:rsid w:val="00607022"/>
    <w:rsid w:val="0060714C"/>
    <w:rsid w:val="006072CA"/>
    <w:rsid w:val="00607933"/>
    <w:rsid w:val="00607A0A"/>
    <w:rsid w:val="00610321"/>
    <w:rsid w:val="006104AC"/>
    <w:rsid w:val="006104E1"/>
    <w:rsid w:val="00610719"/>
    <w:rsid w:val="00610F81"/>
    <w:rsid w:val="00610FA4"/>
    <w:rsid w:val="00611103"/>
    <w:rsid w:val="006111CD"/>
    <w:rsid w:val="00611B53"/>
    <w:rsid w:val="00612185"/>
    <w:rsid w:val="006127C3"/>
    <w:rsid w:val="0061283D"/>
    <w:rsid w:val="006128F7"/>
    <w:rsid w:val="00613183"/>
    <w:rsid w:val="006131E1"/>
    <w:rsid w:val="006137CF"/>
    <w:rsid w:val="006139D4"/>
    <w:rsid w:val="0061418E"/>
    <w:rsid w:val="006141AA"/>
    <w:rsid w:val="0061440B"/>
    <w:rsid w:val="0061456B"/>
    <w:rsid w:val="00614983"/>
    <w:rsid w:val="00614B9F"/>
    <w:rsid w:val="00615033"/>
    <w:rsid w:val="00615704"/>
    <w:rsid w:val="00615C5C"/>
    <w:rsid w:val="00615E8E"/>
    <w:rsid w:val="006166E0"/>
    <w:rsid w:val="00616969"/>
    <w:rsid w:val="00617382"/>
    <w:rsid w:val="0061742C"/>
    <w:rsid w:val="0061767D"/>
    <w:rsid w:val="006176AD"/>
    <w:rsid w:val="00617F3D"/>
    <w:rsid w:val="00617FD7"/>
    <w:rsid w:val="006203BD"/>
    <w:rsid w:val="006203C0"/>
    <w:rsid w:val="00620715"/>
    <w:rsid w:val="00620C02"/>
    <w:rsid w:val="00621625"/>
    <w:rsid w:val="00621828"/>
    <w:rsid w:val="00621D2A"/>
    <w:rsid w:val="00621DD9"/>
    <w:rsid w:val="00622197"/>
    <w:rsid w:val="00622618"/>
    <w:rsid w:val="0062288E"/>
    <w:rsid w:val="00622C04"/>
    <w:rsid w:val="00623007"/>
    <w:rsid w:val="0062350F"/>
    <w:rsid w:val="00623630"/>
    <w:rsid w:val="00623BC4"/>
    <w:rsid w:val="00623FCA"/>
    <w:rsid w:val="006242FF"/>
    <w:rsid w:val="00625659"/>
    <w:rsid w:val="00625884"/>
    <w:rsid w:val="006259E1"/>
    <w:rsid w:val="0062635C"/>
    <w:rsid w:val="0062669B"/>
    <w:rsid w:val="00626CE0"/>
    <w:rsid w:val="00626F24"/>
    <w:rsid w:val="00627072"/>
    <w:rsid w:val="006271A2"/>
    <w:rsid w:val="00627E58"/>
    <w:rsid w:val="006301A5"/>
    <w:rsid w:val="006301F1"/>
    <w:rsid w:val="0063066F"/>
    <w:rsid w:val="006306AD"/>
    <w:rsid w:val="00630748"/>
    <w:rsid w:val="00630BB1"/>
    <w:rsid w:val="00631B77"/>
    <w:rsid w:val="00631DC0"/>
    <w:rsid w:val="006321D8"/>
    <w:rsid w:val="006322A0"/>
    <w:rsid w:val="00632F15"/>
    <w:rsid w:val="006332A7"/>
    <w:rsid w:val="00633AF5"/>
    <w:rsid w:val="00633D18"/>
    <w:rsid w:val="006343B7"/>
    <w:rsid w:val="00634CAE"/>
    <w:rsid w:val="00634D2B"/>
    <w:rsid w:val="00635134"/>
    <w:rsid w:val="00635459"/>
    <w:rsid w:val="006359F8"/>
    <w:rsid w:val="00635B9B"/>
    <w:rsid w:val="00636FA9"/>
    <w:rsid w:val="0063735E"/>
    <w:rsid w:val="00637733"/>
    <w:rsid w:val="00637921"/>
    <w:rsid w:val="00640809"/>
    <w:rsid w:val="00640E33"/>
    <w:rsid w:val="00640FD6"/>
    <w:rsid w:val="00641135"/>
    <w:rsid w:val="006411CC"/>
    <w:rsid w:val="006412E0"/>
    <w:rsid w:val="00641466"/>
    <w:rsid w:val="006415F8"/>
    <w:rsid w:val="0064168F"/>
    <w:rsid w:val="006416A9"/>
    <w:rsid w:val="006416E2"/>
    <w:rsid w:val="0064187D"/>
    <w:rsid w:val="00641C0B"/>
    <w:rsid w:val="00641C21"/>
    <w:rsid w:val="006424A1"/>
    <w:rsid w:val="00642778"/>
    <w:rsid w:val="00642DC7"/>
    <w:rsid w:val="0064310C"/>
    <w:rsid w:val="00643AE6"/>
    <w:rsid w:val="00644BEF"/>
    <w:rsid w:val="006467FF"/>
    <w:rsid w:val="00646C2F"/>
    <w:rsid w:val="00646F18"/>
    <w:rsid w:val="0064702C"/>
    <w:rsid w:val="0064713A"/>
    <w:rsid w:val="0064728B"/>
    <w:rsid w:val="0064751B"/>
    <w:rsid w:val="00647D81"/>
    <w:rsid w:val="00650835"/>
    <w:rsid w:val="00650D1C"/>
    <w:rsid w:val="00650EFD"/>
    <w:rsid w:val="006513AE"/>
    <w:rsid w:val="006516FA"/>
    <w:rsid w:val="00652943"/>
    <w:rsid w:val="006529D7"/>
    <w:rsid w:val="00652DA8"/>
    <w:rsid w:val="00653613"/>
    <w:rsid w:val="00654251"/>
    <w:rsid w:val="00654334"/>
    <w:rsid w:val="00654923"/>
    <w:rsid w:val="00654D84"/>
    <w:rsid w:val="006556E8"/>
    <w:rsid w:val="00656C7A"/>
    <w:rsid w:val="00656D85"/>
    <w:rsid w:val="00656D92"/>
    <w:rsid w:val="00657B79"/>
    <w:rsid w:val="00657FEA"/>
    <w:rsid w:val="00660C0D"/>
    <w:rsid w:val="00660C30"/>
    <w:rsid w:val="00662265"/>
    <w:rsid w:val="006625F5"/>
    <w:rsid w:val="00662755"/>
    <w:rsid w:val="00662874"/>
    <w:rsid w:val="00662F54"/>
    <w:rsid w:val="0066334C"/>
    <w:rsid w:val="006635DC"/>
    <w:rsid w:val="006639C2"/>
    <w:rsid w:val="00664375"/>
    <w:rsid w:val="00665189"/>
    <w:rsid w:val="006657A9"/>
    <w:rsid w:val="00665C32"/>
    <w:rsid w:val="00665E97"/>
    <w:rsid w:val="00666CFC"/>
    <w:rsid w:val="00667D4C"/>
    <w:rsid w:val="00667D97"/>
    <w:rsid w:val="006701C0"/>
    <w:rsid w:val="00670B89"/>
    <w:rsid w:val="0067149B"/>
    <w:rsid w:val="0067161E"/>
    <w:rsid w:val="0067199A"/>
    <w:rsid w:val="00671A07"/>
    <w:rsid w:val="006722FE"/>
    <w:rsid w:val="006724F8"/>
    <w:rsid w:val="00672522"/>
    <w:rsid w:val="0067287B"/>
    <w:rsid w:val="00673092"/>
    <w:rsid w:val="006732EC"/>
    <w:rsid w:val="00673327"/>
    <w:rsid w:val="00673589"/>
    <w:rsid w:val="00673770"/>
    <w:rsid w:val="00673F99"/>
    <w:rsid w:val="00673FF2"/>
    <w:rsid w:val="0067430A"/>
    <w:rsid w:val="00674456"/>
    <w:rsid w:val="006746BF"/>
    <w:rsid w:val="00675285"/>
    <w:rsid w:val="0067542C"/>
    <w:rsid w:val="00675986"/>
    <w:rsid w:val="00675BFC"/>
    <w:rsid w:val="00675F3A"/>
    <w:rsid w:val="006760F5"/>
    <w:rsid w:val="006768F7"/>
    <w:rsid w:val="00676912"/>
    <w:rsid w:val="00676E34"/>
    <w:rsid w:val="006773C9"/>
    <w:rsid w:val="00677907"/>
    <w:rsid w:val="00677DF7"/>
    <w:rsid w:val="00680AEE"/>
    <w:rsid w:val="00680BAF"/>
    <w:rsid w:val="00681740"/>
    <w:rsid w:val="0068183B"/>
    <w:rsid w:val="00681A0D"/>
    <w:rsid w:val="00681A26"/>
    <w:rsid w:val="00681A71"/>
    <w:rsid w:val="00681B53"/>
    <w:rsid w:val="006833A8"/>
    <w:rsid w:val="006840C8"/>
    <w:rsid w:val="00684207"/>
    <w:rsid w:val="00684A41"/>
    <w:rsid w:val="006850DB"/>
    <w:rsid w:val="006857EB"/>
    <w:rsid w:val="0068598A"/>
    <w:rsid w:val="0068605B"/>
    <w:rsid w:val="0068668A"/>
    <w:rsid w:val="00686952"/>
    <w:rsid w:val="00687082"/>
    <w:rsid w:val="006877FD"/>
    <w:rsid w:val="006903C6"/>
    <w:rsid w:val="00690482"/>
    <w:rsid w:val="0069173E"/>
    <w:rsid w:val="00691AAF"/>
    <w:rsid w:val="0069227F"/>
    <w:rsid w:val="00693395"/>
    <w:rsid w:val="00693678"/>
    <w:rsid w:val="006940FD"/>
    <w:rsid w:val="00694179"/>
    <w:rsid w:val="006942CC"/>
    <w:rsid w:val="006952E3"/>
    <w:rsid w:val="006959BE"/>
    <w:rsid w:val="0069604C"/>
    <w:rsid w:val="006966FB"/>
    <w:rsid w:val="00696B80"/>
    <w:rsid w:val="00697571"/>
    <w:rsid w:val="006976A5"/>
    <w:rsid w:val="00697935"/>
    <w:rsid w:val="006A01C5"/>
    <w:rsid w:val="006A0456"/>
    <w:rsid w:val="006A079D"/>
    <w:rsid w:val="006A0D56"/>
    <w:rsid w:val="006A1694"/>
    <w:rsid w:val="006A16BC"/>
    <w:rsid w:val="006A2D59"/>
    <w:rsid w:val="006A4038"/>
    <w:rsid w:val="006A43DA"/>
    <w:rsid w:val="006A4C4C"/>
    <w:rsid w:val="006A4E80"/>
    <w:rsid w:val="006A4F14"/>
    <w:rsid w:val="006A54B3"/>
    <w:rsid w:val="006A593D"/>
    <w:rsid w:val="006A5A8B"/>
    <w:rsid w:val="006A5DF1"/>
    <w:rsid w:val="006A5FDF"/>
    <w:rsid w:val="006A615B"/>
    <w:rsid w:val="006A6E34"/>
    <w:rsid w:val="006A7569"/>
    <w:rsid w:val="006A7604"/>
    <w:rsid w:val="006A7675"/>
    <w:rsid w:val="006A7821"/>
    <w:rsid w:val="006A794C"/>
    <w:rsid w:val="006A79C0"/>
    <w:rsid w:val="006B0139"/>
    <w:rsid w:val="006B0967"/>
    <w:rsid w:val="006B09C2"/>
    <w:rsid w:val="006B0A73"/>
    <w:rsid w:val="006B0E44"/>
    <w:rsid w:val="006B1189"/>
    <w:rsid w:val="006B145C"/>
    <w:rsid w:val="006B14F5"/>
    <w:rsid w:val="006B1856"/>
    <w:rsid w:val="006B1AC2"/>
    <w:rsid w:val="006B1C39"/>
    <w:rsid w:val="006B214D"/>
    <w:rsid w:val="006B22B0"/>
    <w:rsid w:val="006B22D7"/>
    <w:rsid w:val="006B2490"/>
    <w:rsid w:val="006B2950"/>
    <w:rsid w:val="006B38C0"/>
    <w:rsid w:val="006B3AC5"/>
    <w:rsid w:val="006B44DE"/>
    <w:rsid w:val="006B51EE"/>
    <w:rsid w:val="006B5B58"/>
    <w:rsid w:val="006B617D"/>
    <w:rsid w:val="006B6E1A"/>
    <w:rsid w:val="006B6FC3"/>
    <w:rsid w:val="006B7244"/>
    <w:rsid w:val="006C01AE"/>
    <w:rsid w:val="006C1163"/>
    <w:rsid w:val="006C149F"/>
    <w:rsid w:val="006C1896"/>
    <w:rsid w:val="006C207D"/>
    <w:rsid w:val="006C2462"/>
    <w:rsid w:val="006C289D"/>
    <w:rsid w:val="006C2C2C"/>
    <w:rsid w:val="006C4069"/>
    <w:rsid w:val="006C40A2"/>
    <w:rsid w:val="006C4E03"/>
    <w:rsid w:val="006C4E0D"/>
    <w:rsid w:val="006C4F4C"/>
    <w:rsid w:val="006C506B"/>
    <w:rsid w:val="006C529F"/>
    <w:rsid w:val="006C57ED"/>
    <w:rsid w:val="006C5AF2"/>
    <w:rsid w:val="006C5C8D"/>
    <w:rsid w:val="006C671A"/>
    <w:rsid w:val="006C675D"/>
    <w:rsid w:val="006C69ED"/>
    <w:rsid w:val="006C6BE1"/>
    <w:rsid w:val="006C766A"/>
    <w:rsid w:val="006C7709"/>
    <w:rsid w:val="006D049F"/>
    <w:rsid w:val="006D0910"/>
    <w:rsid w:val="006D12C6"/>
    <w:rsid w:val="006D1F15"/>
    <w:rsid w:val="006D20D8"/>
    <w:rsid w:val="006D2365"/>
    <w:rsid w:val="006D25C0"/>
    <w:rsid w:val="006D29DC"/>
    <w:rsid w:val="006D2C0B"/>
    <w:rsid w:val="006D3899"/>
    <w:rsid w:val="006D43E0"/>
    <w:rsid w:val="006D46DE"/>
    <w:rsid w:val="006D477F"/>
    <w:rsid w:val="006D498A"/>
    <w:rsid w:val="006D5482"/>
    <w:rsid w:val="006D5483"/>
    <w:rsid w:val="006D5764"/>
    <w:rsid w:val="006D5811"/>
    <w:rsid w:val="006D60E4"/>
    <w:rsid w:val="006D6373"/>
    <w:rsid w:val="006D6AA5"/>
    <w:rsid w:val="006D78A0"/>
    <w:rsid w:val="006D7B67"/>
    <w:rsid w:val="006D7CB8"/>
    <w:rsid w:val="006E0076"/>
    <w:rsid w:val="006E0599"/>
    <w:rsid w:val="006E0ACE"/>
    <w:rsid w:val="006E1894"/>
    <w:rsid w:val="006E1B7A"/>
    <w:rsid w:val="006E253D"/>
    <w:rsid w:val="006E2540"/>
    <w:rsid w:val="006E2B6A"/>
    <w:rsid w:val="006E2B7E"/>
    <w:rsid w:val="006E2C95"/>
    <w:rsid w:val="006E2DAD"/>
    <w:rsid w:val="006E2EBC"/>
    <w:rsid w:val="006E30BA"/>
    <w:rsid w:val="006E3A7D"/>
    <w:rsid w:val="006E3C64"/>
    <w:rsid w:val="006E4822"/>
    <w:rsid w:val="006E496B"/>
    <w:rsid w:val="006E4F8C"/>
    <w:rsid w:val="006E5254"/>
    <w:rsid w:val="006E5272"/>
    <w:rsid w:val="006E5697"/>
    <w:rsid w:val="006E577E"/>
    <w:rsid w:val="006E5916"/>
    <w:rsid w:val="006E6773"/>
    <w:rsid w:val="006E6B9B"/>
    <w:rsid w:val="006E6FAA"/>
    <w:rsid w:val="006E713A"/>
    <w:rsid w:val="006F0918"/>
    <w:rsid w:val="006F0F52"/>
    <w:rsid w:val="006F112D"/>
    <w:rsid w:val="006F1176"/>
    <w:rsid w:val="006F12CC"/>
    <w:rsid w:val="006F1795"/>
    <w:rsid w:val="006F1BBC"/>
    <w:rsid w:val="006F1D00"/>
    <w:rsid w:val="006F2138"/>
    <w:rsid w:val="006F2CE6"/>
    <w:rsid w:val="006F32AD"/>
    <w:rsid w:val="006F360D"/>
    <w:rsid w:val="006F367A"/>
    <w:rsid w:val="006F3B02"/>
    <w:rsid w:val="006F3E04"/>
    <w:rsid w:val="006F3FF1"/>
    <w:rsid w:val="006F4182"/>
    <w:rsid w:val="006F4569"/>
    <w:rsid w:val="006F48A5"/>
    <w:rsid w:val="006F598A"/>
    <w:rsid w:val="006F5B8E"/>
    <w:rsid w:val="006F62C1"/>
    <w:rsid w:val="006F6437"/>
    <w:rsid w:val="006F65DF"/>
    <w:rsid w:val="006F6DF3"/>
    <w:rsid w:val="006F7009"/>
    <w:rsid w:val="006F7C6E"/>
    <w:rsid w:val="006F7F6B"/>
    <w:rsid w:val="007007B4"/>
    <w:rsid w:val="00701246"/>
    <w:rsid w:val="00701961"/>
    <w:rsid w:val="00701E7D"/>
    <w:rsid w:val="00702183"/>
    <w:rsid w:val="007028C5"/>
    <w:rsid w:val="00702932"/>
    <w:rsid w:val="00702DBF"/>
    <w:rsid w:val="0070321B"/>
    <w:rsid w:val="00703CD6"/>
    <w:rsid w:val="00703F7A"/>
    <w:rsid w:val="00704198"/>
    <w:rsid w:val="00704B76"/>
    <w:rsid w:val="00704EDB"/>
    <w:rsid w:val="00705288"/>
    <w:rsid w:val="007055AC"/>
    <w:rsid w:val="00705721"/>
    <w:rsid w:val="00706327"/>
    <w:rsid w:val="00707EE4"/>
    <w:rsid w:val="00710186"/>
    <w:rsid w:val="007102EA"/>
    <w:rsid w:val="00710491"/>
    <w:rsid w:val="00710BCB"/>
    <w:rsid w:val="00710F47"/>
    <w:rsid w:val="00711227"/>
    <w:rsid w:val="00711E62"/>
    <w:rsid w:val="00712787"/>
    <w:rsid w:val="00712EB7"/>
    <w:rsid w:val="007148A0"/>
    <w:rsid w:val="00714D18"/>
    <w:rsid w:val="00714E17"/>
    <w:rsid w:val="00715155"/>
    <w:rsid w:val="007152E9"/>
    <w:rsid w:val="007153C8"/>
    <w:rsid w:val="00716405"/>
    <w:rsid w:val="00716C72"/>
    <w:rsid w:val="00717A1D"/>
    <w:rsid w:val="00717C1C"/>
    <w:rsid w:val="00717E48"/>
    <w:rsid w:val="00720233"/>
    <w:rsid w:val="00720293"/>
    <w:rsid w:val="007202BE"/>
    <w:rsid w:val="0072050A"/>
    <w:rsid w:val="00720A10"/>
    <w:rsid w:val="007216C5"/>
    <w:rsid w:val="00721F1B"/>
    <w:rsid w:val="0072222F"/>
    <w:rsid w:val="0072260E"/>
    <w:rsid w:val="00722A7B"/>
    <w:rsid w:val="00723C96"/>
    <w:rsid w:val="00724BE7"/>
    <w:rsid w:val="0072526A"/>
    <w:rsid w:val="00725F8D"/>
    <w:rsid w:val="0072651F"/>
    <w:rsid w:val="0073126F"/>
    <w:rsid w:val="007318A5"/>
    <w:rsid w:val="00731C86"/>
    <w:rsid w:val="00731E15"/>
    <w:rsid w:val="00731E6B"/>
    <w:rsid w:val="00732CDB"/>
    <w:rsid w:val="00733078"/>
    <w:rsid w:val="00733A0D"/>
    <w:rsid w:val="00733A0F"/>
    <w:rsid w:val="00733BFE"/>
    <w:rsid w:val="00734056"/>
    <w:rsid w:val="00734336"/>
    <w:rsid w:val="0073489A"/>
    <w:rsid w:val="00734E27"/>
    <w:rsid w:val="00735056"/>
    <w:rsid w:val="007351AC"/>
    <w:rsid w:val="007352B6"/>
    <w:rsid w:val="00735966"/>
    <w:rsid w:val="007362E7"/>
    <w:rsid w:val="00736354"/>
    <w:rsid w:val="00736492"/>
    <w:rsid w:val="007375CD"/>
    <w:rsid w:val="00737A4D"/>
    <w:rsid w:val="00737AA0"/>
    <w:rsid w:val="00740452"/>
    <w:rsid w:val="007405ED"/>
    <w:rsid w:val="00740935"/>
    <w:rsid w:val="00740BD6"/>
    <w:rsid w:val="00740D58"/>
    <w:rsid w:val="00741E54"/>
    <w:rsid w:val="0074231A"/>
    <w:rsid w:val="007426B9"/>
    <w:rsid w:val="00742707"/>
    <w:rsid w:val="00742989"/>
    <w:rsid w:val="007434F2"/>
    <w:rsid w:val="007435EB"/>
    <w:rsid w:val="00743BDF"/>
    <w:rsid w:val="007442D4"/>
    <w:rsid w:val="0074482D"/>
    <w:rsid w:val="00745219"/>
    <w:rsid w:val="007453A4"/>
    <w:rsid w:val="00745618"/>
    <w:rsid w:val="00745B1A"/>
    <w:rsid w:val="00745E7E"/>
    <w:rsid w:val="00745E92"/>
    <w:rsid w:val="00745F0A"/>
    <w:rsid w:val="00745F2A"/>
    <w:rsid w:val="00745FF3"/>
    <w:rsid w:val="00746280"/>
    <w:rsid w:val="00746971"/>
    <w:rsid w:val="00746A7C"/>
    <w:rsid w:val="00746EDE"/>
    <w:rsid w:val="00746FDC"/>
    <w:rsid w:val="007475DB"/>
    <w:rsid w:val="0075039C"/>
    <w:rsid w:val="0075044E"/>
    <w:rsid w:val="00750C25"/>
    <w:rsid w:val="007510A0"/>
    <w:rsid w:val="00751146"/>
    <w:rsid w:val="00751D5B"/>
    <w:rsid w:val="00751DD9"/>
    <w:rsid w:val="0075274A"/>
    <w:rsid w:val="00753FF2"/>
    <w:rsid w:val="007541B6"/>
    <w:rsid w:val="007545CE"/>
    <w:rsid w:val="007549A7"/>
    <w:rsid w:val="00755BDA"/>
    <w:rsid w:val="00755CB7"/>
    <w:rsid w:val="007560C5"/>
    <w:rsid w:val="00756171"/>
    <w:rsid w:val="0075618F"/>
    <w:rsid w:val="00756FAE"/>
    <w:rsid w:val="00757110"/>
    <w:rsid w:val="00757130"/>
    <w:rsid w:val="007575E8"/>
    <w:rsid w:val="00757CB3"/>
    <w:rsid w:val="0076003E"/>
    <w:rsid w:val="0076005D"/>
    <w:rsid w:val="00760567"/>
    <w:rsid w:val="00760A63"/>
    <w:rsid w:val="00760DE9"/>
    <w:rsid w:val="007612DB"/>
    <w:rsid w:val="00761300"/>
    <w:rsid w:val="00761F7E"/>
    <w:rsid w:val="007621EC"/>
    <w:rsid w:val="007625BC"/>
    <w:rsid w:val="007629A6"/>
    <w:rsid w:val="00762B6A"/>
    <w:rsid w:val="00763767"/>
    <w:rsid w:val="00763B0D"/>
    <w:rsid w:val="00764026"/>
    <w:rsid w:val="00764775"/>
    <w:rsid w:val="00764A7A"/>
    <w:rsid w:val="00766CE0"/>
    <w:rsid w:val="00767041"/>
    <w:rsid w:val="0076708F"/>
    <w:rsid w:val="007670FF"/>
    <w:rsid w:val="00767E92"/>
    <w:rsid w:val="00770146"/>
    <w:rsid w:val="007705FC"/>
    <w:rsid w:val="00770B61"/>
    <w:rsid w:val="00770DB7"/>
    <w:rsid w:val="007717E4"/>
    <w:rsid w:val="007718F6"/>
    <w:rsid w:val="00771FF6"/>
    <w:rsid w:val="0077218C"/>
    <w:rsid w:val="00772212"/>
    <w:rsid w:val="00773028"/>
    <w:rsid w:val="0077326D"/>
    <w:rsid w:val="007734AF"/>
    <w:rsid w:val="00773DA5"/>
    <w:rsid w:val="0077455D"/>
    <w:rsid w:val="0077477D"/>
    <w:rsid w:val="00774800"/>
    <w:rsid w:val="00774847"/>
    <w:rsid w:val="00774C0B"/>
    <w:rsid w:val="0077534E"/>
    <w:rsid w:val="0077589E"/>
    <w:rsid w:val="00775AB3"/>
    <w:rsid w:val="00776388"/>
    <w:rsid w:val="00776CBE"/>
    <w:rsid w:val="007777A6"/>
    <w:rsid w:val="00777CB1"/>
    <w:rsid w:val="0078066B"/>
    <w:rsid w:val="00780D97"/>
    <w:rsid w:val="007810AF"/>
    <w:rsid w:val="00781242"/>
    <w:rsid w:val="007814E3"/>
    <w:rsid w:val="0078169B"/>
    <w:rsid w:val="007818E8"/>
    <w:rsid w:val="00781996"/>
    <w:rsid w:val="00782269"/>
    <w:rsid w:val="00782338"/>
    <w:rsid w:val="007826B3"/>
    <w:rsid w:val="00782826"/>
    <w:rsid w:val="00784451"/>
    <w:rsid w:val="007855B8"/>
    <w:rsid w:val="00785E33"/>
    <w:rsid w:val="00785E40"/>
    <w:rsid w:val="00785FEF"/>
    <w:rsid w:val="00786534"/>
    <w:rsid w:val="007866E5"/>
    <w:rsid w:val="0078725E"/>
    <w:rsid w:val="00787730"/>
    <w:rsid w:val="00787915"/>
    <w:rsid w:val="0079067F"/>
    <w:rsid w:val="0079093F"/>
    <w:rsid w:val="00790ECD"/>
    <w:rsid w:val="00791248"/>
    <w:rsid w:val="007914C9"/>
    <w:rsid w:val="00791615"/>
    <w:rsid w:val="00791637"/>
    <w:rsid w:val="007917F3"/>
    <w:rsid w:val="00791BAA"/>
    <w:rsid w:val="00791CC4"/>
    <w:rsid w:val="00792811"/>
    <w:rsid w:val="00792914"/>
    <w:rsid w:val="00792989"/>
    <w:rsid w:val="00793366"/>
    <w:rsid w:val="00793786"/>
    <w:rsid w:val="00793A2A"/>
    <w:rsid w:val="00793C06"/>
    <w:rsid w:val="00793E9D"/>
    <w:rsid w:val="007949E0"/>
    <w:rsid w:val="00794A9F"/>
    <w:rsid w:val="00795205"/>
    <w:rsid w:val="00795588"/>
    <w:rsid w:val="0079580E"/>
    <w:rsid w:val="00795817"/>
    <w:rsid w:val="00795C7A"/>
    <w:rsid w:val="00796592"/>
    <w:rsid w:val="00796B5B"/>
    <w:rsid w:val="00796D2A"/>
    <w:rsid w:val="00797908"/>
    <w:rsid w:val="00797F2B"/>
    <w:rsid w:val="007A00E0"/>
    <w:rsid w:val="007A02E6"/>
    <w:rsid w:val="007A03F4"/>
    <w:rsid w:val="007A12A7"/>
    <w:rsid w:val="007A1627"/>
    <w:rsid w:val="007A18C1"/>
    <w:rsid w:val="007A1AD9"/>
    <w:rsid w:val="007A1F39"/>
    <w:rsid w:val="007A23A5"/>
    <w:rsid w:val="007A2F19"/>
    <w:rsid w:val="007A3681"/>
    <w:rsid w:val="007A378B"/>
    <w:rsid w:val="007A3F5A"/>
    <w:rsid w:val="007A5A16"/>
    <w:rsid w:val="007A61F7"/>
    <w:rsid w:val="007A65CF"/>
    <w:rsid w:val="007A6679"/>
    <w:rsid w:val="007A676C"/>
    <w:rsid w:val="007A6859"/>
    <w:rsid w:val="007A72C7"/>
    <w:rsid w:val="007A7329"/>
    <w:rsid w:val="007A75CB"/>
    <w:rsid w:val="007A7982"/>
    <w:rsid w:val="007A7BD9"/>
    <w:rsid w:val="007B053A"/>
    <w:rsid w:val="007B0609"/>
    <w:rsid w:val="007B091A"/>
    <w:rsid w:val="007B0D6A"/>
    <w:rsid w:val="007B0FCB"/>
    <w:rsid w:val="007B15F5"/>
    <w:rsid w:val="007B1889"/>
    <w:rsid w:val="007B1D74"/>
    <w:rsid w:val="007B275E"/>
    <w:rsid w:val="007B2F39"/>
    <w:rsid w:val="007B36E9"/>
    <w:rsid w:val="007B376D"/>
    <w:rsid w:val="007B3A96"/>
    <w:rsid w:val="007B3BFD"/>
    <w:rsid w:val="007B411D"/>
    <w:rsid w:val="007B537D"/>
    <w:rsid w:val="007B5553"/>
    <w:rsid w:val="007B56BD"/>
    <w:rsid w:val="007B5C42"/>
    <w:rsid w:val="007B6128"/>
    <w:rsid w:val="007B68D3"/>
    <w:rsid w:val="007B6DEE"/>
    <w:rsid w:val="007B75DF"/>
    <w:rsid w:val="007B7AB4"/>
    <w:rsid w:val="007B7FE5"/>
    <w:rsid w:val="007C080B"/>
    <w:rsid w:val="007C1B4B"/>
    <w:rsid w:val="007C1CE5"/>
    <w:rsid w:val="007C20FC"/>
    <w:rsid w:val="007C22CE"/>
    <w:rsid w:val="007C2DA0"/>
    <w:rsid w:val="007C3702"/>
    <w:rsid w:val="007C3C4A"/>
    <w:rsid w:val="007C3D2B"/>
    <w:rsid w:val="007C3E3B"/>
    <w:rsid w:val="007C4465"/>
    <w:rsid w:val="007C4B27"/>
    <w:rsid w:val="007C4CE4"/>
    <w:rsid w:val="007C53B7"/>
    <w:rsid w:val="007C5733"/>
    <w:rsid w:val="007C5762"/>
    <w:rsid w:val="007C5DC1"/>
    <w:rsid w:val="007C6874"/>
    <w:rsid w:val="007C6BA4"/>
    <w:rsid w:val="007C6E0A"/>
    <w:rsid w:val="007C6F5B"/>
    <w:rsid w:val="007C7005"/>
    <w:rsid w:val="007C70D3"/>
    <w:rsid w:val="007C710C"/>
    <w:rsid w:val="007C7332"/>
    <w:rsid w:val="007C73B1"/>
    <w:rsid w:val="007C75E8"/>
    <w:rsid w:val="007C76E7"/>
    <w:rsid w:val="007C7909"/>
    <w:rsid w:val="007D1302"/>
    <w:rsid w:val="007D1396"/>
    <w:rsid w:val="007D1456"/>
    <w:rsid w:val="007D14B5"/>
    <w:rsid w:val="007D2EF7"/>
    <w:rsid w:val="007D2F9E"/>
    <w:rsid w:val="007D3637"/>
    <w:rsid w:val="007D3A94"/>
    <w:rsid w:val="007D3D42"/>
    <w:rsid w:val="007D3DC8"/>
    <w:rsid w:val="007D42F2"/>
    <w:rsid w:val="007D4BCC"/>
    <w:rsid w:val="007D53CF"/>
    <w:rsid w:val="007D5C5F"/>
    <w:rsid w:val="007D676D"/>
    <w:rsid w:val="007D6865"/>
    <w:rsid w:val="007D6A43"/>
    <w:rsid w:val="007D72A6"/>
    <w:rsid w:val="007D72E9"/>
    <w:rsid w:val="007D7347"/>
    <w:rsid w:val="007D7968"/>
    <w:rsid w:val="007D7B5D"/>
    <w:rsid w:val="007D7B7B"/>
    <w:rsid w:val="007D7D1C"/>
    <w:rsid w:val="007E03A8"/>
    <w:rsid w:val="007E0AEE"/>
    <w:rsid w:val="007E0FB3"/>
    <w:rsid w:val="007E108C"/>
    <w:rsid w:val="007E1162"/>
    <w:rsid w:val="007E14BD"/>
    <w:rsid w:val="007E1624"/>
    <w:rsid w:val="007E1776"/>
    <w:rsid w:val="007E210C"/>
    <w:rsid w:val="007E26A6"/>
    <w:rsid w:val="007E2C41"/>
    <w:rsid w:val="007E3192"/>
    <w:rsid w:val="007E323D"/>
    <w:rsid w:val="007E3401"/>
    <w:rsid w:val="007E3DDA"/>
    <w:rsid w:val="007E4508"/>
    <w:rsid w:val="007E4529"/>
    <w:rsid w:val="007E494F"/>
    <w:rsid w:val="007E4CB3"/>
    <w:rsid w:val="007E618F"/>
    <w:rsid w:val="007E66A2"/>
    <w:rsid w:val="007E6C12"/>
    <w:rsid w:val="007E6E4B"/>
    <w:rsid w:val="007E6FAD"/>
    <w:rsid w:val="007E7088"/>
    <w:rsid w:val="007E7743"/>
    <w:rsid w:val="007E787D"/>
    <w:rsid w:val="007E7DA5"/>
    <w:rsid w:val="007E7E6B"/>
    <w:rsid w:val="007F06AC"/>
    <w:rsid w:val="007F085F"/>
    <w:rsid w:val="007F0C17"/>
    <w:rsid w:val="007F0CFD"/>
    <w:rsid w:val="007F1388"/>
    <w:rsid w:val="007F1516"/>
    <w:rsid w:val="007F169E"/>
    <w:rsid w:val="007F18E5"/>
    <w:rsid w:val="007F244D"/>
    <w:rsid w:val="007F2592"/>
    <w:rsid w:val="007F2C80"/>
    <w:rsid w:val="007F2C90"/>
    <w:rsid w:val="007F2FC6"/>
    <w:rsid w:val="007F315E"/>
    <w:rsid w:val="007F318F"/>
    <w:rsid w:val="007F3DD8"/>
    <w:rsid w:val="007F3E4C"/>
    <w:rsid w:val="007F3E8A"/>
    <w:rsid w:val="007F429F"/>
    <w:rsid w:val="007F44B7"/>
    <w:rsid w:val="007F4576"/>
    <w:rsid w:val="007F4A86"/>
    <w:rsid w:val="007F4FC3"/>
    <w:rsid w:val="007F5184"/>
    <w:rsid w:val="007F5528"/>
    <w:rsid w:val="007F554B"/>
    <w:rsid w:val="007F56F4"/>
    <w:rsid w:val="007F5771"/>
    <w:rsid w:val="007F5F68"/>
    <w:rsid w:val="007F6099"/>
    <w:rsid w:val="007F63D8"/>
    <w:rsid w:val="007F6D50"/>
    <w:rsid w:val="007F729A"/>
    <w:rsid w:val="007F7BA9"/>
    <w:rsid w:val="00800192"/>
    <w:rsid w:val="008002EC"/>
    <w:rsid w:val="008007E6"/>
    <w:rsid w:val="00800A3E"/>
    <w:rsid w:val="0080184E"/>
    <w:rsid w:val="00801BF8"/>
    <w:rsid w:val="00801DD3"/>
    <w:rsid w:val="00801E35"/>
    <w:rsid w:val="00801F6E"/>
    <w:rsid w:val="008025B6"/>
    <w:rsid w:val="008029DC"/>
    <w:rsid w:val="00802BEE"/>
    <w:rsid w:val="00802EC7"/>
    <w:rsid w:val="00802EDE"/>
    <w:rsid w:val="00803244"/>
    <w:rsid w:val="008038E2"/>
    <w:rsid w:val="0080475A"/>
    <w:rsid w:val="00804B6D"/>
    <w:rsid w:val="00804C35"/>
    <w:rsid w:val="00804F0D"/>
    <w:rsid w:val="00805BEF"/>
    <w:rsid w:val="00805DC2"/>
    <w:rsid w:val="0080673D"/>
    <w:rsid w:val="00806FED"/>
    <w:rsid w:val="00807179"/>
    <w:rsid w:val="008075E8"/>
    <w:rsid w:val="008077A4"/>
    <w:rsid w:val="00807990"/>
    <w:rsid w:val="00807DF0"/>
    <w:rsid w:val="008105AF"/>
    <w:rsid w:val="008110B9"/>
    <w:rsid w:val="008110FD"/>
    <w:rsid w:val="008119DD"/>
    <w:rsid w:val="00812921"/>
    <w:rsid w:val="00812DA8"/>
    <w:rsid w:val="00812F03"/>
    <w:rsid w:val="00812F29"/>
    <w:rsid w:val="0081301B"/>
    <w:rsid w:val="00814010"/>
    <w:rsid w:val="0081411C"/>
    <w:rsid w:val="0081426D"/>
    <w:rsid w:val="00814A57"/>
    <w:rsid w:val="0081519B"/>
    <w:rsid w:val="0081562B"/>
    <w:rsid w:val="008162AA"/>
    <w:rsid w:val="00816A10"/>
    <w:rsid w:val="00816C5B"/>
    <w:rsid w:val="00816DD2"/>
    <w:rsid w:val="00816EFB"/>
    <w:rsid w:val="00820042"/>
    <w:rsid w:val="008206FD"/>
    <w:rsid w:val="00820B14"/>
    <w:rsid w:val="00820E42"/>
    <w:rsid w:val="00821429"/>
    <w:rsid w:val="0082173E"/>
    <w:rsid w:val="0082193E"/>
    <w:rsid w:val="008219E9"/>
    <w:rsid w:val="00821E82"/>
    <w:rsid w:val="00822098"/>
    <w:rsid w:val="00822694"/>
    <w:rsid w:val="00822BDF"/>
    <w:rsid w:val="00822CF5"/>
    <w:rsid w:val="00822EB4"/>
    <w:rsid w:val="00823636"/>
    <w:rsid w:val="008239FC"/>
    <w:rsid w:val="008240D3"/>
    <w:rsid w:val="008250A3"/>
    <w:rsid w:val="0082516C"/>
    <w:rsid w:val="00825296"/>
    <w:rsid w:val="008257DC"/>
    <w:rsid w:val="00825820"/>
    <w:rsid w:val="00826434"/>
    <w:rsid w:val="008267E8"/>
    <w:rsid w:val="00827251"/>
    <w:rsid w:val="0083030D"/>
    <w:rsid w:val="00830395"/>
    <w:rsid w:val="00831EC8"/>
    <w:rsid w:val="00832042"/>
    <w:rsid w:val="00832330"/>
    <w:rsid w:val="0083268D"/>
    <w:rsid w:val="00832835"/>
    <w:rsid w:val="00832B85"/>
    <w:rsid w:val="00832DDC"/>
    <w:rsid w:val="00833090"/>
    <w:rsid w:val="00833EBA"/>
    <w:rsid w:val="00834946"/>
    <w:rsid w:val="008350CF"/>
    <w:rsid w:val="008350DC"/>
    <w:rsid w:val="00835C3B"/>
    <w:rsid w:val="00836822"/>
    <w:rsid w:val="00836A68"/>
    <w:rsid w:val="00836AB2"/>
    <w:rsid w:val="00836E30"/>
    <w:rsid w:val="0083721E"/>
    <w:rsid w:val="0083754E"/>
    <w:rsid w:val="00837C1D"/>
    <w:rsid w:val="00842259"/>
    <w:rsid w:val="008428A6"/>
    <w:rsid w:val="008432A2"/>
    <w:rsid w:val="0084339F"/>
    <w:rsid w:val="00843678"/>
    <w:rsid w:val="00843C54"/>
    <w:rsid w:val="00843DDE"/>
    <w:rsid w:val="0084406D"/>
    <w:rsid w:val="0084422F"/>
    <w:rsid w:val="008444FA"/>
    <w:rsid w:val="008445ED"/>
    <w:rsid w:val="008448A4"/>
    <w:rsid w:val="00845C0D"/>
    <w:rsid w:val="00845EB5"/>
    <w:rsid w:val="008463F0"/>
    <w:rsid w:val="00846650"/>
    <w:rsid w:val="00846736"/>
    <w:rsid w:val="00846B41"/>
    <w:rsid w:val="008473A0"/>
    <w:rsid w:val="008474B5"/>
    <w:rsid w:val="00847597"/>
    <w:rsid w:val="00847854"/>
    <w:rsid w:val="00847E63"/>
    <w:rsid w:val="008501F6"/>
    <w:rsid w:val="008509D7"/>
    <w:rsid w:val="00850BBB"/>
    <w:rsid w:val="00850C7D"/>
    <w:rsid w:val="008510B9"/>
    <w:rsid w:val="008514D1"/>
    <w:rsid w:val="0085185A"/>
    <w:rsid w:val="00851C02"/>
    <w:rsid w:val="00851CC8"/>
    <w:rsid w:val="00852D97"/>
    <w:rsid w:val="00852E21"/>
    <w:rsid w:val="00852FF8"/>
    <w:rsid w:val="008532E9"/>
    <w:rsid w:val="00853960"/>
    <w:rsid w:val="008539EC"/>
    <w:rsid w:val="00853D9B"/>
    <w:rsid w:val="00853F8A"/>
    <w:rsid w:val="008544C5"/>
    <w:rsid w:val="008549B4"/>
    <w:rsid w:val="00854A36"/>
    <w:rsid w:val="00854A79"/>
    <w:rsid w:val="00854CB4"/>
    <w:rsid w:val="00854D42"/>
    <w:rsid w:val="00855A27"/>
    <w:rsid w:val="00855DB4"/>
    <w:rsid w:val="00855ED2"/>
    <w:rsid w:val="00855FD1"/>
    <w:rsid w:val="00856230"/>
    <w:rsid w:val="008569CB"/>
    <w:rsid w:val="00857AB3"/>
    <w:rsid w:val="00857B51"/>
    <w:rsid w:val="00857CCE"/>
    <w:rsid w:val="00857D43"/>
    <w:rsid w:val="00857F8F"/>
    <w:rsid w:val="00857FD1"/>
    <w:rsid w:val="0086002C"/>
    <w:rsid w:val="008603A6"/>
    <w:rsid w:val="0086041D"/>
    <w:rsid w:val="00860537"/>
    <w:rsid w:val="00861425"/>
    <w:rsid w:val="00861F12"/>
    <w:rsid w:val="008621E9"/>
    <w:rsid w:val="008623F6"/>
    <w:rsid w:val="00862467"/>
    <w:rsid w:val="00862490"/>
    <w:rsid w:val="0086318C"/>
    <w:rsid w:val="008631D5"/>
    <w:rsid w:val="0086350C"/>
    <w:rsid w:val="00863939"/>
    <w:rsid w:val="00863C5F"/>
    <w:rsid w:val="00863CDB"/>
    <w:rsid w:val="00864718"/>
    <w:rsid w:val="00865629"/>
    <w:rsid w:val="008656FC"/>
    <w:rsid w:val="008657B7"/>
    <w:rsid w:val="00865A7E"/>
    <w:rsid w:val="008666D5"/>
    <w:rsid w:val="008669EB"/>
    <w:rsid w:val="008673D9"/>
    <w:rsid w:val="00867AB2"/>
    <w:rsid w:val="00870488"/>
    <w:rsid w:val="008707D6"/>
    <w:rsid w:val="00870DE2"/>
    <w:rsid w:val="00871468"/>
    <w:rsid w:val="0087146B"/>
    <w:rsid w:val="0087169D"/>
    <w:rsid w:val="00871737"/>
    <w:rsid w:val="008718EC"/>
    <w:rsid w:val="0087194B"/>
    <w:rsid w:val="00871A9F"/>
    <w:rsid w:val="008725AA"/>
    <w:rsid w:val="00872E5D"/>
    <w:rsid w:val="008731B9"/>
    <w:rsid w:val="008732DA"/>
    <w:rsid w:val="008745C1"/>
    <w:rsid w:val="008745CF"/>
    <w:rsid w:val="00874610"/>
    <w:rsid w:val="00874663"/>
    <w:rsid w:val="00874CEE"/>
    <w:rsid w:val="00874FAB"/>
    <w:rsid w:val="008755B9"/>
    <w:rsid w:val="00875B61"/>
    <w:rsid w:val="00875BF4"/>
    <w:rsid w:val="00875C63"/>
    <w:rsid w:val="00875D23"/>
    <w:rsid w:val="00876234"/>
    <w:rsid w:val="00876347"/>
    <w:rsid w:val="008764B0"/>
    <w:rsid w:val="00876601"/>
    <w:rsid w:val="00876D85"/>
    <w:rsid w:val="00876DB3"/>
    <w:rsid w:val="00877706"/>
    <w:rsid w:val="00877B18"/>
    <w:rsid w:val="00880165"/>
    <w:rsid w:val="0088106A"/>
    <w:rsid w:val="008810EB"/>
    <w:rsid w:val="0088110A"/>
    <w:rsid w:val="00881604"/>
    <w:rsid w:val="008819D4"/>
    <w:rsid w:val="00882461"/>
    <w:rsid w:val="00883925"/>
    <w:rsid w:val="00884043"/>
    <w:rsid w:val="008840C0"/>
    <w:rsid w:val="00884148"/>
    <w:rsid w:val="00884629"/>
    <w:rsid w:val="008847B9"/>
    <w:rsid w:val="008848E0"/>
    <w:rsid w:val="00884BB3"/>
    <w:rsid w:val="00884EF4"/>
    <w:rsid w:val="00885078"/>
    <w:rsid w:val="008852B7"/>
    <w:rsid w:val="008857F0"/>
    <w:rsid w:val="00885E84"/>
    <w:rsid w:val="00887425"/>
    <w:rsid w:val="00887550"/>
    <w:rsid w:val="00887556"/>
    <w:rsid w:val="008903F3"/>
    <w:rsid w:val="00890ECC"/>
    <w:rsid w:val="008912E1"/>
    <w:rsid w:val="00891366"/>
    <w:rsid w:val="00891ACC"/>
    <w:rsid w:val="00891DBB"/>
    <w:rsid w:val="00891E3C"/>
    <w:rsid w:val="0089209E"/>
    <w:rsid w:val="00892533"/>
    <w:rsid w:val="008925F0"/>
    <w:rsid w:val="00892718"/>
    <w:rsid w:val="008929A5"/>
    <w:rsid w:val="00892BCC"/>
    <w:rsid w:val="00892D6E"/>
    <w:rsid w:val="00892EFB"/>
    <w:rsid w:val="00893462"/>
    <w:rsid w:val="008937F0"/>
    <w:rsid w:val="008946D4"/>
    <w:rsid w:val="00894A06"/>
    <w:rsid w:val="00894BCF"/>
    <w:rsid w:val="00894EA6"/>
    <w:rsid w:val="00895966"/>
    <w:rsid w:val="00895BAC"/>
    <w:rsid w:val="00896798"/>
    <w:rsid w:val="008975E6"/>
    <w:rsid w:val="008978ED"/>
    <w:rsid w:val="0089790D"/>
    <w:rsid w:val="00897A33"/>
    <w:rsid w:val="008A000E"/>
    <w:rsid w:val="008A0622"/>
    <w:rsid w:val="008A0CDD"/>
    <w:rsid w:val="008A0DB8"/>
    <w:rsid w:val="008A11A0"/>
    <w:rsid w:val="008A170F"/>
    <w:rsid w:val="008A1FD4"/>
    <w:rsid w:val="008A2106"/>
    <w:rsid w:val="008A2386"/>
    <w:rsid w:val="008A2A5F"/>
    <w:rsid w:val="008A2B7E"/>
    <w:rsid w:val="008A3646"/>
    <w:rsid w:val="008A4682"/>
    <w:rsid w:val="008A4CB7"/>
    <w:rsid w:val="008A549A"/>
    <w:rsid w:val="008A5BBE"/>
    <w:rsid w:val="008A6BC2"/>
    <w:rsid w:val="008A78A8"/>
    <w:rsid w:val="008A7BE3"/>
    <w:rsid w:val="008B0298"/>
    <w:rsid w:val="008B05A5"/>
    <w:rsid w:val="008B101B"/>
    <w:rsid w:val="008B10C0"/>
    <w:rsid w:val="008B1419"/>
    <w:rsid w:val="008B1537"/>
    <w:rsid w:val="008B1D1C"/>
    <w:rsid w:val="008B221E"/>
    <w:rsid w:val="008B273E"/>
    <w:rsid w:val="008B2E0F"/>
    <w:rsid w:val="008B3666"/>
    <w:rsid w:val="008B3D0C"/>
    <w:rsid w:val="008B3D8C"/>
    <w:rsid w:val="008B3D96"/>
    <w:rsid w:val="008B3EF5"/>
    <w:rsid w:val="008B43CD"/>
    <w:rsid w:val="008B44C1"/>
    <w:rsid w:val="008B4C6D"/>
    <w:rsid w:val="008B4FE7"/>
    <w:rsid w:val="008B52B1"/>
    <w:rsid w:val="008B5D4F"/>
    <w:rsid w:val="008B65E8"/>
    <w:rsid w:val="008B6E46"/>
    <w:rsid w:val="008B728A"/>
    <w:rsid w:val="008B729D"/>
    <w:rsid w:val="008B797E"/>
    <w:rsid w:val="008B79A0"/>
    <w:rsid w:val="008B7DF9"/>
    <w:rsid w:val="008C0348"/>
    <w:rsid w:val="008C0921"/>
    <w:rsid w:val="008C0BA0"/>
    <w:rsid w:val="008C0E6E"/>
    <w:rsid w:val="008C1572"/>
    <w:rsid w:val="008C2D1D"/>
    <w:rsid w:val="008C2F14"/>
    <w:rsid w:val="008C2FB0"/>
    <w:rsid w:val="008C2FC4"/>
    <w:rsid w:val="008C33D3"/>
    <w:rsid w:val="008C341B"/>
    <w:rsid w:val="008C3AD4"/>
    <w:rsid w:val="008C426D"/>
    <w:rsid w:val="008C4480"/>
    <w:rsid w:val="008C5295"/>
    <w:rsid w:val="008C5598"/>
    <w:rsid w:val="008C57E9"/>
    <w:rsid w:val="008C59B7"/>
    <w:rsid w:val="008C5BDD"/>
    <w:rsid w:val="008C5BF3"/>
    <w:rsid w:val="008C6111"/>
    <w:rsid w:val="008C6872"/>
    <w:rsid w:val="008C72A7"/>
    <w:rsid w:val="008C782A"/>
    <w:rsid w:val="008D0E2B"/>
    <w:rsid w:val="008D141F"/>
    <w:rsid w:val="008D151E"/>
    <w:rsid w:val="008D1C3C"/>
    <w:rsid w:val="008D20E9"/>
    <w:rsid w:val="008D246A"/>
    <w:rsid w:val="008D27CE"/>
    <w:rsid w:val="008D2A5B"/>
    <w:rsid w:val="008D31E8"/>
    <w:rsid w:val="008D3225"/>
    <w:rsid w:val="008D398A"/>
    <w:rsid w:val="008D3B74"/>
    <w:rsid w:val="008D3C50"/>
    <w:rsid w:val="008D3DE0"/>
    <w:rsid w:val="008D3E5A"/>
    <w:rsid w:val="008D411A"/>
    <w:rsid w:val="008D4393"/>
    <w:rsid w:val="008D44A3"/>
    <w:rsid w:val="008D4DD3"/>
    <w:rsid w:val="008D4E8E"/>
    <w:rsid w:val="008D5B10"/>
    <w:rsid w:val="008D643B"/>
    <w:rsid w:val="008D667E"/>
    <w:rsid w:val="008D6796"/>
    <w:rsid w:val="008D7360"/>
    <w:rsid w:val="008D7510"/>
    <w:rsid w:val="008D7707"/>
    <w:rsid w:val="008D7F82"/>
    <w:rsid w:val="008E03CF"/>
    <w:rsid w:val="008E0E64"/>
    <w:rsid w:val="008E1480"/>
    <w:rsid w:val="008E26B5"/>
    <w:rsid w:val="008E2C3F"/>
    <w:rsid w:val="008E2DDC"/>
    <w:rsid w:val="008E2F32"/>
    <w:rsid w:val="008E3413"/>
    <w:rsid w:val="008E3742"/>
    <w:rsid w:val="008E394F"/>
    <w:rsid w:val="008E422C"/>
    <w:rsid w:val="008E42C9"/>
    <w:rsid w:val="008E44A0"/>
    <w:rsid w:val="008E5195"/>
    <w:rsid w:val="008E530F"/>
    <w:rsid w:val="008E5631"/>
    <w:rsid w:val="008E5751"/>
    <w:rsid w:val="008E6215"/>
    <w:rsid w:val="008E6B49"/>
    <w:rsid w:val="008E6E3A"/>
    <w:rsid w:val="008E75CD"/>
    <w:rsid w:val="008E7695"/>
    <w:rsid w:val="008E77E5"/>
    <w:rsid w:val="008E7C5D"/>
    <w:rsid w:val="008F085D"/>
    <w:rsid w:val="008F09F9"/>
    <w:rsid w:val="008F0BEF"/>
    <w:rsid w:val="008F0D17"/>
    <w:rsid w:val="008F1035"/>
    <w:rsid w:val="008F127C"/>
    <w:rsid w:val="008F1379"/>
    <w:rsid w:val="008F28BA"/>
    <w:rsid w:val="008F37E0"/>
    <w:rsid w:val="008F3A48"/>
    <w:rsid w:val="008F43BA"/>
    <w:rsid w:val="008F4ECA"/>
    <w:rsid w:val="008F59FF"/>
    <w:rsid w:val="008F61C3"/>
    <w:rsid w:val="008F69F9"/>
    <w:rsid w:val="008F6ABE"/>
    <w:rsid w:val="008F6BE2"/>
    <w:rsid w:val="008F6D0D"/>
    <w:rsid w:val="008F6D73"/>
    <w:rsid w:val="008F71B0"/>
    <w:rsid w:val="008F75B3"/>
    <w:rsid w:val="008F7AB8"/>
    <w:rsid w:val="00900667"/>
    <w:rsid w:val="00900F76"/>
    <w:rsid w:val="009012A1"/>
    <w:rsid w:val="00901495"/>
    <w:rsid w:val="009015B7"/>
    <w:rsid w:val="009015D3"/>
    <w:rsid w:val="00901E4A"/>
    <w:rsid w:val="0090203E"/>
    <w:rsid w:val="009027CF"/>
    <w:rsid w:val="00903028"/>
    <w:rsid w:val="00903C8F"/>
    <w:rsid w:val="0090429F"/>
    <w:rsid w:val="00904763"/>
    <w:rsid w:val="00904866"/>
    <w:rsid w:val="0090513E"/>
    <w:rsid w:val="00905DEC"/>
    <w:rsid w:val="00906752"/>
    <w:rsid w:val="00906860"/>
    <w:rsid w:val="00906D52"/>
    <w:rsid w:val="00907004"/>
    <w:rsid w:val="00910440"/>
    <w:rsid w:val="009106AB"/>
    <w:rsid w:val="009109A6"/>
    <w:rsid w:val="009112DF"/>
    <w:rsid w:val="0091165F"/>
    <w:rsid w:val="00911B03"/>
    <w:rsid w:val="0091208B"/>
    <w:rsid w:val="00912BBD"/>
    <w:rsid w:val="009137F2"/>
    <w:rsid w:val="00913905"/>
    <w:rsid w:val="00914B7D"/>
    <w:rsid w:val="00914DAF"/>
    <w:rsid w:val="009151BA"/>
    <w:rsid w:val="00915342"/>
    <w:rsid w:val="009154C4"/>
    <w:rsid w:val="00915E9C"/>
    <w:rsid w:val="00916D07"/>
    <w:rsid w:val="00917124"/>
    <w:rsid w:val="009172E6"/>
    <w:rsid w:val="00917F21"/>
    <w:rsid w:val="009218D0"/>
    <w:rsid w:val="00921C6A"/>
    <w:rsid w:val="00921CC7"/>
    <w:rsid w:val="00921D83"/>
    <w:rsid w:val="00921E8A"/>
    <w:rsid w:val="00921F77"/>
    <w:rsid w:val="009220C3"/>
    <w:rsid w:val="009222DC"/>
    <w:rsid w:val="00922742"/>
    <w:rsid w:val="00922E5C"/>
    <w:rsid w:val="00922FB1"/>
    <w:rsid w:val="00923A52"/>
    <w:rsid w:val="00923CA2"/>
    <w:rsid w:val="00924139"/>
    <w:rsid w:val="009243F5"/>
    <w:rsid w:val="0092474F"/>
    <w:rsid w:val="0092485D"/>
    <w:rsid w:val="00924F81"/>
    <w:rsid w:val="009255EB"/>
    <w:rsid w:val="0092603D"/>
    <w:rsid w:val="0092686D"/>
    <w:rsid w:val="00926A81"/>
    <w:rsid w:val="00927612"/>
    <w:rsid w:val="00927697"/>
    <w:rsid w:val="00927C0D"/>
    <w:rsid w:val="0093012A"/>
    <w:rsid w:val="0093094D"/>
    <w:rsid w:val="00931C68"/>
    <w:rsid w:val="00931FA3"/>
    <w:rsid w:val="0093257A"/>
    <w:rsid w:val="009328BD"/>
    <w:rsid w:val="009332EA"/>
    <w:rsid w:val="00933348"/>
    <w:rsid w:val="009333CB"/>
    <w:rsid w:val="009335A4"/>
    <w:rsid w:val="00933D88"/>
    <w:rsid w:val="00934273"/>
    <w:rsid w:val="009342AE"/>
    <w:rsid w:val="00934981"/>
    <w:rsid w:val="00934C0F"/>
    <w:rsid w:val="00935A9B"/>
    <w:rsid w:val="00935DFE"/>
    <w:rsid w:val="009361DA"/>
    <w:rsid w:val="0093622B"/>
    <w:rsid w:val="00936570"/>
    <w:rsid w:val="00936C49"/>
    <w:rsid w:val="00936E68"/>
    <w:rsid w:val="0093728D"/>
    <w:rsid w:val="00940222"/>
    <w:rsid w:val="00940351"/>
    <w:rsid w:val="009404CF"/>
    <w:rsid w:val="009406CC"/>
    <w:rsid w:val="0094081E"/>
    <w:rsid w:val="00940B98"/>
    <w:rsid w:val="00941305"/>
    <w:rsid w:val="00941455"/>
    <w:rsid w:val="009419B9"/>
    <w:rsid w:val="00942793"/>
    <w:rsid w:val="0094323C"/>
    <w:rsid w:val="009434B0"/>
    <w:rsid w:val="00943B75"/>
    <w:rsid w:val="00944E9A"/>
    <w:rsid w:val="009452B2"/>
    <w:rsid w:val="00945615"/>
    <w:rsid w:val="00945967"/>
    <w:rsid w:val="009459F0"/>
    <w:rsid w:val="00945B2D"/>
    <w:rsid w:val="00945D4A"/>
    <w:rsid w:val="00945E4D"/>
    <w:rsid w:val="0094601F"/>
    <w:rsid w:val="00946CD4"/>
    <w:rsid w:val="00946DBB"/>
    <w:rsid w:val="009471B5"/>
    <w:rsid w:val="0094752D"/>
    <w:rsid w:val="00947E7A"/>
    <w:rsid w:val="009501BD"/>
    <w:rsid w:val="00950494"/>
    <w:rsid w:val="00950CFE"/>
    <w:rsid w:val="00950EBC"/>
    <w:rsid w:val="00950FEF"/>
    <w:rsid w:val="00951152"/>
    <w:rsid w:val="009513E0"/>
    <w:rsid w:val="00951420"/>
    <w:rsid w:val="009519FD"/>
    <w:rsid w:val="0095367D"/>
    <w:rsid w:val="00953B09"/>
    <w:rsid w:val="00954609"/>
    <w:rsid w:val="009546C7"/>
    <w:rsid w:val="009549D6"/>
    <w:rsid w:val="00954A5F"/>
    <w:rsid w:val="00954CE4"/>
    <w:rsid w:val="0095647A"/>
    <w:rsid w:val="0095649B"/>
    <w:rsid w:val="0095680D"/>
    <w:rsid w:val="009569A4"/>
    <w:rsid w:val="00956E02"/>
    <w:rsid w:val="00957271"/>
    <w:rsid w:val="00957324"/>
    <w:rsid w:val="009573BF"/>
    <w:rsid w:val="009573E9"/>
    <w:rsid w:val="009577DF"/>
    <w:rsid w:val="00957CF6"/>
    <w:rsid w:val="00957FF5"/>
    <w:rsid w:val="00960090"/>
    <w:rsid w:val="0096042C"/>
    <w:rsid w:val="0096050D"/>
    <w:rsid w:val="00960561"/>
    <w:rsid w:val="00960665"/>
    <w:rsid w:val="00960D1D"/>
    <w:rsid w:val="0096173E"/>
    <w:rsid w:val="0096186B"/>
    <w:rsid w:val="009623E6"/>
    <w:rsid w:val="00962721"/>
    <w:rsid w:val="00962A94"/>
    <w:rsid w:val="00962B68"/>
    <w:rsid w:val="009633A4"/>
    <w:rsid w:val="009638F2"/>
    <w:rsid w:val="00963AEA"/>
    <w:rsid w:val="00963FC2"/>
    <w:rsid w:val="009651C1"/>
    <w:rsid w:val="00965744"/>
    <w:rsid w:val="00965854"/>
    <w:rsid w:val="009659EA"/>
    <w:rsid w:val="009668F0"/>
    <w:rsid w:val="00967172"/>
    <w:rsid w:val="00967C7C"/>
    <w:rsid w:val="00970140"/>
    <w:rsid w:val="009702EF"/>
    <w:rsid w:val="00970328"/>
    <w:rsid w:val="00970F67"/>
    <w:rsid w:val="00970F94"/>
    <w:rsid w:val="00970F9A"/>
    <w:rsid w:val="009713E6"/>
    <w:rsid w:val="00971895"/>
    <w:rsid w:val="00972031"/>
    <w:rsid w:val="00972144"/>
    <w:rsid w:val="00972407"/>
    <w:rsid w:val="00972563"/>
    <w:rsid w:val="009729F0"/>
    <w:rsid w:val="00972B53"/>
    <w:rsid w:val="0097306D"/>
    <w:rsid w:val="009730BA"/>
    <w:rsid w:val="00973692"/>
    <w:rsid w:val="009740BB"/>
    <w:rsid w:val="009744D7"/>
    <w:rsid w:val="00974C08"/>
    <w:rsid w:val="00974D88"/>
    <w:rsid w:val="00974EBD"/>
    <w:rsid w:val="00975175"/>
    <w:rsid w:val="00975198"/>
    <w:rsid w:val="0097529F"/>
    <w:rsid w:val="009753EA"/>
    <w:rsid w:val="00975463"/>
    <w:rsid w:val="0097560C"/>
    <w:rsid w:val="00975CD3"/>
    <w:rsid w:val="00975E54"/>
    <w:rsid w:val="009764FE"/>
    <w:rsid w:val="0097682D"/>
    <w:rsid w:val="009769EA"/>
    <w:rsid w:val="00976D7B"/>
    <w:rsid w:val="00977166"/>
    <w:rsid w:val="00980129"/>
    <w:rsid w:val="0098067C"/>
    <w:rsid w:val="009808B5"/>
    <w:rsid w:val="009813B1"/>
    <w:rsid w:val="009815D9"/>
    <w:rsid w:val="00981D0A"/>
    <w:rsid w:val="00981D26"/>
    <w:rsid w:val="00981DAD"/>
    <w:rsid w:val="00982248"/>
    <w:rsid w:val="00982CA5"/>
    <w:rsid w:val="00982E25"/>
    <w:rsid w:val="009830FE"/>
    <w:rsid w:val="00983625"/>
    <w:rsid w:val="00983C1D"/>
    <w:rsid w:val="00983EEA"/>
    <w:rsid w:val="00984128"/>
    <w:rsid w:val="0098503C"/>
    <w:rsid w:val="00985307"/>
    <w:rsid w:val="00985843"/>
    <w:rsid w:val="009860D5"/>
    <w:rsid w:val="00986521"/>
    <w:rsid w:val="00987103"/>
    <w:rsid w:val="0098723E"/>
    <w:rsid w:val="00987989"/>
    <w:rsid w:val="0099005B"/>
    <w:rsid w:val="0099041A"/>
    <w:rsid w:val="00990461"/>
    <w:rsid w:val="0099063B"/>
    <w:rsid w:val="00990828"/>
    <w:rsid w:val="00991627"/>
    <w:rsid w:val="00991807"/>
    <w:rsid w:val="00991DF0"/>
    <w:rsid w:val="00992033"/>
    <w:rsid w:val="0099227C"/>
    <w:rsid w:val="00992497"/>
    <w:rsid w:val="009928BD"/>
    <w:rsid w:val="0099335B"/>
    <w:rsid w:val="009939A5"/>
    <w:rsid w:val="00993CFA"/>
    <w:rsid w:val="00993E1C"/>
    <w:rsid w:val="00994858"/>
    <w:rsid w:val="00995140"/>
    <w:rsid w:val="009963B6"/>
    <w:rsid w:val="0099672D"/>
    <w:rsid w:val="00996736"/>
    <w:rsid w:val="00996E09"/>
    <w:rsid w:val="009974B1"/>
    <w:rsid w:val="0099778C"/>
    <w:rsid w:val="00997AEA"/>
    <w:rsid w:val="00997B45"/>
    <w:rsid w:val="00997F0B"/>
    <w:rsid w:val="009A072C"/>
    <w:rsid w:val="009A0C00"/>
    <w:rsid w:val="009A19EB"/>
    <w:rsid w:val="009A210C"/>
    <w:rsid w:val="009A22F1"/>
    <w:rsid w:val="009A22F9"/>
    <w:rsid w:val="009A2670"/>
    <w:rsid w:val="009A31FA"/>
    <w:rsid w:val="009A32D3"/>
    <w:rsid w:val="009A3819"/>
    <w:rsid w:val="009A3F47"/>
    <w:rsid w:val="009A4BD1"/>
    <w:rsid w:val="009A4F12"/>
    <w:rsid w:val="009A4FD2"/>
    <w:rsid w:val="009A504D"/>
    <w:rsid w:val="009A59B4"/>
    <w:rsid w:val="009B0399"/>
    <w:rsid w:val="009B0428"/>
    <w:rsid w:val="009B0685"/>
    <w:rsid w:val="009B128D"/>
    <w:rsid w:val="009B150C"/>
    <w:rsid w:val="009B1700"/>
    <w:rsid w:val="009B18A4"/>
    <w:rsid w:val="009B1DAB"/>
    <w:rsid w:val="009B1E9B"/>
    <w:rsid w:val="009B3217"/>
    <w:rsid w:val="009B321D"/>
    <w:rsid w:val="009B40B3"/>
    <w:rsid w:val="009B411E"/>
    <w:rsid w:val="009B4947"/>
    <w:rsid w:val="009B4BEE"/>
    <w:rsid w:val="009B51E1"/>
    <w:rsid w:val="009B5FFA"/>
    <w:rsid w:val="009B610B"/>
    <w:rsid w:val="009B6C71"/>
    <w:rsid w:val="009B6EE4"/>
    <w:rsid w:val="009B7475"/>
    <w:rsid w:val="009B77BA"/>
    <w:rsid w:val="009B784D"/>
    <w:rsid w:val="009B7993"/>
    <w:rsid w:val="009C062C"/>
    <w:rsid w:val="009C0998"/>
    <w:rsid w:val="009C09E7"/>
    <w:rsid w:val="009C0A9F"/>
    <w:rsid w:val="009C0FBE"/>
    <w:rsid w:val="009C12ED"/>
    <w:rsid w:val="009C1346"/>
    <w:rsid w:val="009C13C3"/>
    <w:rsid w:val="009C150F"/>
    <w:rsid w:val="009C16EA"/>
    <w:rsid w:val="009C1783"/>
    <w:rsid w:val="009C1794"/>
    <w:rsid w:val="009C17B5"/>
    <w:rsid w:val="009C183D"/>
    <w:rsid w:val="009C1A3D"/>
    <w:rsid w:val="009C1BAC"/>
    <w:rsid w:val="009C1FBB"/>
    <w:rsid w:val="009C21EF"/>
    <w:rsid w:val="009C2277"/>
    <w:rsid w:val="009C2A2D"/>
    <w:rsid w:val="009C3170"/>
    <w:rsid w:val="009C32AB"/>
    <w:rsid w:val="009C36B2"/>
    <w:rsid w:val="009C3A30"/>
    <w:rsid w:val="009C3E7D"/>
    <w:rsid w:val="009C4391"/>
    <w:rsid w:val="009C44A0"/>
    <w:rsid w:val="009C491A"/>
    <w:rsid w:val="009C50C2"/>
    <w:rsid w:val="009C533D"/>
    <w:rsid w:val="009C5B8C"/>
    <w:rsid w:val="009C6197"/>
    <w:rsid w:val="009C6607"/>
    <w:rsid w:val="009C7087"/>
    <w:rsid w:val="009C7470"/>
    <w:rsid w:val="009C76C3"/>
    <w:rsid w:val="009C792E"/>
    <w:rsid w:val="009C7E8E"/>
    <w:rsid w:val="009D06DB"/>
    <w:rsid w:val="009D0814"/>
    <w:rsid w:val="009D10FA"/>
    <w:rsid w:val="009D18D5"/>
    <w:rsid w:val="009D1D9F"/>
    <w:rsid w:val="009D2917"/>
    <w:rsid w:val="009D2D28"/>
    <w:rsid w:val="009D310A"/>
    <w:rsid w:val="009D31F3"/>
    <w:rsid w:val="009D3EC0"/>
    <w:rsid w:val="009D4114"/>
    <w:rsid w:val="009D4236"/>
    <w:rsid w:val="009D4788"/>
    <w:rsid w:val="009D5064"/>
    <w:rsid w:val="009D5242"/>
    <w:rsid w:val="009D5D39"/>
    <w:rsid w:val="009D6007"/>
    <w:rsid w:val="009D6469"/>
    <w:rsid w:val="009D6789"/>
    <w:rsid w:val="009D6CA0"/>
    <w:rsid w:val="009D7109"/>
    <w:rsid w:val="009D73A4"/>
    <w:rsid w:val="009D74EA"/>
    <w:rsid w:val="009D7574"/>
    <w:rsid w:val="009D7E35"/>
    <w:rsid w:val="009E045D"/>
    <w:rsid w:val="009E0560"/>
    <w:rsid w:val="009E1AD1"/>
    <w:rsid w:val="009E1ADA"/>
    <w:rsid w:val="009E1B1B"/>
    <w:rsid w:val="009E1BD6"/>
    <w:rsid w:val="009E1C25"/>
    <w:rsid w:val="009E1C43"/>
    <w:rsid w:val="009E1D05"/>
    <w:rsid w:val="009E20D9"/>
    <w:rsid w:val="009E244E"/>
    <w:rsid w:val="009E2937"/>
    <w:rsid w:val="009E2A7A"/>
    <w:rsid w:val="009E36F1"/>
    <w:rsid w:val="009E3C75"/>
    <w:rsid w:val="009E4B10"/>
    <w:rsid w:val="009E5486"/>
    <w:rsid w:val="009E5941"/>
    <w:rsid w:val="009E5B7F"/>
    <w:rsid w:val="009E62F2"/>
    <w:rsid w:val="009E6BA9"/>
    <w:rsid w:val="009E7182"/>
    <w:rsid w:val="009E7410"/>
    <w:rsid w:val="009E757B"/>
    <w:rsid w:val="009E7907"/>
    <w:rsid w:val="009E7F3D"/>
    <w:rsid w:val="009F017C"/>
    <w:rsid w:val="009F093C"/>
    <w:rsid w:val="009F1320"/>
    <w:rsid w:val="009F1881"/>
    <w:rsid w:val="009F26D2"/>
    <w:rsid w:val="009F26FE"/>
    <w:rsid w:val="009F29B5"/>
    <w:rsid w:val="009F34EE"/>
    <w:rsid w:val="009F3697"/>
    <w:rsid w:val="009F37B7"/>
    <w:rsid w:val="009F3AFF"/>
    <w:rsid w:val="009F3BE8"/>
    <w:rsid w:val="009F4452"/>
    <w:rsid w:val="009F4A16"/>
    <w:rsid w:val="009F4A35"/>
    <w:rsid w:val="009F5137"/>
    <w:rsid w:val="009F5885"/>
    <w:rsid w:val="009F5F75"/>
    <w:rsid w:val="009F5F85"/>
    <w:rsid w:val="009F68E0"/>
    <w:rsid w:val="009F6CC3"/>
    <w:rsid w:val="009F6E54"/>
    <w:rsid w:val="009F7037"/>
    <w:rsid w:val="009F709E"/>
    <w:rsid w:val="009F72E2"/>
    <w:rsid w:val="009F7686"/>
    <w:rsid w:val="00A00930"/>
    <w:rsid w:val="00A015CD"/>
    <w:rsid w:val="00A017DB"/>
    <w:rsid w:val="00A01C16"/>
    <w:rsid w:val="00A01FDC"/>
    <w:rsid w:val="00A02250"/>
    <w:rsid w:val="00A02665"/>
    <w:rsid w:val="00A03502"/>
    <w:rsid w:val="00A03BF8"/>
    <w:rsid w:val="00A042DB"/>
    <w:rsid w:val="00A049C0"/>
    <w:rsid w:val="00A04EE5"/>
    <w:rsid w:val="00A0554C"/>
    <w:rsid w:val="00A05CBD"/>
    <w:rsid w:val="00A0613A"/>
    <w:rsid w:val="00A06206"/>
    <w:rsid w:val="00A0692A"/>
    <w:rsid w:val="00A06948"/>
    <w:rsid w:val="00A0696C"/>
    <w:rsid w:val="00A069FB"/>
    <w:rsid w:val="00A07095"/>
    <w:rsid w:val="00A074A7"/>
    <w:rsid w:val="00A07583"/>
    <w:rsid w:val="00A07A07"/>
    <w:rsid w:val="00A1055E"/>
    <w:rsid w:val="00A10777"/>
    <w:rsid w:val="00A10BCE"/>
    <w:rsid w:val="00A10DB8"/>
    <w:rsid w:val="00A10E75"/>
    <w:rsid w:val="00A10ED2"/>
    <w:rsid w:val="00A10FFF"/>
    <w:rsid w:val="00A11A6A"/>
    <w:rsid w:val="00A11A6E"/>
    <w:rsid w:val="00A11DF6"/>
    <w:rsid w:val="00A11E3F"/>
    <w:rsid w:val="00A11FB4"/>
    <w:rsid w:val="00A1292C"/>
    <w:rsid w:val="00A129C9"/>
    <w:rsid w:val="00A12A2F"/>
    <w:rsid w:val="00A12ABE"/>
    <w:rsid w:val="00A130DA"/>
    <w:rsid w:val="00A13323"/>
    <w:rsid w:val="00A1384E"/>
    <w:rsid w:val="00A13CD4"/>
    <w:rsid w:val="00A14095"/>
    <w:rsid w:val="00A148A4"/>
    <w:rsid w:val="00A152F0"/>
    <w:rsid w:val="00A15A67"/>
    <w:rsid w:val="00A15A74"/>
    <w:rsid w:val="00A15B2C"/>
    <w:rsid w:val="00A15C15"/>
    <w:rsid w:val="00A161C0"/>
    <w:rsid w:val="00A16860"/>
    <w:rsid w:val="00A16BAE"/>
    <w:rsid w:val="00A16BD5"/>
    <w:rsid w:val="00A16F33"/>
    <w:rsid w:val="00A17104"/>
    <w:rsid w:val="00A173A4"/>
    <w:rsid w:val="00A17FCB"/>
    <w:rsid w:val="00A200E0"/>
    <w:rsid w:val="00A20881"/>
    <w:rsid w:val="00A209EC"/>
    <w:rsid w:val="00A21E2C"/>
    <w:rsid w:val="00A22083"/>
    <w:rsid w:val="00A22194"/>
    <w:rsid w:val="00A22B96"/>
    <w:rsid w:val="00A22C3F"/>
    <w:rsid w:val="00A237E1"/>
    <w:rsid w:val="00A23ABF"/>
    <w:rsid w:val="00A23C43"/>
    <w:rsid w:val="00A244D4"/>
    <w:rsid w:val="00A24D1A"/>
    <w:rsid w:val="00A265E5"/>
    <w:rsid w:val="00A26A5A"/>
    <w:rsid w:val="00A2746D"/>
    <w:rsid w:val="00A276A4"/>
    <w:rsid w:val="00A276F5"/>
    <w:rsid w:val="00A279F1"/>
    <w:rsid w:val="00A306B2"/>
    <w:rsid w:val="00A30B62"/>
    <w:rsid w:val="00A30C7C"/>
    <w:rsid w:val="00A31280"/>
    <w:rsid w:val="00A31AAC"/>
    <w:rsid w:val="00A31B70"/>
    <w:rsid w:val="00A31D83"/>
    <w:rsid w:val="00A322A8"/>
    <w:rsid w:val="00A32784"/>
    <w:rsid w:val="00A32AD7"/>
    <w:rsid w:val="00A32E25"/>
    <w:rsid w:val="00A33310"/>
    <w:rsid w:val="00A3360D"/>
    <w:rsid w:val="00A336EF"/>
    <w:rsid w:val="00A33829"/>
    <w:rsid w:val="00A33EFF"/>
    <w:rsid w:val="00A34832"/>
    <w:rsid w:val="00A34854"/>
    <w:rsid w:val="00A35460"/>
    <w:rsid w:val="00A355CF"/>
    <w:rsid w:val="00A35A92"/>
    <w:rsid w:val="00A35CDB"/>
    <w:rsid w:val="00A36659"/>
    <w:rsid w:val="00A36748"/>
    <w:rsid w:val="00A36EDB"/>
    <w:rsid w:val="00A3799C"/>
    <w:rsid w:val="00A405F9"/>
    <w:rsid w:val="00A40E99"/>
    <w:rsid w:val="00A40FBD"/>
    <w:rsid w:val="00A41117"/>
    <w:rsid w:val="00A41124"/>
    <w:rsid w:val="00A41946"/>
    <w:rsid w:val="00A41CCD"/>
    <w:rsid w:val="00A41E4B"/>
    <w:rsid w:val="00A41F7B"/>
    <w:rsid w:val="00A41FE6"/>
    <w:rsid w:val="00A433FF"/>
    <w:rsid w:val="00A44412"/>
    <w:rsid w:val="00A44649"/>
    <w:rsid w:val="00A44F78"/>
    <w:rsid w:val="00A4584C"/>
    <w:rsid w:val="00A45E7D"/>
    <w:rsid w:val="00A464E9"/>
    <w:rsid w:val="00A468C1"/>
    <w:rsid w:val="00A46914"/>
    <w:rsid w:val="00A46E83"/>
    <w:rsid w:val="00A4701F"/>
    <w:rsid w:val="00A47073"/>
    <w:rsid w:val="00A472ED"/>
    <w:rsid w:val="00A47988"/>
    <w:rsid w:val="00A5081E"/>
    <w:rsid w:val="00A51613"/>
    <w:rsid w:val="00A51694"/>
    <w:rsid w:val="00A52318"/>
    <w:rsid w:val="00A52D46"/>
    <w:rsid w:val="00A53D93"/>
    <w:rsid w:val="00A5439E"/>
    <w:rsid w:val="00A54840"/>
    <w:rsid w:val="00A54938"/>
    <w:rsid w:val="00A54A5B"/>
    <w:rsid w:val="00A55B33"/>
    <w:rsid w:val="00A5602A"/>
    <w:rsid w:val="00A56736"/>
    <w:rsid w:val="00A56A4E"/>
    <w:rsid w:val="00A5725C"/>
    <w:rsid w:val="00A5757F"/>
    <w:rsid w:val="00A57842"/>
    <w:rsid w:val="00A60401"/>
    <w:rsid w:val="00A6068C"/>
    <w:rsid w:val="00A612D6"/>
    <w:rsid w:val="00A61B75"/>
    <w:rsid w:val="00A6247C"/>
    <w:rsid w:val="00A62BB5"/>
    <w:rsid w:val="00A62D38"/>
    <w:rsid w:val="00A62EC3"/>
    <w:rsid w:val="00A62F37"/>
    <w:rsid w:val="00A634DC"/>
    <w:rsid w:val="00A63840"/>
    <w:rsid w:val="00A638BB"/>
    <w:rsid w:val="00A63A26"/>
    <w:rsid w:val="00A64C27"/>
    <w:rsid w:val="00A64DAA"/>
    <w:rsid w:val="00A651AB"/>
    <w:rsid w:val="00A6536C"/>
    <w:rsid w:val="00A654B3"/>
    <w:rsid w:val="00A657B3"/>
    <w:rsid w:val="00A65A25"/>
    <w:rsid w:val="00A66072"/>
    <w:rsid w:val="00A662E2"/>
    <w:rsid w:val="00A67249"/>
    <w:rsid w:val="00A7102C"/>
    <w:rsid w:val="00A71338"/>
    <w:rsid w:val="00A71E1B"/>
    <w:rsid w:val="00A7207D"/>
    <w:rsid w:val="00A72849"/>
    <w:rsid w:val="00A72C08"/>
    <w:rsid w:val="00A72FC3"/>
    <w:rsid w:val="00A7345B"/>
    <w:rsid w:val="00A73661"/>
    <w:rsid w:val="00A739A2"/>
    <w:rsid w:val="00A73DC5"/>
    <w:rsid w:val="00A73F61"/>
    <w:rsid w:val="00A743F2"/>
    <w:rsid w:val="00A74753"/>
    <w:rsid w:val="00A74971"/>
    <w:rsid w:val="00A74EE3"/>
    <w:rsid w:val="00A74F66"/>
    <w:rsid w:val="00A750AA"/>
    <w:rsid w:val="00A752E1"/>
    <w:rsid w:val="00A75D1D"/>
    <w:rsid w:val="00A762AA"/>
    <w:rsid w:val="00A764A0"/>
    <w:rsid w:val="00A773CA"/>
    <w:rsid w:val="00A77873"/>
    <w:rsid w:val="00A77E8F"/>
    <w:rsid w:val="00A807B7"/>
    <w:rsid w:val="00A80A40"/>
    <w:rsid w:val="00A80C68"/>
    <w:rsid w:val="00A80F21"/>
    <w:rsid w:val="00A80F91"/>
    <w:rsid w:val="00A817BC"/>
    <w:rsid w:val="00A81953"/>
    <w:rsid w:val="00A81B41"/>
    <w:rsid w:val="00A81E0B"/>
    <w:rsid w:val="00A81FB3"/>
    <w:rsid w:val="00A82143"/>
    <w:rsid w:val="00A825BE"/>
    <w:rsid w:val="00A82675"/>
    <w:rsid w:val="00A82798"/>
    <w:rsid w:val="00A8394A"/>
    <w:rsid w:val="00A83B78"/>
    <w:rsid w:val="00A83EF2"/>
    <w:rsid w:val="00A83FBA"/>
    <w:rsid w:val="00A847C6"/>
    <w:rsid w:val="00A848BA"/>
    <w:rsid w:val="00A84E37"/>
    <w:rsid w:val="00A852BE"/>
    <w:rsid w:val="00A853C9"/>
    <w:rsid w:val="00A854A9"/>
    <w:rsid w:val="00A8559D"/>
    <w:rsid w:val="00A85A95"/>
    <w:rsid w:val="00A86A3E"/>
    <w:rsid w:val="00A86AD4"/>
    <w:rsid w:val="00A86AD9"/>
    <w:rsid w:val="00A8718A"/>
    <w:rsid w:val="00A87758"/>
    <w:rsid w:val="00A87998"/>
    <w:rsid w:val="00A87B09"/>
    <w:rsid w:val="00A90051"/>
    <w:rsid w:val="00A9010B"/>
    <w:rsid w:val="00A906E5"/>
    <w:rsid w:val="00A907E5"/>
    <w:rsid w:val="00A90D8A"/>
    <w:rsid w:val="00A923B4"/>
    <w:rsid w:val="00A926A4"/>
    <w:rsid w:val="00A929BE"/>
    <w:rsid w:val="00A931EE"/>
    <w:rsid w:val="00A936E9"/>
    <w:rsid w:val="00A93789"/>
    <w:rsid w:val="00A93EEC"/>
    <w:rsid w:val="00A94476"/>
    <w:rsid w:val="00A94506"/>
    <w:rsid w:val="00A948EF"/>
    <w:rsid w:val="00A94B93"/>
    <w:rsid w:val="00A95306"/>
    <w:rsid w:val="00A9534B"/>
    <w:rsid w:val="00A95410"/>
    <w:rsid w:val="00A95A41"/>
    <w:rsid w:val="00A960D8"/>
    <w:rsid w:val="00A96453"/>
    <w:rsid w:val="00A96574"/>
    <w:rsid w:val="00A96A90"/>
    <w:rsid w:val="00A96B5E"/>
    <w:rsid w:val="00A96CF0"/>
    <w:rsid w:val="00A97055"/>
    <w:rsid w:val="00A975A0"/>
    <w:rsid w:val="00A975B3"/>
    <w:rsid w:val="00A97F4F"/>
    <w:rsid w:val="00AA00A5"/>
    <w:rsid w:val="00AA02E6"/>
    <w:rsid w:val="00AA02FD"/>
    <w:rsid w:val="00AA05F4"/>
    <w:rsid w:val="00AA06B5"/>
    <w:rsid w:val="00AA0C47"/>
    <w:rsid w:val="00AA16A3"/>
    <w:rsid w:val="00AA1818"/>
    <w:rsid w:val="00AA2110"/>
    <w:rsid w:val="00AA2CA2"/>
    <w:rsid w:val="00AA2E35"/>
    <w:rsid w:val="00AA36DD"/>
    <w:rsid w:val="00AA3AA1"/>
    <w:rsid w:val="00AA40AE"/>
    <w:rsid w:val="00AA5190"/>
    <w:rsid w:val="00AA5192"/>
    <w:rsid w:val="00AA52DC"/>
    <w:rsid w:val="00AA57CF"/>
    <w:rsid w:val="00AA5D60"/>
    <w:rsid w:val="00AA614F"/>
    <w:rsid w:val="00AA63DA"/>
    <w:rsid w:val="00AA6B57"/>
    <w:rsid w:val="00AA6DAD"/>
    <w:rsid w:val="00AA713E"/>
    <w:rsid w:val="00AA7225"/>
    <w:rsid w:val="00AA75DF"/>
    <w:rsid w:val="00AB0475"/>
    <w:rsid w:val="00AB0973"/>
    <w:rsid w:val="00AB1298"/>
    <w:rsid w:val="00AB1BF9"/>
    <w:rsid w:val="00AB1C84"/>
    <w:rsid w:val="00AB22D0"/>
    <w:rsid w:val="00AB25C9"/>
    <w:rsid w:val="00AB2641"/>
    <w:rsid w:val="00AB284C"/>
    <w:rsid w:val="00AB2F84"/>
    <w:rsid w:val="00AB3DC3"/>
    <w:rsid w:val="00AB3FA9"/>
    <w:rsid w:val="00AB4124"/>
    <w:rsid w:val="00AB46AE"/>
    <w:rsid w:val="00AB4E7F"/>
    <w:rsid w:val="00AB5082"/>
    <w:rsid w:val="00AB54BC"/>
    <w:rsid w:val="00AB566C"/>
    <w:rsid w:val="00AB5A68"/>
    <w:rsid w:val="00AB5FDC"/>
    <w:rsid w:val="00AB5FED"/>
    <w:rsid w:val="00AB6374"/>
    <w:rsid w:val="00AB6518"/>
    <w:rsid w:val="00AB6799"/>
    <w:rsid w:val="00AB6803"/>
    <w:rsid w:val="00AB6980"/>
    <w:rsid w:val="00AB7409"/>
    <w:rsid w:val="00AB7D5F"/>
    <w:rsid w:val="00AB7FA3"/>
    <w:rsid w:val="00AC010D"/>
    <w:rsid w:val="00AC13D7"/>
    <w:rsid w:val="00AC174C"/>
    <w:rsid w:val="00AC1BA9"/>
    <w:rsid w:val="00AC2105"/>
    <w:rsid w:val="00AC24AA"/>
    <w:rsid w:val="00AC259F"/>
    <w:rsid w:val="00AC2A6A"/>
    <w:rsid w:val="00AC2C07"/>
    <w:rsid w:val="00AC3D60"/>
    <w:rsid w:val="00AC5085"/>
    <w:rsid w:val="00AC55A5"/>
    <w:rsid w:val="00AC5A70"/>
    <w:rsid w:val="00AC5B49"/>
    <w:rsid w:val="00AC61DC"/>
    <w:rsid w:val="00AC6FAE"/>
    <w:rsid w:val="00AC70C0"/>
    <w:rsid w:val="00AC70F2"/>
    <w:rsid w:val="00AC7443"/>
    <w:rsid w:val="00AC74A5"/>
    <w:rsid w:val="00AC74C1"/>
    <w:rsid w:val="00AC75B0"/>
    <w:rsid w:val="00AC7BBD"/>
    <w:rsid w:val="00AC7F11"/>
    <w:rsid w:val="00AC7FB6"/>
    <w:rsid w:val="00AD06B4"/>
    <w:rsid w:val="00AD0B02"/>
    <w:rsid w:val="00AD0E63"/>
    <w:rsid w:val="00AD0F7B"/>
    <w:rsid w:val="00AD10A0"/>
    <w:rsid w:val="00AD1586"/>
    <w:rsid w:val="00AD15DC"/>
    <w:rsid w:val="00AD1CA1"/>
    <w:rsid w:val="00AD1D50"/>
    <w:rsid w:val="00AD1E6E"/>
    <w:rsid w:val="00AD24A7"/>
    <w:rsid w:val="00AD28BF"/>
    <w:rsid w:val="00AD29E2"/>
    <w:rsid w:val="00AD2D6B"/>
    <w:rsid w:val="00AD3466"/>
    <w:rsid w:val="00AD37AC"/>
    <w:rsid w:val="00AD3E39"/>
    <w:rsid w:val="00AD4294"/>
    <w:rsid w:val="00AD4526"/>
    <w:rsid w:val="00AD4985"/>
    <w:rsid w:val="00AD4CF2"/>
    <w:rsid w:val="00AD4ED4"/>
    <w:rsid w:val="00AD51A4"/>
    <w:rsid w:val="00AD529B"/>
    <w:rsid w:val="00AD5D19"/>
    <w:rsid w:val="00AD5D39"/>
    <w:rsid w:val="00AD5F13"/>
    <w:rsid w:val="00AD6235"/>
    <w:rsid w:val="00AD6263"/>
    <w:rsid w:val="00AD6350"/>
    <w:rsid w:val="00AD6BAF"/>
    <w:rsid w:val="00AD6D28"/>
    <w:rsid w:val="00AD6F69"/>
    <w:rsid w:val="00AD72F0"/>
    <w:rsid w:val="00AD7536"/>
    <w:rsid w:val="00AD7727"/>
    <w:rsid w:val="00AE0119"/>
    <w:rsid w:val="00AE080D"/>
    <w:rsid w:val="00AE090B"/>
    <w:rsid w:val="00AE13DE"/>
    <w:rsid w:val="00AE1AFF"/>
    <w:rsid w:val="00AE1B10"/>
    <w:rsid w:val="00AE1E26"/>
    <w:rsid w:val="00AE22CD"/>
    <w:rsid w:val="00AE37C5"/>
    <w:rsid w:val="00AE3AB9"/>
    <w:rsid w:val="00AE4743"/>
    <w:rsid w:val="00AE47BF"/>
    <w:rsid w:val="00AE4BB7"/>
    <w:rsid w:val="00AE5103"/>
    <w:rsid w:val="00AE60F3"/>
    <w:rsid w:val="00AE6D95"/>
    <w:rsid w:val="00AE77B5"/>
    <w:rsid w:val="00AE7814"/>
    <w:rsid w:val="00AE7D68"/>
    <w:rsid w:val="00AF0168"/>
    <w:rsid w:val="00AF07F8"/>
    <w:rsid w:val="00AF0D40"/>
    <w:rsid w:val="00AF11A5"/>
    <w:rsid w:val="00AF16F0"/>
    <w:rsid w:val="00AF1819"/>
    <w:rsid w:val="00AF2067"/>
    <w:rsid w:val="00AF23F7"/>
    <w:rsid w:val="00AF24C4"/>
    <w:rsid w:val="00AF26BF"/>
    <w:rsid w:val="00AF34D2"/>
    <w:rsid w:val="00AF350A"/>
    <w:rsid w:val="00AF4C97"/>
    <w:rsid w:val="00AF4F9B"/>
    <w:rsid w:val="00AF5D95"/>
    <w:rsid w:val="00AF5E9F"/>
    <w:rsid w:val="00AF612A"/>
    <w:rsid w:val="00AF632E"/>
    <w:rsid w:val="00AF66AE"/>
    <w:rsid w:val="00AF6CE4"/>
    <w:rsid w:val="00AF747C"/>
    <w:rsid w:val="00AF79DC"/>
    <w:rsid w:val="00AF7BF1"/>
    <w:rsid w:val="00B00698"/>
    <w:rsid w:val="00B00CE4"/>
    <w:rsid w:val="00B00D63"/>
    <w:rsid w:val="00B0144B"/>
    <w:rsid w:val="00B01C7E"/>
    <w:rsid w:val="00B01D2D"/>
    <w:rsid w:val="00B02C5C"/>
    <w:rsid w:val="00B02F73"/>
    <w:rsid w:val="00B037A2"/>
    <w:rsid w:val="00B037F3"/>
    <w:rsid w:val="00B03E36"/>
    <w:rsid w:val="00B0400A"/>
    <w:rsid w:val="00B042F7"/>
    <w:rsid w:val="00B056D5"/>
    <w:rsid w:val="00B07189"/>
    <w:rsid w:val="00B07209"/>
    <w:rsid w:val="00B074A2"/>
    <w:rsid w:val="00B1080D"/>
    <w:rsid w:val="00B10BC3"/>
    <w:rsid w:val="00B10BF7"/>
    <w:rsid w:val="00B10C91"/>
    <w:rsid w:val="00B10F91"/>
    <w:rsid w:val="00B110E4"/>
    <w:rsid w:val="00B112AE"/>
    <w:rsid w:val="00B1135D"/>
    <w:rsid w:val="00B11820"/>
    <w:rsid w:val="00B120F4"/>
    <w:rsid w:val="00B1228B"/>
    <w:rsid w:val="00B1265F"/>
    <w:rsid w:val="00B126C0"/>
    <w:rsid w:val="00B12740"/>
    <w:rsid w:val="00B131AD"/>
    <w:rsid w:val="00B133AD"/>
    <w:rsid w:val="00B13699"/>
    <w:rsid w:val="00B13F04"/>
    <w:rsid w:val="00B1434A"/>
    <w:rsid w:val="00B14882"/>
    <w:rsid w:val="00B15986"/>
    <w:rsid w:val="00B15EF7"/>
    <w:rsid w:val="00B166F0"/>
    <w:rsid w:val="00B16729"/>
    <w:rsid w:val="00B1711B"/>
    <w:rsid w:val="00B172D0"/>
    <w:rsid w:val="00B2093E"/>
    <w:rsid w:val="00B20AFE"/>
    <w:rsid w:val="00B20EC7"/>
    <w:rsid w:val="00B20F87"/>
    <w:rsid w:val="00B2169C"/>
    <w:rsid w:val="00B220AA"/>
    <w:rsid w:val="00B22469"/>
    <w:rsid w:val="00B22B82"/>
    <w:rsid w:val="00B22D38"/>
    <w:rsid w:val="00B2309F"/>
    <w:rsid w:val="00B23837"/>
    <w:rsid w:val="00B23A53"/>
    <w:rsid w:val="00B23E0A"/>
    <w:rsid w:val="00B2496B"/>
    <w:rsid w:val="00B24ACE"/>
    <w:rsid w:val="00B256A3"/>
    <w:rsid w:val="00B25802"/>
    <w:rsid w:val="00B25AD4"/>
    <w:rsid w:val="00B26094"/>
    <w:rsid w:val="00B264AF"/>
    <w:rsid w:val="00B26682"/>
    <w:rsid w:val="00B26F97"/>
    <w:rsid w:val="00B26FB3"/>
    <w:rsid w:val="00B272D3"/>
    <w:rsid w:val="00B27450"/>
    <w:rsid w:val="00B27BDB"/>
    <w:rsid w:val="00B3013F"/>
    <w:rsid w:val="00B30435"/>
    <w:rsid w:val="00B307B1"/>
    <w:rsid w:val="00B314BC"/>
    <w:rsid w:val="00B32A1A"/>
    <w:rsid w:val="00B32AD5"/>
    <w:rsid w:val="00B32F6E"/>
    <w:rsid w:val="00B339C7"/>
    <w:rsid w:val="00B33E64"/>
    <w:rsid w:val="00B3471E"/>
    <w:rsid w:val="00B34A09"/>
    <w:rsid w:val="00B34FFB"/>
    <w:rsid w:val="00B351D8"/>
    <w:rsid w:val="00B35755"/>
    <w:rsid w:val="00B357A6"/>
    <w:rsid w:val="00B35E81"/>
    <w:rsid w:val="00B3615C"/>
    <w:rsid w:val="00B369A2"/>
    <w:rsid w:val="00B37808"/>
    <w:rsid w:val="00B37D27"/>
    <w:rsid w:val="00B37E19"/>
    <w:rsid w:val="00B40055"/>
    <w:rsid w:val="00B40695"/>
    <w:rsid w:val="00B41054"/>
    <w:rsid w:val="00B41678"/>
    <w:rsid w:val="00B418EC"/>
    <w:rsid w:val="00B41988"/>
    <w:rsid w:val="00B41BC3"/>
    <w:rsid w:val="00B42209"/>
    <w:rsid w:val="00B43594"/>
    <w:rsid w:val="00B43779"/>
    <w:rsid w:val="00B43A0E"/>
    <w:rsid w:val="00B44850"/>
    <w:rsid w:val="00B44F39"/>
    <w:rsid w:val="00B44FDA"/>
    <w:rsid w:val="00B4520E"/>
    <w:rsid w:val="00B45430"/>
    <w:rsid w:val="00B454DB"/>
    <w:rsid w:val="00B4553E"/>
    <w:rsid w:val="00B4563B"/>
    <w:rsid w:val="00B45938"/>
    <w:rsid w:val="00B462D2"/>
    <w:rsid w:val="00B46CE9"/>
    <w:rsid w:val="00B46E6B"/>
    <w:rsid w:val="00B471D7"/>
    <w:rsid w:val="00B473CE"/>
    <w:rsid w:val="00B476EF"/>
    <w:rsid w:val="00B47A5A"/>
    <w:rsid w:val="00B47B9D"/>
    <w:rsid w:val="00B47C9C"/>
    <w:rsid w:val="00B47E83"/>
    <w:rsid w:val="00B47F1A"/>
    <w:rsid w:val="00B50455"/>
    <w:rsid w:val="00B50889"/>
    <w:rsid w:val="00B50A8F"/>
    <w:rsid w:val="00B50AC7"/>
    <w:rsid w:val="00B50B04"/>
    <w:rsid w:val="00B512B3"/>
    <w:rsid w:val="00B517B6"/>
    <w:rsid w:val="00B522DA"/>
    <w:rsid w:val="00B52644"/>
    <w:rsid w:val="00B5287D"/>
    <w:rsid w:val="00B52D69"/>
    <w:rsid w:val="00B52DDF"/>
    <w:rsid w:val="00B52F66"/>
    <w:rsid w:val="00B5307B"/>
    <w:rsid w:val="00B537D8"/>
    <w:rsid w:val="00B537E8"/>
    <w:rsid w:val="00B54125"/>
    <w:rsid w:val="00B5432C"/>
    <w:rsid w:val="00B54932"/>
    <w:rsid w:val="00B54993"/>
    <w:rsid w:val="00B5513F"/>
    <w:rsid w:val="00B55324"/>
    <w:rsid w:val="00B55424"/>
    <w:rsid w:val="00B559FF"/>
    <w:rsid w:val="00B55DD8"/>
    <w:rsid w:val="00B55F0E"/>
    <w:rsid w:val="00B563E0"/>
    <w:rsid w:val="00B56404"/>
    <w:rsid w:val="00B56854"/>
    <w:rsid w:val="00B56C16"/>
    <w:rsid w:val="00B57037"/>
    <w:rsid w:val="00B5756E"/>
    <w:rsid w:val="00B57941"/>
    <w:rsid w:val="00B6016E"/>
    <w:rsid w:val="00B607D5"/>
    <w:rsid w:val="00B60924"/>
    <w:rsid w:val="00B609A5"/>
    <w:rsid w:val="00B60A2D"/>
    <w:rsid w:val="00B60C10"/>
    <w:rsid w:val="00B60CC2"/>
    <w:rsid w:val="00B6104C"/>
    <w:rsid w:val="00B616FE"/>
    <w:rsid w:val="00B61817"/>
    <w:rsid w:val="00B61C7C"/>
    <w:rsid w:val="00B62413"/>
    <w:rsid w:val="00B62468"/>
    <w:rsid w:val="00B62878"/>
    <w:rsid w:val="00B62C63"/>
    <w:rsid w:val="00B632B6"/>
    <w:rsid w:val="00B634D7"/>
    <w:rsid w:val="00B634FD"/>
    <w:rsid w:val="00B63570"/>
    <w:rsid w:val="00B63711"/>
    <w:rsid w:val="00B63ACB"/>
    <w:rsid w:val="00B63AFE"/>
    <w:rsid w:val="00B63D2D"/>
    <w:rsid w:val="00B64166"/>
    <w:rsid w:val="00B6429E"/>
    <w:rsid w:val="00B6448E"/>
    <w:rsid w:val="00B65BA9"/>
    <w:rsid w:val="00B65E4A"/>
    <w:rsid w:val="00B6635C"/>
    <w:rsid w:val="00B66AD3"/>
    <w:rsid w:val="00B66C1A"/>
    <w:rsid w:val="00B66E73"/>
    <w:rsid w:val="00B67030"/>
    <w:rsid w:val="00B677EF"/>
    <w:rsid w:val="00B6784F"/>
    <w:rsid w:val="00B70118"/>
    <w:rsid w:val="00B70970"/>
    <w:rsid w:val="00B712E5"/>
    <w:rsid w:val="00B720C5"/>
    <w:rsid w:val="00B724A6"/>
    <w:rsid w:val="00B724AF"/>
    <w:rsid w:val="00B72BE7"/>
    <w:rsid w:val="00B730AA"/>
    <w:rsid w:val="00B7341A"/>
    <w:rsid w:val="00B742FD"/>
    <w:rsid w:val="00B7445B"/>
    <w:rsid w:val="00B74552"/>
    <w:rsid w:val="00B74CC5"/>
    <w:rsid w:val="00B74DDA"/>
    <w:rsid w:val="00B74F23"/>
    <w:rsid w:val="00B750DE"/>
    <w:rsid w:val="00B75F36"/>
    <w:rsid w:val="00B7630E"/>
    <w:rsid w:val="00B77057"/>
    <w:rsid w:val="00B775C7"/>
    <w:rsid w:val="00B77ECF"/>
    <w:rsid w:val="00B80432"/>
    <w:rsid w:val="00B804F2"/>
    <w:rsid w:val="00B80540"/>
    <w:rsid w:val="00B80D15"/>
    <w:rsid w:val="00B80E72"/>
    <w:rsid w:val="00B80EB4"/>
    <w:rsid w:val="00B82115"/>
    <w:rsid w:val="00B8248A"/>
    <w:rsid w:val="00B824B3"/>
    <w:rsid w:val="00B82614"/>
    <w:rsid w:val="00B826AB"/>
    <w:rsid w:val="00B82797"/>
    <w:rsid w:val="00B827E4"/>
    <w:rsid w:val="00B828BC"/>
    <w:rsid w:val="00B82EB4"/>
    <w:rsid w:val="00B83DBD"/>
    <w:rsid w:val="00B83FFA"/>
    <w:rsid w:val="00B8410B"/>
    <w:rsid w:val="00B85083"/>
    <w:rsid w:val="00B85326"/>
    <w:rsid w:val="00B8536A"/>
    <w:rsid w:val="00B85853"/>
    <w:rsid w:val="00B85E4F"/>
    <w:rsid w:val="00B863EE"/>
    <w:rsid w:val="00B8659F"/>
    <w:rsid w:val="00B86E51"/>
    <w:rsid w:val="00B87B2C"/>
    <w:rsid w:val="00B87D10"/>
    <w:rsid w:val="00B900E8"/>
    <w:rsid w:val="00B90AA1"/>
    <w:rsid w:val="00B90E21"/>
    <w:rsid w:val="00B927AC"/>
    <w:rsid w:val="00B929E7"/>
    <w:rsid w:val="00B92F3C"/>
    <w:rsid w:val="00B92F70"/>
    <w:rsid w:val="00B9353D"/>
    <w:rsid w:val="00B93991"/>
    <w:rsid w:val="00B93A17"/>
    <w:rsid w:val="00B9452F"/>
    <w:rsid w:val="00B9487D"/>
    <w:rsid w:val="00B955B0"/>
    <w:rsid w:val="00B966B7"/>
    <w:rsid w:val="00B96AF9"/>
    <w:rsid w:val="00B96D18"/>
    <w:rsid w:val="00B971B5"/>
    <w:rsid w:val="00BA016B"/>
    <w:rsid w:val="00BA0AEB"/>
    <w:rsid w:val="00BA12CB"/>
    <w:rsid w:val="00BA1628"/>
    <w:rsid w:val="00BA163C"/>
    <w:rsid w:val="00BA19CE"/>
    <w:rsid w:val="00BA19D2"/>
    <w:rsid w:val="00BA1E06"/>
    <w:rsid w:val="00BA1FFE"/>
    <w:rsid w:val="00BA2AF3"/>
    <w:rsid w:val="00BA3724"/>
    <w:rsid w:val="00BA3B50"/>
    <w:rsid w:val="00BA3F50"/>
    <w:rsid w:val="00BA4E71"/>
    <w:rsid w:val="00BA502A"/>
    <w:rsid w:val="00BA5275"/>
    <w:rsid w:val="00BA53E6"/>
    <w:rsid w:val="00BA5653"/>
    <w:rsid w:val="00BA5C27"/>
    <w:rsid w:val="00BA5F3F"/>
    <w:rsid w:val="00BA631D"/>
    <w:rsid w:val="00BA63C9"/>
    <w:rsid w:val="00BA6574"/>
    <w:rsid w:val="00BA6C23"/>
    <w:rsid w:val="00BA7202"/>
    <w:rsid w:val="00BA72B8"/>
    <w:rsid w:val="00BB02C6"/>
    <w:rsid w:val="00BB05FC"/>
    <w:rsid w:val="00BB06DE"/>
    <w:rsid w:val="00BB07AD"/>
    <w:rsid w:val="00BB09EB"/>
    <w:rsid w:val="00BB1215"/>
    <w:rsid w:val="00BB1C26"/>
    <w:rsid w:val="00BB1E95"/>
    <w:rsid w:val="00BB299B"/>
    <w:rsid w:val="00BB3BAA"/>
    <w:rsid w:val="00BB47D4"/>
    <w:rsid w:val="00BB4811"/>
    <w:rsid w:val="00BB48CC"/>
    <w:rsid w:val="00BB579A"/>
    <w:rsid w:val="00BB5A0F"/>
    <w:rsid w:val="00BB5B74"/>
    <w:rsid w:val="00BB5BE6"/>
    <w:rsid w:val="00BB6370"/>
    <w:rsid w:val="00BB69C5"/>
    <w:rsid w:val="00BB6DC7"/>
    <w:rsid w:val="00BB7CF5"/>
    <w:rsid w:val="00BC01B1"/>
    <w:rsid w:val="00BC0321"/>
    <w:rsid w:val="00BC07E9"/>
    <w:rsid w:val="00BC110D"/>
    <w:rsid w:val="00BC11B1"/>
    <w:rsid w:val="00BC14B3"/>
    <w:rsid w:val="00BC2367"/>
    <w:rsid w:val="00BC2389"/>
    <w:rsid w:val="00BC262F"/>
    <w:rsid w:val="00BC56D1"/>
    <w:rsid w:val="00BC5967"/>
    <w:rsid w:val="00BC5D92"/>
    <w:rsid w:val="00BC5F51"/>
    <w:rsid w:val="00BC7187"/>
    <w:rsid w:val="00BC718E"/>
    <w:rsid w:val="00BC7893"/>
    <w:rsid w:val="00BC7964"/>
    <w:rsid w:val="00BC7B33"/>
    <w:rsid w:val="00BC7EEB"/>
    <w:rsid w:val="00BD00E7"/>
    <w:rsid w:val="00BD015B"/>
    <w:rsid w:val="00BD0388"/>
    <w:rsid w:val="00BD0A01"/>
    <w:rsid w:val="00BD1223"/>
    <w:rsid w:val="00BD14DF"/>
    <w:rsid w:val="00BD15C0"/>
    <w:rsid w:val="00BD15E8"/>
    <w:rsid w:val="00BD1AE0"/>
    <w:rsid w:val="00BD2913"/>
    <w:rsid w:val="00BD31EB"/>
    <w:rsid w:val="00BD33A5"/>
    <w:rsid w:val="00BD3BA0"/>
    <w:rsid w:val="00BD3C2F"/>
    <w:rsid w:val="00BD4462"/>
    <w:rsid w:val="00BD4579"/>
    <w:rsid w:val="00BD493B"/>
    <w:rsid w:val="00BD515A"/>
    <w:rsid w:val="00BD55A7"/>
    <w:rsid w:val="00BD5DFB"/>
    <w:rsid w:val="00BD64EA"/>
    <w:rsid w:val="00BD6781"/>
    <w:rsid w:val="00BD717C"/>
    <w:rsid w:val="00BD7C8B"/>
    <w:rsid w:val="00BE013E"/>
    <w:rsid w:val="00BE0585"/>
    <w:rsid w:val="00BE106F"/>
    <w:rsid w:val="00BE15F4"/>
    <w:rsid w:val="00BE180A"/>
    <w:rsid w:val="00BE185A"/>
    <w:rsid w:val="00BE1C8E"/>
    <w:rsid w:val="00BE1D18"/>
    <w:rsid w:val="00BE1F63"/>
    <w:rsid w:val="00BE21EF"/>
    <w:rsid w:val="00BE239B"/>
    <w:rsid w:val="00BE25C2"/>
    <w:rsid w:val="00BE2894"/>
    <w:rsid w:val="00BE2B07"/>
    <w:rsid w:val="00BE3066"/>
    <w:rsid w:val="00BE4479"/>
    <w:rsid w:val="00BE67E0"/>
    <w:rsid w:val="00BE6943"/>
    <w:rsid w:val="00BE6F4B"/>
    <w:rsid w:val="00BE7EF1"/>
    <w:rsid w:val="00BF0262"/>
    <w:rsid w:val="00BF027E"/>
    <w:rsid w:val="00BF08D2"/>
    <w:rsid w:val="00BF0A07"/>
    <w:rsid w:val="00BF0C1B"/>
    <w:rsid w:val="00BF15A8"/>
    <w:rsid w:val="00BF1E1E"/>
    <w:rsid w:val="00BF1ECA"/>
    <w:rsid w:val="00BF207A"/>
    <w:rsid w:val="00BF2371"/>
    <w:rsid w:val="00BF2545"/>
    <w:rsid w:val="00BF2A9C"/>
    <w:rsid w:val="00BF3748"/>
    <w:rsid w:val="00BF3A0A"/>
    <w:rsid w:val="00BF4972"/>
    <w:rsid w:val="00BF49FB"/>
    <w:rsid w:val="00BF4CA9"/>
    <w:rsid w:val="00BF52DC"/>
    <w:rsid w:val="00BF57BF"/>
    <w:rsid w:val="00BF5817"/>
    <w:rsid w:val="00BF5A45"/>
    <w:rsid w:val="00BF6267"/>
    <w:rsid w:val="00BF6E21"/>
    <w:rsid w:val="00BF6F04"/>
    <w:rsid w:val="00BF7108"/>
    <w:rsid w:val="00BF716D"/>
    <w:rsid w:val="00BF7248"/>
    <w:rsid w:val="00BF75CA"/>
    <w:rsid w:val="00BF7616"/>
    <w:rsid w:val="00BF785C"/>
    <w:rsid w:val="00BF7FB8"/>
    <w:rsid w:val="00BF7FDA"/>
    <w:rsid w:val="00C002DA"/>
    <w:rsid w:val="00C0056A"/>
    <w:rsid w:val="00C0067D"/>
    <w:rsid w:val="00C00748"/>
    <w:rsid w:val="00C0075C"/>
    <w:rsid w:val="00C00A25"/>
    <w:rsid w:val="00C00BE7"/>
    <w:rsid w:val="00C012A8"/>
    <w:rsid w:val="00C017D7"/>
    <w:rsid w:val="00C01C3E"/>
    <w:rsid w:val="00C02440"/>
    <w:rsid w:val="00C02C1E"/>
    <w:rsid w:val="00C035B9"/>
    <w:rsid w:val="00C03703"/>
    <w:rsid w:val="00C0396A"/>
    <w:rsid w:val="00C03972"/>
    <w:rsid w:val="00C04576"/>
    <w:rsid w:val="00C0485B"/>
    <w:rsid w:val="00C04F42"/>
    <w:rsid w:val="00C05552"/>
    <w:rsid w:val="00C0658C"/>
    <w:rsid w:val="00C06CB9"/>
    <w:rsid w:val="00C078EA"/>
    <w:rsid w:val="00C07B9A"/>
    <w:rsid w:val="00C07C59"/>
    <w:rsid w:val="00C1022E"/>
    <w:rsid w:val="00C1052A"/>
    <w:rsid w:val="00C109D8"/>
    <w:rsid w:val="00C11400"/>
    <w:rsid w:val="00C12247"/>
    <w:rsid w:val="00C12C22"/>
    <w:rsid w:val="00C12E49"/>
    <w:rsid w:val="00C133AC"/>
    <w:rsid w:val="00C13416"/>
    <w:rsid w:val="00C13D93"/>
    <w:rsid w:val="00C13F81"/>
    <w:rsid w:val="00C14BFC"/>
    <w:rsid w:val="00C153FB"/>
    <w:rsid w:val="00C15827"/>
    <w:rsid w:val="00C15C64"/>
    <w:rsid w:val="00C15E9C"/>
    <w:rsid w:val="00C16A08"/>
    <w:rsid w:val="00C17519"/>
    <w:rsid w:val="00C17778"/>
    <w:rsid w:val="00C2019F"/>
    <w:rsid w:val="00C2039C"/>
    <w:rsid w:val="00C2068F"/>
    <w:rsid w:val="00C2178D"/>
    <w:rsid w:val="00C21A48"/>
    <w:rsid w:val="00C21E0E"/>
    <w:rsid w:val="00C22ABC"/>
    <w:rsid w:val="00C232D7"/>
    <w:rsid w:val="00C239DC"/>
    <w:rsid w:val="00C23DFA"/>
    <w:rsid w:val="00C24910"/>
    <w:rsid w:val="00C26523"/>
    <w:rsid w:val="00C278DC"/>
    <w:rsid w:val="00C3032B"/>
    <w:rsid w:val="00C30A1C"/>
    <w:rsid w:val="00C30FA7"/>
    <w:rsid w:val="00C30FDA"/>
    <w:rsid w:val="00C3101D"/>
    <w:rsid w:val="00C31E52"/>
    <w:rsid w:val="00C32590"/>
    <w:rsid w:val="00C32725"/>
    <w:rsid w:val="00C328D1"/>
    <w:rsid w:val="00C33173"/>
    <w:rsid w:val="00C33FA8"/>
    <w:rsid w:val="00C348CE"/>
    <w:rsid w:val="00C348E2"/>
    <w:rsid w:val="00C34AA0"/>
    <w:rsid w:val="00C34D33"/>
    <w:rsid w:val="00C35475"/>
    <w:rsid w:val="00C364FC"/>
    <w:rsid w:val="00C3671E"/>
    <w:rsid w:val="00C367E5"/>
    <w:rsid w:val="00C368A3"/>
    <w:rsid w:val="00C368AD"/>
    <w:rsid w:val="00C37121"/>
    <w:rsid w:val="00C3765B"/>
    <w:rsid w:val="00C403F7"/>
    <w:rsid w:val="00C414E2"/>
    <w:rsid w:val="00C41559"/>
    <w:rsid w:val="00C419DC"/>
    <w:rsid w:val="00C42184"/>
    <w:rsid w:val="00C422CB"/>
    <w:rsid w:val="00C42709"/>
    <w:rsid w:val="00C42B51"/>
    <w:rsid w:val="00C43006"/>
    <w:rsid w:val="00C43046"/>
    <w:rsid w:val="00C43466"/>
    <w:rsid w:val="00C43590"/>
    <w:rsid w:val="00C435DD"/>
    <w:rsid w:val="00C43846"/>
    <w:rsid w:val="00C43928"/>
    <w:rsid w:val="00C44B2A"/>
    <w:rsid w:val="00C44DEF"/>
    <w:rsid w:val="00C45583"/>
    <w:rsid w:val="00C45A44"/>
    <w:rsid w:val="00C45CFE"/>
    <w:rsid w:val="00C45D52"/>
    <w:rsid w:val="00C45F5C"/>
    <w:rsid w:val="00C46972"/>
    <w:rsid w:val="00C46B74"/>
    <w:rsid w:val="00C4710B"/>
    <w:rsid w:val="00C47133"/>
    <w:rsid w:val="00C47440"/>
    <w:rsid w:val="00C50051"/>
    <w:rsid w:val="00C50113"/>
    <w:rsid w:val="00C50752"/>
    <w:rsid w:val="00C50C33"/>
    <w:rsid w:val="00C516E9"/>
    <w:rsid w:val="00C516ED"/>
    <w:rsid w:val="00C5175B"/>
    <w:rsid w:val="00C51775"/>
    <w:rsid w:val="00C51991"/>
    <w:rsid w:val="00C51C72"/>
    <w:rsid w:val="00C52B00"/>
    <w:rsid w:val="00C52B76"/>
    <w:rsid w:val="00C52D4A"/>
    <w:rsid w:val="00C537B9"/>
    <w:rsid w:val="00C53E45"/>
    <w:rsid w:val="00C53E7B"/>
    <w:rsid w:val="00C5401F"/>
    <w:rsid w:val="00C541D0"/>
    <w:rsid w:val="00C541E9"/>
    <w:rsid w:val="00C5421C"/>
    <w:rsid w:val="00C542F4"/>
    <w:rsid w:val="00C55E0B"/>
    <w:rsid w:val="00C56265"/>
    <w:rsid w:val="00C5639A"/>
    <w:rsid w:val="00C567C5"/>
    <w:rsid w:val="00C56C55"/>
    <w:rsid w:val="00C57723"/>
    <w:rsid w:val="00C579B6"/>
    <w:rsid w:val="00C57F38"/>
    <w:rsid w:val="00C60142"/>
    <w:rsid w:val="00C603FE"/>
    <w:rsid w:val="00C6074A"/>
    <w:rsid w:val="00C60926"/>
    <w:rsid w:val="00C61224"/>
    <w:rsid w:val="00C61582"/>
    <w:rsid w:val="00C61AFE"/>
    <w:rsid w:val="00C61C5C"/>
    <w:rsid w:val="00C61F32"/>
    <w:rsid w:val="00C61FD4"/>
    <w:rsid w:val="00C620BD"/>
    <w:rsid w:val="00C6256C"/>
    <w:rsid w:val="00C62647"/>
    <w:rsid w:val="00C627D3"/>
    <w:rsid w:val="00C63451"/>
    <w:rsid w:val="00C6376D"/>
    <w:rsid w:val="00C63D13"/>
    <w:rsid w:val="00C640F8"/>
    <w:rsid w:val="00C64278"/>
    <w:rsid w:val="00C6431B"/>
    <w:rsid w:val="00C64394"/>
    <w:rsid w:val="00C6461D"/>
    <w:rsid w:val="00C64943"/>
    <w:rsid w:val="00C64AED"/>
    <w:rsid w:val="00C652A3"/>
    <w:rsid w:val="00C65401"/>
    <w:rsid w:val="00C65943"/>
    <w:rsid w:val="00C65FD9"/>
    <w:rsid w:val="00C66135"/>
    <w:rsid w:val="00C66FA4"/>
    <w:rsid w:val="00C67A3E"/>
    <w:rsid w:val="00C702D5"/>
    <w:rsid w:val="00C70410"/>
    <w:rsid w:val="00C70A54"/>
    <w:rsid w:val="00C70DA3"/>
    <w:rsid w:val="00C70E98"/>
    <w:rsid w:val="00C71658"/>
    <w:rsid w:val="00C71705"/>
    <w:rsid w:val="00C71ACA"/>
    <w:rsid w:val="00C71DAD"/>
    <w:rsid w:val="00C720FB"/>
    <w:rsid w:val="00C721B2"/>
    <w:rsid w:val="00C722B3"/>
    <w:rsid w:val="00C727B6"/>
    <w:rsid w:val="00C7341A"/>
    <w:rsid w:val="00C73C13"/>
    <w:rsid w:val="00C73FF4"/>
    <w:rsid w:val="00C74556"/>
    <w:rsid w:val="00C746E5"/>
    <w:rsid w:val="00C7479C"/>
    <w:rsid w:val="00C749D8"/>
    <w:rsid w:val="00C74FA0"/>
    <w:rsid w:val="00C75F32"/>
    <w:rsid w:val="00C762FC"/>
    <w:rsid w:val="00C763B1"/>
    <w:rsid w:val="00C76873"/>
    <w:rsid w:val="00C76AE2"/>
    <w:rsid w:val="00C8023B"/>
    <w:rsid w:val="00C8042A"/>
    <w:rsid w:val="00C81520"/>
    <w:rsid w:val="00C81AC2"/>
    <w:rsid w:val="00C81F27"/>
    <w:rsid w:val="00C82061"/>
    <w:rsid w:val="00C8277F"/>
    <w:rsid w:val="00C8282F"/>
    <w:rsid w:val="00C82A31"/>
    <w:rsid w:val="00C82BB3"/>
    <w:rsid w:val="00C83285"/>
    <w:rsid w:val="00C8366C"/>
    <w:rsid w:val="00C839DB"/>
    <w:rsid w:val="00C8492B"/>
    <w:rsid w:val="00C84944"/>
    <w:rsid w:val="00C84CDA"/>
    <w:rsid w:val="00C8562A"/>
    <w:rsid w:val="00C85B2E"/>
    <w:rsid w:val="00C8643E"/>
    <w:rsid w:val="00C86507"/>
    <w:rsid w:val="00C865FA"/>
    <w:rsid w:val="00C86655"/>
    <w:rsid w:val="00C867BF"/>
    <w:rsid w:val="00C86888"/>
    <w:rsid w:val="00C869C0"/>
    <w:rsid w:val="00C8769F"/>
    <w:rsid w:val="00C90355"/>
    <w:rsid w:val="00C91745"/>
    <w:rsid w:val="00C9229F"/>
    <w:rsid w:val="00C92498"/>
    <w:rsid w:val="00C92659"/>
    <w:rsid w:val="00C92C27"/>
    <w:rsid w:val="00C92DF2"/>
    <w:rsid w:val="00C92E8D"/>
    <w:rsid w:val="00C93061"/>
    <w:rsid w:val="00C9360A"/>
    <w:rsid w:val="00C93A79"/>
    <w:rsid w:val="00C93ACD"/>
    <w:rsid w:val="00C94292"/>
    <w:rsid w:val="00C945E1"/>
    <w:rsid w:val="00C948C3"/>
    <w:rsid w:val="00C94D68"/>
    <w:rsid w:val="00C94E38"/>
    <w:rsid w:val="00C94ED1"/>
    <w:rsid w:val="00C954D4"/>
    <w:rsid w:val="00C956AE"/>
    <w:rsid w:val="00C95F87"/>
    <w:rsid w:val="00C960E7"/>
    <w:rsid w:val="00C96EAE"/>
    <w:rsid w:val="00C976FC"/>
    <w:rsid w:val="00C97790"/>
    <w:rsid w:val="00C97820"/>
    <w:rsid w:val="00CA046C"/>
    <w:rsid w:val="00CA059D"/>
    <w:rsid w:val="00CA0F55"/>
    <w:rsid w:val="00CA1523"/>
    <w:rsid w:val="00CA17A3"/>
    <w:rsid w:val="00CA2222"/>
    <w:rsid w:val="00CA3205"/>
    <w:rsid w:val="00CA3234"/>
    <w:rsid w:val="00CA44F9"/>
    <w:rsid w:val="00CA4E45"/>
    <w:rsid w:val="00CA5138"/>
    <w:rsid w:val="00CA54DF"/>
    <w:rsid w:val="00CA5F61"/>
    <w:rsid w:val="00CA643D"/>
    <w:rsid w:val="00CA69AB"/>
    <w:rsid w:val="00CA6D90"/>
    <w:rsid w:val="00CA7CFF"/>
    <w:rsid w:val="00CB019D"/>
    <w:rsid w:val="00CB0751"/>
    <w:rsid w:val="00CB0BE8"/>
    <w:rsid w:val="00CB0F34"/>
    <w:rsid w:val="00CB12A1"/>
    <w:rsid w:val="00CB1584"/>
    <w:rsid w:val="00CB15FB"/>
    <w:rsid w:val="00CB27B9"/>
    <w:rsid w:val="00CB2BB1"/>
    <w:rsid w:val="00CB3B63"/>
    <w:rsid w:val="00CB3D7E"/>
    <w:rsid w:val="00CB41D9"/>
    <w:rsid w:val="00CB4315"/>
    <w:rsid w:val="00CB4329"/>
    <w:rsid w:val="00CB4765"/>
    <w:rsid w:val="00CB4A36"/>
    <w:rsid w:val="00CB4F6C"/>
    <w:rsid w:val="00CB4FAB"/>
    <w:rsid w:val="00CB5044"/>
    <w:rsid w:val="00CB51F2"/>
    <w:rsid w:val="00CB5225"/>
    <w:rsid w:val="00CB5842"/>
    <w:rsid w:val="00CB588A"/>
    <w:rsid w:val="00CB5DE9"/>
    <w:rsid w:val="00CB6034"/>
    <w:rsid w:val="00CB63B0"/>
    <w:rsid w:val="00CB64C3"/>
    <w:rsid w:val="00CB653B"/>
    <w:rsid w:val="00CB6B59"/>
    <w:rsid w:val="00CB6D5C"/>
    <w:rsid w:val="00CB6DC4"/>
    <w:rsid w:val="00CB7712"/>
    <w:rsid w:val="00CC023C"/>
    <w:rsid w:val="00CC0609"/>
    <w:rsid w:val="00CC1D3C"/>
    <w:rsid w:val="00CC22E7"/>
    <w:rsid w:val="00CC2498"/>
    <w:rsid w:val="00CC2623"/>
    <w:rsid w:val="00CC2657"/>
    <w:rsid w:val="00CC315D"/>
    <w:rsid w:val="00CC3F75"/>
    <w:rsid w:val="00CC405C"/>
    <w:rsid w:val="00CC4A97"/>
    <w:rsid w:val="00CC4D56"/>
    <w:rsid w:val="00CC5133"/>
    <w:rsid w:val="00CC5247"/>
    <w:rsid w:val="00CC5469"/>
    <w:rsid w:val="00CC5703"/>
    <w:rsid w:val="00CC58BE"/>
    <w:rsid w:val="00CC5F50"/>
    <w:rsid w:val="00CC6292"/>
    <w:rsid w:val="00CC668A"/>
    <w:rsid w:val="00CC69BE"/>
    <w:rsid w:val="00CC6E94"/>
    <w:rsid w:val="00CC7000"/>
    <w:rsid w:val="00CC7DB6"/>
    <w:rsid w:val="00CD011F"/>
    <w:rsid w:val="00CD0A22"/>
    <w:rsid w:val="00CD0A23"/>
    <w:rsid w:val="00CD1742"/>
    <w:rsid w:val="00CD257B"/>
    <w:rsid w:val="00CD3155"/>
    <w:rsid w:val="00CD3777"/>
    <w:rsid w:val="00CD397B"/>
    <w:rsid w:val="00CD4831"/>
    <w:rsid w:val="00CD4989"/>
    <w:rsid w:val="00CD4BF4"/>
    <w:rsid w:val="00CD5863"/>
    <w:rsid w:val="00CD5879"/>
    <w:rsid w:val="00CD5F9A"/>
    <w:rsid w:val="00CD6418"/>
    <w:rsid w:val="00CD6717"/>
    <w:rsid w:val="00CD690F"/>
    <w:rsid w:val="00CD6A0B"/>
    <w:rsid w:val="00CD7009"/>
    <w:rsid w:val="00CD703B"/>
    <w:rsid w:val="00CD77F0"/>
    <w:rsid w:val="00CD79BC"/>
    <w:rsid w:val="00CE00BD"/>
    <w:rsid w:val="00CE08F9"/>
    <w:rsid w:val="00CE09D6"/>
    <w:rsid w:val="00CE0A20"/>
    <w:rsid w:val="00CE10FC"/>
    <w:rsid w:val="00CE1106"/>
    <w:rsid w:val="00CE1B26"/>
    <w:rsid w:val="00CE1E4B"/>
    <w:rsid w:val="00CE2097"/>
    <w:rsid w:val="00CE2156"/>
    <w:rsid w:val="00CE252A"/>
    <w:rsid w:val="00CE2F93"/>
    <w:rsid w:val="00CE3315"/>
    <w:rsid w:val="00CE360D"/>
    <w:rsid w:val="00CE3B00"/>
    <w:rsid w:val="00CE40AD"/>
    <w:rsid w:val="00CE4379"/>
    <w:rsid w:val="00CE502C"/>
    <w:rsid w:val="00CE5D19"/>
    <w:rsid w:val="00CE5DEB"/>
    <w:rsid w:val="00CE610B"/>
    <w:rsid w:val="00CE62AA"/>
    <w:rsid w:val="00CE666B"/>
    <w:rsid w:val="00CE68FE"/>
    <w:rsid w:val="00CE6C29"/>
    <w:rsid w:val="00CE7BFE"/>
    <w:rsid w:val="00CE7C5A"/>
    <w:rsid w:val="00CE7F15"/>
    <w:rsid w:val="00CF01A0"/>
    <w:rsid w:val="00CF084A"/>
    <w:rsid w:val="00CF0933"/>
    <w:rsid w:val="00CF0B7A"/>
    <w:rsid w:val="00CF0D7C"/>
    <w:rsid w:val="00CF0E31"/>
    <w:rsid w:val="00CF105D"/>
    <w:rsid w:val="00CF150A"/>
    <w:rsid w:val="00CF1D47"/>
    <w:rsid w:val="00CF1EA6"/>
    <w:rsid w:val="00CF24DB"/>
    <w:rsid w:val="00CF26C1"/>
    <w:rsid w:val="00CF2BF0"/>
    <w:rsid w:val="00CF2FB9"/>
    <w:rsid w:val="00CF30E0"/>
    <w:rsid w:val="00CF41D7"/>
    <w:rsid w:val="00CF4233"/>
    <w:rsid w:val="00CF42A3"/>
    <w:rsid w:val="00CF4320"/>
    <w:rsid w:val="00CF487A"/>
    <w:rsid w:val="00CF50DC"/>
    <w:rsid w:val="00CF5335"/>
    <w:rsid w:val="00CF5419"/>
    <w:rsid w:val="00CF57FE"/>
    <w:rsid w:val="00CF5B9B"/>
    <w:rsid w:val="00CF5EE1"/>
    <w:rsid w:val="00CF6523"/>
    <w:rsid w:val="00CF6563"/>
    <w:rsid w:val="00CF6651"/>
    <w:rsid w:val="00CF673D"/>
    <w:rsid w:val="00CF6BDF"/>
    <w:rsid w:val="00CF71C9"/>
    <w:rsid w:val="00CF7669"/>
    <w:rsid w:val="00D0002D"/>
    <w:rsid w:val="00D00DDC"/>
    <w:rsid w:val="00D01000"/>
    <w:rsid w:val="00D01277"/>
    <w:rsid w:val="00D01ADE"/>
    <w:rsid w:val="00D01CD5"/>
    <w:rsid w:val="00D022B9"/>
    <w:rsid w:val="00D02616"/>
    <w:rsid w:val="00D02CA7"/>
    <w:rsid w:val="00D03C50"/>
    <w:rsid w:val="00D03C70"/>
    <w:rsid w:val="00D03DA9"/>
    <w:rsid w:val="00D0436C"/>
    <w:rsid w:val="00D044BE"/>
    <w:rsid w:val="00D04723"/>
    <w:rsid w:val="00D0485D"/>
    <w:rsid w:val="00D0516F"/>
    <w:rsid w:val="00D0540D"/>
    <w:rsid w:val="00D05B41"/>
    <w:rsid w:val="00D05C88"/>
    <w:rsid w:val="00D062E3"/>
    <w:rsid w:val="00D0651A"/>
    <w:rsid w:val="00D0772D"/>
    <w:rsid w:val="00D07893"/>
    <w:rsid w:val="00D07A80"/>
    <w:rsid w:val="00D07DF3"/>
    <w:rsid w:val="00D101A6"/>
    <w:rsid w:val="00D10330"/>
    <w:rsid w:val="00D1056C"/>
    <w:rsid w:val="00D10C67"/>
    <w:rsid w:val="00D11808"/>
    <w:rsid w:val="00D11EDD"/>
    <w:rsid w:val="00D13C8C"/>
    <w:rsid w:val="00D14F45"/>
    <w:rsid w:val="00D1595D"/>
    <w:rsid w:val="00D15A54"/>
    <w:rsid w:val="00D16A7E"/>
    <w:rsid w:val="00D16AB1"/>
    <w:rsid w:val="00D16DCA"/>
    <w:rsid w:val="00D17577"/>
    <w:rsid w:val="00D178A5"/>
    <w:rsid w:val="00D2087E"/>
    <w:rsid w:val="00D20BAB"/>
    <w:rsid w:val="00D20CBE"/>
    <w:rsid w:val="00D21140"/>
    <w:rsid w:val="00D2128C"/>
    <w:rsid w:val="00D22213"/>
    <w:rsid w:val="00D228A3"/>
    <w:rsid w:val="00D22914"/>
    <w:rsid w:val="00D236AA"/>
    <w:rsid w:val="00D2387D"/>
    <w:rsid w:val="00D23F5A"/>
    <w:rsid w:val="00D246F8"/>
    <w:rsid w:val="00D24E75"/>
    <w:rsid w:val="00D2547F"/>
    <w:rsid w:val="00D25C62"/>
    <w:rsid w:val="00D25EEE"/>
    <w:rsid w:val="00D2626B"/>
    <w:rsid w:val="00D2630A"/>
    <w:rsid w:val="00D26D16"/>
    <w:rsid w:val="00D26F0E"/>
    <w:rsid w:val="00D27496"/>
    <w:rsid w:val="00D27EAF"/>
    <w:rsid w:val="00D305F2"/>
    <w:rsid w:val="00D3081A"/>
    <w:rsid w:val="00D310FC"/>
    <w:rsid w:val="00D3158B"/>
    <w:rsid w:val="00D31904"/>
    <w:rsid w:val="00D31D67"/>
    <w:rsid w:val="00D32A55"/>
    <w:rsid w:val="00D331E4"/>
    <w:rsid w:val="00D33237"/>
    <w:rsid w:val="00D33703"/>
    <w:rsid w:val="00D34263"/>
    <w:rsid w:val="00D345D3"/>
    <w:rsid w:val="00D34A8E"/>
    <w:rsid w:val="00D34C8E"/>
    <w:rsid w:val="00D35348"/>
    <w:rsid w:val="00D3552A"/>
    <w:rsid w:val="00D35DC5"/>
    <w:rsid w:val="00D36371"/>
    <w:rsid w:val="00D363AF"/>
    <w:rsid w:val="00D3648E"/>
    <w:rsid w:val="00D36E06"/>
    <w:rsid w:val="00D373F3"/>
    <w:rsid w:val="00D37614"/>
    <w:rsid w:val="00D376B4"/>
    <w:rsid w:val="00D407C0"/>
    <w:rsid w:val="00D40EC3"/>
    <w:rsid w:val="00D4114F"/>
    <w:rsid w:val="00D42390"/>
    <w:rsid w:val="00D42988"/>
    <w:rsid w:val="00D42BBE"/>
    <w:rsid w:val="00D435CD"/>
    <w:rsid w:val="00D4399E"/>
    <w:rsid w:val="00D43DC6"/>
    <w:rsid w:val="00D4405F"/>
    <w:rsid w:val="00D445D9"/>
    <w:rsid w:val="00D44AD0"/>
    <w:rsid w:val="00D452D8"/>
    <w:rsid w:val="00D46009"/>
    <w:rsid w:val="00D46614"/>
    <w:rsid w:val="00D466D9"/>
    <w:rsid w:val="00D4720C"/>
    <w:rsid w:val="00D47585"/>
    <w:rsid w:val="00D47597"/>
    <w:rsid w:val="00D476B9"/>
    <w:rsid w:val="00D50109"/>
    <w:rsid w:val="00D50D8F"/>
    <w:rsid w:val="00D51E27"/>
    <w:rsid w:val="00D51F15"/>
    <w:rsid w:val="00D52564"/>
    <w:rsid w:val="00D52E11"/>
    <w:rsid w:val="00D52E27"/>
    <w:rsid w:val="00D5315C"/>
    <w:rsid w:val="00D53988"/>
    <w:rsid w:val="00D53F28"/>
    <w:rsid w:val="00D54172"/>
    <w:rsid w:val="00D554CB"/>
    <w:rsid w:val="00D55B45"/>
    <w:rsid w:val="00D55BB0"/>
    <w:rsid w:val="00D5659A"/>
    <w:rsid w:val="00D56641"/>
    <w:rsid w:val="00D56F95"/>
    <w:rsid w:val="00D573B3"/>
    <w:rsid w:val="00D57A8A"/>
    <w:rsid w:val="00D57ED3"/>
    <w:rsid w:val="00D60096"/>
    <w:rsid w:val="00D603CE"/>
    <w:rsid w:val="00D6100B"/>
    <w:rsid w:val="00D61011"/>
    <w:rsid w:val="00D610F6"/>
    <w:rsid w:val="00D6179A"/>
    <w:rsid w:val="00D62425"/>
    <w:rsid w:val="00D62635"/>
    <w:rsid w:val="00D6291B"/>
    <w:rsid w:val="00D63D54"/>
    <w:rsid w:val="00D64641"/>
    <w:rsid w:val="00D6471A"/>
    <w:rsid w:val="00D64F53"/>
    <w:rsid w:val="00D6561D"/>
    <w:rsid w:val="00D663D0"/>
    <w:rsid w:val="00D66A32"/>
    <w:rsid w:val="00D66A6D"/>
    <w:rsid w:val="00D66B30"/>
    <w:rsid w:val="00D66B49"/>
    <w:rsid w:val="00D66E04"/>
    <w:rsid w:val="00D702BB"/>
    <w:rsid w:val="00D70441"/>
    <w:rsid w:val="00D706E2"/>
    <w:rsid w:val="00D70753"/>
    <w:rsid w:val="00D70977"/>
    <w:rsid w:val="00D70B2C"/>
    <w:rsid w:val="00D711D1"/>
    <w:rsid w:val="00D71BC9"/>
    <w:rsid w:val="00D71D60"/>
    <w:rsid w:val="00D72330"/>
    <w:rsid w:val="00D7268B"/>
    <w:rsid w:val="00D728AF"/>
    <w:rsid w:val="00D728F9"/>
    <w:rsid w:val="00D72A55"/>
    <w:rsid w:val="00D72C5D"/>
    <w:rsid w:val="00D72CD8"/>
    <w:rsid w:val="00D72D33"/>
    <w:rsid w:val="00D72DB9"/>
    <w:rsid w:val="00D738C4"/>
    <w:rsid w:val="00D73F5F"/>
    <w:rsid w:val="00D7468F"/>
    <w:rsid w:val="00D74757"/>
    <w:rsid w:val="00D749AC"/>
    <w:rsid w:val="00D74E87"/>
    <w:rsid w:val="00D7506C"/>
    <w:rsid w:val="00D75297"/>
    <w:rsid w:val="00D756B7"/>
    <w:rsid w:val="00D75855"/>
    <w:rsid w:val="00D76889"/>
    <w:rsid w:val="00D770B6"/>
    <w:rsid w:val="00D77231"/>
    <w:rsid w:val="00D7751D"/>
    <w:rsid w:val="00D7786B"/>
    <w:rsid w:val="00D80981"/>
    <w:rsid w:val="00D80D7F"/>
    <w:rsid w:val="00D80DD9"/>
    <w:rsid w:val="00D80F13"/>
    <w:rsid w:val="00D810CD"/>
    <w:rsid w:val="00D811E2"/>
    <w:rsid w:val="00D8189D"/>
    <w:rsid w:val="00D819B8"/>
    <w:rsid w:val="00D82289"/>
    <w:rsid w:val="00D8246F"/>
    <w:rsid w:val="00D832B2"/>
    <w:rsid w:val="00D83A86"/>
    <w:rsid w:val="00D83AC0"/>
    <w:rsid w:val="00D83CC2"/>
    <w:rsid w:val="00D841A8"/>
    <w:rsid w:val="00D84A51"/>
    <w:rsid w:val="00D84A82"/>
    <w:rsid w:val="00D84B05"/>
    <w:rsid w:val="00D84DC9"/>
    <w:rsid w:val="00D84EA9"/>
    <w:rsid w:val="00D85708"/>
    <w:rsid w:val="00D8579F"/>
    <w:rsid w:val="00D857CB"/>
    <w:rsid w:val="00D859E9"/>
    <w:rsid w:val="00D85D6E"/>
    <w:rsid w:val="00D85DAB"/>
    <w:rsid w:val="00D863E8"/>
    <w:rsid w:val="00D86671"/>
    <w:rsid w:val="00D8754D"/>
    <w:rsid w:val="00D902BE"/>
    <w:rsid w:val="00D90813"/>
    <w:rsid w:val="00D908F3"/>
    <w:rsid w:val="00D90B10"/>
    <w:rsid w:val="00D9142B"/>
    <w:rsid w:val="00D9143C"/>
    <w:rsid w:val="00D914FF"/>
    <w:rsid w:val="00D91A17"/>
    <w:rsid w:val="00D92020"/>
    <w:rsid w:val="00D921A3"/>
    <w:rsid w:val="00D921D7"/>
    <w:rsid w:val="00D9245E"/>
    <w:rsid w:val="00D92C8A"/>
    <w:rsid w:val="00D92FCE"/>
    <w:rsid w:val="00D9312E"/>
    <w:rsid w:val="00D9341A"/>
    <w:rsid w:val="00D93711"/>
    <w:rsid w:val="00D93736"/>
    <w:rsid w:val="00D93FC1"/>
    <w:rsid w:val="00D9419F"/>
    <w:rsid w:val="00D9476A"/>
    <w:rsid w:val="00D94D59"/>
    <w:rsid w:val="00D94E8F"/>
    <w:rsid w:val="00D9563F"/>
    <w:rsid w:val="00D956CE"/>
    <w:rsid w:val="00D95975"/>
    <w:rsid w:val="00D95991"/>
    <w:rsid w:val="00D963A7"/>
    <w:rsid w:val="00D96504"/>
    <w:rsid w:val="00D965FA"/>
    <w:rsid w:val="00D96872"/>
    <w:rsid w:val="00D96B21"/>
    <w:rsid w:val="00D96F44"/>
    <w:rsid w:val="00D9746E"/>
    <w:rsid w:val="00D97509"/>
    <w:rsid w:val="00D97C34"/>
    <w:rsid w:val="00D97DDB"/>
    <w:rsid w:val="00D97EA5"/>
    <w:rsid w:val="00DA06D4"/>
    <w:rsid w:val="00DA0CB7"/>
    <w:rsid w:val="00DA155A"/>
    <w:rsid w:val="00DA1B45"/>
    <w:rsid w:val="00DA1C3F"/>
    <w:rsid w:val="00DA2191"/>
    <w:rsid w:val="00DA25A7"/>
    <w:rsid w:val="00DA3080"/>
    <w:rsid w:val="00DA31ED"/>
    <w:rsid w:val="00DA32A7"/>
    <w:rsid w:val="00DA33C4"/>
    <w:rsid w:val="00DA3E2D"/>
    <w:rsid w:val="00DA3F77"/>
    <w:rsid w:val="00DA4400"/>
    <w:rsid w:val="00DA44A0"/>
    <w:rsid w:val="00DA4646"/>
    <w:rsid w:val="00DA4759"/>
    <w:rsid w:val="00DA4BC9"/>
    <w:rsid w:val="00DA4D9A"/>
    <w:rsid w:val="00DA519B"/>
    <w:rsid w:val="00DA63B4"/>
    <w:rsid w:val="00DA6497"/>
    <w:rsid w:val="00DA6CC5"/>
    <w:rsid w:val="00DA772D"/>
    <w:rsid w:val="00DA7738"/>
    <w:rsid w:val="00DB0329"/>
    <w:rsid w:val="00DB1123"/>
    <w:rsid w:val="00DB1491"/>
    <w:rsid w:val="00DB1620"/>
    <w:rsid w:val="00DB189A"/>
    <w:rsid w:val="00DB1E1D"/>
    <w:rsid w:val="00DB27DC"/>
    <w:rsid w:val="00DB283B"/>
    <w:rsid w:val="00DB2AED"/>
    <w:rsid w:val="00DB2D7C"/>
    <w:rsid w:val="00DB2F38"/>
    <w:rsid w:val="00DB38E5"/>
    <w:rsid w:val="00DB3BB8"/>
    <w:rsid w:val="00DB41F7"/>
    <w:rsid w:val="00DB4224"/>
    <w:rsid w:val="00DB486F"/>
    <w:rsid w:val="00DB538B"/>
    <w:rsid w:val="00DB5E3D"/>
    <w:rsid w:val="00DB648F"/>
    <w:rsid w:val="00DB64D3"/>
    <w:rsid w:val="00DB6AC2"/>
    <w:rsid w:val="00DB6B5E"/>
    <w:rsid w:val="00DB6DE0"/>
    <w:rsid w:val="00DB70FA"/>
    <w:rsid w:val="00DB7371"/>
    <w:rsid w:val="00DB7384"/>
    <w:rsid w:val="00DB7BB2"/>
    <w:rsid w:val="00DC041E"/>
    <w:rsid w:val="00DC0559"/>
    <w:rsid w:val="00DC0E86"/>
    <w:rsid w:val="00DC0EA6"/>
    <w:rsid w:val="00DC132A"/>
    <w:rsid w:val="00DC1588"/>
    <w:rsid w:val="00DC3024"/>
    <w:rsid w:val="00DC393D"/>
    <w:rsid w:val="00DC3CEA"/>
    <w:rsid w:val="00DC3F38"/>
    <w:rsid w:val="00DC45A4"/>
    <w:rsid w:val="00DC57DF"/>
    <w:rsid w:val="00DC58D7"/>
    <w:rsid w:val="00DC5BC6"/>
    <w:rsid w:val="00DC621C"/>
    <w:rsid w:val="00DC62B8"/>
    <w:rsid w:val="00DC663F"/>
    <w:rsid w:val="00DC6794"/>
    <w:rsid w:val="00DC6DE0"/>
    <w:rsid w:val="00DC7537"/>
    <w:rsid w:val="00DC7BAD"/>
    <w:rsid w:val="00DD130E"/>
    <w:rsid w:val="00DD1975"/>
    <w:rsid w:val="00DD1A7F"/>
    <w:rsid w:val="00DD203E"/>
    <w:rsid w:val="00DD267F"/>
    <w:rsid w:val="00DD31B9"/>
    <w:rsid w:val="00DD340B"/>
    <w:rsid w:val="00DD3B9D"/>
    <w:rsid w:val="00DD41ED"/>
    <w:rsid w:val="00DD44B8"/>
    <w:rsid w:val="00DD531A"/>
    <w:rsid w:val="00DD5645"/>
    <w:rsid w:val="00DD576E"/>
    <w:rsid w:val="00DD5A9E"/>
    <w:rsid w:val="00DD6A0E"/>
    <w:rsid w:val="00DD7AFD"/>
    <w:rsid w:val="00DE017A"/>
    <w:rsid w:val="00DE031F"/>
    <w:rsid w:val="00DE0545"/>
    <w:rsid w:val="00DE0AD4"/>
    <w:rsid w:val="00DE10C8"/>
    <w:rsid w:val="00DE1776"/>
    <w:rsid w:val="00DE1911"/>
    <w:rsid w:val="00DE1D60"/>
    <w:rsid w:val="00DE29A3"/>
    <w:rsid w:val="00DE2A0D"/>
    <w:rsid w:val="00DE2B99"/>
    <w:rsid w:val="00DE2E8E"/>
    <w:rsid w:val="00DE3046"/>
    <w:rsid w:val="00DE3317"/>
    <w:rsid w:val="00DE33AC"/>
    <w:rsid w:val="00DE356E"/>
    <w:rsid w:val="00DE3666"/>
    <w:rsid w:val="00DE3F10"/>
    <w:rsid w:val="00DE407B"/>
    <w:rsid w:val="00DE4099"/>
    <w:rsid w:val="00DE4126"/>
    <w:rsid w:val="00DE4B88"/>
    <w:rsid w:val="00DE4F84"/>
    <w:rsid w:val="00DE6595"/>
    <w:rsid w:val="00DE6A3A"/>
    <w:rsid w:val="00DE6F68"/>
    <w:rsid w:val="00DE731C"/>
    <w:rsid w:val="00DF118E"/>
    <w:rsid w:val="00DF172E"/>
    <w:rsid w:val="00DF27DE"/>
    <w:rsid w:val="00DF2A69"/>
    <w:rsid w:val="00DF2C2B"/>
    <w:rsid w:val="00DF324C"/>
    <w:rsid w:val="00DF3745"/>
    <w:rsid w:val="00DF3ACB"/>
    <w:rsid w:val="00DF3C1B"/>
    <w:rsid w:val="00DF43E5"/>
    <w:rsid w:val="00DF4EF9"/>
    <w:rsid w:val="00DF4F35"/>
    <w:rsid w:val="00DF534B"/>
    <w:rsid w:val="00DF544E"/>
    <w:rsid w:val="00DF5719"/>
    <w:rsid w:val="00DF581E"/>
    <w:rsid w:val="00DF5D5A"/>
    <w:rsid w:val="00DF636A"/>
    <w:rsid w:val="00DF6842"/>
    <w:rsid w:val="00DF70CD"/>
    <w:rsid w:val="00DF7B6F"/>
    <w:rsid w:val="00E0009B"/>
    <w:rsid w:val="00E0069E"/>
    <w:rsid w:val="00E00A59"/>
    <w:rsid w:val="00E01ED0"/>
    <w:rsid w:val="00E020B9"/>
    <w:rsid w:val="00E02359"/>
    <w:rsid w:val="00E0246B"/>
    <w:rsid w:val="00E0370B"/>
    <w:rsid w:val="00E0382F"/>
    <w:rsid w:val="00E03BFA"/>
    <w:rsid w:val="00E03F16"/>
    <w:rsid w:val="00E04160"/>
    <w:rsid w:val="00E048D9"/>
    <w:rsid w:val="00E04ADA"/>
    <w:rsid w:val="00E05247"/>
    <w:rsid w:val="00E052D0"/>
    <w:rsid w:val="00E053EA"/>
    <w:rsid w:val="00E05469"/>
    <w:rsid w:val="00E05503"/>
    <w:rsid w:val="00E055B1"/>
    <w:rsid w:val="00E061BE"/>
    <w:rsid w:val="00E06F6D"/>
    <w:rsid w:val="00E0703C"/>
    <w:rsid w:val="00E077AC"/>
    <w:rsid w:val="00E078CD"/>
    <w:rsid w:val="00E07AD6"/>
    <w:rsid w:val="00E07F02"/>
    <w:rsid w:val="00E1052E"/>
    <w:rsid w:val="00E105AE"/>
    <w:rsid w:val="00E10E41"/>
    <w:rsid w:val="00E1124E"/>
    <w:rsid w:val="00E116A5"/>
    <w:rsid w:val="00E11A5A"/>
    <w:rsid w:val="00E11D19"/>
    <w:rsid w:val="00E122D3"/>
    <w:rsid w:val="00E12B4C"/>
    <w:rsid w:val="00E137D0"/>
    <w:rsid w:val="00E13FA8"/>
    <w:rsid w:val="00E144FF"/>
    <w:rsid w:val="00E14730"/>
    <w:rsid w:val="00E14C62"/>
    <w:rsid w:val="00E1535F"/>
    <w:rsid w:val="00E15396"/>
    <w:rsid w:val="00E155B3"/>
    <w:rsid w:val="00E15DA1"/>
    <w:rsid w:val="00E16192"/>
    <w:rsid w:val="00E1698D"/>
    <w:rsid w:val="00E172F1"/>
    <w:rsid w:val="00E1771F"/>
    <w:rsid w:val="00E201A5"/>
    <w:rsid w:val="00E207B9"/>
    <w:rsid w:val="00E20DE6"/>
    <w:rsid w:val="00E21A92"/>
    <w:rsid w:val="00E21B41"/>
    <w:rsid w:val="00E21CEB"/>
    <w:rsid w:val="00E23810"/>
    <w:rsid w:val="00E23E60"/>
    <w:rsid w:val="00E23EED"/>
    <w:rsid w:val="00E25D53"/>
    <w:rsid w:val="00E25EBC"/>
    <w:rsid w:val="00E264D2"/>
    <w:rsid w:val="00E267F3"/>
    <w:rsid w:val="00E2720F"/>
    <w:rsid w:val="00E273F3"/>
    <w:rsid w:val="00E2741C"/>
    <w:rsid w:val="00E279B2"/>
    <w:rsid w:val="00E27B34"/>
    <w:rsid w:val="00E27CCC"/>
    <w:rsid w:val="00E27DBB"/>
    <w:rsid w:val="00E30A5B"/>
    <w:rsid w:val="00E317A2"/>
    <w:rsid w:val="00E319A6"/>
    <w:rsid w:val="00E319BC"/>
    <w:rsid w:val="00E31EAD"/>
    <w:rsid w:val="00E3205E"/>
    <w:rsid w:val="00E32409"/>
    <w:rsid w:val="00E3261A"/>
    <w:rsid w:val="00E330ED"/>
    <w:rsid w:val="00E33387"/>
    <w:rsid w:val="00E333D8"/>
    <w:rsid w:val="00E3378A"/>
    <w:rsid w:val="00E33D34"/>
    <w:rsid w:val="00E33E7F"/>
    <w:rsid w:val="00E3426B"/>
    <w:rsid w:val="00E3447C"/>
    <w:rsid w:val="00E346FD"/>
    <w:rsid w:val="00E34C2B"/>
    <w:rsid w:val="00E35138"/>
    <w:rsid w:val="00E35C46"/>
    <w:rsid w:val="00E36060"/>
    <w:rsid w:val="00E36097"/>
    <w:rsid w:val="00E36160"/>
    <w:rsid w:val="00E363D2"/>
    <w:rsid w:val="00E367EA"/>
    <w:rsid w:val="00E36978"/>
    <w:rsid w:val="00E36F4D"/>
    <w:rsid w:val="00E3760E"/>
    <w:rsid w:val="00E3765E"/>
    <w:rsid w:val="00E37E64"/>
    <w:rsid w:val="00E4005B"/>
    <w:rsid w:val="00E40175"/>
    <w:rsid w:val="00E40837"/>
    <w:rsid w:val="00E40C11"/>
    <w:rsid w:val="00E40CC1"/>
    <w:rsid w:val="00E40E98"/>
    <w:rsid w:val="00E411FE"/>
    <w:rsid w:val="00E41B18"/>
    <w:rsid w:val="00E41BD2"/>
    <w:rsid w:val="00E42473"/>
    <w:rsid w:val="00E424EB"/>
    <w:rsid w:val="00E4294E"/>
    <w:rsid w:val="00E43BA4"/>
    <w:rsid w:val="00E43DD4"/>
    <w:rsid w:val="00E446DF"/>
    <w:rsid w:val="00E44912"/>
    <w:rsid w:val="00E44FC5"/>
    <w:rsid w:val="00E453D9"/>
    <w:rsid w:val="00E4590F"/>
    <w:rsid w:val="00E459E8"/>
    <w:rsid w:val="00E45E96"/>
    <w:rsid w:val="00E45FC3"/>
    <w:rsid w:val="00E460F3"/>
    <w:rsid w:val="00E473DE"/>
    <w:rsid w:val="00E4747D"/>
    <w:rsid w:val="00E4758F"/>
    <w:rsid w:val="00E47D15"/>
    <w:rsid w:val="00E50248"/>
    <w:rsid w:val="00E504CF"/>
    <w:rsid w:val="00E509D3"/>
    <w:rsid w:val="00E5107B"/>
    <w:rsid w:val="00E51708"/>
    <w:rsid w:val="00E51B1E"/>
    <w:rsid w:val="00E5366C"/>
    <w:rsid w:val="00E53719"/>
    <w:rsid w:val="00E53BDB"/>
    <w:rsid w:val="00E53C07"/>
    <w:rsid w:val="00E53D12"/>
    <w:rsid w:val="00E53DB3"/>
    <w:rsid w:val="00E544F1"/>
    <w:rsid w:val="00E548EF"/>
    <w:rsid w:val="00E54ACF"/>
    <w:rsid w:val="00E559CF"/>
    <w:rsid w:val="00E56AD8"/>
    <w:rsid w:val="00E579D7"/>
    <w:rsid w:val="00E57A1C"/>
    <w:rsid w:val="00E6088A"/>
    <w:rsid w:val="00E608A7"/>
    <w:rsid w:val="00E61173"/>
    <w:rsid w:val="00E6131E"/>
    <w:rsid w:val="00E61AD7"/>
    <w:rsid w:val="00E61B7A"/>
    <w:rsid w:val="00E62047"/>
    <w:rsid w:val="00E62496"/>
    <w:rsid w:val="00E62695"/>
    <w:rsid w:val="00E62A14"/>
    <w:rsid w:val="00E62B83"/>
    <w:rsid w:val="00E62D78"/>
    <w:rsid w:val="00E63A71"/>
    <w:rsid w:val="00E63A86"/>
    <w:rsid w:val="00E646CC"/>
    <w:rsid w:val="00E646DB"/>
    <w:rsid w:val="00E64C37"/>
    <w:rsid w:val="00E64ECC"/>
    <w:rsid w:val="00E6529D"/>
    <w:rsid w:val="00E655C2"/>
    <w:rsid w:val="00E65CAC"/>
    <w:rsid w:val="00E65F81"/>
    <w:rsid w:val="00E66AE4"/>
    <w:rsid w:val="00E66D95"/>
    <w:rsid w:val="00E67344"/>
    <w:rsid w:val="00E70606"/>
    <w:rsid w:val="00E70795"/>
    <w:rsid w:val="00E70921"/>
    <w:rsid w:val="00E70B16"/>
    <w:rsid w:val="00E70B1E"/>
    <w:rsid w:val="00E7197A"/>
    <w:rsid w:val="00E71C40"/>
    <w:rsid w:val="00E71C95"/>
    <w:rsid w:val="00E72ABE"/>
    <w:rsid w:val="00E72F90"/>
    <w:rsid w:val="00E733F1"/>
    <w:rsid w:val="00E73549"/>
    <w:rsid w:val="00E740A3"/>
    <w:rsid w:val="00E742C5"/>
    <w:rsid w:val="00E74735"/>
    <w:rsid w:val="00E74D7A"/>
    <w:rsid w:val="00E74E52"/>
    <w:rsid w:val="00E75295"/>
    <w:rsid w:val="00E75DBF"/>
    <w:rsid w:val="00E75E4F"/>
    <w:rsid w:val="00E76433"/>
    <w:rsid w:val="00E76AB2"/>
    <w:rsid w:val="00E778A0"/>
    <w:rsid w:val="00E77B1F"/>
    <w:rsid w:val="00E80BC0"/>
    <w:rsid w:val="00E81232"/>
    <w:rsid w:val="00E8135F"/>
    <w:rsid w:val="00E8179B"/>
    <w:rsid w:val="00E81990"/>
    <w:rsid w:val="00E83095"/>
    <w:rsid w:val="00E83D96"/>
    <w:rsid w:val="00E84695"/>
    <w:rsid w:val="00E84CE8"/>
    <w:rsid w:val="00E853D7"/>
    <w:rsid w:val="00E8563F"/>
    <w:rsid w:val="00E8583F"/>
    <w:rsid w:val="00E858A0"/>
    <w:rsid w:val="00E85A83"/>
    <w:rsid w:val="00E85ABB"/>
    <w:rsid w:val="00E860E1"/>
    <w:rsid w:val="00E86D8C"/>
    <w:rsid w:val="00E873B1"/>
    <w:rsid w:val="00E876F0"/>
    <w:rsid w:val="00E876F4"/>
    <w:rsid w:val="00E87D7B"/>
    <w:rsid w:val="00E90086"/>
    <w:rsid w:val="00E90599"/>
    <w:rsid w:val="00E90941"/>
    <w:rsid w:val="00E90D5C"/>
    <w:rsid w:val="00E90E98"/>
    <w:rsid w:val="00E9110F"/>
    <w:rsid w:val="00E911ED"/>
    <w:rsid w:val="00E918F1"/>
    <w:rsid w:val="00E918F4"/>
    <w:rsid w:val="00E92B9C"/>
    <w:rsid w:val="00E92C13"/>
    <w:rsid w:val="00E92CC2"/>
    <w:rsid w:val="00E93458"/>
    <w:rsid w:val="00E9506D"/>
    <w:rsid w:val="00E9518D"/>
    <w:rsid w:val="00E95AB1"/>
    <w:rsid w:val="00E95AC2"/>
    <w:rsid w:val="00E96ACA"/>
    <w:rsid w:val="00E96F1B"/>
    <w:rsid w:val="00E97761"/>
    <w:rsid w:val="00E97DF5"/>
    <w:rsid w:val="00EA125A"/>
    <w:rsid w:val="00EA1930"/>
    <w:rsid w:val="00EA1DDA"/>
    <w:rsid w:val="00EA26FB"/>
    <w:rsid w:val="00EA2BC9"/>
    <w:rsid w:val="00EA2F20"/>
    <w:rsid w:val="00EA3623"/>
    <w:rsid w:val="00EA37F9"/>
    <w:rsid w:val="00EA3982"/>
    <w:rsid w:val="00EA44E7"/>
    <w:rsid w:val="00EA4892"/>
    <w:rsid w:val="00EA492B"/>
    <w:rsid w:val="00EA4C27"/>
    <w:rsid w:val="00EA5EE3"/>
    <w:rsid w:val="00EA63F4"/>
    <w:rsid w:val="00EA67AF"/>
    <w:rsid w:val="00EA69F4"/>
    <w:rsid w:val="00EA6CB7"/>
    <w:rsid w:val="00EA7159"/>
    <w:rsid w:val="00EA7C4F"/>
    <w:rsid w:val="00EA7EC9"/>
    <w:rsid w:val="00EA7F32"/>
    <w:rsid w:val="00EB02D8"/>
    <w:rsid w:val="00EB0A36"/>
    <w:rsid w:val="00EB0CEB"/>
    <w:rsid w:val="00EB1033"/>
    <w:rsid w:val="00EB1452"/>
    <w:rsid w:val="00EB2B39"/>
    <w:rsid w:val="00EB3391"/>
    <w:rsid w:val="00EB3521"/>
    <w:rsid w:val="00EB3E84"/>
    <w:rsid w:val="00EB42E0"/>
    <w:rsid w:val="00EB4373"/>
    <w:rsid w:val="00EB491A"/>
    <w:rsid w:val="00EB4DC3"/>
    <w:rsid w:val="00EB4E27"/>
    <w:rsid w:val="00EB4FFE"/>
    <w:rsid w:val="00EB5941"/>
    <w:rsid w:val="00EB5A7F"/>
    <w:rsid w:val="00EB5FE4"/>
    <w:rsid w:val="00EB6343"/>
    <w:rsid w:val="00EB640C"/>
    <w:rsid w:val="00EB67A6"/>
    <w:rsid w:val="00EB6DB3"/>
    <w:rsid w:val="00EB6FA2"/>
    <w:rsid w:val="00EC013E"/>
    <w:rsid w:val="00EC0FAB"/>
    <w:rsid w:val="00EC165F"/>
    <w:rsid w:val="00EC22E0"/>
    <w:rsid w:val="00EC279D"/>
    <w:rsid w:val="00EC294D"/>
    <w:rsid w:val="00EC3574"/>
    <w:rsid w:val="00EC36ED"/>
    <w:rsid w:val="00EC3C11"/>
    <w:rsid w:val="00EC4C39"/>
    <w:rsid w:val="00EC4F7D"/>
    <w:rsid w:val="00EC5734"/>
    <w:rsid w:val="00EC61EF"/>
    <w:rsid w:val="00EC73D4"/>
    <w:rsid w:val="00ED04AA"/>
    <w:rsid w:val="00ED062F"/>
    <w:rsid w:val="00ED086C"/>
    <w:rsid w:val="00ED1125"/>
    <w:rsid w:val="00ED147C"/>
    <w:rsid w:val="00ED16DF"/>
    <w:rsid w:val="00ED1998"/>
    <w:rsid w:val="00ED1EB4"/>
    <w:rsid w:val="00ED2384"/>
    <w:rsid w:val="00ED257B"/>
    <w:rsid w:val="00ED2F21"/>
    <w:rsid w:val="00ED3034"/>
    <w:rsid w:val="00ED3366"/>
    <w:rsid w:val="00ED35DF"/>
    <w:rsid w:val="00ED3B21"/>
    <w:rsid w:val="00ED3B7D"/>
    <w:rsid w:val="00ED46D6"/>
    <w:rsid w:val="00ED4B5D"/>
    <w:rsid w:val="00ED4BA4"/>
    <w:rsid w:val="00ED4EBE"/>
    <w:rsid w:val="00ED4F7B"/>
    <w:rsid w:val="00ED5855"/>
    <w:rsid w:val="00ED60BF"/>
    <w:rsid w:val="00ED6310"/>
    <w:rsid w:val="00ED683D"/>
    <w:rsid w:val="00ED685F"/>
    <w:rsid w:val="00ED7444"/>
    <w:rsid w:val="00ED7B59"/>
    <w:rsid w:val="00EE003D"/>
    <w:rsid w:val="00EE1629"/>
    <w:rsid w:val="00EE198F"/>
    <w:rsid w:val="00EE1B89"/>
    <w:rsid w:val="00EE1E27"/>
    <w:rsid w:val="00EE2662"/>
    <w:rsid w:val="00EE266D"/>
    <w:rsid w:val="00EE272F"/>
    <w:rsid w:val="00EE32E6"/>
    <w:rsid w:val="00EE3A7A"/>
    <w:rsid w:val="00EE3ACC"/>
    <w:rsid w:val="00EE3AEC"/>
    <w:rsid w:val="00EE3DAC"/>
    <w:rsid w:val="00EE3E49"/>
    <w:rsid w:val="00EE4C95"/>
    <w:rsid w:val="00EE5480"/>
    <w:rsid w:val="00EE57E6"/>
    <w:rsid w:val="00EE5972"/>
    <w:rsid w:val="00EE5D08"/>
    <w:rsid w:val="00EE6832"/>
    <w:rsid w:val="00EE6EDE"/>
    <w:rsid w:val="00EE70C7"/>
    <w:rsid w:val="00EE77D7"/>
    <w:rsid w:val="00EF01D0"/>
    <w:rsid w:val="00EF01D7"/>
    <w:rsid w:val="00EF0389"/>
    <w:rsid w:val="00EF0C40"/>
    <w:rsid w:val="00EF0D4D"/>
    <w:rsid w:val="00EF134C"/>
    <w:rsid w:val="00EF18EB"/>
    <w:rsid w:val="00EF1A87"/>
    <w:rsid w:val="00EF1E51"/>
    <w:rsid w:val="00EF2415"/>
    <w:rsid w:val="00EF3276"/>
    <w:rsid w:val="00EF3BBF"/>
    <w:rsid w:val="00EF40DF"/>
    <w:rsid w:val="00EF48C3"/>
    <w:rsid w:val="00EF4A5E"/>
    <w:rsid w:val="00EF4DEE"/>
    <w:rsid w:val="00EF4E46"/>
    <w:rsid w:val="00EF5113"/>
    <w:rsid w:val="00EF51B1"/>
    <w:rsid w:val="00EF59C0"/>
    <w:rsid w:val="00EF6245"/>
    <w:rsid w:val="00EF629A"/>
    <w:rsid w:val="00EF62D3"/>
    <w:rsid w:val="00EF646A"/>
    <w:rsid w:val="00EF64EF"/>
    <w:rsid w:val="00EF6832"/>
    <w:rsid w:val="00EF6A03"/>
    <w:rsid w:val="00EF72EA"/>
    <w:rsid w:val="00EF74DA"/>
    <w:rsid w:val="00F00CA6"/>
    <w:rsid w:val="00F0104F"/>
    <w:rsid w:val="00F01CFC"/>
    <w:rsid w:val="00F02682"/>
    <w:rsid w:val="00F02FA4"/>
    <w:rsid w:val="00F036AE"/>
    <w:rsid w:val="00F03AB0"/>
    <w:rsid w:val="00F05140"/>
    <w:rsid w:val="00F05E79"/>
    <w:rsid w:val="00F0694A"/>
    <w:rsid w:val="00F10018"/>
    <w:rsid w:val="00F1066F"/>
    <w:rsid w:val="00F10928"/>
    <w:rsid w:val="00F10BEB"/>
    <w:rsid w:val="00F10C04"/>
    <w:rsid w:val="00F11165"/>
    <w:rsid w:val="00F116B5"/>
    <w:rsid w:val="00F11B2A"/>
    <w:rsid w:val="00F1242A"/>
    <w:rsid w:val="00F13229"/>
    <w:rsid w:val="00F1350E"/>
    <w:rsid w:val="00F1358B"/>
    <w:rsid w:val="00F1375C"/>
    <w:rsid w:val="00F13C8D"/>
    <w:rsid w:val="00F13F5F"/>
    <w:rsid w:val="00F1465B"/>
    <w:rsid w:val="00F14673"/>
    <w:rsid w:val="00F153AF"/>
    <w:rsid w:val="00F154D2"/>
    <w:rsid w:val="00F1566A"/>
    <w:rsid w:val="00F15BBA"/>
    <w:rsid w:val="00F15C7E"/>
    <w:rsid w:val="00F15D60"/>
    <w:rsid w:val="00F16700"/>
    <w:rsid w:val="00F16BE3"/>
    <w:rsid w:val="00F16DCB"/>
    <w:rsid w:val="00F16FE7"/>
    <w:rsid w:val="00F1708A"/>
    <w:rsid w:val="00F17289"/>
    <w:rsid w:val="00F17C9A"/>
    <w:rsid w:val="00F17CB4"/>
    <w:rsid w:val="00F2083A"/>
    <w:rsid w:val="00F20B54"/>
    <w:rsid w:val="00F20D10"/>
    <w:rsid w:val="00F20E7A"/>
    <w:rsid w:val="00F21255"/>
    <w:rsid w:val="00F2136E"/>
    <w:rsid w:val="00F21700"/>
    <w:rsid w:val="00F21D43"/>
    <w:rsid w:val="00F22DD5"/>
    <w:rsid w:val="00F22E41"/>
    <w:rsid w:val="00F22EE7"/>
    <w:rsid w:val="00F235FE"/>
    <w:rsid w:val="00F243ED"/>
    <w:rsid w:val="00F24671"/>
    <w:rsid w:val="00F24DA9"/>
    <w:rsid w:val="00F2512D"/>
    <w:rsid w:val="00F258CB"/>
    <w:rsid w:val="00F25B03"/>
    <w:rsid w:val="00F2665A"/>
    <w:rsid w:val="00F2711F"/>
    <w:rsid w:val="00F2754D"/>
    <w:rsid w:val="00F27958"/>
    <w:rsid w:val="00F305CB"/>
    <w:rsid w:val="00F31242"/>
    <w:rsid w:val="00F3139B"/>
    <w:rsid w:val="00F3188C"/>
    <w:rsid w:val="00F31B37"/>
    <w:rsid w:val="00F31F89"/>
    <w:rsid w:val="00F3255D"/>
    <w:rsid w:val="00F32CC0"/>
    <w:rsid w:val="00F33C07"/>
    <w:rsid w:val="00F33E6F"/>
    <w:rsid w:val="00F340BC"/>
    <w:rsid w:val="00F344E2"/>
    <w:rsid w:val="00F34A16"/>
    <w:rsid w:val="00F34AB3"/>
    <w:rsid w:val="00F353AA"/>
    <w:rsid w:val="00F36723"/>
    <w:rsid w:val="00F3735A"/>
    <w:rsid w:val="00F37510"/>
    <w:rsid w:val="00F37ECD"/>
    <w:rsid w:val="00F37EDC"/>
    <w:rsid w:val="00F40ABF"/>
    <w:rsid w:val="00F40AC8"/>
    <w:rsid w:val="00F41A76"/>
    <w:rsid w:val="00F42029"/>
    <w:rsid w:val="00F42068"/>
    <w:rsid w:val="00F422D9"/>
    <w:rsid w:val="00F43006"/>
    <w:rsid w:val="00F4330E"/>
    <w:rsid w:val="00F434B5"/>
    <w:rsid w:val="00F43C01"/>
    <w:rsid w:val="00F43CD8"/>
    <w:rsid w:val="00F44038"/>
    <w:rsid w:val="00F441D9"/>
    <w:rsid w:val="00F44365"/>
    <w:rsid w:val="00F44636"/>
    <w:rsid w:val="00F44A6B"/>
    <w:rsid w:val="00F45275"/>
    <w:rsid w:val="00F453E6"/>
    <w:rsid w:val="00F45C6E"/>
    <w:rsid w:val="00F460C1"/>
    <w:rsid w:val="00F46535"/>
    <w:rsid w:val="00F466BD"/>
    <w:rsid w:val="00F467C8"/>
    <w:rsid w:val="00F46938"/>
    <w:rsid w:val="00F46BD0"/>
    <w:rsid w:val="00F471F2"/>
    <w:rsid w:val="00F475CE"/>
    <w:rsid w:val="00F501B8"/>
    <w:rsid w:val="00F50BDE"/>
    <w:rsid w:val="00F516A8"/>
    <w:rsid w:val="00F51888"/>
    <w:rsid w:val="00F51940"/>
    <w:rsid w:val="00F51FB9"/>
    <w:rsid w:val="00F52016"/>
    <w:rsid w:val="00F52742"/>
    <w:rsid w:val="00F527ED"/>
    <w:rsid w:val="00F52872"/>
    <w:rsid w:val="00F52E49"/>
    <w:rsid w:val="00F5377E"/>
    <w:rsid w:val="00F53A44"/>
    <w:rsid w:val="00F5426B"/>
    <w:rsid w:val="00F54CD8"/>
    <w:rsid w:val="00F55440"/>
    <w:rsid w:val="00F5546C"/>
    <w:rsid w:val="00F55A74"/>
    <w:rsid w:val="00F56002"/>
    <w:rsid w:val="00F562BC"/>
    <w:rsid w:val="00F56DD4"/>
    <w:rsid w:val="00F57B8B"/>
    <w:rsid w:val="00F60081"/>
    <w:rsid w:val="00F60460"/>
    <w:rsid w:val="00F6049C"/>
    <w:rsid w:val="00F609B2"/>
    <w:rsid w:val="00F60E8A"/>
    <w:rsid w:val="00F613E0"/>
    <w:rsid w:val="00F6222B"/>
    <w:rsid w:val="00F62339"/>
    <w:rsid w:val="00F62631"/>
    <w:rsid w:val="00F62E45"/>
    <w:rsid w:val="00F631AA"/>
    <w:rsid w:val="00F63B85"/>
    <w:rsid w:val="00F63BE4"/>
    <w:rsid w:val="00F644A5"/>
    <w:rsid w:val="00F64A7E"/>
    <w:rsid w:val="00F64E71"/>
    <w:rsid w:val="00F656B7"/>
    <w:rsid w:val="00F65B89"/>
    <w:rsid w:val="00F65EED"/>
    <w:rsid w:val="00F66346"/>
    <w:rsid w:val="00F66B30"/>
    <w:rsid w:val="00F66C57"/>
    <w:rsid w:val="00F66F5A"/>
    <w:rsid w:val="00F66FAC"/>
    <w:rsid w:val="00F6734D"/>
    <w:rsid w:val="00F67635"/>
    <w:rsid w:val="00F70409"/>
    <w:rsid w:val="00F70802"/>
    <w:rsid w:val="00F7156A"/>
    <w:rsid w:val="00F72632"/>
    <w:rsid w:val="00F72791"/>
    <w:rsid w:val="00F74C31"/>
    <w:rsid w:val="00F75018"/>
    <w:rsid w:val="00F7501A"/>
    <w:rsid w:val="00F75063"/>
    <w:rsid w:val="00F7533F"/>
    <w:rsid w:val="00F759F0"/>
    <w:rsid w:val="00F75B20"/>
    <w:rsid w:val="00F75EF8"/>
    <w:rsid w:val="00F76209"/>
    <w:rsid w:val="00F76395"/>
    <w:rsid w:val="00F76E96"/>
    <w:rsid w:val="00F772C4"/>
    <w:rsid w:val="00F77598"/>
    <w:rsid w:val="00F77D3E"/>
    <w:rsid w:val="00F808A0"/>
    <w:rsid w:val="00F810AB"/>
    <w:rsid w:val="00F81141"/>
    <w:rsid w:val="00F815D4"/>
    <w:rsid w:val="00F8170A"/>
    <w:rsid w:val="00F81937"/>
    <w:rsid w:val="00F820BB"/>
    <w:rsid w:val="00F82568"/>
    <w:rsid w:val="00F8269F"/>
    <w:rsid w:val="00F8311F"/>
    <w:rsid w:val="00F8319E"/>
    <w:rsid w:val="00F83397"/>
    <w:rsid w:val="00F835BD"/>
    <w:rsid w:val="00F83733"/>
    <w:rsid w:val="00F83882"/>
    <w:rsid w:val="00F83AE1"/>
    <w:rsid w:val="00F83D17"/>
    <w:rsid w:val="00F83E8B"/>
    <w:rsid w:val="00F85066"/>
    <w:rsid w:val="00F86989"/>
    <w:rsid w:val="00F8723C"/>
    <w:rsid w:val="00F872B8"/>
    <w:rsid w:val="00F87321"/>
    <w:rsid w:val="00F8744A"/>
    <w:rsid w:val="00F8757E"/>
    <w:rsid w:val="00F90002"/>
    <w:rsid w:val="00F901C3"/>
    <w:rsid w:val="00F90528"/>
    <w:rsid w:val="00F90827"/>
    <w:rsid w:val="00F90E94"/>
    <w:rsid w:val="00F9131E"/>
    <w:rsid w:val="00F91380"/>
    <w:rsid w:val="00F913CB"/>
    <w:rsid w:val="00F913E3"/>
    <w:rsid w:val="00F9198A"/>
    <w:rsid w:val="00F91B18"/>
    <w:rsid w:val="00F91B2D"/>
    <w:rsid w:val="00F91D99"/>
    <w:rsid w:val="00F92232"/>
    <w:rsid w:val="00F92603"/>
    <w:rsid w:val="00F9261A"/>
    <w:rsid w:val="00F92630"/>
    <w:rsid w:val="00F926CD"/>
    <w:rsid w:val="00F92A07"/>
    <w:rsid w:val="00F92D46"/>
    <w:rsid w:val="00F932E2"/>
    <w:rsid w:val="00F93384"/>
    <w:rsid w:val="00F936D4"/>
    <w:rsid w:val="00F9396A"/>
    <w:rsid w:val="00F93E2B"/>
    <w:rsid w:val="00F93F28"/>
    <w:rsid w:val="00F94158"/>
    <w:rsid w:val="00F94D4C"/>
    <w:rsid w:val="00F9517E"/>
    <w:rsid w:val="00F95B9D"/>
    <w:rsid w:val="00F96025"/>
    <w:rsid w:val="00F96988"/>
    <w:rsid w:val="00F96B70"/>
    <w:rsid w:val="00F97661"/>
    <w:rsid w:val="00F97D59"/>
    <w:rsid w:val="00FA0341"/>
    <w:rsid w:val="00FA04C6"/>
    <w:rsid w:val="00FA1671"/>
    <w:rsid w:val="00FA16AB"/>
    <w:rsid w:val="00FA17BC"/>
    <w:rsid w:val="00FA1A90"/>
    <w:rsid w:val="00FA27F5"/>
    <w:rsid w:val="00FA3582"/>
    <w:rsid w:val="00FA382C"/>
    <w:rsid w:val="00FA3B62"/>
    <w:rsid w:val="00FA43B0"/>
    <w:rsid w:val="00FA4502"/>
    <w:rsid w:val="00FA45E9"/>
    <w:rsid w:val="00FA50C6"/>
    <w:rsid w:val="00FA53FD"/>
    <w:rsid w:val="00FA5476"/>
    <w:rsid w:val="00FA557D"/>
    <w:rsid w:val="00FA564D"/>
    <w:rsid w:val="00FA5A29"/>
    <w:rsid w:val="00FA5F5E"/>
    <w:rsid w:val="00FA6BB9"/>
    <w:rsid w:val="00FA7EC3"/>
    <w:rsid w:val="00FB077F"/>
    <w:rsid w:val="00FB09CA"/>
    <w:rsid w:val="00FB0B38"/>
    <w:rsid w:val="00FB0F63"/>
    <w:rsid w:val="00FB10FF"/>
    <w:rsid w:val="00FB156A"/>
    <w:rsid w:val="00FB18BE"/>
    <w:rsid w:val="00FB25E2"/>
    <w:rsid w:val="00FB2636"/>
    <w:rsid w:val="00FB292D"/>
    <w:rsid w:val="00FB2CDA"/>
    <w:rsid w:val="00FB35BF"/>
    <w:rsid w:val="00FB3752"/>
    <w:rsid w:val="00FB3856"/>
    <w:rsid w:val="00FB3996"/>
    <w:rsid w:val="00FB3C5F"/>
    <w:rsid w:val="00FB3C7B"/>
    <w:rsid w:val="00FB43C7"/>
    <w:rsid w:val="00FB46C4"/>
    <w:rsid w:val="00FB4DA7"/>
    <w:rsid w:val="00FB50C4"/>
    <w:rsid w:val="00FB5648"/>
    <w:rsid w:val="00FB5882"/>
    <w:rsid w:val="00FB5893"/>
    <w:rsid w:val="00FB5CED"/>
    <w:rsid w:val="00FB6180"/>
    <w:rsid w:val="00FB68FE"/>
    <w:rsid w:val="00FB76C2"/>
    <w:rsid w:val="00FB79D8"/>
    <w:rsid w:val="00FB7AF2"/>
    <w:rsid w:val="00FC0360"/>
    <w:rsid w:val="00FC0C0F"/>
    <w:rsid w:val="00FC0D3A"/>
    <w:rsid w:val="00FC0F68"/>
    <w:rsid w:val="00FC0FE1"/>
    <w:rsid w:val="00FC14A0"/>
    <w:rsid w:val="00FC20AD"/>
    <w:rsid w:val="00FC2119"/>
    <w:rsid w:val="00FC2227"/>
    <w:rsid w:val="00FC280C"/>
    <w:rsid w:val="00FC2CA0"/>
    <w:rsid w:val="00FC3092"/>
    <w:rsid w:val="00FC38D6"/>
    <w:rsid w:val="00FC3C46"/>
    <w:rsid w:val="00FC3C6D"/>
    <w:rsid w:val="00FC430B"/>
    <w:rsid w:val="00FC43E0"/>
    <w:rsid w:val="00FC4B5E"/>
    <w:rsid w:val="00FC4EA8"/>
    <w:rsid w:val="00FC510A"/>
    <w:rsid w:val="00FC760F"/>
    <w:rsid w:val="00FD0151"/>
    <w:rsid w:val="00FD0417"/>
    <w:rsid w:val="00FD04E8"/>
    <w:rsid w:val="00FD0AF7"/>
    <w:rsid w:val="00FD0B52"/>
    <w:rsid w:val="00FD1CB5"/>
    <w:rsid w:val="00FD1E94"/>
    <w:rsid w:val="00FD217E"/>
    <w:rsid w:val="00FD29EA"/>
    <w:rsid w:val="00FD2A0F"/>
    <w:rsid w:val="00FD2F3A"/>
    <w:rsid w:val="00FD43F4"/>
    <w:rsid w:val="00FD45FA"/>
    <w:rsid w:val="00FD461F"/>
    <w:rsid w:val="00FD4750"/>
    <w:rsid w:val="00FD4793"/>
    <w:rsid w:val="00FD4B70"/>
    <w:rsid w:val="00FD5380"/>
    <w:rsid w:val="00FD5527"/>
    <w:rsid w:val="00FD5F69"/>
    <w:rsid w:val="00FD6801"/>
    <w:rsid w:val="00FD6D5F"/>
    <w:rsid w:val="00FD7197"/>
    <w:rsid w:val="00FD7849"/>
    <w:rsid w:val="00FD7FFD"/>
    <w:rsid w:val="00FE02A0"/>
    <w:rsid w:val="00FE0632"/>
    <w:rsid w:val="00FE0663"/>
    <w:rsid w:val="00FE0BB6"/>
    <w:rsid w:val="00FE16EA"/>
    <w:rsid w:val="00FE197F"/>
    <w:rsid w:val="00FE209B"/>
    <w:rsid w:val="00FE2776"/>
    <w:rsid w:val="00FE2A0A"/>
    <w:rsid w:val="00FE2D1F"/>
    <w:rsid w:val="00FE3466"/>
    <w:rsid w:val="00FE346D"/>
    <w:rsid w:val="00FE3665"/>
    <w:rsid w:val="00FE3BAC"/>
    <w:rsid w:val="00FE428A"/>
    <w:rsid w:val="00FE4374"/>
    <w:rsid w:val="00FE46DE"/>
    <w:rsid w:val="00FE4950"/>
    <w:rsid w:val="00FE57E8"/>
    <w:rsid w:val="00FE5ADE"/>
    <w:rsid w:val="00FE5C7D"/>
    <w:rsid w:val="00FE602E"/>
    <w:rsid w:val="00FE7F3A"/>
    <w:rsid w:val="00FF04FB"/>
    <w:rsid w:val="00FF0D1B"/>
    <w:rsid w:val="00FF1011"/>
    <w:rsid w:val="00FF18C1"/>
    <w:rsid w:val="00FF21E4"/>
    <w:rsid w:val="00FF24DB"/>
    <w:rsid w:val="00FF28BC"/>
    <w:rsid w:val="00FF3013"/>
    <w:rsid w:val="00FF3310"/>
    <w:rsid w:val="00FF386B"/>
    <w:rsid w:val="00FF4508"/>
    <w:rsid w:val="00FF47E2"/>
    <w:rsid w:val="00FF4E59"/>
    <w:rsid w:val="00FF5147"/>
    <w:rsid w:val="00FF531B"/>
    <w:rsid w:val="00FF5A15"/>
    <w:rsid w:val="00FF5CB1"/>
    <w:rsid w:val="00FF5E7B"/>
    <w:rsid w:val="00FF5FDA"/>
    <w:rsid w:val="00FF6143"/>
    <w:rsid w:val="00FF6273"/>
    <w:rsid w:val="00FF62F5"/>
    <w:rsid w:val="00FF6521"/>
    <w:rsid w:val="00FF6711"/>
    <w:rsid w:val="00FF6807"/>
    <w:rsid w:val="00FF6AAD"/>
    <w:rsid w:val="00FF70D9"/>
    <w:rsid w:val="00FF70EC"/>
    <w:rsid w:val="00FF7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D2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38076C"/>
    <w:rPr>
      <w:rFonts w:eastAsia="Times New Roman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38076C"/>
    <w:pPr>
      <w:keepNext/>
      <w:spacing w:before="240" w:after="60"/>
      <w:outlineLvl w:val="0"/>
    </w:pPr>
    <w:rPr>
      <w:rFonts w:ascii="Cambria" w:hAnsi="Cambria" w:cs="Angsana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076C"/>
    <w:pPr>
      <w:keepNext/>
      <w:spacing w:before="240" w:after="60"/>
      <w:outlineLvl w:val="1"/>
    </w:pPr>
    <w:rPr>
      <w:rFonts w:ascii="Cambria" w:hAnsi="Cambria" w:cs="Angsana New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076C"/>
    <w:pPr>
      <w:keepNext/>
      <w:spacing w:before="240" w:after="60"/>
      <w:outlineLvl w:val="2"/>
    </w:pPr>
    <w:rPr>
      <w:rFonts w:ascii="Cambria" w:hAnsi="Cambria" w:cs="Angsana New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8076C"/>
    <w:pPr>
      <w:keepNext/>
      <w:spacing w:before="240" w:after="60"/>
      <w:outlineLvl w:val="3"/>
    </w:pPr>
    <w:rPr>
      <w:rFonts w:cs="Angsana New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8076C"/>
    <w:pPr>
      <w:spacing w:before="240" w:after="60"/>
      <w:outlineLvl w:val="4"/>
    </w:pPr>
    <w:rPr>
      <w:rFonts w:cs="Angsana New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8076C"/>
    <w:pPr>
      <w:spacing w:before="240" w:after="60"/>
      <w:outlineLvl w:val="5"/>
    </w:pPr>
    <w:rPr>
      <w:rFonts w:cs="Angsana New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8076C"/>
    <w:pPr>
      <w:spacing w:before="240" w:after="60"/>
      <w:outlineLvl w:val="6"/>
    </w:pPr>
    <w:rPr>
      <w:rFonts w:cs="Angsana New"/>
    </w:rPr>
  </w:style>
  <w:style w:type="paragraph" w:styleId="Heading8">
    <w:name w:val="heading 8"/>
    <w:basedOn w:val="Normal"/>
    <w:next w:val="Normal"/>
    <w:link w:val="Heading8Char"/>
    <w:qFormat/>
    <w:rsid w:val="0038076C"/>
    <w:pPr>
      <w:spacing w:before="240" w:after="60"/>
      <w:outlineLvl w:val="7"/>
    </w:pPr>
    <w:rPr>
      <w:rFonts w:cs="Angsana New"/>
      <w:i/>
      <w:iCs/>
    </w:rPr>
  </w:style>
  <w:style w:type="paragraph" w:styleId="Heading9">
    <w:name w:val="heading 9"/>
    <w:basedOn w:val="Normal"/>
    <w:next w:val="Normal"/>
    <w:link w:val="Heading9Char"/>
    <w:qFormat/>
    <w:rsid w:val="0038076C"/>
    <w:pPr>
      <w:spacing w:before="240" w:after="60"/>
      <w:outlineLvl w:val="8"/>
    </w:pPr>
    <w:rPr>
      <w:rFonts w:ascii="Cambria" w:hAnsi="Cambria" w:cs="Angsana New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076C"/>
    <w:rPr>
      <w:rFonts w:ascii="Cambria" w:eastAsia="Times New Roman" w:hAnsi="Cambria" w:cs="Angsana New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rsid w:val="0038076C"/>
    <w:rPr>
      <w:rFonts w:ascii="Cambria" w:eastAsia="Times New Roman" w:hAnsi="Cambria" w:cs="Angsana New"/>
      <w:b/>
      <w:bCs/>
      <w:i/>
      <w:iCs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38076C"/>
    <w:rPr>
      <w:rFonts w:ascii="Cambria" w:eastAsia="Times New Roman" w:hAnsi="Cambria" w:cs="Angsana New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rsid w:val="0038076C"/>
    <w:rPr>
      <w:rFonts w:ascii="Calibri" w:eastAsia="Times New Roman" w:hAnsi="Calibri" w:cs="Angsana New"/>
      <w:b/>
      <w:bCs/>
      <w:sz w:val="28"/>
      <w:lang w:bidi="en-US"/>
    </w:rPr>
  </w:style>
  <w:style w:type="character" w:customStyle="1" w:styleId="Heading5Char">
    <w:name w:val="Heading 5 Char"/>
    <w:basedOn w:val="DefaultParagraphFont"/>
    <w:link w:val="Heading5"/>
    <w:rsid w:val="0038076C"/>
    <w:rPr>
      <w:rFonts w:ascii="Calibri" w:eastAsia="Times New Roman" w:hAnsi="Calibri" w:cs="Angsana New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rsid w:val="0038076C"/>
    <w:rPr>
      <w:rFonts w:ascii="Calibri" w:eastAsia="Times New Roman" w:hAnsi="Calibri" w:cs="Angsana New"/>
      <w:b/>
      <w:bCs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rsid w:val="0038076C"/>
    <w:rPr>
      <w:rFonts w:ascii="Calibri" w:eastAsia="Times New Roman" w:hAnsi="Calibri" w:cs="Angsana New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rsid w:val="0038076C"/>
    <w:rPr>
      <w:rFonts w:ascii="Calibri" w:eastAsia="Times New Roman" w:hAnsi="Calibri" w:cs="Angsana New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rsid w:val="0038076C"/>
    <w:rPr>
      <w:rFonts w:ascii="Cambria" w:eastAsia="Times New Roman" w:hAnsi="Cambria" w:cs="Angsana New"/>
      <w:szCs w:val="22"/>
      <w:lang w:bidi="en-US"/>
    </w:rPr>
  </w:style>
  <w:style w:type="table" w:styleId="TableGrid">
    <w:name w:val="Table Grid"/>
    <w:basedOn w:val="TableNormal"/>
    <w:rsid w:val="0038076C"/>
    <w:rPr>
      <w:lang w:eastAsia="fr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3807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076C"/>
    <w:rPr>
      <w:rFonts w:ascii="Calibri" w:eastAsia="Times New Roman" w:hAnsi="Calibri" w:cs="Times New Roman"/>
      <w:sz w:val="24"/>
      <w:szCs w:val="24"/>
      <w:lang w:bidi="en-US"/>
    </w:rPr>
  </w:style>
  <w:style w:type="character" w:styleId="PageNumber">
    <w:name w:val="page number"/>
    <w:basedOn w:val="DefaultParagraphFont"/>
    <w:rsid w:val="0038076C"/>
  </w:style>
  <w:style w:type="paragraph" w:styleId="Header">
    <w:name w:val="header"/>
    <w:basedOn w:val="Normal"/>
    <w:link w:val="HeaderChar"/>
    <w:rsid w:val="00380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076C"/>
    <w:rPr>
      <w:rFonts w:ascii="Calibri" w:eastAsia="Times New Roman" w:hAnsi="Calibri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rsid w:val="0038076C"/>
    <w:pPr>
      <w:ind w:right="-57"/>
    </w:pPr>
    <w:rPr>
      <w:rFonts w:ascii="Saysettha OT" w:hAnsi="Saysettha OT" w:cs="Saysettha OT"/>
    </w:rPr>
  </w:style>
  <w:style w:type="character" w:customStyle="1" w:styleId="BodyTextChar">
    <w:name w:val="Body Text Char"/>
    <w:basedOn w:val="DefaultParagraphFont"/>
    <w:link w:val="BodyText"/>
    <w:rsid w:val="0038076C"/>
    <w:rPr>
      <w:rFonts w:ascii="Saysettha OT" w:eastAsia="Times New Roman" w:hAnsi="Saysettha OT" w:cs="Saysettha OT"/>
      <w:sz w:val="24"/>
      <w:szCs w:val="24"/>
      <w:lang w:bidi="en-US"/>
    </w:rPr>
  </w:style>
  <w:style w:type="paragraph" w:styleId="BodyText2">
    <w:name w:val="Body Text 2"/>
    <w:basedOn w:val="Normal"/>
    <w:link w:val="BodyText2Char"/>
    <w:rsid w:val="0038076C"/>
    <w:rPr>
      <w:rFonts w:ascii="Saysettha OT" w:hAnsi="Saysettha OT" w:cs="Saysettha OT"/>
    </w:rPr>
  </w:style>
  <w:style w:type="character" w:customStyle="1" w:styleId="BodyText2Char">
    <w:name w:val="Body Text 2 Char"/>
    <w:basedOn w:val="DefaultParagraphFont"/>
    <w:link w:val="BodyText2"/>
    <w:rsid w:val="0038076C"/>
    <w:rPr>
      <w:rFonts w:ascii="Saysettha OT" w:eastAsia="Times New Roman" w:hAnsi="Saysettha OT" w:cs="Saysettha OT"/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rsid w:val="0038076C"/>
    <w:pPr>
      <w:ind w:left="1170" w:hanging="1170"/>
    </w:pPr>
    <w:rPr>
      <w:rFonts w:ascii="Saysettha OT" w:hAnsi="Saysettha OT" w:cs="Saysettha OT"/>
      <w:b/>
      <w:bCs/>
    </w:rPr>
  </w:style>
  <w:style w:type="character" w:customStyle="1" w:styleId="BodyTextIndent2Char">
    <w:name w:val="Body Text Indent 2 Char"/>
    <w:basedOn w:val="DefaultParagraphFont"/>
    <w:link w:val="BodyTextIndent2"/>
    <w:rsid w:val="0038076C"/>
    <w:rPr>
      <w:rFonts w:ascii="Saysettha OT" w:eastAsia="Times New Roman" w:hAnsi="Saysettha OT" w:cs="Saysettha OT"/>
      <w:b/>
      <w:bCs/>
      <w:sz w:val="24"/>
      <w:szCs w:val="24"/>
      <w:lang w:bidi="en-US"/>
    </w:rPr>
  </w:style>
  <w:style w:type="paragraph" w:styleId="BodyTextIndent3">
    <w:name w:val="Body Text Indent 3"/>
    <w:basedOn w:val="Normal"/>
    <w:link w:val="BodyTextIndent3Char"/>
    <w:rsid w:val="0038076C"/>
    <w:pPr>
      <w:ind w:left="1170" w:hanging="1170"/>
    </w:pPr>
    <w:rPr>
      <w:rFonts w:ascii="Saysettha OT" w:hAnsi="Saysettha OT" w:cs="Saysettha OT"/>
    </w:rPr>
  </w:style>
  <w:style w:type="character" w:customStyle="1" w:styleId="BodyTextIndent3Char">
    <w:name w:val="Body Text Indent 3 Char"/>
    <w:basedOn w:val="DefaultParagraphFont"/>
    <w:link w:val="BodyTextIndent3"/>
    <w:rsid w:val="0038076C"/>
    <w:rPr>
      <w:rFonts w:ascii="Saysettha OT" w:eastAsia="Times New Roman" w:hAnsi="Saysettha OT" w:cs="Saysettha OT"/>
      <w:sz w:val="24"/>
      <w:szCs w:val="24"/>
      <w:lang w:bidi="en-US"/>
    </w:rPr>
  </w:style>
  <w:style w:type="character" w:styleId="Strong">
    <w:name w:val="Strong"/>
    <w:basedOn w:val="DefaultParagraphFont"/>
    <w:qFormat/>
    <w:rsid w:val="0038076C"/>
    <w:rPr>
      <w:b/>
      <w:bCs/>
    </w:rPr>
  </w:style>
  <w:style w:type="paragraph" w:styleId="NormalWeb">
    <w:name w:val="Normal (Web)"/>
    <w:basedOn w:val="Normal"/>
    <w:rsid w:val="0038076C"/>
    <w:pPr>
      <w:spacing w:before="100" w:beforeAutospacing="1" w:after="100" w:afterAutospacing="1"/>
    </w:pPr>
    <w:rPr>
      <w:lang w:bidi="th-TH"/>
    </w:rPr>
  </w:style>
  <w:style w:type="paragraph" w:customStyle="1" w:styleId="Default">
    <w:name w:val="Default"/>
    <w:link w:val="DefaultChar"/>
    <w:rsid w:val="0038076C"/>
    <w:pPr>
      <w:autoSpaceDE w:val="0"/>
      <w:autoSpaceDN w:val="0"/>
      <w:adjustRightInd w:val="0"/>
    </w:pPr>
    <w:rPr>
      <w:rFonts w:ascii="TimesNewRoman" w:eastAsia="Times New Roman" w:hAnsi="TimesNewRoman" w:cs="TimesNewRoman"/>
      <w:lang w:bidi="en-US"/>
    </w:rPr>
  </w:style>
  <w:style w:type="paragraph" w:styleId="HTMLPreformatted">
    <w:name w:val="HTML Preformatted"/>
    <w:basedOn w:val="Normal"/>
    <w:link w:val="HTMLPreformattedChar"/>
    <w:uiPriority w:val="99"/>
    <w:rsid w:val="00380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76C"/>
    <w:rPr>
      <w:rFonts w:ascii="Courier New" w:eastAsia="Courier New" w:hAnsi="Courier New" w:cs="Times New Roman"/>
      <w:sz w:val="20"/>
      <w:szCs w:val="20"/>
    </w:rPr>
  </w:style>
  <w:style w:type="paragraph" w:styleId="ListParagraph">
    <w:name w:val="List Paragraph"/>
    <w:aliases w:val="References,Noise heading,RUS List,En tête 1,Text,Recommendation,List Paragraph1,Body text"/>
    <w:basedOn w:val="Normal"/>
    <w:link w:val="ListParagraphChar"/>
    <w:uiPriority w:val="34"/>
    <w:qFormat/>
    <w:rsid w:val="0038076C"/>
    <w:pPr>
      <w:ind w:left="720"/>
      <w:contextualSpacing/>
    </w:pPr>
  </w:style>
  <w:style w:type="paragraph" w:styleId="BlockText">
    <w:name w:val="Block Text"/>
    <w:basedOn w:val="Normal"/>
    <w:rsid w:val="0038076C"/>
    <w:pPr>
      <w:ind w:left="-720" w:right="-785" w:firstLine="540"/>
      <w:jc w:val="both"/>
    </w:pPr>
    <w:rPr>
      <w:rFonts w:ascii="Saysettha OT" w:hAnsi="Saysettha OT" w:cs="Saysettha OT"/>
      <w:sz w:val="20"/>
      <w:szCs w:val="20"/>
    </w:rPr>
  </w:style>
  <w:style w:type="paragraph" w:styleId="BodyTextIndent">
    <w:name w:val="Body Text Indent"/>
    <w:basedOn w:val="Normal"/>
    <w:link w:val="BodyTextIndentChar"/>
    <w:rsid w:val="003807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8076C"/>
    <w:rPr>
      <w:rFonts w:ascii="Calibri" w:eastAsia="Times New Roman" w:hAnsi="Calibri" w:cs="Times New Roman"/>
      <w:sz w:val="24"/>
      <w:szCs w:val="24"/>
      <w:lang w:bidi="en-US"/>
    </w:rPr>
  </w:style>
  <w:style w:type="paragraph" w:customStyle="1" w:styleId="p16">
    <w:name w:val="p16"/>
    <w:basedOn w:val="Normal"/>
    <w:rsid w:val="0038076C"/>
    <w:pPr>
      <w:widowControl w:val="0"/>
      <w:tabs>
        <w:tab w:val="left" w:pos="720"/>
      </w:tabs>
      <w:spacing w:line="280" w:lineRule="atLeast"/>
      <w:jc w:val="both"/>
    </w:pPr>
    <w:rPr>
      <w:rFonts w:ascii="Times" w:hAnsi="Times" w:cs="Tahoma"/>
      <w:lang w:eastAsia="ja-JP"/>
    </w:rPr>
  </w:style>
  <w:style w:type="paragraph" w:styleId="BalloonText">
    <w:name w:val="Balloon Text"/>
    <w:basedOn w:val="Normal"/>
    <w:link w:val="BalloonTextChar"/>
    <w:rsid w:val="00380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076C"/>
    <w:rPr>
      <w:rFonts w:ascii="Tahoma" w:eastAsia="Times New Roman" w:hAnsi="Tahoma" w:cs="Tahoma"/>
      <w:sz w:val="16"/>
      <w:szCs w:val="16"/>
      <w:lang w:bidi="en-US"/>
    </w:rPr>
  </w:style>
  <w:style w:type="character" w:styleId="CommentReference">
    <w:name w:val="annotation reference"/>
    <w:basedOn w:val="DefaultParagraphFont"/>
    <w:uiPriority w:val="99"/>
    <w:rsid w:val="00380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807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76C"/>
    <w:rPr>
      <w:rFonts w:ascii="Calibri" w:eastAsia="Times New Roman" w:hAnsi="Calibri" w:cs="Times New Roman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rsid w:val="003807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8076C"/>
    <w:rPr>
      <w:rFonts w:ascii="Calibri" w:eastAsia="Times New Roman" w:hAnsi="Calibri" w:cs="Times New Roman"/>
      <w:sz w:val="20"/>
      <w:szCs w:val="20"/>
      <w:lang w:bidi="en-US"/>
    </w:rPr>
  </w:style>
  <w:style w:type="character" w:styleId="EndnoteReference">
    <w:name w:val="endnote reference"/>
    <w:basedOn w:val="DefaultParagraphFont"/>
    <w:rsid w:val="0038076C"/>
    <w:rPr>
      <w:vertAlign w:val="superscript"/>
    </w:rPr>
  </w:style>
  <w:style w:type="paragraph" w:styleId="BodyText3">
    <w:name w:val="Body Text 3"/>
    <w:basedOn w:val="Normal"/>
    <w:link w:val="BodyText3Char"/>
    <w:rsid w:val="0038076C"/>
    <w:pPr>
      <w:tabs>
        <w:tab w:val="num" w:pos="2160"/>
      </w:tabs>
      <w:spacing w:after="240"/>
      <w:ind w:left="2160" w:hanging="720"/>
      <w:jc w:val="both"/>
    </w:pPr>
    <w:rPr>
      <w:rFonts w:cs="Arial Unicode MS"/>
      <w:sz w:val="22"/>
      <w:szCs w:val="20"/>
      <w:lang w:bidi="lo-LA"/>
    </w:rPr>
  </w:style>
  <w:style w:type="character" w:customStyle="1" w:styleId="BodyText3Char">
    <w:name w:val="Body Text 3 Char"/>
    <w:basedOn w:val="DefaultParagraphFont"/>
    <w:link w:val="BodyText3"/>
    <w:rsid w:val="0038076C"/>
    <w:rPr>
      <w:rFonts w:ascii="Calibri" w:eastAsia="Times New Roman" w:hAnsi="Calibri" w:cs="Arial Unicode MS"/>
      <w:szCs w:val="20"/>
      <w:lang w:bidi="lo-LA"/>
    </w:rPr>
  </w:style>
  <w:style w:type="paragraph" w:customStyle="1" w:styleId="BodyText4">
    <w:name w:val="Body Text 4"/>
    <w:basedOn w:val="Normal"/>
    <w:rsid w:val="0038076C"/>
    <w:pPr>
      <w:tabs>
        <w:tab w:val="num" w:pos="2880"/>
      </w:tabs>
      <w:spacing w:after="240"/>
      <w:ind w:left="2880" w:hanging="720"/>
      <w:jc w:val="both"/>
    </w:pPr>
    <w:rPr>
      <w:rFonts w:cs="Arial Unicode MS"/>
      <w:sz w:val="22"/>
      <w:szCs w:val="20"/>
      <w:lang w:bidi="lo-LA"/>
    </w:rPr>
  </w:style>
  <w:style w:type="paragraph" w:customStyle="1" w:styleId="Normal1">
    <w:name w:val="Normal1"/>
    <w:basedOn w:val="Normal"/>
    <w:next w:val="Normal"/>
    <w:rsid w:val="0038076C"/>
    <w:pPr>
      <w:autoSpaceDE w:val="0"/>
      <w:autoSpaceDN w:val="0"/>
      <w:adjustRightInd w:val="0"/>
    </w:pPr>
    <w:rPr>
      <w:rFonts w:ascii="KGDCIG+Arial" w:hAnsi="KGDCIG+Arial"/>
      <w:lang w:bidi="th-TH"/>
    </w:rPr>
  </w:style>
  <w:style w:type="numbering" w:customStyle="1" w:styleId="Style1">
    <w:name w:val="Style1"/>
    <w:rsid w:val="0038076C"/>
    <w:pPr>
      <w:numPr>
        <w:numId w:val="1"/>
      </w:numPr>
    </w:pPr>
  </w:style>
  <w:style w:type="numbering" w:customStyle="1" w:styleId="Style2">
    <w:name w:val="Style2"/>
    <w:rsid w:val="0038076C"/>
    <w:pPr>
      <w:numPr>
        <w:numId w:val="2"/>
      </w:numPr>
    </w:pPr>
  </w:style>
  <w:style w:type="numbering" w:customStyle="1" w:styleId="Style3">
    <w:name w:val="Style3"/>
    <w:rsid w:val="0038076C"/>
    <w:pPr>
      <w:numPr>
        <w:numId w:val="3"/>
      </w:numPr>
    </w:pPr>
  </w:style>
  <w:style w:type="numbering" w:customStyle="1" w:styleId="Style4">
    <w:name w:val="Style4"/>
    <w:rsid w:val="0038076C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8076C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8076C"/>
    <w:pPr>
      <w:spacing w:before="240" w:after="60"/>
      <w:jc w:val="center"/>
      <w:outlineLvl w:val="0"/>
    </w:pPr>
    <w:rPr>
      <w:rFonts w:ascii="Cambria" w:hAnsi="Cambria" w:cs="Angsana New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8076C"/>
    <w:rPr>
      <w:rFonts w:ascii="Cambria" w:eastAsia="Times New Roman" w:hAnsi="Cambria" w:cs="Angsana New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qFormat/>
    <w:rsid w:val="0038076C"/>
    <w:pPr>
      <w:spacing w:after="60"/>
      <w:jc w:val="center"/>
      <w:outlineLvl w:val="1"/>
    </w:pPr>
    <w:rPr>
      <w:rFonts w:ascii="Cambria" w:hAnsi="Cambria" w:cs="Angsana New"/>
    </w:rPr>
  </w:style>
  <w:style w:type="character" w:customStyle="1" w:styleId="SubtitleChar">
    <w:name w:val="Subtitle Char"/>
    <w:basedOn w:val="DefaultParagraphFont"/>
    <w:link w:val="Subtitle"/>
    <w:rsid w:val="0038076C"/>
    <w:rPr>
      <w:rFonts w:ascii="Cambria" w:eastAsia="Times New Roman" w:hAnsi="Cambria" w:cs="Angsana New"/>
      <w:sz w:val="24"/>
      <w:szCs w:val="24"/>
      <w:lang w:bidi="en-US"/>
    </w:rPr>
  </w:style>
  <w:style w:type="character" w:styleId="Emphasis">
    <w:name w:val="Emphasis"/>
    <w:basedOn w:val="DefaultParagraphFont"/>
    <w:qFormat/>
    <w:rsid w:val="0038076C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38076C"/>
    <w:rPr>
      <w:szCs w:val="32"/>
    </w:rPr>
  </w:style>
  <w:style w:type="character" w:customStyle="1" w:styleId="NoSpacingChar">
    <w:name w:val="No Spacing Char"/>
    <w:basedOn w:val="DefaultParagraphFont"/>
    <w:link w:val="NoSpacing"/>
    <w:rsid w:val="0038076C"/>
    <w:rPr>
      <w:rFonts w:ascii="Calibri" w:eastAsia="Times New Roman" w:hAnsi="Calibri" w:cs="Times New Roman"/>
      <w:sz w:val="24"/>
      <w:szCs w:val="32"/>
      <w:lang w:bidi="en-US"/>
    </w:rPr>
  </w:style>
  <w:style w:type="paragraph" w:styleId="Quote">
    <w:name w:val="Quote"/>
    <w:basedOn w:val="Normal"/>
    <w:next w:val="Normal"/>
    <w:link w:val="QuoteChar"/>
    <w:qFormat/>
    <w:rsid w:val="0038076C"/>
    <w:rPr>
      <w:i/>
    </w:rPr>
  </w:style>
  <w:style w:type="character" w:customStyle="1" w:styleId="QuoteChar">
    <w:name w:val="Quote Char"/>
    <w:basedOn w:val="DefaultParagraphFont"/>
    <w:link w:val="Quote"/>
    <w:rsid w:val="0038076C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qFormat/>
    <w:rsid w:val="0038076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rsid w:val="0038076C"/>
    <w:rPr>
      <w:rFonts w:ascii="Calibri" w:eastAsia="Times New Roman" w:hAnsi="Calibri" w:cs="Times New Roman"/>
      <w:b/>
      <w:i/>
      <w:sz w:val="24"/>
      <w:szCs w:val="22"/>
      <w:lang w:bidi="en-US"/>
    </w:rPr>
  </w:style>
  <w:style w:type="character" w:styleId="SubtleEmphasis">
    <w:name w:val="Subtle Emphasis"/>
    <w:qFormat/>
    <w:rsid w:val="0038076C"/>
    <w:rPr>
      <w:i/>
      <w:color w:val="5A5A5A"/>
    </w:rPr>
  </w:style>
  <w:style w:type="character" w:styleId="IntenseEmphasis">
    <w:name w:val="Intense Emphasis"/>
    <w:basedOn w:val="DefaultParagraphFont"/>
    <w:qFormat/>
    <w:rsid w:val="0038076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sid w:val="0038076C"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sid w:val="0038076C"/>
    <w:rPr>
      <w:b/>
      <w:sz w:val="24"/>
      <w:u w:val="single"/>
    </w:rPr>
  </w:style>
  <w:style w:type="character" w:styleId="BookTitle">
    <w:name w:val="Book Title"/>
    <w:basedOn w:val="DefaultParagraphFont"/>
    <w:qFormat/>
    <w:rsid w:val="0038076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qFormat/>
    <w:rsid w:val="0038076C"/>
    <w:pPr>
      <w:outlineLvl w:val="9"/>
    </w:pPr>
  </w:style>
  <w:style w:type="numbering" w:customStyle="1" w:styleId="Style5">
    <w:name w:val="Style5"/>
    <w:rsid w:val="0038076C"/>
    <w:pPr>
      <w:numPr>
        <w:numId w:val="29"/>
      </w:numPr>
    </w:pPr>
  </w:style>
  <w:style w:type="numbering" w:customStyle="1" w:styleId="Style6">
    <w:name w:val="Style6"/>
    <w:rsid w:val="0038076C"/>
    <w:pPr>
      <w:numPr>
        <w:numId w:val="30"/>
      </w:numPr>
    </w:pPr>
  </w:style>
  <w:style w:type="numbering" w:customStyle="1" w:styleId="Style7">
    <w:name w:val="Style7"/>
    <w:rsid w:val="0038076C"/>
    <w:pPr>
      <w:numPr>
        <w:numId w:val="41"/>
      </w:numPr>
    </w:pPr>
  </w:style>
  <w:style w:type="numbering" w:customStyle="1" w:styleId="Style8">
    <w:name w:val="Style8"/>
    <w:rsid w:val="0038076C"/>
    <w:pPr>
      <w:numPr>
        <w:numId w:val="46"/>
      </w:numPr>
    </w:pPr>
  </w:style>
  <w:style w:type="numbering" w:customStyle="1" w:styleId="Style9">
    <w:name w:val="Style9"/>
    <w:rsid w:val="0038076C"/>
    <w:pPr>
      <w:numPr>
        <w:numId w:val="48"/>
      </w:numPr>
    </w:pPr>
  </w:style>
  <w:style w:type="numbering" w:customStyle="1" w:styleId="Style10">
    <w:name w:val="Style10"/>
    <w:rsid w:val="0038076C"/>
    <w:pPr>
      <w:numPr>
        <w:numId w:val="50"/>
      </w:numPr>
    </w:pPr>
  </w:style>
  <w:style w:type="numbering" w:customStyle="1" w:styleId="Style11">
    <w:name w:val="Style11"/>
    <w:rsid w:val="0038076C"/>
    <w:pPr>
      <w:numPr>
        <w:numId w:val="52"/>
      </w:numPr>
    </w:pPr>
  </w:style>
  <w:style w:type="numbering" w:customStyle="1" w:styleId="Style12">
    <w:name w:val="Style12"/>
    <w:rsid w:val="0038076C"/>
    <w:pPr>
      <w:numPr>
        <w:numId w:val="53"/>
      </w:numPr>
    </w:pPr>
  </w:style>
  <w:style w:type="numbering" w:customStyle="1" w:styleId="Style13">
    <w:name w:val="Style13"/>
    <w:rsid w:val="0038076C"/>
    <w:pPr>
      <w:numPr>
        <w:numId w:val="54"/>
      </w:numPr>
    </w:pPr>
  </w:style>
  <w:style w:type="numbering" w:customStyle="1" w:styleId="Style14">
    <w:name w:val="Style14"/>
    <w:rsid w:val="0038076C"/>
    <w:pPr>
      <w:numPr>
        <w:numId w:val="55"/>
      </w:numPr>
    </w:pPr>
  </w:style>
  <w:style w:type="numbering" w:customStyle="1" w:styleId="Style15">
    <w:name w:val="Style15"/>
    <w:rsid w:val="0038076C"/>
    <w:pPr>
      <w:numPr>
        <w:numId w:val="60"/>
      </w:numPr>
    </w:pPr>
  </w:style>
  <w:style w:type="numbering" w:customStyle="1" w:styleId="Style16">
    <w:name w:val="Style16"/>
    <w:rsid w:val="0038076C"/>
    <w:pPr>
      <w:numPr>
        <w:numId w:val="61"/>
      </w:numPr>
    </w:pPr>
  </w:style>
  <w:style w:type="numbering" w:customStyle="1" w:styleId="Style17">
    <w:name w:val="Style17"/>
    <w:rsid w:val="0038076C"/>
    <w:pPr>
      <w:numPr>
        <w:numId w:val="62"/>
      </w:numPr>
    </w:pPr>
  </w:style>
  <w:style w:type="numbering" w:customStyle="1" w:styleId="Style18">
    <w:name w:val="Style18"/>
    <w:rsid w:val="0038076C"/>
    <w:pPr>
      <w:numPr>
        <w:numId w:val="63"/>
      </w:numPr>
    </w:pPr>
  </w:style>
  <w:style w:type="numbering" w:customStyle="1" w:styleId="Style19">
    <w:name w:val="Style19"/>
    <w:rsid w:val="0038076C"/>
    <w:pPr>
      <w:numPr>
        <w:numId w:val="64"/>
      </w:numPr>
    </w:pPr>
  </w:style>
  <w:style w:type="numbering" w:customStyle="1" w:styleId="Style20">
    <w:name w:val="Style20"/>
    <w:rsid w:val="0038076C"/>
    <w:pPr>
      <w:numPr>
        <w:numId w:val="65"/>
      </w:numPr>
    </w:pPr>
  </w:style>
  <w:style w:type="numbering" w:customStyle="1" w:styleId="Style21">
    <w:name w:val="Style21"/>
    <w:rsid w:val="0038076C"/>
    <w:pPr>
      <w:numPr>
        <w:numId w:val="66"/>
      </w:numPr>
    </w:pPr>
  </w:style>
  <w:style w:type="numbering" w:customStyle="1" w:styleId="Style22">
    <w:name w:val="Style22"/>
    <w:rsid w:val="0038076C"/>
    <w:pPr>
      <w:numPr>
        <w:numId w:val="69"/>
      </w:numPr>
    </w:pPr>
  </w:style>
  <w:style w:type="numbering" w:customStyle="1" w:styleId="Style23">
    <w:name w:val="Style23"/>
    <w:rsid w:val="0038076C"/>
    <w:pPr>
      <w:numPr>
        <w:numId w:val="70"/>
      </w:numPr>
    </w:pPr>
  </w:style>
  <w:style w:type="numbering" w:customStyle="1" w:styleId="Style24">
    <w:name w:val="Style24"/>
    <w:rsid w:val="0038076C"/>
    <w:pPr>
      <w:numPr>
        <w:numId w:val="73"/>
      </w:numPr>
    </w:pPr>
  </w:style>
  <w:style w:type="numbering" w:customStyle="1" w:styleId="Style25">
    <w:name w:val="Style25"/>
    <w:rsid w:val="0038076C"/>
    <w:pPr>
      <w:numPr>
        <w:numId w:val="75"/>
      </w:numPr>
    </w:pPr>
  </w:style>
  <w:style w:type="numbering" w:customStyle="1" w:styleId="Style26">
    <w:name w:val="Style26"/>
    <w:rsid w:val="0038076C"/>
    <w:pPr>
      <w:numPr>
        <w:numId w:val="76"/>
      </w:numPr>
    </w:pPr>
  </w:style>
  <w:style w:type="numbering" w:customStyle="1" w:styleId="Style27">
    <w:name w:val="Style27"/>
    <w:rsid w:val="0038076C"/>
    <w:pPr>
      <w:numPr>
        <w:numId w:val="84"/>
      </w:numPr>
    </w:pPr>
  </w:style>
  <w:style w:type="character" w:customStyle="1" w:styleId="hps">
    <w:name w:val="hps"/>
    <w:basedOn w:val="DefaultParagraphFont"/>
    <w:rsid w:val="0038076C"/>
  </w:style>
  <w:style w:type="character" w:customStyle="1" w:styleId="apple-converted-space">
    <w:name w:val="apple-converted-space"/>
    <w:basedOn w:val="DefaultParagraphFont"/>
    <w:rsid w:val="0038076C"/>
  </w:style>
  <w:style w:type="character" w:customStyle="1" w:styleId="atn">
    <w:name w:val="atn"/>
    <w:basedOn w:val="DefaultParagraphFont"/>
    <w:rsid w:val="0038076C"/>
  </w:style>
  <w:style w:type="numbering" w:customStyle="1" w:styleId="Style28">
    <w:name w:val="Style28"/>
    <w:rsid w:val="0038076C"/>
    <w:pPr>
      <w:numPr>
        <w:numId w:val="86"/>
      </w:numPr>
    </w:pPr>
  </w:style>
  <w:style w:type="numbering" w:customStyle="1" w:styleId="Style29">
    <w:name w:val="Style29"/>
    <w:rsid w:val="0038076C"/>
    <w:pPr>
      <w:numPr>
        <w:numId w:val="100"/>
      </w:numPr>
    </w:pPr>
  </w:style>
  <w:style w:type="numbering" w:customStyle="1" w:styleId="Style30">
    <w:name w:val="Style30"/>
    <w:rsid w:val="0038076C"/>
    <w:pPr>
      <w:numPr>
        <w:numId w:val="103"/>
      </w:numPr>
    </w:pPr>
  </w:style>
  <w:style w:type="numbering" w:customStyle="1" w:styleId="Style31">
    <w:name w:val="Style31"/>
    <w:rsid w:val="0038076C"/>
    <w:pPr>
      <w:numPr>
        <w:numId w:val="115"/>
      </w:numPr>
    </w:pPr>
  </w:style>
  <w:style w:type="numbering" w:customStyle="1" w:styleId="Style32">
    <w:name w:val="Style32"/>
    <w:rsid w:val="0038076C"/>
    <w:pPr>
      <w:numPr>
        <w:numId w:val="118"/>
      </w:numPr>
    </w:pPr>
  </w:style>
  <w:style w:type="character" w:customStyle="1" w:styleId="ListParagraphChar">
    <w:name w:val="List Paragraph Char"/>
    <w:aliases w:val="References Char,Noise heading Char,RUS List Char,En tête 1 Char,Text Char,Recommendation Char,List Paragraph1 Char,Body text Char"/>
    <w:link w:val="ListParagraph"/>
    <w:uiPriority w:val="34"/>
    <w:rsid w:val="00065228"/>
    <w:rPr>
      <w:rFonts w:eastAsia="Times New Roman" w:cs="Times New Roman"/>
      <w:sz w:val="24"/>
      <w:szCs w:val="24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F0B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997F0B"/>
    <w:rPr>
      <w:rFonts w:eastAsia="Times New Roman" w:cs="Times New Roman"/>
      <w:sz w:val="24"/>
      <w:szCs w:val="24"/>
      <w:lang w:bidi="en-US"/>
    </w:rPr>
  </w:style>
  <w:style w:type="character" w:customStyle="1" w:styleId="DefaultChar">
    <w:name w:val="Default Char"/>
    <w:basedOn w:val="DefaultParagraphFont"/>
    <w:link w:val="Default"/>
    <w:rsid w:val="001608A1"/>
    <w:rPr>
      <w:rFonts w:ascii="TimesNewRoman" w:eastAsia="Times New Roman" w:hAnsi="TimesNewRoman" w:cs="TimesNewRoman"/>
      <w:lang w:bidi="en-US"/>
    </w:rPr>
  </w:style>
  <w:style w:type="character" w:customStyle="1" w:styleId="hwtze">
    <w:name w:val="hwtze"/>
    <w:basedOn w:val="DefaultParagraphFont"/>
    <w:rsid w:val="00B1434A"/>
  </w:style>
  <w:style w:type="character" w:customStyle="1" w:styleId="rynqvb">
    <w:name w:val="rynqvb"/>
    <w:basedOn w:val="DefaultParagraphFont"/>
    <w:rsid w:val="00B1434A"/>
  </w:style>
  <w:style w:type="character" w:customStyle="1" w:styleId="y2iqfc">
    <w:name w:val="y2iqfc"/>
    <w:basedOn w:val="DefaultParagraphFont"/>
    <w:rsid w:val="00926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Balloon Tex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38076C"/>
    <w:rPr>
      <w:rFonts w:eastAsia="Times New Roman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qFormat/>
    <w:rsid w:val="0038076C"/>
    <w:pPr>
      <w:keepNext/>
      <w:spacing w:before="240" w:after="60"/>
      <w:outlineLvl w:val="0"/>
    </w:pPr>
    <w:rPr>
      <w:rFonts w:ascii="Cambria" w:hAnsi="Cambria" w:cs="Angsana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076C"/>
    <w:pPr>
      <w:keepNext/>
      <w:spacing w:before="240" w:after="60"/>
      <w:outlineLvl w:val="1"/>
    </w:pPr>
    <w:rPr>
      <w:rFonts w:ascii="Cambria" w:hAnsi="Cambria" w:cs="Angsana New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8076C"/>
    <w:pPr>
      <w:keepNext/>
      <w:spacing w:before="240" w:after="60"/>
      <w:outlineLvl w:val="2"/>
    </w:pPr>
    <w:rPr>
      <w:rFonts w:ascii="Cambria" w:hAnsi="Cambria" w:cs="Angsana New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8076C"/>
    <w:pPr>
      <w:keepNext/>
      <w:spacing w:before="240" w:after="60"/>
      <w:outlineLvl w:val="3"/>
    </w:pPr>
    <w:rPr>
      <w:rFonts w:cs="Angsana New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8076C"/>
    <w:pPr>
      <w:spacing w:before="240" w:after="60"/>
      <w:outlineLvl w:val="4"/>
    </w:pPr>
    <w:rPr>
      <w:rFonts w:cs="Angsana New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8076C"/>
    <w:pPr>
      <w:spacing w:before="240" w:after="60"/>
      <w:outlineLvl w:val="5"/>
    </w:pPr>
    <w:rPr>
      <w:rFonts w:cs="Angsana New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8076C"/>
    <w:pPr>
      <w:spacing w:before="240" w:after="60"/>
      <w:outlineLvl w:val="6"/>
    </w:pPr>
    <w:rPr>
      <w:rFonts w:cs="Angsana New"/>
    </w:rPr>
  </w:style>
  <w:style w:type="paragraph" w:styleId="Heading8">
    <w:name w:val="heading 8"/>
    <w:basedOn w:val="Normal"/>
    <w:next w:val="Normal"/>
    <w:link w:val="Heading8Char"/>
    <w:qFormat/>
    <w:rsid w:val="0038076C"/>
    <w:pPr>
      <w:spacing w:before="240" w:after="60"/>
      <w:outlineLvl w:val="7"/>
    </w:pPr>
    <w:rPr>
      <w:rFonts w:cs="Angsana New"/>
      <w:i/>
      <w:iCs/>
    </w:rPr>
  </w:style>
  <w:style w:type="paragraph" w:styleId="Heading9">
    <w:name w:val="heading 9"/>
    <w:basedOn w:val="Normal"/>
    <w:next w:val="Normal"/>
    <w:link w:val="Heading9Char"/>
    <w:qFormat/>
    <w:rsid w:val="0038076C"/>
    <w:pPr>
      <w:spacing w:before="240" w:after="60"/>
      <w:outlineLvl w:val="8"/>
    </w:pPr>
    <w:rPr>
      <w:rFonts w:ascii="Cambria" w:hAnsi="Cambria" w:cs="Angsana New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076C"/>
    <w:rPr>
      <w:rFonts w:ascii="Cambria" w:eastAsia="Times New Roman" w:hAnsi="Cambria" w:cs="Angsana New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rsid w:val="0038076C"/>
    <w:rPr>
      <w:rFonts w:ascii="Cambria" w:eastAsia="Times New Roman" w:hAnsi="Cambria" w:cs="Angsana New"/>
      <w:b/>
      <w:bCs/>
      <w:i/>
      <w:iCs/>
      <w:sz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38076C"/>
    <w:rPr>
      <w:rFonts w:ascii="Cambria" w:eastAsia="Times New Roman" w:hAnsi="Cambria" w:cs="Angsana New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rsid w:val="0038076C"/>
    <w:rPr>
      <w:rFonts w:ascii="Calibri" w:eastAsia="Times New Roman" w:hAnsi="Calibri" w:cs="Angsana New"/>
      <w:b/>
      <w:bCs/>
      <w:sz w:val="28"/>
      <w:lang w:bidi="en-US"/>
    </w:rPr>
  </w:style>
  <w:style w:type="character" w:customStyle="1" w:styleId="Heading5Char">
    <w:name w:val="Heading 5 Char"/>
    <w:basedOn w:val="DefaultParagraphFont"/>
    <w:link w:val="Heading5"/>
    <w:rsid w:val="0038076C"/>
    <w:rPr>
      <w:rFonts w:ascii="Calibri" w:eastAsia="Times New Roman" w:hAnsi="Calibri" w:cs="Angsana New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rsid w:val="0038076C"/>
    <w:rPr>
      <w:rFonts w:ascii="Calibri" w:eastAsia="Times New Roman" w:hAnsi="Calibri" w:cs="Angsana New"/>
      <w:b/>
      <w:bCs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rsid w:val="0038076C"/>
    <w:rPr>
      <w:rFonts w:ascii="Calibri" w:eastAsia="Times New Roman" w:hAnsi="Calibri" w:cs="Angsana New"/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rsid w:val="0038076C"/>
    <w:rPr>
      <w:rFonts w:ascii="Calibri" w:eastAsia="Times New Roman" w:hAnsi="Calibri" w:cs="Angsana New"/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rsid w:val="0038076C"/>
    <w:rPr>
      <w:rFonts w:ascii="Cambria" w:eastAsia="Times New Roman" w:hAnsi="Cambria" w:cs="Angsana New"/>
      <w:szCs w:val="22"/>
      <w:lang w:bidi="en-US"/>
    </w:rPr>
  </w:style>
  <w:style w:type="table" w:styleId="TableGrid">
    <w:name w:val="Table Grid"/>
    <w:basedOn w:val="TableNormal"/>
    <w:rsid w:val="0038076C"/>
    <w:rPr>
      <w:lang w:eastAsia="fr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3807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076C"/>
    <w:rPr>
      <w:rFonts w:ascii="Calibri" w:eastAsia="Times New Roman" w:hAnsi="Calibri" w:cs="Times New Roman"/>
      <w:sz w:val="24"/>
      <w:szCs w:val="24"/>
      <w:lang w:bidi="en-US"/>
    </w:rPr>
  </w:style>
  <w:style w:type="character" w:styleId="PageNumber">
    <w:name w:val="page number"/>
    <w:basedOn w:val="DefaultParagraphFont"/>
    <w:rsid w:val="0038076C"/>
  </w:style>
  <w:style w:type="paragraph" w:styleId="Header">
    <w:name w:val="header"/>
    <w:basedOn w:val="Normal"/>
    <w:link w:val="HeaderChar"/>
    <w:rsid w:val="00380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076C"/>
    <w:rPr>
      <w:rFonts w:ascii="Calibri" w:eastAsia="Times New Roman" w:hAnsi="Calibri" w:cs="Times New Roman"/>
      <w:sz w:val="24"/>
      <w:szCs w:val="24"/>
      <w:lang w:bidi="en-US"/>
    </w:rPr>
  </w:style>
  <w:style w:type="paragraph" w:styleId="BodyText">
    <w:name w:val="Body Text"/>
    <w:basedOn w:val="Normal"/>
    <w:link w:val="BodyTextChar"/>
    <w:rsid w:val="0038076C"/>
    <w:pPr>
      <w:ind w:right="-57"/>
    </w:pPr>
    <w:rPr>
      <w:rFonts w:ascii="Saysettha OT" w:hAnsi="Saysettha OT" w:cs="Saysettha OT"/>
    </w:rPr>
  </w:style>
  <w:style w:type="character" w:customStyle="1" w:styleId="BodyTextChar">
    <w:name w:val="Body Text Char"/>
    <w:basedOn w:val="DefaultParagraphFont"/>
    <w:link w:val="BodyText"/>
    <w:rsid w:val="0038076C"/>
    <w:rPr>
      <w:rFonts w:ascii="Saysettha OT" w:eastAsia="Times New Roman" w:hAnsi="Saysettha OT" w:cs="Saysettha OT"/>
      <w:sz w:val="24"/>
      <w:szCs w:val="24"/>
      <w:lang w:bidi="en-US"/>
    </w:rPr>
  </w:style>
  <w:style w:type="paragraph" w:styleId="BodyText2">
    <w:name w:val="Body Text 2"/>
    <w:basedOn w:val="Normal"/>
    <w:link w:val="BodyText2Char"/>
    <w:rsid w:val="0038076C"/>
    <w:rPr>
      <w:rFonts w:ascii="Saysettha OT" w:hAnsi="Saysettha OT" w:cs="Saysettha OT"/>
    </w:rPr>
  </w:style>
  <w:style w:type="character" w:customStyle="1" w:styleId="BodyText2Char">
    <w:name w:val="Body Text 2 Char"/>
    <w:basedOn w:val="DefaultParagraphFont"/>
    <w:link w:val="BodyText2"/>
    <w:rsid w:val="0038076C"/>
    <w:rPr>
      <w:rFonts w:ascii="Saysettha OT" w:eastAsia="Times New Roman" w:hAnsi="Saysettha OT" w:cs="Saysettha OT"/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rsid w:val="0038076C"/>
    <w:pPr>
      <w:ind w:left="1170" w:hanging="1170"/>
    </w:pPr>
    <w:rPr>
      <w:rFonts w:ascii="Saysettha OT" w:hAnsi="Saysettha OT" w:cs="Saysettha OT"/>
      <w:b/>
      <w:bCs/>
    </w:rPr>
  </w:style>
  <w:style w:type="character" w:customStyle="1" w:styleId="BodyTextIndent2Char">
    <w:name w:val="Body Text Indent 2 Char"/>
    <w:basedOn w:val="DefaultParagraphFont"/>
    <w:link w:val="BodyTextIndent2"/>
    <w:rsid w:val="0038076C"/>
    <w:rPr>
      <w:rFonts w:ascii="Saysettha OT" w:eastAsia="Times New Roman" w:hAnsi="Saysettha OT" w:cs="Saysettha OT"/>
      <w:b/>
      <w:bCs/>
      <w:sz w:val="24"/>
      <w:szCs w:val="24"/>
      <w:lang w:bidi="en-US"/>
    </w:rPr>
  </w:style>
  <w:style w:type="paragraph" w:styleId="BodyTextIndent3">
    <w:name w:val="Body Text Indent 3"/>
    <w:basedOn w:val="Normal"/>
    <w:link w:val="BodyTextIndent3Char"/>
    <w:rsid w:val="0038076C"/>
    <w:pPr>
      <w:ind w:left="1170" w:hanging="1170"/>
    </w:pPr>
    <w:rPr>
      <w:rFonts w:ascii="Saysettha OT" w:hAnsi="Saysettha OT" w:cs="Saysettha OT"/>
    </w:rPr>
  </w:style>
  <w:style w:type="character" w:customStyle="1" w:styleId="BodyTextIndent3Char">
    <w:name w:val="Body Text Indent 3 Char"/>
    <w:basedOn w:val="DefaultParagraphFont"/>
    <w:link w:val="BodyTextIndent3"/>
    <w:rsid w:val="0038076C"/>
    <w:rPr>
      <w:rFonts w:ascii="Saysettha OT" w:eastAsia="Times New Roman" w:hAnsi="Saysettha OT" w:cs="Saysettha OT"/>
      <w:sz w:val="24"/>
      <w:szCs w:val="24"/>
      <w:lang w:bidi="en-US"/>
    </w:rPr>
  </w:style>
  <w:style w:type="character" w:styleId="Strong">
    <w:name w:val="Strong"/>
    <w:basedOn w:val="DefaultParagraphFont"/>
    <w:qFormat/>
    <w:rsid w:val="0038076C"/>
    <w:rPr>
      <w:b/>
      <w:bCs/>
    </w:rPr>
  </w:style>
  <w:style w:type="paragraph" w:styleId="NormalWeb">
    <w:name w:val="Normal (Web)"/>
    <w:basedOn w:val="Normal"/>
    <w:rsid w:val="0038076C"/>
    <w:pPr>
      <w:spacing w:before="100" w:beforeAutospacing="1" w:after="100" w:afterAutospacing="1"/>
    </w:pPr>
    <w:rPr>
      <w:lang w:bidi="th-TH"/>
    </w:rPr>
  </w:style>
  <w:style w:type="paragraph" w:customStyle="1" w:styleId="Default">
    <w:name w:val="Default"/>
    <w:link w:val="DefaultChar"/>
    <w:rsid w:val="0038076C"/>
    <w:pPr>
      <w:autoSpaceDE w:val="0"/>
      <w:autoSpaceDN w:val="0"/>
      <w:adjustRightInd w:val="0"/>
    </w:pPr>
    <w:rPr>
      <w:rFonts w:ascii="TimesNewRoman" w:eastAsia="Times New Roman" w:hAnsi="TimesNewRoman" w:cs="TimesNewRoman"/>
      <w:lang w:bidi="en-US"/>
    </w:rPr>
  </w:style>
  <w:style w:type="paragraph" w:styleId="HTMLPreformatted">
    <w:name w:val="HTML Preformatted"/>
    <w:basedOn w:val="Normal"/>
    <w:link w:val="HTMLPreformattedChar"/>
    <w:uiPriority w:val="99"/>
    <w:rsid w:val="00380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076C"/>
    <w:rPr>
      <w:rFonts w:ascii="Courier New" w:eastAsia="Courier New" w:hAnsi="Courier New" w:cs="Times New Roman"/>
      <w:sz w:val="20"/>
      <w:szCs w:val="20"/>
    </w:rPr>
  </w:style>
  <w:style w:type="paragraph" w:styleId="ListParagraph">
    <w:name w:val="List Paragraph"/>
    <w:aliases w:val="References,Noise heading,RUS List,En tête 1,Text,Recommendation,List Paragraph1,Body text"/>
    <w:basedOn w:val="Normal"/>
    <w:link w:val="ListParagraphChar"/>
    <w:uiPriority w:val="34"/>
    <w:qFormat/>
    <w:rsid w:val="0038076C"/>
    <w:pPr>
      <w:ind w:left="720"/>
      <w:contextualSpacing/>
    </w:pPr>
  </w:style>
  <w:style w:type="paragraph" w:styleId="BlockText">
    <w:name w:val="Block Text"/>
    <w:basedOn w:val="Normal"/>
    <w:rsid w:val="0038076C"/>
    <w:pPr>
      <w:ind w:left="-720" w:right="-785" w:firstLine="540"/>
      <w:jc w:val="both"/>
    </w:pPr>
    <w:rPr>
      <w:rFonts w:ascii="Saysettha OT" w:hAnsi="Saysettha OT" w:cs="Saysettha OT"/>
      <w:sz w:val="20"/>
      <w:szCs w:val="20"/>
    </w:rPr>
  </w:style>
  <w:style w:type="paragraph" w:styleId="BodyTextIndent">
    <w:name w:val="Body Text Indent"/>
    <w:basedOn w:val="Normal"/>
    <w:link w:val="BodyTextIndentChar"/>
    <w:rsid w:val="003807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8076C"/>
    <w:rPr>
      <w:rFonts w:ascii="Calibri" w:eastAsia="Times New Roman" w:hAnsi="Calibri" w:cs="Times New Roman"/>
      <w:sz w:val="24"/>
      <w:szCs w:val="24"/>
      <w:lang w:bidi="en-US"/>
    </w:rPr>
  </w:style>
  <w:style w:type="paragraph" w:customStyle="1" w:styleId="p16">
    <w:name w:val="p16"/>
    <w:basedOn w:val="Normal"/>
    <w:rsid w:val="0038076C"/>
    <w:pPr>
      <w:widowControl w:val="0"/>
      <w:tabs>
        <w:tab w:val="left" w:pos="720"/>
      </w:tabs>
      <w:spacing w:line="280" w:lineRule="atLeast"/>
      <w:jc w:val="both"/>
    </w:pPr>
    <w:rPr>
      <w:rFonts w:ascii="Times" w:hAnsi="Times" w:cs="Tahoma"/>
      <w:lang w:eastAsia="ja-JP"/>
    </w:rPr>
  </w:style>
  <w:style w:type="paragraph" w:styleId="BalloonText">
    <w:name w:val="Balloon Text"/>
    <w:basedOn w:val="Normal"/>
    <w:link w:val="BalloonTextChar"/>
    <w:rsid w:val="00380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076C"/>
    <w:rPr>
      <w:rFonts w:ascii="Tahoma" w:eastAsia="Times New Roman" w:hAnsi="Tahoma" w:cs="Tahoma"/>
      <w:sz w:val="16"/>
      <w:szCs w:val="16"/>
      <w:lang w:bidi="en-US"/>
    </w:rPr>
  </w:style>
  <w:style w:type="character" w:styleId="CommentReference">
    <w:name w:val="annotation reference"/>
    <w:basedOn w:val="DefaultParagraphFont"/>
    <w:uiPriority w:val="99"/>
    <w:rsid w:val="00380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807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76C"/>
    <w:rPr>
      <w:rFonts w:ascii="Calibri" w:eastAsia="Times New Roman" w:hAnsi="Calibri" w:cs="Times New Roman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rsid w:val="003807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8076C"/>
    <w:rPr>
      <w:rFonts w:ascii="Calibri" w:eastAsia="Times New Roman" w:hAnsi="Calibri" w:cs="Times New Roman"/>
      <w:sz w:val="20"/>
      <w:szCs w:val="20"/>
      <w:lang w:bidi="en-US"/>
    </w:rPr>
  </w:style>
  <w:style w:type="character" w:styleId="EndnoteReference">
    <w:name w:val="endnote reference"/>
    <w:basedOn w:val="DefaultParagraphFont"/>
    <w:rsid w:val="0038076C"/>
    <w:rPr>
      <w:vertAlign w:val="superscript"/>
    </w:rPr>
  </w:style>
  <w:style w:type="paragraph" w:styleId="BodyText3">
    <w:name w:val="Body Text 3"/>
    <w:basedOn w:val="Normal"/>
    <w:link w:val="BodyText3Char"/>
    <w:rsid w:val="0038076C"/>
    <w:pPr>
      <w:tabs>
        <w:tab w:val="num" w:pos="2160"/>
      </w:tabs>
      <w:spacing w:after="240"/>
      <w:ind w:left="2160" w:hanging="720"/>
      <w:jc w:val="both"/>
    </w:pPr>
    <w:rPr>
      <w:rFonts w:cs="Arial Unicode MS"/>
      <w:sz w:val="22"/>
      <w:szCs w:val="20"/>
      <w:lang w:bidi="lo-LA"/>
    </w:rPr>
  </w:style>
  <w:style w:type="character" w:customStyle="1" w:styleId="BodyText3Char">
    <w:name w:val="Body Text 3 Char"/>
    <w:basedOn w:val="DefaultParagraphFont"/>
    <w:link w:val="BodyText3"/>
    <w:rsid w:val="0038076C"/>
    <w:rPr>
      <w:rFonts w:ascii="Calibri" w:eastAsia="Times New Roman" w:hAnsi="Calibri" w:cs="Arial Unicode MS"/>
      <w:szCs w:val="20"/>
      <w:lang w:bidi="lo-LA"/>
    </w:rPr>
  </w:style>
  <w:style w:type="paragraph" w:customStyle="1" w:styleId="BodyText4">
    <w:name w:val="Body Text 4"/>
    <w:basedOn w:val="Normal"/>
    <w:rsid w:val="0038076C"/>
    <w:pPr>
      <w:tabs>
        <w:tab w:val="num" w:pos="2880"/>
      </w:tabs>
      <w:spacing w:after="240"/>
      <w:ind w:left="2880" w:hanging="720"/>
      <w:jc w:val="both"/>
    </w:pPr>
    <w:rPr>
      <w:rFonts w:cs="Arial Unicode MS"/>
      <w:sz w:val="22"/>
      <w:szCs w:val="20"/>
      <w:lang w:bidi="lo-LA"/>
    </w:rPr>
  </w:style>
  <w:style w:type="paragraph" w:customStyle="1" w:styleId="Normal1">
    <w:name w:val="Normal1"/>
    <w:basedOn w:val="Normal"/>
    <w:next w:val="Normal"/>
    <w:rsid w:val="0038076C"/>
    <w:pPr>
      <w:autoSpaceDE w:val="0"/>
      <w:autoSpaceDN w:val="0"/>
      <w:adjustRightInd w:val="0"/>
    </w:pPr>
    <w:rPr>
      <w:rFonts w:ascii="KGDCIG+Arial" w:hAnsi="KGDCIG+Arial"/>
      <w:lang w:bidi="th-TH"/>
    </w:rPr>
  </w:style>
  <w:style w:type="numbering" w:customStyle="1" w:styleId="Style1">
    <w:name w:val="Style1"/>
    <w:rsid w:val="0038076C"/>
    <w:pPr>
      <w:numPr>
        <w:numId w:val="1"/>
      </w:numPr>
    </w:pPr>
  </w:style>
  <w:style w:type="numbering" w:customStyle="1" w:styleId="Style2">
    <w:name w:val="Style2"/>
    <w:rsid w:val="0038076C"/>
    <w:pPr>
      <w:numPr>
        <w:numId w:val="2"/>
      </w:numPr>
    </w:pPr>
  </w:style>
  <w:style w:type="numbering" w:customStyle="1" w:styleId="Style3">
    <w:name w:val="Style3"/>
    <w:rsid w:val="0038076C"/>
    <w:pPr>
      <w:numPr>
        <w:numId w:val="3"/>
      </w:numPr>
    </w:pPr>
  </w:style>
  <w:style w:type="numbering" w:customStyle="1" w:styleId="Style4">
    <w:name w:val="Style4"/>
    <w:rsid w:val="0038076C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8076C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38076C"/>
    <w:pPr>
      <w:spacing w:before="240" w:after="60"/>
      <w:jc w:val="center"/>
      <w:outlineLvl w:val="0"/>
    </w:pPr>
    <w:rPr>
      <w:rFonts w:ascii="Cambria" w:hAnsi="Cambria" w:cs="Angsana New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8076C"/>
    <w:rPr>
      <w:rFonts w:ascii="Cambria" w:eastAsia="Times New Roman" w:hAnsi="Cambria" w:cs="Angsana New"/>
      <w:b/>
      <w:bCs/>
      <w:kern w:val="28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qFormat/>
    <w:rsid w:val="0038076C"/>
    <w:pPr>
      <w:spacing w:after="60"/>
      <w:jc w:val="center"/>
      <w:outlineLvl w:val="1"/>
    </w:pPr>
    <w:rPr>
      <w:rFonts w:ascii="Cambria" w:hAnsi="Cambria" w:cs="Angsana New"/>
    </w:rPr>
  </w:style>
  <w:style w:type="character" w:customStyle="1" w:styleId="SubtitleChar">
    <w:name w:val="Subtitle Char"/>
    <w:basedOn w:val="DefaultParagraphFont"/>
    <w:link w:val="Subtitle"/>
    <w:rsid w:val="0038076C"/>
    <w:rPr>
      <w:rFonts w:ascii="Cambria" w:eastAsia="Times New Roman" w:hAnsi="Cambria" w:cs="Angsana New"/>
      <w:sz w:val="24"/>
      <w:szCs w:val="24"/>
      <w:lang w:bidi="en-US"/>
    </w:rPr>
  </w:style>
  <w:style w:type="character" w:styleId="Emphasis">
    <w:name w:val="Emphasis"/>
    <w:basedOn w:val="DefaultParagraphFont"/>
    <w:qFormat/>
    <w:rsid w:val="0038076C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38076C"/>
    <w:rPr>
      <w:szCs w:val="32"/>
    </w:rPr>
  </w:style>
  <w:style w:type="character" w:customStyle="1" w:styleId="NoSpacingChar">
    <w:name w:val="No Spacing Char"/>
    <w:basedOn w:val="DefaultParagraphFont"/>
    <w:link w:val="NoSpacing"/>
    <w:rsid w:val="0038076C"/>
    <w:rPr>
      <w:rFonts w:ascii="Calibri" w:eastAsia="Times New Roman" w:hAnsi="Calibri" w:cs="Times New Roman"/>
      <w:sz w:val="24"/>
      <w:szCs w:val="32"/>
      <w:lang w:bidi="en-US"/>
    </w:rPr>
  </w:style>
  <w:style w:type="paragraph" w:styleId="Quote">
    <w:name w:val="Quote"/>
    <w:basedOn w:val="Normal"/>
    <w:next w:val="Normal"/>
    <w:link w:val="QuoteChar"/>
    <w:qFormat/>
    <w:rsid w:val="0038076C"/>
    <w:rPr>
      <w:i/>
    </w:rPr>
  </w:style>
  <w:style w:type="character" w:customStyle="1" w:styleId="QuoteChar">
    <w:name w:val="Quote Char"/>
    <w:basedOn w:val="DefaultParagraphFont"/>
    <w:link w:val="Quote"/>
    <w:rsid w:val="0038076C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"/>
    <w:qFormat/>
    <w:rsid w:val="0038076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rsid w:val="0038076C"/>
    <w:rPr>
      <w:rFonts w:ascii="Calibri" w:eastAsia="Times New Roman" w:hAnsi="Calibri" w:cs="Times New Roman"/>
      <w:b/>
      <w:i/>
      <w:sz w:val="24"/>
      <w:szCs w:val="22"/>
      <w:lang w:bidi="en-US"/>
    </w:rPr>
  </w:style>
  <w:style w:type="character" w:styleId="SubtleEmphasis">
    <w:name w:val="Subtle Emphasis"/>
    <w:qFormat/>
    <w:rsid w:val="0038076C"/>
    <w:rPr>
      <w:i/>
      <w:color w:val="5A5A5A"/>
    </w:rPr>
  </w:style>
  <w:style w:type="character" w:styleId="IntenseEmphasis">
    <w:name w:val="Intense Emphasis"/>
    <w:basedOn w:val="DefaultParagraphFont"/>
    <w:qFormat/>
    <w:rsid w:val="0038076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sid w:val="0038076C"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sid w:val="0038076C"/>
    <w:rPr>
      <w:b/>
      <w:sz w:val="24"/>
      <w:u w:val="single"/>
    </w:rPr>
  </w:style>
  <w:style w:type="character" w:styleId="BookTitle">
    <w:name w:val="Book Title"/>
    <w:basedOn w:val="DefaultParagraphFont"/>
    <w:qFormat/>
    <w:rsid w:val="0038076C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qFormat/>
    <w:rsid w:val="0038076C"/>
    <w:pPr>
      <w:outlineLvl w:val="9"/>
    </w:pPr>
  </w:style>
  <w:style w:type="numbering" w:customStyle="1" w:styleId="Style5">
    <w:name w:val="Style5"/>
    <w:rsid w:val="0038076C"/>
    <w:pPr>
      <w:numPr>
        <w:numId w:val="29"/>
      </w:numPr>
    </w:pPr>
  </w:style>
  <w:style w:type="numbering" w:customStyle="1" w:styleId="Style6">
    <w:name w:val="Style6"/>
    <w:rsid w:val="0038076C"/>
    <w:pPr>
      <w:numPr>
        <w:numId w:val="30"/>
      </w:numPr>
    </w:pPr>
  </w:style>
  <w:style w:type="numbering" w:customStyle="1" w:styleId="Style7">
    <w:name w:val="Style7"/>
    <w:rsid w:val="0038076C"/>
    <w:pPr>
      <w:numPr>
        <w:numId w:val="41"/>
      </w:numPr>
    </w:pPr>
  </w:style>
  <w:style w:type="numbering" w:customStyle="1" w:styleId="Style8">
    <w:name w:val="Style8"/>
    <w:rsid w:val="0038076C"/>
    <w:pPr>
      <w:numPr>
        <w:numId w:val="46"/>
      </w:numPr>
    </w:pPr>
  </w:style>
  <w:style w:type="numbering" w:customStyle="1" w:styleId="Style9">
    <w:name w:val="Style9"/>
    <w:rsid w:val="0038076C"/>
    <w:pPr>
      <w:numPr>
        <w:numId w:val="48"/>
      </w:numPr>
    </w:pPr>
  </w:style>
  <w:style w:type="numbering" w:customStyle="1" w:styleId="Style10">
    <w:name w:val="Style10"/>
    <w:rsid w:val="0038076C"/>
    <w:pPr>
      <w:numPr>
        <w:numId w:val="50"/>
      </w:numPr>
    </w:pPr>
  </w:style>
  <w:style w:type="numbering" w:customStyle="1" w:styleId="Style11">
    <w:name w:val="Style11"/>
    <w:rsid w:val="0038076C"/>
    <w:pPr>
      <w:numPr>
        <w:numId w:val="52"/>
      </w:numPr>
    </w:pPr>
  </w:style>
  <w:style w:type="numbering" w:customStyle="1" w:styleId="Style12">
    <w:name w:val="Style12"/>
    <w:rsid w:val="0038076C"/>
    <w:pPr>
      <w:numPr>
        <w:numId w:val="53"/>
      </w:numPr>
    </w:pPr>
  </w:style>
  <w:style w:type="numbering" w:customStyle="1" w:styleId="Style13">
    <w:name w:val="Style13"/>
    <w:rsid w:val="0038076C"/>
    <w:pPr>
      <w:numPr>
        <w:numId w:val="54"/>
      </w:numPr>
    </w:pPr>
  </w:style>
  <w:style w:type="numbering" w:customStyle="1" w:styleId="Style14">
    <w:name w:val="Style14"/>
    <w:rsid w:val="0038076C"/>
    <w:pPr>
      <w:numPr>
        <w:numId w:val="55"/>
      </w:numPr>
    </w:pPr>
  </w:style>
  <w:style w:type="numbering" w:customStyle="1" w:styleId="Style15">
    <w:name w:val="Style15"/>
    <w:rsid w:val="0038076C"/>
    <w:pPr>
      <w:numPr>
        <w:numId w:val="60"/>
      </w:numPr>
    </w:pPr>
  </w:style>
  <w:style w:type="numbering" w:customStyle="1" w:styleId="Style16">
    <w:name w:val="Style16"/>
    <w:rsid w:val="0038076C"/>
    <w:pPr>
      <w:numPr>
        <w:numId w:val="61"/>
      </w:numPr>
    </w:pPr>
  </w:style>
  <w:style w:type="numbering" w:customStyle="1" w:styleId="Style17">
    <w:name w:val="Style17"/>
    <w:rsid w:val="0038076C"/>
    <w:pPr>
      <w:numPr>
        <w:numId w:val="62"/>
      </w:numPr>
    </w:pPr>
  </w:style>
  <w:style w:type="numbering" w:customStyle="1" w:styleId="Style18">
    <w:name w:val="Style18"/>
    <w:rsid w:val="0038076C"/>
    <w:pPr>
      <w:numPr>
        <w:numId w:val="63"/>
      </w:numPr>
    </w:pPr>
  </w:style>
  <w:style w:type="numbering" w:customStyle="1" w:styleId="Style19">
    <w:name w:val="Style19"/>
    <w:rsid w:val="0038076C"/>
    <w:pPr>
      <w:numPr>
        <w:numId w:val="64"/>
      </w:numPr>
    </w:pPr>
  </w:style>
  <w:style w:type="numbering" w:customStyle="1" w:styleId="Style20">
    <w:name w:val="Style20"/>
    <w:rsid w:val="0038076C"/>
    <w:pPr>
      <w:numPr>
        <w:numId w:val="65"/>
      </w:numPr>
    </w:pPr>
  </w:style>
  <w:style w:type="numbering" w:customStyle="1" w:styleId="Style21">
    <w:name w:val="Style21"/>
    <w:rsid w:val="0038076C"/>
    <w:pPr>
      <w:numPr>
        <w:numId w:val="66"/>
      </w:numPr>
    </w:pPr>
  </w:style>
  <w:style w:type="numbering" w:customStyle="1" w:styleId="Style22">
    <w:name w:val="Style22"/>
    <w:rsid w:val="0038076C"/>
    <w:pPr>
      <w:numPr>
        <w:numId w:val="69"/>
      </w:numPr>
    </w:pPr>
  </w:style>
  <w:style w:type="numbering" w:customStyle="1" w:styleId="Style23">
    <w:name w:val="Style23"/>
    <w:rsid w:val="0038076C"/>
    <w:pPr>
      <w:numPr>
        <w:numId w:val="70"/>
      </w:numPr>
    </w:pPr>
  </w:style>
  <w:style w:type="numbering" w:customStyle="1" w:styleId="Style24">
    <w:name w:val="Style24"/>
    <w:rsid w:val="0038076C"/>
    <w:pPr>
      <w:numPr>
        <w:numId w:val="73"/>
      </w:numPr>
    </w:pPr>
  </w:style>
  <w:style w:type="numbering" w:customStyle="1" w:styleId="Style25">
    <w:name w:val="Style25"/>
    <w:rsid w:val="0038076C"/>
    <w:pPr>
      <w:numPr>
        <w:numId w:val="75"/>
      </w:numPr>
    </w:pPr>
  </w:style>
  <w:style w:type="numbering" w:customStyle="1" w:styleId="Style26">
    <w:name w:val="Style26"/>
    <w:rsid w:val="0038076C"/>
    <w:pPr>
      <w:numPr>
        <w:numId w:val="76"/>
      </w:numPr>
    </w:pPr>
  </w:style>
  <w:style w:type="numbering" w:customStyle="1" w:styleId="Style27">
    <w:name w:val="Style27"/>
    <w:rsid w:val="0038076C"/>
    <w:pPr>
      <w:numPr>
        <w:numId w:val="84"/>
      </w:numPr>
    </w:pPr>
  </w:style>
  <w:style w:type="character" w:customStyle="1" w:styleId="hps">
    <w:name w:val="hps"/>
    <w:basedOn w:val="DefaultParagraphFont"/>
    <w:rsid w:val="0038076C"/>
  </w:style>
  <w:style w:type="character" w:customStyle="1" w:styleId="apple-converted-space">
    <w:name w:val="apple-converted-space"/>
    <w:basedOn w:val="DefaultParagraphFont"/>
    <w:rsid w:val="0038076C"/>
  </w:style>
  <w:style w:type="character" w:customStyle="1" w:styleId="atn">
    <w:name w:val="atn"/>
    <w:basedOn w:val="DefaultParagraphFont"/>
    <w:rsid w:val="0038076C"/>
  </w:style>
  <w:style w:type="numbering" w:customStyle="1" w:styleId="Style28">
    <w:name w:val="Style28"/>
    <w:rsid w:val="0038076C"/>
    <w:pPr>
      <w:numPr>
        <w:numId w:val="86"/>
      </w:numPr>
    </w:pPr>
  </w:style>
  <w:style w:type="numbering" w:customStyle="1" w:styleId="Style29">
    <w:name w:val="Style29"/>
    <w:rsid w:val="0038076C"/>
    <w:pPr>
      <w:numPr>
        <w:numId w:val="100"/>
      </w:numPr>
    </w:pPr>
  </w:style>
  <w:style w:type="numbering" w:customStyle="1" w:styleId="Style30">
    <w:name w:val="Style30"/>
    <w:rsid w:val="0038076C"/>
    <w:pPr>
      <w:numPr>
        <w:numId w:val="103"/>
      </w:numPr>
    </w:pPr>
  </w:style>
  <w:style w:type="numbering" w:customStyle="1" w:styleId="Style31">
    <w:name w:val="Style31"/>
    <w:rsid w:val="0038076C"/>
    <w:pPr>
      <w:numPr>
        <w:numId w:val="115"/>
      </w:numPr>
    </w:pPr>
  </w:style>
  <w:style w:type="numbering" w:customStyle="1" w:styleId="Style32">
    <w:name w:val="Style32"/>
    <w:rsid w:val="0038076C"/>
    <w:pPr>
      <w:numPr>
        <w:numId w:val="118"/>
      </w:numPr>
    </w:pPr>
  </w:style>
  <w:style w:type="character" w:customStyle="1" w:styleId="ListParagraphChar">
    <w:name w:val="List Paragraph Char"/>
    <w:aliases w:val="References Char,Noise heading Char,RUS List Char,En tête 1 Char,Text Char,Recommendation Char,List Paragraph1 Char,Body text Char"/>
    <w:link w:val="ListParagraph"/>
    <w:uiPriority w:val="34"/>
    <w:rsid w:val="00065228"/>
    <w:rPr>
      <w:rFonts w:eastAsia="Times New Roman" w:cs="Times New Roman"/>
      <w:sz w:val="24"/>
      <w:szCs w:val="24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F0B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997F0B"/>
    <w:rPr>
      <w:rFonts w:eastAsia="Times New Roman" w:cs="Times New Roman"/>
      <w:sz w:val="24"/>
      <w:szCs w:val="24"/>
      <w:lang w:bidi="en-US"/>
    </w:rPr>
  </w:style>
  <w:style w:type="character" w:customStyle="1" w:styleId="DefaultChar">
    <w:name w:val="Default Char"/>
    <w:basedOn w:val="DefaultParagraphFont"/>
    <w:link w:val="Default"/>
    <w:rsid w:val="001608A1"/>
    <w:rPr>
      <w:rFonts w:ascii="TimesNewRoman" w:eastAsia="Times New Roman" w:hAnsi="TimesNewRoman" w:cs="TimesNewRoman"/>
      <w:lang w:bidi="en-US"/>
    </w:rPr>
  </w:style>
  <w:style w:type="character" w:customStyle="1" w:styleId="hwtze">
    <w:name w:val="hwtze"/>
    <w:basedOn w:val="DefaultParagraphFont"/>
    <w:rsid w:val="00B1434A"/>
  </w:style>
  <w:style w:type="character" w:customStyle="1" w:styleId="rynqvb">
    <w:name w:val="rynqvb"/>
    <w:basedOn w:val="DefaultParagraphFont"/>
    <w:rsid w:val="00B1434A"/>
  </w:style>
  <w:style w:type="character" w:customStyle="1" w:styleId="y2iqfc">
    <w:name w:val="y2iqfc"/>
    <w:basedOn w:val="DefaultParagraphFont"/>
    <w:rsid w:val="0092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C8230-12F6-4E34-9D27-70116C203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63</Pages>
  <Words>17976</Words>
  <Characters>102466</Characters>
  <Application>Microsoft Office Word</Application>
  <DocSecurity>0</DocSecurity>
  <Lines>853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LTCEH</dc:creator>
  <cp:lastModifiedBy>HP</cp:lastModifiedBy>
  <cp:revision>1962</cp:revision>
  <cp:lastPrinted>2024-02-13T08:05:00Z</cp:lastPrinted>
  <dcterms:created xsi:type="dcterms:W3CDTF">2023-12-07T01:35:00Z</dcterms:created>
  <dcterms:modified xsi:type="dcterms:W3CDTF">2024-02-15T06:16:00Z</dcterms:modified>
</cp:coreProperties>
</file>