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345C5" w14:textId="77777777" w:rsidR="004C387B" w:rsidRPr="00A26FD7" w:rsidDel="00E71B1C" w:rsidRDefault="00E71B1C" w:rsidP="00E71B1C">
      <w:pPr>
        <w:tabs>
          <w:tab w:val="left" w:pos="6096"/>
        </w:tabs>
        <w:spacing w:after="0" w:line="240" w:lineRule="auto"/>
        <w:jc w:val="both"/>
        <w:rPr>
          <w:del w:id="0" w:author="Na" w:date="2017-06-07T09:14:00Z"/>
          <w:rFonts w:ascii="Phetsarath OT" w:hAnsi="Phetsarath OT" w:cs="Phetsarath OT"/>
          <w:sz w:val="24"/>
          <w:szCs w:val="24"/>
        </w:rPr>
        <w:pPrChange w:id="1" w:author="Na" w:date="2017-06-07T09:14:00Z">
          <w:pPr>
            <w:spacing w:after="0" w:line="240" w:lineRule="auto"/>
            <w:jc w:val="both"/>
          </w:pPr>
        </w:pPrChange>
      </w:pPr>
      <w:commentRangeStart w:id="2"/>
      <w:r w:rsidRPr="00514FCB">
        <w:rPr>
          <w:rFonts w:ascii="Phetsarath OT" w:hAnsi="Phetsarath OT" w:cs="Phetsarath OT"/>
          <w:noProof/>
          <w:sz w:val="24"/>
          <w:szCs w:val="24"/>
        </w:rPr>
        <w:object w:dxaOrig="0" w:dyaOrig="0" w14:anchorId="074C7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98.45pt;margin-top:-34.25pt;width:77.15pt;height:69.2pt;z-index:251658240">
            <v:imagedata r:id="rId8" o:title=""/>
          </v:shape>
          <o:OLEObject Type="Embed" ProgID="CPaint5" ShapeID="_x0000_s1027" DrawAspect="Content" ObjectID="_1817059834" r:id="rId9"/>
        </w:object>
      </w:r>
      <w:del w:id="3" w:author="Na" w:date="2017-06-07T09:14:00Z">
        <w:r w:rsidR="00DD44EB" w:rsidRPr="00514FCB" w:rsidDel="00E71B1C">
          <w:rPr>
            <w:rFonts w:ascii="Phetsarath OT" w:hAnsi="Phetsarath OT" w:cs="Phetsarath OT"/>
            <w:noProof/>
            <w:sz w:val="24"/>
            <w:szCs w:val="24"/>
          </w:rPr>
          <w:object w:dxaOrig="0" w:dyaOrig="0" w14:anchorId="1A822BA4">
            <v:shape id="_x0000_s1026" type="#_x0000_t75" style="position:absolute;left:0;text-align:left;margin-left:204.35pt;margin-top:-27.75pt;width:77.15pt;height:65.75pt;z-index:251657216">
              <v:imagedata r:id="rId8" o:title=""/>
            </v:shape>
            <o:OLEObject Type="Embed" ProgID="CPaint5" ShapeID="_x0000_s1026" DrawAspect="Content" ObjectID="_1817059835" r:id="rId10"/>
          </w:object>
        </w:r>
      </w:del>
    </w:p>
    <w:p w14:paraId="68D85C9F" w14:textId="77777777" w:rsidR="00AD331B" w:rsidRPr="00B37D69" w:rsidDel="00E71B1C" w:rsidRDefault="00AD331B" w:rsidP="00E71B1C">
      <w:pPr>
        <w:tabs>
          <w:tab w:val="left" w:pos="6096"/>
        </w:tabs>
        <w:spacing w:after="0" w:line="240" w:lineRule="auto"/>
        <w:jc w:val="both"/>
        <w:rPr>
          <w:del w:id="4" w:author="Na" w:date="2017-06-07T09:14:00Z"/>
          <w:rFonts w:ascii="Phetsarath OT" w:hAnsi="Phetsarath OT" w:cs="Phetsarath OT"/>
          <w:b/>
          <w:bCs/>
          <w:sz w:val="32"/>
          <w:szCs w:val="32"/>
          <w:lang w:bidi="lo-LA"/>
        </w:rPr>
        <w:pPrChange w:id="5" w:author="Na" w:date="2017-06-07T09:14:00Z">
          <w:pPr>
            <w:spacing w:after="0" w:line="240" w:lineRule="auto"/>
            <w:jc w:val="center"/>
          </w:pPr>
        </w:pPrChange>
      </w:pPr>
    </w:p>
    <w:p w14:paraId="4F663998" w14:textId="77777777" w:rsidR="004C387B" w:rsidRPr="002B3C7C" w:rsidDel="00E71B1C" w:rsidRDefault="004C387B" w:rsidP="00E71B1C">
      <w:pPr>
        <w:tabs>
          <w:tab w:val="left" w:pos="6096"/>
        </w:tabs>
        <w:spacing w:after="0" w:line="240" w:lineRule="auto"/>
        <w:jc w:val="center"/>
        <w:rPr>
          <w:del w:id="6" w:author="Na" w:date="2017-06-07T09:14:00Z"/>
          <w:rFonts w:ascii="Phetsarath OT" w:hAnsi="Phetsarath OT" w:cs="Phetsarath OT"/>
          <w:b/>
          <w:bCs/>
          <w:sz w:val="32"/>
          <w:szCs w:val="32"/>
        </w:rPr>
        <w:pPrChange w:id="7" w:author="Na" w:date="2017-06-07T09:14:00Z">
          <w:pPr>
            <w:spacing w:after="0" w:line="240" w:lineRule="auto"/>
            <w:jc w:val="center"/>
          </w:pPr>
        </w:pPrChange>
      </w:pPr>
      <w:del w:id="8" w:author="Na" w:date="2017-06-07T09:14:00Z">
        <w:r w:rsidRPr="002B3C7C" w:rsidDel="00E71B1C">
          <w:rPr>
            <w:rFonts w:ascii="Phetsarath OT" w:hAnsi="Phetsarath OT" w:cs="Phetsarath OT"/>
            <w:b/>
            <w:bCs/>
            <w:sz w:val="32"/>
            <w:szCs w:val="32"/>
            <w:cs/>
            <w:lang w:bidi="lo-LA"/>
          </w:rPr>
          <w:delText>ສາທາລະນະລັດ ປະຊາທິປະໄຕ ປະຊາຊົນລາວ</w:delText>
        </w:r>
      </w:del>
    </w:p>
    <w:p w14:paraId="1FBC6366" w14:textId="77777777" w:rsidR="004C387B" w:rsidRPr="004D6DEA" w:rsidDel="00E71B1C" w:rsidRDefault="004C387B" w:rsidP="00E71B1C">
      <w:pPr>
        <w:tabs>
          <w:tab w:val="left" w:pos="6096"/>
        </w:tabs>
        <w:spacing w:after="0" w:line="240" w:lineRule="auto"/>
        <w:jc w:val="center"/>
        <w:rPr>
          <w:del w:id="9" w:author="Na" w:date="2017-06-07T09:14:00Z"/>
          <w:rFonts w:ascii="Phetsarath OT" w:hAnsi="Phetsarath OT" w:cs="Phetsarath OT"/>
          <w:sz w:val="24"/>
          <w:szCs w:val="24"/>
        </w:rPr>
        <w:pPrChange w:id="10" w:author="Na" w:date="2017-06-07T09:14:00Z">
          <w:pPr>
            <w:spacing w:after="0" w:line="240" w:lineRule="auto"/>
            <w:jc w:val="center"/>
          </w:pPr>
        </w:pPrChange>
      </w:pPr>
      <w:del w:id="11" w:author="Na" w:date="2017-06-07T09:14:00Z">
        <w:r w:rsidRPr="00BF384B" w:rsidDel="00E71B1C">
          <w:rPr>
            <w:rFonts w:ascii="Phetsarath OT" w:hAnsi="Phetsarath OT" w:cs="Phetsarath OT"/>
            <w:b/>
            <w:bCs/>
            <w:sz w:val="32"/>
            <w:szCs w:val="32"/>
            <w:cs/>
            <w:lang w:bidi="lo-LA"/>
          </w:rPr>
          <w:delText>ສັນຕິພາບ ເອກະລາດ ປະຊາທິປະໄຕ ເອກະພາບ ວັດທະນະຖາວອນ</w:delText>
        </w:r>
      </w:del>
    </w:p>
    <w:p w14:paraId="193DF81B" w14:textId="77777777" w:rsidR="004C387B" w:rsidRPr="00641F36" w:rsidDel="00E71B1C" w:rsidRDefault="004C387B" w:rsidP="00E71B1C">
      <w:pPr>
        <w:tabs>
          <w:tab w:val="left" w:pos="6096"/>
        </w:tabs>
        <w:spacing w:after="0" w:line="240" w:lineRule="auto"/>
        <w:jc w:val="center"/>
        <w:rPr>
          <w:del w:id="12" w:author="Na" w:date="2017-06-07T09:14:00Z"/>
          <w:rFonts w:ascii="Phetsarath OT" w:hAnsi="Phetsarath OT" w:cs="Phetsarath OT"/>
          <w:sz w:val="24"/>
          <w:szCs w:val="24"/>
        </w:rPr>
        <w:pPrChange w:id="13" w:author="Na" w:date="2017-06-07T09:14:00Z">
          <w:pPr>
            <w:spacing w:after="0" w:line="240" w:lineRule="auto"/>
            <w:jc w:val="center"/>
          </w:pPr>
        </w:pPrChange>
      </w:pPr>
    </w:p>
    <w:p w14:paraId="7963D230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14" w:author="Na" w:date="2017-06-07T09:14:00Z"/>
          <w:rFonts w:ascii="Phetsarath OT" w:hAnsi="Phetsarath OT" w:cs="Phetsarath OT"/>
          <w:b/>
          <w:bCs/>
          <w:sz w:val="24"/>
          <w:szCs w:val="24"/>
        </w:rPr>
        <w:pPrChange w:id="15" w:author="Na" w:date="2017-06-07T09:14:00Z">
          <w:pPr>
            <w:spacing w:after="0" w:line="240" w:lineRule="auto"/>
            <w:jc w:val="both"/>
          </w:pPr>
        </w:pPrChange>
      </w:pPr>
      <w:del w:id="16" w:author="Na" w:date="2017-06-07T09:14:00Z">
        <w:r w:rsidRPr="00E2334A" w:rsidDel="00E71B1C">
          <w:rPr>
            <w:rFonts w:ascii="Phetsarath OT" w:hAnsi="Phetsarath OT" w:cs="Phetsarath OT"/>
            <w:b/>
            <w:bCs/>
            <w:sz w:val="32"/>
            <w:szCs w:val="32"/>
            <w:cs/>
            <w:lang w:bidi="lo-LA"/>
          </w:rPr>
          <w:delText>ສະພາແຫ່ງຊາດ</w:delText>
        </w:r>
        <w:r w:rsidRPr="00873220" w:rsidDel="00E71B1C">
          <w:rPr>
            <w:rFonts w:ascii="Phetsarath OT" w:hAnsi="Phetsarath OT" w:cs="Phetsarath OT"/>
            <w:b/>
            <w:bCs/>
            <w:sz w:val="24"/>
            <w:szCs w:val="24"/>
            <w:cs/>
            <w:lang w:bidi="lo-LA"/>
          </w:rPr>
          <w:tab/>
        </w:r>
        <w:r w:rsidRPr="00873220" w:rsidDel="00E71B1C">
          <w:rPr>
            <w:rFonts w:ascii="Phetsarath OT" w:hAnsi="Phetsarath OT" w:cs="Phetsarath OT"/>
            <w:b/>
            <w:bCs/>
            <w:sz w:val="24"/>
            <w:szCs w:val="24"/>
            <w:cs/>
            <w:lang w:bidi="lo-LA"/>
          </w:rPr>
          <w:tab/>
        </w:r>
        <w:r w:rsidRPr="00873220" w:rsidDel="00E71B1C">
          <w:rPr>
            <w:rFonts w:ascii="Phetsarath OT" w:hAnsi="Phetsarath OT" w:cs="Phetsarath OT"/>
            <w:b/>
            <w:bCs/>
            <w:sz w:val="24"/>
            <w:szCs w:val="24"/>
            <w:cs/>
            <w:lang w:bidi="lo-LA"/>
          </w:rPr>
          <w:tab/>
        </w:r>
        <w:r w:rsidRPr="00873220" w:rsidDel="00E71B1C">
          <w:rPr>
            <w:rFonts w:ascii="Phetsarath OT" w:hAnsi="Phetsarath OT" w:cs="Phetsarath OT"/>
            <w:b/>
            <w:bCs/>
            <w:sz w:val="24"/>
            <w:szCs w:val="24"/>
            <w:cs/>
            <w:lang w:bidi="lo-LA"/>
          </w:rPr>
          <w:tab/>
        </w:r>
        <w:r w:rsidRPr="00873220" w:rsidDel="00E71B1C">
          <w:rPr>
            <w:rFonts w:ascii="Phetsarath OT" w:hAnsi="Phetsarath OT" w:cs="Phetsarath OT"/>
            <w:b/>
            <w:bCs/>
            <w:sz w:val="24"/>
            <w:szCs w:val="24"/>
            <w:cs/>
            <w:lang w:bidi="lo-LA"/>
          </w:rPr>
          <w:tab/>
        </w:r>
        <w:r w:rsidRPr="00873220" w:rsidDel="00E71B1C">
          <w:rPr>
            <w:rFonts w:ascii="Phetsarath OT" w:hAnsi="Phetsarath OT" w:cs="Phetsarath OT"/>
            <w:b/>
            <w:bCs/>
            <w:sz w:val="24"/>
            <w:szCs w:val="24"/>
            <w:cs/>
            <w:lang w:bidi="lo-LA"/>
          </w:rPr>
          <w:tab/>
        </w:r>
        <w:r w:rsidRPr="00873220" w:rsidDel="00E71B1C">
          <w:rPr>
            <w:rFonts w:ascii="Phetsarath OT" w:hAnsi="Phetsarath OT" w:cs="Phetsarath OT"/>
            <w:b/>
            <w:bCs/>
            <w:sz w:val="24"/>
            <w:szCs w:val="24"/>
            <w:cs/>
            <w:lang w:bidi="lo-LA"/>
          </w:rPr>
          <w:tab/>
        </w:r>
        <w:r w:rsidRPr="00873220" w:rsidDel="00E71B1C">
          <w:rPr>
            <w:rFonts w:ascii="Phetsarath OT" w:hAnsi="Phetsarath OT" w:cs="Phetsarath OT"/>
            <w:b/>
            <w:bCs/>
            <w:sz w:val="24"/>
            <w:szCs w:val="24"/>
            <w:cs/>
            <w:lang w:bidi="lo-LA"/>
          </w:rPr>
          <w:tab/>
        </w:r>
      </w:del>
    </w:p>
    <w:p w14:paraId="058365FD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17" w:author="Na" w:date="2017-06-07T09:14:00Z"/>
          <w:rFonts w:ascii="Phetsarath OT" w:hAnsi="Phetsarath OT" w:cs="Phetsarath OT"/>
          <w:sz w:val="24"/>
          <w:szCs w:val="24"/>
        </w:rPr>
        <w:pPrChange w:id="18" w:author="Na" w:date="2017-06-07T09:14:00Z">
          <w:pPr>
            <w:spacing w:after="0" w:line="240" w:lineRule="auto"/>
            <w:jc w:val="both"/>
          </w:pPr>
        </w:pPrChange>
      </w:pPr>
    </w:p>
    <w:p w14:paraId="1CEC59C7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19" w:author="Na" w:date="2017-06-07T09:14:00Z"/>
          <w:rFonts w:ascii="Phetsarath OT" w:hAnsi="Phetsarath OT" w:cs="Phetsarath OT"/>
          <w:sz w:val="24"/>
          <w:szCs w:val="24"/>
        </w:rPr>
        <w:pPrChange w:id="20" w:author="Na" w:date="2017-06-07T09:14:00Z">
          <w:pPr>
            <w:spacing w:after="0" w:line="240" w:lineRule="auto"/>
            <w:jc w:val="both"/>
          </w:pPr>
        </w:pPrChange>
      </w:pPr>
    </w:p>
    <w:p w14:paraId="323CE9FB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21" w:author="Na" w:date="2017-06-07T09:14:00Z"/>
          <w:rFonts w:ascii="Phetsarath OT" w:hAnsi="Phetsarath OT" w:cs="Phetsarath OT"/>
          <w:sz w:val="24"/>
          <w:szCs w:val="24"/>
        </w:rPr>
        <w:pPrChange w:id="22" w:author="Na" w:date="2017-06-07T09:14:00Z">
          <w:pPr>
            <w:spacing w:after="0" w:line="240" w:lineRule="auto"/>
            <w:jc w:val="both"/>
          </w:pPr>
        </w:pPrChange>
      </w:pPr>
    </w:p>
    <w:p w14:paraId="65E90EFC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23" w:author="Na" w:date="2017-06-07T09:14:00Z"/>
          <w:rFonts w:ascii="Phetsarath OT" w:hAnsi="Phetsarath OT" w:cs="Phetsarath OT"/>
          <w:sz w:val="24"/>
          <w:szCs w:val="24"/>
        </w:rPr>
        <w:pPrChange w:id="24" w:author="Na" w:date="2017-06-07T09:14:00Z">
          <w:pPr>
            <w:spacing w:after="0" w:line="240" w:lineRule="auto"/>
            <w:jc w:val="both"/>
          </w:pPr>
        </w:pPrChange>
      </w:pPr>
    </w:p>
    <w:p w14:paraId="38F0BA5B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25" w:author="Na" w:date="2017-06-07T09:14:00Z"/>
          <w:rFonts w:ascii="Phetsarath OT" w:hAnsi="Phetsarath OT" w:cs="Phetsarath OT"/>
          <w:sz w:val="24"/>
          <w:szCs w:val="24"/>
        </w:rPr>
        <w:pPrChange w:id="26" w:author="Na" w:date="2017-06-07T09:14:00Z">
          <w:pPr>
            <w:spacing w:after="0" w:line="240" w:lineRule="auto"/>
            <w:jc w:val="both"/>
          </w:pPr>
        </w:pPrChange>
      </w:pPr>
    </w:p>
    <w:p w14:paraId="062A029D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27" w:author="Na" w:date="2017-06-07T09:14:00Z"/>
          <w:rFonts w:ascii="Phetsarath OT" w:hAnsi="Phetsarath OT" w:cs="Phetsarath OT"/>
          <w:sz w:val="24"/>
          <w:szCs w:val="24"/>
        </w:rPr>
        <w:pPrChange w:id="28" w:author="Na" w:date="2017-06-07T09:14:00Z">
          <w:pPr>
            <w:spacing w:after="0" w:line="240" w:lineRule="auto"/>
            <w:jc w:val="both"/>
          </w:pPr>
        </w:pPrChange>
      </w:pPr>
    </w:p>
    <w:p w14:paraId="14B2F470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29" w:author="Na" w:date="2017-06-07T09:14:00Z"/>
          <w:rFonts w:ascii="Phetsarath OT" w:hAnsi="Phetsarath OT" w:cs="Phetsarath OT"/>
          <w:sz w:val="24"/>
          <w:szCs w:val="24"/>
        </w:rPr>
        <w:pPrChange w:id="30" w:author="Na" w:date="2017-06-07T09:14:00Z">
          <w:pPr>
            <w:spacing w:after="0" w:line="240" w:lineRule="auto"/>
            <w:jc w:val="both"/>
          </w:pPr>
        </w:pPrChange>
      </w:pPr>
    </w:p>
    <w:p w14:paraId="30583764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center"/>
        <w:rPr>
          <w:del w:id="31" w:author="Na" w:date="2017-06-07T09:14:00Z"/>
          <w:rFonts w:ascii="Phetsarath OT" w:hAnsi="Phetsarath OT" w:cs="Phetsarath OT"/>
          <w:b/>
          <w:bCs/>
          <w:sz w:val="40"/>
          <w:szCs w:val="40"/>
        </w:rPr>
        <w:pPrChange w:id="32" w:author="Na" w:date="2017-06-07T09:14:00Z">
          <w:pPr>
            <w:spacing w:after="0" w:line="240" w:lineRule="auto"/>
            <w:jc w:val="center"/>
          </w:pPr>
        </w:pPrChange>
      </w:pPr>
      <w:del w:id="33" w:author="Na" w:date="2017-06-07T09:14:00Z">
        <w:r w:rsidRPr="00514FCB" w:rsidDel="00E71B1C">
          <w:rPr>
            <w:rFonts w:ascii="Phetsarath OT" w:hAnsi="Phetsarath OT" w:cs="Phetsarath OT"/>
            <w:b/>
            <w:bCs/>
            <w:sz w:val="40"/>
            <w:szCs w:val="40"/>
            <w:cs/>
            <w:lang w:bidi="lo-LA"/>
          </w:rPr>
          <w:delText>ຮ່າງ</w:delText>
        </w:r>
      </w:del>
    </w:p>
    <w:p w14:paraId="4351D4D7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center"/>
        <w:rPr>
          <w:del w:id="34" w:author="Na" w:date="2017-06-07T09:14:00Z"/>
          <w:rFonts w:ascii="Phetsarath OT" w:hAnsi="Phetsarath OT" w:cs="Phetsarath OT"/>
          <w:b/>
          <w:bCs/>
          <w:sz w:val="40"/>
          <w:szCs w:val="40"/>
        </w:rPr>
        <w:pPrChange w:id="35" w:author="Na" w:date="2017-06-07T09:14:00Z">
          <w:pPr>
            <w:spacing w:after="0" w:line="240" w:lineRule="auto"/>
            <w:jc w:val="center"/>
          </w:pPr>
        </w:pPrChange>
      </w:pPr>
      <w:del w:id="36" w:author="Na" w:date="2017-06-07T09:14:00Z">
        <w:r w:rsidRPr="00514FCB" w:rsidDel="00E71B1C">
          <w:rPr>
            <w:rFonts w:ascii="Phetsarath OT" w:hAnsi="Phetsarath OT" w:cs="Phetsarath OT"/>
            <w:b/>
            <w:bCs/>
            <w:sz w:val="40"/>
            <w:szCs w:val="40"/>
            <w:cs/>
            <w:lang w:bidi="lo-LA"/>
          </w:rPr>
          <w:delText>ກົດໝາຍ</w:delText>
        </w:r>
      </w:del>
    </w:p>
    <w:p w14:paraId="355F09F5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center"/>
        <w:rPr>
          <w:del w:id="37" w:author="Na" w:date="2017-06-07T09:14:00Z"/>
          <w:rFonts w:ascii="Phetsarath OT" w:hAnsi="Phetsarath OT" w:cs="Phetsarath OT"/>
          <w:b/>
          <w:bCs/>
          <w:sz w:val="40"/>
          <w:szCs w:val="40"/>
        </w:rPr>
        <w:pPrChange w:id="38" w:author="Na" w:date="2017-06-07T09:14:00Z">
          <w:pPr>
            <w:spacing w:after="0" w:line="240" w:lineRule="auto"/>
            <w:jc w:val="center"/>
          </w:pPr>
        </w:pPrChange>
      </w:pPr>
      <w:del w:id="39" w:author="Na" w:date="2017-06-07T09:14:00Z">
        <w:r w:rsidRPr="00514FCB" w:rsidDel="00E71B1C">
          <w:rPr>
            <w:rFonts w:ascii="Phetsarath OT" w:hAnsi="Phetsarath OT" w:cs="Phetsarath OT"/>
            <w:b/>
            <w:bCs/>
            <w:sz w:val="40"/>
            <w:szCs w:val="40"/>
            <w:cs/>
            <w:lang w:bidi="lo-LA"/>
          </w:rPr>
          <w:delText>ວ່າດ້ວຍ ສະຖິຕິ (ສະບັບປັບປຸງ)</w:delText>
        </w:r>
      </w:del>
    </w:p>
    <w:p w14:paraId="1A0DCB48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40" w:author="Na" w:date="2017-06-07T09:14:00Z"/>
          <w:rFonts w:ascii="Phetsarath OT" w:hAnsi="Phetsarath OT" w:cs="Phetsarath OT"/>
          <w:sz w:val="24"/>
          <w:szCs w:val="24"/>
        </w:rPr>
        <w:pPrChange w:id="41" w:author="Na" w:date="2017-06-07T09:14:00Z">
          <w:pPr>
            <w:spacing w:after="0" w:line="240" w:lineRule="auto"/>
            <w:jc w:val="both"/>
          </w:pPr>
        </w:pPrChange>
      </w:pPr>
    </w:p>
    <w:p w14:paraId="1E3C4361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42" w:author="Na" w:date="2017-06-07T09:14:00Z"/>
          <w:rFonts w:ascii="Phetsarath OT" w:hAnsi="Phetsarath OT" w:cs="Phetsarath OT"/>
          <w:sz w:val="24"/>
          <w:szCs w:val="24"/>
        </w:rPr>
        <w:pPrChange w:id="43" w:author="Na" w:date="2017-06-07T09:14:00Z">
          <w:pPr>
            <w:spacing w:after="0" w:line="240" w:lineRule="auto"/>
            <w:jc w:val="both"/>
          </w:pPr>
        </w:pPrChange>
      </w:pPr>
    </w:p>
    <w:p w14:paraId="08F198E3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44" w:author="Na" w:date="2017-06-07T09:14:00Z"/>
          <w:rFonts w:ascii="Phetsarath OT" w:hAnsi="Phetsarath OT" w:cs="Phetsarath OT"/>
          <w:sz w:val="24"/>
          <w:szCs w:val="24"/>
        </w:rPr>
        <w:pPrChange w:id="45" w:author="Na" w:date="2017-06-07T09:14:00Z">
          <w:pPr>
            <w:spacing w:after="0" w:line="240" w:lineRule="auto"/>
            <w:jc w:val="both"/>
          </w:pPr>
        </w:pPrChange>
      </w:pPr>
    </w:p>
    <w:p w14:paraId="3782FC3B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46" w:author="Na" w:date="2017-06-07T09:14:00Z"/>
          <w:rFonts w:ascii="Phetsarath OT" w:hAnsi="Phetsarath OT" w:cs="Phetsarath OT"/>
          <w:sz w:val="24"/>
          <w:szCs w:val="24"/>
        </w:rPr>
        <w:pPrChange w:id="47" w:author="Na" w:date="2017-06-07T09:14:00Z">
          <w:pPr>
            <w:spacing w:after="0" w:line="240" w:lineRule="auto"/>
            <w:jc w:val="both"/>
          </w:pPr>
        </w:pPrChange>
      </w:pPr>
    </w:p>
    <w:p w14:paraId="37132D04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48" w:author="Na" w:date="2017-06-07T09:14:00Z"/>
          <w:rFonts w:ascii="Phetsarath OT" w:hAnsi="Phetsarath OT" w:cs="Phetsarath OT"/>
          <w:sz w:val="24"/>
          <w:szCs w:val="24"/>
        </w:rPr>
        <w:pPrChange w:id="49" w:author="Na" w:date="2017-06-07T09:14:00Z">
          <w:pPr>
            <w:spacing w:after="0" w:line="240" w:lineRule="auto"/>
            <w:jc w:val="both"/>
          </w:pPr>
        </w:pPrChange>
      </w:pPr>
    </w:p>
    <w:p w14:paraId="75B2B42A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50" w:author="Na" w:date="2017-06-07T09:14:00Z"/>
          <w:rFonts w:ascii="Phetsarath OT" w:hAnsi="Phetsarath OT" w:cs="Phetsarath OT"/>
          <w:sz w:val="24"/>
          <w:szCs w:val="24"/>
        </w:rPr>
        <w:pPrChange w:id="51" w:author="Na" w:date="2017-06-07T09:14:00Z">
          <w:pPr>
            <w:spacing w:after="0" w:line="240" w:lineRule="auto"/>
            <w:jc w:val="both"/>
          </w:pPr>
        </w:pPrChange>
      </w:pPr>
    </w:p>
    <w:p w14:paraId="63B6948F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52" w:author="Na" w:date="2017-06-07T09:14:00Z"/>
          <w:rFonts w:ascii="Phetsarath OT" w:hAnsi="Phetsarath OT" w:cs="Phetsarath OT"/>
          <w:sz w:val="24"/>
          <w:szCs w:val="24"/>
        </w:rPr>
        <w:pPrChange w:id="53" w:author="Na" w:date="2017-06-07T09:14:00Z">
          <w:pPr>
            <w:spacing w:after="0" w:line="240" w:lineRule="auto"/>
            <w:jc w:val="both"/>
          </w:pPr>
        </w:pPrChange>
      </w:pPr>
    </w:p>
    <w:p w14:paraId="6E6E21F7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54" w:author="Na" w:date="2017-06-07T09:14:00Z"/>
          <w:rFonts w:ascii="Phetsarath OT" w:hAnsi="Phetsarath OT" w:cs="Phetsarath OT"/>
          <w:sz w:val="24"/>
          <w:szCs w:val="24"/>
        </w:rPr>
        <w:pPrChange w:id="55" w:author="Na" w:date="2017-06-07T09:14:00Z">
          <w:pPr>
            <w:spacing w:after="0" w:line="240" w:lineRule="auto"/>
            <w:jc w:val="both"/>
          </w:pPr>
        </w:pPrChange>
      </w:pPr>
    </w:p>
    <w:p w14:paraId="1219EFC7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56" w:author="Na" w:date="2017-06-07T09:14:00Z"/>
          <w:rFonts w:ascii="Phetsarath OT" w:hAnsi="Phetsarath OT" w:cs="Phetsarath OT"/>
          <w:sz w:val="24"/>
          <w:szCs w:val="24"/>
        </w:rPr>
        <w:pPrChange w:id="57" w:author="Na" w:date="2017-06-07T09:14:00Z">
          <w:pPr>
            <w:spacing w:after="0" w:line="240" w:lineRule="auto"/>
            <w:jc w:val="both"/>
          </w:pPr>
        </w:pPrChange>
      </w:pPr>
    </w:p>
    <w:p w14:paraId="08106044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58" w:author="Na" w:date="2017-06-07T09:14:00Z"/>
          <w:rFonts w:ascii="Phetsarath OT" w:hAnsi="Phetsarath OT" w:cs="Phetsarath OT"/>
          <w:sz w:val="24"/>
          <w:szCs w:val="24"/>
        </w:rPr>
        <w:pPrChange w:id="59" w:author="Na" w:date="2017-06-07T09:14:00Z">
          <w:pPr>
            <w:spacing w:after="0" w:line="240" w:lineRule="auto"/>
            <w:jc w:val="both"/>
          </w:pPr>
        </w:pPrChange>
      </w:pPr>
    </w:p>
    <w:p w14:paraId="7749C24D" w14:textId="77777777" w:rsidR="004C387B" w:rsidRPr="00514FCB" w:rsidDel="00E71B1C" w:rsidRDefault="004C387B" w:rsidP="00E71B1C">
      <w:pPr>
        <w:tabs>
          <w:tab w:val="left" w:pos="6096"/>
        </w:tabs>
        <w:spacing w:after="0" w:line="240" w:lineRule="auto"/>
        <w:jc w:val="both"/>
        <w:rPr>
          <w:del w:id="60" w:author="Na" w:date="2017-06-07T09:14:00Z"/>
          <w:rFonts w:ascii="Phetsarath OT" w:hAnsi="Phetsarath OT" w:cs="Phetsarath OT" w:hint="cs"/>
          <w:sz w:val="24"/>
          <w:szCs w:val="24"/>
          <w:lang w:bidi="lo-LA"/>
        </w:rPr>
        <w:pPrChange w:id="61" w:author="Na" w:date="2017-06-07T09:14:00Z">
          <w:pPr>
            <w:spacing w:after="0" w:line="240" w:lineRule="auto"/>
            <w:jc w:val="both"/>
          </w:pPr>
        </w:pPrChange>
      </w:pPr>
    </w:p>
    <w:p w14:paraId="63B00D9D" w14:textId="77777777" w:rsidR="00FF6690" w:rsidRPr="00514FCB" w:rsidDel="00E71B1C" w:rsidRDefault="00FF6690" w:rsidP="00E71B1C">
      <w:pPr>
        <w:tabs>
          <w:tab w:val="left" w:pos="6096"/>
        </w:tabs>
        <w:spacing w:after="0" w:line="240" w:lineRule="auto"/>
        <w:jc w:val="both"/>
        <w:rPr>
          <w:del w:id="62" w:author="Na" w:date="2017-06-07T09:14:00Z"/>
          <w:rFonts w:ascii="Phetsarath OT" w:hAnsi="Phetsarath OT" w:cs="Phetsarath OT" w:hint="cs"/>
          <w:sz w:val="24"/>
          <w:szCs w:val="24"/>
          <w:lang w:bidi="lo-LA"/>
        </w:rPr>
        <w:pPrChange w:id="63" w:author="Na" w:date="2017-06-07T09:14:00Z">
          <w:pPr>
            <w:spacing w:after="0" w:line="240" w:lineRule="auto"/>
            <w:jc w:val="both"/>
          </w:pPr>
        </w:pPrChange>
      </w:pPr>
    </w:p>
    <w:p w14:paraId="740733CC" w14:textId="77777777" w:rsidR="00FF6690" w:rsidRPr="00514FCB" w:rsidDel="00E71B1C" w:rsidRDefault="00FF6690" w:rsidP="00E71B1C">
      <w:pPr>
        <w:tabs>
          <w:tab w:val="left" w:pos="6096"/>
        </w:tabs>
        <w:spacing w:after="0" w:line="240" w:lineRule="auto"/>
        <w:jc w:val="both"/>
        <w:rPr>
          <w:del w:id="64" w:author="Na" w:date="2017-06-07T09:14:00Z"/>
          <w:rFonts w:ascii="Phetsarath OT" w:hAnsi="Phetsarath OT" w:cs="Phetsarath OT" w:hint="cs"/>
          <w:sz w:val="24"/>
          <w:szCs w:val="24"/>
          <w:lang w:bidi="lo-LA"/>
        </w:rPr>
        <w:pPrChange w:id="65" w:author="Na" w:date="2017-06-07T09:14:00Z">
          <w:pPr>
            <w:spacing w:after="0" w:line="240" w:lineRule="auto"/>
            <w:jc w:val="both"/>
          </w:pPr>
        </w:pPrChange>
      </w:pPr>
    </w:p>
    <w:p w14:paraId="535B0B4D" w14:textId="77777777" w:rsidR="002E7236" w:rsidRPr="00514FCB" w:rsidDel="00E71B1C" w:rsidRDefault="002E7236" w:rsidP="00E71B1C">
      <w:pPr>
        <w:tabs>
          <w:tab w:val="left" w:pos="6096"/>
        </w:tabs>
        <w:spacing w:after="0" w:line="240" w:lineRule="auto"/>
        <w:jc w:val="center"/>
        <w:rPr>
          <w:del w:id="66" w:author="Na" w:date="2017-06-07T09:14:00Z"/>
          <w:rFonts w:ascii="Phetsarath OT" w:hAnsi="Phetsarath OT" w:cs="Phetsarath OT"/>
          <w:b/>
          <w:bCs/>
          <w:sz w:val="28"/>
          <w:lang w:bidi="lo-LA"/>
        </w:rPr>
        <w:pPrChange w:id="67" w:author="Na" w:date="2017-06-07T09:14:00Z">
          <w:pPr>
            <w:spacing w:after="0" w:line="240" w:lineRule="auto"/>
            <w:jc w:val="center"/>
          </w:pPr>
        </w:pPrChange>
      </w:pPr>
    </w:p>
    <w:p w14:paraId="66CD5BEB" w14:textId="77777777" w:rsidR="002E7236" w:rsidRPr="00514FCB" w:rsidDel="00E71B1C" w:rsidRDefault="00042C95" w:rsidP="00E71B1C">
      <w:pPr>
        <w:tabs>
          <w:tab w:val="left" w:pos="6096"/>
        </w:tabs>
        <w:spacing w:after="0" w:line="240" w:lineRule="auto"/>
        <w:jc w:val="center"/>
        <w:rPr>
          <w:del w:id="68" w:author="Na" w:date="2017-06-07T09:14:00Z"/>
          <w:rFonts w:ascii="Phetsarath OT" w:hAnsi="Phetsarath OT" w:cs="Phetsarath OT"/>
          <w:b/>
          <w:bCs/>
          <w:sz w:val="28"/>
          <w:lang w:bidi="lo-LA"/>
        </w:rPr>
        <w:pPrChange w:id="69" w:author="Na" w:date="2017-06-07T09:14:00Z">
          <w:pPr>
            <w:spacing w:after="0" w:line="240" w:lineRule="auto"/>
            <w:jc w:val="center"/>
          </w:pPr>
        </w:pPrChange>
      </w:pPr>
      <w:del w:id="70" w:author="Na" w:date="2017-06-07T09:14:00Z">
        <w:r w:rsidRPr="00514FCB" w:rsidDel="00E71B1C">
          <w:rPr>
            <w:rFonts w:ascii="Phetsarath OT" w:hAnsi="Phetsarath OT" w:cs="Phetsarath OT"/>
            <w:b/>
            <w:bCs/>
            <w:sz w:val="28"/>
            <w:lang w:bidi="lo-LA"/>
          </w:rPr>
          <w:delText>(</w:delText>
        </w:r>
        <w:r w:rsidRPr="00514FCB" w:rsidDel="00E71B1C">
          <w:rPr>
            <w:rFonts w:ascii="Phetsarath OT" w:hAnsi="Phetsarath OT" w:cs="Phetsarath OT" w:hint="cs"/>
            <w:b/>
            <w:bCs/>
            <w:sz w:val="28"/>
            <w:cs/>
            <w:lang w:bidi="lo-LA"/>
          </w:rPr>
          <w:delText>ປັບປຸງຄັ້ງວັນທີ 1 ມີຖຸນາ 2017</w:delText>
        </w:r>
        <w:r w:rsidRPr="00514FCB" w:rsidDel="00E71B1C">
          <w:rPr>
            <w:rFonts w:ascii="Phetsarath OT" w:hAnsi="Phetsarath OT" w:cs="Phetsarath OT"/>
            <w:b/>
            <w:bCs/>
            <w:sz w:val="28"/>
            <w:lang w:bidi="lo-LA"/>
          </w:rPr>
          <w:delText>)</w:delText>
        </w:r>
      </w:del>
    </w:p>
    <w:p w14:paraId="6F4C2321" w14:textId="77777777" w:rsidR="002E7236" w:rsidRPr="00514FCB" w:rsidDel="00E71B1C" w:rsidRDefault="002E7236" w:rsidP="00E71B1C">
      <w:pPr>
        <w:tabs>
          <w:tab w:val="left" w:pos="6096"/>
        </w:tabs>
        <w:spacing w:after="0" w:line="240" w:lineRule="auto"/>
        <w:jc w:val="center"/>
        <w:rPr>
          <w:del w:id="71" w:author="Na" w:date="2017-06-07T09:14:00Z"/>
          <w:rFonts w:ascii="Phetsarath OT" w:hAnsi="Phetsarath OT" w:cs="Phetsarath OT"/>
          <w:b/>
          <w:bCs/>
          <w:sz w:val="28"/>
          <w:lang w:bidi="lo-LA"/>
        </w:rPr>
        <w:pPrChange w:id="72" w:author="Na" w:date="2017-06-07T09:14:00Z">
          <w:pPr>
            <w:spacing w:after="0" w:line="240" w:lineRule="auto"/>
            <w:jc w:val="center"/>
          </w:pPr>
        </w:pPrChange>
      </w:pPr>
    </w:p>
    <w:p w14:paraId="56ECA43F" w14:textId="77777777" w:rsidR="002E7236" w:rsidRPr="00514FCB" w:rsidDel="00E71B1C" w:rsidRDefault="002E7236" w:rsidP="00E71B1C">
      <w:pPr>
        <w:tabs>
          <w:tab w:val="left" w:pos="6096"/>
        </w:tabs>
        <w:spacing w:after="0" w:line="240" w:lineRule="auto"/>
        <w:jc w:val="center"/>
        <w:rPr>
          <w:del w:id="73" w:author="Na" w:date="2017-06-07T09:14:00Z"/>
          <w:rFonts w:ascii="Phetsarath OT" w:hAnsi="Phetsarath OT" w:cs="Phetsarath OT"/>
          <w:b/>
          <w:bCs/>
          <w:sz w:val="28"/>
          <w:lang w:bidi="lo-LA"/>
        </w:rPr>
        <w:pPrChange w:id="74" w:author="Na" w:date="2017-06-07T09:14:00Z">
          <w:pPr>
            <w:spacing w:after="0" w:line="240" w:lineRule="auto"/>
            <w:jc w:val="center"/>
          </w:pPr>
        </w:pPrChange>
      </w:pPr>
    </w:p>
    <w:p w14:paraId="4F65D715" w14:textId="77777777" w:rsidR="002E7236" w:rsidRPr="00514FCB" w:rsidDel="00E71B1C" w:rsidRDefault="002E7236" w:rsidP="00E71B1C">
      <w:pPr>
        <w:tabs>
          <w:tab w:val="left" w:pos="6096"/>
        </w:tabs>
        <w:spacing w:after="0" w:line="240" w:lineRule="auto"/>
        <w:jc w:val="center"/>
        <w:rPr>
          <w:del w:id="75" w:author="Na" w:date="2017-06-07T09:14:00Z"/>
          <w:rFonts w:ascii="Phetsarath OT" w:hAnsi="Phetsarath OT" w:cs="Phetsarath OT"/>
          <w:b/>
          <w:bCs/>
          <w:sz w:val="28"/>
          <w:lang w:bidi="lo-LA"/>
        </w:rPr>
        <w:pPrChange w:id="76" w:author="Na" w:date="2017-06-07T09:14:00Z">
          <w:pPr>
            <w:spacing w:after="0" w:line="240" w:lineRule="auto"/>
            <w:jc w:val="center"/>
          </w:pPr>
        </w:pPrChange>
      </w:pPr>
    </w:p>
    <w:p w14:paraId="10F92470" w14:textId="77777777" w:rsidR="006A614C" w:rsidRPr="00514FCB" w:rsidDel="00E71B1C" w:rsidRDefault="006A614C" w:rsidP="00E71B1C">
      <w:pPr>
        <w:tabs>
          <w:tab w:val="left" w:pos="6096"/>
        </w:tabs>
        <w:spacing w:after="0" w:line="240" w:lineRule="auto"/>
        <w:jc w:val="center"/>
        <w:rPr>
          <w:del w:id="77" w:author="Na" w:date="2017-06-07T09:14:00Z"/>
          <w:rFonts w:ascii="Phetsarath OT" w:hAnsi="Phetsarath OT" w:cs="Phetsarath OT"/>
          <w:b/>
          <w:bCs/>
          <w:sz w:val="28"/>
          <w:lang w:bidi="lo-LA"/>
        </w:rPr>
        <w:pPrChange w:id="78" w:author="Na" w:date="2017-06-07T09:14:00Z">
          <w:pPr>
            <w:spacing w:after="0" w:line="240" w:lineRule="auto"/>
            <w:jc w:val="center"/>
          </w:pPr>
        </w:pPrChange>
      </w:pPr>
      <w:del w:id="79" w:author="Na" w:date="2017-06-07T09:14:00Z">
        <w:r w:rsidRPr="00514FCB" w:rsidDel="00E71B1C">
          <w:rPr>
            <w:rFonts w:ascii="Phetsarath OT" w:hAnsi="Phetsarath OT" w:cs="Phetsarath OT"/>
            <w:b/>
            <w:bCs/>
            <w:sz w:val="28"/>
            <w:cs/>
            <w:lang w:bidi="lo-LA"/>
          </w:rPr>
          <w:delText>ສາລະບານ</w:delText>
        </w:r>
      </w:del>
    </w:p>
    <w:p w14:paraId="40F78E11" w14:textId="77777777" w:rsidR="006A614C" w:rsidRPr="00514FCB" w:rsidDel="00E71B1C" w:rsidRDefault="006A614C" w:rsidP="00E71B1C">
      <w:pPr>
        <w:tabs>
          <w:tab w:val="left" w:pos="6096"/>
        </w:tabs>
        <w:spacing w:after="0" w:line="240" w:lineRule="auto"/>
        <w:jc w:val="center"/>
        <w:rPr>
          <w:del w:id="80" w:author="Na" w:date="2017-06-07T09:14:00Z"/>
          <w:rFonts w:ascii="Phetsarath OT" w:hAnsi="Phetsarath OT" w:cs="Phetsarath OT"/>
          <w:b/>
          <w:bCs/>
          <w:sz w:val="28"/>
          <w:lang w:bidi="lo-LA"/>
        </w:rPr>
        <w:pPrChange w:id="81" w:author="Na" w:date="2017-06-07T09:14:00Z">
          <w:pPr>
            <w:spacing w:after="0" w:line="240" w:lineRule="auto"/>
            <w:jc w:val="center"/>
          </w:pPr>
        </w:pPrChange>
      </w:pPr>
    </w:p>
    <w:p w14:paraId="7411F08C" w14:textId="77777777" w:rsidR="002678D4" w:rsidRPr="00B37D69" w:rsidDel="00E71B1C" w:rsidRDefault="00DD44EB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8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83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  <w:del w:id="84" w:author="Na" w:date="2017-06-07T09:14:00Z">
        <w:r w:rsidRPr="00A26FD7" w:rsidDel="00E71B1C">
          <w:rPr>
            <w:rFonts w:ascii="Phetsarath OT" w:hAnsi="Phetsarath OT" w:cs="Phetsarath OT"/>
            <w:sz w:val="24"/>
            <w:szCs w:val="24"/>
            <w:cs/>
            <w:lang w:bidi="lo-LA"/>
          </w:rPr>
          <w:fldChar w:fldCharType="begin"/>
        </w:r>
        <w:r w:rsidR="006A614C" w:rsidRPr="00514FCB" w:rsidDel="00E71B1C">
          <w:rPr>
            <w:rFonts w:ascii="Phetsarath OT" w:hAnsi="Phetsarath OT" w:cs="Phetsarath OT"/>
            <w:sz w:val="24"/>
            <w:szCs w:val="24"/>
            <w:cs/>
            <w:lang w:bidi="lo-LA"/>
          </w:rPr>
          <w:delInstrText xml:space="preserve"> </w:delInstrText>
        </w:r>
        <w:r w:rsidR="006A614C" w:rsidRPr="00514FCB" w:rsidDel="00E71B1C">
          <w:rPr>
            <w:rFonts w:ascii="Phetsarath OT" w:hAnsi="Phetsarath OT" w:cs="Phetsarath OT"/>
            <w:sz w:val="24"/>
            <w:szCs w:val="24"/>
            <w:lang w:bidi="lo-LA"/>
          </w:rPr>
          <w:delInstrText>TOC \o "</w:delInstrText>
        </w:r>
        <w:r w:rsidR="006A614C" w:rsidRPr="00514FCB" w:rsidDel="00E71B1C">
          <w:rPr>
            <w:rFonts w:ascii="Phetsarath OT" w:hAnsi="Phetsarath OT" w:cs="Phetsarath OT"/>
            <w:sz w:val="24"/>
            <w:szCs w:val="24"/>
            <w:cs/>
            <w:lang w:bidi="lo-LA"/>
          </w:rPr>
          <w:delInstrText xml:space="preserve">2-2" </w:delInstrText>
        </w:r>
        <w:r w:rsidR="006A614C" w:rsidRPr="00514FCB" w:rsidDel="00E71B1C">
          <w:rPr>
            <w:rFonts w:ascii="Phetsarath OT" w:hAnsi="Phetsarath OT" w:cs="Phetsarath OT"/>
            <w:sz w:val="24"/>
            <w:szCs w:val="24"/>
            <w:lang w:bidi="lo-LA"/>
          </w:rPr>
          <w:delInstrText xml:space="preserve">\h \z \t "Heading </w:delInstrText>
        </w:r>
        <w:r w:rsidR="006A614C" w:rsidRPr="00514FCB" w:rsidDel="00E71B1C">
          <w:rPr>
            <w:rFonts w:ascii="Phetsarath OT" w:hAnsi="Phetsarath OT" w:cs="Phetsarath OT"/>
            <w:sz w:val="24"/>
            <w:szCs w:val="24"/>
            <w:cs/>
            <w:lang w:bidi="lo-LA"/>
          </w:rPr>
          <w:delInstrText>1</w:delInstrText>
        </w:r>
        <w:r w:rsidR="006A614C" w:rsidRPr="00514FCB" w:rsidDel="00E71B1C">
          <w:rPr>
            <w:rFonts w:ascii="Phetsarath OT" w:hAnsi="Phetsarath OT" w:cs="Phetsarath OT"/>
            <w:sz w:val="24"/>
            <w:szCs w:val="24"/>
            <w:lang w:bidi="lo-LA"/>
          </w:rPr>
          <w:delInstrText>,</w:delInstrText>
        </w:r>
        <w:r w:rsidR="006A614C" w:rsidRPr="00514FCB" w:rsidDel="00E71B1C">
          <w:rPr>
            <w:rFonts w:ascii="Phetsarath OT" w:hAnsi="Phetsarath OT" w:cs="Phetsarath OT"/>
            <w:sz w:val="24"/>
            <w:szCs w:val="24"/>
            <w:cs/>
            <w:lang w:bidi="lo-LA"/>
          </w:rPr>
          <w:delInstrText>3</w:delInstrText>
        </w:r>
        <w:r w:rsidR="006A614C" w:rsidRPr="00514FCB" w:rsidDel="00E71B1C">
          <w:rPr>
            <w:rFonts w:ascii="Phetsarath OT" w:hAnsi="Phetsarath OT" w:cs="Phetsarath OT"/>
            <w:sz w:val="24"/>
            <w:szCs w:val="24"/>
            <w:lang w:bidi="lo-LA"/>
          </w:rPr>
          <w:delInstrText>,HeaderLaw,</w:delInstrText>
        </w:r>
        <w:r w:rsidR="006A614C" w:rsidRPr="00514FCB" w:rsidDel="00E71B1C">
          <w:rPr>
            <w:rFonts w:ascii="Phetsarath OT" w:hAnsi="Phetsarath OT" w:cs="Phetsarath OT"/>
            <w:sz w:val="24"/>
            <w:szCs w:val="24"/>
            <w:cs/>
            <w:lang w:bidi="lo-LA"/>
          </w:rPr>
          <w:delInstrText xml:space="preserve">1" </w:delInstrText>
        </w:r>
        <w:r w:rsidRPr="00514FCB" w:rsidDel="00E71B1C">
          <w:rPr>
            <w:rFonts w:ascii="Phetsarath OT" w:hAnsi="Phetsarath OT" w:cs="Phetsarath OT"/>
            <w:sz w:val="24"/>
            <w:szCs w:val="24"/>
            <w:cs/>
            <w:lang w:bidi="lo-LA"/>
          </w:rPr>
          <w:fldChar w:fldCharType="separate"/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="002678D4"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"_Toc484257983"</w:delInstrText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ພາກທີ </w:delText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I</w:delText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="002678D4"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93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u w:val="none"/>
                <w:cs/>
                <w:lang w:bidi="lo-LA"/>
              </w:rPr>
            </w:rPrChange>
          </w:rPr>
          <w:delText xml:space="preserve"> </w:delText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="002678D4"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"_Toc484257984"</w:delInstrText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ບົດບັນຍັດທົ່ວໄປ</w:delText>
        </w:r>
        <w:r w:rsidR="002678D4"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="002678D4"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="002678D4"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_Toc484257984 \h </w:delInstrText>
        </w:r>
        <w:r w:rsidR="002678D4"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="002678D4"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00" w:author="home" w:date="2017-06-04T10:18:00Z">
        <w:del w:id="101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ins w:id="102" w:author="home" w:date="2017-06-04T10:12:00Z">
        <w:del w:id="103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ins w:id="104" w:author="home" w:date="2017-06-03T18:30:00Z">
        <w:del w:id="105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del w:id="106" w:author="Na" w:date="2017-06-07T09:14:00Z">
        <w:r w:rsidR="002678D4"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</w:delText>
        </w:r>
        <w:r w:rsidR="002678D4"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="002678D4"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6F462AE9" w14:textId="77777777" w:rsidR="002678D4" w:rsidRPr="00B37D69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00"/>
        <w:rPr>
          <w:del w:id="108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09" w:author="Na" w:date="2017-06-07T09:14:00Z">
          <w:pPr>
            <w:pStyle w:val="TOC3"/>
            <w:tabs>
              <w:tab w:val="left" w:pos="900"/>
            </w:tabs>
            <w:spacing w:after="0"/>
            <w:ind w:left="900"/>
          </w:pPr>
        </w:pPrChange>
      </w:pPr>
      <w:del w:id="110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"_Toc484257985"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1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ຈຸດປະສົງ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_Toc484257985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19" w:author="home" w:date="2017-06-04T10:18:00Z">
        <w:del w:id="120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ins w:id="121" w:author="home" w:date="2017-06-04T10:12:00Z">
        <w:del w:id="122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ins w:id="123" w:author="home" w:date="2017-06-03T18:30:00Z">
        <w:del w:id="124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del w:id="125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1E916D1" w14:textId="77777777" w:rsidR="002678D4" w:rsidRPr="00B37D69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00"/>
        <w:rPr>
          <w:del w:id="127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28" w:author="Na" w:date="2017-06-07T09:14:00Z">
          <w:pPr>
            <w:pStyle w:val="TOC3"/>
            <w:tabs>
              <w:tab w:val="left" w:pos="900"/>
            </w:tabs>
            <w:spacing w:after="0"/>
            <w:ind w:left="900"/>
          </w:pPr>
        </w:pPrChange>
      </w:pPr>
      <w:del w:id="129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"_Toc484257986"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3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2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_Toc484257986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38" w:author="home" w:date="2017-06-04T10:18:00Z">
        <w:del w:id="13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ins w:id="140" w:author="home" w:date="2017-06-04T10:12:00Z">
        <w:del w:id="14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ins w:id="142" w:author="home" w:date="2017-06-03T18:30:00Z">
        <w:del w:id="14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del w:id="14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61D389A" w14:textId="77777777" w:rsidR="002678D4" w:rsidRPr="00B37D69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00"/>
        <w:rPr>
          <w:del w:id="14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47" w:author="Na" w:date="2017-06-07T09:14:00Z">
          <w:pPr>
            <w:pStyle w:val="TOC3"/>
            <w:tabs>
              <w:tab w:val="left" w:pos="900"/>
            </w:tabs>
            <w:spacing w:after="0"/>
            <w:ind w:left="900"/>
          </w:pPr>
        </w:pPrChange>
      </w:pPr>
      <w:del w:id="14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"_Toc484257987"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3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ການອະທິບາຍຄໍາສັບ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_Toc484257987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57" w:author="home" w:date="2017-06-04T10:18:00Z">
        <w:del w:id="158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ins w:id="159" w:author="home" w:date="2017-06-04T10:12:00Z">
        <w:del w:id="160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ins w:id="161" w:author="home" w:date="2017-06-03T18:30:00Z">
        <w:del w:id="162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</w:delText>
          </w:r>
        </w:del>
      </w:ins>
      <w:del w:id="163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A113C57" w14:textId="77777777" w:rsidR="002678D4" w:rsidRPr="00B37D69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00"/>
        <w:rPr>
          <w:del w:id="165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66" w:author="Na" w:date="2017-06-07T09:14:00Z">
          <w:pPr>
            <w:pStyle w:val="TOC3"/>
            <w:tabs>
              <w:tab w:val="left" w:pos="900"/>
            </w:tabs>
            <w:spacing w:after="0"/>
            <w:ind w:left="900"/>
          </w:pPr>
        </w:pPrChange>
      </w:pPr>
      <w:del w:id="167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"_Toc484257988"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val="pt-PT"/>
            <w:rPrChange w:id="1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val="pt-PT"/>
              </w:rPr>
            </w:rPrChange>
          </w:rPr>
          <w:delText>4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ນະໂຍບາຍຂອງລັດ ກ່ຽວກັບວຽກງານສະຖິຕິ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_Toc484257988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76" w:author="home" w:date="2017-06-04T10:18:00Z">
        <w:del w:id="177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4</w:delText>
          </w:r>
        </w:del>
      </w:ins>
      <w:ins w:id="178" w:author="home" w:date="2017-06-04T10:12:00Z">
        <w:del w:id="179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4</w:delText>
          </w:r>
        </w:del>
      </w:ins>
      <w:ins w:id="180" w:author="home" w:date="2017-06-03T18:30:00Z">
        <w:del w:id="181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4</w:delText>
          </w:r>
        </w:del>
      </w:ins>
      <w:del w:id="182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244D1FE" w14:textId="77777777" w:rsidR="002678D4" w:rsidRPr="00B37D69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00"/>
        <w:rPr>
          <w:del w:id="184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85" w:author="Na" w:date="2017-06-07T09:14:00Z">
          <w:pPr>
            <w:pStyle w:val="TOC3"/>
            <w:tabs>
              <w:tab w:val="left" w:pos="900"/>
            </w:tabs>
            <w:spacing w:after="0"/>
            <w:ind w:left="900"/>
          </w:pPr>
        </w:pPrChange>
      </w:pPr>
      <w:del w:id="186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"_Toc484257989"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val="pt-PT" w:bidi="lo-LA"/>
            <w:rPrChange w:id="1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val="pt-PT" w:bidi="lo-LA"/>
              </w:rPr>
            </w:rPrChange>
          </w:rPr>
          <w:delText>5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ຫຼັກການພື້ນຖານກ່ຽວກັບວຽກງານສະຖິຕິ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_Toc484257989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95" w:author="home" w:date="2017-06-04T10:18:00Z">
        <w:del w:id="196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4</w:delText>
          </w:r>
        </w:del>
      </w:ins>
      <w:ins w:id="197" w:author="home" w:date="2017-06-04T10:12:00Z">
        <w:del w:id="198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4</w:delText>
          </w:r>
        </w:del>
      </w:ins>
      <w:ins w:id="199" w:author="home" w:date="2017-06-03T18:30:00Z">
        <w:del w:id="200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4</w:delText>
          </w:r>
        </w:del>
      </w:ins>
      <w:del w:id="201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25389E78" w14:textId="77777777" w:rsidR="002678D4" w:rsidRPr="00B37D69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00"/>
        <w:rPr>
          <w:del w:id="203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04" w:author="Na" w:date="2017-06-07T09:14:00Z">
          <w:pPr>
            <w:pStyle w:val="TOC3"/>
            <w:tabs>
              <w:tab w:val="left" w:pos="900"/>
            </w:tabs>
            <w:spacing w:after="0"/>
            <w:ind w:left="900"/>
          </w:pPr>
        </w:pPrChange>
      </w:pPr>
      <w:del w:id="205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"_Toc484257990"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val="pt-PT" w:bidi="lo-LA"/>
            <w:rPrChange w:id="2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val="pt-PT" w:bidi="lo-LA"/>
              </w:rPr>
            </w:rPrChange>
          </w:rPr>
          <w:delText>6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ຂອບເຂດການນໍາໃ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ຊ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້ກົດໝາຍ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_Toc484257990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16" w:author="home" w:date="2017-06-04T10:18:00Z">
        <w:del w:id="217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4</w:delText>
          </w:r>
        </w:del>
      </w:ins>
      <w:ins w:id="218" w:author="home" w:date="2017-06-04T10:12:00Z">
        <w:del w:id="219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4</w:delText>
          </w:r>
        </w:del>
      </w:ins>
      <w:ins w:id="220" w:author="home" w:date="2017-06-03T18:30:00Z">
        <w:del w:id="221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4</w:delText>
          </w:r>
        </w:del>
      </w:ins>
      <w:del w:id="222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82426FC" w14:textId="77777777" w:rsidR="002678D4" w:rsidRPr="00B37D69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00"/>
        <w:rPr>
          <w:del w:id="224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25" w:author="Na" w:date="2017-06-07T09:14:00Z">
          <w:pPr>
            <w:pStyle w:val="TOC3"/>
            <w:tabs>
              <w:tab w:val="left" w:pos="900"/>
            </w:tabs>
            <w:spacing w:after="0"/>
            <w:ind w:left="900"/>
          </w:pPr>
        </w:pPrChange>
      </w:pPr>
      <w:del w:id="226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"_Toc484257991"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3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val="pt-PT" w:bidi="lo-LA"/>
            <w:rPrChange w:id="23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val="pt-PT" w:bidi="lo-LA"/>
              </w:rPr>
            </w:rPrChange>
          </w:rPr>
          <w:delText>7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3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ການຮ່ວມມືສາກົນ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_Toc484257991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35" w:author="home" w:date="2017-06-04T10:18:00Z">
        <w:del w:id="236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ins w:id="237" w:author="home" w:date="2017-06-04T10:12:00Z">
        <w:del w:id="238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ins w:id="239" w:author="home" w:date="2017-06-03T18:30:00Z">
        <w:del w:id="240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del w:id="241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5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4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6DF83D4D" w14:textId="77777777" w:rsidR="002678D4" w:rsidRPr="00514FCB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243" w:author="Na" w:date="2017-06-07T09:14:00Z"/>
          <w:rStyle w:val="Hyperlink"/>
          <w:rFonts w:ascii="Phetsarath OT" w:hAnsi="Phetsarath OT" w:cs="Phetsarath OT" w:hint="cs"/>
          <w:noProof/>
          <w:color w:val="auto"/>
          <w:sz w:val="24"/>
          <w:szCs w:val="24"/>
          <w:u w:val="none"/>
          <w:lang w:bidi="lo-LA"/>
          <w:rPrChange w:id="244" w:author="Na" w:date="2017-06-16T10:46:00Z">
            <w:rPr>
              <w:del w:id="245" w:author="Na" w:date="2017-06-07T09:14:00Z"/>
              <w:rStyle w:val="Hyperlink"/>
              <w:rFonts w:ascii="Phetsarath OT" w:hAnsi="Phetsarath OT" w:cs="Phetsarath OT" w:hint="cs"/>
              <w:noProof/>
              <w:sz w:val="24"/>
              <w:szCs w:val="24"/>
              <w:lang w:bidi="lo-LA"/>
            </w:rPr>
          </w:rPrChange>
        </w:rPr>
        <w:pPrChange w:id="246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</w:p>
    <w:p w14:paraId="6754B62C" w14:textId="77777777" w:rsidR="002678D4" w:rsidRPr="00B37D69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247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48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  <w:del w:id="249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"_Toc484257992"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ພາກທີ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val="pt-PT" w:bidi="lo-LA"/>
            <w:rPrChange w:id="2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val="pt-PT" w:bidi="lo-LA"/>
              </w:rPr>
            </w:rPrChange>
          </w:rPr>
          <w:delText>II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val="pt-PT" w:bidi="lo-LA"/>
            <w:rPrChange w:id="257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val="pt-PT"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5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6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"_Toc484257993"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6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6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6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6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ປະເພດສະຖິຕິ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_Toc484257993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65" w:author="home" w:date="2017-06-04T10:18:00Z">
        <w:del w:id="266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ins w:id="267" w:author="home" w:date="2017-06-04T10:12:00Z">
        <w:del w:id="268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ins w:id="269" w:author="home" w:date="2017-06-03T18:30:00Z">
        <w:del w:id="270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del w:id="271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5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37DD91EC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273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74" w:author="Na" w:date="2017-06-07T09:14:00Z">
          <w:pPr>
            <w:pStyle w:val="TOC3"/>
            <w:spacing w:after="0"/>
            <w:ind w:left="900"/>
          </w:pPr>
        </w:pPrChange>
      </w:pPr>
      <w:del w:id="275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7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7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"_Toc484257994"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7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8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val="pt-PT"/>
            <w:rPrChange w:id="28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val="pt-PT"/>
              </w:rPr>
            </w:rPrChange>
          </w:rPr>
          <w:delText>8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8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ປະເພດສະຖິຕິ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_Toc484257994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84" w:author="home" w:date="2017-06-04T10:18:00Z">
        <w:del w:id="28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ins w:id="286" w:author="home" w:date="2017-06-04T10:12:00Z">
        <w:del w:id="28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ins w:id="288" w:author="home" w:date="2017-06-03T18:30:00Z">
        <w:del w:id="28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del w:id="29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5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A33DFB4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29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93" w:author="Na" w:date="2017-06-07T09:14:00Z">
          <w:pPr>
            <w:pStyle w:val="TOC3"/>
            <w:spacing w:after="0"/>
            <w:ind w:left="900"/>
          </w:pPr>
        </w:pPrChange>
      </w:pPr>
      <w:del w:id="294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9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"_Toc484257995"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9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9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9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0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0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9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0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ສະຖິຕິເສດຖະກິດ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_Toc484257995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303" w:author="home" w:date="2017-06-04T10:18:00Z">
        <w:del w:id="304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ins w:id="305" w:author="home" w:date="2017-06-04T10:12:00Z">
        <w:del w:id="306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ins w:id="307" w:author="home" w:date="2017-06-03T18:30:00Z">
        <w:del w:id="308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del w:id="309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5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319D57B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311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312" w:author="Na" w:date="2017-06-07T09:14:00Z">
          <w:pPr>
            <w:pStyle w:val="TOC3"/>
            <w:spacing w:after="0"/>
            <w:ind w:left="900"/>
          </w:pPr>
        </w:pPrChange>
      </w:pPr>
      <w:del w:id="313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"_Toc484257996"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3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10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2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ສະຖິຕິສັງຄົມ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_Toc484257996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322" w:author="home" w:date="2017-06-04T10:18:00Z">
        <w:del w:id="323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ins w:id="324" w:author="home" w:date="2017-06-04T10:12:00Z">
        <w:del w:id="325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ins w:id="326" w:author="home" w:date="2017-06-03T18:30:00Z">
        <w:del w:id="327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5</w:delText>
          </w:r>
        </w:del>
      </w:ins>
      <w:del w:id="328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5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511FA866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330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331" w:author="Na" w:date="2017-06-07T09:14:00Z">
          <w:pPr>
            <w:pStyle w:val="TOC3"/>
            <w:spacing w:after="0"/>
            <w:ind w:left="900"/>
          </w:pPr>
        </w:pPrChange>
      </w:pPr>
      <w:del w:id="332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3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3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"_Toc484257997"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3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3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3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33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11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4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34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4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34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4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ສະຖິຕິສິ່ງແວດລ້ອມ ແລະ ຊັບພະຍາກອນທໍາມະຊາດ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_Toc484257997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345" w:author="home" w:date="2017-06-04T10:18:00Z">
        <w:del w:id="346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ins w:id="347" w:author="home" w:date="2017-06-04T10:12:00Z">
        <w:del w:id="348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ins w:id="349" w:author="home" w:date="2017-06-03T18:30:00Z">
        <w:del w:id="350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del w:id="351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68C2D4B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353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354" w:author="Na" w:date="2017-06-07T09:14:00Z">
          <w:pPr>
            <w:pStyle w:val="TOC3"/>
            <w:spacing w:after="0"/>
            <w:ind w:left="900"/>
          </w:pPr>
        </w:pPrChange>
      </w:pPr>
      <w:del w:id="355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5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"_Toc484257998"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5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6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6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36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12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6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 ສະຖິຕິຄວາມໝັ້ນຄົງ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_Toc484257998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364" w:author="home" w:date="2017-06-04T10:18:00Z">
        <w:del w:id="36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ins w:id="366" w:author="home" w:date="2017-06-04T10:12:00Z">
        <w:del w:id="36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ins w:id="368" w:author="home" w:date="2017-06-03T18:30:00Z">
        <w:del w:id="36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del w:id="37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7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AB260BA" w14:textId="77777777" w:rsidR="002678D4" w:rsidRPr="00514FCB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372" w:author="Na" w:date="2017-06-07T09:14:00Z"/>
          <w:rStyle w:val="Hyperlink"/>
          <w:rFonts w:ascii="Phetsarath OT" w:hAnsi="Phetsarath OT" w:cs="Phetsarath OT" w:hint="cs"/>
          <w:noProof/>
          <w:color w:val="auto"/>
          <w:sz w:val="24"/>
          <w:szCs w:val="24"/>
          <w:u w:val="none"/>
          <w:lang w:bidi="lo-LA"/>
          <w:rPrChange w:id="373" w:author="Na" w:date="2017-06-16T10:46:00Z">
            <w:rPr>
              <w:del w:id="374" w:author="Na" w:date="2017-06-07T09:14:00Z"/>
              <w:rStyle w:val="Hyperlink"/>
              <w:rFonts w:ascii="Phetsarath OT" w:hAnsi="Phetsarath OT" w:cs="Phetsarath OT" w:hint="cs"/>
              <w:noProof/>
              <w:sz w:val="24"/>
              <w:szCs w:val="24"/>
              <w:lang w:bidi="lo-LA"/>
            </w:rPr>
          </w:rPrChange>
        </w:rPr>
        <w:pPrChange w:id="375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</w:p>
    <w:p w14:paraId="7835882C" w14:textId="77777777" w:rsidR="002678D4" w:rsidRPr="00B37D69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37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377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  <w:del w:id="37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"_Toc484257999"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8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8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8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8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ພາກທີ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38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III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86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8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"_Toc484258000"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3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ການສ້າງສະຖິຕິ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_Toc484258000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394" w:author="home" w:date="2017-06-04T10:18:00Z">
        <w:del w:id="39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ins w:id="396" w:author="home" w:date="2017-06-04T10:12:00Z">
        <w:del w:id="39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ins w:id="398" w:author="home" w:date="2017-06-03T18:30:00Z">
        <w:del w:id="39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del w:id="40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0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38B60090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40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403" w:author="Na" w:date="2017-06-07T09:14:00Z">
          <w:pPr>
            <w:pStyle w:val="TOC3"/>
            <w:spacing w:after="0"/>
            <w:ind w:left="900"/>
          </w:pPr>
        </w:pPrChange>
      </w:pPr>
      <w:del w:id="404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0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0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"_Toc484258001"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0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1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13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ຄວາມສໍາຄັນ ແລະ ຄວາມຈໍາເປັນຂອງການສ້າງສະຖິຕິ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_Toc484258001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413" w:author="home" w:date="2017-06-04T10:18:00Z">
        <w:del w:id="414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ins w:id="415" w:author="home" w:date="2017-06-04T10:12:00Z">
        <w:del w:id="416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ins w:id="417" w:author="home" w:date="2017-06-03T18:30:00Z">
        <w:del w:id="418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del w:id="419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39406277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421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422" w:author="Na" w:date="2017-06-07T09:14:00Z">
          <w:pPr>
            <w:pStyle w:val="TOC3"/>
            <w:spacing w:after="0"/>
            <w:ind w:left="900"/>
          </w:pPr>
        </w:pPrChange>
      </w:pPr>
      <w:del w:id="423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2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2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"_Toc484258002"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2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2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2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4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14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43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3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43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ວິທີການໃນການສ້າງສະຖິຕິ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_Toc484258002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436" w:author="home" w:date="2017-06-04T10:18:00Z">
        <w:del w:id="437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ins w:id="438" w:author="home" w:date="2017-06-04T10:12:00Z">
        <w:del w:id="439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ins w:id="440" w:author="home" w:date="2017-06-03T18:30:00Z">
        <w:del w:id="441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6</w:delText>
          </w:r>
        </w:del>
      </w:ins>
      <w:del w:id="442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4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60E3403" w14:textId="77777777" w:rsidR="002678D4" w:rsidRPr="00B37D69" w:rsidDel="00E71B1C" w:rsidRDefault="002678D4" w:rsidP="00E71B1C">
      <w:pPr>
        <w:pStyle w:val="TOC2"/>
        <w:tabs>
          <w:tab w:val="left" w:pos="6096"/>
        </w:tabs>
        <w:spacing w:after="0" w:line="240" w:lineRule="auto"/>
        <w:ind w:left="450"/>
        <w:rPr>
          <w:del w:id="444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445" w:author="Na" w:date="2017-06-07T09:14:00Z">
          <w:pPr>
            <w:pStyle w:val="TOC2"/>
            <w:spacing w:after="0" w:line="240" w:lineRule="auto"/>
            <w:ind w:left="450"/>
          </w:pPr>
        </w:pPrChange>
      </w:pPr>
      <w:del w:id="446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4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4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"_Toc484258003"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4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ໝວດທີ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1</w:delText>
        </w:r>
        <w:r w:rsidRPr="00514FCB" w:rsidDel="00E71B1C">
          <w:rPr>
            <w:rFonts w:ascii="Phetsarath OT" w:hAnsi="Phetsarath OT" w:cs="Phetsarath OT" w:hint="cs"/>
            <w:noProof/>
            <w:webHidden/>
            <w:sz w:val="24"/>
            <w:szCs w:val="24"/>
            <w:cs/>
            <w:lang w:bidi="lo-LA"/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"_Toc484258004"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5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5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6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ການສໍາຫຼວດ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_Toc484258004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461" w:author="home" w:date="2017-06-04T10:18:00Z">
        <w:del w:id="462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7</w:delText>
          </w:r>
        </w:del>
      </w:ins>
      <w:ins w:id="463" w:author="home" w:date="2017-06-04T10:12:00Z">
        <w:del w:id="464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7</w:delText>
          </w:r>
        </w:del>
      </w:ins>
      <w:ins w:id="465" w:author="home" w:date="2017-06-03T18:30:00Z">
        <w:del w:id="466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7</w:delText>
          </w:r>
        </w:del>
      </w:ins>
      <w:del w:id="467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6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9EE4D8E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880"/>
        <w:rPr>
          <w:del w:id="469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470" w:author="Na" w:date="2017-06-07T09:14:00Z">
          <w:pPr>
            <w:pStyle w:val="TOC3"/>
            <w:spacing w:after="0"/>
            <w:ind w:left="880"/>
          </w:pPr>
        </w:pPrChange>
      </w:pPr>
      <w:del w:id="471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lastRenderedPageBreak/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7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"_Toc484258005"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7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7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7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15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(ປັບປຸງ) ປະເພດການສໍາຫຼວດສະຖິຕິ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_Toc484258005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480" w:author="home" w:date="2017-06-04T10:18:00Z">
        <w:del w:id="481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7</w:delText>
          </w:r>
        </w:del>
      </w:ins>
      <w:ins w:id="482" w:author="home" w:date="2017-06-04T10:12:00Z">
        <w:del w:id="483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7</w:delText>
          </w:r>
        </w:del>
      </w:ins>
      <w:ins w:id="484" w:author="home" w:date="2017-06-03T18:30:00Z">
        <w:del w:id="485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7</w:delText>
          </w:r>
        </w:del>
      </w:ins>
      <w:del w:id="486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8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6621FACE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880"/>
        <w:rPr>
          <w:del w:id="488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489" w:author="Na" w:date="2017-06-07T09:14:00Z">
          <w:pPr>
            <w:pStyle w:val="TOC3"/>
            <w:spacing w:after="0"/>
            <w:ind w:left="880"/>
          </w:pPr>
        </w:pPrChange>
      </w:pPr>
      <w:del w:id="490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"_Toc484258006"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4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9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49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16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9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ການວາງແຜນການສໍາຫຼວດ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_Toc484258006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499" w:author="home" w:date="2017-06-04T10:18:00Z">
        <w:del w:id="500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7</w:delText>
          </w:r>
        </w:del>
      </w:ins>
      <w:ins w:id="501" w:author="home" w:date="2017-06-04T10:12:00Z">
        <w:del w:id="502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7</w:delText>
          </w:r>
        </w:del>
      </w:ins>
      <w:ins w:id="503" w:author="home" w:date="2017-06-03T18:30:00Z">
        <w:del w:id="504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7</w:delText>
          </w:r>
        </w:del>
      </w:ins>
      <w:del w:id="505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0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09F8FD8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880"/>
        <w:rPr>
          <w:del w:id="507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508" w:author="Na" w:date="2017-06-07T09:14:00Z">
          <w:pPr>
            <w:pStyle w:val="TOC3"/>
            <w:spacing w:after="0"/>
            <w:ind w:left="880"/>
          </w:pPr>
        </w:pPrChange>
      </w:pPr>
      <w:del w:id="509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1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"_Toc484258007"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5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5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17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5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ໄລຍະເວລາການສໍາຫຼວດ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_Toc484258007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518" w:author="home" w:date="2017-06-04T10:18:00Z">
        <w:del w:id="51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8</w:delText>
          </w:r>
        </w:del>
      </w:ins>
      <w:ins w:id="520" w:author="home" w:date="2017-06-04T10:12:00Z">
        <w:del w:id="52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8</w:delText>
          </w:r>
        </w:del>
      </w:ins>
      <w:ins w:id="522" w:author="home" w:date="2017-06-03T18:30:00Z">
        <w:del w:id="52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8</w:delText>
          </w:r>
        </w:del>
      </w:ins>
      <w:del w:id="52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8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2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45E3799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880"/>
        <w:rPr>
          <w:del w:id="52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527" w:author="Na" w:date="2017-06-07T09:14:00Z">
          <w:pPr>
            <w:pStyle w:val="TOC3"/>
            <w:spacing w:after="0"/>
            <w:ind w:left="880"/>
          </w:pPr>
        </w:pPrChange>
      </w:pPr>
      <w:del w:id="52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"_Toc484258008"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3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3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53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5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18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53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53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53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ການອະນຸມັດການສໍາຫຼວດ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_Toc484258008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539" w:author="home" w:date="2017-06-04T10:18:00Z">
        <w:del w:id="540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8</w:delText>
          </w:r>
        </w:del>
      </w:ins>
      <w:ins w:id="541" w:author="home" w:date="2017-06-04T10:12:00Z">
        <w:del w:id="542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8</w:delText>
          </w:r>
        </w:del>
      </w:ins>
      <w:ins w:id="543" w:author="home" w:date="2017-06-03T18:30:00Z">
        <w:del w:id="544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8</w:delText>
          </w:r>
        </w:del>
      </w:ins>
      <w:del w:id="545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8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4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6D87B229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880"/>
        <w:rPr>
          <w:del w:id="547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548" w:author="Na" w:date="2017-06-07T09:14:00Z">
          <w:pPr>
            <w:pStyle w:val="TOC3"/>
            <w:spacing w:after="0"/>
            <w:ind w:left="880"/>
          </w:pPr>
        </w:pPrChange>
      </w:pPr>
      <w:del w:id="549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"_Toc484258009"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5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5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19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55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ພາກສ່ວນຈັດຕັ້ງປະຕິບັດການສໍາຫຼວດ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_Toc484258009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558" w:author="home" w:date="2017-06-04T10:18:00Z">
        <w:del w:id="55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9</w:delText>
          </w:r>
        </w:del>
      </w:ins>
      <w:ins w:id="560" w:author="home" w:date="2017-06-04T10:12:00Z">
        <w:del w:id="56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9</w:delText>
          </w:r>
        </w:del>
      </w:ins>
      <w:ins w:id="562" w:author="home" w:date="2017-06-03T18:30:00Z">
        <w:del w:id="56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9</w:delText>
          </w:r>
        </w:del>
      </w:ins>
      <w:del w:id="56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9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6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9CAB6F9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880"/>
        <w:rPr>
          <w:del w:id="56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567" w:author="Na" w:date="2017-06-07T09:14:00Z">
          <w:pPr>
            <w:pStyle w:val="TOC3"/>
            <w:spacing w:after="0"/>
            <w:ind w:left="880"/>
          </w:pPr>
        </w:pPrChange>
      </w:pPr>
      <w:del w:id="56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6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7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"_Toc484258010"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7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7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5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5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20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57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57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57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ພັນທະໃນການສະໜອງຂໍ້ມູນໃຫ້ແກ່ການສໍາຫຼວດ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_Toc484258010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579" w:author="home" w:date="2017-06-04T10:18:00Z">
        <w:del w:id="580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ins w:id="581" w:author="home" w:date="2017-06-04T10:12:00Z">
        <w:del w:id="582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ins w:id="583" w:author="home" w:date="2017-06-03T18:30:00Z">
        <w:del w:id="584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del w:id="585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10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8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0DA2D79" w14:textId="77777777" w:rsidR="002678D4" w:rsidRPr="00B37D69" w:rsidDel="00E71B1C" w:rsidRDefault="002678D4" w:rsidP="00E71B1C">
      <w:pPr>
        <w:pStyle w:val="TOC2"/>
        <w:tabs>
          <w:tab w:val="left" w:pos="6096"/>
        </w:tabs>
        <w:spacing w:after="0" w:line="240" w:lineRule="auto"/>
        <w:ind w:left="450"/>
        <w:rPr>
          <w:del w:id="587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588" w:author="Na" w:date="2017-06-07T09:14:00Z">
          <w:pPr>
            <w:pStyle w:val="TOC2"/>
            <w:spacing w:after="0" w:line="240" w:lineRule="auto"/>
            <w:ind w:left="450"/>
          </w:pPr>
        </w:pPrChange>
      </w:pPr>
      <w:del w:id="589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"_Toc484258011"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5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ໝວດທີ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9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2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597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9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59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0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"_Toc484258012"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0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0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0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60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ການລາຍງານບໍລິຫານ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_Toc484258012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605" w:author="home" w:date="2017-06-04T10:18:00Z">
        <w:del w:id="606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ins w:id="607" w:author="home" w:date="2017-06-04T10:12:00Z">
        <w:del w:id="608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ins w:id="609" w:author="home" w:date="2017-06-03T18:30:00Z">
        <w:del w:id="610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del w:id="611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10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D0F4B95" w14:textId="77777777" w:rsidR="002678D4" w:rsidRPr="00B37D69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613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614" w:author="Na" w:date="2017-06-07T09:14:00Z">
          <w:pPr>
            <w:pStyle w:val="TOC3"/>
            <w:spacing w:after="0"/>
            <w:ind w:left="900"/>
          </w:pPr>
        </w:pPrChange>
      </w:pPr>
      <w:del w:id="615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"_Toc484258013"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62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62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21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62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ປະເພດການລາຍງານບໍລິຫານ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_Toc484258013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624" w:author="home" w:date="2017-06-04T10:18:00Z">
        <w:del w:id="62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ins w:id="626" w:author="home" w:date="2017-06-04T10:12:00Z">
        <w:del w:id="62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ins w:id="628" w:author="home" w:date="2017-06-03T18:30:00Z">
        <w:del w:id="62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del w:id="63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10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ED357B1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63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633" w:author="Na" w:date="2017-06-07T09:14:00Z">
          <w:pPr>
            <w:pStyle w:val="TOC3"/>
            <w:spacing w:after="0"/>
            <w:ind w:left="900"/>
          </w:pPr>
        </w:pPrChange>
      </w:pPr>
      <w:del w:id="634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3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"_Toc484258014"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3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3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3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64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64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22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64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ລະບົບການລາຍງານ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_Toc484258014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643" w:author="home" w:date="2017-06-04T10:18:00Z">
        <w:del w:id="644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ins w:id="645" w:author="home" w:date="2017-06-04T10:12:00Z">
        <w:del w:id="646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ins w:id="647" w:author="home" w:date="2017-06-03T18:30:00Z">
        <w:del w:id="648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10</w:delText>
          </w:r>
        </w:del>
      </w:ins>
      <w:del w:id="649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10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2CD7DC7F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651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652" w:author="Na" w:date="2017-06-07T09:14:00Z">
          <w:pPr>
            <w:pStyle w:val="TOC3"/>
            <w:spacing w:after="0"/>
            <w:ind w:left="900"/>
          </w:pPr>
        </w:pPrChange>
      </w:pPr>
      <w:del w:id="653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"_Toc484258015"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5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65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66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23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66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66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66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ລະບອບການລາຍງານ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_Toc484258015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664" w:author="home" w:date="2017-06-04T10:18:00Z">
        <w:del w:id="66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11</w:delText>
          </w:r>
        </w:del>
      </w:ins>
      <w:ins w:id="666" w:author="home" w:date="2017-06-04T10:12:00Z">
        <w:del w:id="66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11</w:delText>
          </w:r>
        </w:del>
      </w:ins>
      <w:ins w:id="668" w:author="home" w:date="2017-06-03T18:30:00Z">
        <w:del w:id="66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11</w:delText>
          </w:r>
        </w:del>
      </w:ins>
      <w:del w:id="67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7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032BAA4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67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673" w:author="Na" w:date="2017-06-07T09:14:00Z">
          <w:pPr>
            <w:pStyle w:val="TOC3"/>
            <w:spacing w:after="0"/>
            <w:ind w:left="900"/>
          </w:pPr>
        </w:pPrChange>
      </w:pPr>
      <w:del w:id="674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7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"_Toc484258016"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7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7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6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68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24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68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ລະບົບຕາຕະລາງ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_Toc484258016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683" w:author="home" w:date="2017-06-04T10:18:00Z">
        <w:del w:id="684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11</w:delText>
          </w:r>
        </w:del>
      </w:ins>
      <w:ins w:id="685" w:author="home" w:date="2017-06-04T10:12:00Z">
        <w:del w:id="686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11</w:delText>
          </w:r>
        </w:del>
      </w:ins>
      <w:ins w:id="687" w:author="home" w:date="2017-06-03T18:30:00Z">
        <w:del w:id="688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11</w:delText>
          </w:r>
        </w:del>
      </w:ins>
      <w:del w:id="689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652F22DB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691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692" w:author="Na" w:date="2017-06-07T09:14:00Z">
          <w:pPr>
            <w:pStyle w:val="TOC3"/>
            <w:spacing w:after="0"/>
            <w:ind w:left="900"/>
          </w:pPr>
        </w:pPrChange>
      </w:pPr>
      <w:del w:id="693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"_Toc484258017"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9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9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69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69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70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25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70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ວິທີການຄິດໄລ່ຕາມວິທະຍາສາດດ້ານສະຖິຕິ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_Toc484258017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702" w:author="home" w:date="2017-06-04T10:18:00Z">
        <w:del w:id="703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12</w:delText>
          </w:r>
        </w:del>
      </w:ins>
      <w:ins w:id="704" w:author="home" w:date="2017-06-04T10:12:00Z">
        <w:del w:id="705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12</w:delText>
          </w:r>
        </w:del>
      </w:ins>
      <w:ins w:id="706" w:author="home" w:date="2017-06-03T18:30:00Z">
        <w:del w:id="707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12</w:delText>
          </w:r>
        </w:del>
      </w:ins>
      <w:del w:id="708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12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5C59205F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710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711" w:author="Na" w:date="2017-06-07T09:14:00Z">
          <w:pPr>
            <w:pStyle w:val="TOC3"/>
            <w:spacing w:after="0"/>
            <w:ind w:left="900"/>
          </w:pPr>
        </w:pPrChange>
      </w:pPr>
      <w:del w:id="712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"_Toc484258018"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7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7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26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7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ລະບົບລະຫັດສາລະບານ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_Toc484258018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721" w:author="home" w:date="2017-06-04T10:18:00Z">
        <w:del w:id="722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12</w:delText>
          </w:r>
        </w:del>
      </w:ins>
      <w:ins w:id="723" w:author="home" w:date="2017-06-04T10:12:00Z">
        <w:del w:id="724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12</w:delText>
          </w:r>
        </w:del>
      </w:ins>
      <w:ins w:id="725" w:author="home" w:date="2017-06-03T18:30:00Z">
        <w:del w:id="726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12</w:delText>
          </w:r>
        </w:del>
      </w:ins>
      <w:del w:id="727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12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2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623BBD2B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729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730" w:author="Na" w:date="2017-06-07T09:14:00Z">
          <w:pPr>
            <w:pStyle w:val="TOC3"/>
            <w:spacing w:after="0"/>
            <w:ind w:left="900"/>
          </w:pPr>
        </w:pPrChange>
      </w:pPr>
      <w:del w:id="731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3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3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"_Toc484258019"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3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3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73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73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27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73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ໄລຍະເວລາການລາຍງານສະຖິຕິ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_Toc484258019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740" w:author="home" w:date="2017-06-04T10:18:00Z">
        <w:del w:id="741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12</w:delText>
          </w:r>
        </w:del>
      </w:ins>
      <w:ins w:id="742" w:author="home" w:date="2017-06-04T10:12:00Z">
        <w:del w:id="743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12</w:delText>
          </w:r>
        </w:del>
      </w:ins>
      <w:ins w:id="744" w:author="home" w:date="2017-06-03T18:30:00Z">
        <w:del w:id="745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12</w:delText>
          </w:r>
        </w:del>
      </w:ins>
      <w:del w:id="746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12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4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28D5009A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748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749" w:author="Na" w:date="2017-06-07T09:14:00Z">
          <w:pPr>
            <w:pStyle w:val="TOC3"/>
            <w:spacing w:after="0"/>
            <w:ind w:left="900"/>
          </w:pPr>
        </w:pPrChange>
      </w:pPr>
      <w:del w:id="750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"_Toc484258020"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7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75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 28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7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ສໍານວນ ແລະ ສໍາເນົາຂໍ້ມູນສະຖິຕິ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_Toc484258020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759" w:author="home" w:date="2017-06-04T10:18:00Z">
        <w:del w:id="760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13</w:delText>
          </w:r>
        </w:del>
      </w:ins>
      <w:ins w:id="761" w:author="home" w:date="2017-06-04T10:12:00Z">
        <w:del w:id="762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13</w:delText>
          </w:r>
        </w:del>
      </w:ins>
      <w:ins w:id="763" w:author="home" w:date="2017-06-03T18:30:00Z">
        <w:del w:id="764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13</w:delText>
          </w:r>
        </w:del>
      </w:ins>
      <w:del w:id="765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13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6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E84CF97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767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768" w:author="Na" w:date="2017-06-07T09:14:00Z">
          <w:pPr>
            <w:pStyle w:val="TOC3"/>
            <w:spacing w:after="0"/>
            <w:ind w:left="900"/>
          </w:pPr>
        </w:pPrChange>
      </w:pPr>
      <w:del w:id="769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7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7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"_Toc484258021"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7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7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77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29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77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 ພັນທະໃນການລາຍງານສະຖິຕິ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_Toc484258021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778" w:author="home" w:date="2017-06-04T10:18:00Z">
        <w:del w:id="77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13</w:delText>
          </w:r>
        </w:del>
      </w:ins>
      <w:ins w:id="780" w:author="home" w:date="2017-06-04T10:12:00Z">
        <w:del w:id="78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13</w:delText>
          </w:r>
        </w:del>
      </w:ins>
      <w:ins w:id="782" w:author="home" w:date="2017-06-03T18:30:00Z">
        <w:del w:id="78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13</w:delText>
          </w:r>
        </w:del>
      </w:ins>
      <w:del w:id="78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13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8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81C9DD0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78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787" w:author="Na" w:date="2017-06-07T09:14:00Z">
          <w:pPr>
            <w:pStyle w:val="TOC3"/>
            <w:spacing w:after="0"/>
            <w:ind w:left="900"/>
          </w:pPr>
        </w:pPrChange>
      </w:pPr>
      <w:del w:id="78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"_Toc484258022"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7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7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7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30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79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(ປັບປຸງ) ປະເພດຄວາມລັບດ້ານສະຖິຕິ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_Toc484258022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797" w:author="home" w:date="2017-06-04T10:18:00Z">
        <w:del w:id="798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ins w:id="799" w:author="home" w:date="2017-06-04T10:12:00Z">
        <w:del w:id="800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ins w:id="801" w:author="home" w:date="2017-06-03T18:30:00Z">
        <w:del w:id="802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del w:id="803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0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CDEF2C1" w14:textId="77777777" w:rsidR="002678D4" w:rsidRPr="00A26FD7" w:rsidDel="00E71B1C" w:rsidRDefault="002678D4" w:rsidP="00E71B1C">
      <w:pPr>
        <w:pStyle w:val="TOC2"/>
        <w:tabs>
          <w:tab w:val="left" w:pos="6096"/>
        </w:tabs>
        <w:spacing w:after="0" w:line="240" w:lineRule="auto"/>
        <w:ind w:left="450"/>
        <w:rPr>
          <w:del w:id="805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806" w:author="Na" w:date="2017-06-07T09:14:00Z">
          <w:pPr>
            <w:pStyle w:val="TOC2"/>
            <w:spacing w:after="0" w:line="240" w:lineRule="auto"/>
            <w:ind w:left="450"/>
          </w:pPr>
        </w:pPrChange>
      </w:pPr>
      <w:del w:id="807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"_Toc484258023"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1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8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ໝວດ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8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ທີ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 3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817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"_Toc484258024"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2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2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2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82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ການສ້າງສະຖິຕິການຂຶ້ນບັນຊີ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_Toc484258024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825" w:author="home" w:date="2017-06-04T10:18:00Z">
        <w:del w:id="826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ins w:id="827" w:author="home" w:date="2017-06-04T10:12:00Z">
        <w:del w:id="828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ins w:id="829" w:author="home" w:date="2017-06-03T18:30:00Z">
        <w:del w:id="830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del w:id="831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3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3013A6D0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833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834" w:author="Na" w:date="2017-06-07T09:14:00Z">
          <w:pPr>
            <w:pStyle w:val="TOC3"/>
            <w:spacing w:after="0"/>
            <w:ind w:left="900"/>
          </w:pPr>
        </w:pPrChange>
      </w:pPr>
      <w:del w:id="835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3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3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"_Toc484258025"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3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3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4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84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84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31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84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ການສ້າງສະຖິຕິການຂຶ້ນບັນຊີ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_Toc484258025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844" w:author="home" w:date="2017-06-04T10:18:00Z">
        <w:del w:id="84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ins w:id="846" w:author="home" w:date="2017-06-04T10:12:00Z">
        <w:del w:id="84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ins w:id="848" w:author="home" w:date="2017-06-03T18:30:00Z">
        <w:del w:id="84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del w:id="85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CF34516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85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853" w:author="Na" w:date="2017-06-07T09:14:00Z">
          <w:pPr>
            <w:pStyle w:val="TOC3"/>
            <w:spacing w:after="0"/>
            <w:ind w:left="900"/>
          </w:pPr>
        </w:pPrChange>
      </w:pPr>
      <w:del w:id="854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"_Toc484258026"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5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5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86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6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32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86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ການສ້າງສະຖິຕິການຂຶ້ນບັນຊີຫົວໜ່ວຍພື້ນຖານເສດຖະກິດ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_Toc484258026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863" w:author="home" w:date="2017-06-04T10:18:00Z">
        <w:del w:id="864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ins w:id="865" w:author="home" w:date="2017-06-04T10:12:00Z">
        <w:del w:id="866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ins w:id="867" w:author="home" w:date="2017-06-03T18:30:00Z">
        <w:del w:id="868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del w:id="869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7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BAE60CB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871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872" w:author="Na" w:date="2017-06-07T09:14:00Z">
          <w:pPr>
            <w:pStyle w:val="TOC3"/>
            <w:spacing w:after="0"/>
            <w:ind w:left="900"/>
          </w:pPr>
        </w:pPrChange>
      </w:pPr>
      <w:del w:id="873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"_Toc484258027"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7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7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7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8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8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33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88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ການສ້າງສະຖິຕິການຂຶ້ນບັນຊີ ຫົວໜ່ວຍການປົກຄອງ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_Toc484258027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882" w:author="home" w:date="2017-06-04T10:18:00Z">
        <w:del w:id="883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ins w:id="884" w:author="home" w:date="2017-06-04T10:12:00Z">
        <w:del w:id="885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ins w:id="886" w:author="home" w:date="2017-06-03T18:30:00Z">
        <w:del w:id="887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14</w:delText>
          </w:r>
        </w:del>
      </w:ins>
      <w:del w:id="888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BC412B5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890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891" w:author="Na" w:date="2017-06-07T09:14:00Z">
          <w:pPr>
            <w:pStyle w:val="TOC3"/>
            <w:spacing w:after="0"/>
            <w:ind w:left="900"/>
          </w:pPr>
        </w:pPrChange>
      </w:pPr>
      <w:del w:id="892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"_Toc484258028"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9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89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89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89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34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0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ການສ້າງສະຖິຕິການຂຶ້ນບັນຊີຄົວເຮືອນ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_Toc484258028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901" w:author="home" w:date="2017-06-04T10:18:00Z">
        <w:del w:id="902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ins w:id="903" w:author="home" w:date="2017-06-04T10:12:00Z">
        <w:del w:id="904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ins w:id="905" w:author="home" w:date="2017-06-03T18:30:00Z">
        <w:del w:id="906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del w:id="907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15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C0E5DC0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909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910" w:author="Na" w:date="2017-06-07T09:14:00Z">
          <w:pPr>
            <w:pStyle w:val="TOC3"/>
            <w:spacing w:after="0"/>
            <w:ind w:left="900"/>
          </w:pPr>
        </w:pPrChange>
      </w:pPr>
      <w:del w:id="911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"_Toc484258029"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9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35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ການສ້າງສະຖິຕິການຈົດນັບພົນລະເມືອງ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_Toc484258029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920" w:author="home" w:date="2017-06-04T10:18:00Z">
        <w:del w:id="921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ins w:id="922" w:author="home" w:date="2017-06-04T10:12:00Z">
        <w:del w:id="923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ins w:id="924" w:author="home" w:date="2017-06-03T18:30:00Z">
        <w:del w:id="925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del w:id="926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15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2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E2F9133" w14:textId="77777777" w:rsidR="002678D4" w:rsidRPr="00A26FD7" w:rsidDel="00E71B1C" w:rsidRDefault="002678D4" w:rsidP="00E71B1C">
      <w:pPr>
        <w:pStyle w:val="TOC2"/>
        <w:tabs>
          <w:tab w:val="left" w:pos="6096"/>
        </w:tabs>
        <w:spacing w:after="0" w:line="240" w:lineRule="auto"/>
        <w:ind w:left="450"/>
        <w:rPr>
          <w:del w:id="928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929" w:author="Na" w:date="2017-06-07T09:14:00Z">
          <w:pPr>
            <w:pStyle w:val="TOC2"/>
            <w:spacing w:after="0" w:line="240" w:lineRule="auto"/>
            <w:ind w:left="450"/>
          </w:pPr>
        </w:pPrChange>
      </w:pPr>
      <w:del w:id="930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3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"_Toc484258030"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3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3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3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ໝວດ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3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3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ທີ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3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 4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940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4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4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4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"_Toc484258031"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4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4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4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4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ການສ້າງສະຖິຕິການຂຶ້ນທະບຽນ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_Toc484258031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948" w:author="home" w:date="2017-06-04T10:18:00Z">
        <w:del w:id="94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ins w:id="950" w:author="home" w:date="2017-06-04T10:12:00Z">
        <w:del w:id="95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ins w:id="952" w:author="home" w:date="2017-06-03T18:30:00Z">
        <w:del w:id="95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del w:id="95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15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1E23483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95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957" w:author="Na" w:date="2017-06-07T09:14:00Z">
          <w:pPr>
            <w:pStyle w:val="TOC3"/>
            <w:spacing w:after="0"/>
            <w:ind w:left="900"/>
          </w:pPr>
        </w:pPrChange>
      </w:pPr>
      <w:del w:id="95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5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6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"_Toc484258032"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6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6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6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6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96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36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6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ການສ້າງສະຖິຕິການຂຶ້ນທະບຽນ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_Toc484258032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967" w:author="home" w:date="2017-06-04T10:18:00Z">
        <w:del w:id="968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ins w:id="969" w:author="home" w:date="2017-06-04T10:12:00Z">
        <w:del w:id="970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ins w:id="971" w:author="home" w:date="2017-06-03T18:30:00Z">
        <w:del w:id="972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del w:id="973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15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2E05370B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975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976" w:author="Na" w:date="2017-06-07T09:14:00Z">
          <w:pPr>
            <w:pStyle w:val="TOC3"/>
            <w:spacing w:after="0"/>
            <w:ind w:left="900"/>
          </w:pPr>
        </w:pPrChange>
      </w:pPr>
      <w:del w:id="977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7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"_Toc484258033"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8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8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8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98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37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98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ການສ້າງສະຖິຕິການຂຶ້ນທະບຽນຫົວໜ່ວຍພື້ນຖານເສດຖະກິດ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_Toc484258033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986" w:author="home" w:date="2017-06-04T10:18:00Z">
        <w:del w:id="987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ins w:id="988" w:author="home" w:date="2017-06-04T10:12:00Z">
        <w:del w:id="989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ins w:id="990" w:author="home" w:date="2017-06-03T18:30:00Z">
        <w:del w:id="991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15</w:delText>
          </w:r>
        </w:del>
      </w:ins>
      <w:del w:id="992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15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91D7658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994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995" w:author="Na" w:date="2017-06-07T09:14:00Z">
          <w:pPr>
            <w:pStyle w:val="TOC3"/>
            <w:spacing w:after="0"/>
            <w:ind w:left="900"/>
          </w:pPr>
        </w:pPrChange>
      </w:pPr>
      <w:del w:id="996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9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9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"_Toc484258034"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99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0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0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00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00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38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00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ການສ້າງສະຖິຕິການຂຶ້ນທະບຽນ ພົນລະເມືອງ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_Toc484258034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005" w:author="home" w:date="2017-06-04T10:18:00Z">
        <w:del w:id="1006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ins w:id="1007" w:author="home" w:date="2017-06-04T10:12:00Z">
        <w:del w:id="1008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ins w:id="1009" w:author="home" w:date="2017-06-03T18:30:00Z">
        <w:del w:id="1010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del w:id="1011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A51BD2D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00"/>
        <w:rPr>
          <w:del w:id="1013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014" w:author="Na" w:date="2017-06-07T09:14:00Z">
          <w:pPr>
            <w:pStyle w:val="TOC3"/>
            <w:spacing w:after="0"/>
            <w:ind w:left="900"/>
          </w:pPr>
        </w:pPrChange>
      </w:pPr>
      <w:del w:id="1015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"_Toc484258035"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02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02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39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02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ການສ້າງສະຖິຕິການອອກບັດປະຈຳຕົວ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_Toc484258035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024" w:author="home" w:date="2017-06-04T10:18:00Z">
        <w:del w:id="102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ins w:id="1026" w:author="home" w:date="2017-06-04T10:12:00Z">
        <w:del w:id="102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ins w:id="1028" w:author="home" w:date="2017-06-03T18:30:00Z">
        <w:del w:id="102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del w:id="103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CD32B75" w14:textId="77777777" w:rsidR="002678D4" w:rsidRPr="00514FCB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1032" w:author="Na" w:date="2017-06-07T09:14:00Z"/>
          <w:rStyle w:val="Hyperlink"/>
          <w:rFonts w:ascii="Phetsarath OT" w:hAnsi="Phetsarath OT" w:cs="Phetsarath OT" w:hint="cs"/>
          <w:noProof/>
          <w:color w:val="auto"/>
          <w:sz w:val="24"/>
          <w:szCs w:val="24"/>
          <w:u w:val="none"/>
          <w:lang w:bidi="lo-LA"/>
          <w:rPrChange w:id="1033" w:author="Na" w:date="2017-06-16T10:46:00Z">
            <w:rPr>
              <w:del w:id="1034" w:author="Na" w:date="2017-06-07T09:14:00Z"/>
              <w:rStyle w:val="Hyperlink"/>
              <w:rFonts w:ascii="Phetsarath OT" w:hAnsi="Phetsarath OT" w:cs="Phetsarath OT" w:hint="cs"/>
              <w:noProof/>
              <w:sz w:val="24"/>
              <w:szCs w:val="24"/>
              <w:lang w:bidi="lo-LA"/>
            </w:rPr>
          </w:rPrChange>
        </w:rPr>
        <w:pPrChange w:id="1035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</w:p>
    <w:p w14:paraId="5C37059D" w14:textId="77777777" w:rsidR="002678D4" w:rsidRPr="00A26FD7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103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037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  <w:del w:id="103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3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4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"_Toc484258036"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4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4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4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04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ພາກທີ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04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IV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046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4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4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4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"_Toc484258037"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0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ການເຜີຍແຜ່ ແລະ ການນໍາໃຊ້ຂໍ້ມູນສະຖິຕິ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_Toc484258037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054" w:author="home" w:date="2017-06-04T10:18:00Z">
        <w:del w:id="105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ins w:id="1056" w:author="home" w:date="2017-06-04T10:12:00Z">
        <w:del w:id="105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ins w:id="1058" w:author="home" w:date="2017-06-03T18:30:00Z">
        <w:del w:id="105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del w:id="106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6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5DF3745" w14:textId="77777777" w:rsidR="002678D4" w:rsidRPr="00A26FD7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90"/>
        <w:rPr>
          <w:del w:id="106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063" w:author="Na" w:date="2017-06-07T09:14:00Z">
          <w:pPr>
            <w:pStyle w:val="TOC3"/>
            <w:tabs>
              <w:tab w:val="left" w:pos="900"/>
            </w:tabs>
            <w:spacing w:after="0"/>
            <w:ind w:left="990"/>
          </w:pPr>
        </w:pPrChange>
      </w:pPr>
      <w:del w:id="1064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6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6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"_Toc484258038"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6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6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6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07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7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40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0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ຄວາມຮັບຜິດຊອບໃນການຈັດພິມ ບົດລາຍງານສະຖິຕິ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_Toc484258038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073" w:author="home" w:date="2017-06-04T10:18:00Z">
        <w:del w:id="1074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ins w:id="1075" w:author="home" w:date="2017-06-04T10:12:00Z">
        <w:del w:id="1076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ins w:id="1077" w:author="home" w:date="2017-06-03T18:30:00Z">
        <w:del w:id="1078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del w:id="1079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F5826BD" w14:textId="77777777" w:rsidR="002678D4" w:rsidRPr="00A26FD7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90"/>
        <w:rPr>
          <w:del w:id="1081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082" w:author="Na" w:date="2017-06-07T09:14:00Z">
          <w:pPr>
            <w:pStyle w:val="TOC3"/>
            <w:tabs>
              <w:tab w:val="left" w:pos="900"/>
            </w:tabs>
            <w:spacing w:after="0"/>
            <w:ind w:left="990"/>
          </w:pPr>
        </w:pPrChange>
      </w:pPr>
      <w:del w:id="1083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8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8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"_Toc484258039"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8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8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0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0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41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0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ການປະກາດໃຊ້ ແລະ ການເຜີຍແຜ່ຂໍ້ມູນສະຖິຕິທາງການ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_Toc484258039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092" w:author="home" w:date="2017-06-04T10:18:00Z">
        <w:del w:id="1093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ins w:id="1094" w:author="home" w:date="2017-06-04T10:12:00Z">
        <w:del w:id="1095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ins w:id="1096" w:author="home" w:date="2017-06-03T18:30:00Z">
        <w:del w:id="1097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16</w:delText>
          </w:r>
        </w:del>
      </w:ins>
      <w:del w:id="1098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09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3D2DDE1" w14:textId="77777777" w:rsidR="002678D4" w:rsidRPr="00A26FD7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90"/>
        <w:rPr>
          <w:del w:id="1100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101" w:author="Na" w:date="2017-06-07T09:14:00Z">
          <w:pPr>
            <w:pStyle w:val="TOC3"/>
            <w:tabs>
              <w:tab w:val="left" w:pos="900"/>
            </w:tabs>
            <w:spacing w:after="0"/>
            <w:ind w:left="990"/>
          </w:pPr>
        </w:pPrChange>
      </w:pPr>
      <w:del w:id="1102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0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0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"_Toc484258040"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0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0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0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1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42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(ປັບປຸງ) ບຸກຄົນທີ່ມີສິດປະກາດໃຊ້ຜົນຂອງການສໍາຫຼວດ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_Toc484258040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111" w:author="home" w:date="2017-06-04T10:18:00Z">
        <w:del w:id="1112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ins w:id="1113" w:author="home" w:date="2017-06-04T10:12:00Z">
        <w:del w:id="1114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ins w:id="1115" w:author="home" w:date="2017-06-03T18:30:00Z">
        <w:del w:id="1116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del w:id="1117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B96C394" w14:textId="77777777" w:rsidR="002678D4" w:rsidRPr="00A26FD7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90"/>
        <w:rPr>
          <w:del w:id="1119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120" w:author="Na" w:date="2017-06-07T09:14:00Z">
          <w:pPr>
            <w:pStyle w:val="TOC3"/>
            <w:tabs>
              <w:tab w:val="left" w:pos="900"/>
            </w:tabs>
            <w:spacing w:after="0"/>
            <w:ind w:left="990"/>
          </w:pPr>
        </w:pPrChange>
      </w:pPr>
      <w:del w:id="1121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2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2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"_Toc484258041"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2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2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2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2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12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43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)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ການເຂົ້າເຖິງ ແລະ ການນຳໃຊ້ຂໍ້ມູນສະຖິຕິ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_Toc484258041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132" w:author="home" w:date="2017-06-04T10:18:00Z">
        <w:del w:id="1133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ins w:id="1134" w:author="home" w:date="2017-06-04T10:12:00Z">
        <w:del w:id="1135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ins w:id="1136" w:author="home" w:date="2017-06-03T18:30:00Z">
        <w:del w:id="1137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del w:id="1138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3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1D9B925" w14:textId="77777777" w:rsidR="002678D4" w:rsidRPr="00514FCB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1140" w:author="Na" w:date="2017-06-07T09:14:00Z"/>
          <w:rStyle w:val="Hyperlink"/>
          <w:rFonts w:ascii="Phetsarath OT" w:hAnsi="Phetsarath OT" w:cs="Phetsarath OT" w:hint="cs"/>
          <w:noProof/>
          <w:color w:val="auto"/>
          <w:sz w:val="24"/>
          <w:szCs w:val="24"/>
          <w:u w:val="none"/>
          <w:lang w:bidi="lo-LA"/>
          <w:rPrChange w:id="1141" w:author="Na" w:date="2017-06-16T10:46:00Z">
            <w:rPr>
              <w:del w:id="1142" w:author="Na" w:date="2017-06-07T09:14:00Z"/>
              <w:rStyle w:val="Hyperlink"/>
              <w:rFonts w:ascii="Phetsarath OT" w:hAnsi="Phetsarath OT" w:cs="Phetsarath OT" w:hint="cs"/>
              <w:noProof/>
              <w:sz w:val="24"/>
              <w:szCs w:val="24"/>
              <w:lang w:bidi="lo-LA"/>
            </w:rPr>
          </w:rPrChange>
        </w:rPr>
        <w:pPrChange w:id="1143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</w:p>
    <w:p w14:paraId="18A072A5" w14:textId="77777777" w:rsidR="002678D4" w:rsidRPr="00A26FD7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1144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145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  <w:del w:id="1146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4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4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"_Toc484258042"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4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ພາກທີ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1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V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154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5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"_Toc484258043"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5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6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6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ການຈັດຕັ້ງສະຖິຕິແຫ່ງຊາດ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_Toc484258043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162" w:author="home" w:date="2017-06-04T10:18:00Z">
        <w:del w:id="1163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ins w:id="1164" w:author="home" w:date="2017-06-04T10:12:00Z">
        <w:del w:id="1165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ins w:id="1166" w:author="home" w:date="2017-06-03T18:30:00Z">
        <w:del w:id="1167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del w:id="1168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6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5E5AF23E" w14:textId="77777777" w:rsidR="002678D4" w:rsidRPr="00A26FD7" w:rsidDel="00E71B1C" w:rsidRDefault="002678D4" w:rsidP="00E71B1C">
      <w:pPr>
        <w:pStyle w:val="TOC3"/>
        <w:tabs>
          <w:tab w:val="left" w:pos="900"/>
          <w:tab w:val="left" w:pos="6096"/>
        </w:tabs>
        <w:spacing w:after="0"/>
        <w:ind w:left="990"/>
        <w:rPr>
          <w:del w:id="1170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171" w:author="Na" w:date="2017-06-07T09:14:00Z">
          <w:pPr>
            <w:pStyle w:val="TOC3"/>
            <w:tabs>
              <w:tab w:val="left" w:pos="900"/>
            </w:tabs>
            <w:spacing w:after="0"/>
            <w:ind w:left="990"/>
          </w:pPr>
        </w:pPrChange>
      </w:pPr>
      <w:del w:id="1172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7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"_Toc484258044"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7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7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7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1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44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ລະບົບການຈັດຕັ້ງສະຖິຕິແຫ່ງຊາດ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_Toc484258044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181" w:author="home" w:date="2017-06-04T10:18:00Z">
        <w:del w:id="1182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ins w:id="1183" w:author="home" w:date="2017-06-04T10:12:00Z">
        <w:del w:id="1184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ins w:id="1185" w:author="home" w:date="2017-06-03T18:30:00Z">
        <w:del w:id="1186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17</w:delText>
          </w:r>
        </w:del>
      </w:ins>
      <w:del w:id="1187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620C1E3F" w14:textId="77777777" w:rsidR="002678D4" w:rsidRPr="00A26FD7" w:rsidDel="00E71B1C" w:rsidRDefault="002678D4" w:rsidP="00E71B1C">
      <w:pPr>
        <w:pStyle w:val="TOC2"/>
        <w:tabs>
          <w:tab w:val="left" w:pos="6096"/>
        </w:tabs>
        <w:spacing w:after="0" w:line="240" w:lineRule="auto"/>
        <w:ind w:left="450"/>
        <w:rPr>
          <w:del w:id="1189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190" w:author="Na" w:date="2017-06-07T09:14:00Z">
          <w:pPr>
            <w:pStyle w:val="TOC2"/>
            <w:spacing w:after="0" w:line="240" w:lineRule="auto"/>
            <w:ind w:left="450"/>
          </w:pPr>
        </w:pPrChange>
      </w:pPr>
      <w:del w:id="1191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"_Toc484258045"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9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19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ໝວດທີ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19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1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199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0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0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0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"_Toc484258046"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0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0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0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0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ການຈັດຕັ້ງສະຖິຕິລະບົບສາຍຕັ້ງ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_Toc484258046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207" w:author="home" w:date="2017-06-04T10:18:00Z">
        <w:del w:id="1208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18</w:delText>
          </w:r>
        </w:del>
      </w:ins>
      <w:ins w:id="1209" w:author="home" w:date="2017-06-04T10:12:00Z">
        <w:del w:id="1210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18</w:delText>
          </w:r>
        </w:del>
      </w:ins>
      <w:ins w:id="1211" w:author="home" w:date="2017-06-03T18:30:00Z">
        <w:del w:id="1212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18</w:delText>
          </w:r>
        </w:del>
      </w:ins>
      <w:del w:id="1213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18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5F13C0B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215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216" w:author="Na" w:date="2017-06-07T09:14:00Z">
          <w:pPr>
            <w:pStyle w:val="TOC3"/>
            <w:spacing w:after="0"/>
            <w:ind w:left="990"/>
          </w:pPr>
        </w:pPrChange>
      </w:pPr>
      <w:del w:id="1217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"_Toc484258047"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2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2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2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22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45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2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22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2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ການຈັດຕັ້ງສະຖິຕິລະບົບສາຍຕັ້ງ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_Toc484258047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228" w:author="home" w:date="2017-06-04T10:18:00Z">
        <w:del w:id="122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18</w:delText>
          </w:r>
        </w:del>
      </w:ins>
      <w:ins w:id="1230" w:author="home" w:date="2017-06-04T10:12:00Z">
        <w:del w:id="123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18</w:delText>
          </w:r>
        </w:del>
      </w:ins>
      <w:ins w:id="1232" w:author="home" w:date="2017-06-03T18:30:00Z">
        <w:del w:id="123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18</w:delText>
          </w:r>
        </w:del>
      </w:ins>
      <w:del w:id="123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18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2992DB8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23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237" w:author="Na" w:date="2017-06-07T09:14:00Z">
          <w:pPr>
            <w:pStyle w:val="TOC3"/>
            <w:spacing w:after="0"/>
            <w:ind w:left="990"/>
          </w:pPr>
        </w:pPrChange>
      </w:pPr>
      <w:del w:id="123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3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4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"_Toc484258048"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4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4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4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4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24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46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4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ສິດ ແລະ ໜ້າທີ່ຂອງສູນສະຖິຕິແຫ່ງຊາດ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_Toc484258048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247" w:author="home" w:date="2017-06-04T10:18:00Z">
        <w:del w:id="1248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18</w:delText>
          </w:r>
        </w:del>
      </w:ins>
      <w:ins w:id="1249" w:author="home" w:date="2017-06-04T10:12:00Z">
        <w:del w:id="1250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18</w:delText>
          </w:r>
        </w:del>
      </w:ins>
      <w:ins w:id="1251" w:author="home" w:date="2017-06-03T18:30:00Z">
        <w:del w:id="1252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18</w:delText>
          </w:r>
        </w:del>
      </w:ins>
      <w:del w:id="1253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18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97B9668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255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256" w:author="Na" w:date="2017-06-07T09:14:00Z">
          <w:pPr>
            <w:pStyle w:val="TOC3"/>
            <w:spacing w:after="0"/>
            <w:ind w:left="990"/>
          </w:pPr>
        </w:pPrChange>
      </w:pPr>
      <w:del w:id="1257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5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"_Toc484258049"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6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6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6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6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26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47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6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ສິດ ແລະ ໜ້າທີ່ຂອງສູນສະຖິຕິປະຈຳແຂວງ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26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6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ນະຄອນຫຼວງ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_Toc484258049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268" w:author="home" w:date="2017-06-04T10:18:00Z">
        <w:del w:id="126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19</w:delText>
          </w:r>
        </w:del>
      </w:ins>
      <w:ins w:id="1270" w:author="home" w:date="2017-06-04T10:12:00Z">
        <w:del w:id="127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19</w:delText>
          </w:r>
        </w:del>
      </w:ins>
      <w:ins w:id="1272" w:author="home" w:date="2017-06-03T18:30:00Z">
        <w:del w:id="127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19</w:delText>
          </w:r>
        </w:del>
      </w:ins>
      <w:del w:id="127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19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3545CDDA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27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277" w:author="Na" w:date="2017-06-07T09:14:00Z">
          <w:pPr>
            <w:pStyle w:val="TOC3"/>
            <w:spacing w:after="0"/>
            <w:ind w:left="990"/>
          </w:pPr>
        </w:pPrChange>
      </w:pPr>
      <w:del w:id="127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"_Toc484258050"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8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8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8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8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28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48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8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ສິດ ແລະ ໜ້າທີ່ຂອງສູນສະຖິຕິປະຈຳເມືອງ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28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ເທດສະບານ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2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2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ນະຄອນ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_Toc484258050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291" w:author="home" w:date="2017-06-04T10:18:00Z">
        <w:del w:id="1292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20</w:delText>
          </w:r>
        </w:del>
      </w:ins>
      <w:ins w:id="1293" w:author="home" w:date="2017-06-04T10:12:00Z">
        <w:del w:id="1294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20</w:delText>
          </w:r>
        </w:del>
      </w:ins>
      <w:ins w:id="1295" w:author="home" w:date="2017-06-03T18:30:00Z">
        <w:del w:id="1296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20</w:delText>
          </w:r>
        </w:del>
      </w:ins>
      <w:del w:id="1297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20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29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51F6F544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299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300" w:author="Na" w:date="2017-06-07T09:14:00Z">
          <w:pPr>
            <w:pStyle w:val="TOC3"/>
            <w:spacing w:after="0"/>
            <w:ind w:left="990"/>
          </w:pPr>
        </w:pPrChange>
      </w:pPr>
      <w:del w:id="1301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0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0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"_Toc484258051"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0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0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0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0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3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49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ສິດ ແລະ ໜ້າທີ່ ຂອງຈຸງານສະຖິຕິປະຈຳບ້ານ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_Toc484258051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310" w:author="home" w:date="2017-06-04T10:18:00Z">
        <w:del w:id="1311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21</w:delText>
          </w:r>
        </w:del>
      </w:ins>
      <w:ins w:id="1312" w:author="home" w:date="2017-06-04T10:12:00Z">
        <w:del w:id="1313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21</w:delText>
          </w:r>
        </w:del>
      </w:ins>
      <w:ins w:id="1314" w:author="home" w:date="2017-06-03T18:30:00Z">
        <w:del w:id="1315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21</w:delText>
          </w:r>
        </w:del>
      </w:ins>
      <w:del w:id="1316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A2C2013" w14:textId="77777777" w:rsidR="002678D4" w:rsidRPr="00A26FD7" w:rsidDel="00E71B1C" w:rsidRDefault="002678D4" w:rsidP="00E71B1C">
      <w:pPr>
        <w:pStyle w:val="TOC2"/>
        <w:tabs>
          <w:tab w:val="left" w:pos="6096"/>
        </w:tabs>
        <w:spacing w:after="0" w:line="240" w:lineRule="auto"/>
        <w:ind w:left="450"/>
        <w:rPr>
          <w:del w:id="1318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319" w:author="Na" w:date="2017-06-07T09:14:00Z">
          <w:pPr>
            <w:pStyle w:val="TOC2"/>
            <w:spacing w:after="0" w:line="240" w:lineRule="auto"/>
            <w:ind w:left="450"/>
          </w:pPr>
        </w:pPrChange>
      </w:pPr>
      <w:del w:id="1320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2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2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"_Toc484258052"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2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2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2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2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ໝວດທີ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2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2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328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"_Toc484258053"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3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3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3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ການຈັດຕັ້ງສະຖິຕິລະບົບສາຍຂວາງ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_Toc484258053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336" w:author="home" w:date="2017-06-04T10:18:00Z">
        <w:del w:id="1337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22</w:delText>
          </w:r>
        </w:del>
      </w:ins>
      <w:ins w:id="1338" w:author="home" w:date="2017-06-04T10:12:00Z">
        <w:del w:id="1339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22</w:delText>
          </w:r>
        </w:del>
      </w:ins>
      <w:ins w:id="1340" w:author="home" w:date="2017-06-03T18:30:00Z">
        <w:del w:id="1341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22</w:delText>
          </w:r>
        </w:del>
      </w:ins>
      <w:del w:id="1342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22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4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59D741BB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1344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345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1346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4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4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"_Toc484258054"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4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3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50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ການຈັດ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ຕ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ັ້ງສະຖິຕິລະບົບສາຍຂວາງ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_Toc484258054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357" w:author="home" w:date="2017-06-04T10:18:00Z">
        <w:del w:id="1358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22</w:delText>
          </w:r>
        </w:del>
      </w:ins>
      <w:ins w:id="1359" w:author="home" w:date="2017-06-04T10:12:00Z">
        <w:del w:id="1360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22</w:delText>
          </w:r>
        </w:del>
      </w:ins>
      <w:ins w:id="1361" w:author="home" w:date="2017-06-03T18:30:00Z">
        <w:del w:id="1362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22</w:delText>
          </w:r>
        </w:del>
      </w:ins>
      <w:del w:id="1363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22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6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3201920E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1365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366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1367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6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6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"_Toc484258055"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7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7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7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51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 ສິດ ແລະ ໜ້າທີ່ຂອງສູນສະຖິຕິປະຈໍາກະຊວງ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7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7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ອົງການ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7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u w:color="FF0000"/>
                <w:cs/>
                <w:lang w:bidi="lo-LA"/>
              </w:rPr>
            </w:rPrChange>
          </w:rPr>
          <w:delText>ລັດທຽບເທົ່າກະຊວງ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_Toc484258055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379" w:author="home" w:date="2017-06-04T10:18:00Z">
        <w:del w:id="1380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22</w:delText>
          </w:r>
        </w:del>
      </w:ins>
      <w:ins w:id="1381" w:author="home" w:date="2017-06-04T10:12:00Z">
        <w:del w:id="1382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22</w:delText>
          </w:r>
        </w:del>
      </w:ins>
      <w:ins w:id="1383" w:author="home" w:date="2017-06-03T18:30:00Z">
        <w:del w:id="1384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22</w:delText>
          </w:r>
        </w:del>
      </w:ins>
      <w:del w:id="1385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22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8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14CE4E1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1387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388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1389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"_Toc484258056"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39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52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9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ສິດ ແລະ ໜ້າທີ່ຂອງຂະແໜງສະຖິຕິປະຈຳພະແນກ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39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39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ອົງການລັດທຽບເທົ່າພະແນກຂອງແຂວງ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0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0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ນະຄອນ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0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u w:color="FF0000"/>
                <w:cs/>
                <w:lang w:bidi="lo-LA"/>
              </w:rPr>
            </w:rPrChange>
          </w:rPr>
          <w:delText>ຫຼວງ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_Toc484258056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403" w:author="home" w:date="2017-06-04T10:18:00Z">
        <w:del w:id="1404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23</w:delText>
          </w:r>
        </w:del>
      </w:ins>
      <w:ins w:id="1405" w:author="home" w:date="2017-06-04T10:12:00Z">
        <w:del w:id="1406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23</w:delText>
          </w:r>
        </w:del>
      </w:ins>
      <w:ins w:id="1407" w:author="home" w:date="2017-06-03T18:30:00Z">
        <w:del w:id="1408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23</w:delText>
          </w:r>
        </w:del>
      </w:ins>
      <w:del w:id="1409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23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DF52B48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1411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412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1413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"_Toc484258057"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53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2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ສິດ ແລະ ໜ້າທີ່ຂອງໜ່ວຍງານສະຖິຕິປະຈໍາຫ້ອງການ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42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2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ອົງການລັດທຽບເທົ່າຫ້ອງການຂອງເມືອງ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2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2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ເທດສະບານ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2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2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ນະຄອນ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_Toc484258057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428" w:author="home" w:date="2017-06-04T10:18:00Z">
        <w:del w:id="142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24</w:delText>
          </w:r>
        </w:del>
      </w:ins>
      <w:ins w:id="1430" w:author="home" w:date="2017-06-04T10:12:00Z">
        <w:del w:id="143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24</w:delText>
          </w:r>
        </w:del>
      </w:ins>
      <w:ins w:id="1432" w:author="home" w:date="2017-06-03T18:30:00Z">
        <w:del w:id="143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24</w:delText>
          </w:r>
        </w:del>
      </w:ins>
      <w:del w:id="143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18A550E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143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437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143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3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4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"_Toc484258058"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4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4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4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4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4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54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4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ສິດ ແລະ ໜ້າທີ່ຂອງຈຸງານສະຖິຕິຂອງຫົວໜ່ວຍພື້ນຖານ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_Toc484258058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447" w:author="home" w:date="2017-06-04T10:18:00Z">
        <w:del w:id="1448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ins w:id="1449" w:author="home" w:date="2017-06-04T10:12:00Z">
        <w:del w:id="1450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ins w:id="1451" w:author="home" w:date="2017-06-03T18:30:00Z">
        <w:del w:id="1452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del w:id="1453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2EDCEAD" w14:textId="77777777" w:rsidR="002678D4" w:rsidRPr="00514FCB" w:rsidDel="00E71B1C" w:rsidRDefault="002678D4" w:rsidP="00E71B1C">
      <w:pPr>
        <w:pStyle w:val="TOC8"/>
        <w:tabs>
          <w:tab w:val="left" w:pos="6096"/>
          <w:tab w:val="right" w:leader="dot" w:pos="9350"/>
        </w:tabs>
        <w:spacing w:after="0" w:line="240" w:lineRule="auto"/>
        <w:ind w:left="0"/>
        <w:rPr>
          <w:del w:id="1455" w:author="Na" w:date="2017-06-07T09:14:00Z"/>
          <w:rStyle w:val="Hyperlink"/>
          <w:rFonts w:ascii="Phetsarath OT" w:hAnsi="Phetsarath OT" w:cs="Phetsarath OT" w:hint="cs"/>
          <w:noProof/>
          <w:color w:val="auto"/>
          <w:sz w:val="24"/>
          <w:szCs w:val="24"/>
          <w:u w:val="none"/>
          <w:lang w:bidi="lo-LA"/>
          <w:rPrChange w:id="1456" w:author="Na" w:date="2017-06-16T10:46:00Z">
            <w:rPr>
              <w:del w:id="1457" w:author="Na" w:date="2017-06-07T09:14:00Z"/>
              <w:rStyle w:val="Hyperlink"/>
              <w:rFonts w:ascii="Phetsarath OT" w:hAnsi="Phetsarath OT" w:cs="Phetsarath OT" w:hint="cs"/>
              <w:noProof/>
              <w:sz w:val="24"/>
              <w:szCs w:val="24"/>
              <w:lang w:bidi="lo-LA"/>
            </w:rPr>
          </w:rPrChange>
        </w:rPr>
        <w:pPrChange w:id="1458" w:author="Na" w:date="2017-06-07T09:14:00Z">
          <w:pPr>
            <w:pStyle w:val="TOC8"/>
            <w:tabs>
              <w:tab w:val="right" w:leader="dot" w:pos="9350"/>
            </w:tabs>
            <w:spacing w:after="0" w:line="240" w:lineRule="auto"/>
            <w:ind w:left="0"/>
          </w:pPr>
        </w:pPrChange>
      </w:pPr>
    </w:p>
    <w:p w14:paraId="281EC5D3" w14:textId="77777777" w:rsidR="002678D4" w:rsidRPr="00A26FD7" w:rsidDel="00E71B1C" w:rsidRDefault="002678D4" w:rsidP="00E71B1C">
      <w:pPr>
        <w:pStyle w:val="TOC8"/>
        <w:tabs>
          <w:tab w:val="left" w:pos="6096"/>
          <w:tab w:val="right" w:leader="dot" w:pos="9350"/>
        </w:tabs>
        <w:spacing w:after="0" w:line="240" w:lineRule="auto"/>
        <w:ind w:left="0"/>
        <w:rPr>
          <w:del w:id="1459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460" w:author="Na" w:date="2017-06-07T09:14:00Z">
          <w:pPr>
            <w:pStyle w:val="TOC8"/>
            <w:tabs>
              <w:tab w:val="right" w:leader="dot" w:pos="9350"/>
            </w:tabs>
            <w:spacing w:after="0" w:line="240" w:lineRule="auto"/>
            <w:ind w:left="0"/>
          </w:pPr>
        </w:pPrChange>
      </w:pPr>
      <w:del w:id="1461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6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6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"_Toc484258059"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6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6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6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6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ພາກທີ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46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VI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469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7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7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"_Toc484258060"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7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7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ຂໍ້ຫ້າມ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_Toc484258060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477" w:author="home" w:date="2017-06-04T10:18:00Z">
        <w:del w:id="1478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ins w:id="1479" w:author="home" w:date="2017-06-04T10:12:00Z">
        <w:del w:id="1480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ins w:id="1481" w:author="home" w:date="2017-06-03T18:30:00Z">
        <w:del w:id="1482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del w:id="1483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8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3F97F69C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1485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486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1487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"_Toc484258061"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4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4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55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4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(ປັບປຸງ) ຂໍ້ຫ້າມສໍາລັບການຈັດຕັ້ງ ແລະ ພະນັກງານສະຖິຕິ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_Toc484258061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496" w:author="home" w:date="2017-06-04T10:18:00Z">
        <w:del w:id="1497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ins w:id="1498" w:author="home" w:date="2017-06-04T10:12:00Z">
        <w:del w:id="1499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ins w:id="1500" w:author="home" w:date="2017-06-03T18:30:00Z">
        <w:del w:id="1501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del w:id="1502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0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3DC9909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1504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505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1506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0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"_Toc484258062"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1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5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6  (ປັບປຸງ) ຂໍ້ຫ້າມສໍາລັບບຸກຄົນ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ນິຕິບຸກຄົນ ຫຼື ການຈັດຕັ້ງ ທີ່ສະໜອງຂໍ້ມູນສະຖິຕິ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_Toc484258062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517" w:author="home" w:date="2017-06-04T10:18:00Z">
        <w:del w:id="1518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ins w:id="1519" w:author="home" w:date="2017-06-04T10:12:00Z">
        <w:del w:id="1520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ins w:id="1521" w:author="home" w:date="2017-06-03T18:30:00Z">
        <w:del w:id="1522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26</w:delText>
          </w:r>
        </w:del>
      </w:ins>
      <w:del w:id="1523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26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2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0E7CA5C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1525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526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1527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2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"_Toc484258063"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3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3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ມາດຕາ 57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53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ຂໍ້ຫ້າມສຳລັບບຸກຄົນ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53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3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ນິຕິບຸກຄົນ ຫຼື ການຈັດຕັ້ງ ທີ່ນຳໃຊ້ຂໍ້ມູນສະຖິຕິ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_Toc484258063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538" w:author="home" w:date="2017-06-04T10:18:00Z">
        <w:del w:id="153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ins w:id="1540" w:author="home" w:date="2017-06-04T10:12:00Z">
        <w:del w:id="154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ins w:id="1542" w:author="home" w:date="2017-06-03T18:30:00Z">
        <w:del w:id="154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del w:id="154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4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574AE7F6" w14:textId="77777777" w:rsidR="002678D4" w:rsidRPr="00514FCB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1546" w:author="Na" w:date="2017-06-07T09:14:00Z"/>
          <w:rStyle w:val="Hyperlink"/>
          <w:rFonts w:ascii="Phetsarath OT" w:hAnsi="Phetsarath OT" w:cs="Phetsarath OT" w:hint="cs"/>
          <w:noProof/>
          <w:color w:val="auto"/>
          <w:sz w:val="24"/>
          <w:szCs w:val="24"/>
          <w:u w:val="none"/>
          <w:lang w:bidi="lo-LA"/>
          <w:rPrChange w:id="1547" w:author="Na" w:date="2017-06-16T10:46:00Z">
            <w:rPr>
              <w:del w:id="1548" w:author="Na" w:date="2017-06-07T09:14:00Z"/>
              <w:rStyle w:val="Hyperlink"/>
              <w:rFonts w:ascii="Phetsarath OT" w:hAnsi="Phetsarath OT" w:cs="Phetsarath OT" w:hint="cs"/>
              <w:noProof/>
              <w:sz w:val="24"/>
              <w:szCs w:val="24"/>
              <w:lang w:bidi="lo-LA"/>
            </w:rPr>
          </w:rPrChange>
        </w:rPr>
        <w:pPrChange w:id="1549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</w:p>
    <w:p w14:paraId="6FB1BF94" w14:textId="77777777" w:rsidR="002678D4" w:rsidRPr="00A26FD7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1550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551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  <w:del w:id="1552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"_Toc484258064"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5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ພາກທີ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55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VII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560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6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6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6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"_Toc484258065"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6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6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6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6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ການຄຸ້ມຄອງ ແລະ ການກວດກາ ວຽກງານສະຖິຕິ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_Toc484258065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568" w:author="home" w:date="2017-06-04T10:18:00Z">
        <w:del w:id="156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ins w:id="1570" w:author="home" w:date="2017-06-04T10:12:00Z">
        <w:del w:id="157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ins w:id="1572" w:author="home" w:date="2017-06-03T18:30:00Z">
        <w:del w:id="157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del w:id="157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10F75B2" w14:textId="77777777" w:rsidR="002678D4" w:rsidRPr="00A26FD7" w:rsidDel="00E71B1C" w:rsidRDefault="002678D4" w:rsidP="00E71B1C">
      <w:pPr>
        <w:pStyle w:val="TOC2"/>
        <w:tabs>
          <w:tab w:val="left" w:pos="6096"/>
        </w:tabs>
        <w:spacing w:after="0" w:line="240" w:lineRule="auto"/>
        <w:ind w:left="450"/>
        <w:rPr>
          <w:del w:id="157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577" w:author="Na" w:date="2017-06-07T09:14:00Z">
          <w:pPr>
            <w:pStyle w:val="TOC2"/>
            <w:spacing w:after="0" w:line="240" w:lineRule="auto"/>
            <w:ind w:left="450"/>
          </w:pPr>
        </w:pPrChange>
      </w:pPr>
      <w:del w:id="157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"_Toc484258066"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8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8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8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8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ໝວດທີ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8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1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586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8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"_Toc484258067"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5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5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ການຄຸ້ມຄອງວຽກງານສະຖິຕິ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_Toc484258067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594" w:author="home" w:date="2017-06-04T10:18:00Z">
        <w:del w:id="159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ins w:id="1596" w:author="home" w:date="2017-06-04T10:12:00Z">
        <w:del w:id="159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ins w:id="1598" w:author="home" w:date="2017-06-03T18:30:00Z">
        <w:del w:id="159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del w:id="160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0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922FAEB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60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603" w:author="Na" w:date="2017-06-07T09:14:00Z">
          <w:pPr>
            <w:pStyle w:val="TOC3"/>
            <w:spacing w:after="0"/>
            <w:ind w:left="990"/>
          </w:pPr>
        </w:pPrChange>
      </w:pPr>
      <w:del w:id="1604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0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0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"_Toc484258068"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0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ມາດຕາ 58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61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ອົງການຄຸ້ມຄອງວຽກງານສະຖິຕິ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_Toc484258068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613" w:author="home" w:date="2017-06-04T10:18:00Z">
        <w:del w:id="1614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ins w:id="1615" w:author="home" w:date="2017-06-04T10:12:00Z">
        <w:del w:id="1616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ins w:id="1617" w:author="home" w:date="2017-06-03T18:30:00Z">
        <w:del w:id="1618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del w:id="1619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6E00C742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621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622" w:author="Na" w:date="2017-06-07T09:14:00Z">
          <w:pPr>
            <w:pStyle w:val="TOC3"/>
            <w:spacing w:after="0"/>
            <w:ind w:left="990"/>
          </w:pPr>
        </w:pPrChange>
      </w:pPr>
      <w:del w:id="1623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2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2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"_Toc484258069"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2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2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2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ມາດຕາ 59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ສິດ ແລະ ໜ້າທີ່ຂອງກະຊວງແຜນການ ແລະ ການລົງທຶນ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_Toc484258069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632" w:author="home" w:date="2017-06-04T10:18:00Z">
        <w:del w:id="1633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ins w:id="1634" w:author="home" w:date="2017-06-04T10:12:00Z">
        <w:del w:id="1635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ins w:id="1636" w:author="home" w:date="2017-06-03T18:30:00Z">
        <w:del w:id="1637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27</w:delText>
          </w:r>
        </w:del>
      </w:ins>
      <w:del w:id="1638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27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3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2EE93087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640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641" w:author="Na" w:date="2017-06-07T09:14:00Z">
          <w:pPr>
            <w:pStyle w:val="TOC3"/>
            <w:spacing w:after="0"/>
            <w:ind w:left="990"/>
          </w:pPr>
        </w:pPrChange>
      </w:pPr>
      <w:del w:id="1642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4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4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"_Toc484258070"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4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4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4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4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64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6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0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6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ສິດ ແລະ ໜ້າທີ່ ຂອງພະແ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ກແຜນການ ແລະ ການລົງທຶນ 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655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                 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ແຂວງ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65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ນະຄອນຫຼວງ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_Toc484258070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659" w:author="home" w:date="2017-06-04T10:18:00Z">
        <w:del w:id="1660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28</w:delText>
          </w:r>
        </w:del>
      </w:ins>
      <w:ins w:id="1661" w:author="home" w:date="2017-06-04T10:12:00Z">
        <w:del w:id="1662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28</w:delText>
          </w:r>
        </w:del>
      </w:ins>
      <w:ins w:id="1663" w:author="home" w:date="2017-06-03T18:30:00Z">
        <w:del w:id="1664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28</w:delText>
          </w:r>
        </w:del>
      </w:ins>
      <w:del w:id="1665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28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6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2F78721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667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668" w:author="Na" w:date="2017-06-07T09:14:00Z">
          <w:pPr>
            <w:pStyle w:val="TOC3"/>
            <w:spacing w:after="0"/>
            <w:ind w:left="990"/>
          </w:pPr>
        </w:pPrChange>
      </w:pPr>
      <w:del w:id="1669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7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7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"_Toc484258071"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7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67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6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7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1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67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ປັບປຸງ) ສິດ ແລະ ໜ້າທີ່ຂອງຫ້ອງການແຜນການ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6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​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8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ແລະ ການ​ລົງທຶນ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682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                   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8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ເມືອງ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68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8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ເທດສະບານ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68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68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ນະຄອນ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_Toc484258071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688" w:author="home" w:date="2017-06-04T10:18:00Z">
        <w:del w:id="168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29</w:delText>
          </w:r>
        </w:del>
      </w:ins>
      <w:ins w:id="1690" w:author="home" w:date="2017-06-04T10:12:00Z">
        <w:del w:id="169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29</w:delText>
          </w:r>
        </w:del>
      </w:ins>
      <w:ins w:id="1692" w:author="home" w:date="2017-06-03T18:30:00Z">
        <w:del w:id="169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29</w:delText>
          </w:r>
        </w:del>
      </w:ins>
      <w:del w:id="169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29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2D07DFE5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69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697" w:author="Na" w:date="2017-06-07T09:14:00Z">
          <w:pPr>
            <w:pStyle w:val="TOC3"/>
            <w:spacing w:after="0"/>
            <w:ind w:left="990"/>
          </w:pPr>
        </w:pPrChange>
      </w:pPr>
      <w:del w:id="169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69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0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"_Toc484258072"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0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0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0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0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0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6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0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2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0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ສິດ ແລະ ໜ້າທີ່ຂອງກະຊວງ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ອົງການລັດທຽບເທົ່າກະຊວງ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1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ພະແນກ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7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ອົງການ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u w:color="FF0000"/>
                <w:cs/>
                <w:lang w:bidi="lo-LA"/>
              </w:rPr>
            </w:rPrChange>
          </w:rPr>
          <w:delText>ລັດທຽບເທົ່າ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ພະແນກຂອງແຂວງ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7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ນະຄອນຫຼວງ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ຫ້ອງການ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72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2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u w:color="FF0000"/>
                <w:cs/>
                <w:lang w:bidi="lo-LA"/>
              </w:rPr>
            </w:rPrChange>
          </w:rPr>
          <w:delText>ອົງການລັດທຽບເທົ່າຫ້ອງການ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723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u w:color="FF0000"/>
                <w:cs/>
                <w:lang w:bidi="lo-LA"/>
              </w:rPr>
            </w:rPrChange>
          </w:rPr>
          <w:delText xml:space="preserve">               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2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u w:color="FF0000"/>
                <w:cs/>
                <w:lang w:bidi="lo-LA"/>
              </w:rPr>
            </w:rPrChange>
          </w:rPr>
          <w:delText>ຂອງເມືອງ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2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u w:color="FF0000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2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u w:color="FF0000"/>
                <w:cs/>
                <w:lang w:bidi="lo-LA"/>
              </w:rPr>
            </w:rPrChange>
          </w:rPr>
          <w:delText>ເທດສະບານ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2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u w:color="FF0000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2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u w:color="FF0000"/>
                <w:cs/>
                <w:lang w:bidi="lo-LA"/>
              </w:rPr>
            </w:rPrChange>
          </w:rPr>
          <w:delText>ນະຄອນ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_Toc484258072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729" w:author="home" w:date="2017-06-04T10:18:00Z">
        <w:del w:id="1730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30</w:delText>
          </w:r>
        </w:del>
      </w:ins>
      <w:ins w:id="1731" w:author="home" w:date="2017-06-04T10:12:00Z">
        <w:del w:id="1732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30</w:delText>
          </w:r>
        </w:del>
      </w:ins>
      <w:ins w:id="1733" w:author="home" w:date="2017-06-03T18:30:00Z">
        <w:del w:id="1734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30</w:delText>
          </w:r>
        </w:del>
      </w:ins>
      <w:del w:id="1735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30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3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2225250B" w14:textId="77777777" w:rsidR="002678D4" w:rsidRPr="00A26FD7" w:rsidDel="00E71B1C" w:rsidRDefault="002678D4" w:rsidP="00E71B1C">
      <w:pPr>
        <w:pStyle w:val="TOC2"/>
        <w:tabs>
          <w:tab w:val="left" w:pos="6096"/>
        </w:tabs>
        <w:spacing w:after="0" w:line="240" w:lineRule="auto"/>
        <w:ind w:left="450"/>
        <w:rPr>
          <w:del w:id="1737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738" w:author="Na" w:date="2017-06-07T09:14:00Z">
          <w:pPr>
            <w:pStyle w:val="TOC2"/>
            <w:spacing w:after="0" w:line="240" w:lineRule="auto"/>
            <w:ind w:left="450"/>
          </w:pPr>
        </w:pPrChange>
      </w:pPr>
      <w:del w:id="1739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4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4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"_Toc484258073"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4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4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4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4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ໝວດທີ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4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2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747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4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4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"_Toc484258074"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ການກວດກາວຽກງານສະຖິຕິ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_Toc484258074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755" w:author="home" w:date="2017-06-04T10:18:00Z">
        <w:del w:id="1756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757" w:author="home" w:date="2017-06-04T10:12:00Z">
        <w:del w:id="1758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759" w:author="home" w:date="2017-06-03T18:30:00Z">
        <w:del w:id="1760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del w:id="1761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6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60ACA1A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763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764" w:author="Na" w:date="2017-06-07T09:14:00Z">
          <w:pPr>
            <w:pStyle w:val="TOC3"/>
            <w:spacing w:after="0"/>
            <w:ind w:left="990"/>
          </w:pPr>
        </w:pPrChange>
      </w:pPr>
      <w:del w:id="1765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6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6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"_Toc484258075"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6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6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7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7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6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7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3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ອົງການກວດກາວຽກງານສະຖິຕິ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_Toc484258075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776" w:author="home" w:date="2017-06-04T10:18:00Z">
        <w:del w:id="1777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778" w:author="home" w:date="2017-06-04T10:12:00Z">
        <w:del w:id="1779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780" w:author="home" w:date="2017-06-03T18:30:00Z">
        <w:del w:id="1781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del w:id="1782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8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66F7F646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784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785" w:author="Na" w:date="2017-06-07T09:14:00Z">
          <w:pPr>
            <w:pStyle w:val="TOC3"/>
            <w:spacing w:after="0"/>
            <w:ind w:left="990"/>
          </w:pPr>
        </w:pPrChange>
      </w:pPr>
      <w:del w:id="1786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8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"_Toc484258076"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7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7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6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4 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7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79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ຈຸດປະສົງການກວດກາ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_Toc484258076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797" w:author="home" w:date="2017-06-04T10:18:00Z">
        <w:del w:id="1798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799" w:author="home" w:date="2017-06-04T10:12:00Z">
        <w:del w:id="1800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801" w:author="home" w:date="2017-06-03T18:30:00Z">
        <w:del w:id="1802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del w:id="1803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0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51AFC96C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805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806" w:author="Na" w:date="2017-06-07T09:14:00Z">
          <w:pPr>
            <w:pStyle w:val="TOC3"/>
            <w:spacing w:after="0"/>
            <w:ind w:left="990"/>
          </w:pPr>
        </w:pPrChange>
      </w:pPr>
      <w:del w:id="1807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"_Toc484258077"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1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8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8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6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8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5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8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8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ເນື້ອໃນການກວດກາ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_Toc484258077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818" w:author="home" w:date="2017-06-04T10:18:00Z">
        <w:del w:id="181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820" w:author="home" w:date="2017-06-04T10:12:00Z">
        <w:del w:id="182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822" w:author="home" w:date="2017-06-03T18:30:00Z">
        <w:del w:id="182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del w:id="182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2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5FCF26F3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826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827" w:author="Na" w:date="2017-06-07T09:14:00Z">
          <w:pPr>
            <w:pStyle w:val="TOC3"/>
            <w:spacing w:after="0"/>
            <w:ind w:left="990"/>
          </w:pPr>
        </w:pPrChange>
      </w:pPr>
      <w:del w:id="1828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"_Toc484258078"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3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3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83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8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6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83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6 (ປັບປຸງ) ແຜນການ ການກວດກາ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_Toc484258078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837" w:author="home" w:date="2017-06-04T10:18:00Z">
        <w:del w:id="1838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839" w:author="home" w:date="2017-06-04T10:12:00Z">
        <w:del w:id="1840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841" w:author="home" w:date="2017-06-03T18:30:00Z">
        <w:del w:id="1842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del w:id="1843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4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291615A4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845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846" w:author="Na" w:date="2017-06-07T09:14:00Z">
          <w:pPr>
            <w:pStyle w:val="TOC3"/>
            <w:spacing w:after="0"/>
            <w:ind w:left="990"/>
          </w:pPr>
        </w:pPrChange>
      </w:pPr>
      <w:del w:id="1847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4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4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"_Toc484258079"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85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ມາດຕາ 67  ຮູບການ ການກວດກາ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_Toc484258079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854" w:author="home" w:date="2017-06-04T10:18:00Z">
        <w:del w:id="185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856" w:author="home" w:date="2017-06-04T10:12:00Z">
        <w:del w:id="185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ins w:id="1858" w:author="home" w:date="2017-06-03T18:30:00Z">
        <w:del w:id="185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31</w:delText>
          </w:r>
        </w:del>
      </w:ins>
      <w:del w:id="186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31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6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F48F47E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86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863" w:author="Na" w:date="2017-06-07T09:14:00Z">
          <w:pPr>
            <w:pStyle w:val="TOC3"/>
            <w:spacing w:after="0"/>
            <w:ind w:left="990"/>
          </w:pPr>
        </w:pPrChange>
      </w:pPr>
      <w:del w:id="1864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6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6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"_Toc484258080"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6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6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6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87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ມາດຕາ 68 (ປັບປຸງ) ການລາຍງານ ແລະ ການແກ້ໄຂຜົນຂອງການກວດກາ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_Toc484258080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871" w:author="home" w:date="2017-06-04T10:18:00Z">
        <w:del w:id="1872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ins w:id="1873" w:author="home" w:date="2017-06-04T10:12:00Z">
        <w:del w:id="1874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ins w:id="1875" w:author="home" w:date="2017-06-03T18:30:00Z">
        <w:del w:id="1876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del w:id="1877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32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7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3CD85D4A" w14:textId="77777777" w:rsidR="002678D4" w:rsidRPr="00A26FD7" w:rsidDel="00E71B1C" w:rsidRDefault="002678D4" w:rsidP="00E71B1C">
      <w:pPr>
        <w:pStyle w:val="TOC3"/>
        <w:tabs>
          <w:tab w:val="left" w:pos="6096"/>
        </w:tabs>
        <w:spacing w:after="0"/>
        <w:ind w:left="990"/>
        <w:rPr>
          <w:del w:id="1879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880" w:author="Na" w:date="2017-06-07T09:14:00Z">
          <w:pPr>
            <w:pStyle w:val="TOC3"/>
            <w:spacing w:after="0"/>
            <w:ind w:left="990"/>
          </w:pPr>
        </w:pPrChange>
      </w:pPr>
      <w:del w:id="1881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8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8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"_Toc484258081"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8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8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8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88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ມາດຕາ 69 (ປັບປຸງ) ສິດ ແລະ ພັນທະຂອງເປົ້າໝາຍທີ່ຖືກກວດກາ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_Toc484258081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888" w:author="home" w:date="2017-06-04T10:18:00Z">
        <w:del w:id="1889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ins w:id="1890" w:author="home" w:date="2017-06-04T10:12:00Z">
        <w:del w:id="1891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ins w:id="1892" w:author="home" w:date="2017-06-03T18:30:00Z">
        <w:del w:id="1893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del w:id="1894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32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8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537FBFB7" w14:textId="77777777" w:rsidR="002678D4" w:rsidRPr="00514FCB" w:rsidDel="00E71B1C" w:rsidRDefault="002678D4" w:rsidP="00E71B1C">
      <w:pPr>
        <w:pStyle w:val="Hyperlink"/>
        <w:tabs>
          <w:tab w:val="left" w:pos="6096"/>
          <w:tab w:val="right" w:leader="dot" w:pos="9350"/>
        </w:tabs>
        <w:spacing w:after="0" w:line="240" w:lineRule="auto"/>
        <w:rPr>
          <w:del w:id="1896" w:author="Na" w:date="2017-06-07T09:14:00Z"/>
          <w:rStyle w:val="Hyperlink"/>
          <w:rFonts w:ascii="Phetsarath OT" w:hAnsi="Phetsarath OT" w:cs="Phetsarath OT" w:hint="cs"/>
          <w:noProof/>
          <w:color w:val="auto"/>
          <w:sz w:val="24"/>
          <w:szCs w:val="24"/>
          <w:u w:val="none"/>
          <w:lang w:bidi="lo-LA"/>
          <w:rPrChange w:id="1897" w:author="Na" w:date="2017-06-16T10:46:00Z">
            <w:rPr>
              <w:del w:id="1898" w:author="Na" w:date="2017-06-07T09:14:00Z"/>
              <w:rStyle w:val="Hyperlink"/>
              <w:rFonts w:ascii="Phetsarath OT" w:hAnsi="Phetsarath OT" w:cs="Phetsarath OT" w:hint="cs"/>
              <w:noProof/>
              <w:sz w:val="24"/>
              <w:szCs w:val="24"/>
              <w:lang w:bidi="lo-LA"/>
            </w:rPr>
          </w:rPrChange>
        </w:rPr>
        <w:pPrChange w:id="1899" w:author="Na" w:date="2017-06-07T09:14:00Z">
          <w:pPr>
            <w:pStyle w:val="Hyperlink"/>
            <w:tabs>
              <w:tab w:val="right" w:leader="dot" w:pos="9350"/>
            </w:tabs>
            <w:spacing w:after="0" w:line="240" w:lineRule="auto"/>
          </w:pPr>
        </w:pPrChange>
      </w:pPr>
    </w:p>
    <w:p w14:paraId="66EAB588" w14:textId="77777777" w:rsidR="002678D4" w:rsidRPr="00A26FD7" w:rsidDel="00E71B1C" w:rsidRDefault="002678D4" w:rsidP="00E71B1C">
      <w:pPr>
        <w:pStyle w:val="Hyperlink"/>
        <w:tabs>
          <w:tab w:val="left" w:pos="6096"/>
          <w:tab w:val="right" w:leader="dot" w:pos="9350"/>
        </w:tabs>
        <w:spacing w:after="0" w:line="240" w:lineRule="auto"/>
        <w:rPr>
          <w:del w:id="1900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901" w:author="Na" w:date="2017-06-07T09:14:00Z">
          <w:pPr>
            <w:pStyle w:val="Hyperlink"/>
            <w:tabs>
              <w:tab w:val="right" w:leader="dot" w:pos="9350"/>
            </w:tabs>
            <w:spacing w:after="0" w:line="240" w:lineRule="auto"/>
          </w:pPr>
        </w:pPrChange>
      </w:pPr>
      <w:del w:id="1902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0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0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"_Toc484258082"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0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0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0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ພາກທີ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VII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9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I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911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"_Toc484258083"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ງົບປະມານ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9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ເຄື່ອງໝາຍ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92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2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ເຄື່ອງແບບ ແລະ ຕາປະທັບ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_Toc484258083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923" w:author="home" w:date="2017-06-04T10:18:00Z">
        <w:del w:id="1924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ins w:id="1925" w:author="home" w:date="2017-06-04T10:12:00Z">
        <w:del w:id="1926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ins w:id="1927" w:author="home" w:date="2017-06-03T18:30:00Z">
        <w:del w:id="1928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del w:id="1929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32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55430B61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1931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932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1933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3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3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"_Toc484258084"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3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3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3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3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4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7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94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0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4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4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ງົບປະມານ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_Toc484258084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944" w:author="home" w:date="2017-06-04T10:18:00Z">
        <w:del w:id="194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ins w:id="1946" w:author="home" w:date="2017-06-04T10:12:00Z">
        <w:del w:id="194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ins w:id="1948" w:author="home" w:date="2017-06-03T18:30:00Z">
        <w:del w:id="194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32</w:delText>
          </w:r>
        </w:del>
      </w:ins>
      <w:del w:id="195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32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08187470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195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953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1954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"_Toc484258085"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5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5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6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96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71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6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(ປັບປຸງ) ເຄື່ອງໝາຍ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96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6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ເຄື່ອງແບບ ແລະ ຕາປະທັບ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_Toc484258085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965" w:author="home" w:date="2017-06-04T10:18:00Z">
        <w:del w:id="1966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1967" w:author="home" w:date="2017-06-04T10:12:00Z">
        <w:del w:id="1968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1969" w:author="home" w:date="2017-06-03T18:30:00Z">
        <w:del w:id="1970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del w:id="1971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33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2D37AB41" w14:textId="77777777" w:rsidR="002678D4" w:rsidRPr="00514FCB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1973" w:author="Na" w:date="2017-06-07T09:14:00Z"/>
          <w:rStyle w:val="Hyperlink"/>
          <w:rFonts w:ascii="Phetsarath OT" w:hAnsi="Phetsarath OT" w:cs="Phetsarath OT" w:hint="cs"/>
          <w:noProof/>
          <w:color w:val="auto"/>
          <w:sz w:val="24"/>
          <w:szCs w:val="24"/>
          <w:u w:val="none"/>
          <w:lang w:bidi="lo-LA"/>
          <w:rPrChange w:id="1974" w:author="Na" w:date="2017-06-16T10:46:00Z">
            <w:rPr>
              <w:del w:id="1975" w:author="Na" w:date="2017-06-07T09:14:00Z"/>
              <w:rStyle w:val="Hyperlink"/>
              <w:rFonts w:ascii="Phetsarath OT" w:hAnsi="Phetsarath OT" w:cs="Phetsarath OT" w:hint="cs"/>
              <w:noProof/>
              <w:sz w:val="24"/>
              <w:szCs w:val="24"/>
              <w:lang w:bidi="lo-LA"/>
            </w:rPr>
          </w:rPrChange>
        </w:rPr>
        <w:pPrChange w:id="1976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</w:p>
    <w:p w14:paraId="4BB1A9CA" w14:textId="77777777" w:rsidR="002678D4" w:rsidRPr="00A26FD7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1977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1978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  <w:del w:id="1979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8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"_Toc484258086"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8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8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8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8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ພາກທີ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198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IX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1987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"_Toc484258087"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19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19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ນະໂຍບາຍຕໍ່ຜູ້ມີຜົນງານ ແລະ ມາດຕະການຕໍ່ຜູ້ລະເມີດ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_Toc484258087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1995" w:author="home" w:date="2017-06-04T10:18:00Z">
        <w:del w:id="1996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1997" w:author="home" w:date="2017-06-04T10:12:00Z">
        <w:del w:id="1998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1999" w:author="home" w:date="2017-06-03T18:30:00Z">
        <w:del w:id="2000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del w:id="2001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33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0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9CB87AA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2003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004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2005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0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0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"_Toc484258088"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1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20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72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 ນະໂຍບາຍຕໍ່ຜູ້ມີຜົນງານ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_Toc484258088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014" w:author="home" w:date="2017-06-04T10:18:00Z">
        <w:del w:id="201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2016" w:author="home" w:date="2017-06-04T10:12:00Z">
        <w:del w:id="201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2018" w:author="home" w:date="2017-06-03T18:30:00Z">
        <w:del w:id="201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del w:id="202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33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2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0208A6F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202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023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2024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2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2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"_Toc484258089"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2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2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3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7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203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3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3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(ປັບປຸງ) ມາດຕະການຕໍ່ຜູ້ລະເມີດ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_Toc484258089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034" w:author="home" w:date="2017-06-04T10:18:00Z">
        <w:del w:id="2035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2036" w:author="home" w:date="2017-06-04T10:12:00Z">
        <w:del w:id="2037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2038" w:author="home" w:date="2017-06-03T18:30:00Z">
        <w:del w:id="2039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del w:id="2040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33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4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B6B7999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2042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043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2044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4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4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"_Toc484258090"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4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4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4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20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74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ມາດຕະການສຶກສາອົບຮົມ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_Toc484258090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053" w:author="home" w:date="2017-06-04T10:18:00Z">
        <w:del w:id="2054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2055" w:author="home" w:date="2017-06-04T10:12:00Z">
        <w:del w:id="2056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2057" w:author="home" w:date="2017-06-03T18:30:00Z">
        <w:del w:id="2058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del w:id="2059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33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6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524C20A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2061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062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2063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6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6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"_Toc484258091"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6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6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6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6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ມາດຕາ 7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207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5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7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ມາດຕະການທາງວິໄນ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_Toc484258091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072" w:author="home" w:date="2017-06-04T10:18:00Z">
        <w:del w:id="2073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2074" w:author="home" w:date="2017-06-04T10:12:00Z">
        <w:del w:id="2075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2076" w:author="home" w:date="2017-06-03T18:30:00Z">
        <w:del w:id="2077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del w:id="2078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33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E34E336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2080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081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2082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8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8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"_Toc484258092"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8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8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08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ມາດຕາ 7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208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6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9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ມາດຕະກ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9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າ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0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ນປັບໃໝ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_Toc484258092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093" w:author="home" w:date="2017-06-04T10:18:00Z">
        <w:del w:id="2094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2095" w:author="home" w:date="2017-06-04T10:12:00Z">
        <w:del w:id="2096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ins w:id="2097" w:author="home" w:date="2017-06-03T18:30:00Z">
        <w:del w:id="2098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33</w:delText>
          </w:r>
        </w:del>
      </w:ins>
      <w:del w:id="2099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33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0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6DFD3F8B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2101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102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2103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0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0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"_Toc484258093"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0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0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0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ມາດຕາ 7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211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7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1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ມາດຕະການທາງແພ່ງ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_Toc484258093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112" w:author="home" w:date="2017-06-04T10:18:00Z">
        <w:del w:id="2113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114" w:author="home" w:date="2017-06-04T10:12:00Z">
        <w:del w:id="2115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116" w:author="home" w:date="2017-06-03T18:30:00Z">
        <w:del w:id="2117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del w:id="2118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277BA8CA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2120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121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2122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2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2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"_Toc484258094"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2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2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2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2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ມາດຕາ 7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21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8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3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ມາດຕະການທາງອາຍາ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_Toc484258094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131" w:author="home" w:date="2017-06-04T10:18:00Z">
        <w:del w:id="2132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133" w:author="home" w:date="2017-06-04T10:12:00Z">
        <w:del w:id="2134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135" w:author="home" w:date="2017-06-03T18:30:00Z">
        <w:del w:id="2136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del w:id="2137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3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E07196F" w14:textId="77777777" w:rsidR="002678D4" w:rsidRPr="00514FCB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2139" w:author="Na" w:date="2017-06-07T09:14:00Z"/>
          <w:rStyle w:val="Hyperlink"/>
          <w:rFonts w:ascii="Phetsarath OT" w:hAnsi="Phetsarath OT" w:cs="Phetsarath OT" w:hint="cs"/>
          <w:noProof/>
          <w:color w:val="auto"/>
          <w:sz w:val="24"/>
          <w:szCs w:val="24"/>
          <w:u w:val="none"/>
          <w:lang w:bidi="lo-LA"/>
          <w:rPrChange w:id="2140" w:author="Na" w:date="2017-06-16T10:46:00Z">
            <w:rPr>
              <w:del w:id="2141" w:author="Na" w:date="2017-06-07T09:14:00Z"/>
              <w:rStyle w:val="Hyperlink"/>
              <w:rFonts w:ascii="Phetsarath OT" w:hAnsi="Phetsarath OT" w:cs="Phetsarath OT" w:hint="cs"/>
              <w:noProof/>
              <w:sz w:val="24"/>
              <w:szCs w:val="24"/>
              <w:lang w:bidi="lo-LA"/>
            </w:rPr>
          </w:rPrChange>
        </w:rPr>
        <w:pPrChange w:id="2142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</w:p>
    <w:p w14:paraId="01679F2E" w14:textId="77777777" w:rsidR="002678D4" w:rsidRPr="00A26FD7" w:rsidDel="00E71B1C" w:rsidRDefault="002678D4" w:rsidP="00E71B1C">
      <w:pPr>
        <w:pStyle w:val="TOC1"/>
        <w:tabs>
          <w:tab w:val="left" w:pos="6096"/>
          <w:tab w:val="right" w:leader="dot" w:pos="9350"/>
        </w:tabs>
        <w:spacing w:after="0" w:line="240" w:lineRule="auto"/>
        <w:rPr>
          <w:del w:id="2143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144" w:author="Na" w:date="2017-06-07T09:14:00Z">
          <w:pPr>
            <w:pStyle w:val="TOC1"/>
            <w:tabs>
              <w:tab w:val="right" w:leader="dot" w:pos="9350"/>
            </w:tabs>
            <w:spacing w:after="0" w:line="240" w:lineRule="auto"/>
          </w:pPr>
        </w:pPrChange>
      </w:pPr>
      <w:del w:id="2145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4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4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"_Toc484258095"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4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4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5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5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ພາກທີ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215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X</w:delText>
        </w:r>
        <w:r w:rsidRPr="00514FCB" w:rsidDel="00E71B1C">
          <w:rPr>
            <w:rStyle w:val="Hyperlink"/>
            <w:rFonts w:ascii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2153" w:author="Na" w:date="2017-06-16T10:46:00Z">
              <w:rPr>
                <w:rStyle w:val="Hyperlink"/>
                <w:rFonts w:ascii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5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5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5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"_Toc484258096"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5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5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5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6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ບົດບັນຍັດສຸດທ້າຍ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_Toc484258096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161" w:author="home" w:date="2017-06-04T10:18:00Z">
        <w:del w:id="2162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163" w:author="home" w:date="2017-06-04T10:12:00Z">
        <w:del w:id="2164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165" w:author="home" w:date="2017-06-03T18:30:00Z">
        <w:del w:id="2166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del w:id="2167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6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F5251BE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2169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170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2171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7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7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"_Toc484258097"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7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7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7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7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217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79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7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 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8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ໃໝ່) ວັນສະຖິຕິແຫ່ງຊາດ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_Toc484258097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181" w:author="home" w:date="2017-06-04T10:18:00Z">
        <w:del w:id="2182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183" w:author="home" w:date="2017-06-04T10:12:00Z">
        <w:del w:id="2184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185" w:author="home" w:date="2017-06-03T18:30:00Z">
        <w:del w:id="2186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del w:id="2187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8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1416E269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2189" w:author="Na" w:date="2017-06-07T09:14:00Z"/>
          <w:rFonts w:ascii="Phetsarath OT" w:eastAsia="MS Mincho" w:hAnsi="Phetsarath OT" w:cs="Phetsarath OT"/>
          <w:noProof/>
          <w:sz w:val="24"/>
          <w:szCs w:val="24"/>
        </w:rPr>
        <w:pPrChange w:id="2190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2191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9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9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"_Toc484258098"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9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9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9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19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19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8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219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 xml:space="preserve">0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20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ການຈັດຕັ້ງປະຕິບັດ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_Toc484258098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201" w:author="home" w:date="2017-06-04T10:18:00Z">
        <w:del w:id="2202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203" w:author="home" w:date="2017-06-04T10:12:00Z">
        <w:del w:id="2204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205" w:author="home" w:date="2017-06-03T18:30:00Z">
        <w:del w:id="2206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del w:id="2207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0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4CF882E0" w14:textId="77777777" w:rsidR="002678D4" w:rsidRPr="00A26FD7" w:rsidDel="00E71B1C" w:rsidRDefault="002678D4" w:rsidP="00E71B1C">
      <w:pPr>
        <w:pStyle w:val="TOC3"/>
        <w:tabs>
          <w:tab w:val="left" w:pos="990"/>
          <w:tab w:val="left" w:pos="6096"/>
        </w:tabs>
        <w:spacing w:after="0"/>
        <w:ind w:left="990"/>
        <w:rPr>
          <w:del w:id="2209" w:author="Na" w:date="2017-06-07T09:14:00Z"/>
          <w:rFonts w:eastAsia="MS Mincho"/>
          <w:noProof/>
        </w:rPr>
        <w:pPrChange w:id="2210" w:author="Na" w:date="2017-06-07T09:14:00Z">
          <w:pPr>
            <w:pStyle w:val="TOC3"/>
            <w:tabs>
              <w:tab w:val="left" w:pos="990"/>
            </w:tabs>
            <w:spacing w:after="0"/>
            <w:ind w:left="990"/>
          </w:pPr>
        </w:pPrChange>
      </w:pPr>
      <w:del w:id="2211" w:author="Na" w:date="2017-06-07T09:14:00Z"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12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begin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13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Fonts w:ascii="Phetsarath OT" w:hAnsi="Phetsarath OT" w:cs="Phetsarath OT"/>
            <w:noProof/>
            <w:sz w:val="24"/>
            <w:szCs w:val="24"/>
          </w:rPr>
          <w:delInstrText>HYPERLINK \l "_Toc484258099"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14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InstrText xml:space="preserve"> </w:delInstr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15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16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separate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217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ມາດຕາ 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18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>8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221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1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20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delText xml:space="preserve"> (</w:delText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2221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ປັບປຸງ) ຜົນສັກສິດ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tab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begin"/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InstrText xml:space="preserve"> PAGEREF _Toc484258099 \h </w:delInstr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separate"/>
        </w:r>
      </w:del>
      <w:ins w:id="2222" w:author="home" w:date="2017-06-04T10:18:00Z">
        <w:del w:id="2223" w:author="Na" w:date="2017-06-07T09:14:00Z">
          <w:r w:rsidR="002533F0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224" w:author="home" w:date="2017-06-04T10:12:00Z">
        <w:del w:id="2225" w:author="Na" w:date="2017-06-07T09:14:00Z">
          <w:r w:rsidR="00B87963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ins w:id="2226" w:author="home" w:date="2017-06-03T18:30:00Z">
        <w:del w:id="2227" w:author="Na" w:date="2017-06-07T09:14:00Z">
          <w:r w:rsidR="00BF6108" w:rsidRPr="00514FCB" w:rsidDel="00E71B1C">
            <w:rPr>
              <w:rFonts w:ascii="Phetsarath OT" w:hAnsi="Phetsarath OT" w:cs="Phetsarath OT"/>
              <w:noProof/>
              <w:webHidden/>
              <w:sz w:val="24"/>
              <w:szCs w:val="24"/>
            </w:rPr>
            <w:delText>34</w:delText>
          </w:r>
        </w:del>
      </w:ins>
      <w:del w:id="2228" w:author="Na" w:date="2017-06-07T09:14:00Z"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delText>34</w:delText>
        </w:r>
        <w:r w:rsidRPr="00514FCB" w:rsidDel="00E71B1C">
          <w:rPr>
            <w:rFonts w:ascii="Phetsarath OT" w:hAnsi="Phetsarath OT" w:cs="Phetsarath OT"/>
            <w:noProof/>
            <w:webHidden/>
            <w:sz w:val="24"/>
            <w:szCs w:val="24"/>
          </w:rPr>
          <w:fldChar w:fldCharType="end"/>
        </w:r>
        <w:r w:rsidRPr="00514FCB" w:rsidDel="00E71B1C">
          <w:rPr>
            <w:rStyle w:val="Hyperlink"/>
            <w:rFonts w:ascii="Phetsarath OT" w:hAnsi="Phetsarath OT" w:cs="Phetsarath OT"/>
            <w:noProof/>
            <w:color w:val="auto"/>
            <w:sz w:val="24"/>
            <w:szCs w:val="24"/>
            <w:u w:val="none"/>
            <w:rPrChange w:id="2229" w:author="Na" w:date="2017-06-16T10:46:00Z">
              <w:rPr>
                <w:rStyle w:val="Hyperlink"/>
                <w:rFonts w:ascii="Phetsarath OT" w:hAnsi="Phetsarath OT" w:cs="Phetsarath OT"/>
                <w:noProof/>
                <w:sz w:val="24"/>
                <w:szCs w:val="24"/>
              </w:rPr>
            </w:rPrChange>
          </w:rPr>
          <w:fldChar w:fldCharType="end"/>
        </w:r>
      </w:del>
    </w:p>
    <w:p w14:paraId="74C1B612" w14:textId="77777777" w:rsidR="006A614C" w:rsidRPr="00A26FD7" w:rsidDel="00E71B1C" w:rsidRDefault="00DD44EB" w:rsidP="00E71B1C">
      <w:pPr>
        <w:tabs>
          <w:tab w:val="left" w:pos="6096"/>
        </w:tabs>
        <w:spacing w:after="0" w:line="240" w:lineRule="auto"/>
        <w:rPr>
          <w:del w:id="2230" w:author="Na" w:date="2017-06-07T09:14:00Z"/>
          <w:rFonts w:ascii="Phetsarath OT" w:hAnsi="Phetsarath OT" w:cs="Phetsarath OT"/>
          <w:sz w:val="24"/>
          <w:szCs w:val="24"/>
        </w:rPr>
        <w:sectPr w:rsidR="006A614C" w:rsidRPr="00A26FD7" w:rsidDel="00E71B1C" w:rsidSect="00613DA3">
          <w:footerReference w:type="default" r:id="rId11"/>
          <w:pgSz w:w="12240" w:h="15840"/>
          <w:pgMar w:top="1134" w:right="1440" w:bottom="1134" w:left="1440" w:header="720" w:footer="720" w:gutter="0"/>
          <w:pgNumType w:fmt="lowerRoman" w:start="1"/>
          <w:cols w:space="720"/>
          <w:docGrid w:linePitch="360"/>
          <w:sectPrChange w:id="2231" w:author="Na" w:date="2017-06-14T11:17:00Z">
            <w:sectPr w:rsidR="006A614C" w:rsidRPr="00A26FD7" w:rsidDel="00E71B1C" w:rsidSect="00613DA3">
              <w:pgMar w:top="900" w:right="1440" w:bottom="1008" w:left="1440" w:header="720" w:footer="720" w:gutter="0"/>
            </w:sectPr>
          </w:sectPrChange>
        </w:sectPr>
        <w:pPrChange w:id="2232" w:author="Na" w:date="2017-06-07T09:14:00Z">
          <w:pPr>
            <w:spacing w:after="0" w:line="240" w:lineRule="auto"/>
          </w:pPr>
        </w:pPrChange>
      </w:pPr>
      <w:del w:id="2233" w:author="Na" w:date="2017-06-07T09:14:00Z">
        <w:r w:rsidRPr="00A26FD7" w:rsidDel="00E71B1C">
          <w:rPr>
            <w:rFonts w:ascii="Phetsarath OT" w:hAnsi="Phetsarath OT" w:cs="Phetsarath OT"/>
            <w:sz w:val="24"/>
            <w:szCs w:val="24"/>
            <w:cs/>
            <w:lang w:bidi="lo-LA"/>
          </w:rPr>
          <w:fldChar w:fldCharType="end"/>
        </w:r>
      </w:del>
      <w:bookmarkStart w:id="2234" w:name="_GoBack"/>
      <w:bookmarkEnd w:id="2234"/>
      <w:commentRangeEnd w:id="2"/>
      <w:r w:rsidR="00FA2D27">
        <w:rPr>
          <w:rStyle w:val="CommentReference"/>
          <w:rFonts w:cs="Angsana New"/>
          <w:lang w:val="x-none" w:eastAsia="x-none"/>
        </w:rPr>
        <w:commentReference w:id="2"/>
      </w:r>
    </w:p>
    <w:p w14:paraId="4672C38E" w14:textId="77777777" w:rsidR="00CC1566" w:rsidRPr="00A26FD7" w:rsidRDefault="00CC1566" w:rsidP="00E71B1C">
      <w:pPr>
        <w:tabs>
          <w:tab w:val="left" w:pos="6096"/>
        </w:tabs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  <w:pPrChange w:id="2235" w:author="Na" w:date="2017-06-07T09:14:00Z">
          <w:pPr>
            <w:spacing w:after="0" w:line="240" w:lineRule="auto"/>
            <w:jc w:val="both"/>
          </w:pPr>
        </w:pPrChange>
      </w:pPr>
    </w:p>
    <w:p w14:paraId="3BC4F188" w14:textId="77777777" w:rsidR="004C387B" w:rsidRPr="00B37D69" w:rsidRDefault="004C387B" w:rsidP="007F6FE6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0D72CB2C" w14:textId="77777777" w:rsidR="004C387B" w:rsidRPr="002B3C7C" w:rsidDel="00E71B1C" w:rsidRDefault="004C387B" w:rsidP="00D50DAE">
      <w:pPr>
        <w:spacing w:after="0" w:line="240" w:lineRule="auto"/>
        <w:jc w:val="both"/>
        <w:rPr>
          <w:del w:id="2236" w:author="Na" w:date="2017-06-07T09:14:00Z"/>
          <w:rFonts w:ascii="Phetsarath OT" w:hAnsi="Phetsarath OT" w:cs="Phetsarath OT"/>
          <w:sz w:val="24"/>
          <w:szCs w:val="24"/>
          <w:lang w:bidi="lo-LA"/>
        </w:rPr>
      </w:pPr>
    </w:p>
    <w:p w14:paraId="07E90585" w14:textId="77777777" w:rsidR="004C387B" w:rsidRPr="00514FCB" w:rsidRDefault="004C387B" w:rsidP="009B0202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</w:rPr>
      </w:pP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ສາທາລະນະລັດ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ປະຊາທິປະໄຕ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ປະຊາຊົນລາວ</w:t>
      </w:r>
    </w:p>
    <w:p w14:paraId="11856B14" w14:textId="77777777" w:rsidR="004C387B" w:rsidRPr="00514FCB" w:rsidRDefault="004C387B" w:rsidP="009B482F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ສັນຕິພາບ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ເອກະລາດ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ປະຊາທິປະໄຕ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ເອກະພາບ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ວັດທະນະຖາວອນ</w:t>
      </w:r>
    </w:p>
    <w:p w14:paraId="466994BD" w14:textId="77777777" w:rsidR="004C387B" w:rsidRPr="00514FCB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B7BF285" w14:textId="77777777" w:rsidR="004C387B" w:rsidRPr="00514FCB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ສະພາແຫ່ງຊາດ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ab/>
        <w:t xml:space="preserve"> </w:t>
      </w:r>
      <w:ins w:id="2237" w:author="Na" w:date="2017-06-07T08:21:00Z">
        <w:r w:rsidR="001B6E56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  </w:t>
        </w:r>
      </w:ins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  </w:t>
      </w:r>
      <w:ins w:id="2238" w:author="Na" w:date="2017-06-07T08:51:00Z">
        <w:r w:rsidR="00977DF6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     </w:t>
        </w:r>
      </w:ins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ເລກທີ</w:t>
      </w:r>
      <w:ins w:id="2239" w:author="Na" w:date="2017-06-07T08:51:00Z">
        <w:r w:rsidR="00977DF6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24</w:t>
        </w:r>
      </w:ins>
      <w:del w:id="2240" w:author="Na" w:date="2017-06-07T08:51:00Z">
        <w:r w:rsidRPr="00514FCB" w:rsidDel="00977DF6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        </w:delText>
        </w:r>
      </w:del>
      <w:del w:id="2241" w:author="Na" w:date="2017-06-07T08:20:00Z">
        <w:r w:rsidRPr="00514FCB" w:rsidDel="001B6E56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   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/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ສພຊ</w:t>
      </w:r>
    </w:p>
    <w:p w14:paraId="3D13CCAE" w14:textId="77777777" w:rsidR="004C387B" w:rsidRPr="00514FCB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/>
          <w:sz w:val="24"/>
          <w:szCs w:val="24"/>
        </w:rPr>
        <w:tab/>
      </w:r>
      <w:r w:rsidRPr="00514FCB">
        <w:rPr>
          <w:rFonts w:ascii="Phetsarath OT" w:hAnsi="Phetsarath OT" w:cs="Phetsarath OT"/>
          <w:sz w:val="24"/>
          <w:szCs w:val="24"/>
        </w:rPr>
        <w:tab/>
      </w:r>
      <w:r w:rsidRPr="00514FCB">
        <w:rPr>
          <w:rFonts w:ascii="Phetsarath OT" w:hAnsi="Phetsarath OT" w:cs="Phetsarath OT"/>
          <w:sz w:val="24"/>
          <w:szCs w:val="24"/>
        </w:rPr>
        <w:tab/>
      </w:r>
      <w:r w:rsidRPr="00514FCB">
        <w:rPr>
          <w:rFonts w:ascii="Phetsarath OT" w:hAnsi="Phetsarath OT" w:cs="Phetsarath OT"/>
          <w:sz w:val="24"/>
          <w:szCs w:val="24"/>
        </w:rPr>
        <w:tab/>
      </w:r>
      <w:r w:rsidRPr="00514FCB">
        <w:rPr>
          <w:rFonts w:ascii="Phetsarath OT" w:hAnsi="Phetsarath OT" w:cs="Phetsarath OT"/>
          <w:sz w:val="24"/>
          <w:szCs w:val="24"/>
        </w:rPr>
        <w:tab/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       </w:t>
      </w:r>
      <w:del w:id="2242" w:author="Na" w:date="2017-06-07T08:21:00Z">
        <w:r w:rsidRPr="00514FCB" w:rsidDel="001B6E56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       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2243" w:author="Na" w:date="2017-06-07T08:21:00Z">
        <w:r w:rsidR="001B6E56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         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ນະຄອນຫຼວງວຽງຈັນ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ວັນທີ</w:t>
      </w:r>
      <w:ins w:id="2244" w:author="Na" w:date="2017-06-07T08:21:00Z">
        <w:r w:rsidR="001B6E56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11 ພຶດສະພາ</w:t>
        </w:r>
      </w:ins>
      <w:del w:id="2245" w:author="Na" w:date="2017-06-07T08:21:00Z">
        <w:r w:rsidRPr="00514FCB" w:rsidDel="001B6E56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</w:delText>
        </w:r>
      </w:del>
      <w:ins w:id="2246" w:author="Na" w:date="2017-06-07T08:21:00Z">
        <w:r w:rsidR="001B6E56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2247" w:author="Na" w:date="2017-06-07T08:21:00Z">
        <w:r w:rsidRPr="00514FCB" w:rsidDel="001B6E56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          </w:delText>
        </w:r>
      </w:del>
      <w:r w:rsidRPr="00514FCB">
        <w:rPr>
          <w:rFonts w:ascii="Phetsarath OT" w:hAnsi="Phetsarath OT" w:cs="Phetsarath OT"/>
          <w:sz w:val="24"/>
          <w:szCs w:val="24"/>
        </w:rPr>
        <w:t>2017</w:t>
      </w:r>
    </w:p>
    <w:p w14:paraId="3BA00C6C" w14:textId="77777777" w:rsidR="004C387B" w:rsidRPr="00514FCB" w:rsidDel="001B6E56" w:rsidRDefault="004C387B" w:rsidP="00514FCB">
      <w:pPr>
        <w:spacing w:after="0" w:line="240" w:lineRule="auto"/>
        <w:jc w:val="center"/>
        <w:rPr>
          <w:del w:id="2248" w:author="Na" w:date="2017-06-07T08:20:00Z"/>
          <w:rFonts w:ascii="Phetsarath OT" w:hAnsi="Phetsarath OT" w:cs="Phetsarath OT"/>
          <w:sz w:val="16"/>
          <w:szCs w:val="16"/>
          <w:lang w:bidi="lo-LA"/>
          <w:rPrChange w:id="2249" w:author="Na" w:date="2017-06-16T10:47:00Z">
            <w:rPr>
              <w:del w:id="2250" w:author="Na" w:date="2017-06-07T08:20:00Z"/>
              <w:rFonts w:ascii="Phetsarath OT" w:hAnsi="Phetsarath OT" w:cs="Phetsarath OT"/>
              <w:sz w:val="24"/>
              <w:szCs w:val="24"/>
              <w:lang w:bidi="lo-LA"/>
            </w:rPr>
          </w:rPrChange>
        </w:rPr>
        <w:pPrChange w:id="2251" w:author="Na" w:date="2017-06-16T10:47:00Z">
          <w:pPr>
            <w:spacing w:after="0" w:line="240" w:lineRule="auto"/>
            <w:jc w:val="both"/>
          </w:pPr>
        </w:pPrChange>
      </w:pPr>
    </w:p>
    <w:p w14:paraId="06096394" w14:textId="77777777" w:rsidR="004C387B" w:rsidRPr="00B37D69" w:rsidRDefault="00DD44EB" w:rsidP="00A26FD7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del w:id="2252" w:author="Na" w:date="2017-06-07T08:20:00Z">
        <w:r w:rsidRPr="00A26FD7" w:rsidDel="001B6E56">
          <w:rPr>
            <w:rFonts w:ascii="Phetsarath OT" w:hAnsi="Phetsarath OT" w:cs="Phetsarath OT" w:hint="cs"/>
            <w:b/>
            <w:bCs/>
            <w:sz w:val="32"/>
            <w:szCs w:val="32"/>
            <w:cs/>
            <w:lang w:bidi="lo-LA"/>
          </w:rPr>
          <w:delText>ຮ່າງ</w:delText>
        </w:r>
      </w:del>
    </w:p>
    <w:p w14:paraId="313DDE29" w14:textId="77777777" w:rsidR="004C387B" w:rsidRPr="00BF384B" w:rsidRDefault="00DD44EB" w:rsidP="009B482F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2B3C7C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ກົດໝາຍ</w:t>
      </w:r>
    </w:p>
    <w:p w14:paraId="2D80A9FB" w14:textId="77777777" w:rsidR="004C387B" w:rsidRPr="00514FCB" w:rsidRDefault="00DD44EB" w:rsidP="009B482F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4D6DEA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ວ່າດ້ວຍ</w:t>
      </w:r>
      <w:r w:rsidRPr="00641F36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ສະຖິຕິ</w:t>
      </w:r>
      <w:r w:rsidRPr="00873220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 (</w:t>
      </w:r>
      <w:r w:rsidRPr="00514FCB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ສະບັບປັບປຸງ</w:t>
      </w:r>
      <w:r w:rsidRPr="00514FCB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)</w:t>
      </w:r>
    </w:p>
    <w:p w14:paraId="3C05C8EB" w14:textId="77777777" w:rsidR="004C387B" w:rsidRPr="00514FCB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2253" w:author="Na" w:date="2017-06-16T10:47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44F9A4D4" w14:textId="77777777" w:rsidR="00477CB0" w:rsidRPr="00BF384B" w:rsidRDefault="00DD44EB" w:rsidP="009B482F">
      <w:pPr>
        <w:pStyle w:val="HeaderLaw"/>
        <w:rPr>
          <w:b w:val="0"/>
          <w:bCs/>
          <w:sz w:val="28"/>
          <w:szCs w:val="28"/>
        </w:rPr>
      </w:pPr>
      <w:bookmarkStart w:id="2254" w:name="_Toc484257983"/>
      <w:r w:rsidRPr="00A26FD7">
        <w:rPr>
          <w:b w:val="0"/>
          <w:bCs/>
          <w:sz w:val="28"/>
          <w:szCs w:val="28"/>
          <w:cs/>
        </w:rPr>
        <w:t xml:space="preserve">ພາກທີ </w:t>
      </w:r>
      <w:r w:rsidRPr="00B37D69">
        <w:rPr>
          <w:sz w:val="28"/>
          <w:szCs w:val="28"/>
        </w:rPr>
        <w:t>I</w:t>
      </w:r>
      <w:bookmarkEnd w:id="2254"/>
      <w:r w:rsidRPr="002B3C7C">
        <w:rPr>
          <w:b w:val="0"/>
          <w:bCs/>
          <w:sz w:val="28"/>
          <w:szCs w:val="28"/>
        </w:rPr>
        <w:t xml:space="preserve"> </w:t>
      </w:r>
    </w:p>
    <w:p w14:paraId="38354177" w14:textId="77777777" w:rsidR="004C387B" w:rsidRPr="00641F36" w:rsidRDefault="00DD44EB" w:rsidP="009B482F">
      <w:pPr>
        <w:pStyle w:val="HeaderLaw"/>
        <w:rPr>
          <w:b w:val="0"/>
          <w:bCs/>
          <w:sz w:val="28"/>
          <w:szCs w:val="28"/>
        </w:rPr>
      </w:pPr>
      <w:bookmarkStart w:id="2255" w:name="_Toc484257984"/>
      <w:r w:rsidRPr="004D6DEA">
        <w:rPr>
          <w:b w:val="0"/>
          <w:bCs/>
          <w:sz w:val="28"/>
          <w:szCs w:val="28"/>
          <w:cs/>
        </w:rPr>
        <w:t>ບົດບັນຍັດທົ່ວໄປ</w:t>
      </w:r>
      <w:bookmarkEnd w:id="2255"/>
    </w:p>
    <w:p w14:paraId="6E1D5402" w14:textId="77777777" w:rsidR="004C387B" w:rsidRPr="00514FCB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2256" w:author="Na" w:date="2017-06-16T10:47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762CD280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2257" w:name="_Toc484257985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258" w:author="Na" w:date="2017-06-19T15:02:00Z">
        <w:r w:rsidR="00E2334A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2B3C7C">
        <w:rPr>
          <w:rFonts w:cs="Phetsarath OT"/>
          <w:lang w:bidi="lo-LA"/>
        </w:rPr>
        <w:t>1</w:t>
      </w:r>
      <w:r w:rsidRPr="00BF384B">
        <w:rPr>
          <w:rFonts w:cs="Phetsarath OT"/>
          <w:b w:val="0"/>
          <w:bCs/>
          <w:lang w:bidi="lo-LA"/>
        </w:rPr>
        <w:t xml:space="preserve"> </w:t>
      </w:r>
      <w:ins w:id="2259" w:author="Na" w:date="2017-06-14T11:20:00Z">
        <w:r w:rsidR="00613DA3" w:rsidRPr="004D6DEA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ຈຸດປະສົງ</w:t>
      </w:r>
      <w:bookmarkEnd w:id="2257"/>
    </w:p>
    <w:p w14:paraId="3094696B" w14:textId="77777777" w:rsidR="00DD44EB" w:rsidRPr="00514FCB" w:rsidRDefault="004C387B" w:rsidP="00D64D25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2260" w:author="Na" w:date="2017-06-07T14:57:00Z">
          <w:pPr>
            <w:spacing w:after="0" w:line="240" w:lineRule="auto"/>
            <w:ind w:left="450" w:firstLine="90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ກໍານົດ</w:t>
      </w:r>
      <w:ins w:id="2261" w:author="Na" w:date="2017-06-07T14:57:00Z">
        <w:r w:rsidR="00D64D25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ຫຼັກການ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ins w:id="2262" w:author="Na" w:date="2017-06-14T11:20:00Z">
        <w:r w:rsidR="00613DA3" w:rsidRPr="00514FCB">
          <w:rPr>
            <w:rFonts w:ascii="Phetsarath OT" w:hAnsi="Phetsarath OT" w:cs="Phetsarath OT"/>
            <w:sz w:val="24"/>
            <w:szCs w:val="24"/>
          </w:rPr>
          <w:t xml:space="preserve"> ແລະ </w:t>
        </w:r>
      </w:ins>
      <w:del w:id="2263" w:author="Na" w:date="2017-06-14T11:20:00Z">
        <w:r w:rsidRPr="00514FCB" w:rsidDel="00613DA3">
          <w:rPr>
            <w:rFonts w:ascii="Phetsarath OT" w:hAnsi="Phetsarath OT" w:cs="Phetsarath OT"/>
            <w:sz w:val="24"/>
            <w:szCs w:val="24"/>
          </w:rPr>
          <w:delText xml:space="preserve">,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ມາດຕະການ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ກ່ຽວກັບການຈັດຕັ້ງ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ການຄຸ້ມຄອງ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ການຕິດຕາມ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2264" w:author="Na" w:date="2017-06-14T11:20:00Z">
        <w:r w:rsidRPr="00514FCB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="0030306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ເພື່ອເຮັດໃຫ້ວຽກງານດັ່ງກ່າວ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ໄດ້ຮັບການສ້າງ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</w:t>
      </w:r>
      <w:ins w:id="2265" w:author="Na" w:date="2017-06-07T14:58:00Z">
        <w:r w:rsidR="00D64D25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2266" w:author="Na" w:date="2017-06-07T14:57:00Z">
        <w:r w:rsidR="00B94E1B" w:rsidRPr="00514FCB" w:rsidDel="00D64D2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ນາຢ່າງ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ເປັນລະບົບ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ທັນສະໄໝ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ໜັກແໜ້ນ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ມີປະສິດທິພາບ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ແນໃສ່ຮັບປະກັນຂໍ້ມູນສະຖິຕິ</w:t>
      </w:r>
      <w:r w:rsidR="00AB6B06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ຄົບຖ້ວນ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ຊັດເຈນ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ທັນເວລາ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ສອດຄ່ອງກັບຄວາມເປັນຈິງ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ສາມາດເປັນບ່ອນອີງໃຫ້ແກ່ການກໍານົດ</w:t>
      </w:r>
      <w:del w:id="2267" w:author="Na" w:date="2017-06-09T10:28:00Z">
        <w:r w:rsidR="006F4B37" w:rsidRPr="00514FCB" w:rsidDel="009454F7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ທິດທາງ</w:t>
      </w:r>
      <w:ins w:id="2268" w:author="Na" w:date="2017-06-14T11:20:00Z">
        <w:r w:rsidR="00613DA3" w:rsidRPr="00514FCB">
          <w:rPr>
            <w:rFonts w:ascii="Phetsarath OT" w:hAnsi="Phetsarath OT" w:cs="Phetsarath OT"/>
            <w:sz w:val="24"/>
            <w:szCs w:val="24"/>
            <w:lang w:bidi="lo-LA"/>
          </w:rPr>
          <w:t>,</w:t>
        </w:r>
      </w:ins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="005D0C9E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7078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26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ແລະ ຄາດໝາຍລວມ</w:t>
      </w:r>
      <w:r w:rsidR="0077078D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ຂອງແຜນພັດທະນາເສດຖະກິດ</w:t>
      </w:r>
      <w:r w:rsidR="00DD44EB" w:rsidRPr="002B3C7C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="00DD44EB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ສັງຄົມແຫ່ງຊາດ</w:t>
      </w:r>
      <w:r w:rsidR="00DD44EB" w:rsidRPr="004D6DEA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ສາມາດເຊື່ອມໂຍງກັບພາກພື້ນ</w:t>
      </w:r>
      <w:r w:rsidR="00DD44EB"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ສາກົນ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ປະກອບສ່ວນເຂົ້າໃນການສ້າງສາປະເທດຊາດໃຫ້ມັ່ງຄັ່ງ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ເຂັ້ມແຂງ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ຍຸຕິທໍາ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ສີວິໄລ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89CFD85" w14:textId="77777777" w:rsidR="004C387B" w:rsidRPr="00514FCB" w:rsidRDefault="004C387B" w:rsidP="007F6FE6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2270" w:author="Na" w:date="2017-06-16T10:48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49B6B461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2271" w:name="_Toc484257986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272" w:author="Na" w:date="2017-06-14T11:20:00Z">
        <w:r w:rsidR="00613DA3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2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ສະຖິຕິ</w:t>
      </w:r>
      <w:bookmarkEnd w:id="2271"/>
    </w:p>
    <w:p w14:paraId="0132B7A5" w14:textId="77777777" w:rsidR="00DD44EB" w:rsidRPr="00873220" w:rsidRDefault="004C387B" w:rsidP="00D64D25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2273" w:author="Na" w:date="2017-06-07T14:58:00Z">
          <w:pPr>
            <w:spacing w:after="0" w:line="240" w:lineRule="auto"/>
            <w:ind w:left="450" w:firstLine="90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D30A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</w:t>
      </w:r>
      <w:r w:rsidR="006F4B37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ຕົວເລກ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ທີ່ສ່ອງແສງເຖິງສະພາບຄວາມເປັນຈິງ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ເຫດການທີ່ເກີດຂຶ້ນໃນສັງຄົມ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ສະພາບແວດລ້ອມຂອງການດຳເນີນງານ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ການດຳລົງຊີວິດ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ໃນໄລຍະເວລາໃດໜຶ່ງ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ໄດ້ມາຈາກ</w:t>
      </w:r>
      <w:r w:rsidR="00C026D9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 w:rsidDel="00C026D9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ການລາຍງານບໍລິຫານ</w:t>
      </w:r>
      <w:r w:rsidRPr="00514FCB" w:rsidDel="00C026D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ໂດຍຜ່ານ</w:t>
      </w:r>
      <w:del w:id="2274" w:author="Na" w:date="2017-06-07T14:58:00Z">
        <w:r w:rsidR="005D0C9E" w:rsidRPr="00514FCB" w:rsidDel="00D64D25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ຂະບວນ</w:t>
      </w:r>
      <w:del w:id="2275" w:author="Na" w:date="2017-06-18T20:15:00Z">
        <w:r w:rsidR="00060117" w:rsidRPr="00514FCB" w:rsidDel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6011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276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ການ</w:t>
      </w:r>
      <w:ins w:id="2277" w:author="Na" w:date="2017-06-18T20:15:00Z">
        <w:r w:rsidR="00B37D69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06011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278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ສໍາພາດ</w:t>
      </w:r>
      <w:r w:rsidR="00060117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del w:id="2279" w:author="Na" w:date="2017-06-18T20:15:00Z">
        <w:r w:rsidRPr="00B37D69" w:rsidDel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</w:t>
      </w:r>
      <w:r w:rsidRPr="002B3C7C">
        <w:rPr>
          <w:rFonts w:ascii="Phetsarath OT" w:hAnsi="Phetsarath OT" w:cs="Phetsarath OT"/>
          <w:sz w:val="24"/>
          <w:szCs w:val="24"/>
        </w:rPr>
        <w:t xml:space="preserve">, </w:t>
      </w:r>
      <w:del w:id="2280" w:author="Na" w:date="2017-06-18T20:15:00Z">
        <w:r w:rsidRPr="00BF384B" w:rsidDel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</w:t>
      </w:r>
      <w:r w:rsidRPr="00641F36">
        <w:rPr>
          <w:rFonts w:ascii="Phetsarath OT" w:hAnsi="Phetsarath OT" w:cs="Phetsarath OT"/>
          <w:sz w:val="24"/>
          <w:szCs w:val="24"/>
        </w:rPr>
        <w:t xml:space="preserve">, </w:t>
      </w:r>
      <w:del w:id="2281" w:author="Na" w:date="2017-06-18T20:15:00Z">
        <w:r w:rsidRPr="00E2334A" w:rsidDel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ປຸງແຕ່ງ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del w:id="2282" w:author="Na" w:date="2017-06-18T20:15:00Z">
        <w:r w:rsidRPr="00514FCB" w:rsidDel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</w:t>
      </w:r>
      <w:r w:rsidR="00E1502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2283" w:author="Na" w:date="2017-06-18T20:16:00Z">
        <w:r w:rsidR="00B37D69" w:rsidRPr="009A5E4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ຂະບວນ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ການວິເຄາະ</w:t>
      </w:r>
      <w:r w:rsidR="005D0C9E" w:rsidRPr="00BF384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1060A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2A6688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1BBF695" w14:textId="77777777" w:rsidR="00B94E1B" w:rsidRPr="00514FCB" w:rsidRDefault="00B94E1B" w:rsidP="007F6FE6">
      <w:pPr>
        <w:spacing w:after="0" w:line="240" w:lineRule="auto"/>
        <w:jc w:val="both"/>
        <w:rPr>
          <w:rFonts w:ascii="Phetsarath OT" w:hAnsi="Phetsarath OT" w:cs="Phetsarath OT" w:hint="cs"/>
          <w:sz w:val="16"/>
          <w:szCs w:val="16"/>
          <w:lang w:bidi="lo-LA"/>
          <w:rPrChange w:id="2284" w:author="Na" w:date="2017-06-16T10:48:00Z">
            <w:rPr>
              <w:rFonts w:ascii="Phetsarath OT" w:hAnsi="Phetsarath OT" w:cs="Phetsarath OT" w:hint="cs"/>
              <w:sz w:val="20"/>
              <w:szCs w:val="20"/>
              <w:lang w:bidi="lo-LA"/>
            </w:rPr>
          </w:rPrChange>
        </w:rPr>
      </w:pPr>
    </w:p>
    <w:p w14:paraId="72EF6A19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2285" w:name="_Toc484257987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286" w:author="Na" w:date="2017-06-14T11:21:00Z">
        <w:r w:rsidR="00613DA3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3 (</w:t>
      </w:r>
      <w:r w:rsidRPr="004D6DEA">
        <w:rPr>
          <w:rFonts w:cs="Phetsarath OT" w:hint="cs"/>
          <w:b w:val="0"/>
          <w:bCs/>
          <w:cs/>
          <w:lang w:bidi="lo-LA"/>
        </w:rPr>
        <w:t>ປັບປຸງ</w:t>
      </w:r>
      <w:r w:rsidRPr="00641F36">
        <w:rPr>
          <w:rFonts w:cs="Phetsarath OT"/>
          <w:b w:val="0"/>
          <w:bCs/>
          <w:cs/>
          <w:lang w:bidi="lo-LA"/>
        </w:rPr>
        <w:t xml:space="preserve">) </w:t>
      </w:r>
      <w:r w:rsidRPr="00E2334A">
        <w:rPr>
          <w:rFonts w:cs="Phetsarath OT" w:hint="cs"/>
          <w:b w:val="0"/>
          <w:bCs/>
          <w:cs/>
          <w:lang w:bidi="lo-LA"/>
        </w:rPr>
        <w:t>ການອ</w:t>
      </w:r>
      <w:r w:rsidRPr="00873220">
        <w:rPr>
          <w:rFonts w:cs="Phetsarath OT" w:hint="cs"/>
          <w:b w:val="0"/>
          <w:bCs/>
          <w:cs/>
          <w:lang w:bidi="lo-LA"/>
        </w:rPr>
        <w:t>ະທິບາຍຄໍາສັບ</w:t>
      </w:r>
      <w:bookmarkEnd w:id="2285"/>
    </w:p>
    <w:p w14:paraId="65C640B8" w14:textId="77777777" w:rsidR="00DD44EB" w:rsidRPr="00514FCB" w:rsidRDefault="00D1060A" w:rsidP="00D64D25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bidi="lo-LA"/>
        </w:rPr>
        <w:pPrChange w:id="2287" w:author="Na" w:date="2017-06-07T14:59:00Z">
          <w:pPr>
            <w:spacing w:after="0" w:line="240" w:lineRule="auto"/>
            <w:ind w:left="450" w:firstLine="900"/>
            <w:jc w:val="both"/>
          </w:pPr>
        </w:pPrChange>
      </w:pPr>
      <w:del w:id="2288" w:author="Na" w:date="2017-06-07T14:59:00Z">
        <w:r w:rsidRPr="00514FCB" w:rsidDel="00D64D25">
          <w:rPr>
            <w:rFonts w:ascii="Phetsarath OT" w:hAnsi="Phetsarath OT" w:cs="Phetsarath OT"/>
            <w:sz w:val="24"/>
            <w:szCs w:val="24"/>
            <w:cs/>
            <w:lang w:bidi="lo-LA"/>
          </w:rPr>
          <w:tab/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ຄໍາສັບທີ່ນໍາໃຊ້ໃນກົດໝາຍສະບັບນີ້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del w:id="2289" w:author="Na" w:date="2017-06-18T21:28:00Z">
        <w:r w:rsidR="00985258" w:rsidRPr="00514FCB" w:rsidDel="00BF384B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ຄວາມໝາຍ</w:t>
      </w:r>
      <w:r w:rsidR="00985258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01ADD034" w14:textId="77777777" w:rsidR="00C712CF" w:rsidRPr="00514FCB" w:rsidRDefault="00DD44EB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ລະບົບສະຖິຕິແຫ່ງຊາດ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D37AB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ລວມສະຖິຕິໃນລະດັບສູນກາງ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ທ້ອງ</w:t>
      </w:r>
      <w:del w:id="2290" w:author="Na" w:date="2017-06-07T14:59:00Z">
        <w:r w:rsidR="00DD143E" w:rsidRPr="00514FCB" w:rsidDel="00D64D25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ຖິ່ນ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ໂດຍມີຂໍ້ມູນສະຖິຕິທາງການ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</w:t>
      </w:r>
      <w:r w:rsidR="006A05C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="0079332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 ພື້ນຖານ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ໂຄງລ່າງ</w:t>
      </w:r>
      <w:r w:rsidR="0079332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ອົງການຈັດຕັ້ງສະຖິຕິ</w:t>
      </w:r>
      <w:r w:rsidR="0079332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ແຫ່ງຊາດ</w:t>
      </w:r>
      <w:r w:rsidRPr="00514FCB">
        <w:rPr>
          <w:rFonts w:ascii="Phetsarath OT" w:hAnsi="Phetsarath OT" w:cs="Phetsarath OT"/>
          <w:sz w:val="24"/>
          <w:szCs w:val="24"/>
        </w:rPr>
        <w:t>;</w:t>
      </w:r>
      <w:r w:rsidR="00C712C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41909F3" w14:textId="77777777" w:rsidR="00DD44EB" w:rsidRPr="00873220" w:rsidRDefault="000960F6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ສະຖິຕິທາງການ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514FC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ທີ່ໄດ້ມາຈາກການສໍາຫຼວດ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ການລາຍງານບໍລິຫານ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ໂດຍຜ່ານຂະບວນ</w:t>
      </w:r>
      <w:del w:id="2291" w:author="Na" w:date="2017-06-18T20:17:00Z">
        <w:r w:rsidR="001E6429" w:rsidRPr="00514FCB" w:rsidDel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ins w:id="2292" w:author="Na" w:date="2017-06-18T20:17:00Z">
        <w:r w:rsidR="00B37D69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del w:id="2293" w:author="Na" w:date="2017-06-18T20:17:00Z">
        <w:r w:rsidRPr="004D6DEA" w:rsidDel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</w:t>
      </w:r>
      <w:r w:rsidRPr="00E2334A">
        <w:rPr>
          <w:rFonts w:ascii="Phetsarath OT" w:hAnsi="Phetsarath OT" w:cs="Phetsarath OT"/>
          <w:sz w:val="24"/>
          <w:szCs w:val="24"/>
        </w:rPr>
        <w:t xml:space="preserve">, </w:t>
      </w:r>
      <w:del w:id="2294" w:author="Na" w:date="2017-06-18T20:17:00Z">
        <w:r w:rsidRPr="00873220" w:rsidDel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ຄິດໄລ່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del w:id="2295" w:author="Na" w:date="2017-06-18T20:17:00Z">
        <w:r w:rsidRPr="00514FCB" w:rsidDel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ປຸງແຕ່ງ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del w:id="2296" w:author="Na" w:date="2017-06-18T20:17:00Z">
        <w:r w:rsidRPr="00514FCB" w:rsidDel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ວິໄຈ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2297" w:author="Na" w:date="2017-06-18T20:17:00Z">
        <w:r w:rsidR="00B37D69" w:rsidRPr="009A5E4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ຂະບວນ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ການວິເຄາະ</w:t>
      </w:r>
      <w:ins w:id="2298" w:author="Na" w:date="2017-06-18T20:17:00Z">
        <w:r w:rsidR="00B37D69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525487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ໂດຍໄດ້ຮັບການຮັບຮອງຈາກລະບົບການຈັດຕັ້ງສະຖິຕິແຫ່ງຊາດ</w:t>
      </w:r>
      <w:r w:rsidRPr="00E2334A">
        <w:rPr>
          <w:rFonts w:ascii="Phetsarath OT" w:hAnsi="Phetsarath OT" w:cs="Phetsarath OT"/>
          <w:sz w:val="24"/>
          <w:szCs w:val="24"/>
        </w:rPr>
        <w:t xml:space="preserve">; </w:t>
      </w:r>
    </w:p>
    <w:p w14:paraId="4F9F6574" w14:textId="77777777" w:rsidR="00DD44EB" w:rsidRPr="00514FCB" w:rsidRDefault="002A6688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ວິທະຍາສາດດ້ານສະຖິຕິ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ຄວາມອຸດົມສົມບູນ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ຄວາມກວ້າງຂວາງ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ຄວາມເປັນໜຶ່ງດຽວ</w:t>
      </w:r>
      <w:r w:rsidR="001E642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ໃນດ້ານ</w:t>
      </w:r>
      <w:del w:id="2299" w:author="Na" w:date="2017-06-07T15:00:00Z">
        <w:r w:rsidR="001E6429" w:rsidRPr="00514FCB" w:rsidDel="00D64D2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ຂະບວນການຜະລິດ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ການເຜີຍແຜ່ຂໍ້ມູນສະຖິຕິ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ບົນພື້ນຖານ</w:t>
      </w:r>
      <w:del w:id="2300" w:author="Na" w:date="2017-06-07T15:00:00Z">
        <w:r w:rsidR="00DD44EB" w:rsidRPr="00514FCB" w:rsidDel="00D64D2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ນິຍາມ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ແນວຄວາມຄິດ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ຄູ່ມືແນະນຳ</w:t>
      </w:r>
      <w:r w:rsidR="00DD44EB" w:rsidRPr="00514FCB">
        <w:rPr>
          <w:rFonts w:ascii="Phetsarath OT" w:hAnsi="Phetsarath OT" w:cs="Phetsarath OT"/>
          <w:sz w:val="24"/>
          <w:szCs w:val="24"/>
        </w:rPr>
        <w:t>,</w:t>
      </w:r>
      <w:ins w:id="2301" w:author="Na" w:date="2017-06-07T15:00:00Z">
        <w:r w:rsidR="00D64D25" w:rsidRPr="00514FCB">
          <w:rPr>
            <w:rFonts w:ascii="Phetsarath OT" w:hAnsi="Phetsarath OT" w:cs="Phetsarath OT"/>
            <w:sz w:val="24"/>
            <w:szCs w:val="24"/>
          </w:rPr>
          <w:t xml:space="preserve"> </w:t>
        </w:r>
      </w:ins>
      <w:del w:id="2302" w:author="Na" w:date="2017-06-07T15:00:00Z">
        <w:r w:rsidR="00DD44EB" w:rsidRPr="00514FCB" w:rsidDel="00D64D25">
          <w:rPr>
            <w:rFonts w:ascii="Phetsarath OT" w:hAnsi="Phetsarath OT" w:cs="Phetsarath OT"/>
            <w:sz w:val="24"/>
            <w:szCs w:val="24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ມາດຕະຖານສາກົນ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ປຶ້ມຫຼັກສູດວິທະຍາສາດ</w:t>
      </w:r>
      <w:r w:rsidR="004E1D7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ດ້ານ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="004E1D7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ທີ່ສາກົນວາງອອກ</w:t>
      </w:r>
      <w:r w:rsidR="007C11D9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</w:t>
      </w:r>
      <w:ins w:id="2303" w:author="Na" w:date="2017-06-07T15:00:00Z">
        <w:r w:rsidR="00D64D25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ຍະ</w:t>
      </w:r>
      <w:r w:rsidR="00DD44EB" w:rsidRPr="00514FCB">
        <w:rPr>
          <w:rFonts w:ascii="Phetsarath OT" w:hAnsi="Phetsarath OT" w:cs="Phetsarath OT"/>
          <w:sz w:val="24"/>
          <w:szCs w:val="24"/>
        </w:rPr>
        <w:t>;</w:t>
      </w:r>
    </w:p>
    <w:p w14:paraId="3103EA20" w14:textId="77777777" w:rsidR="00A334E7" w:rsidRPr="00514FCB" w:rsidRDefault="00BB3004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val="pt-PT"/>
          <w:rPrChange w:id="2304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lang w:val="pt-PT"/>
            </w:rPr>
          </w:rPrChange>
        </w:rPr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  <w:rPrChange w:id="2305" w:author="Na" w:date="2017-06-16T10:46:00Z">
            <w:rPr>
              <w:rFonts w:ascii="Phetsarath OT" w:hAnsi="Phetsarath OT" w:cs="Phetsarath OT" w:hint="cs"/>
              <w:b/>
              <w:bCs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ການວິເຄາະ</w:t>
      </w:r>
      <w:r w:rsidRPr="00514FCB">
        <w:rPr>
          <w:rFonts w:ascii="Phetsarath OT" w:hAnsi="Phetsarath OT" w:cs="Phetsarath OT"/>
          <w:sz w:val="24"/>
          <w:szCs w:val="24"/>
          <w:lang w:bidi="lo-LA"/>
          <w:rPrChange w:id="2306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07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ໝາຍເຖິງ ຂະບວນການໄຈ້ແຍກ</w:t>
      </w:r>
      <w:r w:rsidR="00A334E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08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,</w:t>
      </w:r>
      <w:r w:rsidR="00A334E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0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 xml:space="preserve"> </w:t>
      </w:r>
      <w:del w:id="2310" w:author="VONGDALA" w:date="2017-06-06T09:26:00Z">
        <w:r w:rsidR="00A334E7" w:rsidRPr="00514FCB" w:rsidDel="00E12698">
          <w:rPr>
            <w:rFonts w:ascii="Phetsarath OT" w:hAnsi="Phetsarath OT" w:cs="Phetsarath OT" w:hint="cs"/>
            <w:sz w:val="24"/>
            <w:szCs w:val="24"/>
            <w:cs/>
            <w:lang w:bidi="lo-LA"/>
            <w:rPrChange w:id="2311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ການກັ່ນຕອງ, </w:delText>
        </w:r>
      </w:del>
      <w:r w:rsidR="00A334E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12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ການກວດກາ</w:t>
      </w:r>
      <w:ins w:id="2313" w:author="VONGDALA" w:date="2017-06-06T09:26:00Z">
        <w:r w:rsidR="00E12698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314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, ການກັ່ນຕອງ</w:t>
        </w:r>
      </w:ins>
      <w:r w:rsidR="00A334E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1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; ການສຶກສາອົງປະ</w:t>
      </w:r>
      <w:ins w:id="2316" w:author="Na" w:date="2017-06-07T15:00:00Z">
        <w:r w:rsidR="00D64D25" w:rsidRPr="00514FCB">
          <w:rPr>
            <w:rFonts w:ascii="Phetsarath OT" w:hAnsi="Phetsarath OT" w:cs="Phetsarath OT"/>
            <w:sz w:val="24"/>
            <w:szCs w:val="24"/>
            <w:lang w:bidi="lo-LA"/>
            <w:rPrChange w:id="2317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="00A334E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18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ກອບ</w:t>
      </w:r>
      <w:r w:rsidR="00300734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1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ຕ່າງໆ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20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ເພື່ອ</w:t>
      </w:r>
      <w:r w:rsidR="00300734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21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ໃຫ້ອະທິບາຍໄດ້</w:t>
      </w:r>
      <w:del w:id="2322" w:author="Na" w:date="2017-06-18T20:19:00Z">
        <w:r w:rsidR="00300734" w:rsidRPr="00514FCB" w:rsidDel="00B37D69">
          <w:rPr>
            <w:rFonts w:ascii="Phetsarath OT" w:hAnsi="Phetsarath OT" w:cs="Phetsarath OT" w:hint="cs"/>
            <w:sz w:val="24"/>
            <w:szCs w:val="24"/>
            <w:cs/>
            <w:lang w:bidi="lo-LA"/>
            <w:rPrChange w:id="2323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 </w:delText>
        </w:r>
      </w:del>
      <w:r w:rsidR="00300734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24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ຄວາມເປັນຈິງ, ສາຍພົວພັນ, ຄຸນລັກສະນະຂອງຂໍ້ມູນ ແລະ ຢ</w:t>
      </w:r>
      <w:r w:rsidR="0037294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2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ັ້ງ</w:t>
      </w:r>
      <w:r w:rsidR="00300734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26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ຢ</w:t>
      </w:r>
      <w:r w:rsidR="0037294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27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ື</w:t>
      </w:r>
      <w:r w:rsidR="00300734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28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ນຄວາມຖືກ</w:t>
      </w:r>
      <w:ins w:id="2329" w:author="Na" w:date="2017-06-07T15:00:00Z">
        <w:r w:rsidR="00D64D25" w:rsidRPr="00514FCB">
          <w:rPr>
            <w:rFonts w:ascii="Phetsarath OT" w:hAnsi="Phetsarath OT" w:cs="Phetsarath OT"/>
            <w:sz w:val="24"/>
            <w:szCs w:val="24"/>
            <w:lang w:bidi="lo-LA"/>
            <w:rPrChange w:id="2330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="00300734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31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ຕ້ອງຂອງຕົວເລກສະຖິຕິ ແລະ ສາມາດນໍາໃຊ້</w:t>
      </w:r>
      <w:del w:id="2332" w:author="Na" w:date="2017-06-18T20:19:00Z">
        <w:r w:rsidR="00300734" w:rsidRPr="00514FCB" w:rsidDel="00B37D69">
          <w:rPr>
            <w:rFonts w:ascii="Phetsarath OT" w:hAnsi="Phetsarath OT" w:cs="Phetsarath OT" w:hint="cs"/>
            <w:sz w:val="24"/>
            <w:szCs w:val="24"/>
            <w:cs/>
            <w:lang w:bidi="lo-LA"/>
            <w:rPrChange w:id="2333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34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ສຶກສາ</w:t>
      </w:r>
      <w:r w:rsidR="00300734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3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ຄົ້ນຄ້ວາບັນຫາອື່ນໆໄດ້</w:t>
      </w:r>
      <w:r w:rsidR="00E54099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36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;</w:t>
      </w:r>
    </w:p>
    <w:p w14:paraId="7E3993C1" w14:textId="77777777" w:rsidR="00395F4F" w:rsidRPr="00514FCB" w:rsidRDefault="00BB3004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  <w:rPrChange w:id="2337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val="pt-PT"/>
            </w:rPr>
          </w:rPrChange>
        </w:rPr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  <w:rPrChange w:id="2338" w:author="Na" w:date="2017-06-16T10:46:00Z">
            <w:rPr>
              <w:rFonts w:ascii="Phetsarath OT" w:hAnsi="Phetsarath OT" w:cs="Phetsarath OT" w:hint="cs"/>
              <w:b/>
              <w:bCs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ການວິໄຈ</w:t>
      </w:r>
      <w:r w:rsidRPr="00514FCB">
        <w:rPr>
          <w:rFonts w:ascii="Phetsarath OT" w:hAnsi="Phetsarath OT" w:cs="Phetsarath OT"/>
          <w:sz w:val="24"/>
          <w:szCs w:val="24"/>
          <w:lang w:val="pt-PT" w:bidi="lo-LA"/>
          <w:rPrChange w:id="2339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val="pt-PT" w:bidi="lo-LA"/>
            </w:rPr>
          </w:rPrChange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40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ໝາຍເຖິງ </w:t>
      </w:r>
      <w:r w:rsidR="00622561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41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ວິທີການໃດໜຶ່ງທີ່ໃຊ້ເພື່ອການຊອກຫາສາເຫດ ຫຼື ທີ່ມາຂອງບັນຫາ</w:t>
      </w:r>
      <w:r w:rsidR="0037294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42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</w:t>
      </w:r>
      <w:r w:rsidR="00622561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43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ຢ່າງມີຂັ້ນຕອນ</w:t>
      </w:r>
      <w:r w:rsidR="00622561" w:rsidRPr="00514FCB">
        <w:rPr>
          <w:rFonts w:ascii="Phetsarath OT" w:hAnsi="Phetsarath OT" w:cs="Phetsarath OT"/>
          <w:sz w:val="24"/>
          <w:szCs w:val="24"/>
          <w:lang w:val="pt-PT" w:bidi="lo-LA"/>
          <w:rPrChange w:id="2344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val="pt-PT" w:bidi="lo-LA"/>
            </w:rPr>
          </w:rPrChange>
        </w:rPr>
        <w:t xml:space="preserve">, </w:t>
      </w:r>
      <w:r w:rsidR="00622561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4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ເປັນລະບົບລະບຽບ ແລະ ມີເປົ້າໝາຍທີ່ຈະແຈ້ງ</w:t>
      </w:r>
      <w:r w:rsidR="00E54099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46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;</w:t>
      </w:r>
      <w:r w:rsidR="00622561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47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</w:t>
      </w:r>
    </w:p>
    <w:p w14:paraId="01E653EB" w14:textId="77777777" w:rsidR="00DD44EB" w:rsidRPr="00514FCB" w:rsidRDefault="000960F6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  <w:rPrChange w:id="2348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</w:pPr>
      <w:r w:rsidRPr="00A26FD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ຄວາມເປັນເອກະລາດທາງດ້ານວິຊາການ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ຄວາມເປັນເອກະລາດທາງດ້ານ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ການຜະລິດ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ການເຜີຍແຜ່ຂໍ້ມູນສະຖິຕິທາງການ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2A66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Pr="00514FCB">
        <w:rPr>
          <w:rFonts w:ascii="Phetsarath OT" w:hAnsi="Phetsarath OT" w:cs="Phetsarath OT"/>
          <w:sz w:val="24"/>
          <w:szCs w:val="24"/>
          <w:lang w:val="pt-PT"/>
          <w:rPrChange w:id="2349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  <w:t>;</w:t>
      </w:r>
    </w:p>
    <w:p w14:paraId="7C2E1B22" w14:textId="77777777" w:rsidR="00DD44EB" w:rsidRPr="00514FCB" w:rsidRDefault="000960F6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  <w:rPrChange w:id="2350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</w:pPr>
      <w:r w:rsidRPr="00A26FD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ການສໍາຫຼວດສະຖິຕິ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ວິທີ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ການເກັບກໍາຂໍ້ມູນ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ຕົວເລກ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ທີ່ຕ້ອງການ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ໂດຍນໍາໃຊ້ຄໍາຖາມ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ແບບສອບຖາມ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ສໍາພາດຜູ້ສະໜອງຂໍ້ມູນ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ແບບທາງກົງ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ທາງອ້ອມ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7C11D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ໄລຍະເວລາ</w:t>
      </w:r>
      <w:r w:rsidR="001E642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ທີ່ໄດ້ກໍານົດ</w:t>
      </w:r>
      <w:r w:rsidR="00F07C73" w:rsidRPr="00514FCB">
        <w:rPr>
          <w:rFonts w:ascii="Phetsarath OT" w:hAnsi="Phetsarath OT" w:cs="Phetsarath OT"/>
          <w:sz w:val="24"/>
          <w:szCs w:val="24"/>
          <w:lang w:val="pt-PT" w:bidi="lo-LA"/>
          <w:rPrChange w:id="2351" w:author="Na" w:date="2017-06-16T10:46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  <w:t>​</w:t>
      </w:r>
      <w:r w:rsidR="00F07C73" w:rsidRPr="00A26FD7">
        <w:rPr>
          <w:rFonts w:ascii="Phetsarath OT" w:hAnsi="Phetsarath OT" w:cs="Phetsarath OT"/>
          <w:sz w:val="24"/>
          <w:szCs w:val="24"/>
          <w:lang w:bidi="lo-LA"/>
        </w:rPr>
        <w:t>ໄ</w:t>
      </w:r>
      <w:r w:rsidR="00376665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ວ້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ຢ່າງເປັນເອກະພາບກັນ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ໃນແຕ່ລະການສໍາຫຼວດ</w:t>
      </w:r>
      <w:r w:rsidRPr="00514FCB">
        <w:rPr>
          <w:rFonts w:ascii="Phetsarath OT" w:hAnsi="Phetsarath OT" w:cs="Phetsarath OT"/>
          <w:sz w:val="24"/>
          <w:szCs w:val="24"/>
          <w:lang w:val="pt-PT"/>
          <w:rPrChange w:id="2352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  <w:t>;</w:t>
      </w:r>
      <w:r w:rsidR="00130B27" w:rsidRPr="00A26FD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FD3F379" w14:textId="77777777" w:rsidR="00DD44EB" w:rsidRPr="00514FCB" w:rsidRDefault="000960F6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  <w:rPrChange w:id="2353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</w:pPr>
      <w:r w:rsidRPr="00A26FD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ການລາຍງານບໍລິຫານ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</w:t>
      </w:r>
      <w:r w:rsidRPr="00514FCB">
        <w:rPr>
          <w:rFonts w:ascii="Phetsarath OT" w:hAnsi="Phetsarath OT" w:cs="Phetsarath OT"/>
          <w:sz w:val="24"/>
          <w:szCs w:val="24"/>
          <w:lang w:val="pt-PT"/>
          <w:rPrChange w:id="2354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, </w:t>
      </w:r>
      <w:r w:rsidR="00DD44EB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ການສັງລວມ</w:t>
      </w:r>
      <w:r w:rsidR="00DD44EB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</w:t>
      </w:r>
      <w:r w:rsidR="00DD44EB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ຂໍ້ມູນສະຖິຕິ</w:t>
      </w:r>
      <w:r w:rsidR="00DD44EB"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ຂອງຫົວໜ່ວຍພື້ນຖານ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ຕາມພາລະບົດບາດ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ພາຍໃຕ້ການຄຸ້ມຄອງຂອງຕົນ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ທີ່ຕ້ອງໄດ້ສະໜອງໃຫ້ແກ່ການຈັດຕັ້ງສະຖິຕິແຫ່ງຊາດ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  <w:rPrChange w:id="2355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  <w:t>;</w:t>
      </w:r>
    </w:p>
    <w:p w14:paraId="513026C6" w14:textId="77777777" w:rsidR="00DD44EB" w:rsidRPr="00514FCB" w:rsidRDefault="002A6688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  <w:rPrChange w:id="2356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</w:pPr>
      <w:r w:rsidRPr="00A26FD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ຕົວຊີ້ບອກ</w:t>
      </w:r>
      <w:r w:rsidR="000960F6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0960F6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ຕົວເລກສະຖິຕິ</w:t>
      </w:r>
      <w:r w:rsidR="00DD44EB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ເພື່ອນໍາໃຊ້ໃນການວັດແທກ</w:t>
      </w:r>
      <w:del w:id="2357" w:author="Na" w:date="2017-06-18T20:20:00Z">
        <w:r w:rsidR="00DD44EB" w:rsidRPr="00873220" w:rsidDel="00B37D6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ຂະໜາດ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  <w:rPrChange w:id="2358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, </w:t>
      </w:r>
      <w:r w:rsidR="00DD44EB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ການປະເມີນ</w:t>
      </w:r>
      <w:del w:id="2359" w:author="Na" w:date="2017-06-07T15:01:00Z">
        <w:r w:rsidR="00DD44EB" w:rsidRPr="00514FCB" w:rsidDel="00D64D25">
          <w:rPr>
            <w:rFonts w:ascii="Phetsarath OT" w:hAnsi="Phetsarath OT" w:cs="Phetsarath OT"/>
            <w:sz w:val="24"/>
            <w:szCs w:val="24"/>
            <w:lang w:val="pt-PT"/>
            <w:rPrChange w:id="2360" w:author="Na" w:date="2017-06-16T10:46:00Z">
              <w:rPr>
                <w:rFonts w:ascii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</w:del>
      <w:r w:rsidR="00DD44EB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ການປ່ຽນແປງ</w:t>
      </w:r>
      <w:del w:id="2361" w:author="Na" w:date="2017-06-07T15:01:00Z">
        <w:r w:rsidR="001E6429" w:rsidRPr="00B37D69" w:rsidDel="00D64D2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0960F6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ການພັດທະນາ</w:t>
      </w:r>
      <w:r w:rsidR="000960F6"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0960F6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="00DD44EB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del w:id="2362" w:author="Na" w:date="2017-06-18T20:20:00Z">
        <w:r w:rsidR="001E6429" w:rsidRPr="00514FCB" w:rsidDel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ເສດຖະກິດ</w:t>
      </w:r>
      <w:ins w:id="2363" w:author="Na" w:date="2017-06-18T20:21:00Z">
        <w:r w:rsidR="00B37D69">
          <w:rPr>
            <w:rFonts w:ascii="Phetsarath OT" w:hAnsi="Phetsarath OT" w:cs="Phetsarath OT"/>
            <w:sz w:val="24"/>
            <w:szCs w:val="24"/>
            <w:lang w:val="pt-PT" w:bidi="lo-LA"/>
          </w:rPr>
          <w:t>-</w:t>
        </w:r>
      </w:ins>
      <w:del w:id="2364" w:author="Na" w:date="2017-06-18T20:20:00Z">
        <w:r w:rsidR="000960F6" w:rsidRPr="00514FCB" w:rsidDel="00B37D69">
          <w:rPr>
            <w:rFonts w:ascii="Phetsarath OT" w:hAnsi="Phetsarath OT" w:cs="Phetsarath OT"/>
            <w:sz w:val="24"/>
            <w:szCs w:val="24"/>
            <w:lang w:val="pt-PT"/>
            <w:rPrChange w:id="2365" w:author="Na" w:date="2017-06-16T10:46:00Z">
              <w:rPr>
                <w:rFonts w:ascii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</w:del>
      <w:r w:rsidR="000960F6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  <w:rPrChange w:id="2366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, </w:t>
      </w:r>
      <w:r w:rsidR="000960F6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ສິ່ງແວດລ້ອມ</w:t>
      </w:r>
      <w:r w:rsidR="000960F6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60F6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ຊັບພະຍາກອນທໍາມະ</w:t>
      </w:r>
      <w:r w:rsidR="000960F6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ຊາດ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  <w:rPrChange w:id="2367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, </w:t>
      </w:r>
      <w:r w:rsidR="000960F6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ຄວາມໝັ້ນ</w:t>
      </w:r>
      <w:r w:rsidR="000960F6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ຄົງ</w:t>
      </w:r>
      <w:r w:rsidR="000960F6"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ເຫດການໃດໜຶ່ງ</w:t>
      </w:r>
      <w:r w:rsidR="00DD44EB"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ໃນໄລຍະເວລາ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ໃນສະຖານທີ່ໃດໜຶ່ງ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  <w:rPrChange w:id="2368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; </w:t>
      </w:r>
    </w:p>
    <w:p w14:paraId="3F4C4E26" w14:textId="77777777" w:rsidR="00DD44EB" w:rsidRPr="00514FCB" w:rsidRDefault="00D64D25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</w:pPr>
      <w:ins w:id="2369" w:author="Na" w:date="2017-06-07T15:01:00Z">
        <w:r w:rsidRPr="00514FCB">
          <w:rPr>
            <w:rFonts w:ascii="Phetsarath OT" w:hAnsi="Phetsarath OT" w:cs="Phetsarath OT"/>
            <w:b/>
            <w:bCs/>
            <w:sz w:val="24"/>
            <w:szCs w:val="24"/>
            <w:lang w:val="pt-PT" w:bidi="lo-LA"/>
            <w:rPrChange w:id="2370" w:author="Na" w:date="2017-06-16T10:46:00Z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0960F6" w:rsidRPr="00A26FD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ຂໍ້ມູນດິບ</w:t>
      </w:r>
      <w:r w:rsidR="000960F6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0960F6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</w:t>
      </w:r>
      <w:r w:rsidR="00CD1FA2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, ຖານຂໍ້ມູນ</w:t>
      </w:r>
      <w:r w:rsidR="000960F6"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ຕົວເລກ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ທີ່ໄດ້ມາຈາກການສໍາຫຼວດ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ການລາຍງານບໍລິຫານ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ທີ່ຍັງບໍ່ທັນ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ຜ່ານຂະບວນການຜະລິດ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ປຸງແຕ່ງ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52548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6D5EE7EF" w14:textId="77777777" w:rsidR="00DD44EB" w:rsidRPr="00514FCB" w:rsidRDefault="00DD44EB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ຖານຂໍ້ມູນ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ຊຸດຂໍ້ມູນທີ່ໄດ້ສ້າງຂຶ້ນຢູ່ໃນລະບົບ</w:t>
      </w:r>
      <w:r w:rsidRPr="00514FC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ເອ</w:t>
      </w:r>
      <w:r w:rsidRPr="00514FC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ເລັກ</w:t>
      </w:r>
      <w:r w:rsidRPr="00514FC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ໂຕຣນິກ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ຊຶ່ງສາມາດເຂົ້າເຖິງໄດ້ດ້ວຍຫຼາຍຮູບແບບ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ຫຼາຍວິທີ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6CF4BDBF" w14:textId="77777777" w:rsidR="00A63740" w:rsidRPr="00514FCB" w:rsidRDefault="00D64D25" w:rsidP="00D64D25">
      <w:pPr>
        <w:pStyle w:val="ListParagraph"/>
        <w:numPr>
          <w:ilvl w:val="0"/>
          <w:numId w:val="1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  <w:rPrChange w:id="2371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lang w:val="pt-PT"/>
            </w:rPr>
          </w:rPrChange>
        </w:rPr>
      </w:pPr>
      <w:ins w:id="2372" w:author="Na" w:date="2017-06-07T15:01:00Z">
        <w:r w:rsidRPr="00514FCB">
          <w:rPr>
            <w:rFonts w:ascii="Phetsarath OT" w:hAnsi="Phetsarath OT" w:cs="Phetsarath OT"/>
            <w:b/>
            <w:bCs/>
            <w:sz w:val="24"/>
            <w:szCs w:val="24"/>
            <w:lang w:val="pt-PT" w:bidi="lo-LA"/>
            <w:rPrChange w:id="2373" w:author="Na" w:date="2017-06-16T10:46:00Z"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="00A63740"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  <w:rPrChange w:id="2374" w:author="Na" w:date="2017-06-16T10:46:00Z">
            <w:rPr>
              <w:rFonts w:ascii="Phetsarath OT" w:hAnsi="Phetsarath OT" w:cs="Phetsarath OT" w:hint="cs"/>
              <w:b/>
              <w:bCs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ປີຖານ </w:t>
      </w:r>
      <w:r w:rsidR="00A63740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7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ໝາຍເຖິງ ປີ ທີ່ເປັນຈຸດ</w:t>
      </w:r>
      <w:r w:rsidR="000F7D6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76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ປຽບ</w:t>
      </w:r>
      <w:r w:rsidR="00A63740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77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ທຽບ ຫຼື ບ່ອນອີງ ສໍາລັບການວັດແທກ</w:t>
      </w:r>
      <w:r w:rsidR="000F7D6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78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ລະດັບການປ່ຽນແປງໃດໜຶ່ງ</w:t>
      </w:r>
      <w:r w:rsidR="00740185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7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ດ້ານ</w:t>
      </w:r>
      <w:r w:rsidR="000F7D6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380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ເສດຖະກິດ-ສັງຄົມ;</w:t>
      </w:r>
    </w:p>
    <w:p w14:paraId="04204765" w14:textId="77777777" w:rsidR="00DD44EB" w:rsidRPr="00514FCB" w:rsidRDefault="00D64D25" w:rsidP="00D64D25">
      <w:pPr>
        <w:pStyle w:val="ListParagraph"/>
        <w:numPr>
          <w:ilvl w:val="0"/>
          <w:numId w:val="1"/>
        </w:numPr>
        <w:tabs>
          <w:tab w:val="left" w:pos="1560"/>
          <w:tab w:val="left" w:pos="21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</w:pPr>
      <w:ins w:id="2381" w:author="Na" w:date="2017-06-07T15:01:00Z">
        <w:r w:rsidRPr="00514FCB">
          <w:rPr>
            <w:rFonts w:ascii="Phetsarath OT" w:hAnsi="Phetsarath OT" w:cs="Phetsarath OT"/>
            <w:b/>
            <w:bCs/>
            <w:sz w:val="24"/>
            <w:szCs w:val="24"/>
            <w:lang w:val="pt-PT" w:bidi="lo-LA"/>
            <w:rPrChange w:id="2382" w:author="Na" w:date="2017-06-16T10:46:00Z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0960F6" w:rsidRPr="00A26FD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ຫົວໜ່ວຍພື້ນຖານ</w:t>
      </w:r>
      <w:r w:rsidR="000960F6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0960F6" w:rsidRPr="00BF384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960F6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="000960F6" w:rsidRPr="00641F36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0960F6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0960F6"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ບໍ່ແມ່ນຂອງລັດ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ທີ່ດໍາເນີນການເຄື່ອນໄຫວທຸລະກິດ</w:t>
      </w:r>
      <w:del w:id="2383" w:author="Na" w:date="2017-06-14T11:21:00Z">
        <w:r w:rsidR="00025229" w:rsidRPr="00514FCB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,</w:delText>
        </w:r>
      </w:del>
      <w:r w:rsidR="0002522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97564" w:rsidRPr="00514FCB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ການ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ຜະລິດ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ins w:id="2384" w:author="Na" w:date="2017-06-14T11:21:00Z">
        <w:r w:rsidR="00613DA3" w:rsidRPr="00514FCB">
          <w:rPr>
            <w:rFonts w:ascii="Phetsarath OT" w:hAnsi="Phetsarath OT" w:cs="Phetsarath OT"/>
            <w:sz w:val="24"/>
            <w:szCs w:val="24"/>
            <w:lang w:val="pt-PT"/>
          </w:rPr>
          <w:t>ການຄ້</w:t>
        </w:r>
      </w:ins>
      <w:ins w:id="2385" w:author="Na" w:date="2017-06-14T11:22:00Z">
        <w:r w:rsidR="00613DA3" w:rsidRPr="00514FCB">
          <w:rPr>
            <w:rFonts w:ascii="Phetsarath OT" w:hAnsi="Phetsarath OT" w:cs="Phetsarath OT"/>
            <w:sz w:val="24"/>
            <w:szCs w:val="24"/>
            <w:lang w:val="pt-PT"/>
          </w:rPr>
          <w:t xml:space="preserve">າ, </w:t>
        </w:r>
      </w:ins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ການບໍລິການ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del w:id="2386" w:author="Na" w:date="2017-06-14T11:22:00Z">
        <w:r w:rsidR="000960F6" w:rsidRPr="00514FCB" w:rsidDel="00613DA3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ວັດທະນະທໍາ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ທີ່ຫວັງຜົນກໍາໄລ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ບໍ່ຫວັງຜົນກໍາໄລ</w:t>
      </w:r>
      <w:r w:rsidR="00ED5BC7" w:rsidRPr="00514FCB">
        <w:rPr>
          <w:rFonts w:ascii="Phetsarath OT" w:hAnsi="Phetsarath OT" w:cs="Phetsarath OT"/>
          <w:sz w:val="24"/>
          <w:szCs w:val="24"/>
          <w:lang w:val="pt-PT"/>
        </w:rPr>
        <w:t>;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</w:rPr>
        <w:t xml:space="preserve"> </w:t>
      </w:r>
    </w:p>
    <w:p w14:paraId="655F9CAB" w14:textId="77777777" w:rsidR="00DD44EB" w:rsidRPr="00514FCB" w:rsidRDefault="00D64D25" w:rsidP="00D64D25">
      <w:pPr>
        <w:pStyle w:val="ListParagraph"/>
        <w:numPr>
          <w:ilvl w:val="0"/>
          <w:numId w:val="1"/>
        </w:numPr>
        <w:tabs>
          <w:tab w:val="left" w:pos="1560"/>
          <w:tab w:val="left" w:pos="21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</w:pPr>
      <w:ins w:id="2387" w:author="Na" w:date="2017-06-07T15:01:00Z">
        <w:r w:rsidRPr="00514FCB">
          <w:rPr>
            <w:rFonts w:ascii="Phetsarath OT" w:hAnsi="Phetsarath OT" w:cs="Phetsarath OT"/>
            <w:b/>
            <w:bCs/>
            <w:sz w:val="24"/>
            <w:szCs w:val="24"/>
            <w:lang w:val="pt-PT" w:bidi="lo-LA"/>
            <w:rPrChange w:id="2388" w:author="Na" w:date="2017-06-16T10:46:00Z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344595" w:rsidRPr="00A26FD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ສະຖິຕິ</w:t>
      </w:r>
      <w:r w:rsidR="000960F6" w:rsidRPr="00B37D6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B70BEC" w:rsidRPr="002B3C7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ຂຶ້ນ</w:t>
      </w:r>
      <w:r w:rsidR="000960F6" w:rsidRPr="00BF384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ບັນຊີ</w:t>
      </w:r>
      <w:r w:rsidR="000960F6"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0960F6"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ການເກັບກໍາສະຖິຕິບັນຊີ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ຫົວໜ່ວຍພື້ນຖານ</w:t>
      </w:r>
      <w:r w:rsidR="001E642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ທີ່ມີການ</w:t>
      </w:r>
      <w:del w:id="2389" w:author="Na" w:date="2017-06-07T15:02:00Z">
        <w:r w:rsidR="000221FD" w:rsidRPr="00514FCB" w:rsidDel="00D64D2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ເຄື່ອນໄຫວທຸລະກິດ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ລວມທັງຫົວໜ່ວຍພື້ນຖານ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ທີ່ໄດ້ຂຶ້ນທະບຽນ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ບໍ່ໄດ້ຂຶ້ນທະບຽນ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ມີການບັນທຶກຢ່າງເປັນປະຈໍາ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ຕໍ່ເນື່ອງ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ໂດຍການຈັດຕັ້ງ</w:t>
      </w:r>
      <w:r w:rsidR="0098525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ໃດໜຶ່ງ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200A480E" w14:textId="77777777" w:rsidR="00DD44EB" w:rsidRPr="00514FCB" w:rsidRDefault="00D64D25" w:rsidP="00D64D25">
      <w:pPr>
        <w:pStyle w:val="ListParagraph"/>
        <w:numPr>
          <w:ilvl w:val="0"/>
          <w:numId w:val="1"/>
        </w:numPr>
        <w:tabs>
          <w:tab w:val="left" w:pos="1560"/>
          <w:tab w:val="left" w:pos="21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</w:pPr>
      <w:ins w:id="2390" w:author="Na" w:date="2017-06-07T15:02:00Z">
        <w:r w:rsidRPr="00514FCB">
          <w:rPr>
            <w:rFonts w:ascii="Phetsarath OT" w:hAnsi="Phetsarath OT" w:cs="Phetsarath OT"/>
            <w:b/>
            <w:bCs/>
            <w:sz w:val="24"/>
            <w:szCs w:val="24"/>
            <w:lang w:val="pt-PT" w:bidi="lo-LA"/>
          </w:rPr>
          <w:t xml:space="preserve"> </w:t>
        </w:r>
      </w:ins>
      <w:r w:rsidR="00344595"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ສະຖິຕິ</w:t>
      </w:r>
      <w:r w:rsidR="00DD44EB"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B70BEC"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ຂຶ້ນ</w:t>
      </w:r>
      <w:r w:rsidR="00DD44EB"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ທະບຽນ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</w:t>
      </w:r>
      <w:r w:rsidR="0034459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ການສັງລວມປະຈໍາປີ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ຕາມການລາຍງານບໍລິຫານ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ເພື່ອສ້າງເປັນບັນຊີ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ຖານຂໍ້ມູນ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457B0532" w14:textId="77777777" w:rsidR="00DD44EB" w:rsidRPr="00514FCB" w:rsidRDefault="00D64D25" w:rsidP="00D64D25">
      <w:pPr>
        <w:pStyle w:val="ListParagraph"/>
        <w:numPr>
          <w:ilvl w:val="0"/>
          <w:numId w:val="1"/>
        </w:numPr>
        <w:tabs>
          <w:tab w:val="left" w:pos="1560"/>
          <w:tab w:val="left" w:pos="21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</w:pPr>
      <w:ins w:id="2391" w:author="Na" w:date="2017-06-07T15:02:00Z">
        <w:r w:rsidRPr="00514FCB">
          <w:rPr>
            <w:rFonts w:ascii="Phetsarath OT" w:hAnsi="Phetsarath OT" w:cs="Phetsarath OT"/>
            <w:b/>
            <w:bCs/>
            <w:sz w:val="24"/>
            <w:szCs w:val="24"/>
            <w:lang w:val="pt-PT" w:bidi="lo-LA"/>
            <w:rPrChange w:id="2392" w:author="Na" w:date="2017-06-16T10:46:00Z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0960F6" w:rsidRPr="00A26FD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ການຜະລິດສະຖິຕິ</w:t>
      </w:r>
      <w:r w:rsidR="000960F6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0960F6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ຂະບວນ</w:t>
      </w:r>
      <w:del w:id="2393" w:author="Na" w:date="2017-06-14T11:22:00Z">
        <w:r w:rsidR="001E6429" w:rsidRPr="00641F36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960F6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ins w:id="2394" w:author="Na" w:date="2017-06-14T11:22:00Z">
        <w:r w:rsidR="00613DA3"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395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0960F6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</w:t>
      </w:r>
      <w:r w:rsidR="000960F6" w:rsidRPr="00B37D6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del w:id="2396" w:author="Na" w:date="2017-06-14T11:22:00Z">
        <w:r w:rsidR="000960F6" w:rsidRPr="002B3C7C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="000960F6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</w:t>
      </w:r>
      <w:r w:rsidR="000960F6" w:rsidRPr="004D6DEA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del w:id="2397" w:author="Na" w:date="2017-06-14T11:22:00Z">
        <w:r w:rsidR="000960F6" w:rsidRPr="00641F36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="000960F6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ຄິດໄລ່</w:t>
      </w:r>
      <w:r w:rsidR="000960F6" w:rsidRPr="00873220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del w:id="2398" w:author="Na" w:date="2017-06-14T11:22:00Z">
        <w:r w:rsidR="000960F6" w:rsidRPr="00514FCB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ປຸງແຕ່ງ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del w:id="2399" w:author="Na" w:date="2017-06-14T11:22:00Z">
        <w:r w:rsidR="000960F6" w:rsidRPr="00514FCB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ວິໄຈ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del w:id="2400" w:author="Na" w:date="2017-06-14T11:22:00Z">
        <w:r w:rsidR="000960F6" w:rsidRPr="00514FCB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ວິເຄາະຂໍ້ມູນສະຖິຕິ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ການແປຄວາມໝາຍຂອງຂໍ້ມູນ</w:t>
      </w:r>
      <w:r w:rsidR="00E90C2F" w:rsidRPr="00514FCB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ທີ່ໄດ້ຈາກການສຳຫຼວດ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ການລາຍງານບໍລິຫານ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52548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1B832D47" w14:textId="77777777" w:rsidR="00DD44EB" w:rsidRPr="00514FCB" w:rsidRDefault="00D64D25" w:rsidP="00D64D25">
      <w:pPr>
        <w:pStyle w:val="ListParagraph"/>
        <w:numPr>
          <w:ilvl w:val="0"/>
          <w:numId w:val="1"/>
        </w:numPr>
        <w:tabs>
          <w:tab w:val="left" w:pos="1560"/>
          <w:tab w:val="left" w:pos="21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</w:pPr>
      <w:ins w:id="2401" w:author="Na" w:date="2017-06-07T15:02:00Z">
        <w:r w:rsidRPr="00514FCB">
          <w:rPr>
            <w:rFonts w:ascii="Phetsarath OT" w:hAnsi="Phetsarath OT" w:cs="Phetsarath OT"/>
            <w:b/>
            <w:bCs/>
            <w:sz w:val="24"/>
            <w:szCs w:val="24"/>
            <w:lang w:val="pt-PT" w:bidi="lo-LA"/>
          </w:rPr>
          <w:t xml:space="preserve"> </w:t>
        </w:r>
      </w:ins>
      <w:r w:rsidR="000960F6"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ການປຸງແຕ່ງສະຖິຕິ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ຂັ້ນຕອນໜຶ່ງ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ຂອງການຜະລິດສະຖິຕິ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ກ່ຽວກັບການສຶກສາ</w:t>
      </w:r>
      <w:del w:id="2402" w:author="Na" w:date="2017-06-07T15:03:00Z">
        <w:r w:rsidR="000960F6" w:rsidRPr="00514FCB" w:rsidDel="00D64D2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ຄວາມສອດຄ່ອງ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ຄວາມເປັນໄປໄດ້ຂອງຂໍ້ມູນ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ການໃສ່ລະຫັດສາລະບານ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ການຈັດລຽງລໍາດັບ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</w:t>
      </w:r>
      <w:del w:id="2403" w:author="Na" w:date="2017-06-07T15:02:00Z">
        <w:r w:rsidR="00AA6CD1" w:rsidRPr="00514FCB" w:rsidDel="00D64D25">
          <w:rPr>
            <w:rFonts w:ascii="Phetsarath OT" w:hAnsi="Phetsarath OT" w:cs="Phetsarath OT"/>
            <w:sz w:val="24"/>
            <w:szCs w:val="24"/>
            <w:lang w:val="pt-PT" w:bidi="lo-LA"/>
          </w:rPr>
          <w:delText xml:space="preserve">     </w:delText>
        </w:r>
      </w:del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ໝວດ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ການຈັດກຸ່ມ</w:t>
      </w:r>
      <w:r w:rsidR="000960F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960F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52548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="000960F6"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126CB5AB" w14:textId="77777777" w:rsidR="00DD44EB" w:rsidRPr="00514FCB" w:rsidRDefault="00D64D25" w:rsidP="00D64D25">
      <w:pPr>
        <w:pStyle w:val="ListParagraph"/>
        <w:numPr>
          <w:ilvl w:val="0"/>
          <w:numId w:val="1"/>
        </w:numPr>
        <w:tabs>
          <w:tab w:val="left" w:pos="1560"/>
          <w:tab w:val="left" w:pos="21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</w:pPr>
      <w:ins w:id="2404" w:author="Na" w:date="2017-06-07T15:02:00Z">
        <w:r w:rsidRPr="00514FCB">
          <w:rPr>
            <w:rFonts w:ascii="Phetsarath OT" w:hAnsi="Phetsarath OT" w:cs="Phetsarath OT"/>
            <w:b/>
            <w:bCs/>
            <w:sz w:val="24"/>
            <w:szCs w:val="24"/>
            <w:lang w:val="pt-PT"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ຫົວໜ່ວຍການປົກຄອງ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ອົງການລັດທຽບເທົ່າກະຊວງ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ບ້ານ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6F820F6D" w14:textId="77777777" w:rsidR="00DD44EB" w:rsidRPr="00514FCB" w:rsidRDefault="00D64D25" w:rsidP="00D64D25">
      <w:pPr>
        <w:pStyle w:val="ListParagraph"/>
        <w:numPr>
          <w:ilvl w:val="0"/>
          <w:numId w:val="1"/>
        </w:numPr>
        <w:tabs>
          <w:tab w:val="left" w:pos="1560"/>
          <w:tab w:val="left" w:pos="21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</w:pPr>
      <w:ins w:id="2405" w:author="Na" w:date="2017-06-07T15:03:00Z">
        <w:r w:rsidRPr="00514FCB">
          <w:rPr>
            <w:rFonts w:ascii="Phetsarath OT" w:hAnsi="Phetsarath OT" w:cs="Phetsarath OT"/>
            <w:b/>
            <w:bCs/>
            <w:sz w:val="24"/>
            <w:szCs w:val="24"/>
            <w:lang w:val="pt-PT" w:bidi="lo-LA"/>
            <w:rPrChange w:id="2406" w:author="Na" w:date="2017-06-16T10:46:00Z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DD44EB" w:rsidRPr="00A26FD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ການຂຶ້ນບັນຊີຫົວໜ່ວຍການປົກຄອງ</w:t>
      </w:r>
      <w:r w:rsidR="00DD44EB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DD44EB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ການຂຶ້ນບັນຊີຫົວໜ່ວຍການປົກຄອງ</w:t>
      </w:r>
      <w:r w:rsidR="00DD44EB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ຊຶ່ງມີການບັນທຶກຢ່າງເປັນປະຈໍາ</w:t>
      </w:r>
      <w:r w:rsidR="00DD44EB"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ຕໍ່ເນື່ອງ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ໂດຍການຈັດຕັ້ງຂອງລັດ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6B96AC2D" w14:textId="77777777" w:rsidR="00DD44EB" w:rsidRPr="00514FCB" w:rsidRDefault="000960F6" w:rsidP="00D64D25">
      <w:pPr>
        <w:pStyle w:val="ListParagraph"/>
        <w:numPr>
          <w:ilvl w:val="0"/>
          <w:numId w:val="1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  <w:pPrChange w:id="2407" w:author="Na" w:date="2017-06-07T15:03:00Z">
          <w:pPr>
            <w:pStyle w:val="ListParagraph"/>
            <w:numPr>
              <w:numId w:val="1"/>
            </w:numPr>
            <w:tabs>
              <w:tab w:val="left" w:pos="1560"/>
              <w:tab w:val="left" w:pos="2160"/>
            </w:tabs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ລະບົບລະຫັດສາລະບານ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ການຈັດແບ່ງຂໍ້ມູນສະຖິຕິ</w:t>
      </w:r>
      <w:r w:rsidR="001E642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ອອກເປັນ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ພາກ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ຂະ</w:t>
      </w:r>
      <w:del w:id="2408" w:author="Na" w:date="2017-06-07T08:53:00Z">
        <w:r w:rsidR="001D28CF" w:rsidRPr="00514FCB" w:rsidDel="003B11DE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ແໜງ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ins w:id="2409" w:author="Na" w:date="2017-06-07T15:03:00Z">
        <w:r w:rsidR="00D64D25" w:rsidRPr="00514FCB">
          <w:rPr>
            <w:rFonts w:ascii="Phetsarath OT" w:hAnsi="Phetsarath OT" w:cs="Phetsarath OT"/>
            <w:sz w:val="24"/>
            <w:szCs w:val="24"/>
            <w:lang w:val="pt-PT"/>
          </w:rPr>
          <w:t xml:space="preserve">    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ໝວດ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ໝູ່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ກຸ່ມ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ໂດຍອີງໃສ່ມາດຕະຖານຂອງສາກົນ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ຊຶ່ງນຳໃຊ້ລະຫັດ</w:t>
      </w:r>
      <w:r w:rsidR="001E642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ທີ່ເປັນ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ຕົວເລກ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ຕົວອັກສອນໃນການກຳ</w:t>
      </w:r>
      <w:ins w:id="2410" w:author="Na" w:date="2017-06-07T15:03:00Z">
        <w:r w:rsidR="00D64D25"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411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DD44EB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ນົດ</w:t>
      </w:r>
      <w:r w:rsidR="00DD44EB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ເພື່ອຄວາມ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ເປັນເອກະພາບໃນການຜະລິດ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ການເຜີຍແຜ່ຂໍ້ມູນສະຖິຕິ</w:t>
      </w:r>
      <w:del w:id="2412" w:author="Na" w:date="2017-06-18T20:22:00Z">
        <w:r w:rsidRPr="00514FCB" w:rsidDel="00B37D6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ຂອງລະບົບການຈັດຕັ້ງສະຖິຕິແຫ່ງຊາດ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0E5823A0" w14:textId="77777777" w:rsidR="00DD44EB" w:rsidRPr="002B3C7C" w:rsidRDefault="00D64D25" w:rsidP="00D64D25">
      <w:pPr>
        <w:pStyle w:val="ListParagraph"/>
        <w:numPr>
          <w:ilvl w:val="0"/>
          <w:numId w:val="1"/>
        </w:numPr>
        <w:tabs>
          <w:tab w:val="left" w:pos="1560"/>
          <w:tab w:val="left" w:pos="21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</w:pPr>
      <w:ins w:id="2413" w:author="Na" w:date="2017-06-07T15:03:00Z">
        <w:r w:rsidRPr="00514FCB">
          <w:rPr>
            <w:rFonts w:ascii="Phetsarath OT" w:hAnsi="Phetsarath OT" w:cs="Phetsarath OT"/>
            <w:b/>
            <w:bCs/>
            <w:sz w:val="24"/>
            <w:szCs w:val="24"/>
            <w:lang w:val="pt-PT" w:bidi="lo-LA"/>
            <w:rPrChange w:id="2414" w:author="Na" w:date="2017-06-16T10:46:00Z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DD44EB" w:rsidRPr="00A26FD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ການສໍາຫຼວດແບບຕົວແທນລະດັບຊາດ</w:t>
      </w:r>
      <w:r w:rsidR="00DD44EB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DD44EB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ການເກັບກໍາຂໍ້ມູນ</w:t>
      </w:r>
      <w:r w:rsidR="00DD44EB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ຈາກຕົວແທນ</w:t>
      </w:r>
      <w:del w:id="2415" w:author="Na" w:date="2017-06-18T20:22:00Z">
        <w:r w:rsidR="00DD44EB" w:rsidRPr="00873220" w:rsidDel="00B37D6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ຂອງຈໍານວນປະຊາກອນທັງໝົດ</w:t>
      </w:r>
      <w:r w:rsidR="00E3493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ຂອງຊາດ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2416" w:author="Na" w:date="2017-06-07T15:04:00Z">
        <w:r w:rsidR="00DD44EB" w:rsidRPr="00514FCB" w:rsidDel="00D64D2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ຄຸນລັກສະນະ</w:t>
      </w:r>
      <w:ins w:id="2417" w:author="Na" w:date="2017-06-07T15:04:00Z">
        <w:r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418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del w:id="2419" w:author="Na" w:date="2017-06-07T15:04:00Z">
        <w:r w:rsidR="00DD44EB" w:rsidRPr="00A26FD7" w:rsidDel="00D64D2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DD44EB" w:rsidRPr="00514FCB">
        <w:rPr>
          <w:rFonts w:ascii="Phetsarath OT" w:hAnsi="Phetsarath OT" w:cs="Phetsarath OT"/>
          <w:sz w:val="20"/>
          <w:szCs w:val="20"/>
          <w:cs/>
          <w:lang w:bidi="lo-LA"/>
          <w:rPrChange w:id="2420" w:author="Na" w:date="2017-06-16T10:46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r w:rsidR="00DD44EB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ເຫດການທີ່ເກີດຂຶ້ນຕາມຈຸດປະສົງຂອງກາ</w:t>
      </w:r>
      <w:r w:rsidR="00DD44EB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ນສໍາຫຼວດນັ້ນ</w:t>
      </w:r>
      <w:r w:rsidR="00DD44EB" w:rsidRPr="002B3C7C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665B6C8B" w14:textId="77777777" w:rsidR="00DD44EB" w:rsidRPr="00514FCB" w:rsidRDefault="00DD44EB" w:rsidP="00EE2F19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  <w:pPrChange w:id="2421" w:author="Na" w:date="2017-06-07T15:22:00Z">
          <w:pPr>
            <w:pStyle w:val="ListParagraph"/>
            <w:numPr>
              <w:numId w:val="1"/>
            </w:numPr>
            <w:tabs>
              <w:tab w:val="left" w:pos="1560"/>
              <w:tab w:val="left" w:pos="2160"/>
            </w:tabs>
            <w:spacing w:after="0" w:line="240" w:lineRule="auto"/>
            <w:ind w:left="426" w:firstLine="850"/>
            <w:jc w:val="both"/>
          </w:pPr>
        </w:pPrChange>
      </w:pPr>
      <w:r w:rsidRPr="00BF384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ການສໍາຫຼວດແບບຕົວແທນລະດັບຂະແໜງການ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ການເກັບກໍາຂໍ້ມູນ</w:t>
      </w:r>
      <w:del w:id="2422" w:author="Na" w:date="2017-06-07T15:22:00Z">
        <w:r w:rsidRPr="00514FCB" w:rsidDel="00EE2F1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ຈາກຕົວແທນ</w:t>
      </w:r>
      <w:del w:id="2423" w:author="Na" w:date="2017-06-18T20:22:00Z">
        <w:r w:rsidRPr="00514FCB" w:rsidDel="00B37D6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ຂອງຈຳນວນປະຊາກອນ</w:t>
      </w:r>
      <w:r w:rsidR="00E3493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ທັງໝົດຂອງຂະແໜງການ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2424" w:author="Na" w:date="2017-06-07T15:22:00Z">
        <w:r w:rsidRPr="00514FCB" w:rsidDel="00EE2F1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ຄຸນລັກສະນະ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ເຫດການທີ່ເກີດຂຶ້ນ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ຕາມຈຸດປະສົງຂອງການສໍາຫຼວດນັ້ນ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5C5FEBE8" w14:textId="77777777" w:rsidR="00DD44EB" w:rsidRPr="00514FCB" w:rsidRDefault="00DD44EB" w:rsidP="00EE2F19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  <w:pPrChange w:id="2425" w:author="Na" w:date="2017-06-07T15:22:00Z">
          <w:pPr>
            <w:pStyle w:val="ListParagraph"/>
            <w:numPr>
              <w:numId w:val="1"/>
            </w:numPr>
            <w:tabs>
              <w:tab w:val="left" w:pos="1560"/>
              <w:tab w:val="left" w:pos="2160"/>
            </w:tabs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ການສໍາຫຼວດແບບຕົວແທນລະດັບທ້ອງຖິ່ນ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ຈາກຕົວແທນ</w:t>
      </w:r>
      <w:del w:id="2426" w:author="Na" w:date="2017-06-18T20:22:00Z">
        <w:r w:rsidRPr="00514FCB" w:rsidDel="00B37D6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ຂອງຈໍານວນປະຊາກອນທັງໝົດ</w:t>
      </w:r>
      <w:r w:rsidR="00E3493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ຂອງທ້ອງຖິ່ນ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2427" w:author="Na" w:date="2017-06-18T20:22:00Z">
        <w:r w:rsidRPr="00514FCB" w:rsidDel="00B37D6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ຄຸນລັກສະນະ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ເຫດການທີ່ເກີດຂຶ້ນຕາມຈຸດ</w:t>
      </w:r>
      <w:del w:id="2428" w:author="Na" w:date="2017-06-07T15:22:00Z">
        <w:r w:rsidR="001D28CF" w:rsidRPr="00514FCB" w:rsidDel="00EE2F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ປະສົງຂອງການສໍາຫຼວດນັ້ນ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; </w:t>
      </w:r>
    </w:p>
    <w:p w14:paraId="66EA1432" w14:textId="77777777" w:rsidR="00DD44EB" w:rsidRPr="00514FCB" w:rsidRDefault="000960F6" w:rsidP="00EE2F19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  <w:pPrChange w:id="2429" w:author="Na" w:date="2017-06-07T15:23:00Z">
          <w:pPr>
            <w:pStyle w:val="ListParagraph"/>
            <w:numPr>
              <w:numId w:val="1"/>
            </w:numPr>
            <w:tabs>
              <w:tab w:val="left" w:pos="1560"/>
              <w:tab w:val="left" w:pos="2160"/>
            </w:tabs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ນັກເດີນສໍາຫຼວດ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ພະນັ</w:t>
      </w:r>
      <w:r w:rsidR="00546E5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="00546E5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ທີ່ບໍ່ແມ່ນລັດຖະກອນ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ຊຶ່ງໄດ້ຮັບມອບໝາຍໃຫ້ເກັບກໍາ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ໃນການດໍາເນີນການສໍາຫຼວດໃດໜຶ່ງ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; </w:t>
      </w:r>
    </w:p>
    <w:p w14:paraId="3D15B81A" w14:textId="77777777" w:rsidR="00DD44EB" w:rsidRPr="00514FCB" w:rsidRDefault="000960F6" w:rsidP="00EE2F19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  <w:pPrChange w:id="2430" w:author="Na" w:date="2017-06-07T15:23:00Z">
          <w:pPr>
            <w:pStyle w:val="ListParagraph"/>
            <w:numPr>
              <w:numId w:val="1"/>
            </w:numPr>
            <w:tabs>
              <w:tab w:val="left" w:pos="1560"/>
              <w:tab w:val="left" w:pos="2160"/>
            </w:tabs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ນັກກວດກາ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ພະນັ</w:t>
      </w:r>
      <w:r w:rsidR="00546E5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="00546E5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ທີ່ບໍ່ແມ່ນລັດຖະກອນ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ຊຶ່ງໄດ້ຮັບມອບໝາຍໃຫ້ກວດກາຂໍ້ມູນ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ຕົວເລກທີ່ນັກເດີນສໍາຫຼວດ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ສັງລວມໄດ້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; </w:t>
      </w:r>
    </w:p>
    <w:p w14:paraId="0544938B" w14:textId="77777777" w:rsidR="00DD44EB" w:rsidRPr="00514FCB" w:rsidRDefault="000960F6" w:rsidP="00EE2F19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  <w:pPrChange w:id="2431" w:author="Na" w:date="2017-06-07T15:23:00Z">
          <w:pPr>
            <w:pStyle w:val="ListParagraph"/>
            <w:numPr>
              <w:numId w:val="1"/>
            </w:numPr>
            <w:tabs>
              <w:tab w:val="left" w:pos="1560"/>
              <w:tab w:val="left" w:pos="2160"/>
            </w:tabs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ຜູ້ສະໜອງຂໍ້ມູນ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546E5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ທັງພາຍໃນ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ຕ່າງ</w:t>
      </w:r>
      <w:del w:id="2432" w:author="Na" w:date="2017-06-07T15:23:00Z">
        <w:r w:rsidR="00130B27" w:rsidRPr="00514FCB" w:rsidDel="00EE2F1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ປະເທດ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ins w:id="2433" w:author="Na" w:date="2017-06-14T11:23:00Z">
        <w:r w:rsidR="00613DA3" w:rsidRPr="00514FCB">
          <w:rPr>
            <w:rFonts w:ascii="Phetsarath OT" w:hAnsi="Phetsarath OT" w:cs="Phetsarath OT"/>
            <w:sz w:val="24"/>
            <w:szCs w:val="24"/>
            <w:lang w:bidi="lo-LA"/>
          </w:rPr>
          <w:t>ມີ</w:t>
        </w:r>
      </w:ins>
      <w:del w:id="2434" w:author="Na" w:date="2017-06-14T11:23:00Z">
        <w:r w:rsidRPr="00514FCB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ຕັ້ງ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ພູມລໍາເນົາ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ຢູ່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ສປປ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2435" w:author="Na" w:date="2017-06-14T11:23:00Z">
        <w:r w:rsidR="00613DA3" w:rsidRPr="00514FCB">
          <w:rPr>
            <w:rFonts w:ascii="Phetsarath OT" w:hAnsi="Phetsarath OT" w:cs="Phetsarath OT"/>
            <w:sz w:val="24"/>
            <w:szCs w:val="24"/>
            <w:lang w:bidi="lo-LA"/>
          </w:rPr>
          <w:t>ຊຶ່ງ</w:t>
        </w:r>
      </w:ins>
      <w:del w:id="2436" w:author="Na" w:date="2017-06-14T11:23:00Z">
        <w:r w:rsidRPr="00514FCB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ທີ່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ໄດ້ສະໜອງຂໍ້ມູນສະຖິຕິ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32DCE3A9" w14:textId="77777777" w:rsidR="00DD44EB" w:rsidRPr="00A26FD7" w:rsidRDefault="00DD44EB" w:rsidP="008A2B9A">
      <w:pPr>
        <w:pStyle w:val="ListParagraph"/>
        <w:numPr>
          <w:ilvl w:val="0"/>
          <w:numId w:val="1"/>
        </w:numPr>
        <w:tabs>
          <w:tab w:val="left" w:pos="1701"/>
          <w:tab w:val="left" w:pos="21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  <w:pPrChange w:id="2437" w:author="Na" w:date="2017-06-07T15:57:00Z">
          <w:pPr>
            <w:pStyle w:val="ListParagraph"/>
            <w:numPr>
              <w:numId w:val="1"/>
            </w:numPr>
            <w:tabs>
              <w:tab w:val="left" w:pos="1560"/>
              <w:tab w:val="left" w:pos="2160"/>
            </w:tabs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ຄົວເຮືອນ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ເຮືອນທີ່ມີບຸກຄົນ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ກຸ່ມຄົນ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2438" w:author="Na" w:date="2017-06-19T15:03:00Z">
        <w:r w:rsidR="00E2334A">
          <w:rPr>
            <w:rFonts w:ascii="Phetsarath OT" w:hAnsi="Phetsarath OT" w:cs="Phetsarath OT"/>
            <w:sz w:val="24"/>
            <w:szCs w:val="24"/>
            <w:lang w:bidi="lo-LA"/>
          </w:rPr>
          <w:t>ຊຶ່ງ</w:t>
        </w:r>
      </w:ins>
      <w:del w:id="2439" w:author="Na" w:date="2017-06-19T15:03:00Z">
        <w:r w:rsidRPr="00873220" w:rsidDel="00E2334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ທີ່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ມີການກິນຢູ່ຮ່ວມກັນ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ດໍາເນີນກິດຈະກໍາປະຈໍາວັນຮ່ວມກັນເປັນປະຈຳ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>;</w:t>
      </w:r>
      <w:r w:rsidR="00C854C6" w:rsidRPr="00514FCB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ຄົົວເຮືອນໜຶ່ງປະກອບມີ ໜຶ່ງ ຫຼື ຫຼາຍຄອບຄົວ</w:t>
      </w:r>
      <w:r w:rsidR="002F6331" w:rsidRPr="00514FCB">
        <w:rPr>
          <w:rFonts w:ascii="Phetsarath OT" w:hAnsi="Phetsarath OT" w:cs="Phetsarath OT" w:hint="cs"/>
          <w:sz w:val="24"/>
          <w:szCs w:val="24"/>
          <w:cs/>
          <w:lang w:val="pt-PT" w:bidi="lo-LA"/>
          <w:rPrChange w:id="2440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cs/>
              <w:lang w:val="pt-PT" w:bidi="lo-LA"/>
            </w:rPr>
          </w:rPrChange>
        </w:rPr>
        <w:t xml:space="preserve"> </w:t>
      </w:r>
      <w:del w:id="2441" w:author="VONGDALA" w:date="2017-06-06T09:02:00Z">
        <w:r w:rsidR="002F6331" w:rsidRPr="00514FCB" w:rsidDel="00DA10E7">
          <w:rPr>
            <w:rFonts w:ascii="Phetsarath OT" w:hAnsi="Phetsarath OT" w:cs="Phetsarath OT" w:hint="cs"/>
            <w:sz w:val="24"/>
            <w:szCs w:val="24"/>
            <w:cs/>
            <w:lang w:val="pt-PT" w:bidi="lo-LA"/>
            <w:rPrChange w:id="2442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val="pt-PT" w:bidi="lo-LA"/>
              </w:rPr>
            </w:rPrChange>
          </w:rPr>
          <w:delText xml:space="preserve">ແລະ </w:delText>
        </w:r>
      </w:del>
      <w:del w:id="2443" w:author="VONGDALA" w:date="2017-06-06T08:57:00Z">
        <w:r w:rsidR="002F6331" w:rsidRPr="00514FCB" w:rsidDel="00DA10E7">
          <w:rPr>
            <w:rFonts w:ascii="Phetsarath OT" w:hAnsi="Phetsarath OT" w:cs="Phetsarath OT" w:hint="cs"/>
            <w:sz w:val="24"/>
            <w:szCs w:val="24"/>
            <w:cs/>
            <w:lang w:val="pt-PT" w:bidi="lo-LA"/>
            <w:rPrChange w:id="2444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val="pt-PT" w:bidi="lo-LA"/>
              </w:rPr>
            </w:rPrChange>
          </w:rPr>
          <w:delText>ສາມາດ</w:delText>
        </w:r>
      </w:del>
      <w:ins w:id="2445" w:author="VONGDALA" w:date="2017-06-06T09:02:00Z">
        <w:r w:rsidR="00DA10E7" w:rsidRPr="00514FCB">
          <w:rPr>
            <w:rFonts w:ascii="Phetsarath OT" w:hAnsi="Phetsarath OT" w:cs="Phetsarath OT" w:hint="cs"/>
            <w:sz w:val="24"/>
            <w:szCs w:val="24"/>
            <w:cs/>
            <w:lang w:val="pt-PT" w:bidi="lo-LA"/>
            <w:rPrChange w:id="2446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val="pt-PT" w:bidi="lo-LA"/>
              </w:rPr>
            </w:rPrChange>
          </w:rPr>
          <w:t>ທີ່</w:t>
        </w:r>
      </w:ins>
      <w:r w:rsidR="002F6331" w:rsidRPr="00514FCB">
        <w:rPr>
          <w:rFonts w:ascii="Phetsarath OT" w:hAnsi="Phetsarath OT" w:cs="Phetsarath OT" w:hint="cs"/>
          <w:sz w:val="24"/>
          <w:szCs w:val="24"/>
          <w:cs/>
          <w:lang w:val="pt-PT" w:bidi="lo-LA"/>
          <w:rPrChange w:id="2447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val="pt-PT" w:bidi="lo-LA"/>
            </w:rPr>
          </w:rPrChange>
        </w:rPr>
        <w:t>ມີ</w:t>
      </w:r>
      <w:ins w:id="2448" w:author="VONGDALA" w:date="2017-06-06T09:02:00Z">
        <w:r w:rsidR="00DA10E7" w:rsidRPr="00514FCB">
          <w:rPr>
            <w:rFonts w:ascii="Phetsarath OT" w:hAnsi="Phetsarath OT" w:cs="Phetsarath OT" w:hint="cs"/>
            <w:sz w:val="24"/>
            <w:szCs w:val="24"/>
            <w:cs/>
            <w:lang w:val="pt-PT" w:bidi="lo-LA"/>
            <w:rPrChange w:id="2449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val="pt-PT" w:bidi="lo-LA"/>
              </w:rPr>
            </w:rPrChange>
          </w:rPr>
          <w:t xml:space="preserve"> ໜຶ່ງ ຫຼື </w:t>
        </w:r>
      </w:ins>
      <w:r w:rsidR="002F6331" w:rsidRPr="00514FCB">
        <w:rPr>
          <w:rFonts w:ascii="Phetsarath OT" w:hAnsi="Phetsarath OT" w:cs="Phetsarath OT" w:hint="cs"/>
          <w:sz w:val="24"/>
          <w:szCs w:val="24"/>
          <w:cs/>
          <w:lang w:val="pt-PT" w:bidi="lo-LA"/>
          <w:rPrChange w:id="2450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val="pt-PT" w:bidi="lo-LA"/>
            </w:rPr>
          </w:rPrChange>
        </w:rPr>
        <w:t>ຫຼາຍສໍາມະໂນຄົວ</w:t>
      </w:r>
      <w:r w:rsidR="00C854C6" w:rsidRPr="00514FCB">
        <w:rPr>
          <w:rFonts w:ascii="Phetsarath OT" w:hAnsi="Phetsarath OT" w:cs="Phetsarath OT"/>
          <w:sz w:val="24"/>
          <w:szCs w:val="24"/>
          <w:cs/>
          <w:lang w:val="pt-PT" w:bidi="lo-LA"/>
          <w:rPrChange w:id="2451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cs/>
              <w:lang w:val="pt-PT" w:bidi="lo-LA"/>
            </w:rPr>
          </w:rPrChange>
        </w:rPr>
        <w:t>;</w:t>
      </w:r>
    </w:p>
    <w:p w14:paraId="5F168BA8" w14:textId="77777777" w:rsidR="00DD44EB" w:rsidRPr="00873220" w:rsidDel="006A1A08" w:rsidRDefault="00DD44EB" w:rsidP="00EE2F19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del w:id="2452" w:author="VONGDALA" w:date="2017-06-06T09:34:00Z"/>
          <w:rFonts w:ascii="Phetsarath OT" w:hAnsi="Phetsarath OT" w:cs="Phetsarath OT"/>
          <w:sz w:val="24"/>
          <w:szCs w:val="24"/>
          <w:lang w:val="pt-PT"/>
        </w:rPr>
        <w:pPrChange w:id="2453" w:author="Na" w:date="2017-06-07T15:24:00Z">
          <w:pPr>
            <w:pStyle w:val="ListParagraph"/>
            <w:numPr>
              <w:numId w:val="1"/>
            </w:numPr>
            <w:tabs>
              <w:tab w:val="left" w:pos="1560"/>
              <w:tab w:val="left" w:pos="2160"/>
            </w:tabs>
            <w:spacing w:after="0" w:line="240" w:lineRule="auto"/>
            <w:ind w:left="426" w:firstLine="850"/>
            <w:jc w:val="both"/>
          </w:pPr>
        </w:pPrChange>
      </w:pPr>
      <w:del w:id="2454" w:author="VONGDALA" w:date="2017-06-06T09:34:00Z">
        <w:r w:rsidRPr="00B37D69" w:rsidDel="006A1A08">
          <w:rPr>
            <w:rFonts w:ascii="Phetsarath OT" w:hAnsi="Phetsarath OT" w:cs="Phetsarath OT" w:hint="cs"/>
            <w:b/>
            <w:bCs/>
            <w:sz w:val="24"/>
            <w:szCs w:val="24"/>
            <w:cs/>
            <w:lang w:bidi="lo-LA"/>
          </w:rPr>
          <w:delText>ຄອບຄົວ</w:delText>
        </w:r>
        <w:r w:rsidRPr="002B3C7C" w:rsidDel="006A1A0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BF384B" w:rsidDel="006A1A0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ໝາຍເຖິງ</w:delText>
        </w:r>
        <w:r w:rsidRPr="004D6DEA" w:rsidDel="006A1A08">
          <w:rPr>
            <w:rFonts w:ascii="Phetsarath OT" w:hAnsi="Phetsarath OT" w:cs="Phetsarath OT"/>
            <w:b/>
            <w:bCs/>
            <w:sz w:val="24"/>
            <w:szCs w:val="24"/>
            <w:cs/>
            <w:lang w:bidi="lo-LA"/>
          </w:rPr>
          <w:delText xml:space="preserve"> </w:delText>
        </w:r>
        <w:r w:rsidR="00CF5CB2" w:rsidRPr="00641F36" w:rsidDel="006A1A0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ຈຸລັງໜຶ່ງຂ</w:delText>
        </w:r>
        <w:r w:rsidR="00CF5CB2" w:rsidRPr="00E2334A" w:rsidDel="006A1A0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ອງສັງຄົມ ຊຶ່ງມີ ຜົວ, ເມຍ, ລູກ ຫຼື ສະມາຊິກອື່ນໃນຄອບຄົວ ທີ່ມີສາຍພົວພັນ ຊຶ່ງກັນ ແລະ ກັນ ແລະ ດໍາລົງຊີວິດຮ່ວມກັນ ໂດຍມີສໍາມະໂນຄົວຢັ້ງຢືນຢ່າງຖືກຕ້ອງ</w:delText>
        </w:r>
        <w:r w:rsidRPr="00873220" w:rsidDel="006A1A08">
          <w:rPr>
            <w:rFonts w:ascii="Phetsarath OT" w:hAnsi="Phetsarath OT" w:cs="Phetsarath OT"/>
            <w:sz w:val="24"/>
            <w:szCs w:val="24"/>
            <w:lang w:val="pt-PT"/>
          </w:rPr>
          <w:delText xml:space="preserve">; </w:delText>
        </w:r>
      </w:del>
    </w:p>
    <w:p w14:paraId="7EF88DE2" w14:textId="77777777" w:rsidR="00DD44EB" w:rsidRPr="00514FCB" w:rsidRDefault="00DD44EB" w:rsidP="00EE2F19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hint="cs"/>
          <w:lang w:val="pt-PT"/>
        </w:rPr>
        <w:pPrChange w:id="2455" w:author="Na" w:date="2017-06-07T15:24:00Z">
          <w:pPr>
            <w:pStyle w:val="ListParagraph"/>
            <w:numPr>
              <w:numId w:val="1"/>
            </w:numPr>
            <w:tabs>
              <w:tab w:val="left" w:pos="1560"/>
              <w:tab w:val="left" w:pos="2160"/>
            </w:tabs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ການຂຶ້ນທະບຽນພົນລະເມືອງ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ລະບົບການບັນທຶກຂໍ້ມູນພົນລະເມືອງ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ຜູ້ຢູ່ອາໄສທັງໝົດ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ລວມທັງ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ການເກີດ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ການຕາຍ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ການແຕ່ງດອງ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ການຢ່າຮ້າງ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ການຮັບເອົາເດັກເປັນລູກລ້ຽງ</w:t>
      </w:r>
      <w:r w:rsidR="00CF5CB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ອື່ນໆ</w:t>
      </w:r>
      <w:r w:rsidR="001D28C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cs="DokChampa"/>
          <w:cs/>
          <w:lang w:bidi="lo-LA"/>
        </w:rPr>
        <w:t xml:space="preserve"> </w:t>
      </w:r>
    </w:p>
    <w:p w14:paraId="20681FD9" w14:textId="77777777" w:rsidR="00AD1CCE" w:rsidRPr="00514FCB" w:rsidRDefault="00AD1CCE" w:rsidP="00EE2F19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pacing w:val="-2"/>
          <w:sz w:val="24"/>
          <w:szCs w:val="24"/>
          <w:lang w:val="pt-PT" w:bidi="lo-LA"/>
          <w:rPrChange w:id="2456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u w:val="single"/>
              <w:lang w:val="pt-PT" w:bidi="lo-LA"/>
            </w:rPr>
          </w:rPrChange>
        </w:rPr>
        <w:pPrChange w:id="2457" w:author="Na" w:date="2017-06-07T15:24:00Z">
          <w:pPr>
            <w:pStyle w:val="ListParagraph"/>
            <w:numPr>
              <w:numId w:val="1"/>
            </w:numPr>
            <w:tabs>
              <w:tab w:val="left" w:pos="1560"/>
              <w:tab w:val="left" w:pos="2160"/>
            </w:tabs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  <w:rPrChange w:id="2458" w:author="Na" w:date="2017-06-16T10:46:00Z">
            <w:rPr>
              <w:rFonts w:ascii="Phetsarath OT" w:hAnsi="Phetsarath OT" w:cs="Phetsarath OT" w:hint="cs"/>
              <w:b/>
              <w:bCs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ສະຖິຕິບົດບາດຍິງ</w:t>
      </w:r>
      <w:r w:rsidR="00CD55D0" w:rsidRPr="00514FCB">
        <w:rPr>
          <w:rFonts w:ascii="Phetsarath OT" w:hAnsi="Phetsarath OT" w:cs="Phetsarath OT"/>
          <w:b/>
          <w:bCs/>
          <w:spacing w:val="-2"/>
          <w:sz w:val="24"/>
          <w:szCs w:val="24"/>
          <w:lang w:val="pt-PT" w:bidi="lo-LA"/>
          <w:rPrChange w:id="2459" w:author="Na" w:date="2017-06-16T10:46:00Z">
            <w:rPr>
              <w:rFonts w:ascii="Phetsarath OT" w:hAnsi="Phetsarath OT" w:cs="Phetsarath OT"/>
              <w:b/>
              <w:bCs/>
              <w:color w:val="FF0000"/>
              <w:spacing w:val="-2"/>
              <w:sz w:val="24"/>
              <w:szCs w:val="24"/>
              <w:highlight w:val="yellow"/>
              <w:u w:val="single"/>
              <w:lang w:val="pt-PT" w:bidi="lo-LA"/>
            </w:rPr>
          </w:rPrChange>
        </w:rPr>
        <w:t>-</w:t>
      </w:r>
      <w:r w:rsidRPr="00514FCB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  <w:rPrChange w:id="2460" w:author="Na" w:date="2017-06-16T10:46:00Z">
            <w:rPr>
              <w:rFonts w:ascii="Phetsarath OT" w:hAnsi="Phetsarath OT" w:cs="Phetsarath OT" w:hint="cs"/>
              <w:b/>
              <w:bCs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ຊາຍ</w:t>
      </w:r>
      <w:r w:rsidRPr="00514FCB">
        <w:rPr>
          <w:rFonts w:ascii="Phetsarath OT" w:hAnsi="Phetsarath OT" w:cs="Phetsarath OT" w:hint="cs"/>
          <w:spacing w:val="-2"/>
          <w:sz w:val="24"/>
          <w:szCs w:val="24"/>
          <w:cs/>
          <w:lang w:bidi="lo-LA"/>
          <w:rPrChange w:id="2461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ໝາຍເຖິງ</w:t>
      </w:r>
      <w:r w:rsidR="00CD55D0" w:rsidRPr="00514FCB">
        <w:rPr>
          <w:rFonts w:ascii="Phetsarath OT" w:hAnsi="Phetsarath OT" w:cs="Phetsarath OT"/>
          <w:spacing w:val="-2"/>
          <w:sz w:val="24"/>
          <w:szCs w:val="24"/>
          <w:lang w:val="pt-PT" w:bidi="lo-LA"/>
          <w:rPrChange w:id="2462" w:author="Na" w:date="2017-06-16T10:46:00Z">
            <w:rPr>
              <w:rFonts w:ascii="Phetsarath OT" w:hAnsi="Phetsarath OT" w:cs="Phetsarath OT"/>
              <w:color w:val="FF0000"/>
              <w:spacing w:val="-2"/>
              <w:sz w:val="24"/>
              <w:szCs w:val="24"/>
              <w:highlight w:val="yellow"/>
              <w:u w:val="single"/>
              <w:lang w:val="pt-PT" w:bidi="lo-LA"/>
            </w:rPr>
          </w:rPrChange>
        </w:rPr>
        <w:t xml:space="preserve"> </w:t>
      </w:r>
      <w:del w:id="2463" w:author="VONGDALA" w:date="2017-06-06T09:41:00Z">
        <w:r w:rsidR="00CD55D0" w:rsidRPr="00514FCB" w:rsidDel="006A1A08">
          <w:rPr>
            <w:rFonts w:ascii="Phetsarath OT" w:hAnsi="Phetsarath OT" w:cs="Phetsarath OT" w:hint="cs"/>
            <w:spacing w:val="-2"/>
            <w:sz w:val="24"/>
            <w:szCs w:val="24"/>
            <w:cs/>
            <w:lang w:bidi="lo-LA"/>
            <w:rPrChange w:id="2464" w:author="Na" w:date="2017-06-16T10:46:00Z">
              <w:rPr>
                <w:rFonts w:ascii="Phetsarath OT" w:hAnsi="Phetsarath OT" w:cs="Phetsarath OT" w:hint="cs"/>
                <w:color w:val="FF0000"/>
                <w:spacing w:val="-2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ສະຖິຕິ ທີ່</w:delText>
        </w:r>
      </w:del>
      <w:ins w:id="2465" w:author="VONGDALA" w:date="2017-06-06T09:41:00Z">
        <w:r w:rsidR="006A1A08" w:rsidRPr="00514FCB">
          <w:rPr>
            <w:rFonts w:ascii="Phetsarath OT" w:hAnsi="Phetsarath OT" w:cs="Phetsarath OT" w:hint="cs"/>
            <w:spacing w:val="-2"/>
            <w:sz w:val="24"/>
            <w:szCs w:val="24"/>
            <w:cs/>
            <w:lang w:bidi="lo-LA"/>
            <w:rPrChange w:id="2466" w:author="Na" w:date="2017-06-16T10:46:00Z">
              <w:rPr>
                <w:rFonts w:ascii="Phetsarath OT" w:hAnsi="Phetsarath OT" w:cs="Phetsarath OT" w:hint="cs"/>
                <w:color w:val="FF0000"/>
                <w:spacing w:val="-2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ຂໍ້ມູນທີ່</w:t>
        </w:r>
      </w:ins>
      <w:r w:rsidR="00CD55D0" w:rsidRPr="00514FCB">
        <w:rPr>
          <w:rFonts w:ascii="Phetsarath OT" w:hAnsi="Phetsarath OT" w:cs="Phetsarath OT" w:hint="cs"/>
          <w:spacing w:val="-2"/>
          <w:sz w:val="24"/>
          <w:szCs w:val="24"/>
          <w:cs/>
          <w:lang w:bidi="lo-LA"/>
          <w:rPrChange w:id="2467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ສະແດງໃຫ້ເຫັນເຖິງຄວາມແຕກຕ່າງ ແລະ ຄວາມບໍ່ສະເໝີພາບລະຫວ່າງ ຍິງ ແລະ</w:t>
      </w:r>
      <w:r w:rsidRPr="00514FCB">
        <w:rPr>
          <w:rFonts w:ascii="Phetsarath OT" w:hAnsi="Phetsarath OT" w:cs="Phetsarath OT" w:hint="cs"/>
          <w:spacing w:val="-2"/>
          <w:sz w:val="24"/>
          <w:szCs w:val="24"/>
          <w:cs/>
          <w:lang w:bidi="lo-LA"/>
          <w:rPrChange w:id="2468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</w:t>
      </w:r>
      <w:r w:rsidR="00CD55D0" w:rsidRPr="00514FCB">
        <w:rPr>
          <w:rFonts w:ascii="Phetsarath OT" w:hAnsi="Phetsarath OT" w:cs="Phetsarath OT" w:hint="cs"/>
          <w:spacing w:val="-2"/>
          <w:sz w:val="24"/>
          <w:szCs w:val="24"/>
          <w:cs/>
          <w:lang w:bidi="lo-LA"/>
          <w:rPrChange w:id="2469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ຊາຍ ໃນທຸກໆດ້ານຂອງສະພາບການດໍາລົງຊີວິດ</w:t>
      </w:r>
      <w:r w:rsidR="00020DD7" w:rsidRPr="00514FCB">
        <w:rPr>
          <w:rFonts w:ascii="Phetsarath OT" w:hAnsi="Phetsarath OT" w:cs="Phetsarath OT" w:hint="cs"/>
          <w:spacing w:val="-2"/>
          <w:sz w:val="24"/>
          <w:szCs w:val="24"/>
          <w:cs/>
          <w:lang w:bidi="lo-LA"/>
          <w:rPrChange w:id="2470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ເຊັ່ນ</w:t>
      </w:r>
      <w:del w:id="2471" w:author="home" w:date="2017-06-03T17:59:00Z">
        <w:r w:rsidR="00020DD7" w:rsidRPr="00514FCB" w:rsidDel="00562D70">
          <w:rPr>
            <w:rFonts w:ascii="Phetsarath OT" w:hAnsi="Phetsarath OT" w:cs="Phetsarath OT" w:hint="cs"/>
            <w:spacing w:val="-2"/>
            <w:sz w:val="24"/>
            <w:szCs w:val="24"/>
            <w:cs/>
            <w:lang w:bidi="lo-LA"/>
            <w:rPrChange w:id="2472" w:author="Na" w:date="2017-06-16T10:46:00Z">
              <w:rPr>
                <w:rFonts w:ascii="Phetsarath OT" w:hAnsi="Phetsarath OT" w:cs="Phetsarath OT" w:hint="cs"/>
                <w:color w:val="FF0000"/>
                <w:spacing w:val="-2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:</w:delText>
        </w:r>
      </w:del>
      <w:r w:rsidR="00020DD7" w:rsidRPr="00514FCB">
        <w:rPr>
          <w:rFonts w:ascii="Phetsarath OT" w:hAnsi="Phetsarath OT" w:cs="Phetsarath OT" w:hint="cs"/>
          <w:spacing w:val="-2"/>
          <w:sz w:val="24"/>
          <w:szCs w:val="24"/>
          <w:cs/>
          <w:lang w:bidi="lo-LA"/>
          <w:rPrChange w:id="2473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</w:t>
      </w:r>
      <w:r w:rsidR="002B358F" w:rsidRPr="00514FCB">
        <w:rPr>
          <w:rFonts w:ascii="Phetsarath OT" w:hAnsi="Phetsarath OT" w:cs="Phetsarath OT" w:hint="cs"/>
          <w:spacing w:val="-2"/>
          <w:sz w:val="24"/>
          <w:szCs w:val="24"/>
          <w:cs/>
          <w:lang w:bidi="lo-LA"/>
          <w:rPrChange w:id="2474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ຄວາມແຕກຕ່າງກັນດ້ານ </w:t>
      </w:r>
      <w:r w:rsidR="00020DD7" w:rsidRPr="00514FCB">
        <w:rPr>
          <w:rFonts w:ascii="Phetsarath OT" w:hAnsi="Phetsarath OT" w:cs="Phetsarath OT" w:hint="cs"/>
          <w:spacing w:val="-2"/>
          <w:sz w:val="24"/>
          <w:szCs w:val="24"/>
          <w:cs/>
          <w:lang w:bidi="lo-LA"/>
          <w:rPrChange w:id="2475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ການເຂົ້າເຖິງ, ການໃຫ້ໂອກາດ, ການສະໜອງ, </w:t>
      </w:r>
      <w:r w:rsidR="008F1BB6" w:rsidRPr="00514FCB">
        <w:rPr>
          <w:rFonts w:ascii="Phetsarath OT" w:hAnsi="Phetsarath OT" w:cs="Phetsarath OT" w:hint="cs"/>
          <w:spacing w:val="-2"/>
          <w:sz w:val="24"/>
          <w:szCs w:val="24"/>
          <w:cs/>
          <w:lang w:bidi="lo-LA"/>
          <w:rPrChange w:id="2476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ການ</w:t>
      </w:r>
      <w:r w:rsidR="00020DD7" w:rsidRPr="00514FCB">
        <w:rPr>
          <w:rFonts w:ascii="Phetsarath OT" w:hAnsi="Phetsarath OT" w:cs="Phetsarath OT" w:hint="cs"/>
          <w:spacing w:val="-2"/>
          <w:sz w:val="24"/>
          <w:szCs w:val="24"/>
          <w:cs/>
          <w:lang w:bidi="lo-LA"/>
          <w:rPrChange w:id="2477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ໃຫ້ຄຸນຄ່າ ແລະ ການໃຫ້ຄວາມສໍາຄັນຕ່າງໆ</w:t>
      </w:r>
      <w:r w:rsidR="00091A2F" w:rsidRPr="00514FCB">
        <w:rPr>
          <w:rFonts w:ascii="Phetsarath OT" w:hAnsi="Phetsarath OT" w:cs="Phetsarath OT" w:hint="cs"/>
          <w:spacing w:val="-2"/>
          <w:sz w:val="24"/>
          <w:szCs w:val="24"/>
          <w:cs/>
          <w:lang w:bidi="lo-LA"/>
          <w:rPrChange w:id="2478" w:author="Na" w:date="2017-06-16T10:46:00Z">
            <w:rPr>
              <w:rFonts w:ascii="Phetsarath OT" w:hAnsi="Phetsarath OT" w:cs="Phetsarath OT" w:hint="cs"/>
              <w:color w:val="FF0000"/>
              <w:spacing w:val="-2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;</w:t>
      </w:r>
    </w:p>
    <w:p w14:paraId="559A8E57" w14:textId="77777777" w:rsidR="002F3789" w:rsidRPr="00514FCB" w:rsidRDefault="002F3789" w:rsidP="008A2B9A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val="pt-PT" w:bidi="lo-LA"/>
          <w:rPrChange w:id="247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lang w:val="pt-PT" w:bidi="lo-LA"/>
            </w:rPr>
          </w:rPrChange>
        </w:rPr>
        <w:pPrChange w:id="2480" w:author="Na" w:date="2017-06-07T15:57:00Z">
          <w:pPr>
            <w:pStyle w:val="ListParagraph"/>
            <w:numPr>
              <w:numId w:val="1"/>
            </w:numPr>
            <w:tabs>
              <w:tab w:val="left" w:pos="1560"/>
              <w:tab w:val="left" w:pos="2160"/>
            </w:tabs>
            <w:spacing w:after="0" w:line="240" w:lineRule="auto"/>
            <w:ind w:left="426" w:firstLine="850"/>
            <w:jc w:val="both"/>
          </w:pPr>
        </w:pPrChange>
      </w:pPr>
      <w:del w:id="2481" w:author="Na" w:date="2017-06-07T08:53:00Z">
        <w:r w:rsidRPr="00514FCB" w:rsidDel="003B11DE">
          <w:rPr>
            <w:rFonts w:ascii="Phetsarath OT" w:hAnsi="Phetsarath OT" w:cs="Phetsarath OT" w:hint="cs"/>
            <w:b/>
            <w:bCs/>
            <w:sz w:val="24"/>
            <w:szCs w:val="24"/>
            <w:cs/>
            <w:lang w:bidi="lo-LA"/>
            <w:rPrChange w:id="2482" w:author="Na" w:date="2017-06-16T10:46:00Z">
              <w:rPr>
                <w:rFonts w:ascii="Phetsarath OT" w:hAnsi="Phetsarath OT" w:cs="Phetsarath OT" w:hint="cs"/>
                <w:b/>
                <w:bCs/>
                <w:color w:val="FF0000"/>
                <w:sz w:val="24"/>
                <w:szCs w:val="24"/>
                <w:highlight w:val="yellow"/>
                <w:cs/>
                <w:lang w:bidi="lo-LA"/>
              </w:rPr>
            </w:rPrChange>
          </w:rPr>
          <w:delText>ຂໍ້</w:delText>
        </w:r>
        <w:r w:rsidRPr="00514FCB" w:rsidDel="003B11DE">
          <w:rPr>
            <w:rFonts w:ascii="Phetsarath OT" w:hAnsi="Phetsarath OT" w:cs="Phetsarath OT" w:hint="cs"/>
            <w:b/>
            <w:bCs/>
            <w:sz w:val="24"/>
            <w:szCs w:val="24"/>
            <w:cs/>
            <w:lang w:bidi="lo-LA"/>
            <w:rPrChange w:id="2483" w:author="Na" w:date="2017-06-16T10:46:00Z">
              <w:rPr>
                <w:rFonts w:ascii="Phetsarath OT" w:hAnsi="Phetsarath OT" w:cs="Phetsarath OT"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ມູນທີ່ຜິດກັບຄວາມເປັນຈິງ/</w:delText>
        </w:r>
      </w:del>
      <w:r w:rsidRPr="00514F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  <w:rPrChange w:id="2484" w:author="Na" w:date="2017-06-16T10:46:00Z">
            <w:rPr>
              <w:rFonts w:ascii="Phetsarath OT" w:hAnsi="Phetsarath OT" w:cs="Phetsarath OT" w:hint="cs"/>
              <w:b/>
              <w:bCs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ຂໍ້ມູນສະຖິຕິທີ່ບໍ່ມີຄວາມຈິງ </w:t>
      </w:r>
      <w:r w:rsidR="001D28CF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48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ໝາຍເຖິງ ຂໍ້ມູນທີ່</w:t>
      </w:r>
      <w:r w:rsidR="001D28CF" w:rsidRPr="00514FCB">
        <w:rPr>
          <w:rFonts w:ascii="Phetsarath OT" w:hAnsi="Phetsarath OT" w:cs="Phetsarath OT"/>
          <w:sz w:val="24"/>
          <w:szCs w:val="24"/>
          <w:lang w:val="pt-PT" w:bidi="lo-LA"/>
          <w:rPrChange w:id="2486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val="pt-PT" w:bidi="lo-LA"/>
            </w:rPr>
          </w:rPrChange>
        </w:rPr>
        <w:t xml:space="preserve"> </w:t>
      </w:r>
      <w:r w:rsidR="00637B64" w:rsidRPr="00514FCB">
        <w:rPr>
          <w:rFonts w:ascii="Phetsarath OT" w:hAnsi="Phetsarath OT" w:cs="Phetsarath OT"/>
          <w:sz w:val="24"/>
          <w:szCs w:val="24"/>
          <w:cs/>
          <w:lang w:bidi="lo-LA"/>
          <w:rPrChange w:id="2487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ປອມແປງ</w:t>
      </w:r>
      <w:r w:rsidR="00FA02F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488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,</w:t>
      </w:r>
      <w:r w:rsidR="00637B64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48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</w:t>
      </w:r>
      <w:r w:rsidR="00FA02FD" w:rsidRPr="00514FCB">
        <w:rPr>
          <w:rFonts w:ascii="Phetsarath OT" w:hAnsi="Phetsarath OT" w:cs="Phetsarath OT"/>
          <w:sz w:val="24"/>
          <w:szCs w:val="24"/>
          <w:cs/>
          <w:lang w:bidi="lo-LA"/>
          <w:rPrChange w:id="2490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ບິດເບືອນ</w:t>
      </w:r>
      <w:r w:rsidR="00091A2F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491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</w:t>
      </w:r>
      <w:r w:rsidR="00FA02F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492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ຈາກສະພາບຄວາມເປັນຈິງ </w:t>
      </w:r>
      <w:r w:rsidR="00637B64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493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ຫຼື</w:t>
      </w:r>
      <w:r w:rsidR="00FA02F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494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</w:t>
      </w:r>
      <w:r w:rsidR="00637B64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49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ສ້າງຂໍ້ມູນ</w:t>
      </w:r>
      <w:ins w:id="2496" w:author="home" w:date="2017-06-03T18:00:00Z">
        <w:r w:rsidR="005A24FD" w:rsidRPr="00514FCB">
          <w:rPr>
            <w:rFonts w:ascii="Phetsarath OT" w:hAnsi="Phetsarath OT" w:cs="Phetsarath OT" w:hint="cs"/>
            <w:sz w:val="24"/>
            <w:szCs w:val="24"/>
            <w:cs/>
            <w:lang w:val="pt-PT" w:bidi="lo-LA"/>
            <w:rPrChange w:id="2497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val="pt-PT" w:bidi="lo-LA"/>
              </w:rPr>
            </w:rPrChange>
          </w:rPr>
          <w:t>ຂຶ້ນມ</w:t>
        </w:r>
      </w:ins>
      <w:del w:id="2498" w:author="home" w:date="2017-06-03T18:00:00Z">
        <w:r w:rsidR="00637B64" w:rsidRPr="00514FCB" w:rsidDel="005A24FD">
          <w:rPr>
            <w:rFonts w:ascii="Phetsarath OT" w:hAnsi="Phetsarath OT" w:cs="Phetsarath OT" w:hint="cs"/>
            <w:sz w:val="24"/>
            <w:szCs w:val="24"/>
            <w:cs/>
            <w:lang w:bidi="lo-LA"/>
            <w:rPrChange w:id="2499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ຂ</w:delText>
        </w:r>
      </w:del>
      <w:del w:id="2500" w:author="home" w:date="2017-06-03T17:59:00Z">
        <w:r w:rsidR="00637B64" w:rsidRPr="00514FCB" w:rsidDel="005A24FD">
          <w:rPr>
            <w:rFonts w:ascii="Phetsarath OT" w:hAnsi="Phetsarath OT" w:cs="Phetsarath OT" w:hint="cs"/>
            <w:sz w:val="24"/>
            <w:szCs w:val="24"/>
            <w:cs/>
            <w:lang w:bidi="lo-LA"/>
            <w:rPrChange w:id="2501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ື້ນ</w:delText>
        </w:r>
      </w:del>
      <w:del w:id="2502" w:author="home" w:date="2017-06-03T18:00:00Z">
        <w:r w:rsidR="00637B64" w:rsidRPr="00514FCB" w:rsidDel="005A24FD">
          <w:rPr>
            <w:rFonts w:ascii="Phetsarath OT" w:hAnsi="Phetsarath OT" w:cs="Phetsarath OT" w:hint="cs"/>
            <w:sz w:val="24"/>
            <w:szCs w:val="24"/>
            <w:cs/>
            <w:lang w:bidi="lo-LA"/>
            <w:rPrChange w:id="2503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ມ</w:delText>
        </w:r>
      </w:del>
      <w:r w:rsidR="00637B64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04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າ</w:t>
      </w:r>
      <w:r w:rsidR="00FA02F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0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ໂດຍບໍ່ມີແຫຼ່ງ</w:t>
      </w:r>
      <w:r w:rsidR="001D28CF" w:rsidRPr="00514FCB">
        <w:rPr>
          <w:rFonts w:ascii="Phetsarath OT" w:hAnsi="Phetsarath OT" w:cs="Phetsarath OT"/>
          <w:sz w:val="24"/>
          <w:szCs w:val="24"/>
          <w:cs/>
          <w:lang w:bidi="lo-LA"/>
          <w:rPrChange w:id="2506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ຂໍ້ມູນ</w:t>
      </w:r>
      <w:r w:rsidR="00FA02F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07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ອ້າງອີງທີ່ຖືກຕ້ອງ</w:t>
      </w:r>
      <w:ins w:id="2508" w:author="Na" w:date="2017-06-07T08:54:00Z">
        <w:r w:rsidR="003B11DE"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509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>.</w:t>
        </w:r>
      </w:ins>
      <w:del w:id="2510" w:author="Na" w:date="2017-06-07T08:54:00Z">
        <w:r w:rsidR="00FA02FD" w:rsidRPr="00514FCB" w:rsidDel="003B11DE">
          <w:rPr>
            <w:rFonts w:ascii="Phetsarath OT" w:hAnsi="Phetsarath OT" w:cs="Phetsarath OT" w:hint="cs"/>
            <w:sz w:val="24"/>
            <w:szCs w:val="24"/>
            <w:cs/>
            <w:lang w:bidi="lo-LA"/>
            <w:rPrChange w:id="2511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;</w:delText>
        </w:r>
        <w:r w:rsidR="008F1BB6" w:rsidRPr="00514FCB" w:rsidDel="003B11DE">
          <w:rPr>
            <w:rFonts w:ascii="Phetsarath OT" w:hAnsi="Phetsarath OT" w:cs="Phetsarath OT" w:hint="cs"/>
            <w:sz w:val="24"/>
            <w:szCs w:val="24"/>
            <w:cs/>
            <w:lang w:bidi="lo-LA"/>
            <w:rPrChange w:id="2512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</w:p>
    <w:p w14:paraId="25537686" w14:textId="77777777" w:rsidR="00360570" w:rsidRPr="00514FCB" w:rsidRDefault="00360570" w:rsidP="00D96BD3">
      <w:pPr>
        <w:pStyle w:val="ListParagraph"/>
        <w:tabs>
          <w:tab w:val="left" w:pos="2160"/>
        </w:tabs>
        <w:spacing w:after="0" w:line="240" w:lineRule="auto"/>
        <w:ind w:left="450"/>
        <w:jc w:val="both"/>
        <w:rPr>
          <w:rFonts w:ascii="Phetsarath OT" w:hAnsi="Phetsarath OT" w:cs="Phetsarath OT" w:hint="cs"/>
          <w:b/>
          <w:bCs/>
          <w:sz w:val="16"/>
          <w:szCs w:val="16"/>
          <w:lang w:val="pt-PT" w:bidi="lo-LA"/>
          <w:rPrChange w:id="2513" w:author="Na" w:date="2017-06-16T10:48:00Z">
            <w:rPr>
              <w:rFonts w:ascii="Phetsarath OT" w:hAnsi="Phetsarath OT" w:cs="Phetsarath OT" w:hint="cs"/>
              <w:b/>
              <w:bCs/>
              <w:color w:val="FF0000"/>
              <w:sz w:val="24"/>
              <w:szCs w:val="24"/>
              <w:lang w:val="pt-PT" w:bidi="lo-LA"/>
            </w:rPr>
          </w:rPrChange>
        </w:rPr>
      </w:pPr>
    </w:p>
    <w:p w14:paraId="0DF6C122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val="pt-PT"/>
        </w:rPr>
      </w:pPr>
      <w:bookmarkStart w:id="2514" w:name="_Toc484257988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515" w:author="Na" w:date="2017-06-19T15:03:00Z">
        <w:r w:rsidR="00E2334A" w:rsidRPr="00E2334A">
          <w:rPr>
            <w:rFonts w:cs="Phetsarath OT"/>
            <w:b w:val="0"/>
            <w:bCs/>
            <w:lang w:val="pt-PT" w:bidi="lo-LA"/>
            <w:rPrChange w:id="2516" w:author="Na" w:date="2017-06-19T15:03:00Z">
              <w:rPr>
                <w:rFonts w:cs="Phetsarath OT"/>
                <w:b w:val="0"/>
                <w:bCs/>
                <w:lang w:val="en-US" w:bidi="lo-LA"/>
              </w:rPr>
            </w:rPrChange>
          </w:rPr>
          <w:t xml:space="preserve"> </w:t>
        </w:r>
      </w:ins>
      <w:r w:rsidRPr="002B3C7C">
        <w:rPr>
          <w:rFonts w:cs="Phetsarath OT"/>
          <w:lang w:val="pt-PT"/>
        </w:rPr>
        <w:t xml:space="preserve">4 </w:t>
      </w:r>
      <w:ins w:id="2517" w:author="Na" w:date="2017-06-14T11:23:00Z">
        <w:r w:rsidR="00613DA3" w:rsidRPr="00BF384B">
          <w:rPr>
            <w:rFonts w:cs="Phetsarath OT"/>
            <w:lang w:val="pt-PT"/>
          </w:rPr>
          <w:t xml:space="preserve"> </w:t>
        </w:r>
      </w:ins>
      <w:r w:rsidRPr="004D6DEA">
        <w:rPr>
          <w:rFonts w:cs="Phetsarath OT"/>
          <w:lang w:val="pt-PT"/>
        </w:rPr>
        <w:t>(</w:t>
      </w:r>
      <w:r w:rsidRPr="00641F36">
        <w:rPr>
          <w:rFonts w:cs="Phetsarath OT" w:hint="cs"/>
          <w:b w:val="0"/>
          <w:bCs/>
          <w:cs/>
          <w:lang w:bidi="lo-LA"/>
        </w:rPr>
        <w:t>ປັບປຸງ</w:t>
      </w:r>
      <w:r w:rsidRPr="00E2334A">
        <w:rPr>
          <w:rFonts w:cs="Phetsarath OT"/>
          <w:b w:val="0"/>
          <w:bCs/>
          <w:cs/>
          <w:lang w:bidi="lo-LA"/>
        </w:rPr>
        <w:t xml:space="preserve">) </w:t>
      </w:r>
      <w:r w:rsidRPr="00873220">
        <w:rPr>
          <w:rFonts w:cs="Phetsarath OT" w:hint="cs"/>
          <w:b w:val="0"/>
          <w:bCs/>
          <w:cs/>
          <w:lang w:bidi="lo-LA"/>
        </w:rPr>
        <w:t>ນະໂຍ</w:t>
      </w:r>
      <w:r w:rsidRPr="00514FCB">
        <w:rPr>
          <w:rFonts w:cs="Phetsarath OT" w:hint="cs"/>
          <w:b w:val="0"/>
          <w:bCs/>
          <w:cs/>
          <w:lang w:bidi="lo-LA"/>
        </w:rPr>
        <w:t>ບາຍຂອງລັດ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ກ່ຽວກັບວຽກງານສະຖິຕິ</w:t>
      </w:r>
      <w:bookmarkEnd w:id="2514"/>
    </w:p>
    <w:p w14:paraId="4E5BEFA5" w14:textId="77777777" w:rsidR="00DD44EB" w:rsidRPr="00A26FD7" w:rsidRDefault="004C387B" w:rsidP="008A2B9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ຊຸກຍູ້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ສົ່ງເສີມ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ການພັດທະນາ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ວຽກງານສະຖິຕິດ້ວຍການກໍານົດ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ລະບົບການຈັດຕັ້ງສະຖິຕິ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DD44EB"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ການສ້າງຊັບພະຍາກອນມະນຸດ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ການປະກອບບຸກຄະລາກອນ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ການສະໜອງງົບປະມານ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ເພື່ອຈັດຕັ້ງປະຕິບັດແຜນຍຸດທະສາດ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</w:t>
      </w:r>
      <w:r w:rsidR="004561C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ງານສະຖິຕິ</w:t>
      </w:r>
      <w:r w:rsidR="0010488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18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ແນໃສ່</w:t>
      </w:r>
      <w:r w:rsidR="00DB6756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1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ຮັບປະ</w:t>
      </w:r>
      <w:r w:rsidR="0037294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20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</w:t>
      </w:r>
      <w:r w:rsidR="00DB6756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21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ກັນຄວາມຍືນຍົງຂອງ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22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ວຽກງານ</w:t>
      </w:r>
      <w:r w:rsidR="00D03AF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23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ສະຖິຕິ</w:t>
      </w:r>
      <w:ins w:id="2524" w:author="Na" w:date="2017-06-18T20:23:00Z">
        <w:r w:rsidR="00B37D69" w:rsidRPr="00B37D69">
          <w:rPr>
            <w:rFonts w:ascii="Phetsarath OT" w:hAnsi="Phetsarath OT" w:cs="Phetsarath OT"/>
            <w:sz w:val="24"/>
            <w:szCs w:val="24"/>
            <w:lang w:val="pt-PT" w:bidi="lo-LA"/>
            <w:rPrChange w:id="2525" w:author="Na" w:date="2017-06-18T20:24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>.</w:t>
        </w:r>
      </w:ins>
      <w:del w:id="2526" w:author="Na" w:date="2017-06-18T20:23:00Z">
        <w:r w:rsidR="00DB6756" w:rsidRPr="00514FCB" w:rsidDel="00B37D69">
          <w:rPr>
            <w:rFonts w:ascii="Phetsarath OT" w:hAnsi="Phetsarath OT" w:cs="Phetsarath OT" w:hint="cs"/>
            <w:sz w:val="24"/>
            <w:szCs w:val="24"/>
            <w:cs/>
            <w:lang w:bidi="lo-LA"/>
            <w:rPrChange w:id="2527" w:author="Na" w:date="2017-06-16T10:46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;</w:delText>
        </w:r>
      </w:del>
    </w:p>
    <w:p w14:paraId="380572EB" w14:textId="77777777" w:rsidR="00DD44EB" w:rsidRPr="00641F36" w:rsidRDefault="004C387B" w:rsidP="008A2B9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ຊຸກຍູ້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873220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03AF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ທັງພາຍໃນ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ປະກອບສ່ວນ</w:t>
      </w:r>
      <w:ins w:id="2528" w:author="VONGDALA" w:date="2017-06-06T09:36:00Z">
        <w:r w:rsidR="006A1A08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ສະຕິປັນຍາ, </w:t>
        </w:r>
      </w:ins>
      <w:r w:rsidR="00D03AF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ວັ</w:t>
      </w:r>
      <w:ins w:id="2529" w:author="VONGDALA" w:date="2017-06-06T09:35:00Z">
        <w:r w:rsidR="006A1A08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ດຖູ</w:t>
        </w:r>
      </w:ins>
      <w:del w:id="2530" w:author="VONGDALA" w:date="2017-06-06T09:35:00Z">
        <w:r w:rsidR="00D03AFD" w:rsidRPr="00514FCB" w:rsidDel="006A1A0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ດ</w:delText>
        </w:r>
        <w:r w:rsidR="00372947" w:rsidRPr="00514FCB" w:rsidDel="006A1A0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ຖຸ</w:delText>
        </w:r>
        <w:r w:rsidR="00372947" w:rsidRPr="00514FCB" w:rsidDel="006A1A08">
          <w:rPr>
            <w:rFonts w:ascii="Phetsarath OT" w:hAnsi="Phetsarath OT" w:cs="Phetsarath OT" w:hint="cs"/>
            <w:sz w:val="24"/>
            <w:szCs w:val="24"/>
            <w:cs/>
            <w:lang w:bidi="lo-LA"/>
            <w:rPrChange w:id="2531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ອຸ</w:delText>
        </w:r>
      </w:del>
      <w:r w:rsidR="00D03AF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32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ປະກອນ,</w:t>
      </w:r>
      <w:r w:rsidR="00D03AFD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del w:id="2533" w:author="VONGDALA" w:date="2017-06-06T09:36:00Z">
        <w:r w:rsidR="00D03AFD" w:rsidRPr="00B37D69" w:rsidDel="006A1A0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ສະຕິປັນຍາ, </w:delText>
        </w:r>
      </w:del>
      <w:r w:rsidR="00D03AFD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ແຫຼ່ງທຶນ ແລະ ສະໜອງຂໍ້ມູນ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ເຂົ້າໃນການເຄື່ອນໄຫວວຽກງານສະຖິຕິ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4168361" w14:textId="77777777" w:rsidR="00DD44EB" w:rsidRPr="00514FCB" w:rsidRDefault="00DD44EB" w:rsidP="008A2B9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ສ້າງເງື່ອນໄຂ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ອໍານວຍຄວາມສະດວກ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596DE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ທຸກພາກສ່ວນໃນສັງຄົມໃນຂອບເຂດທົ່ວປະ</w:t>
      </w:r>
      <w:del w:id="2534" w:author="Na" w:date="2017-06-07T15:58:00Z">
        <w:r w:rsidR="00596DEA" w:rsidRPr="00514FCB" w:rsidDel="008A2B9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596DE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ເທດ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ສາມາດຮຽນຮູ້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ເຂົ້າໃຈ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96DE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596DEA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96DE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ເຂົ້າເຖິງ</w:t>
      </w:r>
      <w:r w:rsidR="00596DEA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ຂໍ້ມູນທີ່ຊັດເຈນ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ທັນສະພາບການ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EBAEA32" w14:textId="77777777" w:rsidR="004C387B" w:rsidRPr="00514FCB" w:rsidRDefault="004C387B" w:rsidP="009B0202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pt-PT"/>
          <w:rPrChange w:id="2535" w:author="Na" w:date="2017-06-16T10:48:00Z">
            <w:rPr>
              <w:rFonts w:ascii="Phetsarath OT" w:hAnsi="Phetsarath OT" w:cs="Phetsarath OT"/>
              <w:sz w:val="20"/>
              <w:szCs w:val="20"/>
              <w:lang w:val="pt-PT"/>
            </w:rPr>
          </w:rPrChange>
        </w:rPr>
      </w:pPr>
    </w:p>
    <w:p w14:paraId="53B73E5B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val="pt-PT" w:bidi="lo-LA"/>
        </w:rPr>
      </w:pPr>
      <w:bookmarkStart w:id="2536" w:name="_Toc484257989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537" w:author="Na" w:date="2017-06-19T15:03:00Z">
        <w:r w:rsidR="00E2334A" w:rsidRPr="00E2334A">
          <w:rPr>
            <w:rFonts w:cs="Phetsarath OT"/>
            <w:b w:val="0"/>
            <w:bCs/>
            <w:lang w:val="pt-PT" w:bidi="lo-LA"/>
            <w:rPrChange w:id="2538" w:author="Na" w:date="2017-06-19T15:03:00Z">
              <w:rPr>
                <w:rFonts w:cs="Phetsarath OT"/>
                <w:b w:val="0"/>
                <w:bCs/>
                <w:lang w:val="en-US" w:bidi="lo-LA"/>
              </w:rPr>
            </w:rPrChange>
          </w:rPr>
          <w:t xml:space="preserve"> </w:t>
        </w:r>
      </w:ins>
      <w:r w:rsidRPr="002B3C7C">
        <w:rPr>
          <w:rFonts w:cs="Phetsarath OT"/>
          <w:lang w:val="pt-PT" w:bidi="lo-LA"/>
        </w:rPr>
        <w:t xml:space="preserve">5 </w:t>
      </w:r>
      <w:ins w:id="2539" w:author="Na" w:date="2017-06-14T11:23:00Z">
        <w:r w:rsidR="00613DA3" w:rsidRPr="00BF384B">
          <w:rPr>
            <w:rFonts w:cs="Phetsarath OT"/>
            <w:lang w:val="pt-PT" w:bidi="lo-LA"/>
          </w:rPr>
          <w:t xml:space="preserve"> </w:t>
        </w:r>
      </w:ins>
      <w:r w:rsidRPr="004D6DEA">
        <w:rPr>
          <w:rFonts w:cs="Phetsarath OT"/>
          <w:lang w:val="pt-PT" w:bidi="lo-LA"/>
        </w:rPr>
        <w:t>(</w:t>
      </w:r>
      <w:r w:rsidRPr="00641F36">
        <w:rPr>
          <w:rFonts w:cs="Phetsarath OT" w:hint="cs"/>
          <w:b w:val="0"/>
          <w:bCs/>
          <w:cs/>
          <w:lang w:bidi="lo-LA"/>
        </w:rPr>
        <w:t>ປັບປຸງ</w:t>
      </w:r>
      <w:r w:rsidRPr="00E2334A">
        <w:rPr>
          <w:rFonts w:cs="Phetsarath OT"/>
          <w:b w:val="0"/>
          <w:bCs/>
          <w:cs/>
          <w:lang w:bidi="lo-LA"/>
        </w:rPr>
        <w:t xml:space="preserve">) </w:t>
      </w:r>
      <w:r w:rsidRPr="00873220">
        <w:rPr>
          <w:rFonts w:cs="Phetsarath OT" w:hint="cs"/>
          <w:b w:val="0"/>
          <w:bCs/>
          <w:cs/>
          <w:lang w:bidi="lo-LA"/>
        </w:rPr>
        <w:t>ຫຼັກການພື້ນຖານກ່ຽວກັບວຽກງານສະຖິຕິ</w:t>
      </w:r>
      <w:bookmarkEnd w:id="2536"/>
    </w:p>
    <w:p w14:paraId="37DFF9C2" w14:textId="77777777" w:rsidR="004C387B" w:rsidRPr="00514FCB" w:rsidRDefault="00DD44EB" w:rsidP="008A2B9A">
      <w:pPr>
        <w:spacing w:after="0" w:line="240" w:lineRule="auto"/>
        <w:ind w:left="720" w:firstLine="414"/>
        <w:jc w:val="both"/>
        <w:rPr>
          <w:rFonts w:ascii="Phetsarath OT" w:hAnsi="Phetsarath OT" w:cs="Phetsarath OT"/>
          <w:sz w:val="24"/>
          <w:szCs w:val="24"/>
          <w:lang w:val="pt-PT"/>
        </w:rPr>
        <w:pPrChange w:id="2540" w:author="Na" w:date="2017-06-07T15:59:00Z">
          <w:pPr>
            <w:spacing w:after="0" w:line="240" w:lineRule="auto"/>
            <w:ind w:left="720" w:firstLine="72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ໃນການເຄື່ອນໄຫວ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ຕ້ອງດໍາເນີນບົນຫຼັກການພື້ນຖານ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267D5302" w14:textId="77777777" w:rsidR="004C387B" w:rsidRPr="00E2334A" w:rsidRDefault="008A2B9A" w:rsidP="008A2B9A">
      <w:pPr>
        <w:pStyle w:val="ListParagraph"/>
        <w:numPr>
          <w:ilvl w:val="0"/>
          <w:numId w:val="61"/>
        </w:numPr>
        <w:spacing w:after="0" w:line="240" w:lineRule="auto"/>
        <w:ind w:left="1980" w:hanging="704"/>
        <w:jc w:val="both"/>
        <w:rPr>
          <w:rFonts w:ascii="Phetsarath OT" w:hAnsi="Phetsarath OT" w:cs="Phetsarath OT"/>
          <w:sz w:val="24"/>
          <w:szCs w:val="24"/>
          <w:lang w:val="pt-PT"/>
        </w:rPr>
        <w:pPrChange w:id="2541" w:author="Na" w:date="2017-06-07T15:59:00Z">
          <w:pPr>
            <w:pStyle w:val="ListParagraph"/>
            <w:numPr>
              <w:numId w:val="61"/>
            </w:numPr>
            <w:spacing w:after="0" w:line="240" w:lineRule="auto"/>
            <w:ind w:left="1980" w:hanging="360"/>
            <w:jc w:val="both"/>
          </w:pPr>
        </w:pPrChange>
      </w:pPr>
      <w:ins w:id="2542" w:author="Na" w:date="2017-06-07T15:59:00Z">
        <w:r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543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4C387B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ຮັບປະກັນການຄຸ້ມຄອງຢ່າງລວມ</w:t>
      </w:r>
      <w:r w:rsidR="004C387B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ສູນ</w:t>
      </w:r>
      <w:r w:rsidR="004C387B"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ເປັນເອກະພາບໃນຂອບເຂດທົ່ວປະເທດ</w:t>
      </w:r>
      <w:r w:rsidR="004C387B" w:rsidRPr="00E2334A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30E62ACD" w14:textId="77777777" w:rsidR="00DD44EB" w:rsidRPr="00514FCB" w:rsidDel="008A2B9A" w:rsidRDefault="004C387B" w:rsidP="008A2B9A">
      <w:pPr>
        <w:pStyle w:val="ListParagraph"/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del w:id="2544" w:author="Na" w:date="2017-06-07T16:00:00Z"/>
          <w:rFonts w:ascii="Phetsarath OT" w:hAnsi="Phetsarath OT" w:cs="Phetsarath OT"/>
          <w:sz w:val="24"/>
          <w:szCs w:val="24"/>
          <w:lang w:val="pt-PT"/>
          <w:rPrChange w:id="2545" w:author="Na" w:date="2017-06-16T10:46:00Z">
            <w:rPr>
              <w:del w:id="2546" w:author="Na" w:date="2017-06-07T16:00:00Z"/>
              <w:rFonts w:ascii="Phetsarath OT" w:hAnsi="Phetsarath OT" w:cs="Phetsarath OT"/>
              <w:sz w:val="24"/>
              <w:szCs w:val="24"/>
              <w:lang w:bidi="lo-LA"/>
            </w:rPr>
          </w:rPrChange>
        </w:rPr>
        <w:pPrChange w:id="2547" w:author="Na" w:date="2017-06-07T16:00:00Z">
          <w:pPr>
            <w:pStyle w:val="ListParagraph"/>
            <w:numPr>
              <w:numId w:val="61"/>
            </w:numPr>
            <w:tabs>
              <w:tab w:val="left" w:pos="1980"/>
            </w:tabs>
            <w:spacing w:after="0" w:line="240" w:lineRule="auto"/>
            <w:ind w:left="450" w:firstLine="1170"/>
            <w:jc w:val="both"/>
          </w:pPr>
        </w:pPrChange>
      </w:pP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ຮັບປະກັນຄວາມຖືກຕ້ອງ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52548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ຄວາມເປັນເອກະລາດທາງດ້ານວິຊາການ</w:t>
      </w:r>
      <w:r w:rsidR="003A05F1" w:rsidRPr="00514FCB">
        <w:rPr>
          <w:rFonts w:ascii="Phetsarath OT" w:hAnsi="Phetsarath OT" w:cs="Phetsarath OT"/>
          <w:sz w:val="24"/>
          <w:szCs w:val="24"/>
          <w:lang w:bidi="lo-LA"/>
        </w:rPr>
        <w:t>ໃນການຜະລິດ</w:t>
      </w:r>
      <w:r w:rsidR="003A05F1" w:rsidRPr="00514FCB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3A05F1" w:rsidRPr="00514FCB">
        <w:rPr>
          <w:rFonts w:ascii="Phetsarath OT" w:hAnsi="Phetsarath OT" w:cs="Phetsarath OT"/>
          <w:sz w:val="24"/>
          <w:szCs w:val="24"/>
          <w:lang w:bidi="lo-LA"/>
        </w:rPr>
        <w:t>ການເຜີຍແຜ່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ການຕອບສະໜອງຂໍ້ມູນສະຖິຕິ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ໃຫ້ຖືກຕ້ອງຕາມຄວາມເປັນຈິງ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ພາວະວິ</w:t>
      </w:r>
      <w:ins w:id="2548" w:author="Na" w:date="2017-06-07T16:00:00Z">
        <w:r w:rsidR="008A2B9A"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549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ໄສ</w:t>
      </w:r>
      <w:r w:rsidRPr="00B37D6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ຊັດເຈນ</w:t>
      </w:r>
      <w:r w:rsidRPr="00BF384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ຄົບຊຸດ</w:t>
      </w:r>
      <w:r w:rsidR="00DD44EB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ທັນ</w:t>
      </w:r>
      <w:r w:rsidR="00C16BC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50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ຕາມກໍານົດ</w:t>
      </w:r>
      <w:r w:rsidR="00DD44EB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Pr="00B37D69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0904C15C" w14:textId="77777777" w:rsidR="008A2B9A" w:rsidRPr="00A26FD7" w:rsidRDefault="008A2B9A" w:rsidP="008A2B9A">
      <w:pPr>
        <w:pStyle w:val="ListParagraph"/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ins w:id="2551" w:author="Na" w:date="2017-06-07T16:00:00Z"/>
          <w:rFonts w:ascii="Phetsarath OT" w:hAnsi="Phetsarath OT" w:cs="Phetsarath OT"/>
          <w:sz w:val="24"/>
          <w:szCs w:val="24"/>
          <w:lang w:val="pt-PT"/>
        </w:rPr>
        <w:pPrChange w:id="2552" w:author="Na" w:date="2017-06-07T16:00:00Z">
          <w:pPr>
            <w:pStyle w:val="ListParagraph"/>
            <w:numPr>
              <w:numId w:val="61"/>
            </w:numPr>
            <w:tabs>
              <w:tab w:val="left" w:pos="1980"/>
            </w:tabs>
            <w:spacing w:after="0" w:line="240" w:lineRule="auto"/>
            <w:ind w:left="450" w:firstLine="1170"/>
            <w:jc w:val="both"/>
          </w:pPr>
        </w:pPrChange>
      </w:pPr>
    </w:p>
    <w:p w14:paraId="167A9375" w14:textId="77777777" w:rsidR="00DD44EB" w:rsidRPr="00514FCB" w:rsidDel="008A2B9A" w:rsidRDefault="004C387B" w:rsidP="008A2B9A">
      <w:pPr>
        <w:pStyle w:val="ListParagraph"/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del w:id="2553" w:author="Na" w:date="2017-06-07T16:00:00Z"/>
          <w:rFonts w:ascii="Phetsarath OT" w:hAnsi="Phetsarath OT" w:cs="Phetsarath OT"/>
          <w:sz w:val="24"/>
          <w:szCs w:val="24"/>
          <w:lang w:val="pt-PT"/>
        </w:rPr>
        <w:pPrChange w:id="2554" w:author="Na" w:date="2017-06-07T16:00:00Z">
          <w:pPr>
            <w:pStyle w:val="ListParagraph"/>
            <w:numPr>
              <w:numId w:val="61"/>
            </w:numPr>
            <w:tabs>
              <w:tab w:val="left" w:pos="1980"/>
            </w:tabs>
            <w:spacing w:after="0" w:line="240" w:lineRule="auto"/>
            <w:ind w:left="450" w:firstLine="1170"/>
            <w:jc w:val="both"/>
          </w:pPr>
        </w:pPrChange>
      </w:pP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ຮັບປະກັນຄວາມເປັນເອ</w:t>
      </w:r>
      <w:r w:rsidR="00BC4A31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ະພາບ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ຂອງບັນດາຕົວຊີ້ບອກ</w:t>
      </w:r>
      <w:r w:rsidRPr="00E2334A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ລະບອບວິທີການຄິດໄລ່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ລະບົບຕາ</w:t>
      </w:r>
      <w:del w:id="2555" w:author="Na" w:date="2017-06-07T16:00:00Z">
        <w:r w:rsidR="009F7552" w:rsidRPr="00514FCB" w:rsidDel="008A2B9A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ຕະ</w:t>
      </w:r>
      <w:ins w:id="2556" w:author="Na" w:date="2017-06-07T16:00:00Z">
        <w:r w:rsidR="008A2B9A"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557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ລາງເກັບກໍາ</w:t>
      </w:r>
      <w:r w:rsidRPr="00B37D6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ຫົວໜ່ວຍວັດແທກ</w:t>
      </w:r>
      <w:r w:rsidRPr="00BF384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ລະບົບລະຫັດສາລະບານ</w:t>
      </w:r>
      <w:r w:rsidRPr="00641F36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C158E2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ໄລຍະເວລາການລາຍງານ</w:t>
      </w:r>
      <w:r w:rsidR="00C158E2"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158E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ໂດຍໃຫ້ເອົາໃຈ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ໃສ່</w:t>
      </w:r>
      <w:del w:id="2558" w:author="Na" w:date="2017-06-14T11:23:00Z">
        <w:r w:rsidR="00C158E2" w:rsidRPr="00514FCB" w:rsidDel="00613DA3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ສະຖິຕິແຍກເພດ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7777A958" w14:textId="77777777" w:rsidR="008A2B9A" w:rsidRPr="00514FCB" w:rsidRDefault="008A2B9A" w:rsidP="008A2B9A">
      <w:pPr>
        <w:pStyle w:val="ListParagraph"/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ins w:id="2559" w:author="Na" w:date="2017-06-07T16:00:00Z"/>
          <w:rFonts w:ascii="Phetsarath OT" w:hAnsi="Phetsarath OT" w:cs="Phetsarath OT"/>
          <w:sz w:val="24"/>
          <w:szCs w:val="24"/>
          <w:lang w:val="pt-PT"/>
        </w:rPr>
        <w:pPrChange w:id="2560" w:author="Na" w:date="2017-06-07T16:00:00Z">
          <w:pPr>
            <w:pStyle w:val="ListParagraph"/>
            <w:numPr>
              <w:numId w:val="61"/>
            </w:numPr>
            <w:tabs>
              <w:tab w:val="left" w:pos="1980"/>
            </w:tabs>
            <w:spacing w:after="0" w:line="240" w:lineRule="auto"/>
            <w:ind w:left="450" w:firstLine="1170"/>
            <w:jc w:val="both"/>
          </w:pPr>
        </w:pPrChange>
      </w:pPr>
    </w:p>
    <w:p w14:paraId="44A89DDD" w14:textId="77777777" w:rsidR="00DD44EB" w:rsidRPr="00514FCB" w:rsidDel="008A2B9A" w:rsidRDefault="004C387B" w:rsidP="008A2B9A">
      <w:pPr>
        <w:pStyle w:val="ListParagraph"/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del w:id="2561" w:author="Na" w:date="2017-06-07T16:00:00Z"/>
          <w:rFonts w:ascii="Phetsarath OT" w:hAnsi="Phetsarath OT" w:cs="Phetsarath OT"/>
          <w:sz w:val="24"/>
          <w:szCs w:val="24"/>
          <w:lang w:val="pt-PT"/>
        </w:rPr>
        <w:pPrChange w:id="2562" w:author="Na" w:date="2017-06-07T16:00:00Z">
          <w:pPr>
            <w:pStyle w:val="ListParagraph"/>
            <w:numPr>
              <w:numId w:val="61"/>
            </w:numPr>
            <w:tabs>
              <w:tab w:val="left" w:pos="1980"/>
            </w:tabs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ຮັບປະກັນການເປີດເຜີຍ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2563" w:author="Na" w:date="2017-06-19T07:33:00Z">
        <w:r w:rsidRPr="00514FCB" w:rsidDel="004D6DEA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ວິທີການຜະລິດ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="00C158E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ານເຜີຍແຜ່ຂໍ້ມູນສະຖິຕິ</w:t>
      </w:r>
      <w:r w:rsidR="00C158E2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158E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ເພື່ອສ້າງ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ຄວາມເຊື່ອໝັ້ນໃຫ້ແກ່ຜູ້ນໍາໃຊ້ຂໍ້ມູນສະຖິຕິ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>;</w:t>
      </w:r>
    </w:p>
    <w:p w14:paraId="13BCFBBB" w14:textId="77777777" w:rsidR="008A2B9A" w:rsidRPr="00514FCB" w:rsidRDefault="008A2B9A" w:rsidP="008A2B9A">
      <w:pPr>
        <w:pStyle w:val="ListParagraph"/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ins w:id="2564" w:author="Na" w:date="2017-06-07T16:01:00Z"/>
          <w:rFonts w:ascii="Phetsarath OT" w:hAnsi="Phetsarath OT" w:cs="Phetsarath OT"/>
          <w:sz w:val="24"/>
          <w:szCs w:val="24"/>
          <w:lang w:val="pt-PT"/>
        </w:rPr>
        <w:pPrChange w:id="2565" w:author="Na" w:date="2017-06-07T16:00:00Z">
          <w:pPr>
            <w:pStyle w:val="ListParagraph"/>
            <w:numPr>
              <w:numId w:val="61"/>
            </w:numPr>
            <w:tabs>
              <w:tab w:val="left" w:pos="1980"/>
            </w:tabs>
            <w:spacing w:after="0" w:line="240" w:lineRule="auto"/>
            <w:ind w:left="450" w:firstLine="1170"/>
            <w:jc w:val="both"/>
          </w:pPr>
        </w:pPrChange>
      </w:pPr>
    </w:p>
    <w:p w14:paraId="5412039B" w14:textId="77777777" w:rsidR="00DD44EB" w:rsidRPr="00514FCB" w:rsidRDefault="004C387B" w:rsidP="008A2B9A">
      <w:pPr>
        <w:pStyle w:val="ListParagraph"/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PT"/>
        </w:rPr>
        <w:pPrChange w:id="2566" w:author="Na" w:date="2017-06-07T16:00:00Z">
          <w:pPr>
            <w:pStyle w:val="ListParagraph"/>
            <w:numPr>
              <w:numId w:val="61"/>
            </w:numPr>
            <w:tabs>
              <w:tab w:val="left" w:pos="1980"/>
            </w:tabs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ຮັບປະກັນສິດສະເໝີພາບ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ໃນການເຂົ້າເຖິງ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ການນໍາໃຊ້ຂໍ້ມູນສະຖິຕິ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ທີ່ໄດ້ເຜີຍແຜ່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</w:t>
      </w:r>
      <w:ins w:id="2567" w:author="Na" w:date="2017-06-07T16:01:00Z">
        <w:r w:rsidR="008A2B9A"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568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ກາດໃຊ້</w:t>
      </w:r>
      <w:r w:rsidRPr="00B37D6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ສາຍພົວພັນລະຫວ່າງຜູ້ຜະລິດ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ຜູ້ນໍາໃຊ້ຂໍ້ມູນສະຖິຕິ</w:t>
      </w:r>
      <w:r w:rsidR="00C92995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522146DF" w14:textId="77777777" w:rsidR="004C387B" w:rsidRPr="00514FCB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pt-PT" w:bidi="lo-LA"/>
          <w:rPrChange w:id="2569" w:author="Na" w:date="2017-06-16T10:48:00Z">
            <w:rPr>
              <w:rFonts w:ascii="Phetsarath OT" w:hAnsi="Phetsarath OT" w:cs="Phetsarath OT"/>
              <w:sz w:val="24"/>
              <w:szCs w:val="24"/>
              <w:lang w:val="pt-PT" w:bidi="lo-LA"/>
            </w:rPr>
          </w:rPrChange>
        </w:rPr>
      </w:pPr>
    </w:p>
    <w:p w14:paraId="61A8B2A0" w14:textId="77777777" w:rsidR="004C387B" w:rsidRPr="004D6DEA" w:rsidRDefault="00DD44EB" w:rsidP="009B482F">
      <w:pPr>
        <w:pStyle w:val="Heading1"/>
        <w:spacing w:line="240" w:lineRule="auto"/>
        <w:rPr>
          <w:rFonts w:cs="Phetsarath OT"/>
          <w:b w:val="0"/>
          <w:bCs/>
          <w:lang w:val="pt-PT" w:bidi="lo-LA"/>
        </w:rPr>
      </w:pPr>
      <w:bookmarkStart w:id="2570" w:name="_Toc484257990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571" w:author="Na" w:date="2017-06-19T15:03:00Z">
        <w:r w:rsidR="00E2334A" w:rsidRPr="00E2334A">
          <w:rPr>
            <w:rFonts w:cs="Phetsarath OT"/>
            <w:b w:val="0"/>
            <w:bCs/>
            <w:lang w:val="pt-PT" w:bidi="lo-LA"/>
            <w:rPrChange w:id="2572" w:author="Na" w:date="2017-06-19T15:03:00Z">
              <w:rPr>
                <w:rFonts w:cs="Phetsarath OT"/>
                <w:b w:val="0"/>
                <w:bCs/>
                <w:lang w:val="en-US" w:bidi="lo-LA"/>
              </w:rPr>
            </w:rPrChange>
          </w:rPr>
          <w:t xml:space="preserve"> </w:t>
        </w:r>
      </w:ins>
      <w:r w:rsidRPr="002B3C7C">
        <w:rPr>
          <w:rFonts w:cs="Phetsarath OT"/>
          <w:lang w:val="pt-PT" w:bidi="lo-LA"/>
        </w:rPr>
        <w:t>6</w:t>
      </w:r>
      <w:r w:rsidRPr="00BF384B">
        <w:rPr>
          <w:rFonts w:cs="Phetsarath OT"/>
          <w:b w:val="0"/>
          <w:bCs/>
          <w:cs/>
          <w:lang w:bidi="lo-LA"/>
        </w:rPr>
        <w:t xml:space="preserve"> </w:t>
      </w:r>
      <w:ins w:id="2573" w:author="Na" w:date="2017-06-14T11:23:00Z">
        <w:r w:rsidR="00613DA3" w:rsidRPr="00514FCB">
          <w:rPr>
            <w:rFonts w:cs="Phetsarath OT"/>
            <w:b w:val="0"/>
            <w:bCs/>
            <w:lang w:val="pt-PT" w:bidi="lo-LA"/>
            <w:rPrChange w:id="2574" w:author="Na" w:date="2017-06-16T10:46:00Z">
              <w:rPr>
                <w:rFonts w:cs="Phetsarath OT"/>
                <w:b w:val="0"/>
                <w:bCs/>
                <w:lang w:val="en-US" w:bidi="lo-LA"/>
              </w:rPr>
            </w:rPrChange>
          </w:rPr>
          <w:t xml:space="preserve"> </w:t>
        </w:r>
      </w:ins>
      <w:ins w:id="2575" w:author="Na" w:date="2017-06-07T16:03:00Z">
        <w:r w:rsidR="00404658" w:rsidRPr="00A26FD7">
          <w:rPr>
            <w:rFonts w:cs="Phetsarath OT"/>
            <w:lang w:val="pt-PT" w:bidi="lo-LA"/>
          </w:rPr>
          <w:t>(</w:t>
        </w:r>
        <w:r w:rsidR="00404658" w:rsidRPr="00B37D69">
          <w:rPr>
            <w:rFonts w:cs="Phetsarath OT" w:hint="cs"/>
            <w:b w:val="0"/>
            <w:bCs/>
            <w:cs/>
            <w:lang w:bidi="lo-LA"/>
          </w:rPr>
          <w:t>ປັບປຸງ</w:t>
        </w:r>
        <w:r w:rsidR="00404658" w:rsidRPr="002B3C7C">
          <w:rPr>
            <w:rFonts w:cs="Phetsarath OT"/>
            <w:b w:val="0"/>
            <w:bCs/>
            <w:cs/>
            <w:lang w:bidi="lo-LA"/>
          </w:rPr>
          <w:t xml:space="preserve">) </w:t>
        </w:r>
      </w:ins>
      <w:r w:rsidRPr="00BF384B">
        <w:rPr>
          <w:rFonts w:cs="Phetsarath OT" w:hint="cs"/>
          <w:b w:val="0"/>
          <w:bCs/>
          <w:cs/>
          <w:lang w:bidi="lo-LA"/>
        </w:rPr>
        <w:t>ຂອບເຂດການນໍາໃຊ້ກົດໝາຍ</w:t>
      </w:r>
      <w:bookmarkEnd w:id="2570"/>
    </w:p>
    <w:p w14:paraId="1FD98742" w14:textId="77777777" w:rsidR="005C2787" w:rsidRPr="00514FCB" w:rsidRDefault="004C387B" w:rsidP="00404658">
      <w:pPr>
        <w:spacing w:after="0" w:line="240" w:lineRule="auto"/>
        <w:ind w:left="450" w:firstLine="684"/>
        <w:jc w:val="both"/>
        <w:rPr>
          <w:rFonts w:ascii="Phetsarath OT" w:hAnsi="Phetsarath OT" w:cs="Phetsarath OT" w:hint="cs"/>
          <w:sz w:val="24"/>
          <w:szCs w:val="24"/>
          <w:lang w:val="pt-PT" w:bidi="lo-LA"/>
        </w:rPr>
        <w:pPrChange w:id="2576" w:author="Na" w:date="2017-06-07T16:04:00Z">
          <w:pPr>
            <w:spacing w:after="0" w:line="240" w:lineRule="auto"/>
            <w:ind w:left="450" w:firstLine="630"/>
            <w:jc w:val="both"/>
          </w:pPr>
        </w:pPrChange>
      </w:pP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ນໍາໃຊ້ສໍາລັບ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ຄົວເຮືອນ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del w:id="2577" w:author="VONGDALA" w:date="2017-06-06T09:45:00Z">
        <w:r w:rsidRPr="00514FCB" w:rsidDel="004A6DE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2662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D1CCE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78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  <w:rPrChange w:id="2579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cs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ທັງພາຍໃນ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ຕ່າງປະເທດທີ່ດໍາລົງຊີວິດ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ເຄື່ອນໄຫວກິດຈະກໍາທີ່ກ່ຽວຂ້ອງກັບການຜະລິດ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ການສະໜອງ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ການນໍາໃຊ້ຂໍ້ມູນສະຖິຕິ</w:t>
      </w:r>
      <w:del w:id="2580" w:author="Na" w:date="2017-06-18T21:30:00Z">
        <w:r w:rsidR="00BC4A31" w:rsidRPr="00514FCB" w:rsidDel="00BF384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ins w:id="2581" w:author="Na" w:date="2017-06-14T11:23:00Z">
        <w:r w:rsidR="00613DA3"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582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del w:id="2583" w:author="Na" w:date="2017-06-07T16:04:00Z">
        <w:r w:rsidRPr="00A26FD7" w:rsidDel="0040465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ສ</w:t>
      </w:r>
      <w:del w:id="2584" w:author="Na" w:date="2017-06-14T11:23:00Z">
        <w:r w:rsidRPr="002B3C7C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າທາລະນະລັດ</w:delText>
        </w:r>
        <w:r w:rsidRPr="00BF384B" w:rsidDel="00613DA3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4D6DEA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ປະຊາທິປະໄຕ</w:delText>
        </w:r>
        <w:r w:rsidRPr="00641F36" w:rsidDel="00613DA3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E2334A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ປະຊາຊົນລາວ</w:delText>
        </w:r>
      </w:del>
      <w:ins w:id="2585" w:author="Na" w:date="2017-06-14T11:23:00Z">
        <w:r w:rsidR="00613DA3" w:rsidRPr="00873220">
          <w:rPr>
            <w:rFonts w:ascii="Phetsarath OT" w:hAnsi="Phetsarath OT" w:cs="Phetsarath OT"/>
            <w:sz w:val="24"/>
            <w:szCs w:val="24"/>
            <w:lang w:bidi="lo-LA"/>
          </w:rPr>
          <w:t>ປປ</w:t>
        </w:r>
        <w:r w:rsidR="00613DA3"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586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  <w:r w:rsidR="00613DA3" w:rsidRPr="00A26FD7">
          <w:rPr>
            <w:rFonts w:ascii="Phetsarath OT" w:hAnsi="Phetsarath OT" w:cs="Phetsarath OT"/>
            <w:sz w:val="24"/>
            <w:szCs w:val="24"/>
            <w:lang w:val="pt-PT" w:bidi="lo-LA"/>
          </w:rPr>
          <w:t>ລາວ</w:t>
        </w:r>
      </w:ins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ຍົກເວັ້ນການເຜີຍແຜ່</w:t>
      </w:r>
      <w:r w:rsidRPr="00BF384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ການສະໜອງຂໍ້ມູນ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ທີ່ແຕະຕ້ອງເຖິງຄວາມໝັ້ນຄົງຂອງຊາດ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726AE5D" w14:textId="77777777" w:rsidR="00E22B20" w:rsidRPr="00514FCB" w:rsidDel="00613DA3" w:rsidRDefault="00E22B20" w:rsidP="00E17FBF">
      <w:pPr>
        <w:spacing w:after="0" w:line="240" w:lineRule="auto"/>
        <w:ind w:left="450" w:firstLine="630"/>
        <w:jc w:val="both"/>
        <w:rPr>
          <w:del w:id="2587" w:author="Na" w:date="2017-06-14T11:24:00Z"/>
          <w:rFonts w:ascii="Phetsarath OT" w:hAnsi="Phetsarath OT" w:cs="Phetsarath OT"/>
          <w:szCs w:val="22"/>
          <w:lang w:val="pt-PT" w:bidi="lo-LA"/>
        </w:rPr>
      </w:pPr>
    </w:p>
    <w:p w14:paraId="21FC1940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val="pt-PT"/>
        </w:rPr>
      </w:pPr>
      <w:bookmarkStart w:id="2588" w:name="_Toc484257991"/>
      <w:r w:rsidRPr="00514FCB">
        <w:rPr>
          <w:rFonts w:cs="Phetsarath OT" w:hint="cs"/>
          <w:b w:val="0"/>
          <w:bCs/>
          <w:cs/>
          <w:lang w:bidi="lo-LA"/>
        </w:rPr>
        <w:t>ມາດຕາ</w:t>
      </w:r>
      <w:ins w:id="2589" w:author="Na" w:date="2017-06-14T11:24:00Z">
        <w:r w:rsidR="00613DA3" w:rsidRPr="00514FCB">
          <w:rPr>
            <w:rFonts w:cs="Phetsarath OT"/>
            <w:b w:val="0"/>
            <w:bCs/>
            <w:lang w:val="pt-PT" w:bidi="lo-LA"/>
            <w:rPrChange w:id="2590" w:author="Na" w:date="2017-06-16T10:46:00Z">
              <w:rPr>
                <w:rFonts w:cs="Phetsarath OT"/>
                <w:b w:val="0"/>
                <w:bCs/>
                <w:lang w:val="en-US" w:bidi="lo-LA"/>
              </w:rPr>
            </w:rPrChange>
          </w:rPr>
          <w:t xml:space="preserve"> </w:t>
        </w:r>
      </w:ins>
      <w:r w:rsidRPr="00A26FD7">
        <w:rPr>
          <w:rFonts w:cs="Phetsarath OT"/>
          <w:b w:val="0"/>
          <w:bCs/>
          <w:cs/>
          <w:lang w:bidi="lo-LA"/>
        </w:rPr>
        <w:t xml:space="preserve"> </w:t>
      </w:r>
      <w:r w:rsidRPr="00B37D69">
        <w:rPr>
          <w:rFonts w:cs="Phetsarath OT"/>
          <w:lang w:val="pt-PT" w:bidi="lo-LA"/>
        </w:rPr>
        <w:t>7</w:t>
      </w:r>
      <w:r w:rsidRPr="002B3C7C">
        <w:rPr>
          <w:rFonts w:cs="Phetsarath OT"/>
          <w:b w:val="0"/>
          <w:bCs/>
          <w:lang w:val="pt-PT" w:bidi="lo-LA"/>
        </w:rPr>
        <w:t xml:space="preserve"> </w:t>
      </w:r>
      <w:r w:rsidRPr="00BF384B">
        <w:rPr>
          <w:rFonts w:cs="Phetsarath OT"/>
          <w:lang w:val="pt-PT" w:bidi="lo-LA"/>
        </w:rPr>
        <w:t>(</w:t>
      </w:r>
      <w:r w:rsidRPr="004D6DEA">
        <w:rPr>
          <w:rFonts w:cs="Phetsarath OT" w:hint="cs"/>
          <w:b w:val="0"/>
          <w:bCs/>
          <w:cs/>
          <w:lang w:bidi="lo-LA"/>
        </w:rPr>
        <w:t>ປັບປຸງ</w:t>
      </w:r>
      <w:r w:rsidRPr="00641F36">
        <w:rPr>
          <w:rFonts w:cs="Phetsarath OT"/>
          <w:b w:val="0"/>
          <w:bCs/>
          <w:cs/>
          <w:lang w:bidi="lo-LA"/>
        </w:rPr>
        <w:t xml:space="preserve">) </w:t>
      </w:r>
      <w:r w:rsidRPr="00E2334A">
        <w:rPr>
          <w:rFonts w:cs="Phetsarath OT" w:hint="cs"/>
          <w:b w:val="0"/>
          <w:bCs/>
          <w:cs/>
          <w:lang w:bidi="lo-LA"/>
        </w:rPr>
        <w:t>ການຮ່ວມມືສາກົນ</w:t>
      </w:r>
      <w:bookmarkEnd w:id="2588"/>
      <w:r w:rsidRPr="00873220">
        <w:rPr>
          <w:rFonts w:cs="Phetsarath OT"/>
          <w:b w:val="0"/>
          <w:bCs/>
          <w:cs/>
          <w:lang w:bidi="lo-LA"/>
        </w:rPr>
        <w:t xml:space="preserve"> </w:t>
      </w:r>
    </w:p>
    <w:p w14:paraId="5F6182A4" w14:textId="77777777" w:rsidR="00DD44EB" w:rsidRPr="00514FCB" w:rsidRDefault="004C387B" w:rsidP="00404658">
      <w:pPr>
        <w:spacing w:after="0" w:line="240" w:lineRule="auto"/>
        <w:ind w:left="426" w:firstLine="708"/>
        <w:jc w:val="both"/>
        <w:rPr>
          <w:rFonts w:ascii="Phetsarath OT" w:hAnsi="Phetsarath OT" w:cs="Phetsarath OT" w:hint="cs"/>
          <w:sz w:val="24"/>
          <w:szCs w:val="24"/>
          <w:lang w:val="pt-PT" w:bidi="lo-LA"/>
        </w:rPr>
        <w:pPrChange w:id="2591" w:author="Na" w:date="2017-06-07T16:04:00Z">
          <w:pPr>
            <w:spacing w:after="0" w:line="240" w:lineRule="auto"/>
            <w:ind w:left="450" w:firstLine="90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ສົ່ງເສີມໃຫ້ມີການພົວພັນ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ຮ່ວມມືກັບຕ່າງປະເທດ</w:t>
      </w:r>
      <w:r w:rsidRPr="00514FC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ພາກພື້ນ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ສາກົນ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B09C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ດ້ວຍ</w:t>
      </w:r>
      <w:r w:rsidR="004B53F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ແລກປ່ຽນບົດ</w:t>
      </w:r>
      <w:ins w:id="2592" w:author="Na" w:date="2017-06-07T16:04:00Z">
        <w:r w:rsidR="00404658"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593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ຮຽນ</w:t>
      </w:r>
      <w:r w:rsidR="00DB1C1F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B1C1F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94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ແລະ ຂໍ້ມູນສະຖິຕິທາງການ</w:t>
      </w:r>
      <w:r w:rsidRPr="00A26FD7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ຍົກລະດັບຄວາມຮູ້</w:t>
      </w:r>
      <w:ins w:id="2595" w:author="Na" w:date="2017-06-14T11:24:00Z">
        <w:r w:rsidR="00613DA3" w:rsidRPr="00514FCB">
          <w:rPr>
            <w:rFonts w:ascii="Phetsarath OT" w:hAnsi="Phetsarath OT" w:cs="Phetsarath OT"/>
            <w:sz w:val="24"/>
            <w:szCs w:val="24"/>
            <w:lang w:val="pt-PT" w:bidi="lo-LA"/>
            <w:rPrChange w:id="2596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>,</w:t>
        </w:r>
        <w:r w:rsidR="00613DA3" w:rsidRPr="00A26FD7">
          <w:rPr>
            <w:rFonts w:ascii="Phetsarath OT" w:hAnsi="Phetsarath OT" w:cs="Phetsarath OT"/>
            <w:sz w:val="24"/>
            <w:szCs w:val="24"/>
            <w:lang w:val="pt-PT" w:bidi="lo-LA"/>
          </w:rPr>
          <w:t xml:space="preserve"> </w:t>
        </w:r>
      </w:ins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ຄວາມສາມາດທາງດ້ານວິຊາການ</w:t>
      </w:r>
      <w:r w:rsidRPr="002B3C7C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DD44EB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ເຕັກນິກ</w:t>
      </w:r>
      <w:r w:rsidR="00DD44EB" w:rsidRPr="004D6DEA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3B09C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ເຊື່ອມໂຍງການນຳໃຊ້ວິທີວິທະຍາ</w:t>
      </w:r>
      <w:ins w:id="2597" w:author="Na" w:date="2017-06-18T20:24:00Z">
        <w:r w:rsidR="00B37D69">
          <w:rPr>
            <w:rFonts w:ascii="Phetsarath OT" w:hAnsi="Phetsarath OT" w:cs="Phetsarath OT"/>
            <w:sz w:val="24"/>
            <w:szCs w:val="24"/>
            <w:lang w:bidi="lo-LA"/>
          </w:rPr>
          <w:t>ສາດ</w:t>
        </w:r>
      </w:ins>
      <w:r w:rsidR="003B09C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ດ້ານສະຖິຕິ</w:t>
      </w:r>
      <w:r w:rsidR="003B09CB" w:rsidRPr="00BF384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641F36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98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ນໍາໃຊ້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599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  <w:rPrChange w:id="2600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cs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601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ເຕັກໂນໂລຊີ</w:t>
      </w:r>
      <w:r w:rsidRPr="00A26FD7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ເພື່ອພັດທະນາວຽກງານສະ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ຖິຕິ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ໃຫ້ມີຄວາມເຂັ້ມແຂງ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ທັນສະໄໝ</w:t>
      </w:r>
      <w:r w:rsidR="00C92995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C92995" w:rsidRPr="00514FCB">
        <w:rPr>
          <w:rFonts w:ascii="Phetsarath OT" w:hAnsi="Phetsarath OT" w:cs="Phetsarath OT"/>
          <w:sz w:val="24"/>
          <w:szCs w:val="24"/>
          <w:cs/>
          <w:lang w:bidi="lo-LA"/>
        </w:rPr>
        <w:t>ເຄົາລົບ ແລະ ປະຕິບັດ ສົນທິສັນຍາ</w:t>
      </w:r>
      <w:r w:rsidR="00C9299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92995" w:rsidRPr="00514FCB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9299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92995" w:rsidRPr="00514FCB">
        <w:rPr>
          <w:rFonts w:ascii="Phetsarath OT" w:hAnsi="Phetsarath OT" w:cs="Phetsarath OT"/>
          <w:sz w:val="24"/>
          <w:szCs w:val="24"/>
          <w:cs/>
          <w:lang w:bidi="lo-LA"/>
        </w:rPr>
        <w:t>ສັນຍາສາກົນ ທີ່ ສປປ ລາວ ເປັນພາຄີ.</w:t>
      </w:r>
      <w:r w:rsidR="00C9299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ADDB7FA" w14:textId="77777777" w:rsidR="00E22B20" w:rsidRPr="00A26FD7" w:rsidRDefault="003B09CB" w:rsidP="007F6FE6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pt-PT" w:bidi="lo-LA"/>
          <w:rPrChange w:id="2602" w:author="Na" w:date="2017-06-16T13:29:00Z">
            <w:rPr>
              <w:rFonts w:ascii="Phetsarath OT" w:hAnsi="Phetsarath OT" w:cs="Phetsarath OT"/>
              <w:sz w:val="24"/>
              <w:szCs w:val="24"/>
              <w:lang w:val="pt-PT" w:bidi="lo-LA"/>
            </w:rPr>
          </w:rPrChange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</w:p>
    <w:p w14:paraId="66E7C8F6" w14:textId="77777777" w:rsidR="000F60A8" w:rsidRPr="002B3C7C" w:rsidRDefault="00DD44EB" w:rsidP="00D50DAE">
      <w:pPr>
        <w:pStyle w:val="HeaderLaw"/>
        <w:rPr>
          <w:b w:val="0"/>
          <w:bCs/>
          <w:sz w:val="28"/>
          <w:szCs w:val="28"/>
          <w:lang w:val="pt-PT"/>
        </w:rPr>
      </w:pPr>
      <w:bookmarkStart w:id="2603" w:name="_Toc484257992"/>
      <w:r w:rsidRPr="00A26FD7">
        <w:rPr>
          <w:b w:val="0"/>
          <w:bCs/>
          <w:sz w:val="28"/>
          <w:szCs w:val="28"/>
          <w:cs/>
        </w:rPr>
        <w:t xml:space="preserve">ພາກທີ </w:t>
      </w:r>
      <w:r w:rsidRPr="00B37D69">
        <w:rPr>
          <w:sz w:val="28"/>
          <w:szCs w:val="28"/>
          <w:lang w:val="pt-PT"/>
        </w:rPr>
        <w:t>II</w:t>
      </w:r>
      <w:bookmarkEnd w:id="2603"/>
      <w:r w:rsidRPr="00B37D69">
        <w:rPr>
          <w:sz w:val="28"/>
          <w:szCs w:val="28"/>
          <w:lang w:val="pt-PT"/>
        </w:rPr>
        <w:t xml:space="preserve"> </w:t>
      </w:r>
    </w:p>
    <w:p w14:paraId="651568B8" w14:textId="77777777" w:rsidR="004C387B" w:rsidRPr="004D6DEA" w:rsidRDefault="00DD44EB" w:rsidP="009B0202">
      <w:pPr>
        <w:pStyle w:val="HeaderLaw"/>
        <w:rPr>
          <w:b w:val="0"/>
          <w:bCs/>
          <w:sz w:val="28"/>
          <w:szCs w:val="28"/>
          <w:lang w:val="pt-PT"/>
        </w:rPr>
      </w:pPr>
      <w:bookmarkStart w:id="2604" w:name="_Toc484257993"/>
      <w:r w:rsidRPr="00BF384B">
        <w:rPr>
          <w:b w:val="0"/>
          <w:bCs/>
          <w:sz w:val="28"/>
          <w:szCs w:val="28"/>
          <w:cs/>
        </w:rPr>
        <w:t>ປະເພດສະຖິຕິ</w:t>
      </w:r>
      <w:bookmarkEnd w:id="2604"/>
    </w:p>
    <w:p w14:paraId="015F5581" w14:textId="77777777" w:rsidR="004C387B" w:rsidRPr="00514FCB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pt-PT"/>
          <w:rPrChange w:id="2605" w:author="Na" w:date="2017-06-16T10:48:00Z">
            <w:rPr>
              <w:rFonts w:ascii="Phetsarath OT" w:hAnsi="Phetsarath OT" w:cs="Phetsarath OT"/>
              <w:szCs w:val="22"/>
              <w:lang w:val="pt-PT"/>
            </w:rPr>
          </w:rPrChange>
        </w:rPr>
      </w:pPr>
    </w:p>
    <w:p w14:paraId="415FF69A" w14:textId="77777777" w:rsidR="004C387B" w:rsidRPr="00E2334A" w:rsidRDefault="00DD44EB" w:rsidP="009B482F">
      <w:pPr>
        <w:pStyle w:val="Heading1"/>
        <w:spacing w:line="240" w:lineRule="auto"/>
        <w:rPr>
          <w:rFonts w:cs="Phetsarath OT"/>
          <w:b w:val="0"/>
          <w:bCs/>
          <w:lang w:val="pt-PT" w:bidi="lo-LA"/>
        </w:rPr>
      </w:pPr>
      <w:bookmarkStart w:id="2606" w:name="_Toc484257994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607" w:author="Na" w:date="2017-06-14T11:25:00Z">
        <w:r w:rsidR="00613DA3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val="pt-PT"/>
        </w:rPr>
        <w:t>8</w:t>
      </w:r>
      <w:r w:rsidRPr="004D6DEA">
        <w:rPr>
          <w:rFonts w:cs="Phetsarath OT"/>
          <w:b w:val="0"/>
          <w:bCs/>
          <w:cs/>
          <w:lang w:bidi="lo-LA"/>
        </w:rPr>
        <w:t xml:space="preserve">  </w:t>
      </w:r>
      <w:r w:rsidRPr="00641F36">
        <w:rPr>
          <w:rFonts w:cs="Phetsarath OT" w:hint="cs"/>
          <w:b w:val="0"/>
          <w:bCs/>
          <w:cs/>
          <w:lang w:bidi="lo-LA"/>
        </w:rPr>
        <w:t>ປະເພດສະຖິຕິ</w:t>
      </w:r>
      <w:bookmarkEnd w:id="2606"/>
    </w:p>
    <w:p w14:paraId="19844964" w14:textId="77777777" w:rsidR="00DD44EB" w:rsidRPr="00514FCB" w:rsidRDefault="004C387B" w:rsidP="00404658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pt-PT"/>
        </w:rPr>
        <w:pPrChange w:id="2608" w:author="Na" w:date="2017-06-07T16:05:00Z">
          <w:pPr>
            <w:spacing w:after="0" w:line="240" w:lineRule="auto"/>
            <w:ind w:left="360" w:firstLine="720"/>
            <w:jc w:val="both"/>
          </w:pPr>
        </w:pPrChange>
      </w:pP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ແບ່ງອອກເປັນ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ສີ່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ປະເພດຕົ້ນຕໍ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03003F4C" w14:textId="77777777" w:rsidR="00E54099" w:rsidRPr="00514FCB" w:rsidRDefault="00E54099" w:rsidP="007F6FE6">
      <w:pPr>
        <w:pStyle w:val="ListParagraph"/>
        <w:numPr>
          <w:ilvl w:val="0"/>
          <w:numId w:val="96"/>
        </w:numPr>
        <w:spacing w:after="0" w:line="240" w:lineRule="auto"/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ສະຖິຕິເສດຖະກິດ</w:t>
      </w:r>
      <w:r w:rsidR="004C387B" w:rsidRPr="00514FCB">
        <w:rPr>
          <w:rFonts w:ascii="Phetsarath OT" w:hAnsi="Phetsarath OT" w:cs="Phetsarath OT"/>
          <w:sz w:val="24"/>
          <w:szCs w:val="24"/>
        </w:rPr>
        <w:t>;</w:t>
      </w:r>
    </w:p>
    <w:p w14:paraId="3B890267" w14:textId="77777777" w:rsidR="000E2F8A" w:rsidRPr="00514FCB" w:rsidRDefault="004C387B" w:rsidP="00D96BD3">
      <w:pPr>
        <w:pStyle w:val="ListParagraph"/>
        <w:numPr>
          <w:ilvl w:val="0"/>
          <w:numId w:val="96"/>
        </w:numPr>
        <w:spacing w:after="0" w:line="240" w:lineRule="auto"/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ສະຖິຕິສັງຄົມ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122E0150" w14:textId="77777777" w:rsidR="000E2F8A" w:rsidRPr="00514FCB" w:rsidRDefault="004C387B" w:rsidP="009B0202">
      <w:pPr>
        <w:pStyle w:val="ListParagraph"/>
        <w:numPr>
          <w:ilvl w:val="0"/>
          <w:numId w:val="96"/>
        </w:numPr>
        <w:spacing w:after="0" w:line="240" w:lineRule="auto"/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ສະຖິຕິສິ່ງແວດລ້ອມ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ຊັບພະຍາກອນທໍາມະຊາດ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09F52704" w14:textId="77777777" w:rsidR="004C387B" w:rsidRPr="00514FCB" w:rsidRDefault="004C387B" w:rsidP="009B482F">
      <w:pPr>
        <w:pStyle w:val="ListParagraph"/>
        <w:numPr>
          <w:ilvl w:val="0"/>
          <w:numId w:val="96"/>
        </w:numPr>
        <w:spacing w:after="0" w:line="240" w:lineRule="auto"/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ສະຖິຕິຄວາມໝັ້ນຄົງ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CE68CD6" w14:textId="77777777" w:rsidR="004C387B" w:rsidRPr="00514FCB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2609" w:author="Na" w:date="2017-06-16T10:48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53B5B30D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2610" w:name="_Toc484257995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611" w:author="Na" w:date="2017-06-19T15:03:00Z">
        <w:r w:rsidR="00E2334A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2B3C7C">
        <w:rPr>
          <w:rFonts w:cs="Phetsarath OT"/>
        </w:rPr>
        <w:t>9</w:t>
      </w:r>
      <w:r w:rsidRPr="00BF384B">
        <w:rPr>
          <w:rFonts w:cs="Phetsarath OT"/>
          <w:b w:val="0"/>
          <w:bCs/>
        </w:rPr>
        <w:t xml:space="preserve"> </w:t>
      </w:r>
      <w:ins w:id="2612" w:author="Na" w:date="2017-06-14T11:25:00Z">
        <w:r w:rsidR="00613DA3" w:rsidRPr="004D6DEA">
          <w:rPr>
            <w:rFonts w:cs="Phetsarath OT"/>
            <w:b w:val="0"/>
            <w:bCs/>
            <w:lang w:val="en-US"/>
          </w:rPr>
          <w:t xml:space="preserve"> </w:t>
        </w:r>
      </w:ins>
      <w:r w:rsidRPr="00641F36">
        <w:rPr>
          <w:rFonts w:cs="Phetsarath OT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ສະຖິຕິເສດຖະກິດ</w:t>
      </w:r>
      <w:bookmarkEnd w:id="2610"/>
    </w:p>
    <w:p w14:paraId="7CA2D43C" w14:textId="77777777" w:rsidR="00DD44EB" w:rsidRPr="00514FCB" w:rsidRDefault="004C387B" w:rsidP="0040465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2613" w:author="Na" w:date="2017-06-07T16:05:00Z">
          <w:pPr>
            <w:spacing w:after="0" w:line="240" w:lineRule="auto"/>
            <w:ind w:left="450" w:firstLine="90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ສະຖິຕິເສດຖະກິດ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ຂໍ້ມູນສະຖິຕິ</w:t>
      </w:r>
      <w:r w:rsidR="004B53F9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ສະພາບການເຄື່ອນໄຫວຂອງ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ການພັດທະນາ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ດ້ານ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ເສດ</w:t>
      </w:r>
      <w:ins w:id="2614" w:author="Na" w:date="2017-06-07T16:05:00Z">
        <w:r w:rsidR="00404658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ຖະກິດ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F6A22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61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cyan"/>
              <w:u w:val="single"/>
              <w:cs/>
              <w:lang w:bidi="lo-LA"/>
            </w:rPr>
          </w:rPrChange>
        </w:rPr>
        <w:t>ກ່ຽວກັບ</w:t>
      </w:r>
      <w:r w:rsidR="00C92995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616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cs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ກະສິກໍາ</w:t>
      </w:r>
      <w:r w:rsidRPr="00B37D69">
        <w:rPr>
          <w:rFonts w:ascii="Phetsarath OT" w:hAnsi="Phetsarath OT" w:cs="Phetsarath OT"/>
          <w:sz w:val="24"/>
          <w:szCs w:val="24"/>
        </w:rPr>
        <w:t xml:space="preserve">,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ປ່າໄມ້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ການປະມົງ</w:t>
      </w:r>
      <w:r w:rsidRPr="00873220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ອຸດສາຫະກໍາ</w:t>
      </w:r>
      <w:r w:rsidR="00A25ED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ຫັດຖະກໍາ</w:t>
      </w:r>
      <w:r w:rsidR="00A25ED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A25EDB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617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ການຄ້າ</w:t>
      </w:r>
      <w:r w:rsidR="00A25EDB" w:rsidRPr="00A26FD7">
        <w:rPr>
          <w:rFonts w:ascii="Phetsarath OT" w:hAnsi="Phetsarath OT" w:cs="Phetsarath OT"/>
          <w:sz w:val="24"/>
          <w:szCs w:val="24"/>
        </w:rPr>
        <w:t xml:space="preserve">,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ພະລັງງານ</w:t>
      </w:r>
      <w:r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ບໍ່ແຮ່</w:t>
      </w:r>
      <w:r w:rsidRPr="00E2334A">
        <w:rPr>
          <w:rFonts w:ascii="Phetsarath OT" w:hAnsi="Phetsarath OT" w:cs="Phetsarath OT"/>
          <w:sz w:val="24"/>
          <w:szCs w:val="24"/>
        </w:rPr>
        <w:t xml:space="preserve">, </w:t>
      </w:r>
      <w:r w:rsidR="00C92995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ການກໍ່ສ້າງ</w:t>
      </w:r>
      <w:r w:rsidR="00C92995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ການຄົມມະນາຄົມ</w:t>
      </w:r>
      <w:r w:rsidR="00C92995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618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ຂົນສົ່ງ</w:t>
      </w:r>
      <w:r w:rsidR="00C92995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DD44EB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ໄປສະນີ</w:t>
      </w:r>
      <w:r w:rsidRPr="002B3C7C">
        <w:rPr>
          <w:rFonts w:ascii="Phetsarath OT" w:hAnsi="Phetsarath OT" w:cs="Phetsarath OT"/>
          <w:sz w:val="24"/>
          <w:szCs w:val="24"/>
        </w:rPr>
        <w:t xml:space="preserve">,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Pr="004D6DEA">
        <w:rPr>
          <w:rFonts w:ascii="Phetsarath OT" w:hAnsi="Phetsarath OT" w:cs="Phetsarath OT"/>
          <w:sz w:val="24"/>
          <w:szCs w:val="24"/>
        </w:rPr>
        <w:t xml:space="preserve"> </w:t>
      </w:r>
      <w:r w:rsidR="00C92995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DD44EB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ການສື່ສານ</w:t>
      </w:r>
      <w:r w:rsidR="00DD44EB" w:rsidRPr="00873220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A26FD7">
        <w:rPr>
          <w:rFonts w:ascii="Phetsarath OT" w:hAnsi="Phetsarath OT" w:cs="Phetsarath OT"/>
          <w:sz w:val="16"/>
          <w:szCs w:val="16"/>
          <w:cs/>
          <w:lang w:bidi="lo-LA"/>
          <w:rPrChange w:id="2619" w:author="Na" w:date="2017-06-16T13:29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r w:rsidR="00DD44EB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ເຕັກໂນໂລຊີ</w:t>
      </w:r>
      <w:r w:rsidR="00DD44EB" w:rsidRPr="002B3C7C">
        <w:rPr>
          <w:rFonts w:ascii="Phetsarath OT" w:hAnsi="Phetsarath OT" w:cs="Phetsarath OT"/>
          <w:sz w:val="24"/>
          <w:szCs w:val="24"/>
        </w:rPr>
        <w:t>,</w:t>
      </w:r>
      <w:r w:rsidR="00DD44EB" w:rsidRPr="00A26FD7">
        <w:rPr>
          <w:rFonts w:ascii="Phetsarath OT" w:hAnsi="Phetsarath OT" w:cs="Phetsarath OT"/>
          <w:sz w:val="16"/>
          <w:szCs w:val="16"/>
          <w:rPrChange w:id="2620" w:author="Na" w:date="2017-06-16T13:29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Pr="002B3C7C">
        <w:rPr>
          <w:rFonts w:ascii="Phetsarath OT" w:hAnsi="Phetsarath OT" w:cs="Phetsarath OT"/>
          <w:sz w:val="24"/>
          <w:szCs w:val="24"/>
        </w:rPr>
        <w:t>,</w:t>
      </w:r>
      <w:r w:rsidRPr="00A26FD7">
        <w:rPr>
          <w:rFonts w:ascii="Phetsarath OT" w:hAnsi="Phetsarath OT" w:cs="Phetsarath OT"/>
          <w:sz w:val="16"/>
          <w:szCs w:val="16"/>
          <w:rPrChange w:id="2621" w:author="Na" w:date="2017-06-16T13:30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ການເງິນ</w:t>
      </w:r>
      <w:r w:rsidRPr="002B3C7C">
        <w:rPr>
          <w:rFonts w:ascii="Phetsarath OT" w:hAnsi="Phetsarath OT" w:cs="Phetsarath OT"/>
          <w:sz w:val="24"/>
          <w:szCs w:val="24"/>
        </w:rPr>
        <w:t>,</w:t>
      </w:r>
      <w:r w:rsidRPr="00A26FD7">
        <w:rPr>
          <w:rFonts w:ascii="Phetsarath OT" w:hAnsi="Phetsarath OT" w:cs="Phetsarath OT"/>
          <w:sz w:val="16"/>
          <w:szCs w:val="16"/>
          <w:rPrChange w:id="2622" w:author="Na" w:date="2017-06-16T13:30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ເງິນຕາ</w:t>
      </w:r>
      <w:r w:rsidR="00A25ED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ການປະກັນໄພ,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ທະນາຄານ</w:t>
      </w:r>
      <w:r w:rsidRPr="004D6DEA">
        <w:rPr>
          <w:rFonts w:ascii="Phetsarath OT" w:hAnsi="Phetsarath OT" w:cs="Phetsarath OT"/>
          <w:sz w:val="24"/>
          <w:szCs w:val="24"/>
        </w:rPr>
        <w:t xml:space="preserve">,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ການທ່ອງ</w:t>
      </w:r>
      <w:del w:id="2623" w:author="Na" w:date="2017-06-07T08:54:00Z">
        <w:r w:rsidR="00A25EDB" w:rsidRPr="00E2334A" w:rsidDel="003B11DE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ທ່ຽວ</w:t>
      </w:r>
      <w:r w:rsidR="00A25ED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 ການບັນຊີ</w:t>
      </w:r>
      <w:r w:rsidR="00A25EDB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624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ແຫ່ງຊາດ</w:t>
      </w:r>
      <w:r w:rsidR="00A25EDB" w:rsidRPr="00A26FD7">
        <w:rPr>
          <w:rFonts w:ascii="Phetsarath OT" w:hAnsi="Phetsarath OT" w:cs="Phetsarath OT" w:hint="cs"/>
          <w:sz w:val="18"/>
          <w:szCs w:val="18"/>
          <w:cs/>
          <w:lang w:bidi="lo-LA"/>
          <w:rPrChange w:id="2625" w:author="Na" w:date="2017-06-16T13:30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A26FD7">
        <w:rPr>
          <w:rFonts w:ascii="Phetsarath OT" w:hAnsi="Phetsarath OT" w:cs="Phetsarath OT"/>
          <w:sz w:val="16"/>
          <w:szCs w:val="16"/>
          <w:cs/>
          <w:lang w:bidi="lo-LA"/>
          <w:rPrChange w:id="2626" w:author="Na" w:date="2017-06-16T13:30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ສະຖິຕິອື່ນ</w:t>
      </w:r>
      <w:r w:rsidR="00B2126E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ທີ່ກ່ຽວຂ້ອງກັບເສດຖະກິ</w:t>
      </w:r>
      <w:r w:rsidR="00B2126E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ຊຶ່ງສອດຄ່ອງກັບຕົວຊີ້ບອກຂອງເປົ້າ</w:t>
      </w:r>
      <w:del w:id="2627" w:author="Na" w:date="2017-06-07T08:54:00Z">
        <w:r w:rsidR="00525487" w:rsidRPr="00E2334A" w:rsidDel="003B11DE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 </w:delText>
        </w:r>
      </w:del>
      <w:r w:rsidR="00DD44EB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ໝາຍການພັດທະນາ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C9299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DB4EBD3" w14:textId="77777777" w:rsidR="00A25EDB" w:rsidRPr="00514FCB" w:rsidRDefault="00A25EDB" w:rsidP="009B482F">
      <w:pPr>
        <w:pStyle w:val="Heading1"/>
        <w:spacing w:line="240" w:lineRule="auto"/>
        <w:rPr>
          <w:rFonts w:cs="Phetsarath OT"/>
          <w:b w:val="0"/>
          <w:bCs/>
          <w:sz w:val="16"/>
          <w:szCs w:val="16"/>
          <w:lang w:bidi="lo-LA"/>
          <w:rPrChange w:id="2628" w:author="Na" w:date="2017-06-16T10:48:00Z">
            <w:rPr>
              <w:rFonts w:cs="Phetsarath OT"/>
              <w:b w:val="0"/>
              <w:bCs/>
              <w:lang w:bidi="lo-LA"/>
            </w:rPr>
          </w:rPrChange>
        </w:rPr>
      </w:pPr>
    </w:p>
    <w:p w14:paraId="70C7B206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2629" w:name="_Toc484257996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630" w:author="Na" w:date="2017-06-14T11:25:00Z">
        <w:r w:rsidR="00613DA3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10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ສະຖິຕິສັງຄົມ</w:t>
      </w:r>
      <w:bookmarkEnd w:id="2629"/>
    </w:p>
    <w:p w14:paraId="38058F1C" w14:textId="77777777" w:rsidR="00DD44EB" w:rsidRPr="00514FCB" w:rsidRDefault="004C387B" w:rsidP="00404658">
      <w:pPr>
        <w:spacing w:after="0" w:line="240" w:lineRule="auto"/>
        <w:ind w:left="426" w:firstLine="708"/>
        <w:jc w:val="both"/>
        <w:rPr>
          <w:ins w:id="2631" w:author="Na" w:date="2017-06-07T16:07:00Z"/>
          <w:rFonts w:ascii="Phetsarath OT" w:hAnsi="Phetsarath OT" w:cs="Phetsarath OT"/>
          <w:sz w:val="24"/>
          <w:szCs w:val="24"/>
          <w:lang w:bidi="lo-LA"/>
        </w:rPr>
        <w:pPrChange w:id="2632" w:author="Na" w:date="2017-06-07T16:06:00Z">
          <w:pPr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ສະຖິຕິສັງຄົມ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2633" w:author="Na" w:date="2017-06-07T16:06:00Z">
        <w:r w:rsidR="00DD44EB" w:rsidRPr="00514FCB" w:rsidDel="0040465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ສະພາບການເຄື່ອນໄຫວຂອງ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ການພັດທະນາ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ດ້ານ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</w:t>
      </w:r>
      <w:del w:id="2634" w:author="Na" w:date="2017-06-07T16:06:00Z">
        <w:r w:rsidR="003A2436" w:rsidRPr="00514FCB" w:rsidDel="0040465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ພົນລະເມືອງ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ຊົນເຜົ່າ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ການສຶກສາ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ສາທາລະນະສຸກ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ແຮງງານ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ສະຫວັດດີການສັງຄົມ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ຜູ້ພິ</w:t>
      </w:r>
      <w:del w:id="2635" w:author="Na" w:date="2017-06-07T16:07:00Z">
        <w:r w:rsidR="007E0AB8" w:rsidRPr="00514FCB" w:rsidDel="00CD6F1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ຜູ້ອາຍຸສູງ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FD76D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ຖະ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ແຫຼງຂ່າວ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ວັດທະນະທໍາ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ຄວາມທຸກຍາກ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ບົດບາດ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ຍິງ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ຊາຍ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ການປະກັນສັງຄົມ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636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ສະຖິຕິ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ທີ່ຢູ່ອາໄສ</w:t>
      </w:r>
      <w:r w:rsidRPr="00B37D69">
        <w:rPr>
          <w:rFonts w:ascii="Phetsarath OT" w:hAnsi="Phetsarath OT" w:cs="Phetsarath OT"/>
          <w:sz w:val="24"/>
          <w:szCs w:val="24"/>
        </w:rPr>
        <w:t xml:space="preserve">,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ກິລາ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ກາຍຍະກໍາ</w:t>
      </w:r>
      <w:r w:rsidRPr="00641F36">
        <w:rPr>
          <w:rFonts w:ascii="Phetsarath OT" w:hAnsi="Phetsarath OT" w:cs="Phetsarath OT"/>
          <w:sz w:val="24"/>
          <w:szCs w:val="24"/>
        </w:rPr>
        <w:t xml:space="preserve">,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ອົງການຈັດຕັ້ງສັງຄົມ</w:t>
      </w:r>
      <w:r w:rsidRPr="00873220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ອຸ</w:t>
      </w:r>
      <w:r w:rsidR="00A25ED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ປະຕິເຫດ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ຄະດີ</w:t>
      </w:r>
      <w:r w:rsidRPr="00514FCB">
        <w:rPr>
          <w:rFonts w:ascii="Phetsarath OT" w:hAnsi="Phetsarath OT" w:cs="Phetsarath OT"/>
          <w:sz w:val="24"/>
          <w:szCs w:val="24"/>
        </w:rPr>
        <w:t xml:space="preserve">;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ການຂ</w:t>
      </w:r>
      <w:r w:rsidR="00F661C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ນບັນຊີຫົວໜ່ວຍການປົກ</w:t>
      </w:r>
      <w:ins w:id="2637" w:author="Na" w:date="2017-06-07T16:07:00Z">
        <w:r w:rsidR="00CD6F1B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ສະຖິຕິການຂຶ້ນບັນຊີຄົວເຮືອນ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;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ສະຖິຕິການຂຶ້ນທະບຽນ</w:t>
      </w:r>
      <w:del w:id="2638" w:author="Na" w:date="2017-06-07T16:07:00Z">
        <w:r w:rsidR="00DD44EB" w:rsidRPr="00514FCB" w:rsidDel="00CD6F1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ພົນລະເມືອງ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25ED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ກ່ຽວກັບ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ການເກີດ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ການຕາຍ</w:t>
      </w:r>
      <w:r w:rsidR="00DD44EB" w:rsidRPr="00514FCB">
        <w:rPr>
          <w:rFonts w:ascii="Phetsarath OT" w:hAnsi="Phetsarath OT" w:cs="Phetsarath OT"/>
          <w:sz w:val="24"/>
          <w:szCs w:val="24"/>
        </w:rPr>
        <w:t>,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ການແຕ່ງດອງ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ການຢ່າຮ້າງ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del w:id="2639" w:author="Na" w:date="2017-06-14T11:25:00Z">
        <w:r w:rsidR="00DD44EB" w:rsidRPr="00514FCB" w:rsidDel="00613DA3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ຮັບ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ເອົາເດັກເປັນລູກລ້ຽງ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</w:t>
      </w:r>
      <w:r w:rsidR="00760DD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ຕິອື່ນ</w:t>
      </w:r>
      <w:r w:rsidR="00B212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ທີ່ກ່ຽວຂ້ອງກັບສັງຄົມ</w:t>
      </w:r>
      <w:r w:rsidR="00760DD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ຊຶ່ງສອດຄ່ອງກັບຕົວຊີ້ບອກຂອງເປົ້າໝາຍການພັດທະນາ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1D259C" w:rsidRPr="00514FCB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</w:p>
    <w:p w14:paraId="484FF39F" w14:textId="77777777" w:rsidR="00CD6F1B" w:rsidRPr="00A26FD7" w:rsidRDefault="00CD6F1B" w:rsidP="0040465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rPrChange w:id="2640" w:author="Na" w:date="2017-06-16T13:30:00Z">
            <w:rPr>
              <w:rFonts w:ascii="Phetsarath OT" w:hAnsi="Phetsarath OT" w:cs="Phetsarath OT"/>
              <w:sz w:val="24"/>
              <w:szCs w:val="24"/>
            </w:rPr>
          </w:rPrChange>
        </w:rPr>
        <w:pPrChange w:id="2641" w:author="Na" w:date="2017-06-07T16:06:00Z">
          <w:pPr>
            <w:spacing w:after="0" w:line="240" w:lineRule="auto"/>
            <w:ind w:left="450" w:firstLine="1080"/>
            <w:jc w:val="both"/>
          </w:pPr>
        </w:pPrChange>
      </w:pPr>
    </w:p>
    <w:p w14:paraId="3E41FB6B" w14:textId="77777777" w:rsidR="004C387B" w:rsidRPr="00B37D69" w:rsidDel="003B11DE" w:rsidRDefault="004C387B" w:rsidP="00D50DAE">
      <w:pPr>
        <w:spacing w:after="0" w:line="240" w:lineRule="auto"/>
        <w:jc w:val="both"/>
        <w:rPr>
          <w:del w:id="2642" w:author="Na" w:date="2017-06-07T08:55:00Z"/>
          <w:rFonts w:ascii="Phetsarath OT" w:hAnsi="Phetsarath OT" w:cs="Phetsarath OT"/>
          <w:sz w:val="20"/>
          <w:szCs w:val="20"/>
        </w:rPr>
      </w:pPr>
    </w:p>
    <w:p w14:paraId="04571DDA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2643" w:name="_Toc484257997"/>
      <w:r w:rsidRPr="002B3C7C">
        <w:rPr>
          <w:rFonts w:cs="Phetsarath OT" w:hint="cs"/>
          <w:b w:val="0"/>
          <w:bCs/>
          <w:cs/>
          <w:lang w:bidi="lo-LA"/>
        </w:rPr>
        <w:t>ມາດຕາ</w:t>
      </w:r>
      <w:r w:rsidRPr="00BF384B">
        <w:rPr>
          <w:rFonts w:cs="Phetsarath OT"/>
          <w:b w:val="0"/>
          <w:bCs/>
          <w:cs/>
          <w:lang w:bidi="lo-LA"/>
        </w:rPr>
        <w:t xml:space="preserve"> </w:t>
      </w:r>
      <w:ins w:id="2644" w:author="Na" w:date="2017-06-14T11:25:00Z">
        <w:r w:rsidR="00613DA3" w:rsidRPr="004D6DEA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641F36">
        <w:rPr>
          <w:rFonts w:cs="Phetsarath OT"/>
          <w:lang w:bidi="lo-LA"/>
        </w:rPr>
        <w:t>11</w:t>
      </w:r>
      <w:r w:rsidRPr="00E2334A">
        <w:rPr>
          <w:rFonts w:cs="Phetsarath OT"/>
          <w:cs/>
          <w:lang w:bidi="lo-LA"/>
        </w:rPr>
        <w:t xml:space="preserve"> </w:t>
      </w:r>
      <w:r w:rsidRPr="00873220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/>
          <w:b w:val="0"/>
          <w:bCs/>
          <w:lang w:bidi="lo-LA"/>
        </w:rPr>
        <w:t>(</w:t>
      </w:r>
      <w:r w:rsidRPr="00514FCB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>)</w:t>
      </w:r>
      <w:r w:rsidRPr="00514FCB">
        <w:rPr>
          <w:rFonts w:cs="Phetsarath OT"/>
          <w:b w:val="0"/>
          <w:b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ສະຖິຕິສິ່ງແວດລ້ອມ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ຊັບພະຍາກອນທໍາມະຊາດ</w:t>
      </w:r>
      <w:bookmarkEnd w:id="2643"/>
    </w:p>
    <w:p w14:paraId="1D20EFD7" w14:textId="77777777" w:rsidR="00DD44EB" w:rsidRPr="00514FCB" w:rsidRDefault="007E0AB8" w:rsidP="00CD6F1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2645" w:author="Na" w:date="2017-06-07T16:07:00Z">
          <w:pPr>
            <w:spacing w:after="0" w:line="240" w:lineRule="auto"/>
            <w:ind w:left="450" w:firstLine="720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ສະຖິຕິສິ່ງແວດລ້ອມ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ຊັບພະຍາກອນທໍາມະຊາດ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</w:t>
      </w:r>
      <w:r w:rsidR="00967A9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່ນ</w:t>
      </w:r>
      <w:r w:rsidR="00967A9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67A9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ຂໍ້ມູນສະຖິຕິ</w:t>
      </w:r>
      <w:r w:rsidR="00967A9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ກ່ຽວກັບສະພາບການ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ເຄື່ອນໄຫວ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ຂອງການພັດທະນາດ້ານສິ່ງແວດລ້ອມ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ຊັບພະຍາກອນທໍາມະຊາດ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2646" w:author="Na" w:date="2017-06-14T11:26:00Z">
        <w:r w:rsidR="004C387B" w:rsidRPr="00514FCB" w:rsidDel="00613DA3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ພູ</w:t>
      </w:r>
      <w:ins w:id="2647" w:author="Na" w:date="2017-06-14T11:26:00Z">
        <w:r w:rsidR="00613DA3" w:rsidRPr="00514FCB">
          <w:rPr>
            <w:rFonts w:ascii="Phetsarath OT" w:hAnsi="Phetsarath OT" w:cs="Phetsarath OT"/>
            <w:sz w:val="24"/>
            <w:szCs w:val="24"/>
            <w:lang w:bidi="lo-LA"/>
          </w:rPr>
          <w:t>ມ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ມີປະເທດ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ທໍ</w:t>
      </w:r>
      <w:ins w:id="2648" w:author="Na" w:date="2017-06-14T11:26:00Z">
        <w:r w:rsidR="00613DA3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ລະນີສາດ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ທີ່ດິນ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ແຮ່ທາດ</w:t>
      </w:r>
      <w:r w:rsidR="00DD44EB" w:rsidRPr="00514FCB">
        <w:rPr>
          <w:rFonts w:ascii="Phetsarath OT" w:hAnsi="Phetsarath OT" w:cs="Phetsarath OT"/>
          <w:sz w:val="24"/>
          <w:szCs w:val="24"/>
        </w:rPr>
        <w:t>,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ອຸຕຸ</w:t>
      </w:r>
      <w:r w:rsidR="00BC4A3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ຍົມ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ອຸທົກກະສາດ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ໄພພິບັດ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ມົນລະພິດ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ສິ່ງເສດເຫຼືອ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ສານເຄມີ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ການບໍາບັດ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ການສ້າງຄວາມສົມດູນ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ລະຫວ່າງສິ່ງແວດລ້ອມ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ຊັບພະຍາກອນທໍາມະຊາດ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ມະນຸດ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ການພັດ</w:t>
      </w:r>
      <w:ins w:id="2649" w:author="Na" w:date="2017-06-14T11:26:00Z">
        <w:r w:rsidR="00613DA3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ທະນາ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ສະຖິຕິອື່ນ</w:t>
      </w:r>
      <w:r w:rsidR="00B212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ທີ່ກ່ຽວຂ້ອງກັບສິ່ງແວດລ້ອມ</w:t>
      </w:r>
      <w:r w:rsidR="00B2126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212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B2126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212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ຊັບພະຍາກອນທໍາມະຊາດ</w:t>
      </w:r>
      <w:r w:rsidR="003A2436" w:rsidRPr="00514FCB" w:rsidDel="003A24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ຊຶ່ງສອດຄ່ອງກັບຕົວຊີ້ບອກຂອງເປົ້າໝາຍການພັດທະນາ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39DD510" w14:textId="77777777" w:rsidR="004C387B" w:rsidRPr="00514FCB" w:rsidRDefault="004C387B" w:rsidP="00D50DAE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2650" w:author="Na" w:date="2017-06-16T10:48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29038501" w14:textId="77777777" w:rsidR="004C387B" w:rsidRPr="00873220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2651" w:name="_Toc484257998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652" w:author="Na" w:date="2017-06-14T11:26:00Z">
        <w:r w:rsidR="00613DA3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12 (</w:t>
      </w:r>
      <w:r w:rsidRPr="004D6DEA">
        <w:rPr>
          <w:rFonts w:cs="Phetsarath OT" w:hint="cs"/>
          <w:b w:val="0"/>
          <w:bCs/>
          <w:cs/>
          <w:lang w:bidi="lo-LA"/>
        </w:rPr>
        <w:t>ປັບປຸງ</w:t>
      </w:r>
      <w:r w:rsidRPr="00641F36">
        <w:rPr>
          <w:rFonts w:cs="Phetsarath OT"/>
          <w:b w:val="0"/>
          <w:bCs/>
          <w:cs/>
          <w:lang w:bidi="lo-LA"/>
        </w:rPr>
        <w:t xml:space="preserve">)  </w:t>
      </w:r>
      <w:r w:rsidRPr="00E2334A">
        <w:rPr>
          <w:rFonts w:cs="Phetsarath OT" w:hint="cs"/>
          <w:b w:val="0"/>
          <w:bCs/>
          <w:cs/>
          <w:lang w:bidi="lo-LA"/>
        </w:rPr>
        <w:t>ສະຖິຕິຄວາມໝັ້ນຄົງ</w:t>
      </w:r>
      <w:bookmarkEnd w:id="2651"/>
    </w:p>
    <w:p w14:paraId="07124811" w14:textId="77777777" w:rsidR="00DD44EB" w:rsidRPr="00514FCB" w:rsidRDefault="004C387B" w:rsidP="00CD6F1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2653" w:author="Na" w:date="2017-06-07T16:08:00Z">
          <w:pPr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ສະຖິຕິຄວາມໝັ້ນຄົງ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3A243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ສະພາບການປ້ອງກັນຊາດ</w:t>
      </w:r>
      <w:r w:rsidR="00985258"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ປ້ອງກັນຄວາມສະ</w:t>
      </w:r>
      <w:del w:id="2654" w:author="Na" w:date="2017-06-07T16:08:00Z">
        <w:r w:rsidR="003A2436" w:rsidRPr="00514FCB" w:rsidDel="00CD6F1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ຫງົບ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ຄວາມໝັ້ນຄົງ</w:t>
      </w:r>
      <w:r w:rsidR="003A243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ທາງດ້ານເສດຖະກິດ ແລະ ຄວາມປອດໄພຂອງສັງຄົມ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A243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ສະຖິຕິການຄໍ້າປະກັນສະ</w:t>
      </w:r>
      <w:ins w:id="2655" w:author="Na" w:date="2017-06-07T16:08:00Z">
        <w:r w:rsidR="00CD6F1B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ບຽງອາຫານ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ສະຖິຕິການຄ້າມະນຸດ</w:t>
      </w:r>
      <w:r w:rsidR="00227063" w:rsidRPr="00514FCB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63635957" w14:textId="77777777" w:rsidR="005C2787" w:rsidRPr="00514FCB" w:rsidRDefault="005C2787" w:rsidP="00D50DAE">
      <w:pPr>
        <w:spacing w:after="0" w:line="240" w:lineRule="auto"/>
        <w:jc w:val="both"/>
        <w:rPr>
          <w:rFonts w:ascii="Phetsarath OT" w:hAnsi="Phetsarath OT" w:cs="Phetsarath OT" w:hint="cs"/>
          <w:sz w:val="16"/>
          <w:szCs w:val="16"/>
          <w:lang w:bidi="lo-LA"/>
          <w:rPrChange w:id="2656" w:author="Na" w:date="2017-06-16T10:49:00Z">
            <w:rPr>
              <w:rFonts w:ascii="Phetsarath OT" w:hAnsi="Phetsarath OT" w:cs="Phetsarath OT" w:hint="cs"/>
              <w:sz w:val="24"/>
              <w:szCs w:val="24"/>
              <w:lang w:bidi="lo-LA"/>
            </w:rPr>
          </w:rPrChange>
        </w:rPr>
      </w:pPr>
    </w:p>
    <w:p w14:paraId="75673C0A" w14:textId="77777777" w:rsidR="000F60A8" w:rsidRPr="00BF384B" w:rsidRDefault="00DD44EB" w:rsidP="009B0202">
      <w:pPr>
        <w:pStyle w:val="HeaderLaw"/>
        <w:rPr>
          <w:b w:val="0"/>
          <w:bCs/>
          <w:sz w:val="28"/>
          <w:szCs w:val="28"/>
        </w:rPr>
      </w:pPr>
      <w:bookmarkStart w:id="2657" w:name="_Toc484257999"/>
      <w:r w:rsidRPr="00A26FD7">
        <w:rPr>
          <w:b w:val="0"/>
          <w:bCs/>
          <w:sz w:val="28"/>
          <w:szCs w:val="28"/>
          <w:cs/>
        </w:rPr>
        <w:t xml:space="preserve">ພາກທີ </w:t>
      </w:r>
      <w:r w:rsidRPr="00B37D69">
        <w:rPr>
          <w:sz w:val="28"/>
          <w:szCs w:val="28"/>
        </w:rPr>
        <w:t>III</w:t>
      </w:r>
      <w:bookmarkEnd w:id="2657"/>
      <w:r w:rsidRPr="002B3C7C">
        <w:rPr>
          <w:b w:val="0"/>
          <w:bCs/>
          <w:sz w:val="28"/>
          <w:szCs w:val="28"/>
        </w:rPr>
        <w:t xml:space="preserve"> </w:t>
      </w:r>
    </w:p>
    <w:p w14:paraId="147738E2" w14:textId="77777777" w:rsidR="004C387B" w:rsidRPr="00641F36" w:rsidRDefault="00DD44EB" w:rsidP="009B482F">
      <w:pPr>
        <w:pStyle w:val="HeaderLaw"/>
        <w:rPr>
          <w:b w:val="0"/>
          <w:bCs/>
          <w:sz w:val="28"/>
          <w:szCs w:val="28"/>
        </w:rPr>
      </w:pPr>
      <w:bookmarkStart w:id="2658" w:name="_Toc484258000"/>
      <w:r w:rsidRPr="004D6DEA">
        <w:rPr>
          <w:b w:val="0"/>
          <w:bCs/>
          <w:sz w:val="28"/>
          <w:szCs w:val="28"/>
          <w:cs/>
        </w:rPr>
        <w:t>ການສ້າງສະຖິຕິ</w:t>
      </w:r>
      <w:bookmarkEnd w:id="2658"/>
    </w:p>
    <w:p w14:paraId="3CCDE349" w14:textId="77777777" w:rsidR="004C387B" w:rsidRPr="00514FCB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2659" w:author="Na" w:date="2017-06-16T10:49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41952F4D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2660" w:name="_Toc484258001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661" w:author="Na" w:date="2017-06-14T11:26:00Z">
        <w:r w:rsidR="00613DA3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</w:rPr>
        <w:t xml:space="preserve">13 </w:t>
      </w:r>
      <w:ins w:id="2662" w:author="Na" w:date="2017-06-07T09:15:00Z">
        <w:r w:rsidR="00E71B1C" w:rsidRPr="004D6DEA">
          <w:rPr>
            <w:rFonts w:cs="Phetsarath OT"/>
            <w:lang w:bidi="lo-LA"/>
          </w:rPr>
          <w:t>(</w:t>
        </w:r>
        <w:r w:rsidR="00E71B1C" w:rsidRPr="00641F36">
          <w:rPr>
            <w:rFonts w:cs="Phetsarath OT" w:hint="cs"/>
            <w:b w:val="0"/>
            <w:bCs/>
            <w:cs/>
            <w:lang w:bidi="lo-LA"/>
          </w:rPr>
          <w:t>ປັບປຸງ</w:t>
        </w:r>
        <w:r w:rsidR="00E71B1C" w:rsidRPr="00E2334A">
          <w:rPr>
            <w:rFonts w:cs="Phetsarath OT"/>
            <w:b w:val="0"/>
            <w:bCs/>
            <w:cs/>
            <w:lang w:bidi="lo-LA"/>
          </w:rPr>
          <w:t>)</w:t>
        </w:r>
        <w:r w:rsidR="00E71B1C" w:rsidRPr="00873220">
          <w:rPr>
            <w:rFonts w:cs="Phetsarath OT"/>
            <w:b w:val="0"/>
            <w:bCs/>
            <w:lang w:bidi="lo-LA"/>
          </w:rPr>
          <w:t xml:space="preserve"> </w:t>
        </w:r>
      </w:ins>
      <w:r w:rsidRPr="00514FCB">
        <w:rPr>
          <w:rFonts w:cs="Phetsarath OT" w:hint="cs"/>
          <w:b w:val="0"/>
          <w:bCs/>
          <w:cs/>
          <w:lang w:bidi="lo-LA"/>
        </w:rPr>
        <w:t>ຄວາມສໍາຄັນ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ຄວາມຈໍາເປັນຂອງການສ້າງສະຖິຕິ</w:t>
      </w:r>
      <w:bookmarkEnd w:id="2660"/>
    </w:p>
    <w:p w14:paraId="13447744" w14:textId="77777777" w:rsidR="004A7B75" w:rsidRPr="00514FCB" w:rsidRDefault="00F42B6D" w:rsidP="00CD6F1B">
      <w:pPr>
        <w:spacing w:after="0" w:line="240" w:lineRule="auto"/>
        <w:ind w:left="426" w:firstLine="708"/>
        <w:jc w:val="both"/>
        <w:rPr>
          <w:ins w:id="2663" w:author="VONGDALA" w:date="2017-06-06T10:57:00Z"/>
          <w:rFonts w:ascii="Phetsarath OT" w:hAnsi="Phetsarath OT" w:cs="Phetsarath OT" w:hint="cs"/>
          <w:sz w:val="24"/>
          <w:szCs w:val="24"/>
          <w:highlight w:val="yellow"/>
          <w:lang w:bidi="lo-LA"/>
          <w:rPrChange w:id="2664" w:author="Na" w:date="2017-06-16T10:46:00Z">
            <w:rPr>
              <w:ins w:id="2665" w:author="VONGDALA" w:date="2017-06-06T10:57:00Z"/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pPrChange w:id="2666" w:author="Na" w:date="2017-06-07T16:09:00Z">
          <w:pPr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ແມ່ນ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667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ການກໍານົດ ແລະ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ການຜະລິດສະຖິ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ຕິ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3494" w:rsidRPr="00BF384B">
        <w:rPr>
          <w:rFonts w:ascii="Phetsarath OT" w:hAnsi="Phetsarath OT" w:cs="Phetsarath OT"/>
          <w:sz w:val="24"/>
          <w:szCs w:val="24"/>
          <w:lang w:bidi="lo-LA"/>
        </w:rPr>
        <w:t>ທີ່ດຳເນີນຕາມ</w:t>
      </w:r>
      <w:del w:id="2668" w:author="VONGDALA" w:date="2017-06-06T10:52:00Z">
        <w:r w:rsidR="000A3494" w:rsidRPr="004D6DEA" w:rsidDel="004A7B75">
          <w:rPr>
            <w:rFonts w:ascii="Phetsarath OT" w:hAnsi="Phetsarath OT" w:cs="Phetsarath OT"/>
            <w:sz w:val="24"/>
            <w:szCs w:val="24"/>
            <w:lang w:bidi="lo-LA"/>
          </w:rPr>
          <w:delText>ຂັ້ນຕອນ ຂອງ</w:delText>
        </w:r>
      </w:del>
      <w:r w:rsidR="000A3494" w:rsidRPr="00641F36">
        <w:rPr>
          <w:rFonts w:ascii="Phetsarath OT" w:hAnsi="Phetsarath OT" w:cs="Phetsarath OT"/>
          <w:sz w:val="24"/>
          <w:szCs w:val="24"/>
          <w:lang w:bidi="lo-LA"/>
        </w:rPr>
        <w:t>ຫຼັກ</w:t>
      </w:r>
      <w:del w:id="2669" w:author="Na" w:date="2017-06-07T16:09:00Z">
        <w:r w:rsidR="006F6A22" w:rsidRPr="00E2334A" w:rsidDel="00CD6F1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A3494" w:rsidRPr="00873220">
        <w:rPr>
          <w:rFonts w:ascii="Phetsarath OT" w:hAnsi="Phetsarath OT" w:cs="Phetsarath OT"/>
          <w:sz w:val="24"/>
          <w:szCs w:val="24"/>
          <w:lang w:bidi="lo-LA"/>
        </w:rPr>
        <w:t>ວິທະຍາສາດດ້ານສະ</w:t>
      </w:r>
      <w:ins w:id="2670" w:author="Na" w:date="2017-06-07T16:09:00Z">
        <w:r w:rsidR="00CD6F1B" w:rsidRPr="00514FCB">
          <w:rPr>
            <w:rFonts w:ascii="Phetsarath OT" w:hAnsi="Phetsarath OT" w:cs="Phetsarath OT"/>
            <w:sz w:val="24"/>
            <w:szCs w:val="24"/>
            <w:lang w:bidi="lo-LA"/>
            <w:rPrChange w:id="2671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="000A3494" w:rsidRPr="00A26FD7">
        <w:rPr>
          <w:rFonts w:ascii="Phetsarath OT" w:hAnsi="Phetsarath OT" w:cs="Phetsarath OT"/>
          <w:sz w:val="24"/>
          <w:szCs w:val="24"/>
          <w:lang w:bidi="lo-LA"/>
        </w:rPr>
        <w:t>ຖິຕິ ເພື່ອຮັບປະກັນ</w:t>
      </w:r>
      <w:r w:rsidR="00CD3FF7" w:rsidRPr="00B37D69">
        <w:rPr>
          <w:rFonts w:ascii="Phetsarath OT" w:hAnsi="Phetsarath OT" w:cs="Phetsarath OT"/>
          <w:sz w:val="24"/>
          <w:szCs w:val="24"/>
          <w:lang w:bidi="lo-LA"/>
        </w:rPr>
        <w:t>ໃຫ້ມີຂໍ້ມູນສະຖິຕິທາງການ ທີ່ມີ</w:t>
      </w:r>
      <w:r w:rsidR="000A3494" w:rsidRPr="002B3C7C">
        <w:rPr>
          <w:rFonts w:ascii="Phetsarath OT" w:hAnsi="Phetsarath OT" w:cs="Phetsarath OT"/>
          <w:sz w:val="24"/>
          <w:szCs w:val="24"/>
          <w:lang w:bidi="lo-LA"/>
        </w:rPr>
        <w:t>ຄຸນນະພາບ, ຄວາມຖືກຕ້ອງ ແລະ ຄວາມຄົບຖ້ວນ ແນ</w:t>
      </w:r>
      <w:del w:id="2672" w:author="home" w:date="2017-06-03T18:09:00Z">
        <w:r w:rsidR="000A3494" w:rsidRPr="00BF384B" w:rsidDel="009B0A38">
          <w:rPr>
            <w:rFonts w:ascii="Phetsarath OT" w:hAnsi="Phetsarath OT" w:cs="Phetsarath OT"/>
            <w:sz w:val="24"/>
            <w:szCs w:val="24"/>
            <w:lang w:bidi="lo-LA"/>
          </w:rPr>
          <w:delText>່</w:delText>
        </w:r>
      </w:del>
      <w:r w:rsidR="000A3494" w:rsidRPr="004D6DEA">
        <w:rPr>
          <w:rFonts w:ascii="Phetsarath OT" w:hAnsi="Phetsarath OT" w:cs="Phetsarath OT"/>
          <w:sz w:val="24"/>
          <w:szCs w:val="24"/>
          <w:lang w:bidi="lo-LA"/>
        </w:rPr>
        <w:t>ໃສ່</w:t>
      </w:r>
      <w:ins w:id="2673" w:author="VONGDALA" w:date="2017-06-06T10:57:00Z"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674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 xml:space="preserve"> </w:t>
        </w:r>
      </w:ins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ຕອບສະໜອງໃຫ້ແກ່</w:t>
      </w:r>
      <w:del w:id="2675" w:author="VONGDALA" w:date="2017-06-06T10:50:00Z">
        <w:r w:rsidRPr="00B37D69" w:rsidDel="004A7B7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676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ການສ້າງ</w:t>
      </w:r>
      <w:ins w:id="2677" w:author="VONGDALA" w:date="2017-06-06T10:55:00Z"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678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 xml:space="preserve"> ແລະ</w:t>
        </w:r>
      </w:ins>
      <w:ins w:id="2679" w:author="VONGDALA" w:date="2017-06-06T10:57:00Z"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680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 xml:space="preserve"> ເປັນເຄື່ອງ</w:t>
        </w:r>
      </w:ins>
      <w:ins w:id="2681" w:author="VONGDALA" w:date="2017-06-06T10:59:00Z"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682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ມື</w:t>
        </w:r>
      </w:ins>
      <w:ins w:id="2683" w:author="VONGDALA" w:date="2017-06-06T10:57:00Z"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684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ໃນການ</w:t>
        </w:r>
      </w:ins>
      <w:ins w:id="2685" w:author="VONGDALA" w:date="2017-06-06T10:55:00Z">
        <w:del w:id="2686" w:author="Na" w:date="2017-06-07T16:09:00Z">
          <w:r w:rsidR="004A7B75" w:rsidRPr="00514FCB" w:rsidDel="00CD6F1B">
            <w:rPr>
              <w:rFonts w:ascii="Phetsarath OT" w:hAnsi="Phetsarath OT" w:cs="Phetsarath OT" w:hint="cs"/>
              <w:sz w:val="24"/>
              <w:szCs w:val="24"/>
              <w:cs/>
              <w:lang w:bidi="lo-LA"/>
              <w:rPrChange w:id="2687" w:author="Na" w:date="2017-06-16T10:46:00Z">
                <w:rPr>
                  <w:rFonts w:ascii="Phetsarath OT" w:hAnsi="Phetsarath OT" w:cs="Phetsarath OT" w:hint="cs"/>
                  <w:color w:val="FF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688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ຕິດຕາມ</w:t>
        </w:r>
      </w:ins>
      <w:ins w:id="2689" w:author="VONGDALA" w:date="2017-06-06T10:57:00Z"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690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 xml:space="preserve"> ແລະ ປະເມີນຜົນ</w:t>
        </w:r>
        <w:del w:id="2691" w:author="Na" w:date="2017-06-13T18:32:00Z">
          <w:r w:rsidR="004A7B75" w:rsidRPr="00514FCB" w:rsidDel="007D5D09">
            <w:rPr>
              <w:rFonts w:ascii="Phetsarath OT" w:hAnsi="Phetsarath OT" w:cs="Phetsarath OT" w:hint="cs"/>
              <w:sz w:val="24"/>
              <w:szCs w:val="24"/>
              <w:cs/>
              <w:lang w:bidi="lo-LA"/>
              <w:rPrChange w:id="2692" w:author="Na" w:date="2017-06-16T10:46:00Z">
                <w:rPr>
                  <w:rFonts w:ascii="Phetsarath OT" w:hAnsi="Phetsarath OT" w:cs="Phetsarath OT" w:hint="cs"/>
                  <w:color w:val="FF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ໃນ</w:delText>
          </w:r>
        </w:del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693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ການຈັດຕັ້</w:t>
        </w:r>
      </w:ins>
      <w:ins w:id="2694" w:author="VONGDALA" w:date="2017-06-06T10:58:00Z"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695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ງປະຕິບັດ</w:t>
        </w:r>
      </w:ins>
      <w:ins w:id="2696" w:author="VONGDALA" w:date="2017-06-06T10:49:00Z">
        <w:del w:id="2697" w:author="Na" w:date="2017-06-07T16:09:00Z">
          <w:r w:rsidR="004A7B75" w:rsidRPr="00514FCB" w:rsidDel="00CD6F1B">
            <w:rPr>
              <w:rFonts w:ascii="Phetsarath OT" w:hAnsi="Phetsarath OT" w:cs="Phetsarath OT" w:hint="cs"/>
              <w:sz w:val="24"/>
              <w:szCs w:val="24"/>
              <w:cs/>
              <w:lang w:bidi="lo-LA"/>
              <w:rPrChange w:id="2698" w:author="Na" w:date="2017-06-16T10:46:00Z">
                <w:rPr>
                  <w:rFonts w:ascii="Phetsarath OT" w:hAnsi="Phetsarath OT" w:cs="Phetsarath OT" w:hint="cs"/>
                  <w:color w:val="FF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69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ນະໂຍ</w:t>
      </w:r>
      <w:ins w:id="2700" w:author="Na" w:date="2017-06-13T18:32:00Z">
        <w:r w:rsidR="007D5D09" w:rsidRPr="00514FCB">
          <w:rPr>
            <w:rFonts w:ascii="Phetsarath OT" w:hAnsi="Phetsarath OT" w:cs="Phetsarath OT"/>
            <w:sz w:val="24"/>
            <w:szCs w:val="24"/>
            <w:lang w:bidi="lo-LA"/>
            <w:rPrChange w:id="2701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702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ບາຍ, ແຜນຍຸດທະສາດ</w:t>
      </w:r>
      <w:r w:rsidRPr="00514FCB">
        <w:rPr>
          <w:rFonts w:ascii="Phetsarath OT" w:hAnsi="Phetsarath OT" w:cs="Phetsarath OT"/>
          <w:sz w:val="24"/>
          <w:szCs w:val="24"/>
          <w:rPrChange w:id="2703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</w:rPr>
          </w:rPrChange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704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ແຜນ</w:t>
      </w:r>
      <w:ins w:id="2705" w:author="VONGDALA" w:date="2017-06-06T10:56:00Z"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06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ພັດທະນາເສດຖະກິດ-ສັງຄົມ</w:t>
        </w:r>
      </w:ins>
      <w:ins w:id="2707" w:author="VONGDALA" w:date="2017-06-06T10:58:00Z"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08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ແຫ່ງຊາດ ໃນແຕ່ລະໄລຍະ</w:t>
        </w:r>
      </w:ins>
      <w:ins w:id="2709" w:author="VONGDALA" w:date="2017-06-06T11:06:00Z">
        <w:r w:rsidR="00AB612C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10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 xml:space="preserve"> </w:t>
        </w:r>
      </w:ins>
      <w:ins w:id="2711" w:author="VONGDALA" w:date="2017-06-06T11:07:00Z">
        <w:r w:rsidR="00AB612C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12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ຢ່າງ</w:t>
        </w:r>
      </w:ins>
      <w:ins w:id="2713" w:author="VONGDALA" w:date="2017-06-06T11:06:00Z">
        <w:r w:rsidR="00AB612C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14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 xml:space="preserve">ມີປະສິດທິພາບ ແລະ </w:t>
        </w:r>
      </w:ins>
      <w:ins w:id="2715" w:author="VONGDALA" w:date="2017-06-06T11:07:00Z">
        <w:r w:rsidR="00AB612C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16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ປະສິດທິຜົນ</w:t>
        </w:r>
      </w:ins>
      <w:del w:id="2717" w:author="VONGDALA" w:date="2017-06-06T10:56:00Z">
        <w:r w:rsidRPr="00514FCB" w:rsidDel="004A7B75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18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ການ</w:delText>
        </w:r>
      </w:del>
      <w:del w:id="2719" w:author="VONGDALA" w:date="2017-06-06T10:59:00Z">
        <w:r w:rsidRPr="00514FCB" w:rsidDel="004A7B75">
          <w:rPr>
            <w:rFonts w:ascii="Phetsarath OT" w:hAnsi="Phetsarath OT" w:cs="Phetsarath OT"/>
            <w:sz w:val="24"/>
            <w:szCs w:val="24"/>
            <w:rPrChange w:id="2720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</w:rPr>
            </w:rPrChange>
          </w:rPr>
          <w:delText xml:space="preserve">, </w:delText>
        </w:r>
        <w:r w:rsidRPr="00514FCB" w:rsidDel="004A7B75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21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ແຜນດໍາເນີນງານ</w:delText>
        </w:r>
        <w:r w:rsidRPr="00514FCB" w:rsidDel="004A7B75">
          <w:rPr>
            <w:rFonts w:ascii="Phetsarath OT" w:hAnsi="Phetsarath OT" w:cs="Phetsarath OT"/>
            <w:sz w:val="24"/>
            <w:szCs w:val="24"/>
            <w:cs/>
            <w:lang w:bidi="lo-LA"/>
            <w:rPrChange w:id="2722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 </w:delText>
        </w:r>
        <w:r w:rsidRPr="00514FCB" w:rsidDel="004A7B75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23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ແລະ</w:delText>
        </w:r>
        <w:r w:rsidRPr="00514FCB" w:rsidDel="004A7B75">
          <w:rPr>
            <w:rFonts w:ascii="Phetsarath OT" w:hAnsi="Phetsarath OT" w:cs="Phetsarath OT"/>
            <w:sz w:val="24"/>
            <w:szCs w:val="24"/>
            <w:cs/>
            <w:lang w:bidi="lo-LA"/>
            <w:rPrChange w:id="2724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 </w:delText>
        </w:r>
        <w:r w:rsidRPr="00514FCB" w:rsidDel="004A7B75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25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ໂຄງການ</w:delText>
        </w:r>
        <w:r w:rsidR="00CD3FF7" w:rsidRPr="00A26FD7" w:rsidDel="004A7B75">
          <w:rPr>
            <w:rFonts w:ascii="Phetsarath OT" w:hAnsi="Phetsarath OT" w:cs="Phetsarath OT"/>
            <w:sz w:val="24"/>
            <w:szCs w:val="24"/>
            <w:lang w:bidi="lo-LA"/>
          </w:rPr>
          <w:delText xml:space="preserve"> ໃນແຕ່ລະລະດັບ</w:delText>
        </w:r>
        <w:r w:rsidR="000A3494" w:rsidRPr="00B37D69" w:rsidDel="004A7B75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  <w:r w:rsidR="00CD3FF7" w:rsidRPr="002B3C7C" w:rsidDel="004A7B75">
          <w:rPr>
            <w:rFonts w:ascii="Phetsarath OT" w:hAnsi="Phetsarath OT" w:cs="Phetsarath OT"/>
            <w:sz w:val="24"/>
            <w:szCs w:val="24"/>
            <w:lang w:bidi="lo-LA"/>
          </w:rPr>
          <w:delText>ຢ່າງ</w:delText>
        </w:r>
        <w:r w:rsidR="000A3494" w:rsidRPr="00BF384B" w:rsidDel="004A7B75">
          <w:rPr>
            <w:rFonts w:ascii="Phetsarath OT" w:hAnsi="Phetsarath OT" w:cs="Phetsarath OT"/>
            <w:sz w:val="24"/>
            <w:szCs w:val="24"/>
            <w:lang w:bidi="lo-LA"/>
          </w:rPr>
          <w:delText>ມີປະສິດທິພາບ ແລະ ປະສິດທິຜົນ</w:delText>
        </w:r>
      </w:del>
      <w:ins w:id="2726" w:author="VONGDALA" w:date="2017-06-06T10:59:00Z">
        <w:r w:rsidR="004A7B75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27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.</w:t>
        </w:r>
      </w:ins>
      <w:del w:id="2728" w:author="VONGDALA" w:date="2017-06-06T10:59:00Z">
        <w:r w:rsidR="00161E9D" w:rsidRPr="00514FCB" w:rsidDel="004A7B75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2729" w:author="Na" w:date="2017-06-16T10:4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; </w:delText>
        </w:r>
      </w:del>
    </w:p>
    <w:p w14:paraId="44A01A75" w14:textId="77777777" w:rsidR="00F42B6D" w:rsidRPr="00514FCB" w:rsidDel="00AB612C" w:rsidRDefault="00161E9D" w:rsidP="00F42B6D">
      <w:pPr>
        <w:spacing w:after="0" w:line="240" w:lineRule="auto"/>
        <w:ind w:left="450" w:firstLine="1080"/>
        <w:jc w:val="both"/>
        <w:rPr>
          <w:del w:id="2730" w:author="VONGDALA" w:date="2017-06-06T11:01:00Z"/>
          <w:rFonts w:ascii="Phetsarath OT" w:hAnsi="Phetsarath OT" w:cs="Phetsarath OT" w:hint="cs"/>
          <w:sz w:val="16"/>
          <w:szCs w:val="16"/>
          <w:lang w:bidi="lo-LA"/>
          <w:rPrChange w:id="2731" w:author="Na" w:date="2017-06-16T10:49:00Z">
            <w:rPr>
              <w:del w:id="2732" w:author="VONGDALA" w:date="2017-06-06T11:01:00Z"/>
              <w:rFonts w:ascii="Phetsarath OT" w:hAnsi="Phetsarath OT" w:cs="Phetsarath OT" w:hint="cs"/>
              <w:sz w:val="24"/>
              <w:szCs w:val="24"/>
              <w:lang w:bidi="lo-LA"/>
            </w:rPr>
          </w:rPrChange>
        </w:rPr>
      </w:pPr>
      <w:del w:id="2733" w:author="VONGDALA" w:date="2017-06-06T11:01:00Z">
        <w:r w:rsidRPr="00514FCB" w:rsidDel="00AB612C">
          <w:rPr>
            <w:rFonts w:ascii="Phetsarath OT" w:hAnsi="Phetsarath OT" w:cs="Phetsarath OT"/>
            <w:sz w:val="16"/>
            <w:szCs w:val="16"/>
            <w:highlight w:val="yellow"/>
            <w:lang w:bidi="lo-LA"/>
            <w:rPrChange w:id="2734" w:author="Na" w:date="2017-06-16T10:49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delText>ເປັນເຄື່ອງມືໃນການຕິດຕາມ ແລະ ປະເມີນຜົນການຈັດຕັ້ງປະຕິບັດ ແຜນພັດທະນາເສດຖະກິດ-ສັງຄົມ ແຫ່ງຊາດ ໃນແຕ່ລະໄລຍະ</w:delText>
        </w:r>
        <w:r w:rsidR="000A3494" w:rsidRPr="00514FCB" w:rsidDel="00AB612C">
          <w:rPr>
            <w:rFonts w:ascii="Phetsarath OT" w:hAnsi="Phetsarath OT" w:cs="Phetsarath OT"/>
            <w:sz w:val="16"/>
            <w:szCs w:val="16"/>
            <w:lang w:bidi="lo-LA"/>
            <w:rPrChange w:id="2735" w:author="Na" w:date="2017-06-16T10:49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delText>.</w:delText>
        </w:r>
        <w:r w:rsidR="00F42B6D" w:rsidRPr="00514FCB" w:rsidDel="00AB612C">
          <w:rPr>
            <w:rFonts w:ascii="Phetsarath OT" w:hAnsi="Phetsarath OT" w:cs="Phetsarath OT" w:hint="cs"/>
            <w:sz w:val="16"/>
            <w:szCs w:val="16"/>
            <w:cs/>
            <w:lang w:bidi="lo-LA"/>
            <w:rPrChange w:id="2736" w:author="Na" w:date="2017-06-16T10:49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</w:p>
    <w:p w14:paraId="4D23E188" w14:textId="77777777" w:rsidR="004C387B" w:rsidRPr="00514FCB" w:rsidRDefault="004C387B" w:rsidP="00D50DAE">
      <w:pPr>
        <w:spacing w:after="0" w:line="240" w:lineRule="auto"/>
        <w:jc w:val="both"/>
        <w:rPr>
          <w:rFonts w:ascii="Phetsarath OT" w:hAnsi="Phetsarath OT" w:cs="Phetsarath OT" w:hint="cs"/>
          <w:sz w:val="12"/>
          <w:szCs w:val="12"/>
          <w:lang w:bidi="lo-LA"/>
          <w:rPrChange w:id="2737" w:author="Na" w:date="2017-06-16T10:49:00Z">
            <w:rPr>
              <w:rFonts w:ascii="Phetsarath OT" w:hAnsi="Phetsarath OT" w:cs="Phetsarath OT" w:hint="cs"/>
              <w:sz w:val="20"/>
              <w:szCs w:val="20"/>
              <w:lang w:bidi="lo-LA"/>
            </w:rPr>
          </w:rPrChange>
        </w:rPr>
      </w:pPr>
    </w:p>
    <w:p w14:paraId="748FEEE0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2738" w:name="_Toc484258002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739" w:author="Na" w:date="2017-06-14T11:26:00Z">
        <w:r w:rsidR="00613DA3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14</w:t>
      </w:r>
      <w:r w:rsidRPr="004D6DEA">
        <w:rPr>
          <w:rFonts w:cs="Phetsarath OT"/>
          <w:cs/>
          <w:lang w:bidi="lo-LA"/>
        </w:rPr>
        <w:t xml:space="preserve"> </w:t>
      </w:r>
      <w:r w:rsidRPr="00641F36">
        <w:rPr>
          <w:rFonts w:cs="Phetsarath OT"/>
          <w:b w:val="0"/>
          <w:bCs/>
          <w:cs/>
          <w:lang w:bidi="lo-LA"/>
        </w:rPr>
        <w:t xml:space="preserve"> </w:t>
      </w:r>
      <w:r w:rsidRPr="00E2334A">
        <w:rPr>
          <w:rFonts w:cs="Phetsarath OT"/>
          <w:lang w:bidi="lo-LA"/>
        </w:rPr>
        <w:t>(</w:t>
      </w:r>
      <w:r w:rsidRPr="00873220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>)</w:t>
      </w:r>
      <w:r w:rsidRPr="00514FCB">
        <w:rPr>
          <w:rFonts w:cs="Phetsarath OT"/>
          <w:b w:val="0"/>
          <w:b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ວິທີການໃນການສ້າງສະຖິຕິ</w:t>
      </w:r>
      <w:bookmarkEnd w:id="2738"/>
    </w:p>
    <w:p w14:paraId="50CC0AB9" w14:textId="77777777" w:rsidR="00DD44EB" w:rsidRPr="00514FCB" w:rsidRDefault="004C387B" w:rsidP="00CD6F1B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</w:rPr>
        <w:pPrChange w:id="2740" w:author="Na" w:date="2017-06-07T16:09:00Z">
          <w:pPr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A40D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ວິທີການໃນ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ທີ່ເປັນທາງການ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3EC44515" w14:textId="77777777" w:rsidR="004C387B" w:rsidRPr="00514FCB" w:rsidDel="00CD6F1B" w:rsidRDefault="00CD6F1B" w:rsidP="00CD6F1B">
      <w:pPr>
        <w:pStyle w:val="ListParagraph"/>
        <w:numPr>
          <w:ilvl w:val="0"/>
          <w:numId w:val="6"/>
        </w:numPr>
        <w:spacing w:after="0" w:line="240" w:lineRule="auto"/>
        <w:ind w:hanging="524"/>
        <w:jc w:val="both"/>
        <w:rPr>
          <w:del w:id="2741" w:author="Na" w:date="2017-06-07T16:10:00Z"/>
          <w:rFonts w:ascii="Phetsarath OT" w:hAnsi="Phetsarath OT" w:cs="Phetsarath OT"/>
          <w:sz w:val="24"/>
          <w:szCs w:val="24"/>
        </w:rPr>
        <w:pPrChange w:id="2742" w:author="Na" w:date="2017-06-07T16:10:00Z">
          <w:pPr>
            <w:pStyle w:val="ListParagraph"/>
            <w:numPr>
              <w:numId w:val="6"/>
            </w:numPr>
            <w:spacing w:after="0" w:line="240" w:lineRule="auto"/>
            <w:ind w:left="1800" w:hanging="360"/>
            <w:jc w:val="both"/>
          </w:pPr>
        </w:pPrChange>
      </w:pPr>
      <w:ins w:id="2743" w:author="Na" w:date="2017-06-07T16:10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</w:t>
      </w:r>
      <w:r w:rsidR="004C387B" w:rsidRPr="00514FCB">
        <w:rPr>
          <w:rFonts w:ascii="Phetsarath OT" w:hAnsi="Phetsarath OT" w:cs="Phetsarath OT"/>
          <w:sz w:val="24"/>
          <w:szCs w:val="24"/>
        </w:rPr>
        <w:t>;</w:t>
      </w:r>
    </w:p>
    <w:p w14:paraId="0A9B035C" w14:textId="77777777" w:rsidR="00CD6F1B" w:rsidRPr="00514FCB" w:rsidRDefault="00CD6F1B" w:rsidP="00CD6F1B">
      <w:pPr>
        <w:pStyle w:val="ListParagraph"/>
        <w:numPr>
          <w:ilvl w:val="0"/>
          <w:numId w:val="6"/>
        </w:numPr>
        <w:spacing w:after="0" w:line="240" w:lineRule="auto"/>
        <w:ind w:hanging="524"/>
        <w:jc w:val="both"/>
        <w:rPr>
          <w:ins w:id="2744" w:author="Na" w:date="2017-06-07T16:10:00Z"/>
          <w:rFonts w:ascii="Phetsarath OT" w:hAnsi="Phetsarath OT" w:cs="Phetsarath OT"/>
          <w:sz w:val="24"/>
          <w:szCs w:val="24"/>
        </w:rPr>
        <w:pPrChange w:id="2745" w:author="Na" w:date="2017-06-07T16:10:00Z">
          <w:pPr>
            <w:pStyle w:val="ListParagraph"/>
            <w:numPr>
              <w:numId w:val="6"/>
            </w:numPr>
            <w:spacing w:after="0" w:line="240" w:lineRule="auto"/>
            <w:ind w:left="1800" w:hanging="360"/>
            <w:jc w:val="both"/>
          </w:pPr>
        </w:pPrChange>
      </w:pPr>
    </w:p>
    <w:p w14:paraId="77DC93E5" w14:textId="77777777" w:rsidR="004C387B" w:rsidRPr="00514FCB" w:rsidRDefault="004C387B" w:rsidP="00CD6F1B">
      <w:pPr>
        <w:pStyle w:val="ListParagraph"/>
        <w:numPr>
          <w:ilvl w:val="0"/>
          <w:numId w:val="6"/>
        </w:numPr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</w:rPr>
        <w:pPrChange w:id="2746" w:author="Na" w:date="2017-06-07T16:10:00Z">
          <w:pPr>
            <w:pStyle w:val="ListParagraph"/>
            <w:numPr>
              <w:numId w:val="6"/>
            </w:numPr>
            <w:spacing w:after="0" w:line="240" w:lineRule="auto"/>
            <w:ind w:left="1800" w:hanging="36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ການລາຍງານບໍລິຫານ</w:t>
      </w:r>
      <w:r w:rsidR="007E0AB8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422B03A" w14:textId="77777777" w:rsidR="003A5C73" w:rsidRPr="00514FCB" w:rsidRDefault="003D30AE" w:rsidP="00CD6F1B">
      <w:pPr>
        <w:pStyle w:val="ListParagraph"/>
        <w:numPr>
          <w:ilvl w:val="0"/>
          <w:numId w:val="6"/>
        </w:numPr>
        <w:spacing w:after="0" w:line="240" w:lineRule="auto"/>
        <w:ind w:left="1560" w:hanging="284"/>
        <w:rPr>
          <w:sz w:val="24"/>
          <w:szCs w:val="24"/>
        </w:rPr>
      </w:pPr>
      <w:r w:rsidRPr="00514FCB">
        <w:rPr>
          <w:rFonts w:cs="Phetsarath OT" w:hint="cs"/>
          <w:sz w:val="24"/>
          <w:szCs w:val="24"/>
          <w:cs/>
          <w:lang w:bidi="lo-LA"/>
        </w:rPr>
        <w:t>ການ</w:t>
      </w:r>
      <w:r w:rsidR="00B2126E" w:rsidRPr="00514FCB">
        <w:rPr>
          <w:rFonts w:cs="Phetsarath OT" w:hint="cs"/>
          <w:sz w:val="24"/>
          <w:szCs w:val="24"/>
          <w:cs/>
          <w:lang w:bidi="lo-LA"/>
        </w:rPr>
        <w:t>ສ້າງສະຖິຕິການ</w:t>
      </w:r>
      <w:r w:rsidRPr="00514FCB">
        <w:rPr>
          <w:rFonts w:cs="Phetsarath OT" w:hint="cs"/>
          <w:sz w:val="24"/>
          <w:szCs w:val="24"/>
          <w:cs/>
          <w:lang w:bidi="lo-LA"/>
        </w:rPr>
        <w:t>ຂຶ້ນບັນ</w:t>
      </w:r>
      <w:ins w:id="2747" w:author="Na" w:date="2017-06-07T16:10:00Z">
        <w:r w:rsidR="00CD6F1B" w:rsidRPr="00514FCB">
          <w:rPr>
            <w:rFonts w:ascii="Phetsarath OT" w:hAnsi="Phetsarath OT" w:cs="Phetsarath OT"/>
            <w:sz w:val="24"/>
            <w:szCs w:val="24"/>
            <w:lang w:bidi="lo-LA"/>
          </w:rPr>
          <w:t>ຊີ;</w:t>
        </w:r>
      </w:ins>
      <w:del w:id="2748" w:author="Na" w:date="2017-06-07T16:10:00Z">
        <w:r w:rsidRPr="00514FCB" w:rsidDel="00CD6F1B">
          <w:rPr>
            <w:rFonts w:cs="Phetsarath OT" w:hint="cs"/>
            <w:sz w:val="24"/>
            <w:szCs w:val="24"/>
            <w:cs/>
            <w:lang w:bidi="lo-LA"/>
          </w:rPr>
          <w:delText>ຊີ</w:delText>
        </w:r>
        <w:r w:rsidR="007E0AB8" w:rsidRPr="00514FCB" w:rsidDel="00CD6F1B">
          <w:rPr>
            <w:rFonts w:cs="Phetsarath OT"/>
            <w:sz w:val="24"/>
            <w:szCs w:val="24"/>
            <w:lang w:bidi="lo-LA"/>
          </w:rPr>
          <w:delText>;</w:delText>
        </w:r>
      </w:del>
    </w:p>
    <w:p w14:paraId="21CF7A9D" w14:textId="77777777" w:rsidR="009E008C" w:rsidRPr="00514FCB" w:rsidRDefault="003D30AE" w:rsidP="00CD6F1B">
      <w:pPr>
        <w:pStyle w:val="ListParagraph"/>
        <w:numPr>
          <w:ilvl w:val="0"/>
          <w:numId w:val="6"/>
        </w:numPr>
        <w:spacing w:after="0" w:line="240" w:lineRule="auto"/>
        <w:ind w:left="1560" w:hanging="284"/>
        <w:rPr>
          <w:ins w:id="2749" w:author="Na" w:date="2017-06-16T10:49:00Z"/>
          <w:sz w:val="24"/>
          <w:szCs w:val="24"/>
          <w:rPrChange w:id="2750" w:author="Na" w:date="2017-06-16T10:49:00Z">
            <w:rPr>
              <w:ins w:id="2751" w:author="Na" w:date="2017-06-16T10:49:00Z"/>
              <w:rFonts w:cs="Phetsarath OT"/>
              <w:sz w:val="24"/>
              <w:szCs w:val="24"/>
              <w:lang w:bidi="lo-LA"/>
            </w:rPr>
          </w:rPrChange>
        </w:rPr>
      </w:pPr>
      <w:r w:rsidRPr="00514FCB">
        <w:rPr>
          <w:rFonts w:cs="Phetsarath OT" w:hint="cs"/>
          <w:sz w:val="24"/>
          <w:szCs w:val="24"/>
          <w:cs/>
          <w:lang w:bidi="lo-LA"/>
        </w:rPr>
        <w:t>ການ</w:t>
      </w:r>
      <w:r w:rsidR="00B2126E" w:rsidRPr="00514FCB">
        <w:rPr>
          <w:rFonts w:cs="Phetsarath OT" w:hint="cs"/>
          <w:sz w:val="24"/>
          <w:szCs w:val="24"/>
          <w:cs/>
          <w:lang w:bidi="lo-LA"/>
        </w:rPr>
        <w:t>ສ້າງສະຖິຕິການ</w:t>
      </w:r>
      <w:r w:rsidRPr="00514FCB">
        <w:rPr>
          <w:rFonts w:cs="Phetsarath OT" w:hint="cs"/>
          <w:sz w:val="24"/>
          <w:szCs w:val="24"/>
          <w:cs/>
          <w:lang w:bidi="lo-LA"/>
        </w:rPr>
        <w:t>ຂຶ້ນທະບຽນ</w:t>
      </w:r>
      <w:r w:rsidR="007E0AB8" w:rsidRPr="00514FCB">
        <w:rPr>
          <w:rFonts w:cs="Phetsarath OT"/>
          <w:sz w:val="24"/>
          <w:szCs w:val="24"/>
          <w:cs/>
          <w:lang w:bidi="lo-LA"/>
        </w:rPr>
        <w:t>.</w:t>
      </w:r>
    </w:p>
    <w:p w14:paraId="2F9F8ED6" w14:textId="77777777" w:rsidR="00514FCB" w:rsidRPr="00514FCB" w:rsidRDefault="00514FCB" w:rsidP="00514FCB">
      <w:pPr>
        <w:pStyle w:val="ListParagraph"/>
        <w:spacing w:after="0" w:line="240" w:lineRule="auto"/>
        <w:ind w:left="1560"/>
        <w:rPr>
          <w:rFonts w:ascii="Phetsarath OT" w:hAnsi="Phetsarath OT" w:cs="Phetsarath OT"/>
          <w:sz w:val="16"/>
          <w:szCs w:val="16"/>
          <w:rPrChange w:id="2752" w:author="Na" w:date="2017-06-16T10:50:00Z">
            <w:rPr>
              <w:sz w:val="24"/>
              <w:szCs w:val="24"/>
            </w:rPr>
          </w:rPrChange>
        </w:rPr>
        <w:pPrChange w:id="2753" w:author="Na" w:date="2017-06-16T10:49:00Z">
          <w:pPr>
            <w:pStyle w:val="ListParagraph"/>
            <w:numPr>
              <w:numId w:val="6"/>
            </w:numPr>
            <w:spacing w:after="0" w:line="240" w:lineRule="auto"/>
            <w:ind w:left="1560" w:hanging="284"/>
          </w:pPr>
        </w:pPrChange>
      </w:pPr>
    </w:p>
    <w:p w14:paraId="17376B41" w14:textId="77777777" w:rsidR="005C2787" w:rsidRPr="00514FCB" w:rsidDel="00514FCB" w:rsidRDefault="005C2787" w:rsidP="009B482F">
      <w:pPr>
        <w:pStyle w:val="Heading2"/>
        <w:spacing w:line="240" w:lineRule="auto"/>
        <w:rPr>
          <w:del w:id="2754" w:author="Na" w:date="2017-06-07T16:10:00Z"/>
          <w:rFonts w:cs="Phetsarath OT"/>
          <w:sz w:val="12"/>
          <w:szCs w:val="16"/>
          <w:lang w:val="en-US" w:bidi="lo-LA"/>
          <w:rPrChange w:id="2755" w:author="Na" w:date="2017-06-16T10:49:00Z">
            <w:rPr>
              <w:del w:id="2756" w:author="Na" w:date="2017-06-07T16:10:00Z"/>
              <w:rFonts w:cs="Phetsarath OT"/>
              <w:lang w:val="en-US" w:bidi="lo-LA"/>
            </w:rPr>
          </w:rPrChange>
        </w:rPr>
      </w:pPr>
    </w:p>
    <w:p w14:paraId="441A6957" w14:textId="77777777" w:rsidR="00E1502A" w:rsidRPr="00A26FD7" w:rsidDel="00CD6F1B" w:rsidRDefault="00E1502A" w:rsidP="009B482F">
      <w:pPr>
        <w:pStyle w:val="ListParagraph"/>
        <w:spacing w:after="0" w:line="240" w:lineRule="auto"/>
        <w:ind w:left="1080"/>
        <w:rPr>
          <w:del w:id="2757" w:author="Na" w:date="2017-06-07T16:11:00Z"/>
          <w:rFonts w:cs="DokChampa" w:hint="cs"/>
          <w:sz w:val="24"/>
          <w:szCs w:val="24"/>
          <w:lang w:bidi="lo-LA"/>
        </w:rPr>
      </w:pPr>
    </w:p>
    <w:p w14:paraId="44480872" w14:textId="77777777" w:rsidR="00E1502A" w:rsidRPr="00B37D69" w:rsidDel="00CD6F1B" w:rsidRDefault="00E1502A" w:rsidP="009B482F">
      <w:pPr>
        <w:pStyle w:val="ListParagraph"/>
        <w:spacing w:after="0" w:line="240" w:lineRule="auto"/>
        <w:ind w:left="1080"/>
        <w:rPr>
          <w:del w:id="2758" w:author="Na" w:date="2017-06-07T16:11:00Z"/>
          <w:rFonts w:cs="DokChampa" w:hint="cs"/>
          <w:sz w:val="24"/>
          <w:szCs w:val="24"/>
          <w:lang w:bidi="lo-LA"/>
        </w:rPr>
      </w:pPr>
    </w:p>
    <w:p w14:paraId="1A78CF17" w14:textId="77777777" w:rsidR="00E1502A" w:rsidRPr="00514FCB" w:rsidDel="00CD6F1B" w:rsidRDefault="00E1502A" w:rsidP="009B482F">
      <w:pPr>
        <w:pStyle w:val="ListParagraph"/>
        <w:spacing w:after="0" w:line="240" w:lineRule="auto"/>
        <w:ind w:left="1080"/>
        <w:rPr>
          <w:del w:id="2759" w:author="Na" w:date="2017-06-07T16:11:00Z"/>
          <w:rFonts w:ascii="Phetsarath OT" w:hAnsi="Phetsarath OT" w:cs="Phetsarath OT"/>
          <w:sz w:val="24"/>
          <w:szCs w:val="24"/>
          <w:lang w:bidi="lo-LA"/>
          <w:rPrChange w:id="2760" w:author="Na" w:date="2017-06-16T10:46:00Z">
            <w:rPr>
              <w:del w:id="2761" w:author="Na" w:date="2017-06-07T16:11:00Z"/>
              <w:rFonts w:cs="DokChampa" w:hint="cs"/>
              <w:sz w:val="24"/>
              <w:szCs w:val="24"/>
              <w:lang w:bidi="lo-LA"/>
            </w:rPr>
          </w:rPrChange>
        </w:rPr>
      </w:pPr>
    </w:p>
    <w:p w14:paraId="27AD5862" w14:textId="77777777" w:rsidR="004015FD" w:rsidRPr="00514FCB" w:rsidDel="00613DA3" w:rsidRDefault="004015FD" w:rsidP="00EC4B50">
      <w:pPr>
        <w:pStyle w:val="ListParagraph"/>
        <w:spacing w:after="0" w:line="240" w:lineRule="auto"/>
        <w:ind w:left="0"/>
        <w:rPr>
          <w:del w:id="2762" w:author="Na" w:date="2017-06-14T11:26:00Z"/>
          <w:rFonts w:ascii="Phetsarath OT" w:hAnsi="Phetsarath OT" w:cs="Phetsarath OT"/>
          <w:sz w:val="24"/>
          <w:szCs w:val="24"/>
          <w:lang w:bidi="lo-LA"/>
          <w:rPrChange w:id="2763" w:author="Na" w:date="2017-06-16T10:46:00Z">
            <w:rPr>
              <w:del w:id="2764" w:author="Na" w:date="2017-06-14T11:26:00Z"/>
              <w:rFonts w:cs="DokChampa" w:hint="cs"/>
              <w:sz w:val="24"/>
              <w:szCs w:val="24"/>
              <w:lang w:bidi="lo-LA"/>
            </w:rPr>
          </w:rPrChange>
        </w:rPr>
      </w:pPr>
    </w:p>
    <w:p w14:paraId="402475D4" w14:textId="77777777" w:rsidR="000F60A8" w:rsidRPr="00BF384B" w:rsidRDefault="00DD44EB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2765" w:name="_Toc484258003"/>
      <w:r w:rsidRPr="00A26FD7">
        <w:rPr>
          <w:rFonts w:cs="Phetsarath OT" w:hint="cs"/>
          <w:sz w:val="28"/>
          <w:szCs w:val="28"/>
          <w:cs/>
          <w:lang w:bidi="lo-LA"/>
        </w:rPr>
        <w:t>ໝວດທີ</w:t>
      </w:r>
      <w:r w:rsidRPr="00B37D69">
        <w:rPr>
          <w:rFonts w:cs="Phetsarath OT"/>
          <w:sz w:val="28"/>
          <w:szCs w:val="28"/>
          <w:cs/>
          <w:lang w:bidi="lo-LA"/>
        </w:rPr>
        <w:t xml:space="preserve"> </w:t>
      </w:r>
      <w:r w:rsidRPr="002B3C7C">
        <w:rPr>
          <w:rFonts w:cs="Phetsarath OT"/>
          <w:sz w:val="28"/>
          <w:szCs w:val="28"/>
        </w:rPr>
        <w:t>1</w:t>
      </w:r>
      <w:bookmarkEnd w:id="2765"/>
      <w:r w:rsidRPr="002B3C7C">
        <w:rPr>
          <w:rFonts w:cs="Phetsarath OT"/>
          <w:sz w:val="28"/>
          <w:szCs w:val="28"/>
        </w:rPr>
        <w:t xml:space="preserve"> </w:t>
      </w:r>
    </w:p>
    <w:p w14:paraId="51C911C4" w14:textId="77777777" w:rsidR="004C387B" w:rsidRPr="00641F36" w:rsidRDefault="00DD44EB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2766" w:name="_Toc484258004"/>
      <w:r w:rsidRPr="004D6DEA">
        <w:rPr>
          <w:rFonts w:cs="Phetsarath OT" w:hint="cs"/>
          <w:sz w:val="28"/>
          <w:szCs w:val="28"/>
          <w:cs/>
          <w:lang w:bidi="lo-LA"/>
        </w:rPr>
        <w:t>ການສໍາຫຼວດ</w:t>
      </w:r>
      <w:bookmarkEnd w:id="2766"/>
    </w:p>
    <w:p w14:paraId="29BB7E8C" w14:textId="77777777" w:rsidR="004C387B" w:rsidRPr="00514FCB" w:rsidRDefault="004C387B" w:rsidP="007F6FE6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2767" w:author="Na" w:date="2017-06-16T10:50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18F27B62" w14:textId="77777777" w:rsidR="008D5B65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2768" w:name="_Toc484258005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ins w:id="2769" w:author="Na" w:date="2017-06-14T11:27:00Z">
        <w:r w:rsidR="00613DA3" w:rsidRPr="00B37D69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2B3C7C">
        <w:rPr>
          <w:rFonts w:cs="Phetsarath OT"/>
          <w:b w:val="0"/>
          <w:bCs/>
          <w:cs/>
          <w:lang w:bidi="lo-LA"/>
        </w:rPr>
        <w:t xml:space="preserve"> </w:t>
      </w:r>
      <w:r w:rsidRPr="00BF384B">
        <w:rPr>
          <w:rFonts w:cs="Phetsarath OT"/>
        </w:rPr>
        <w:t>15</w:t>
      </w:r>
      <w:r w:rsidRPr="004D6DEA">
        <w:rPr>
          <w:rFonts w:cs="Phetsarath OT"/>
          <w:cs/>
          <w:lang w:bidi="lo-LA"/>
        </w:rPr>
        <w:t xml:space="preserve"> </w:t>
      </w:r>
      <w:r w:rsidRPr="00641F36">
        <w:rPr>
          <w:rFonts w:cs="Phetsarath OT"/>
          <w:b w:val="0"/>
          <w:bCs/>
          <w:cs/>
          <w:lang w:bidi="lo-LA"/>
        </w:rPr>
        <w:t xml:space="preserve"> </w:t>
      </w:r>
      <w:r w:rsidR="00D17696" w:rsidRPr="00E2334A">
        <w:rPr>
          <w:rFonts w:cs="Phetsarath OT" w:hint="cs"/>
          <w:b w:val="0"/>
          <w:bCs/>
          <w:cs/>
          <w:lang w:bidi="lo-LA"/>
        </w:rPr>
        <w:t xml:space="preserve">(ປັບປຸງ) </w:t>
      </w:r>
      <w:r w:rsidRPr="00873220">
        <w:rPr>
          <w:rFonts w:cs="Phetsarath OT" w:hint="cs"/>
          <w:b w:val="0"/>
          <w:bCs/>
          <w:cs/>
          <w:lang w:bidi="lo-LA"/>
        </w:rPr>
        <w:t>ປະເພ</w:t>
      </w:r>
      <w:r w:rsidRPr="00514FCB">
        <w:rPr>
          <w:rFonts w:cs="Phetsarath OT" w:hint="cs"/>
          <w:b w:val="0"/>
          <w:bCs/>
          <w:cs/>
          <w:lang w:bidi="lo-LA"/>
        </w:rPr>
        <w:t>ດການສໍາຫຼວດສະຖິຕິ</w:t>
      </w:r>
      <w:bookmarkEnd w:id="2768"/>
    </w:p>
    <w:p w14:paraId="29740CC2" w14:textId="77777777" w:rsidR="00DD44EB" w:rsidRPr="00641F36" w:rsidRDefault="007E0AB8" w:rsidP="00CD6F1B">
      <w:pPr>
        <w:spacing w:after="0" w:line="240" w:lineRule="auto"/>
        <w:ind w:left="720" w:firstLine="414"/>
        <w:jc w:val="both"/>
        <w:rPr>
          <w:rFonts w:ascii="Phetsarath OT" w:hAnsi="Phetsarath OT" w:cs="Phetsarath OT"/>
          <w:sz w:val="24"/>
          <w:szCs w:val="24"/>
        </w:rPr>
        <w:pPrChange w:id="2770" w:author="Na" w:date="2017-06-07T16:11:00Z">
          <w:pPr>
            <w:spacing w:after="0" w:line="240" w:lineRule="auto"/>
            <w:ind w:left="720" w:firstLine="360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ການສໍາຫຼວດສະຖິຕິ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57600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ins w:id="2771" w:author="VONGDALA" w:date="2017-06-06T11:41:00Z">
        <w:r w:rsidR="00FB19B2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72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ສາມ</w:t>
        </w:r>
      </w:ins>
      <w:del w:id="2773" w:author="VONGDALA" w:date="2017-06-06T11:41:00Z">
        <w:r w:rsidR="00576003" w:rsidRPr="00514FCB" w:rsidDel="00FB19B2">
          <w:rPr>
            <w:rFonts w:ascii="Phetsarath OT" w:hAnsi="Phetsarath OT" w:cs="Phetsarath OT" w:hint="cs"/>
            <w:sz w:val="24"/>
            <w:szCs w:val="24"/>
            <w:cs/>
            <w:lang w:bidi="lo-LA"/>
            <w:rPrChange w:id="2774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ສີ່</w:delText>
        </w:r>
      </w:del>
      <w:r w:rsidR="004C387B" w:rsidRPr="00A26FD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="004C387B"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4C387B" w:rsidRPr="004D6DEA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641A441E" w14:textId="77777777" w:rsidR="00FD3E0C" w:rsidRPr="00514FCB" w:rsidRDefault="00CD6F1B" w:rsidP="00CD6F1B">
      <w:pPr>
        <w:pStyle w:val="ListParagraph"/>
        <w:numPr>
          <w:ilvl w:val="0"/>
          <w:numId w:val="102"/>
        </w:numPr>
        <w:tabs>
          <w:tab w:val="left" w:pos="1620"/>
        </w:tabs>
        <w:spacing w:after="0" w:line="240" w:lineRule="auto"/>
        <w:ind w:hanging="562"/>
        <w:jc w:val="both"/>
        <w:rPr>
          <w:rFonts w:ascii="Phetsarath OT" w:hAnsi="Phetsarath OT" w:cs="Phetsarath OT"/>
          <w:sz w:val="24"/>
          <w:szCs w:val="24"/>
        </w:rPr>
      </w:pPr>
      <w:ins w:id="2775" w:author="Na" w:date="2017-06-07T16:11:00Z">
        <w:r w:rsidRPr="00E2334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ການສໍາຫຼວດໃຫຍ່</w:t>
      </w:r>
      <w:r w:rsidR="004C387B" w:rsidRPr="00514FCB">
        <w:rPr>
          <w:rFonts w:ascii="Phetsarath OT" w:hAnsi="Phetsarath OT" w:cs="Phetsarath OT"/>
          <w:sz w:val="24"/>
          <w:szCs w:val="24"/>
        </w:rPr>
        <w:t>;</w:t>
      </w:r>
    </w:p>
    <w:p w14:paraId="5EB42457" w14:textId="77777777" w:rsidR="00FD3E0C" w:rsidRPr="00514FCB" w:rsidRDefault="00CD6F1B" w:rsidP="00CD6F1B">
      <w:pPr>
        <w:pStyle w:val="ListParagraph"/>
        <w:numPr>
          <w:ilvl w:val="0"/>
          <w:numId w:val="102"/>
        </w:numPr>
        <w:tabs>
          <w:tab w:val="left" w:pos="1620"/>
        </w:tabs>
        <w:spacing w:after="0" w:line="240" w:lineRule="auto"/>
        <w:ind w:hanging="562"/>
        <w:jc w:val="both"/>
        <w:rPr>
          <w:rFonts w:ascii="Phetsarath OT" w:hAnsi="Phetsarath OT" w:cs="Phetsarath OT"/>
          <w:sz w:val="24"/>
          <w:szCs w:val="24"/>
        </w:rPr>
      </w:pPr>
      <w:ins w:id="2776" w:author="Na" w:date="2017-06-07T16:11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ການສໍາຫຼວດແບບຕົວແທນ</w:t>
      </w:r>
      <w:r w:rsidR="004C387B" w:rsidRPr="00514FCB">
        <w:rPr>
          <w:rFonts w:ascii="Phetsarath OT" w:hAnsi="Phetsarath OT" w:cs="Phetsarath OT"/>
          <w:sz w:val="24"/>
          <w:szCs w:val="24"/>
        </w:rPr>
        <w:t>;</w:t>
      </w:r>
    </w:p>
    <w:p w14:paraId="3FE2F798" w14:textId="77777777" w:rsidR="008B1020" w:rsidRPr="00514FCB" w:rsidRDefault="00CD6F1B" w:rsidP="00CD6F1B">
      <w:pPr>
        <w:pStyle w:val="ListParagraph"/>
        <w:numPr>
          <w:ilvl w:val="0"/>
          <w:numId w:val="102"/>
        </w:numPr>
        <w:tabs>
          <w:tab w:val="left" w:pos="1620"/>
        </w:tabs>
        <w:spacing w:after="0" w:line="240" w:lineRule="auto"/>
        <w:ind w:hanging="562"/>
        <w:jc w:val="both"/>
        <w:rPr>
          <w:rFonts w:ascii="Phetsarath OT" w:hAnsi="Phetsarath OT" w:cs="Phetsarath OT" w:hint="cs"/>
          <w:sz w:val="24"/>
          <w:szCs w:val="24"/>
        </w:rPr>
      </w:pPr>
      <w:ins w:id="2777" w:author="Na" w:date="2017-06-07T16:11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ການສໍາຫຼວດສະເພາະ</w:t>
      </w:r>
      <w:ins w:id="2778" w:author="Na" w:date="2017-06-07T14:57:00Z">
        <w:r w:rsidR="00D64D25" w:rsidRPr="00514FCB">
          <w:rPr>
            <w:rFonts w:ascii="Phetsarath OT" w:hAnsi="Phetsarath OT" w:cs="Phetsarath OT"/>
            <w:sz w:val="24"/>
            <w:szCs w:val="24"/>
            <w:lang w:bidi="lo-LA"/>
          </w:rPr>
          <w:t>.</w:t>
        </w:r>
      </w:ins>
      <w:del w:id="2779" w:author="Na" w:date="2017-06-07T14:57:00Z">
        <w:r w:rsidR="00576003" w:rsidRPr="00514FCB" w:rsidDel="00D64D2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;</w:delText>
        </w:r>
      </w:del>
    </w:p>
    <w:p w14:paraId="014161D5" w14:textId="77777777" w:rsidR="00576003" w:rsidRPr="00514FCB" w:rsidDel="00FB19B2" w:rsidRDefault="00576003" w:rsidP="009B482F">
      <w:pPr>
        <w:pStyle w:val="ListParagraph"/>
        <w:numPr>
          <w:ilvl w:val="0"/>
          <w:numId w:val="102"/>
        </w:numPr>
        <w:tabs>
          <w:tab w:val="left" w:pos="1620"/>
        </w:tabs>
        <w:spacing w:after="0" w:line="240" w:lineRule="auto"/>
        <w:jc w:val="both"/>
        <w:rPr>
          <w:del w:id="2780" w:author="VONGDALA" w:date="2017-06-06T11:41:00Z"/>
          <w:rFonts w:ascii="Phetsarath OT" w:hAnsi="Phetsarath OT" w:cs="Phetsarath OT" w:hint="cs"/>
          <w:sz w:val="24"/>
          <w:szCs w:val="24"/>
          <w:highlight w:val="yellow"/>
          <w:rPrChange w:id="2781" w:author="Na" w:date="2017-06-16T10:46:00Z">
            <w:rPr>
              <w:del w:id="2782" w:author="VONGDALA" w:date="2017-06-06T11:41:00Z"/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</w:rPr>
          </w:rPrChange>
        </w:rPr>
      </w:pPr>
      <w:del w:id="2783" w:author="VONGDALA" w:date="2017-06-06T11:41:00Z">
        <w:r w:rsidRPr="00514FCB" w:rsidDel="00FB19B2">
          <w:rPr>
            <w:rFonts w:ascii="Phetsarath OT" w:hAnsi="Phetsarath OT" w:cs="Phetsarath OT" w:hint="cs"/>
            <w:sz w:val="24"/>
            <w:szCs w:val="24"/>
            <w:highlight w:val="yellow"/>
            <w:cs/>
            <w:lang w:bidi="lo-LA"/>
            <w:rPrChange w:id="2784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ການສໍາຫຼວດແບບບັງເອີນ.</w:delText>
        </w:r>
      </w:del>
    </w:p>
    <w:p w14:paraId="4452D32A" w14:textId="77777777" w:rsidR="00DD44EB" w:rsidRPr="00514FCB" w:rsidRDefault="00E92C30" w:rsidP="00CD6F1B">
      <w:pPr>
        <w:pStyle w:val="ListParagraph"/>
        <w:tabs>
          <w:tab w:val="left" w:pos="1418"/>
        </w:tabs>
        <w:spacing w:after="0" w:line="240" w:lineRule="auto"/>
        <w:ind w:left="426" w:firstLine="992"/>
        <w:jc w:val="both"/>
        <w:rPr>
          <w:rFonts w:ascii="Phetsarath OT" w:hAnsi="Phetsarath OT" w:cs="Phetsarath OT" w:hint="cs"/>
          <w:sz w:val="24"/>
          <w:szCs w:val="24"/>
          <w:lang w:bidi="lo-LA"/>
        </w:rPr>
        <w:pPrChange w:id="2785" w:author="Na" w:date="2017-06-07T16:12:00Z">
          <w:pPr>
            <w:pStyle w:val="ListParagraph"/>
            <w:tabs>
              <w:tab w:val="left" w:pos="1418"/>
            </w:tabs>
            <w:spacing w:after="0" w:line="240" w:lineRule="auto"/>
            <w:ind w:left="426" w:hanging="66"/>
            <w:jc w:val="both"/>
          </w:pPr>
        </w:pPrChange>
      </w:pPr>
      <w:r w:rsidRPr="00A26FD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del w:id="2786" w:author="Na" w:date="2017-06-07T16:12:00Z">
        <w:r w:rsidR="00114B9B" w:rsidRPr="00B37D69" w:rsidDel="00CD6F1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</w:delText>
        </w:r>
      </w:del>
      <w:r w:rsidR="004C387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ການສໍາຫຼວດໃຫຍ່</w:t>
      </w:r>
      <w:r w:rsidR="004C387B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4C387B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76DDB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ການເກັບກໍາ, ຈົດນັບ, </w:t>
      </w:r>
      <w:r w:rsidR="00DD44EB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ບັນທຶກ</w:t>
      </w:r>
      <w:r w:rsidR="00BC4A3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6DD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</w:t>
      </w:r>
      <w:r w:rsidR="00985258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ທຸກຫົວໜ່ວຍເປົ້າໝາຍ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ຕາມຈຸດ</w:t>
      </w:r>
      <w:ins w:id="2787" w:author="Na" w:date="2017-06-07T16:12:00Z">
        <w:r w:rsidR="00CD6F1B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ປະສົງ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ຂອງການສໍາຫຼວດນັ້ນ</w:t>
      </w:r>
      <w:r w:rsidR="00D1769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387BC13C" w14:textId="77777777" w:rsidR="00DD44EB" w:rsidRPr="00514FCB" w:rsidRDefault="00E92C30" w:rsidP="00CD6F1B">
      <w:pPr>
        <w:pStyle w:val="ListParagraph"/>
        <w:tabs>
          <w:tab w:val="left" w:pos="1418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  <w:pPrChange w:id="2788" w:author="Na" w:date="2017-06-07T16:12:00Z">
          <w:pPr>
            <w:pStyle w:val="ListParagraph"/>
            <w:tabs>
              <w:tab w:val="left" w:pos="1418"/>
            </w:tabs>
            <w:spacing w:after="0" w:line="240" w:lineRule="auto"/>
            <w:ind w:left="426" w:hanging="66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ab/>
      </w:r>
      <w:del w:id="2789" w:author="Na" w:date="2017-06-07T16:12:00Z">
        <w:r w:rsidR="00114B9B" w:rsidRPr="00514FCB" w:rsidDel="00CD6F1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ການສໍາຫຼວດແບບຕົວແທນ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76DD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ການເກັບກໍາ, ຈົດນັບ, ບັນທຶກ</w:t>
      </w:r>
      <w:del w:id="2790" w:author="VONGDALA" w:date="2017-06-06T11:40:00Z">
        <w:r w:rsidR="00676DDB" w:rsidRPr="00514FCB" w:rsidDel="00FB19B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676DD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ຂໍ້ມູນ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ບາງຫົວໜ່ວຍເປົ້າໝາຍທີ່ຜ່ານການຄັດເລືອກຕົວແທນ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52548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ຂອງການອອກແບບຕົວແທນ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ຕາມຈຸດປະສົງຂອງການສໍາຫຼວດນັ້ນ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ຊຶ່ງສາມາດເປັນຕົວແທນລະດັບຊາດ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ບໍ່ແມ່ນລະດັບຊາດ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2791" w:author="Na" w:date="2017-06-14T11:27:00Z">
        <w:r w:rsidR="00504B80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ຄື </w:t>
        </w:r>
      </w:ins>
      <w:del w:id="2792" w:author="Na" w:date="2017-06-14T11:27:00Z">
        <w:r w:rsidR="004C387B" w:rsidRPr="00514FCB" w:rsidDel="00504B80">
          <w:rPr>
            <w:rFonts w:ascii="Phetsarath OT" w:hAnsi="Phetsarath OT" w:cs="Phetsarath OT"/>
            <w:sz w:val="24"/>
            <w:szCs w:val="24"/>
            <w:cs/>
            <w:lang w:bidi="lo-LA"/>
          </w:rPr>
          <w:delText>(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ບ້ານ</w:t>
      </w:r>
      <w:ins w:id="2793" w:author="Na" w:date="2017-06-14T11:27:00Z">
        <w:r w:rsidR="00504B80" w:rsidRPr="00514FCB">
          <w:rPr>
            <w:rFonts w:ascii="Phetsarath OT" w:hAnsi="Phetsarath OT" w:cs="Phetsarath OT"/>
            <w:sz w:val="24"/>
            <w:szCs w:val="24"/>
            <w:lang w:bidi="lo-LA"/>
          </w:rPr>
          <w:t>.</w:t>
        </w:r>
      </w:ins>
      <w:del w:id="2794" w:author="Na" w:date="2017-06-14T11:27:00Z">
        <w:r w:rsidR="004B6DD9" w:rsidRPr="00514FCB" w:rsidDel="00504B80">
          <w:rPr>
            <w:rFonts w:ascii="Phetsarath OT" w:hAnsi="Phetsarath OT" w:cs="Phetsarath OT"/>
            <w:sz w:val="24"/>
            <w:szCs w:val="24"/>
            <w:lang w:bidi="lo-LA"/>
          </w:rPr>
          <w:delText>)</w:delText>
        </w:r>
      </w:del>
    </w:p>
    <w:p w14:paraId="7EB0EAF7" w14:textId="77777777" w:rsidR="00551654" w:rsidRPr="00514FCB" w:rsidRDefault="00E92C30" w:rsidP="00CD6F1B">
      <w:pPr>
        <w:pStyle w:val="ListParagraph"/>
        <w:tabs>
          <w:tab w:val="left" w:pos="1418"/>
        </w:tabs>
        <w:spacing w:after="0" w:line="240" w:lineRule="auto"/>
        <w:ind w:left="426" w:firstLine="992"/>
        <w:jc w:val="both"/>
        <w:rPr>
          <w:ins w:id="2795" w:author="VONGDALA" w:date="2017-06-06T11:32:00Z"/>
          <w:rFonts w:ascii="Phetsarath OT" w:hAnsi="Phetsarath OT" w:cs="Phetsarath OT" w:hint="cs"/>
          <w:sz w:val="24"/>
          <w:szCs w:val="24"/>
          <w:shd w:val="clear" w:color="auto" w:fill="FFFFFF"/>
          <w:lang w:bidi="lo-LA"/>
        </w:rPr>
        <w:pPrChange w:id="2796" w:author="Na" w:date="2017-06-07T16:12:00Z">
          <w:pPr>
            <w:pStyle w:val="ListParagraph"/>
            <w:tabs>
              <w:tab w:val="left" w:pos="1418"/>
            </w:tabs>
            <w:spacing w:after="0" w:line="240" w:lineRule="auto"/>
            <w:ind w:left="426" w:hanging="66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ab/>
      </w:r>
      <w:del w:id="2797" w:author="Na" w:date="2017-06-07T16:12:00Z">
        <w:r w:rsidR="00114B9B" w:rsidRPr="00514FCB" w:rsidDel="00CD6F1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ການສໍາຫຼວດສະເພາະ</w:t>
      </w:r>
      <w:ins w:id="2798" w:author="VONGDALA" w:date="2017-06-06T11:32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 xml:space="preserve"> </w:t>
        </w:r>
      </w:ins>
      <w:ins w:id="2799" w:author="VONGDALA" w:date="2017-06-06T11:35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ແມ່ນ</w:t>
        </w:r>
      </w:ins>
      <w:ins w:id="2800" w:author="VONGDALA" w:date="2017-06-06T11:40:00Z">
        <w:r w:rsidR="00FB19B2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 xml:space="preserve">ການເກັບກໍາ, ຈົດນັບ, ບັນທຶກຂໍ້ມູນ </w:t>
        </w:r>
      </w:ins>
      <w:ins w:id="2801" w:author="VONGDALA" w:date="2017-06-06T11:36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ທີ່</w:t>
        </w:r>
      </w:ins>
      <w:ins w:id="2802" w:author="VONGDALA" w:date="2017-06-06T11:32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ລົງເລິກ</w:t>
        </w:r>
      </w:ins>
      <w:ins w:id="2803" w:author="VONGDALA" w:date="2017-06-06T11:38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ຕາມຈຸດປະສົງ</w:t>
        </w:r>
      </w:ins>
      <w:ins w:id="2804" w:author="VONGDALA" w:date="2017-06-06T11:33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ສະເພາະ</w:t>
        </w:r>
      </w:ins>
      <w:ins w:id="2805" w:author="VONGDALA" w:date="2017-06-06T11:32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ຂົງເຂດໃດໜຶ່ງ</w:t>
        </w:r>
      </w:ins>
      <w:ins w:id="2806" w:author="VONGDALA" w:date="2017-06-06T11:37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 xml:space="preserve"> </w:t>
        </w:r>
      </w:ins>
      <w:ins w:id="2807" w:author="VONGDALA" w:date="2017-06-06T11:32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ທີ່ມີໃນແຜນ</w:t>
        </w:r>
      </w:ins>
      <w:ins w:id="2808" w:author="VONGDALA" w:date="2017-06-06T11:33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 xml:space="preserve"> ຫຼື ບໍ່ມີໃນແຜນການສໍາຫຼວດ</w:t>
        </w:r>
      </w:ins>
      <w:ins w:id="2809" w:author="VONGDALA" w:date="2017-06-06T11:34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 xml:space="preserve"> </w:t>
        </w:r>
      </w:ins>
      <w:ins w:id="2810" w:author="VONGDALA" w:date="2017-06-06T11:33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ຊຶ່ງສາມາດຈັດຕັ້ງປະຕິບັດໄດ້</w:t>
        </w:r>
      </w:ins>
      <w:ins w:id="2811" w:author="VONGDALA" w:date="2017-06-06T11:34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ທຸກເວລາຕາມຄວາມຕ້ອງ</w:t>
        </w:r>
      </w:ins>
      <w:ins w:id="2812" w:author="Na" w:date="2017-06-07T16:12:00Z">
        <w:r w:rsidR="00CD6F1B" w:rsidRPr="00514FCB">
          <w:rPr>
            <w:rFonts w:ascii="Phetsarath OT" w:hAnsi="Phetsarath OT" w:cs="Phetsarath OT"/>
            <w:sz w:val="24"/>
            <w:szCs w:val="24"/>
            <w:shd w:val="clear" w:color="auto" w:fill="FFFFFF"/>
            <w:lang w:bidi="lo-LA"/>
          </w:rPr>
          <w:t xml:space="preserve"> </w:t>
        </w:r>
      </w:ins>
      <w:ins w:id="2813" w:author="VONGDALA" w:date="2017-06-06T11:34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 xml:space="preserve">ການເພີ່ມເຕີມ, </w:t>
        </w:r>
      </w:ins>
      <w:ins w:id="2814" w:author="VONGDALA" w:date="2017-06-06T11:39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ໃນເວລາອັນ</w:t>
        </w:r>
      </w:ins>
      <w:ins w:id="2815" w:author="VONGDALA" w:date="2017-06-06T11:34:00Z"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ຮີບດ່ວນ, ຈໍາເປັນ ແລະ ໃນກໍລະນີທີ່ມີເຫດ</w:t>
        </w:r>
        <w:del w:id="2816" w:author="Na" w:date="2017-06-14T11:28:00Z">
          <w:r w:rsidR="00551654" w:rsidRPr="00514FCB" w:rsidDel="00504B80">
            <w:rPr>
              <w:rFonts w:ascii="Phetsarath OT" w:hAnsi="Phetsarath OT" w:cs="Phetsarath OT" w:hint="cs"/>
              <w:sz w:val="24"/>
              <w:szCs w:val="24"/>
              <w:shd w:val="clear" w:color="auto" w:fill="FFFFFF"/>
              <w:cs/>
              <w:lang w:bidi="lo-LA"/>
            </w:rPr>
            <w:delText>ພາວະ</w:delText>
          </w:r>
        </w:del>
        <w:r w:rsidR="00551654" w:rsidRPr="00514FCB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t>ສຸກເສີນເກີດຂຶ້ນ.</w:t>
        </w:r>
      </w:ins>
      <w:del w:id="2817" w:author="VONGDALA" w:date="2017-06-06T11:32:00Z">
        <w:r w:rsidR="00DB05C5" w:rsidRPr="00514FCB" w:rsidDel="00551654">
          <w:rPr>
            <w:rFonts w:ascii="Phetsarath OT" w:hAnsi="Phetsarath OT" w:cs="Phetsarath OT"/>
            <w:sz w:val="24"/>
            <w:szCs w:val="24"/>
            <w:shd w:val="clear" w:color="auto" w:fill="FFFFFF"/>
            <w:cs/>
            <w:lang w:bidi="lo-LA"/>
          </w:rPr>
          <w:delText xml:space="preserve"> </w:delText>
        </w:r>
        <w:r w:rsidR="00DB05C5" w:rsidRPr="00514FCB" w:rsidDel="00551654">
          <w:rPr>
            <w:rFonts w:ascii="Phetsarath OT" w:hAnsi="Phetsarath OT" w:cs="Phetsarath OT" w:hint="cs"/>
            <w:sz w:val="24"/>
            <w:szCs w:val="24"/>
            <w:shd w:val="clear" w:color="auto" w:fill="FFFFFF"/>
            <w:cs/>
            <w:lang w:bidi="lo-LA"/>
          </w:rPr>
          <w:delText>ແມ່ນ</w:delText>
        </w:r>
      </w:del>
    </w:p>
    <w:p w14:paraId="64331391" w14:textId="77777777" w:rsidR="008E5732" w:rsidRPr="00514FCB" w:rsidDel="00FB19B2" w:rsidRDefault="00DB05C5" w:rsidP="00D64D25">
      <w:pPr>
        <w:pStyle w:val="ListParagraph"/>
        <w:tabs>
          <w:tab w:val="left" w:pos="1080"/>
        </w:tabs>
        <w:spacing w:after="0" w:line="240" w:lineRule="auto"/>
        <w:ind w:left="360"/>
        <w:jc w:val="both"/>
        <w:rPr>
          <w:del w:id="2818" w:author="VONGDALA" w:date="2017-06-06T11:40:00Z"/>
          <w:rFonts w:ascii="Phetsarath OT" w:hAnsi="Phetsarath OT" w:cs="Phetsarath OT" w:hint="cs"/>
          <w:sz w:val="16"/>
          <w:szCs w:val="16"/>
          <w:shd w:val="clear" w:color="auto" w:fill="FFFFFF"/>
          <w:lang w:bidi="lo-LA"/>
          <w:rPrChange w:id="2819" w:author="Na" w:date="2017-06-16T10:50:00Z">
            <w:rPr>
              <w:del w:id="2820" w:author="VONGDALA" w:date="2017-06-06T11:40:00Z"/>
              <w:rFonts w:ascii="Phetsarath OT" w:hAnsi="Phetsarath OT" w:cs="Phetsarath OT" w:hint="cs"/>
              <w:sz w:val="24"/>
              <w:szCs w:val="24"/>
              <w:lang w:bidi="lo-LA"/>
            </w:rPr>
          </w:rPrChange>
        </w:rPr>
      </w:pPr>
      <w:del w:id="2821" w:author="VONGDALA" w:date="2017-06-06T11:40:00Z">
        <w:r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22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676DD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23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ການເກັບກໍາ, ຈົດນັບ, ບັນທຶກ ຂໍ້ມູນ 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24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ທຸກຫົວໜ່ວຍ</w:delText>
        </w:r>
        <w:r w:rsidR="004C387B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25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26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ຫຼື</w:delText>
        </w:r>
        <w:r w:rsidR="004C387B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27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28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ບາງຫົວໜ່ວຍທີ່ເປັນຕົວຢ່າງໃນບາງເຂດ</w:delText>
        </w:r>
        <w:r w:rsidR="004C387B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29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30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ຕາມຈຸດປະສົງສະເພາະຂອງການສໍາຫຼວດ</w:delText>
        </w:r>
        <w:r w:rsidR="004C387B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31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32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ທີ່ເປັນຕົວແທນ</w:delText>
        </w:r>
        <w:r w:rsidR="004C387B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33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34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ຫຼື</w:delText>
        </w:r>
        <w:r w:rsidR="004C387B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35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36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ບໍ່ເປັນຕົວແທນ</w:delText>
        </w:r>
        <w:r w:rsidR="004C387B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37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38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ໃຫ້ແກ່ຂົງເຂດ</w:delText>
        </w:r>
        <w:r w:rsidR="004C387B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39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40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ທີ່ຖືກສໍາຫຼວດ</w:delText>
        </w:r>
        <w:r w:rsidR="007375C9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lang w:bidi="lo-LA"/>
            <w:rPrChange w:id="2841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lang w:bidi="lo-LA"/>
              </w:rPr>
            </w:rPrChange>
          </w:rPr>
          <w:delText xml:space="preserve"> ຕາມທີ່ໄດ້</w:delText>
        </w:r>
      </w:del>
      <w:del w:id="2842" w:author="VONGDALA" w:date="2017-06-06T11:12:00Z">
        <w:r w:rsidR="007375C9" w:rsidRPr="00514FCB" w:rsidDel="00D94652">
          <w:rPr>
            <w:rFonts w:ascii="Phetsarath OT" w:hAnsi="Phetsarath OT" w:cs="Phetsarath OT"/>
            <w:sz w:val="16"/>
            <w:szCs w:val="16"/>
            <w:shd w:val="clear" w:color="auto" w:fill="FFFFFF"/>
            <w:lang w:bidi="lo-LA"/>
            <w:rPrChange w:id="2843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lang w:bidi="lo-LA"/>
              </w:rPr>
            </w:rPrChange>
          </w:rPr>
          <w:delText>ກຳ</w:delText>
        </w:r>
      </w:del>
      <w:del w:id="2844" w:author="VONGDALA" w:date="2017-06-06T11:40:00Z">
        <w:r w:rsidR="007375C9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lang w:bidi="lo-LA"/>
            <w:rPrChange w:id="2845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lang w:bidi="lo-LA"/>
              </w:rPr>
            </w:rPrChange>
          </w:rPr>
          <w:delText>ນົດໃນແຜນດຳເນີນງານສະຖິຕິ</w:delText>
        </w:r>
        <w:r w:rsidR="004C387B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46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7375C9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lang w:bidi="lo-LA"/>
            <w:rPrChange w:id="2847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lang w:bidi="lo-LA"/>
              </w:rPr>
            </w:rPrChange>
          </w:rPr>
          <w:delText>ຂອງ</w:delText>
        </w:r>
        <w:r w:rsidR="001E5A28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48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ການຈັດຕັ້ງ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49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ສະຖິຕິແຫ່ງຊາດ</w:delText>
        </w:r>
        <w:r w:rsidR="004C387B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50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51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ຫຼື</w:delText>
        </w:r>
        <w:r w:rsidR="006F6A22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52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 xml:space="preserve"> </w:delText>
        </w:r>
        <w:r w:rsidR="004C387B" w:rsidRPr="00514FCB" w:rsidDel="00FB19B2">
          <w:rPr>
            <w:rFonts w:ascii="Phetsarath OT" w:hAnsi="Phetsarath OT" w:cs="Phetsarath OT" w:hint="cs"/>
            <w:sz w:val="16"/>
            <w:szCs w:val="16"/>
            <w:shd w:val="clear" w:color="auto" w:fill="FFFFFF"/>
            <w:cs/>
            <w:lang w:bidi="lo-LA"/>
            <w:rPrChange w:id="2853" w:author="Na" w:date="2017-06-16T10:50:00Z">
              <w:rPr>
                <w:rFonts w:ascii="Phetsarath OT" w:hAnsi="Phetsarath OT" w:cs="Phetsarath OT" w:hint="cs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ຫົວໜ່ວຍພື້ນຖານໃດໜຶ່ງ</w:delText>
        </w:r>
        <w:r w:rsidR="004C387B" w:rsidRPr="00514FCB" w:rsidDel="00FB19B2">
          <w:rPr>
            <w:rFonts w:ascii="Phetsarath OT" w:hAnsi="Phetsarath OT" w:cs="Phetsarath OT"/>
            <w:sz w:val="16"/>
            <w:szCs w:val="16"/>
            <w:shd w:val="clear" w:color="auto" w:fill="FFFFFF"/>
            <w:cs/>
            <w:lang w:bidi="lo-LA"/>
            <w:rPrChange w:id="2854" w:author="Na" w:date="2017-06-16T10:50:00Z">
              <w:rPr>
                <w:rFonts w:ascii="Phetsarath OT" w:hAnsi="Phetsarath OT" w:cs="Phetsarath OT"/>
                <w:sz w:val="24"/>
                <w:szCs w:val="24"/>
                <w:shd w:val="clear" w:color="auto" w:fill="FFFFFF"/>
                <w:cs/>
                <w:lang w:bidi="lo-LA"/>
              </w:rPr>
            </w:rPrChange>
          </w:rPr>
          <w:delText>.</w:delText>
        </w:r>
      </w:del>
    </w:p>
    <w:p w14:paraId="16829C09" w14:textId="77777777" w:rsidR="00E34739" w:rsidRPr="00514FCB" w:rsidDel="00FB19B2" w:rsidRDefault="008B1020" w:rsidP="00E34739">
      <w:pPr>
        <w:pStyle w:val="ListParagraph"/>
        <w:tabs>
          <w:tab w:val="left" w:pos="1080"/>
        </w:tabs>
        <w:spacing w:after="0" w:line="240" w:lineRule="auto"/>
        <w:ind w:left="360"/>
        <w:jc w:val="both"/>
        <w:rPr>
          <w:del w:id="2855" w:author="VONGDALA" w:date="2017-06-06T11:40:00Z"/>
          <w:rFonts w:ascii="Phetsarath OT" w:hAnsi="Phetsarath OT" w:cs="Phetsarath OT" w:hint="cs"/>
          <w:sz w:val="16"/>
          <w:szCs w:val="16"/>
          <w:lang w:bidi="lo-LA"/>
          <w:rPrChange w:id="2856" w:author="Na" w:date="2017-06-16T10:50:00Z">
            <w:rPr>
              <w:del w:id="2857" w:author="VONGDALA" w:date="2017-06-06T11:40:00Z"/>
              <w:rFonts w:ascii="Phetsarath OT" w:hAnsi="Phetsarath OT" w:cs="Phetsarath OT" w:hint="cs"/>
              <w:sz w:val="24"/>
              <w:szCs w:val="24"/>
              <w:u w:val="single"/>
              <w:lang w:bidi="lo-LA"/>
            </w:rPr>
          </w:rPrChange>
        </w:rPr>
      </w:pPr>
      <w:del w:id="2858" w:author="VONGDALA" w:date="2017-06-06T11:40:00Z">
        <w:r w:rsidRPr="00514FCB" w:rsidDel="00FB19B2">
          <w:rPr>
            <w:rFonts w:ascii="Phetsarath OT" w:hAnsi="Phetsarath OT" w:cs="Phetsarath OT" w:hint="cs"/>
            <w:sz w:val="16"/>
            <w:szCs w:val="16"/>
            <w:highlight w:val="yellow"/>
            <w:cs/>
            <w:lang w:bidi="lo-LA"/>
            <w:rPrChange w:id="2859" w:author="Na" w:date="2017-06-16T10:50:00Z">
              <w:rPr>
                <w:rFonts w:ascii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ab/>
        </w:r>
        <w:r w:rsidRPr="00514FCB" w:rsidDel="00FB19B2">
          <w:rPr>
            <w:rFonts w:ascii="Phetsarath OT" w:hAnsi="Phetsarath OT" w:cs="Phetsarath OT" w:hint="cs"/>
            <w:sz w:val="16"/>
            <w:szCs w:val="16"/>
            <w:highlight w:val="yellow"/>
            <w:cs/>
            <w:lang w:bidi="lo-LA"/>
            <w:rPrChange w:id="2860" w:author="Na" w:date="2017-06-16T10:50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ການສໍາຫຼວດແບບບັງເອີນ ແມ່ນການສໍາຫຼວດທີ່ບໍ່ນອນໃນແຜນ</w:delText>
        </w:r>
        <w:r w:rsidR="006E7718" w:rsidRPr="00514FCB" w:rsidDel="00FB19B2">
          <w:rPr>
            <w:rFonts w:ascii="Phetsarath OT" w:hAnsi="Phetsarath OT" w:cs="Phetsarath OT"/>
            <w:sz w:val="16"/>
            <w:szCs w:val="16"/>
            <w:highlight w:val="yellow"/>
            <w:lang w:bidi="lo-LA"/>
            <w:rPrChange w:id="2861" w:author="Na" w:date="2017-06-16T10:50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ແຕ່ເຫັນວ່າ ຕ້ອງໄດ້ຈັດຕັ້ງປະຕີບັດ</w:delText>
        </w:r>
        <w:r w:rsidR="006F6A22" w:rsidRPr="00514FCB" w:rsidDel="00FB19B2">
          <w:rPr>
            <w:rFonts w:ascii="Phetsarath OT" w:hAnsi="Phetsarath OT" w:cs="Phetsarath OT" w:hint="cs"/>
            <w:sz w:val="16"/>
            <w:szCs w:val="16"/>
            <w:highlight w:val="yellow"/>
            <w:cs/>
            <w:lang w:bidi="lo-LA"/>
            <w:rPrChange w:id="2862" w:author="Na" w:date="2017-06-16T10:50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 </w:delText>
        </w:r>
        <w:r w:rsidR="006E7718" w:rsidRPr="00514FCB" w:rsidDel="00FB19B2">
          <w:rPr>
            <w:rFonts w:ascii="Phetsarath OT" w:hAnsi="Phetsarath OT" w:cs="Phetsarath OT"/>
            <w:sz w:val="16"/>
            <w:szCs w:val="16"/>
            <w:highlight w:val="yellow"/>
            <w:lang w:bidi="lo-LA"/>
            <w:rPrChange w:id="2863" w:author="Na" w:date="2017-06-16T10:50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ໃນ</w:delText>
        </w:r>
        <w:r w:rsidRPr="00514FCB" w:rsidDel="00FB19B2">
          <w:rPr>
            <w:rFonts w:ascii="Phetsarath OT" w:hAnsi="Phetsarath OT" w:cs="Phetsarath OT" w:hint="cs"/>
            <w:sz w:val="16"/>
            <w:szCs w:val="16"/>
            <w:highlight w:val="yellow"/>
            <w:cs/>
            <w:lang w:bidi="lo-LA"/>
            <w:rPrChange w:id="2864" w:author="Na" w:date="2017-06-16T10:50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ກໍລະນີມີ</w:delText>
        </w:r>
        <w:r w:rsidR="00FE3D17" w:rsidRPr="00514FCB" w:rsidDel="00FB19B2">
          <w:rPr>
            <w:rFonts w:ascii="Phetsarath OT" w:hAnsi="Phetsarath OT" w:cs="Phetsarath OT"/>
            <w:sz w:val="16"/>
            <w:szCs w:val="16"/>
            <w:highlight w:val="yellow"/>
            <w:lang w:bidi="lo-LA"/>
            <w:rPrChange w:id="2865" w:author="Na" w:date="2017-06-16T10:50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ສະພາບການໃດໜຶ່ງທີ່ເກີດຂຶ້ນ</w:delText>
        </w:r>
      </w:del>
      <w:del w:id="2866" w:author="VONGDALA" w:date="2017-06-06T11:13:00Z">
        <w:r w:rsidR="006F6A22" w:rsidRPr="00514FCB" w:rsidDel="00D94652">
          <w:rPr>
            <w:rFonts w:ascii="Phetsarath OT" w:hAnsi="Phetsarath OT" w:cs="Phetsarath OT" w:hint="cs"/>
            <w:sz w:val="16"/>
            <w:szCs w:val="16"/>
            <w:highlight w:val="yellow"/>
            <w:cs/>
            <w:lang w:bidi="lo-LA"/>
            <w:rPrChange w:id="2867" w:author="Na" w:date="2017-06-16T10:50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 </w:delText>
        </w:r>
      </w:del>
      <w:del w:id="2868" w:author="VONGDALA" w:date="2017-06-06T11:40:00Z">
        <w:r w:rsidR="00FE3D17" w:rsidRPr="00514FCB" w:rsidDel="00FB19B2">
          <w:rPr>
            <w:rFonts w:ascii="Phetsarath OT" w:hAnsi="Phetsarath OT" w:cs="Phetsarath OT"/>
            <w:sz w:val="16"/>
            <w:szCs w:val="16"/>
            <w:highlight w:val="yellow"/>
            <w:lang w:bidi="lo-LA"/>
            <w:rPrChange w:id="2869" w:author="Na" w:date="2017-06-16T10:50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ແບບ</w:delText>
        </w:r>
      </w:del>
      <w:del w:id="2870" w:author="VONGDALA" w:date="2017-06-06T11:13:00Z">
        <w:r w:rsidRPr="00514FCB" w:rsidDel="00D94652">
          <w:rPr>
            <w:rFonts w:ascii="Phetsarath OT" w:hAnsi="Phetsarath OT" w:cs="Phetsarath OT" w:hint="cs"/>
            <w:sz w:val="16"/>
            <w:szCs w:val="16"/>
            <w:highlight w:val="yellow"/>
            <w:cs/>
            <w:lang w:bidi="lo-LA"/>
            <w:rPrChange w:id="2871" w:author="Na" w:date="2017-06-16T10:50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ສຸກເສີນ ຫຼື</w:delText>
        </w:r>
        <w:r w:rsidR="00FE3D17" w:rsidRPr="00514FCB" w:rsidDel="00D94652">
          <w:rPr>
            <w:rFonts w:ascii="Phetsarath OT" w:hAnsi="Phetsarath OT" w:cs="Phetsarath OT"/>
            <w:sz w:val="16"/>
            <w:szCs w:val="16"/>
            <w:highlight w:val="yellow"/>
            <w:lang w:bidi="lo-LA"/>
            <w:rPrChange w:id="2872" w:author="Na" w:date="2017-06-16T10:50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 </w:delText>
        </w:r>
      </w:del>
      <w:del w:id="2873" w:author="VONGDALA" w:date="2017-06-06T11:40:00Z">
        <w:r w:rsidR="00FE3D17" w:rsidRPr="00514FCB" w:rsidDel="00FB19B2">
          <w:rPr>
            <w:rFonts w:ascii="Phetsarath OT" w:hAnsi="Phetsarath OT" w:cs="Phetsarath OT"/>
            <w:sz w:val="16"/>
            <w:szCs w:val="16"/>
            <w:highlight w:val="yellow"/>
            <w:lang w:bidi="lo-LA"/>
            <w:rPrChange w:id="2874" w:author="Na" w:date="2017-06-16T10:50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ຮີບດ່ວນ</w:delText>
        </w:r>
        <w:r w:rsidRPr="00514FCB" w:rsidDel="00FB19B2">
          <w:rPr>
            <w:rFonts w:ascii="Phetsarath OT" w:hAnsi="Phetsarath OT" w:cs="Phetsarath OT" w:hint="cs"/>
            <w:sz w:val="16"/>
            <w:szCs w:val="16"/>
            <w:highlight w:val="yellow"/>
            <w:cs/>
            <w:lang w:bidi="lo-LA"/>
            <w:rPrChange w:id="2875" w:author="Na" w:date="2017-06-16T10:50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 </w:delText>
        </w:r>
        <w:r w:rsidR="00FE3D17" w:rsidRPr="00514FCB" w:rsidDel="00FB19B2">
          <w:rPr>
            <w:rFonts w:ascii="Phetsarath OT" w:hAnsi="Phetsarath OT" w:cs="Phetsarath OT"/>
            <w:sz w:val="16"/>
            <w:szCs w:val="16"/>
            <w:highlight w:val="yellow"/>
            <w:lang w:bidi="lo-LA"/>
            <w:rPrChange w:id="2876" w:author="Na" w:date="2017-06-16T10:50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ຊຶ່ງ</w:delText>
        </w:r>
        <w:r w:rsidR="00E34739" w:rsidRPr="00514FCB" w:rsidDel="00FB19B2">
          <w:rPr>
            <w:rFonts w:ascii="Phetsarath OT" w:hAnsi="Phetsarath OT" w:cs="Phetsarath OT"/>
            <w:sz w:val="16"/>
            <w:szCs w:val="16"/>
            <w:highlight w:val="yellow"/>
            <w:lang w:bidi="lo-LA"/>
            <w:rPrChange w:id="2877" w:author="Na" w:date="2017-06-16T10:50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ສາມາດຈັດຕັ້ງປະຕິບັດໄດ້ທຸກເວລາຕາມ</w:delText>
        </w:r>
      </w:del>
      <w:del w:id="2878" w:author="VONGDALA" w:date="2017-06-06T11:13:00Z">
        <w:r w:rsidR="006F6A22" w:rsidRPr="00514FCB" w:rsidDel="00D94652">
          <w:rPr>
            <w:rFonts w:ascii="Phetsarath OT" w:hAnsi="Phetsarath OT" w:cs="Phetsarath OT" w:hint="cs"/>
            <w:sz w:val="16"/>
            <w:szCs w:val="16"/>
            <w:highlight w:val="yellow"/>
            <w:cs/>
            <w:lang w:bidi="lo-LA"/>
            <w:rPrChange w:id="2879" w:author="Na" w:date="2017-06-16T10:50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 </w:delText>
        </w:r>
      </w:del>
      <w:del w:id="2880" w:author="VONGDALA" w:date="2017-06-06T11:40:00Z">
        <w:r w:rsidR="00E34739" w:rsidRPr="00514FCB" w:rsidDel="00FB19B2">
          <w:rPr>
            <w:rFonts w:ascii="Phetsarath OT" w:hAnsi="Phetsarath OT" w:cs="Phetsarath OT"/>
            <w:sz w:val="16"/>
            <w:szCs w:val="16"/>
            <w:highlight w:val="yellow"/>
            <w:lang w:bidi="lo-LA"/>
            <w:rPrChange w:id="2881" w:author="Na" w:date="2017-06-16T10:50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ຄວາມຕ້ອງການ ໃນແຕ່ລະໄລ່ຍະ ທີ່ຈຳເປັນໃຫ້ແກ່ການຈັດຕັ້ງສະຖິຕິແຫ່ງຊາດ </w:delText>
        </w:r>
        <w:r w:rsidR="00E34739" w:rsidRPr="00514FCB" w:rsidDel="00FB19B2">
          <w:rPr>
            <w:rFonts w:ascii="Phetsarath OT" w:hAnsi="Phetsarath OT" w:cs="Phetsarath OT" w:hint="cs"/>
            <w:sz w:val="16"/>
            <w:szCs w:val="16"/>
            <w:highlight w:val="yellow"/>
            <w:shd w:val="clear" w:color="auto" w:fill="FFFFFF"/>
            <w:cs/>
            <w:lang w:bidi="lo-LA"/>
            <w:rPrChange w:id="2882" w:author="Na" w:date="2017-06-16T10:50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shd w:val="clear" w:color="auto" w:fill="FFFFFF"/>
                <w:cs/>
                <w:lang w:bidi="lo-LA"/>
              </w:rPr>
            </w:rPrChange>
          </w:rPr>
          <w:delText>ຫຼື</w:delText>
        </w:r>
        <w:r w:rsidR="00E34739" w:rsidRPr="00514FCB" w:rsidDel="00FB19B2">
          <w:rPr>
            <w:rFonts w:ascii="Phetsarath OT" w:hAnsi="Phetsarath OT" w:cs="Phetsarath OT"/>
            <w:sz w:val="16"/>
            <w:szCs w:val="16"/>
            <w:highlight w:val="yellow"/>
            <w:shd w:val="clear" w:color="auto" w:fill="FFFFFF"/>
            <w:cs/>
            <w:lang w:bidi="lo-LA"/>
            <w:rPrChange w:id="2883" w:author="Na" w:date="2017-06-16T10:50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shd w:val="clear" w:color="auto" w:fill="FFFFFF"/>
                <w:cs/>
                <w:lang w:bidi="lo-LA"/>
              </w:rPr>
            </w:rPrChange>
          </w:rPr>
          <w:delText xml:space="preserve">  </w:delText>
        </w:r>
        <w:r w:rsidR="00E34739" w:rsidRPr="00514FCB" w:rsidDel="00FB19B2">
          <w:rPr>
            <w:rFonts w:ascii="Phetsarath OT" w:hAnsi="Phetsarath OT" w:cs="Phetsarath OT" w:hint="cs"/>
            <w:sz w:val="16"/>
            <w:szCs w:val="16"/>
            <w:highlight w:val="yellow"/>
            <w:shd w:val="clear" w:color="auto" w:fill="FFFFFF"/>
            <w:cs/>
            <w:lang w:bidi="lo-LA"/>
            <w:rPrChange w:id="2884" w:author="Na" w:date="2017-06-16T10:50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shd w:val="clear" w:color="auto" w:fill="FFFFFF"/>
                <w:cs/>
                <w:lang w:bidi="lo-LA"/>
              </w:rPr>
            </w:rPrChange>
          </w:rPr>
          <w:delText>ຫົວໜ່ວຍພື້ນຖານໃດໜຶ່ງ</w:delText>
        </w:r>
        <w:r w:rsidR="00E34739" w:rsidRPr="00514FCB" w:rsidDel="00FB19B2">
          <w:rPr>
            <w:rFonts w:ascii="Phetsarath OT" w:hAnsi="Phetsarath OT" w:cs="Phetsarath OT"/>
            <w:sz w:val="16"/>
            <w:szCs w:val="16"/>
            <w:highlight w:val="yellow"/>
            <w:shd w:val="clear" w:color="auto" w:fill="FFFFFF"/>
            <w:cs/>
            <w:lang w:bidi="lo-LA"/>
            <w:rPrChange w:id="2885" w:author="Na" w:date="2017-06-16T10:50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shd w:val="clear" w:color="auto" w:fill="FFFFFF"/>
                <w:cs/>
                <w:lang w:bidi="lo-LA"/>
              </w:rPr>
            </w:rPrChange>
          </w:rPr>
          <w:delText>.</w:delText>
        </w:r>
      </w:del>
    </w:p>
    <w:p w14:paraId="2BA8D080" w14:textId="77777777" w:rsidR="00340065" w:rsidRPr="00514FCB" w:rsidRDefault="00340065" w:rsidP="00FB19B2">
      <w:pPr>
        <w:pStyle w:val="ListParagraph"/>
        <w:tabs>
          <w:tab w:val="left" w:pos="1080"/>
        </w:tabs>
        <w:spacing w:after="0" w:line="240" w:lineRule="auto"/>
        <w:ind w:left="0"/>
        <w:jc w:val="both"/>
        <w:rPr>
          <w:rFonts w:ascii="Phetsarath OT" w:hAnsi="Phetsarath OT" w:cs="Phetsarath OT" w:hint="cs"/>
          <w:sz w:val="16"/>
          <w:szCs w:val="16"/>
          <w:highlight w:val="yellow"/>
          <w:lang w:bidi="lo-LA"/>
          <w:rPrChange w:id="2886" w:author="Na" w:date="2017-06-16T10:50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lang w:bidi="lo-LA"/>
            </w:rPr>
          </w:rPrChange>
        </w:rPr>
        <w:pPrChange w:id="2887" w:author="VONGDALA" w:date="2017-06-06T11:40:00Z">
          <w:pPr>
            <w:pStyle w:val="ListParagraph"/>
            <w:tabs>
              <w:tab w:val="left" w:pos="1080"/>
            </w:tabs>
            <w:spacing w:after="0" w:line="240" w:lineRule="auto"/>
            <w:ind w:left="360"/>
            <w:jc w:val="both"/>
          </w:pPr>
        </w:pPrChange>
      </w:pPr>
    </w:p>
    <w:p w14:paraId="06538011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2888" w:name="_Toc484258006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2889" w:author="Na" w:date="2017-06-14T11:28:00Z">
        <w:r w:rsidR="00504B80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16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ການວາງແຜນການສໍາຫຼວດ</w:t>
      </w:r>
      <w:bookmarkEnd w:id="2888"/>
    </w:p>
    <w:p w14:paraId="4C64BD2E" w14:textId="77777777" w:rsidR="00B24E01" w:rsidRPr="00514FCB" w:rsidRDefault="00B24E01" w:rsidP="00CD6F1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  <w:pPrChange w:id="2890" w:author="Na" w:date="2017-06-07T16:12:00Z">
          <w:pPr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lang w:bidi="lo-LA"/>
          <w:rPrChange w:id="2891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ການວາງແຜນການສຳຫຼວດ ແມ່ນ</w:t>
      </w:r>
      <w:r w:rsidR="006F6A22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892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lang w:bidi="lo-LA"/>
          <w:rPrChange w:id="2893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ການກຳນົດແຜນດຳເນີນການສຳຫຼວດຕາມຂັ້ນຕອນ</w:t>
      </w:r>
      <w:r w:rsidR="00240136" w:rsidRPr="00514FCB">
        <w:rPr>
          <w:rFonts w:ascii="Phetsarath OT" w:hAnsi="Phetsarath OT" w:cs="Phetsarath OT"/>
          <w:sz w:val="24"/>
          <w:szCs w:val="24"/>
          <w:lang w:bidi="lo-LA"/>
          <w:rPrChange w:id="2894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lang w:bidi="lo-LA"/>
          <w:rPrChange w:id="2895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ລວມ</w:t>
      </w:r>
      <w:r w:rsidR="00240136" w:rsidRPr="00514FCB">
        <w:rPr>
          <w:rFonts w:ascii="Phetsarath OT" w:hAnsi="Phetsarath OT" w:cs="Phetsarath OT"/>
          <w:sz w:val="24"/>
          <w:szCs w:val="24"/>
          <w:lang w:bidi="lo-LA"/>
          <w:rPrChange w:id="2896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ມີ</w:t>
      </w:r>
      <w:r w:rsidR="006F6A22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897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</w:t>
      </w:r>
      <w:r w:rsidR="00240136" w:rsidRPr="00514FCB">
        <w:rPr>
          <w:rFonts w:ascii="Phetsarath OT" w:hAnsi="Phetsarath OT" w:cs="Phetsarath OT"/>
          <w:sz w:val="24"/>
          <w:szCs w:val="24"/>
          <w:lang w:bidi="lo-LA"/>
          <w:rPrChange w:id="2898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ການກະ</w:t>
      </w:r>
      <w:ins w:id="2899" w:author="Na" w:date="2017-06-07T16:13:00Z">
        <w:r w:rsidR="00CD6F1B" w:rsidRPr="00514FCB">
          <w:rPr>
            <w:rFonts w:ascii="Phetsarath OT" w:hAnsi="Phetsarath OT" w:cs="Phetsarath OT"/>
            <w:sz w:val="24"/>
            <w:szCs w:val="24"/>
            <w:lang w:bidi="lo-LA"/>
            <w:rPrChange w:id="2900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="00240136" w:rsidRPr="00514FCB">
        <w:rPr>
          <w:rFonts w:ascii="Phetsarath OT" w:hAnsi="Phetsarath OT" w:cs="Phetsarath OT"/>
          <w:sz w:val="24"/>
          <w:szCs w:val="24"/>
          <w:lang w:bidi="lo-LA"/>
          <w:rPrChange w:id="2901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ກຽມ, ການປະ</w:t>
      </w:r>
      <w:ins w:id="2902" w:author="home" w:date="2017-06-03T18:11:00Z">
        <w:r w:rsidR="002E53DE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903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ຕິ</w:t>
        </w:r>
      </w:ins>
      <w:del w:id="2904" w:author="home" w:date="2017-06-03T18:11:00Z">
        <w:r w:rsidR="00240136" w:rsidRPr="00514FCB" w:rsidDel="002E53DE">
          <w:rPr>
            <w:rFonts w:ascii="Phetsarath OT" w:hAnsi="Phetsarath OT" w:cs="Phetsarath OT"/>
            <w:sz w:val="24"/>
            <w:szCs w:val="24"/>
            <w:lang w:bidi="lo-LA"/>
            <w:rPrChange w:id="2905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ຕີ</w:delText>
        </w:r>
      </w:del>
      <w:r w:rsidR="00240136" w:rsidRPr="00514FCB">
        <w:rPr>
          <w:rFonts w:ascii="Phetsarath OT" w:hAnsi="Phetsarath OT" w:cs="Phetsarath OT"/>
          <w:sz w:val="24"/>
          <w:szCs w:val="24"/>
          <w:lang w:bidi="lo-LA"/>
          <w:rPrChange w:id="2906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ບັດພາກສະໜາມ ແລະ</w:t>
      </w:r>
      <w:r w:rsidRPr="00514FCB">
        <w:rPr>
          <w:rFonts w:ascii="Phetsarath OT" w:hAnsi="Phetsarath OT" w:cs="Phetsarath OT"/>
          <w:sz w:val="24"/>
          <w:szCs w:val="24"/>
          <w:lang w:bidi="lo-LA"/>
          <w:rPrChange w:id="2907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 xml:space="preserve"> </w:t>
      </w:r>
      <w:r w:rsidR="00240136" w:rsidRPr="00514FCB">
        <w:rPr>
          <w:rFonts w:ascii="Phetsarath OT" w:hAnsi="Phetsarath OT" w:cs="Phetsarath OT"/>
          <w:sz w:val="24"/>
          <w:szCs w:val="24"/>
          <w:lang w:bidi="lo-LA"/>
          <w:rPrChange w:id="2908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ການປະເມີນຜົນ ໂດຍມີການແຕ່ງຕັ້ງ</w:t>
      </w:r>
      <w:r w:rsidR="00CE2E91" w:rsidRPr="00514FCB">
        <w:rPr>
          <w:rFonts w:ascii="Phetsarath OT" w:hAnsi="Phetsarath OT" w:cs="Phetsarath OT"/>
          <w:sz w:val="24"/>
          <w:szCs w:val="24"/>
          <w:lang w:bidi="lo-LA"/>
          <w:rPrChange w:id="2909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 xml:space="preserve"> </w:t>
      </w:r>
      <w:r w:rsidR="00240136" w:rsidRPr="00514FCB">
        <w:rPr>
          <w:rFonts w:ascii="Phetsarath OT" w:hAnsi="Phetsarath OT" w:cs="Phetsarath OT"/>
          <w:sz w:val="24"/>
          <w:szCs w:val="24"/>
          <w:lang w:bidi="lo-LA"/>
          <w:rPrChange w:id="2910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ຄະນະ</w:t>
      </w:r>
      <w:r w:rsidR="00EF7F15" w:rsidRPr="00514FCB">
        <w:rPr>
          <w:rFonts w:ascii="Phetsarath OT" w:hAnsi="Phetsarath OT" w:cs="Phetsarath OT"/>
          <w:sz w:val="24"/>
          <w:szCs w:val="24"/>
          <w:lang w:bidi="lo-LA"/>
          <w:rPrChange w:id="2911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ຮັບ</w:t>
      </w:r>
      <w:r w:rsidR="006F6A22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12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ຜິດ</w:t>
      </w:r>
      <w:r w:rsidR="00EF7F15" w:rsidRPr="00514FCB">
        <w:rPr>
          <w:rFonts w:ascii="Phetsarath OT" w:hAnsi="Phetsarath OT" w:cs="Phetsarath OT"/>
          <w:sz w:val="24"/>
          <w:szCs w:val="24"/>
          <w:lang w:bidi="lo-LA"/>
          <w:rPrChange w:id="2913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ຊອບ</w:t>
      </w:r>
      <w:del w:id="2914" w:author="Na" w:date="2017-06-07T16:13:00Z">
        <w:r w:rsidR="00CE2E91" w:rsidRPr="00514FCB" w:rsidDel="00CD6F1B">
          <w:rPr>
            <w:rFonts w:ascii="Phetsarath OT" w:hAnsi="Phetsarath OT" w:cs="Phetsarath OT"/>
            <w:sz w:val="24"/>
            <w:szCs w:val="24"/>
            <w:lang w:bidi="lo-LA"/>
            <w:rPrChange w:id="2915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 </w:delText>
        </w:r>
      </w:del>
      <w:r w:rsidR="00240136" w:rsidRPr="00514FCB">
        <w:rPr>
          <w:rFonts w:ascii="Phetsarath OT" w:hAnsi="Phetsarath OT" w:cs="Phetsarath OT"/>
          <w:sz w:val="24"/>
          <w:szCs w:val="24"/>
          <w:lang w:bidi="lo-LA"/>
          <w:rPrChange w:id="2916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ຂັ້ນ</w:t>
      </w:r>
      <w:del w:id="2917" w:author="Na" w:date="2017-06-07T16:13:00Z">
        <w:r w:rsidR="006F6A22" w:rsidRPr="00514FCB" w:rsidDel="00CD6F1B">
          <w:rPr>
            <w:rFonts w:ascii="Phetsarath OT" w:hAnsi="Phetsarath OT" w:cs="Phetsarath OT" w:hint="cs"/>
            <w:sz w:val="24"/>
            <w:szCs w:val="24"/>
            <w:cs/>
            <w:lang w:bidi="lo-LA"/>
            <w:rPrChange w:id="2918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 </w:delText>
        </w:r>
      </w:del>
      <w:r w:rsidR="00240136" w:rsidRPr="00514FCB">
        <w:rPr>
          <w:rFonts w:ascii="Phetsarath OT" w:hAnsi="Phetsarath OT" w:cs="Phetsarath OT"/>
          <w:sz w:val="24"/>
          <w:szCs w:val="24"/>
          <w:lang w:bidi="lo-LA"/>
          <w:rPrChange w:id="2919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ສູນກາງ ແລະ ທ້ອງ</w:t>
      </w:r>
      <w:r w:rsidR="006F6A22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20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ຖິ່ນ</w:t>
      </w:r>
      <w:r w:rsidR="007A722D" w:rsidRPr="00514FCB">
        <w:rPr>
          <w:rFonts w:ascii="Phetsarath OT" w:hAnsi="Phetsarath OT" w:cs="Phetsarath OT"/>
          <w:sz w:val="24"/>
          <w:szCs w:val="24"/>
          <w:lang w:bidi="lo-LA"/>
          <w:rPrChange w:id="2921" w:author="Na" w:date="2017-06-16T10:46:00Z">
            <w:rPr>
              <w:rFonts w:ascii="Phetsarath OT" w:hAnsi="Phetsarath OT" w:cs="Phetsarath OT"/>
              <w:sz w:val="24"/>
              <w:szCs w:val="24"/>
              <w:highlight w:val="yellow"/>
              <w:u w:val="single"/>
              <w:lang w:bidi="lo-LA"/>
            </w:rPr>
          </w:rPrChange>
        </w:rPr>
        <w:t>.</w:t>
      </w:r>
      <w:r w:rsidR="007A722D" w:rsidRPr="00A26FD7">
        <w:rPr>
          <w:rFonts w:ascii="Phetsarath OT" w:hAnsi="Phetsarath OT" w:cs="Phetsarath OT"/>
          <w:sz w:val="24"/>
          <w:szCs w:val="24"/>
          <w:lang w:bidi="lo-LA"/>
        </w:rPr>
        <w:t xml:space="preserve"> ການ</w:t>
      </w:r>
      <w:del w:id="2922" w:author="VONGDALA" w:date="2017-06-06T11:42:00Z">
        <w:r w:rsidR="007A722D" w:rsidRPr="00B37D69" w:rsidDel="00FB19B2">
          <w:rPr>
            <w:rFonts w:ascii="Phetsarath OT" w:hAnsi="Phetsarath OT" w:cs="Phetsarath OT"/>
            <w:sz w:val="24"/>
            <w:szCs w:val="24"/>
            <w:lang w:bidi="lo-LA"/>
          </w:rPr>
          <w:delText>ກຳ</w:delText>
        </w:r>
      </w:del>
      <w:ins w:id="2923" w:author="VONGDALA" w:date="2017-06-06T11:42:00Z">
        <w:r w:rsidR="00FB19B2" w:rsidRPr="002B3C7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ກໍາ</w:t>
        </w:r>
      </w:ins>
      <w:r w:rsidR="007A722D" w:rsidRPr="00BF384B">
        <w:rPr>
          <w:rFonts w:ascii="Phetsarath OT" w:hAnsi="Phetsarath OT" w:cs="Phetsarath OT"/>
          <w:sz w:val="24"/>
          <w:szCs w:val="24"/>
          <w:lang w:bidi="lo-LA"/>
        </w:rPr>
        <w:t>ນົດແຜນ</w:t>
      </w:r>
      <w:ins w:id="2924" w:author="VONGDALA" w:date="2017-06-06T11:42:00Z">
        <w:r w:rsidR="00FB19B2" w:rsidRPr="004D6DE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ດໍາ</w:t>
        </w:r>
      </w:ins>
      <w:del w:id="2925" w:author="VONGDALA" w:date="2017-06-06T11:42:00Z">
        <w:r w:rsidR="007A722D" w:rsidRPr="00641F36" w:rsidDel="00FB19B2">
          <w:rPr>
            <w:rFonts w:ascii="Phetsarath OT" w:hAnsi="Phetsarath OT" w:cs="Phetsarath OT"/>
            <w:sz w:val="24"/>
            <w:szCs w:val="24"/>
            <w:lang w:bidi="lo-LA"/>
          </w:rPr>
          <w:delText>ດຳ</w:delText>
        </w:r>
      </w:del>
      <w:r w:rsidR="007A722D" w:rsidRPr="00E2334A">
        <w:rPr>
          <w:rFonts w:ascii="Phetsarath OT" w:hAnsi="Phetsarath OT" w:cs="Phetsarath OT"/>
          <w:sz w:val="24"/>
          <w:szCs w:val="24"/>
          <w:lang w:bidi="lo-LA"/>
        </w:rPr>
        <w:t xml:space="preserve">ເນີນງານການສຳຫຼວດ </w:t>
      </w:r>
      <w:r w:rsidR="007A722D" w:rsidRPr="00873220">
        <w:rPr>
          <w:rFonts w:ascii="Phetsarath OT" w:hAnsi="Phetsarath OT" w:cs="Phetsarath OT"/>
          <w:sz w:val="24"/>
          <w:szCs w:val="24"/>
          <w:lang w:bidi="lo-LA"/>
        </w:rPr>
        <w:t>ມີຂັ້ນຕອນ</w:t>
      </w:r>
      <w:ins w:id="2926" w:author="Na" w:date="2017-06-07T16:13:00Z">
        <w:r w:rsidR="00CD6F1B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7A722D" w:rsidRPr="00514FCB">
        <w:rPr>
          <w:rFonts w:ascii="Phetsarath OT" w:hAnsi="Phetsarath OT" w:cs="Phetsarath OT"/>
          <w:sz w:val="24"/>
          <w:szCs w:val="24"/>
          <w:lang w:bidi="lo-LA"/>
        </w:rPr>
        <w:t xml:space="preserve">ດັ່ງນີ້: </w:t>
      </w:r>
    </w:p>
    <w:p w14:paraId="4FBA5F9B" w14:textId="77777777" w:rsidR="002B6928" w:rsidRPr="00514FCB" w:rsidDel="00CD6F1B" w:rsidRDefault="00CD6F1B" w:rsidP="00CD6F1B">
      <w:pPr>
        <w:pStyle w:val="ListParagraph"/>
        <w:numPr>
          <w:ilvl w:val="0"/>
          <w:numId w:val="63"/>
        </w:numPr>
        <w:spacing w:after="0" w:line="240" w:lineRule="auto"/>
        <w:ind w:left="426" w:firstLine="850"/>
        <w:jc w:val="both"/>
        <w:rPr>
          <w:del w:id="2927" w:author="Na" w:date="2017-06-07T16:13:00Z"/>
          <w:rFonts w:ascii="Phetsarath OT" w:hAnsi="Phetsarath OT" w:cs="Phetsarath OT"/>
          <w:sz w:val="24"/>
          <w:szCs w:val="24"/>
        </w:rPr>
        <w:pPrChange w:id="2928" w:author="Na" w:date="2017-06-07T16:13:00Z">
          <w:pPr>
            <w:pStyle w:val="ListParagraph"/>
            <w:numPr>
              <w:numId w:val="63"/>
            </w:numPr>
            <w:spacing w:after="0" w:line="240" w:lineRule="auto"/>
            <w:ind w:left="426" w:firstLine="1275"/>
            <w:jc w:val="both"/>
          </w:pPr>
        </w:pPrChange>
      </w:pPr>
      <w:ins w:id="2929" w:author="Na" w:date="2017-06-07T16:13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ການກະກຽມການສໍາຫຼວດ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ຂັ້ນຕອນຂອງການສ້າງແຜນ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ສ້າງໂຄງການດຳເນີນງານການສຳຫຼວດ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ການກໍານົດ</w:t>
      </w:r>
      <w:r w:rsidR="00FB52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ຈຸດປະສົງ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ເປົ້າໝາຍ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ຂອບເຂດ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ເນື້ອໃນ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177BF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ການອອກແບບສໍາຫຼວດ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177BF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ການນຳໃຊ້ລະຫັດສາລະບານ, </w:t>
      </w:r>
      <w:r w:rsidR="00B212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ການອອກແບບສອບຖາມ</w:t>
      </w:r>
      <w:r w:rsidR="00177BF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</w:t>
      </w:r>
      <w:r w:rsidR="00B212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ລວມທັງການກະກຽມ</w:t>
      </w:r>
      <w:del w:id="2930" w:author="Na" w:date="2017-06-07T16:13:00Z">
        <w:r w:rsidR="004C387B" w:rsidRPr="00514FCB" w:rsidDel="00CD6F1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ເຄື່ອງ</w:t>
      </w:r>
      <w:ins w:id="2931" w:author="Na" w:date="2017-06-07T16:13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ມື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B212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ວັດ</w:t>
      </w:r>
      <w:ins w:id="2932" w:author="Na" w:date="2017-06-14T11:29:00Z">
        <w:r w:rsidR="00504B80" w:rsidRPr="00514FCB">
          <w:rPr>
            <w:rFonts w:ascii="Phetsarath OT" w:hAnsi="Phetsarath OT" w:cs="Phetsarath OT"/>
            <w:sz w:val="24"/>
            <w:szCs w:val="24"/>
            <w:lang w:bidi="lo-LA"/>
          </w:rPr>
          <w:t>ຖູ</w:t>
        </w:r>
      </w:ins>
      <w:del w:id="2933" w:author="Na" w:date="2017-06-14T11:29:00Z">
        <w:r w:rsidR="00B2126E" w:rsidRPr="00514FCB" w:rsidDel="00504B8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ຖ</w:delText>
        </w:r>
        <w:r w:rsidR="00845482" w:rsidRPr="00514FCB" w:rsidDel="00504B8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ຸ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ປະກອນ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ບຸກຄະລາກອນ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ງົບປະມານ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ການໂຄສະນາປຸກລະດົມ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ຂົນຂວາຍ</w:t>
      </w:r>
      <w:r w:rsidR="00FB52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ໃຫ້ທຸກພາກ</w:t>
      </w:r>
      <w:del w:id="2934" w:author="Na" w:date="2017-06-14T11:28:00Z">
        <w:r w:rsidR="00345313" w:rsidRPr="00514FCB" w:rsidDel="00504B8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ສ່ວນທີ່ກ່ຽວຂ້ອງ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ປະກອບສ່ວນເຂົ້າໃນການສໍາຫຼວດ</w:t>
      </w:r>
      <w:r w:rsidR="004C387B" w:rsidRPr="00514FCB">
        <w:rPr>
          <w:rFonts w:ascii="Phetsarath OT" w:hAnsi="Phetsarath OT" w:cs="Phetsarath OT"/>
          <w:sz w:val="24"/>
          <w:szCs w:val="24"/>
        </w:rPr>
        <w:t>;</w:t>
      </w:r>
    </w:p>
    <w:p w14:paraId="3BF2AB9B" w14:textId="77777777" w:rsidR="00CD6F1B" w:rsidRPr="00514FCB" w:rsidRDefault="00CD6F1B" w:rsidP="00CD6F1B">
      <w:pPr>
        <w:pStyle w:val="ListParagraph"/>
        <w:numPr>
          <w:ilvl w:val="0"/>
          <w:numId w:val="63"/>
        </w:numPr>
        <w:spacing w:after="0" w:line="240" w:lineRule="auto"/>
        <w:ind w:left="426" w:firstLine="850"/>
        <w:jc w:val="both"/>
        <w:rPr>
          <w:ins w:id="2935" w:author="Na" w:date="2017-06-07T16:13:00Z"/>
          <w:rFonts w:ascii="Phetsarath OT" w:hAnsi="Phetsarath OT" w:cs="Phetsarath OT"/>
          <w:sz w:val="24"/>
          <w:szCs w:val="24"/>
        </w:rPr>
      </w:pPr>
    </w:p>
    <w:p w14:paraId="67AE1B2B" w14:textId="77777777" w:rsidR="002B6928" w:rsidRPr="00514FCB" w:rsidRDefault="004C387B" w:rsidP="00CD6F1B">
      <w:pPr>
        <w:pStyle w:val="ListParagraph"/>
        <w:numPr>
          <w:ilvl w:val="0"/>
          <w:numId w:val="6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  <w:pPrChange w:id="2936" w:author="Na" w:date="2017-06-07T16:13:00Z">
          <w:pPr>
            <w:pStyle w:val="ListParagraph"/>
            <w:numPr>
              <w:numId w:val="63"/>
            </w:numPr>
            <w:spacing w:after="0" w:line="240" w:lineRule="auto"/>
            <w:ind w:left="426" w:firstLine="1275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ການປະຕິບັດພາກສະໜາມ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ຂັ້ນຕອນການດຳເນີນແຜນຂອງການສຳຫຼວດ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</w:t>
      </w:r>
      <w:del w:id="2937" w:author="Na" w:date="2017-06-07T16:14:00Z">
        <w:r w:rsidR="00671E3E" w:rsidRPr="00514FCB" w:rsidDel="00CD6F1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ການຝຶກອົບຮົມ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ໃຫ້ແກ່ນັກເດີນສໍາຫຼວດ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ນັກກວດກາ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ການດໍາເນີນ</w:t>
      </w:r>
      <w:del w:id="2938" w:author="Na" w:date="2017-06-07T16:14:00Z">
        <w:r w:rsidR="00FB52D0" w:rsidRPr="00514FCB" w:rsidDel="00CD6F1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ເກັບກຳ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,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ການບັນທຶກ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ການຈົດກ່າຍ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ໂດຍນໍາໃຊ້ວິທີການສໍາພາດ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ໂດຍກົງ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ທາງອ້ອມ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ການກວດກາຄວາມຖືກຕ້ອງ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ຄົບຖ້ວນຂອງຂໍ້ມູນ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ທີ່ໄດ້ຮັບຈາກຜູ້ສະໜອງຂໍ້ມູນ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ໃນຂອບເຂດພື້ນທີ່ຂອງການສຳຫຼວດ</w:t>
      </w:r>
      <w:r w:rsidR="00DD44EB" w:rsidRPr="00514FCB">
        <w:rPr>
          <w:rFonts w:ascii="Phetsarath OT" w:hAnsi="Phetsarath OT" w:cs="Phetsarath OT"/>
          <w:sz w:val="24"/>
          <w:szCs w:val="24"/>
        </w:rPr>
        <w:t>;</w:t>
      </w:r>
    </w:p>
    <w:p w14:paraId="1D5533DD" w14:textId="77777777" w:rsidR="004C387B" w:rsidRPr="00514FCB" w:rsidRDefault="004C387B" w:rsidP="00CD6F1B">
      <w:pPr>
        <w:pStyle w:val="ListParagraph"/>
        <w:numPr>
          <w:ilvl w:val="0"/>
          <w:numId w:val="6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  <w:pPrChange w:id="2939" w:author="Na" w:date="2017-06-07T16:14:00Z">
          <w:pPr>
            <w:pStyle w:val="ListParagraph"/>
            <w:numPr>
              <w:numId w:val="63"/>
            </w:numPr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ການປະເມີນຜົນ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ຂັ້ນຕອນສຶກສາຄົ້ນຄວ້າ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ນຳສະເໜີຜົນຂອງການສຳຫຼວດ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ການສັງລວມ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ການປຸງແຕ່ງ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ການສ້າງຖານຂໍ້ມູນ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ຕາຕະລາງສະຖິຕິ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ບົດລາຍງານ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ການເຜີຍແຜ່ຜົນຂອງການສໍາຫຼວດ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8B366B2" w14:textId="77777777" w:rsidR="004015FD" w:rsidRPr="00514FCB" w:rsidRDefault="004015FD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2940" w:author="Na" w:date="2017-06-16T10:50:00Z">
            <w:rPr>
              <w:rFonts w:ascii="Phetsarath OT" w:hAnsi="Phetsarath OT" w:cs="Phetsarath OT"/>
              <w:sz w:val="20"/>
              <w:szCs w:val="20"/>
              <w:lang w:bidi="lo-LA"/>
            </w:rPr>
          </w:rPrChange>
        </w:rPr>
      </w:pPr>
    </w:p>
    <w:p w14:paraId="4577AA75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2941" w:name="_Toc484258007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cs/>
          <w:lang w:bidi="lo-LA"/>
        </w:rPr>
        <w:t xml:space="preserve"> </w:t>
      </w:r>
      <w:ins w:id="2942" w:author="Na" w:date="2017-06-14T11:29:00Z">
        <w:r w:rsidR="00504B80" w:rsidRPr="002B3C7C">
          <w:rPr>
            <w:rFonts w:cs="Phetsarath OT"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17 (</w:t>
      </w:r>
      <w:r w:rsidRPr="004D6DEA">
        <w:rPr>
          <w:rFonts w:cs="Phetsarath OT" w:hint="cs"/>
          <w:b w:val="0"/>
          <w:bCs/>
          <w:cs/>
          <w:lang w:bidi="lo-LA"/>
        </w:rPr>
        <w:t>ປັບປຸງ</w:t>
      </w:r>
      <w:r w:rsidRPr="00641F36">
        <w:rPr>
          <w:rFonts w:cs="Phetsarath OT"/>
          <w:b w:val="0"/>
          <w:bCs/>
          <w:cs/>
          <w:lang w:bidi="lo-LA"/>
        </w:rPr>
        <w:t xml:space="preserve">) </w:t>
      </w:r>
      <w:r w:rsidRPr="00E2334A">
        <w:rPr>
          <w:rFonts w:cs="Phetsarath OT" w:hint="cs"/>
          <w:b w:val="0"/>
          <w:bCs/>
          <w:cs/>
          <w:lang w:bidi="lo-LA"/>
        </w:rPr>
        <w:t>ໄລຍະເວລາການສໍາຫຼວດ</w:t>
      </w:r>
      <w:bookmarkEnd w:id="2941"/>
      <w:r w:rsidR="00F874F5" w:rsidRPr="00873220">
        <w:rPr>
          <w:rFonts w:cs="Phetsarath OT" w:hint="cs"/>
          <w:b w:val="0"/>
          <w:bCs/>
          <w:cs/>
          <w:lang w:bidi="lo-LA"/>
        </w:rPr>
        <w:t xml:space="preserve"> </w:t>
      </w:r>
    </w:p>
    <w:p w14:paraId="1AD324A5" w14:textId="77777777" w:rsidR="004C387B" w:rsidRPr="002B3C7C" w:rsidRDefault="004C387B" w:rsidP="00CD6F1B">
      <w:pPr>
        <w:tabs>
          <w:tab w:val="left" w:pos="1134"/>
        </w:tabs>
        <w:spacing w:after="0" w:line="240" w:lineRule="auto"/>
        <w:ind w:left="426" w:hanging="426"/>
        <w:jc w:val="both"/>
        <w:rPr>
          <w:rFonts w:ascii="Phetsarath OT" w:hAnsi="Phetsarath OT" w:cs="Phetsarath OT"/>
          <w:sz w:val="24"/>
          <w:szCs w:val="24"/>
        </w:rPr>
        <w:pPrChange w:id="2943" w:author="Na" w:date="2017-06-07T16:14:00Z">
          <w:pPr>
            <w:spacing w:after="0" w:line="240" w:lineRule="auto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         </w:t>
      </w:r>
      <w:del w:id="2944" w:author="Na" w:date="2017-06-07T16:14:00Z">
        <w:r w:rsidRPr="00514FCB" w:rsidDel="00CD6F1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114B9B" w:rsidRPr="00514FCB" w:rsidDel="00CD6F1B">
          <w:rPr>
            <w:rFonts w:ascii="Phetsarath OT" w:hAnsi="Phetsarath OT" w:cs="Phetsarath OT"/>
            <w:sz w:val="24"/>
            <w:szCs w:val="24"/>
            <w:cs/>
            <w:lang w:bidi="lo-LA"/>
          </w:rPr>
          <w:tab/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ໄລຍະເວລາການສໍາຫຼວດ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6229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4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ແມ່ນ</w:t>
      </w:r>
      <w:ins w:id="2946" w:author="Na" w:date="2017-06-14T11:29:00Z">
        <w:r w:rsidR="00504B80" w:rsidRPr="00514FCB">
          <w:rPr>
            <w:rFonts w:ascii="Phetsarath OT" w:hAnsi="Phetsarath OT" w:cs="Phetsarath OT"/>
            <w:sz w:val="24"/>
            <w:szCs w:val="24"/>
            <w:lang w:bidi="lo-LA"/>
            <w:rPrChange w:id="2947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="0076229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48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ດໍາເນີນໃນໄລຍະເວລາ 10 ປີ, 5 ປີ</w:t>
      </w:r>
      <w:r w:rsidR="003E0D10" w:rsidRPr="00514FCB">
        <w:rPr>
          <w:rFonts w:ascii="Phetsarath OT" w:hAnsi="Phetsarath OT" w:cs="Phetsarath OT"/>
          <w:sz w:val="24"/>
          <w:szCs w:val="24"/>
          <w:lang w:bidi="lo-LA"/>
          <w:rPrChange w:id="2949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 xml:space="preserve">, </w:t>
      </w:r>
      <w:r w:rsidR="0076229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50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ປະຈໍາປີ</w:t>
      </w:r>
      <w:r w:rsidR="003E0D10" w:rsidRPr="00514FCB">
        <w:rPr>
          <w:rFonts w:ascii="Phetsarath OT" w:hAnsi="Phetsarath OT" w:cs="Phetsarath OT"/>
          <w:sz w:val="24"/>
          <w:szCs w:val="24"/>
          <w:lang w:bidi="lo-LA"/>
          <w:rPrChange w:id="2951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 xml:space="preserve"> ແລະ ປະຈຳງວດ</w:t>
      </w:r>
      <w:r w:rsidR="0076229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52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ຫຼື ຕາມ</w:t>
      </w:r>
      <w:r w:rsidR="003E0D10" w:rsidRPr="00514FCB">
        <w:rPr>
          <w:rFonts w:ascii="Phetsarath OT" w:hAnsi="Phetsarath OT" w:cs="Phetsarath OT"/>
          <w:sz w:val="24"/>
          <w:szCs w:val="24"/>
          <w:lang w:bidi="lo-LA"/>
          <w:rPrChange w:id="2953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ຄວາມຮຽກຮ້ອງຕ້ອງການ</w:t>
      </w:r>
      <w:del w:id="2954" w:author="Na" w:date="2017-06-18T20:25:00Z">
        <w:r w:rsidR="003E0D10" w:rsidRPr="00514FCB" w:rsidDel="005644CB">
          <w:rPr>
            <w:rFonts w:ascii="Phetsarath OT" w:hAnsi="Phetsarath OT" w:cs="Phetsarath OT"/>
            <w:sz w:val="24"/>
            <w:szCs w:val="24"/>
            <w:lang w:bidi="lo-LA"/>
            <w:rPrChange w:id="2955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 </w:delText>
        </w:r>
      </w:del>
      <w:r w:rsidR="003E0D10" w:rsidRPr="00514FCB">
        <w:rPr>
          <w:rFonts w:ascii="Phetsarath OT" w:hAnsi="Phetsarath OT" w:cs="Phetsarath OT"/>
          <w:sz w:val="24"/>
          <w:szCs w:val="24"/>
          <w:lang w:bidi="lo-LA"/>
          <w:rPrChange w:id="2956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ໃນ</w:t>
      </w:r>
      <w:r w:rsidR="0076229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57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ແຕ່ລະ</w:t>
      </w:r>
      <w:r w:rsidR="003E0D10" w:rsidRPr="00514FCB">
        <w:rPr>
          <w:rFonts w:ascii="Phetsarath OT" w:hAnsi="Phetsarath OT" w:cs="Phetsarath OT"/>
          <w:sz w:val="24"/>
          <w:szCs w:val="24"/>
          <w:lang w:bidi="lo-LA"/>
          <w:rPrChange w:id="2958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ໄລຍະ</w:t>
      </w:r>
      <w:del w:id="2959" w:author="home" w:date="2017-06-03T18:12:00Z">
        <w:r w:rsidR="003E0D10" w:rsidRPr="00514FCB" w:rsidDel="00237FCB">
          <w:rPr>
            <w:rFonts w:ascii="Phetsarath OT" w:hAnsi="Phetsarath OT" w:cs="Phetsarath OT"/>
            <w:sz w:val="24"/>
            <w:szCs w:val="24"/>
            <w:lang w:bidi="lo-LA"/>
            <w:rPrChange w:id="2960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,</w:delText>
        </w:r>
      </w:del>
      <w:r w:rsidR="0076229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61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 xml:space="preserve"> ຊຶ່ງ</w:t>
      </w:r>
      <w:r w:rsidR="003E0D10" w:rsidRPr="00514FCB">
        <w:rPr>
          <w:rFonts w:ascii="Phetsarath OT" w:hAnsi="Phetsarath OT" w:cs="Phetsarath OT"/>
          <w:sz w:val="24"/>
          <w:szCs w:val="24"/>
          <w:lang w:bidi="lo-LA"/>
          <w:rPrChange w:id="2962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ໄດ້ກຳນົດ</w:t>
      </w:r>
      <w:ins w:id="2963" w:author="Na" w:date="2017-06-07T14:56:00Z">
        <w:r w:rsidR="00D64D25" w:rsidRPr="00514FCB">
          <w:rPr>
            <w:rFonts w:ascii="Phetsarath OT" w:hAnsi="Phetsarath OT" w:cs="Phetsarath OT"/>
            <w:sz w:val="24"/>
            <w:szCs w:val="24"/>
            <w:lang w:bidi="lo-LA"/>
            <w:rPrChange w:id="2964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31319520" w14:textId="77777777" w:rsidR="00DA58F7" w:rsidRPr="00514FCB" w:rsidRDefault="004C387B" w:rsidP="00CD6F1B">
      <w:pPr>
        <w:pStyle w:val="ListParagraph"/>
        <w:numPr>
          <w:ilvl w:val="0"/>
          <w:numId w:val="64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2965" w:author="Na" w:date="2017-06-07T16:14:00Z">
          <w:pPr>
            <w:pStyle w:val="ListParagraph"/>
            <w:numPr>
              <w:numId w:val="64"/>
            </w:numPr>
            <w:spacing w:after="0" w:line="240" w:lineRule="auto"/>
            <w:ind w:left="450" w:firstLine="1350"/>
            <w:jc w:val="both"/>
          </w:pPr>
        </w:pPrChange>
      </w:pP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ການສໍາຫຼວດໃຫຍ່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</w:t>
      </w:r>
      <w:r w:rsidR="00474C4C" w:rsidRPr="00E2334A">
        <w:rPr>
          <w:rFonts w:ascii="Phetsarath OT" w:hAnsi="Phetsarath OT" w:cs="Phetsarath OT"/>
          <w:sz w:val="24"/>
          <w:szCs w:val="24"/>
          <w:lang w:bidi="lo-LA"/>
        </w:rPr>
        <w:t>ດ້ວຍ</w:t>
      </w:r>
      <w:r w:rsidR="00FD0298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: </w:t>
      </w:r>
    </w:p>
    <w:p w14:paraId="5632B587" w14:textId="77777777" w:rsidR="00DD1E97" w:rsidRPr="00514FCB" w:rsidRDefault="00233EBC" w:rsidP="00CD6F1B">
      <w:pPr>
        <w:pStyle w:val="ListParagraph"/>
        <w:numPr>
          <w:ilvl w:val="0"/>
          <w:numId w:val="103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rPrChange w:id="2966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</w:rPr>
          </w:rPrChange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67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ການສໍາຫຼວດພົນລະເມືອງ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  <w:rPrChange w:id="2968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6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  <w:rPrChange w:id="2970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71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ທີ່ຢູ່ອາໄສທົ່ວປະເທດ</w:t>
      </w:r>
      <w:r w:rsidRPr="00514FCB">
        <w:rPr>
          <w:rFonts w:ascii="Phetsarath OT" w:hAnsi="Phetsarath OT" w:cs="Phetsarath OT"/>
          <w:sz w:val="24"/>
          <w:szCs w:val="24"/>
          <w:lang w:bidi="lo-LA"/>
          <w:rPrChange w:id="2972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lang w:bidi="lo-LA"/>
            </w:rPr>
          </w:rPrChange>
        </w:rPr>
        <w:t xml:space="preserve">, </w:t>
      </w:r>
      <w:r w:rsidR="00525613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73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ການສໍາຫຼວດສະຖິຕິກະສິກໍາທົ່ວປະເທດ</w:t>
      </w:r>
      <w:r w:rsidRPr="00514FCB">
        <w:rPr>
          <w:rFonts w:ascii="Phetsarath OT" w:hAnsi="Phetsarath OT" w:cs="Phetsarath OT"/>
          <w:sz w:val="24"/>
          <w:szCs w:val="24"/>
          <w:lang w:bidi="lo-LA"/>
          <w:rPrChange w:id="2974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lang w:bidi="lo-LA"/>
            </w:rPr>
          </w:rPrChange>
        </w:rPr>
        <w:t xml:space="preserve"> </w:t>
      </w:r>
      <w:r w:rsidR="00525613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7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ດໍາເນີນໃນທຸກໆ</w:t>
      </w:r>
      <w:r w:rsidR="00525613" w:rsidRPr="00514FCB">
        <w:rPr>
          <w:rFonts w:ascii="Phetsarath OT" w:hAnsi="Phetsarath OT" w:cs="Phetsarath OT"/>
          <w:sz w:val="24"/>
          <w:szCs w:val="24"/>
          <w:cs/>
          <w:lang w:bidi="lo-LA"/>
          <w:rPrChange w:id="2976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 xml:space="preserve"> </w:t>
      </w:r>
      <w:r w:rsidR="00525613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77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ສິບ</w:t>
      </w:r>
      <w:r w:rsidR="00525613" w:rsidRPr="00514FCB">
        <w:rPr>
          <w:rFonts w:ascii="Phetsarath OT" w:hAnsi="Phetsarath OT" w:cs="Phetsarath OT"/>
          <w:sz w:val="24"/>
          <w:szCs w:val="24"/>
          <w:cs/>
          <w:lang w:bidi="lo-LA"/>
          <w:rPrChange w:id="2978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 xml:space="preserve"> </w:t>
      </w:r>
      <w:r w:rsidR="00525613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7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ປີ;</w:t>
      </w:r>
      <w:r w:rsidR="00525613" w:rsidRPr="00514FCB">
        <w:rPr>
          <w:rFonts w:ascii="Phetsarath OT" w:hAnsi="Phetsarath OT" w:cs="Phetsarath OT"/>
          <w:sz w:val="24"/>
          <w:szCs w:val="24"/>
          <w:lang w:bidi="lo-LA"/>
          <w:rPrChange w:id="2980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lang w:bidi="lo-LA"/>
            </w:rPr>
          </w:rPrChange>
        </w:rPr>
        <w:t xml:space="preserve"> </w:t>
      </w:r>
      <w:r w:rsidR="00525613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81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ສໍາລັບ</w:t>
      </w:r>
      <w:r w:rsidR="00DD1E9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82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ການສໍາຫຼວດເສດຖະກິດທົ່ວປະເທດ</w:t>
      </w:r>
      <w:r w:rsidR="00DD1E97" w:rsidRPr="00514FCB">
        <w:rPr>
          <w:rFonts w:ascii="Phetsarath OT" w:hAnsi="Phetsarath OT" w:cs="Phetsarath OT"/>
          <w:sz w:val="24"/>
          <w:szCs w:val="24"/>
          <w:cs/>
          <w:lang w:bidi="lo-LA"/>
          <w:rPrChange w:id="2983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 xml:space="preserve"> </w:t>
      </w:r>
      <w:r w:rsidR="00DD1E9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84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ດໍາເນີນໃນທຸກໆ</w:t>
      </w:r>
      <w:r w:rsidR="00DD1E97" w:rsidRPr="00514FCB">
        <w:rPr>
          <w:rFonts w:ascii="Phetsarath OT" w:hAnsi="Phetsarath OT" w:cs="Phetsarath OT"/>
          <w:sz w:val="24"/>
          <w:szCs w:val="24"/>
          <w:cs/>
          <w:lang w:bidi="lo-LA"/>
          <w:rPrChange w:id="2985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 xml:space="preserve"> </w:t>
      </w:r>
      <w:r w:rsidR="00DD1E9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86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ຫ້າ</w:t>
      </w:r>
      <w:r w:rsidR="00DD1E97" w:rsidRPr="00514FCB">
        <w:rPr>
          <w:rFonts w:ascii="Phetsarath OT" w:hAnsi="Phetsarath OT" w:cs="Phetsarath OT"/>
          <w:sz w:val="24"/>
          <w:szCs w:val="24"/>
          <w:cs/>
          <w:lang w:bidi="lo-LA"/>
          <w:rPrChange w:id="2987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 xml:space="preserve"> </w:t>
      </w:r>
      <w:r w:rsidR="00DD1E9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88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ປີ;</w:t>
      </w:r>
      <w:r w:rsidR="00DD1E9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298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cs/>
              <w:lang w:bidi="lo-LA"/>
            </w:rPr>
          </w:rPrChange>
        </w:rPr>
        <w:t xml:space="preserve"> </w:t>
      </w:r>
    </w:p>
    <w:p w14:paraId="726AF221" w14:textId="77777777" w:rsidR="00DD44EB" w:rsidRPr="00514FCB" w:rsidRDefault="00DD44EB" w:rsidP="00CD6F1B">
      <w:pPr>
        <w:pStyle w:val="ListParagraph"/>
        <w:numPr>
          <w:ilvl w:val="0"/>
          <w:numId w:val="103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</w:rPr>
      </w:pP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ການສໍາຫຼວດເສດຖະກິດ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ສັງຄົມອື່ນ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</w:t>
      </w:r>
      <w:del w:id="2990" w:author="Na" w:date="2017-06-18T20:25:00Z">
        <w:r w:rsidR="004C387B" w:rsidRPr="00641F36" w:rsidDel="005644C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4C387B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ດໍາເນີນໃນເວລາທີ່ມີຄວາມຈໍາເປັນ</w:t>
      </w:r>
      <w:r w:rsidR="00DD1E97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0BD7C005" w14:textId="77777777" w:rsidR="00213A2D" w:rsidRPr="00514FCB" w:rsidRDefault="00213A2D" w:rsidP="00CD6F1B">
      <w:pPr>
        <w:pStyle w:val="ListParagraph"/>
        <w:numPr>
          <w:ilvl w:val="0"/>
          <w:numId w:val="64"/>
        </w:numPr>
        <w:tabs>
          <w:tab w:val="left" w:pos="1560"/>
        </w:tabs>
        <w:spacing w:after="0" w:line="240" w:lineRule="auto"/>
        <w:ind w:left="450" w:firstLine="826"/>
        <w:jc w:val="both"/>
        <w:rPr>
          <w:ins w:id="2991" w:author="VONGDALA" w:date="2017-06-06T13:29:00Z"/>
          <w:rFonts w:ascii="Phetsarath OT" w:hAnsi="Phetsarath OT" w:cs="Phetsarath OT"/>
          <w:sz w:val="24"/>
          <w:szCs w:val="24"/>
        </w:rPr>
        <w:pPrChange w:id="2992" w:author="Na" w:date="2017-06-07T16:15:00Z">
          <w:pPr>
            <w:pStyle w:val="ListParagraph"/>
            <w:numPr>
              <w:numId w:val="64"/>
            </w:numPr>
            <w:spacing w:after="0" w:line="240" w:lineRule="auto"/>
            <w:ind w:left="450" w:firstLine="1350"/>
            <w:jc w:val="both"/>
          </w:pPr>
        </w:pPrChange>
      </w:pPr>
      <w:ins w:id="2993" w:author="VONGDALA" w:date="2017-06-06T13:29:00Z"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ການສຳຫຼວດແບບຕົວແທນ</w:t>
        </w:r>
      </w:ins>
      <w:ins w:id="2994" w:author="Na" w:date="2017-06-07T16:16:00Z">
        <w:r w:rsidR="00CD6F1B" w:rsidRPr="00514FCB">
          <w:rPr>
            <w:rFonts w:ascii="Phetsarath OT" w:hAnsi="Phetsarath OT" w:cs="Phetsarath OT"/>
            <w:sz w:val="24"/>
            <w:szCs w:val="24"/>
            <w:lang w:bidi="lo-LA"/>
          </w:rPr>
          <w:t>:</w:t>
        </w:r>
      </w:ins>
    </w:p>
    <w:p w14:paraId="6EEE462C" w14:textId="77777777" w:rsidR="00DA58F7" w:rsidRPr="00514FCB" w:rsidDel="00213A2D" w:rsidRDefault="004C387B" w:rsidP="00CD6F1B">
      <w:pPr>
        <w:pStyle w:val="ListParagraph"/>
        <w:spacing w:after="0" w:line="240" w:lineRule="auto"/>
        <w:ind w:left="426" w:firstLine="1134"/>
        <w:jc w:val="both"/>
        <w:rPr>
          <w:del w:id="2995" w:author="VONGDALA" w:date="2017-06-06T13:37:00Z"/>
          <w:rFonts w:ascii="Phetsarath OT" w:hAnsi="Phetsarath OT" w:cs="Phetsarath OT"/>
          <w:sz w:val="24"/>
          <w:szCs w:val="24"/>
        </w:rPr>
        <w:pPrChange w:id="2996" w:author="VONGDALA" w:date="2017-06-06T13:29:00Z">
          <w:pPr>
            <w:pStyle w:val="ListParagraph"/>
            <w:numPr>
              <w:numId w:val="64"/>
            </w:numPr>
            <w:spacing w:after="0" w:line="240" w:lineRule="auto"/>
            <w:ind w:left="450" w:firstLine="13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ການສໍາຫຼວດແບບຕົວແທນລະດັບຊາດ</w:t>
      </w:r>
      <w:ins w:id="2997" w:author="VONGDALA" w:date="2017-06-06T13:37:00Z">
        <w:r w:rsidR="00213A2D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2998" w:author="Na" w:date="2017-06-10T11:44:00Z">
        <w:r w:rsidR="00975DD3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ປະກອບດ້ວຍ</w:t>
        </w:r>
        <w:r w:rsidR="00975DD3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ins w:id="2999" w:author="VONGDALA" w:date="2017-06-06T13:37:00Z">
        <w:del w:id="3000" w:author="Na" w:date="2017-06-07T16:16:00Z">
          <w:r w:rsidR="00213A2D" w:rsidRPr="00514FCB" w:rsidDel="00CD6F1B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  <w:delText>ປະກອບດ້ວຍ</w:delText>
          </w:r>
        </w:del>
      </w:ins>
      <w:del w:id="3001" w:author="Na" w:date="2017-06-07T16:16:00Z">
        <w:r w:rsidRPr="00514FCB" w:rsidDel="00CD6F1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del w:id="3002" w:author="VONGDALA" w:date="2017-06-06T13:31:00Z">
        <w:r w:rsidRPr="00514FCB" w:rsidDel="00213A2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ປະກອບດ້ວຍ</w:delText>
        </w:r>
        <w:r w:rsidR="00C7148C" w:rsidRPr="00514FCB" w:rsidDel="00213A2D">
          <w:rPr>
            <w:rFonts w:ascii="Phetsarath OT" w:hAnsi="Phetsarath OT" w:cs="Phetsarath OT"/>
            <w:sz w:val="24"/>
            <w:szCs w:val="24"/>
            <w:lang w:bidi="lo-LA"/>
          </w:rPr>
          <w:delText>:</w:delText>
        </w:r>
        <w:r w:rsidRPr="00514FCB" w:rsidDel="00213A2D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</w:p>
    <w:p w14:paraId="4606F554" w14:textId="77777777" w:rsidR="00DA58F7" w:rsidRPr="00514FCB" w:rsidDel="00213A2D" w:rsidRDefault="004C387B" w:rsidP="00CD6F1B">
      <w:pPr>
        <w:pStyle w:val="ListParagraph"/>
        <w:spacing w:after="0" w:line="240" w:lineRule="auto"/>
        <w:ind w:left="426" w:firstLine="1134"/>
        <w:jc w:val="both"/>
        <w:rPr>
          <w:del w:id="3003" w:author="VONGDALA" w:date="2017-06-06T13:37:00Z"/>
          <w:rFonts w:ascii="Phetsarath OT" w:hAnsi="Phetsarath OT" w:cs="Phetsarath OT"/>
          <w:sz w:val="24"/>
          <w:szCs w:val="24"/>
        </w:rPr>
        <w:pPrChange w:id="3004" w:author="VONGDALA" w:date="2017-06-06T13:37:00Z">
          <w:pPr>
            <w:pStyle w:val="ListParagraph"/>
            <w:numPr>
              <w:numId w:val="103"/>
            </w:numPr>
            <w:spacing w:after="0" w:line="240" w:lineRule="auto"/>
            <w:ind w:left="2520" w:hanging="36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ການສໍາຫຼວດການຊົມໃຊ້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ການໃຊ້ຈ່າຍຂອງຄົວເຮືອນ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ການສໍາຫຼວດແຮງງານ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ການສໍາຫຼວດດັດຊະນີໝາຍສັງຄົມ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41BD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ດໍາເນີນໃນທຸກ</w:t>
      </w:r>
      <w:r w:rsidR="0094652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ໆ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92C3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ຫ້າ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ປະຈໍາປີ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ຕາມແຕ່ລະກໍລະນີຂອງການສຳຫຼວດ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; </w:t>
      </w:r>
    </w:p>
    <w:p w14:paraId="13FE6E5C" w14:textId="77777777" w:rsidR="00DA58F7" w:rsidRPr="00514FCB" w:rsidRDefault="00DD44EB" w:rsidP="00CD6F1B">
      <w:pPr>
        <w:pStyle w:val="ListParagraph"/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  <w:pPrChange w:id="3005" w:author="VONGDALA" w:date="2017-06-06T13:37:00Z">
          <w:pPr>
            <w:pStyle w:val="ListParagraph"/>
            <w:numPr>
              <w:numId w:val="103"/>
            </w:numPr>
            <w:spacing w:after="0" w:line="240" w:lineRule="auto"/>
            <w:ind w:left="2520" w:hanging="36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ການສຳຫຼວດຄົວເຮືອນ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ການສຳຫຼວດວິສາຫະກິດ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ຫ້າງຮ້ານ</w:t>
      </w:r>
      <w:ins w:id="3006" w:author="Na" w:date="2017-06-07T16:23:00Z">
        <w:r w:rsidR="00D2157E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007" w:author="Na" w:date="2017-06-07T16:23:00Z">
        <w:r w:rsidRPr="00514FCB" w:rsidDel="00D2157E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ໃຫ້ດຳເນີນໃນທຸກໆປີ</w:t>
      </w:r>
      <w:r w:rsidR="0097308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2DC86E8" w14:textId="77777777" w:rsidR="00DD44EB" w:rsidRPr="00514FCB" w:rsidRDefault="00975DD3" w:rsidP="00CD6F1B">
      <w:pPr>
        <w:pStyle w:val="ListParagraph"/>
        <w:spacing w:after="0" w:line="240" w:lineRule="auto"/>
        <w:ind w:left="426" w:firstLine="1134"/>
        <w:jc w:val="both"/>
        <w:rPr>
          <w:rFonts w:ascii="Phetsarath OT" w:hAnsi="Phetsarath OT" w:cs="Phetsarath OT" w:hint="cs"/>
          <w:sz w:val="24"/>
          <w:szCs w:val="24"/>
          <w:lang w:bidi="lo-LA"/>
        </w:rPr>
        <w:pPrChange w:id="3008" w:author="VONGDALA" w:date="2017-06-06T13:38:00Z">
          <w:pPr>
            <w:pStyle w:val="ListParagraph"/>
            <w:numPr>
              <w:numId w:val="103"/>
            </w:numPr>
            <w:spacing w:after="0" w:line="240" w:lineRule="auto"/>
            <w:ind w:left="2520" w:hanging="360"/>
            <w:jc w:val="both"/>
          </w:pPr>
        </w:pPrChange>
      </w:pPr>
      <w:ins w:id="3009" w:author="Na" w:date="2017-06-10T11:45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>ສໍາລັບ</w:t>
        </w:r>
      </w:ins>
      <w:ins w:id="3010" w:author="VONGDALA" w:date="2017-06-06T13:37:00Z">
        <w:del w:id="3011" w:author="Na" w:date="2017-06-07T16:17:00Z">
          <w:r w:rsidR="00213A2D" w:rsidRPr="00514FCB" w:rsidDel="00D2157E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  <w:delText>ສໍາລັບ</w:delText>
          </w:r>
        </w:del>
      </w:ins>
      <w:del w:id="3012" w:author="VONGDALA" w:date="2017-06-06T13:32:00Z">
        <w:r w:rsidR="00C7148C" w:rsidRPr="00514FCB" w:rsidDel="00213A2D">
          <w:rPr>
            <w:rFonts w:ascii="Phetsarath OT" w:hAnsi="Phetsarath OT" w:cs="Phetsarath OT"/>
            <w:sz w:val="24"/>
            <w:szCs w:val="24"/>
            <w:lang w:bidi="lo-LA"/>
          </w:rPr>
          <w:delText>ສໍາລັບ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</w:t>
      </w:r>
      <w:del w:id="3013" w:author="VONGDALA" w:date="2017-06-06T13:32:00Z">
        <w:r w:rsidR="004C387B" w:rsidRPr="00514FCB" w:rsidDel="00213A2D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ແບບຕົວແທນ</w:t>
      </w:r>
      <w:del w:id="3014" w:author="VONGDALA" w:date="2017-06-06T13:34:00Z">
        <w:r w:rsidR="00DD44EB" w:rsidRPr="00514FCB" w:rsidDel="00213A2D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ບໍ່ແມ່ນລະດັບຊາດ</w:t>
      </w:r>
      <w:ins w:id="3015" w:author="VONGDALA" w:date="2017-06-06T13:34:00Z">
        <w:del w:id="3016" w:author="Na" w:date="2017-06-10T11:45:00Z">
          <w:r w:rsidR="00213A2D" w:rsidRPr="00514FCB" w:rsidDel="00975DD3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</w:ins>
      <w:del w:id="3017" w:author="Na" w:date="2017-06-07T16:22:00Z">
        <w:r w:rsidR="00DD44EB" w:rsidRPr="00514FCB" w:rsidDel="00D2157E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ນັ້ນ</w:delText>
        </w:r>
        <w:r w:rsidR="00DD44EB" w:rsidRPr="00514FCB" w:rsidDel="00D2157E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DD44EB" w:rsidRPr="00514FCB" w:rsidDel="00D2157E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ໃຫ້</w:delText>
        </w:r>
        <w:r w:rsidR="004C387B" w:rsidRPr="00514FCB" w:rsidDel="00D2157E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ປະຕິບັດ</w:delText>
        </w:r>
      </w:del>
      <w:ins w:id="3018" w:author="Na" w:date="2017-06-10T11:45:00Z"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>ນັ້ນ</w:t>
        </w:r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>ໃຫ້ປະຕິບັດ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ຕາມແຜນ</w:t>
      </w:r>
      <w:r w:rsidR="001C398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ງານທີ່ໄດ້ກໍານົດໄວ້ໃນແຜນຍຸດທະສາດ</w:t>
      </w:r>
      <w:r w:rsidR="00727EE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</w:t>
      </w:r>
      <w:r w:rsidR="001C398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ງານຂອງການຈັດຕັ້ງສະ</w:t>
      </w:r>
      <w:del w:id="3019" w:author="VONGDALA" w:date="2017-06-06T13:34:00Z">
        <w:r w:rsidR="00727EE3" w:rsidRPr="00514FCB" w:rsidDel="00213A2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ຖິຕິລະບົບສາຍຕັ້ງ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ສາຍຂວາງໃນແຕ່ລະໄລຍະ</w:t>
      </w:r>
      <w:r w:rsidR="0097308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 </w:t>
      </w:r>
      <w:ins w:id="3020" w:author="VONGDALA" w:date="2017-06-06T13:38:00Z">
        <w:r w:rsidR="00213A2D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</w:p>
    <w:p w14:paraId="013030B3" w14:textId="77777777" w:rsidR="001B0579" w:rsidRPr="00B37D69" w:rsidRDefault="004C387B" w:rsidP="00D2157E">
      <w:pPr>
        <w:pStyle w:val="ListParagraph"/>
        <w:numPr>
          <w:ilvl w:val="0"/>
          <w:numId w:val="6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  <w:pPrChange w:id="3021" w:author="Na" w:date="2017-06-07T16:22:00Z">
          <w:pPr>
            <w:pStyle w:val="ListParagraph"/>
            <w:numPr>
              <w:numId w:val="64"/>
            </w:numPr>
            <w:spacing w:after="0" w:line="240" w:lineRule="auto"/>
            <w:ind w:left="450" w:firstLine="13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ການສໍາຫຼວດສະເພາະ</w:t>
      </w:r>
      <w:r w:rsidR="001B0579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del w:id="3022" w:author="VONGDALA" w:date="2017-06-06T11:44:00Z">
        <w:r w:rsidR="001B0579" w:rsidRPr="00514FCB" w:rsidDel="00FB19B2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3023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ແລະ ການສຳຫຼວດບັງເອີນ</w:delText>
        </w:r>
        <w:r w:rsidR="00233EBC" w:rsidRPr="00514FCB" w:rsidDel="00FB19B2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3024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 </w:delText>
        </w:r>
      </w:del>
      <w:r w:rsidR="001B0579" w:rsidRPr="00514FCB">
        <w:rPr>
          <w:rFonts w:ascii="Phetsarath OT" w:hAnsi="Phetsarath OT" w:cs="Phetsarath OT"/>
          <w:sz w:val="24"/>
          <w:szCs w:val="24"/>
          <w:lang w:bidi="lo-LA"/>
          <w:rPrChange w:id="3025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ສາມາດດຳເນີນໃນແຕ່ລະປີ ຫຼື ຕາມໄລ</w:t>
      </w:r>
      <w:del w:id="3026" w:author="VONGDALA" w:date="2017-06-06T11:44:00Z">
        <w:r w:rsidR="006F6A22" w:rsidRPr="00514FCB" w:rsidDel="00FB19B2">
          <w:rPr>
            <w:rFonts w:ascii="Phetsarath OT" w:hAnsi="Phetsarath OT" w:cs="Phetsarath OT" w:hint="cs"/>
            <w:sz w:val="24"/>
            <w:szCs w:val="24"/>
            <w:cs/>
            <w:lang w:bidi="lo-LA"/>
            <w:rPrChange w:id="3027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 </w:delText>
        </w:r>
      </w:del>
      <w:r w:rsidR="001B0579" w:rsidRPr="00514FCB">
        <w:rPr>
          <w:rFonts w:ascii="Phetsarath OT" w:hAnsi="Phetsarath OT" w:cs="Phetsarath OT"/>
          <w:sz w:val="24"/>
          <w:szCs w:val="24"/>
          <w:lang w:bidi="lo-LA"/>
          <w:rPrChange w:id="3028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ຍະເວລາ ທີ່ເຫັນວ່າມີ</w:t>
      </w:r>
      <w:ins w:id="3029" w:author="VONGDALA" w:date="2017-06-06T11:44:00Z">
        <w:del w:id="3030" w:author="Na" w:date="2017-06-07T16:53:00Z">
          <w:r w:rsidR="00FB19B2" w:rsidRPr="00514FCB" w:rsidDel="00040A91">
            <w:rPr>
              <w:rFonts w:ascii="Phetsarath OT" w:hAnsi="Phetsarath OT" w:cs="Phetsarath OT" w:hint="cs"/>
              <w:sz w:val="24"/>
              <w:szCs w:val="24"/>
              <w:cs/>
              <w:lang w:bidi="lo-LA"/>
              <w:rPrChange w:id="3031" w:author="Na" w:date="2017-06-16T10:46:00Z">
                <w:rPr>
                  <w:rFonts w:ascii="Phetsarath OT" w:hAnsi="Phetsarath OT" w:cs="Phetsarath OT" w:hint="cs"/>
                  <w:color w:val="FF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r w:rsidR="001B0579" w:rsidRPr="00514FCB">
        <w:rPr>
          <w:rFonts w:ascii="Phetsarath OT" w:hAnsi="Phetsarath OT" w:cs="Phetsarath OT"/>
          <w:sz w:val="24"/>
          <w:szCs w:val="24"/>
          <w:lang w:bidi="lo-LA"/>
          <w:rPrChange w:id="3032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ຄວາມຕ້ອງ</w:t>
      </w:r>
      <w:ins w:id="3033" w:author="Na" w:date="2017-06-07T16:53:00Z">
        <w:r w:rsidR="00040A91" w:rsidRPr="00514FCB">
          <w:rPr>
            <w:rFonts w:ascii="Phetsarath OT" w:hAnsi="Phetsarath OT" w:cs="Phetsarath OT"/>
            <w:sz w:val="24"/>
            <w:szCs w:val="24"/>
            <w:lang w:bidi="lo-LA"/>
            <w:rPrChange w:id="3034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="001B0579" w:rsidRPr="00514FCB">
        <w:rPr>
          <w:rFonts w:ascii="Phetsarath OT" w:hAnsi="Phetsarath OT" w:cs="Phetsarath OT"/>
          <w:sz w:val="24"/>
          <w:szCs w:val="24"/>
          <w:lang w:bidi="lo-LA"/>
          <w:rPrChange w:id="3035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highlight w:val="yellow"/>
              <w:u w:val="single"/>
              <w:lang w:bidi="lo-LA"/>
            </w:rPr>
          </w:rPrChange>
        </w:rPr>
        <w:t>ການ</w:t>
      </w:r>
      <w:r w:rsidR="001B0579" w:rsidRPr="00A26FD7">
        <w:rPr>
          <w:rFonts w:ascii="Phetsarath OT" w:hAnsi="Phetsarath OT" w:cs="Phetsarath OT"/>
          <w:sz w:val="24"/>
          <w:szCs w:val="24"/>
          <w:lang w:bidi="lo-LA"/>
        </w:rPr>
        <w:t xml:space="preserve">. </w:t>
      </w:r>
    </w:p>
    <w:p w14:paraId="30C90245" w14:textId="77777777" w:rsidR="004C387B" w:rsidRPr="00514FCB" w:rsidRDefault="004C387B" w:rsidP="00D96BD3">
      <w:pPr>
        <w:pStyle w:val="ListParagraph"/>
        <w:spacing w:after="0" w:line="240" w:lineRule="auto"/>
        <w:ind w:left="1800"/>
        <w:jc w:val="both"/>
        <w:rPr>
          <w:rFonts w:ascii="Phetsarath OT" w:hAnsi="Phetsarath OT" w:cs="Phetsarath OT"/>
          <w:sz w:val="16"/>
          <w:szCs w:val="16"/>
          <w:rPrChange w:id="3036" w:author="Na" w:date="2017-06-16T10:50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2A68D03C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037" w:name="_Toc484258008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038" w:author="Na" w:date="2017-06-14T11:30:00Z">
        <w:r w:rsidR="00504B80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18</w:t>
      </w:r>
      <w:r w:rsidRPr="004D6DEA">
        <w:rPr>
          <w:rFonts w:cs="Phetsarath OT"/>
          <w: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ການອະນຸມັດການສໍາຫຼວດ</w:t>
      </w:r>
      <w:bookmarkEnd w:id="3037"/>
    </w:p>
    <w:p w14:paraId="1209517F" w14:textId="77777777" w:rsidR="00DD44EB" w:rsidRPr="00514FCB" w:rsidRDefault="00114B9B" w:rsidP="00040A91">
      <w:pPr>
        <w:spacing w:after="0" w:line="240" w:lineRule="auto"/>
        <w:ind w:left="720" w:firstLine="414"/>
        <w:jc w:val="both"/>
        <w:rPr>
          <w:rFonts w:ascii="Phetsarath OT" w:hAnsi="Phetsarath OT" w:cs="Phetsarath OT"/>
          <w:sz w:val="24"/>
          <w:szCs w:val="24"/>
        </w:rPr>
        <w:pPrChange w:id="3039" w:author="Na" w:date="2017-06-07T16:53:00Z">
          <w:pPr>
            <w:spacing w:after="0" w:line="240" w:lineRule="auto"/>
            <w:ind w:left="720" w:firstLine="720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ການອະນຸມັດການສໍາຫຼວດ</w:t>
      </w:r>
      <w:ins w:id="3040" w:author="Na" w:date="2017-06-07T16:59:00Z">
        <w:r w:rsidR="00040A91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ແຕ່ລະປະເພດ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0A88401B" w14:textId="77777777" w:rsidR="00DD44EB" w:rsidRPr="00514FCB" w:rsidRDefault="00040A91" w:rsidP="00040A91">
      <w:pPr>
        <w:pStyle w:val="ListParagraph"/>
        <w:numPr>
          <w:ilvl w:val="0"/>
          <w:numId w:val="65"/>
        </w:numPr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</w:pPr>
      <w:ins w:id="3041" w:author="Na" w:date="2017-06-07T16:54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ນາຍົກລັດຖະມົນຕີ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ເປັນຜູ້ອະນຸມັດການສໍາຫຼວດໃຫຍ່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ຕາມການສະເໜີຂອງ</w:t>
      </w:r>
      <w:r w:rsidR="000A73AA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ໂດຍຜ່ານ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del w:id="3042" w:author="Na" w:date="2017-06-07T16:54:00Z">
        <w:r w:rsidR="000A73AA" w:rsidRPr="00514FCB" w:rsidDel="00040A91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="004C387B" w:rsidRPr="00514FCB">
        <w:rPr>
          <w:rFonts w:ascii="Phetsarath OT" w:hAnsi="Phetsarath OT" w:cs="Phetsarath OT"/>
          <w:sz w:val="24"/>
          <w:szCs w:val="24"/>
        </w:rPr>
        <w:t>;</w:t>
      </w:r>
    </w:p>
    <w:p w14:paraId="2810082A" w14:textId="77777777" w:rsidR="00DD44EB" w:rsidRPr="00514FCB" w:rsidRDefault="004C387B" w:rsidP="00040A91">
      <w:pPr>
        <w:pStyle w:val="ListParagraph"/>
        <w:numPr>
          <w:ilvl w:val="0"/>
          <w:numId w:val="65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3043" w:author="Na" w:date="2017-06-07T16:54:00Z">
          <w:pPr>
            <w:pStyle w:val="ListParagraph"/>
            <w:numPr>
              <w:numId w:val="65"/>
            </w:numPr>
            <w:spacing w:after="0" w:line="240" w:lineRule="auto"/>
            <w:ind w:left="450" w:firstLine="826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ລັດຖະມົນຕີກະຊວງ</w:t>
      </w:r>
      <w:del w:id="3044" w:author="Na" w:date="2017-06-07T16:54:00Z">
        <w:r w:rsidR="000A73AA" w:rsidRPr="00514FCB" w:rsidDel="00040A91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ເປັນຜູ້ອະນຸມັດການສໍາຫຼວດແບບຕົວແທນລະ</w:t>
      </w:r>
      <w:ins w:id="3045" w:author="Na" w:date="2017-06-07T16:54:00Z">
        <w:r w:rsidR="00040A91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ດັບຊາດ</w:t>
      </w:r>
      <w:r w:rsidR="002B692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ຕາມການສະເໜີຂອງ</w:t>
      </w:r>
      <w:r w:rsidR="000A73AA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ໂດຍຜ່ານການ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ປະສານສົມທົບກັບ</w:t>
      </w:r>
      <w:del w:id="3046" w:author="Na" w:date="2017-06-07T16:54:00Z">
        <w:r w:rsidR="000425C8" w:rsidRPr="00514FCB" w:rsidDel="00040A91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ຂະແໜງການອື່ນທີ່ກ່ຽວ</w:t>
      </w:r>
      <w:ins w:id="3047" w:author="Na" w:date="2017-06-07T16:54:00Z">
        <w:r w:rsidR="00040A91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ຂ້ອງ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0A1605DF" w14:textId="77777777" w:rsidR="00DD44EB" w:rsidRPr="00514FCB" w:rsidRDefault="004C387B" w:rsidP="00040A91">
      <w:pPr>
        <w:pStyle w:val="ListParagraph"/>
        <w:numPr>
          <w:ilvl w:val="0"/>
          <w:numId w:val="65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3048" w:author="Na" w:date="2017-06-07T16:54:00Z">
          <w:pPr>
            <w:pStyle w:val="ListParagraph"/>
            <w:numPr>
              <w:numId w:val="65"/>
            </w:numPr>
            <w:spacing w:after="0" w:line="240" w:lineRule="auto"/>
            <w:ind w:left="450" w:firstLine="826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ລັດຖະມົນຕີກະຊວງ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ຫົວໜ້າອົງການ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ລັດທຽບເທົ່າກະຊວງ</w:t>
      </w:r>
      <w:r w:rsidR="000A73AA"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ເປັນຜູ້ອະນຸມັດການສໍາຫຼວດແບບຕົວແທນ</w:t>
      </w:r>
      <w:ins w:id="3049" w:author="VONGDALA" w:date="2017-06-06T13:40:00Z">
        <w:r w:rsidR="00273165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 ແລະ </w:t>
        </w:r>
      </w:ins>
      <w:del w:id="3050" w:author="VONGDALA" w:date="2017-06-06T13:40:00Z">
        <w:r w:rsidR="000D16FD" w:rsidRPr="00514FCB" w:rsidDel="00273165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3051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,</w:delText>
        </w:r>
        <w:r w:rsidR="000D16FD" w:rsidRPr="00A26FD7" w:rsidDel="00273165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ການສໍາຫຼວດສະເພາະ</w:t>
      </w:r>
      <w:r w:rsidR="000D16FD" w:rsidRPr="002B3C7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del w:id="3052" w:author="VONGDALA" w:date="2017-06-06T13:39:00Z">
        <w:r w:rsidR="000D16FD" w:rsidRPr="00514FCB" w:rsidDel="00273165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3053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ແລະ </w:delText>
        </w:r>
        <w:r w:rsidR="000D16FD" w:rsidRPr="00514FCB" w:rsidDel="00273165">
          <w:rPr>
            <w:rFonts w:ascii="Phetsarath OT" w:hAnsi="Phetsarath OT" w:cs="Phetsarath OT" w:hint="cs"/>
            <w:sz w:val="24"/>
            <w:szCs w:val="24"/>
            <w:highlight w:val="yellow"/>
            <w:cs/>
            <w:lang w:bidi="lo-LA"/>
            <w:rPrChange w:id="3054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ການສໍາຫຼວດ</w:delText>
        </w:r>
        <w:r w:rsidR="000D16FD" w:rsidRPr="00514FCB" w:rsidDel="00273165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3055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ບັງເອີນ</w:delText>
        </w:r>
        <w:r w:rsidR="000D16FD" w:rsidRPr="00A26FD7" w:rsidDel="00273165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0D16FD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ລະດັບຂະແໜງການ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="00DD44EB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ຕາມການສະ</w:t>
      </w:r>
      <w:del w:id="3056" w:author="VONGDALA" w:date="2017-06-06T13:40:00Z">
        <w:r w:rsidR="000D16FD" w:rsidRPr="00641F36" w:rsidDel="00273165">
          <w:rPr>
            <w:rFonts w:ascii="Phetsarath OT" w:hAnsi="Phetsarath OT" w:cs="Phetsarath OT"/>
            <w:sz w:val="24"/>
            <w:szCs w:val="24"/>
            <w:lang w:bidi="lo-LA"/>
          </w:rPr>
          <w:delText xml:space="preserve">    </w:delText>
        </w:r>
      </w:del>
      <w:r w:rsidR="00DD44EB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ເໜີຂອງ</w:t>
      </w:r>
      <w:r w:rsidR="000A73AA" w:rsidRPr="0087322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ສູນສະຖິຕິປະຈຳກະ</w:t>
      </w:r>
      <w:ins w:id="3057" w:author="Na" w:date="2017-06-07T16:54:00Z">
        <w:r w:rsidR="00040A91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ຊວງ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ອົງການລັດທຽບເທົ່າກະຊວງ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ໂດຍຜ່ານການຢັ້ງຢືນ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ຮັບຮອງທາງດ້ານວິຊາການ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</w:t>
      </w:r>
      <w:del w:id="3058" w:author="Na" w:date="2017-06-18T20:26:00Z">
        <w:r w:rsidRPr="00514FCB" w:rsidDel="005644C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F027E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ສະຖິຕິແຫ່ງຊາດ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09EBE63D" w14:textId="77777777" w:rsidR="00DD44EB" w:rsidRPr="00514FCB" w:rsidRDefault="00DD44EB" w:rsidP="00040A91">
      <w:pPr>
        <w:pStyle w:val="ListParagraph"/>
        <w:numPr>
          <w:ilvl w:val="0"/>
          <w:numId w:val="65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 w:hint="cs"/>
          <w:sz w:val="24"/>
          <w:szCs w:val="24"/>
        </w:rPr>
        <w:pPrChange w:id="3059" w:author="Na" w:date="2017-06-07T16:55:00Z">
          <w:pPr>
            <w:pStyle w:val="ListParagraph"/>
            <w:numPr>
              <w:numId w:val="65"/>
            </w:numPr>
            <w:spacing w:after="0" w:line="240" w:lineRule="auto"/>
            <w:ind w:left="450" w:firstLine="826"/>
            <w:jc w:val="both"/>
          </w:pPr>
        </w:pPrChange>
      </w:pPr>
      <w:del w:id="3060" w:author="Na" w:date="2017-06-07T16:55:00Z">
        <w:r w:rsidRPr="00514FCB" w:rsidDel="00040A91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ເຈົ້າແຂວງ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ເຈົ້າຄອງນະຄອນຫຼວງ</w:t>
      </w:r>
      <w:r w:rsidR="000A73AA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9446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ເປັນຜູ້ອະນຸມັດການສໍາຫຼວດແບບຕົວແທນ</w:t>
      </w:r>
      <w:del w:id="3061" w:author="home" w:date="2017-06-03T18:14:00Z">
        <w:r w:rsidR="00994460" w:rsidRPr="00514FCB" w:rsidDel="004D24D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ins w:id="3062" w:author="VONGDALA" w:date="2017-06-06T13:41:00Z">
        <w:r w:rsidR="00273165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 ແລະ </w:t>
        </w:r>
      </w:ins>
      <w:del w:id="3063" w:author="VONGDALA" w:date="2017-06-06T13:41:00Z">
        <w:r w:rsidR="000D16FD" w:rsidRPr="00514FCB" w:rsidDel="00273165">
          <w:rPr>
            <w:rFonts w:ascii="Phetsarath OT" w:hAnsi="Phetsarath OT" w:cs="Phetsarath OT"/>
            <w:sz w:val="24"/>
            <w:szCs w:val="24"/>
            <w:lang w:bidi="lo-LA"/>
          </w:rPr>
          <w:delText xml:space="preserve">, </w:delText>
        </w:r>
      </w:del>
      <w:r w:rsidR="000D16F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ການສໍາຫຼວດສະເພາະ</w:t>
      </w:r>
      <w:r w:rsidR="000D16FD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del w:id="3064" w:author="VONGDALA" w:date="2017-06-06T13:41:00Z">
        <w:r w:rsidR="000D16FD" w:rsidRPr="00514FCB" w:rsidDel="00273165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3065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ແລະ </w:delText>
        </w:r>
        <w:r w:rsidR="000D16FD" w:rsidRPr="00514FCB" w:rsidDel="00273165">
          <w:rPr>
            <w:rFonts w:ascii="Phetsarath OT" w:hAnsi="Phetsarath OT" w:cs="Phetsarath OT" w:hint="cs"/>
            <w:sz w:val="24"/>
            <w:szCs w:val="24"/>
            <w:highlight w:val="yellow"/>
            <w:cs/>
            <w:lang w:bidi="lo-LA"/>
            <w:rPrChange w:id="3066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ການສໍາຫຼວດ</w:delText>
        </w:r>
        <w:r w:rsidR="000D16FD" w:rsidRPr="00514FCB" w:rsidDel="00273165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3067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ບັງເອີນ</w:delText>
        </w:r>
      </w:del>
      <w:ins w:id="3068" w:author="home" w:date="2017-06-03T18:13:00Z">
        <w:del w:id="3069" w:author="VONGDALA" w:date="2017-06-06T13:41:00Z">
          <w:r w:rsidR="00963618" w:rsidRPr="00A26FD7" w:rsidDel="00273165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</w:ins>
      <w:del w:id="3070" w:author="VONGDALA" w:date="2017-06-06T13:41:00Z">
        <w:r w:rsidR="000D16FD" w:rsidRPr="00514FCB" w:rsidDel="00273165">
          <w:rPr>
            <w:rFonts w:ascii="Phetsarath OT" w:hAnsi="Phetsarath OT" w:cs="Phetsarath OT"/>
            <w:sz w:val="24"/>
            <w:szCs w:val="24"/>
            <w:lang w:bidi="lo-LA"/>
            <w:rPrChange w:id="3071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r w:rsidR="00994460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ໃນລະດັບທ້ອງຖິ່ນຂອງຕົນ</w:t>
      </w:r>
      <w:r w:rsidR="00994460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94460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ຕາມການສະເໜີຂອງ ຂະແໜງ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ສະຖິຕິປະຈໍາ</w:t>
      </w:r>
      <w:r w:rsidR="00994460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ພະແນກການ</w:t>
      </w:r>
      <w:r w:rsidR="00525613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525613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072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ອົງການລັດທຽບເທົ່າພະແນກ</w:t>
      </w:r>
      <w:r w:rsidR="00525613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073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994460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2B3C7C">
        <w:rPr>
          <w:rFonts w:ascii="Phetsarath OT" w:hAnsi="Phetsarath OT" w:cs="Phetsarath OT"/>
          <w:sz w:val="24"/>
          <w:szCs w:val="24"/>
        </w:rPr>
        <w:t xml:space="preserve">,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="00994460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ໂດຍຜ່ານການຢັ້ງຢືນ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ຮັບຮອງທາງດ້ານວິຊາການ</w:t>
      </w:r>
      <w:del w:id="3074" w:author="Na" w:date="2017-06-07T16:55:00Z">
        <w:r w:rsidR="00A4365C" w:rsidRPr="00514FCB" w:rsidDel="00040A91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</w:t>
      </w:r>
      <w:del w:id="3075" w:author="Na" w:date="2017-06-07T16:56:00Z">
        <w:r w:rsidR="000A73AA" w:rsidRPr="00514FCB" w:rsidDel="00040A91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</w:t>
      </w:r>
      <w:ins w:id="3076" w:author="Na" w:date="2017-06-07T16:56:00Z">
        <w:r w:rsidR="00040A91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ຖິຕິ</w:t>
      </w:r>
      <w:r w:rsidR="0099446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ປະຈໍາ</w:t>
      </w:r>
      <w:ins w:id="3077" w:author="Na" w:date="2017-06-19T07:35:00Z">
        <w:r w:rsidR="004D6DE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994460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</w:t>
      </w:r>
      <w:r w:rsidR="00A21D3F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ຕາມການສະເໜີຂອງ</w:t>
      </w:r>
      <w:r w:rsidR="00A4365C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ສູນສະຖິຕິປະຈໍາ</w:t>
      </w:r>
      <w:ins w:id="3078" w:author="Na" w:date="2017-06-19T07:35:00Z">
        <w:r w:rsidR="004D6DE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A21D3F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 ໂດຍຜ່ານການຢັ້ງຢືນ</w:t>
      </w:r>
      <w:r w:rsidR="00A21D3F"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21D3F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A21D3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ຮັບ</w:t>
      </w:r>
      <w:del w:id="3079" w:author="Na" w:date="2017-06-07T16:56:00Z">
        <w:r w:rsidR="002E6A38" w:rsidRPr="00514FCB" w:rsidDel="00040A91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ຮອງທາງດ້ານວິຊາການ</w:t>
      </w:r>
      <w:r w:rsidR="00A21D3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</w:t>
      </w:r>
      <w:del w:id="3080" w:author="Na" w:date="2017-06-07T16:56:00Z">
        <w:r w:rsidR="000A73AA" w:rsidRPr="00514FCB" w:rsidDel="00040A91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6D049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9EC600E" w14:textId="77777777" w:rsidR="00994460" w:rsidRPr="00514FCB" w:rsidRDefault="00994460" w:rsidP="00040A91">
      <w:pPr>
        <w:pStyle w:val="ListParagraph"/>
        <w:numPr>
          <w:ilvl w:val="0"/>
          <w:numId w:val="65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3081" w:author="Na" w:date="2017-06-07T16:55:00Z">
          <w:pPr>
            <w:pStyle w:val="ListParagraph"/>
            <w:numPr>
              <w:numId w:val="65"/>
            </w:numPr>
            <w:spacing w:after="0" w:line="240" w:lineRule="auto"/>
            <w:ind w:left="450" w:firstLine="826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ເຈົ້າເມືອງ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ຫົວໜ້າເທດສະບານ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ເຈົ້ານະຄອນ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ເປັນຜູ້ອະນຸມັດການສໍາຫຼວດແບບຕົວແທນ</w:t>
      </w:r>
      <w:ins w:id="3082" w:author="VONGDALA" w:date="2017-06-06T13:41:00Z">
        <w:r w:rsidR="00273165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 ແລະ </w:t>
        </w:r>
      </w:ins>
      <w:del w:id="3083" w:author="VONGDALA" w:date="2017-06-06T13:41:00Z">
        <w:r w:rsidR="000D16FD" w:rsidRPr="00514FCB" w:rsidDel="00273165">
          <w:rPr>
            <w:rFonts w:ascii="Phetsarath OT" w:hAnsi="Phetsarath OT" w:cs="Phetsarath OT"/>
            <w:sz w:val="24"/>
            <w:szCs w:val="24"/>
            <w:lang w:bidi="lo-LA"/>
          </w:rPr>
          <w:delText xml:space="preserve">, </w:delText>
        </w:r>
      </w:del>
      <w:r w:rsidR="000D16F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ການສໍາຫຼວດສະເພາະ</w:t>
      </w:r>
      <w:r w:rsidR="000D16FD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del w:id="3084" w:author="VONGDALA" w:date="2017-06-06T13:41:00Z">
        <w:r w:rsidR="000D16FD" w:rsidRPr="00514FCB" w:rsidDel="00273165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3085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ແລະ </w:delText>
        </w:r>
        <w:r w:rsidR="000D16FD" w:rsidRPr="00514FCB" w:rsidDel="00273165">
          <w:rPr>
            <w:rFonts w:ascii="Phetsarath OT" w:hAnsi="Phetsarath OT" w:cs="Phetsarath OT" w:hint="cs"/>
            <w:sz w:val="24"/>
            <w:szCs w:val="24"/>
            <w:highlight w:val="yellow"/>
            <w:cs/>
            <w:lang w:bidi="lo-LA"/>
            <w:rPrChange w:id="3086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ການສໍາຫຼວດ</w:delText>
        </w:r>
        <w:r w:rsidR="000D16FD" w:rsidRPr="00514FCB" w:rsidDel="00273165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3087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ບັງເອີນ</w:delText>
        </w:r>
        <w:r w:rsidR="000D16FD" w:rsidRPr="00A26FD7" w:rsidDel="00273165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ໃນລະດັບທ້ອງຖິ່ນຂອງຕົນ</w:t>
      </w:r>
      <w:r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ຕາມການສະເໜີຂອງໜ່ວຍງານສະຖິຕິປະຈໍາ</w:t>
      </w:r>
      <w:r w:rsidR="000F6EF9" w:rsidRPr="004D6DEA">
        <w:rPr>
          <w:rFonts w:ascii="Phetsarath OT" w:hAnsi="Phetsarath OT" w:cs="Phetsarath OT"/>
          <w:sz w:val="24"/>
          <w:szCs w:val="24"/>
          <w:lang w:bidi="lo-LA"/>
        </w:rPr>
        <w:t>ຫ້ອງ</w:t>
      </w:r>
      <w:r w:rsidR="00160159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525613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A4365C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25613" w:rsidRPr="00514FCB">
        <w:rPr>
          <w:rFonts w:ascii="Phetsarath OT" w:hAnsi="Phetsarath OT" w:cs="Phetsarath OT" w:hint="cs"/>
          <w:spacing w:val="-10"/>
          <w:sz w:val="24"/>
          <w:szCs w:val="24"/>
          <w:cs/>
          <w:lang w:bidi="lo-LA"/>
          <w:rPrChange w:id="3088" w:author="Na" w:date="2017-06-16T10:46:00Z">
            <w:rPr>
              <w:rFonts w:ascii="Phetsarath OT" w:hAnsi="Phetsarath OT" w:cs="Phetsarath OT" w:hint="cs"/>
              <w:color w:val="FF0000"/>
              <w:spacing w:val="-10"/>
              <w:sz w:val="24"/>
              <w:szCs w:val="24"/>
              <w:highlight w:val="yellow"/>
              <w:cs/>
              <w:lang w:bidi="lo-LA"/>
            </w:rPr>
          </w:rPrChange>
        </w:rPr>
        <w:t>ອົງ</w:t>
      </w:r>
      <w:ins w:id="3089" w:author="Na" w:date="2017-06-07T16:56:00Z">
        <w:r w:rsidR="00040A91" w:rsidRPr="00A26FD7">
          <w:rPr>
            <w:rFonts w:ascii="Phetsarath OT" w:hAnsi="Phetsarath OT" w:cs="Phetsarath OT"/>
            <w:spacing w:val="-10"/>
            <w:sz w:val="24"/>
            <w:szCs w:val="24"/>
            <w:lang w:bidi="lo-LA"/>
          </w:rPr>
          <w:t xml:space="preserve"> </w:t>
        </w:r>
      </w:ins>
      <w:r w:rsidR="00525613" w:rsidRPr="00514FCB">
        <w:rPr>
          <w:rFonts w:ascii="Phetsarath OT" w:hAnsi="Phetsarath OT" w:cs="Phetsarath OT" w:hint="cs"/>
          <w:spacing w:val="-10"/>
          <w:sz w:val="24"/>
          <w:szCs w:val="24"/>
          <w:cs/>
          <w:lang w:bidi="lo-LA"/>
          <w:rPrChange w:id="3090" w:author="Na" w:date="2017-06-16T10:46:00Z">
            <w:rPr>
              <w:rFonts w:ascii="Phetsarath OT" w:hAnsi="Phetsarath OT" w:cs="Phetsarath OT" w:hint="cs"/>
              <w:color w:val="FF0000"/>
              <w:spacing w:val="-10"/>
              <w:sz w:val="24"/>
              <w:szCs w:val="24"/>
              <w:highlight w:val="yellow"/>
              <w:cs/>
              <w:lang w:bidi="lo-LA"/>
            </w:rPr>
          </w:rPrChange>
        </w:rPr>
        <w:t>ການລັດທຽບເທົ່າຫ້ອງການ</w:t>
      </w:r>
      <w:r w:rsidR="00525613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0159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BF384B">
        <w:rPr>
          <w:rFonts w:ascii="Phetsarath OT" w:hAnsi="Phetsarath OT" w:cs="Phetsarath OT"/>
          <w:sz w:val="24"/>
          <w:szCs w:val="24"/>
        </w:rPr>
        <w:t>,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ເທດສະບານ,</w:t>
      </w:r>
      <w:r w:rsidRPr="00641F36">
        <w:rPr>
          <w:rFonts w:ascii="Phetsarath OT" w:hAnsi="Phetsarath OT" w:cs="Phetsarath OT"/>
          <w:sz w:val="24"/>
          <w:szCs w:val="24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 ໂດຍຜ່ານການຢັ້ງຢືນ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ຮັບຮອງທາງດ້ານວິຊາການ</w:t>
      </w:r>
      <w:ins w:id="3091" w:author="Na" w:date="2017-06-18T20:26:00Z">
        <w:r w:rsidR="005644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092" w:author="Na" w:date="2017-06-09T10:43:00Z">
        <w:r w:rsidRPr="002B3C7C" w:rsidDel="00D11C6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ຈາກ</w:t>
      </w:r>
      <w:del w:id="3093" w:author="Na" w:date="2017-06-18T20:26:00Z">
        <w:r w:rsidR="000A73AA" w:rsidRPr="004D6DEA" w:rsidDel="005644CB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160159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ສູນສະຖິຕິປະຈໍາເມືອງ, ເທດສະບານ,</w:t>
      </w:r>
      <w:r w:rsidR="00160159" w:rsidRPr="00E2334A">
        <w:rPr>
          <w:rFonts w:ascii="Phetsarath OT" w:hAnsi="Phetsarath OT" w:cs="Phetsarath OT"/>
          <w:sz w:val="24"/>
          <w:szCs w:val="24"/>
        </w:rPr>
        <w:t xml:space="preserve"> </w:t>
      </w:r>
      <w:r w:rsidR="00160159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ຕາມການສະເໜີຂອງ</w:t>
      </w:r>
      <w:r w:rsidR="000A73AA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ສູນສະຖິຕິປະຈໍາ</w:t>
      </w:r>
      <w:r w:rsidR="00A4365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="00A4365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ເທດສະບານ, ນະຄອນ ໂດຍຜ່ານການຢັ້ງຢືນ</w:t>
      </w:r>
      <w:r w:rsidR="00A21D3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A21D3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ຮັບຮອງທາງດ້ານວິຊາການ</w:t>
      </w:r>
      <w:r w:rsidR="00A21D3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</w:t>
      </w:r>
      <w:del w:id="3094" w:author="Na" w:date="2017-06-14T11:30:00Z">
        <w:r w:rsidR="000A73AA" w:rsidRPr="00514FCB" w:rsidDel="00504B80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A21D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ສູນສະຖິຕິປະຈໍາແຂວງ, ນະຄອນຫຼວງ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C2DC986" w14:textId="77777777" w:rsidR="00994460" w:rsidRPr="00514FCB" w:rsidDel="00EF2D8D" w:rsidRDefault="00994460" w:rsidP="00040A91">
      <w:pPr>
        <w:pStyle w:val="ListParagraph"/>
        <w:spacing w:after="0" w:line="240" w:lineRule="auto"/>
        <w:ind w:left="1890" w:firstLine="684"/>
        <w:jc w:val="both"/>
        <w:rPr>
          <w:del w:id="3095" w:author="home" w:date="2017-06-03T18:15:00Z"/>
          <w:rFonts w:ascii="Phetsarath OT" w:hAnsi="Phetsarath OT" w:cs="Phetsarath OT"/>
          <w:sz w:val="24"/>
          <w:szCs w:val="24"/>
        </w:rPr>
        <w:pPrChange w:id="3096" w:author="Na" w:date="2017-06-07T16:56:00Z">
          <w:pPr>
            <w:pStyle w:val="ListParagraph"/>
            <w:spacing w:after="0" w:line="240" w:lineRule="auto"/>
            <w:ind w:left="1890" w:firstLine="826"/>
            <w:jc w:val="both"/>
          </w:pPr>
        </w:pPrChange>
      </w:pPr>
    </w:p>
    <w:p w14:paraId="4398DFF6" w14:textId="77777777" w:rsidR="00460AAB" w:rsidRPr="00514FCB" w:rsidRDefault="004C387B" w:rsidP="00040A91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bidi="lo-LA"/>
        </w:rPr>
        <w:pPrChange w:id="3097" w:author="Na" w:date="2017-06-07T16:56:00Z">
          <w:pPr>
            <w:spacing w:after="0" w:line="240" w:lineRule="auto"/>
            <w:ind w:left="450" w:firstLine="826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ການສຳຫຼວດ</w:t>
      </w:r>
      <w:r w:rsidR="00206EB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ແບບ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ຕົວແທນ</w:t>
      </w:r>
      <w:ins w:id="3098" w:author="VONGDALA" w:date="2017-06-06T13:41:00Z">
        <w:r w:rsidR="00273165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 ແລະ </w:t>
        </w:r>
      </w:ins>
      <w:del w:id="3099" w:author="VONGDALA" w:date="2017-06-06T13:41:00Z">
        <w:r w:rsidR="00B31C3A" w:rsidRPr="00514FCB" w:rsidDel="00273165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3100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,</w:delText>
        </w:r>
        <w:r w:rsidR="00B31C3A" w:rsidRPr="00A26FD7" w:rsidDel="00273165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ການສຳຫຼວດສະເພາະ</w:t>
      </w:r>
      <w:r w:rsidR="00B94FF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del w:id="3101" w:author="VONGDALA" w:date="2017-06-06T13:41:00Z">
        <w:r w:rsidR="00B31C3A" w:rsidRPr="00514FCB" w:rsidDel="00273165">
          <w:rPr>
            <w:rFonts w:ascii="Phetsarath OT" w:hAnsi="Phetsarath OT" w:cs="Phetsarath OT"/>
            <w:sz w:val="24"/>
            <w:szCs w:val="24"/>
            <w:highlight w:val="yellow"/>
            <w:lang w:bidi="lo-LA"/>
            <w:rPrChange w:id="3102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ແລະ ການສຳຫຼວດບັງເອີນ</w:delText>
        </w:r>
        <w:r w:rsidR="00B31C3A" w:rsidRPr="00A26FD7" w:rsidDel="00273165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ຂອງຫົວໜ່ວຍພ</w:t>
      </w:r>
      <w:r w:rsidR="008E01C4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ື້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ນຖານ</w:t>
      </w:r>
      <w:r w:rsidR="00460AAB" w:rsidRPr="00514FCB">
        <w:rPr>
          <w:rFonts w:ascii="Phetsarath OT" w:hAnsi="Phetsarath OT" w:cs="Phetsarath OT"/>
          <w:sz w:val="24"/>
          <w:szCs w:val="24"/>
          <w:lang w:bidi="lo-LA"/>
          <w:rPrChange w:id="3103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lang w:bidi="lo-LA"/>
            </w:rPr>
          </w:rPrChange>
        </w:rPr>
        <w:t xml:space="preserve"> </w:t>
      </w:r>
      <w:r w:rsidR="00B94FFB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104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cs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ເພື່ອຮັບໃຊ້ສະເພາະການຈັດຕັ້ງຂອງຕົນນັ້ນ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ສາມາດດຳເນີນການສຳຫຼວດດ້ວ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ຍຕົນເອງໄດ້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ໂດຍບໍ່ຕ້ອງຂໍອະນຸມັດຈາກ</w:t>
      </w:r>
      <w:del w:id="3105" w:author="Na" w:date="2017-06-07T16:56:00Z">
        <w:r w:rsidR="00A4365C" w:rsidRPr="00E2334A" w:rsidDel="00040A91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</w:t>
      </w:r>
      <w:ins w:id="3106" w:author="Na" w:date="2017-06-07T16:56:00Z">
        <w:r w:rsidR="00040A91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ແຕ່</w:t>
      </w:r>
      <w:r w:rsidR="00E7238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ຕ້ອງໄດ້ຮັບ</w:t>
      </w:r>
      <w:ins w:id="3107" w:author="Na" w:date="2017-06-14T11:30:00Z">
        <w:r w:rsidR="00504B80" w:rsidRPr="00514FCB">
          <w:rPr>
            <w:rFonts w:ascii="Phetsarath OT" w:hAnsi="Phetsarath OT" w:cs="Phetsarath OT"/>
            <w:sz w:val="24"/>
            <w:szCs w:val="24"/>
            <w:lang w:bidi="lo-LA"/>
          </w:rPr>
          <w:t>ຄໍາ</w:t>
        </w:r>
      </w:ins>
      <w:r w:rsidR="00D412F3" w:rsidRPr="00514FCB">
        <w:rPr>
          <w:rFonts w:ascii="Phetsarath OT" w:hAnsi="Phetsarath OT" w:cs="Phetsarath OT"/>
          <w:sz w:val="24"/>
          <w:szCs w:val="24"/>
          <w:lang w:bidi="lo-LA"/>
        </w:rPr>
        <w:t>ເຫັນດີ</w:t>
      </w:r>
      <w:r w:rsidR="00E7238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</w:t>
      </w:r>
      <w:del w:id="3108" w:author="Na" w:date="2017-06-14T11:31:00Z">
        <w:r w:rsidR="00A4365C" w:rsidRPr="00514FCB" w:rsidDel="00504B8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E7238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ຄອງທ້ອງຖິ່ນ</w:t>
      </w:r>
      <w:r w:rsidR="000F6EF9" w:rsidRPr="00514FCB">
        <w:rPr>
          <w:rFonts w:ascii="Phetsarath OT" w:hAnsi="Phetsarath OT" w:cs="Phetsarath OT"/>
          <w:sz w:val="24"/>
          <w:szCs w:val="24"/>
          <w:lang w:bidi="lo-LA"/>
        </w:rPr>
        <w:t>ທີ່​ກ່ຽວຂ້ອງ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ບໍ່ຖືວ່າເປັນສະຖິຕິທາງການ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1C77B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5AD4C8BE" w14:textId="77777777" w:rsidR="00460AAB" w:rsidRPr="00514FCB" w:rsidRDefault="00460AAB" w:rsidP="00040A91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bidi="lo-LA"/>
        </w:rPr>
        <w:pPrChange w:id="3109" w:author="Na" w:date="2017-06-07T16:59:00Z">
          <w:pPr>
            <w:spacing w:after="0" w:line="240" w:lineRule="auto"/>
            <w:ind w:left="450" w:firstLine="826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ສໍາລັບການສໍາຫຼວດ</w:t>
      </w:r>
      <w:r w:rsidRPr="00514FCB">
        <w:rPr>
          <w:rFonts w:ascii="Phetsarath OT" w:hAnsi="Phetsarath OT" w:cs="Phetsarath OT"/>
          <w:sz w:val="24"/>
          <w:szCs w:val="24"/>
          <w:lang w:bidi="lo-LA"/>
          <w:rPrChange w:id="3110" w:author="Na" w:date="2017-06-16T10:46:00Z">
            <w:rPr>
              <w:rFonts w:ascii="Phetsarath OT" w:hAnsi="Phetsarath OT" w:cs="Phetsarath OT"/>
              <w:color w:val="FF0000"/>
              <w:sz w:val="24"/>
              <w:szCs w:val="24"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ທີ່ບໍ່</w:t>
      </w:r>
      <w:ins w:id="3111" w:author="Na" w:date="2017-06-07T16:58:00Z">
        <w:r w:rsidR="00040A91" w:rsidRPr="00B37D69">
          <w:rPr>
            <w:rFonts w:ascii="Phetsarath OT" w:hAnsi="Phetsarath OT" w:cs="Phetsarath OT"/>
            <w:sz w:val="24"/>
            <w:szCs w:val="24"/>
            <w:lang w:bidi="lo-LA"/>
          </w:rPr>
          <w:t>ຢູ່</w:t>
        </w:r>
      </w:ins>
      <w:del w:id="3112" w:author="Na" w:date="2017-06-07T16:58:00Z">
        <w:r w:rsidRPr="002B3C7C" w:rsidDel="00040A91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ມີ</w:delText>
        </w:r>
      </w:del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ໃນແຜນຍຸດທະສາດ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ຂອງລະບົບການຈັດຕັ້ງສະຖິຕິແຫ່ງຊາດ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ແຕ່ເຫັນວ່າມີຄວາມຈໍາເປັ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ຮີບດ່ວນນັ້ນ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ບຸກຄົນທີ່ໄດ້ກ່າວໄວ້ໃນຂໍ້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</w:rPr>
        <w:t>1</w:t>
      </w:r>
      <w:ins w:id="3113" w:author="Na" w:date="2017-06-07T16:57:00Z">
        <w:r w:rsidR="00040A91" w:rsidRPr="00514FCB">
          <w:rPr>
            <w:rFonts w:ascii="Phetsarath OT" w:hAnsi="Phetsarath OT" w:cs="Phetsarath OT"/>
            <w:sz w:val="24"/>
            <w:szCs w:val="24"/>
          </w:rPr>
          <w:t xml:space="preserve"> ຫາ ຂໍ້ </w:t>
        </w:r>
      </w:ins>
      <w:del w:id="3114" w:author="Na" w:date="2017-06-07T16:57:00Z">
        <w:r w:rsidRPr="00514FCB" w:rsidDel="00040A91">
          <w:rPr>
            <w:rFonts w:ascii="Phetsarath OT" w:hAnsi="Phetsarath OT" w:cs="Phetsarath OT"/>
            <w:sz w:val="24"/>
            <w:szCs w:val="24"/>
          </w:rPr>
          <w:delText>, 2, 3</w:delText>
        </w:r>
        <w:r w:rsidRPr="00514FCB" w:rsidDel="00040A91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,</w:delText>
        </w:r>
        <w:r w:rsidRPr="00514FCB" w:rsidDel="00040A91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040A91">
          <w:rPr>
            <w:rFonts w:ascii="Phetsarath OT" w:hAnsi="Phetsarath OT" w:cs="Phetsarath OT"/>
            <w:sz w:val="24"/>
            <w:szCs w:val="24"/>
          </w:rPr>
          <w:delText>4</w:delText>
        </w:r>
        <w:r w:rsidRPr="00514FCB" w:rsidDel="00040A91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040A91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ແລະ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5 ຂອງມາດຕານີ້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ເປັນຜູ້ອະນຸມັດ</w:t>
      </w:r>
      <w:ins w:id="3115" w:author="Na" w:date="2017-06-07T16:59:00Z">
        <w:r w:rsidR="00040A91" w:rsidRPr="00514FCB">
          <w:rPr>
            <w:rFonts w:ascii="Phetsarath OT" w:hAnsi="Phetsarath OT" w:cs="Phetsarath OT"/>
            <w:sz w:val="24"/>
            <w:szCs w:val="24"/>
            <w:lang w:bidi="lo-LA"/>
          </w:rPr>
          <w:t>ການ</w:t>
        </w:r>
      </w:ins>
      <w:ins w:id="3116" w:author="Na" w:date="2017-06-07T16:58:00Z">
        <w:r w:rsidR="00040A91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ສໍາຫຼວດ</w:t>
        </w:r>
      </w:ins>
      <w:ins w:id="3117" w:author="Na" w:date="2017-06-07T16:59:00Z">
        <w:r w:rsidR="00040A91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118" w:author="Na" w:date="2017-06-07T16:57:00Z">
        <w:r w:rsidRPr="00514FCB" w:rsidDel="00040A91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del w:id="3119" w:author="Na" w:date="2017-06-07T16:58:00Z">
        <w:r w:rsidRPr="00514FCB" w:rsidDel="00040A91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ການສໍາຫຼວດ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ແຕ່ລະປະເພດ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025FBD6" w14:textId="77777777" w:rsidR="005C2787" w:rsidRPr="00514FCB" w:rsidRDefault="005C2787" w:rsidP="009B0202">
      <w:pPr>
        <w:spacing w:after="0" w:line="240" w:lineRule="auto"/>
        <w:jc w:val="both"/>
        <w:rPr>
          <w:rFonts w:ascii="Phetsarath OT" w:hAnsi="Phetsarath OT" w:cs="Phetsarath OT" w:hint="cs"/>
          <w:sz w:val="16"/>
          <w:szCs w:val="16"/>
          <w:lang w:bidi="lo-LA"/>
          <w:rPrChange w:id="3120" w:author="Na" w:date="2017-06-16T10:50:00Z">
            <w:rPr>
              <w:rFonts w:ascii="Phetsarath OT" w:hAnsi="Phetsarath OT" w:cs="Phetsarath OT" w:hint="cs"/>
              <w:sz w:val="24"/>
              <w:szCs w:val="24"/>
              <w:lang w:bidi="lo-LA"/>
            </w:rPr>
          </w:rPrChange>
        </w:rPr>
      </w:pPr>
    </w:p>
    <w:p w14:paraId="3C3B2047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121" w:name="_Toc484258009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122" w:author="Na" w:date="2017-06-14T11:31:00Z">
        <w:r w:rsidR="00504B80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19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ພາກສ່ວນຈັດຕັ້ງປະຕິບັດການສໍາຫຼວດ</w:t>
      </w:r>
      <w:bookmarkEnd w:id="3121"/>
    </w:p>
    <w:p w14:paraId="43520DF9" w14:textId="77777777" w:rsidR="00DD44EB" w:rsidRPr="00514FCB" w:rsidRDefault="00114B9B" w:rsidP="00040A91">
      <w:pPr>
        <w:spacing w:after="0" w:line="240" w:lineRule="auto"/>
        <w:ind w:left="720" w:firstLine="414"/>
        <w:jc w:val="both"/>
        <w:rPr>
          <w:rFonts w:ascii="Phetsarath OT" w:hAnsi="Phetsarath OT" w:cs="Phetsarath OT"/>
          <w:sz w:val="24"/>
          <w:szCs w:val="24"/>
        </w:rPr>
        <w:pPrChange w:id="3123" w:author="Na" w:date="2017-06-07T17:00:00Z">
          <w:pPr>
            <w:spacing w:after="0" w:line="240" w:lineRule="auto"/>
            <w:ind w:left="720" w:firstLine="720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ພາກສ່ວນຈັດຕັ້ງປະຕິບັດການສໍາຫຼວດ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ແຕ່ລະປະເພດ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3DEEDC8E" w14:textId="77777777" w:rsidR="00DD44EB" w:rsidRPr="00E2334A" w:rsidRDefault="00AD0520" w:rsidP="00040A91">
      <w:pPr>
        <w:pStyle w:val="ListParagraph"/>
        <w:numPr>
          <w:ilvl w:val="0"/>
          <w:numId w:val="6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ເປັນຜູ້ຈັດຕັ້ງປະຕິບັດການສໍາຫຼວດໃຫຍ່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ການສໍາຫຼວດແບບຕົວແທ</w:t>
      </w:r>
      <w:r w:rsidR="008D5B6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del w:id="3124" w:author="Na" w:date="2017-06-10T11:48:00Z">
        <w:r w:rsidR="008D5B65" w:rsidRPr="00514FCB" w:rsidDel="00975DD3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8D5B6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ລະດັບຊາດ</w:t>
      </w:r>
      <w:r w:rsidR="008D5B65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D5B6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8D5B65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D5B6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ການສໍາຫຼວດສະເພາະ</w:t>
      </w:r>
      <w:r w:rsidR="008D5B65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3125" w:author="Na" w:date="2017-06-18T20:26:00Z">
        <w:r w:rsidR="005644CB">
          <w:rPr>
            <w:rFonts w:ascii="Phetsarath OT" w:hAnsi="Phetsarath OT" w:cs="Phetsarath OT"/>
            <w:sz w:val="24"/>
            <w:szCs w:val="24"/>
            <w:lang w:bidi="lo-LA"/>
          </w:rPr>
          <w:t>ຕາມ</w:t>
        </w:r>
      </w:ins>
      <w:r w:rsidR="004C387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ທີ່ໄດ້ກໍານົດໄວ້ໃນແຜນຍຸດທະສາດການພັດທະນາລະບົບສະຖິຕິແຫ່ງຊາດ</w:t>
      </w:r>
      <w:r w:rsidR="004C387B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="004C387B" w:rsidRPr="00641F36">
        <w:rPr>
          <w:rFonts w:ascii="Phetsarath OT" w:hAnsi="Phetsarath OT" w:cs="Phetsarath OT"/>
          <w:sz w:val="24"/>
          <w:szCs w:val="24"/>
        </w:rPr>
        <w:t>;</w:t>
      </w:r>
    </w:p>
    <w:p w14:paraId="0F8FF7EC" w14:textId="77777777" w:rsidR="00DD44EB" w:rsidRPr="00514FCB" w:rsidRDefault="004C387B" w:rsidP="00040A91">
      <w:pPr>
        <w:pStyle w:val="ListParagraph"/>
        <w:numPr>
          <w:ilvl w:val="0"/>
          <w:numId w:val="6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ສູນສະຖິຕິປະຈໍາ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ລັດທຽບເທົ່າກະຊວງ</w:t>
      </w:r>
      <w:r w:rsidR="00DD44EB" w:rsidRPr="00514FCB">
        <w:rPr>
          <w:rFonts w:ascii="Phetsarath OT" w:hAnsi="Phetsarath OT" w:cs="Phetsarath OT"/>
          <w:sz w:val="24"/>
          <w:szCs w:val="24"/>
        </w:rPr>
        <w:t>,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ເປັນຜູ້ດໍາເນີນການສໍາຫຼວດແບບຕົວແທນ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ການສໍາຫຼວດສະເພາະ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ເພື່ອຈຸດ</w:t>
      </w:r>
      <w:del w:id="3126" w:author="Na" w:date="2017-06-07T17:02:00Z">
        <w:r w:rsidR="00114B9B" w:rsidRPr="00514FCB" w:rsidDel="00040A91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ປະສົງຮັບໃຊ້ຄວາມຕ້ອງການຂອງຂະແໜງການ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ທ້ອງຖິ່ນຂອງຕົນ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ໂດຍໄດ້ຮັບການຢັ້ງຢືນ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ຮັບຮອງທາງດ້ານວິ</w:t>
      </w:r>
      <w:ins w:id="3127" w:author="Na" w:date="2017-06-07T17:08:00Z">
        <w:r w:rsidR="00FA53C5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ຊາການ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</w:t>
      </w:r>
      <w:del w:id="3128" w:author="Na" w:date="2017-06-07T17:08:00Z">
        <w:r w:rsidR="000A73AA" w:rsidRPr="00514FCB" w:rsidDel="00FA53C5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Pr="00514FCB">
        <w:rPr>
          <w:rFonts w:ascii="Phetsarath OT" w:hAnsi="Phetsarath OT" w:cs="Phetsarath OT"/>
          <w:sz w:val="24"/>
          <w:szCs w:val="24"/>
        </w:rPr>
        <w:t xml:space="preserve">; </w:t>
      </w:r>
    </w:p>
    <w:p w14:paraId="2126E563" w14:textId="77777777" w:rsidR="00C4404C" w:rsidRPr="00514FCB" w:rsidRDefault="00C4404C" w:rsidP="00040A91">
      <w:pPr>
        <w:pStyle w:val="ListParagraph"/>
        <w:numPr>
          <w:ilvl w:val="0"/>
          <w:numId w:val="6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ຫົວໜ່ວຍພື້ນຖານ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3129" w:author="Na" w:date="2017-06-13T18:33:00Z">
        <w:r w:rsidRPr="00514FCB" w:rsidDel="006F5CD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6F5CDA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6F5CD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ອົງການຈັດຕັ້ງທີ່ບໍ່ສັງກັດລັດຖະບານ</w:delText>
        </w:r>
        <w:r w:rsidRPr="00514FCB" w:rsidDel="006F5CDA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ສາມາດດໍາເນີນການສໍາຫຼວດແບບຕົວແທນ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ການສໍາຫຼວດສະເພາະ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ເພື່ອເປັນຂໍ້ມູນສະຖິຕິຮັບໃຊ້ການເຄື່ອນໄຫວວຽກງານຂອງຕົນ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ແຕ່ບໍ່ຖືວ່າເປັນສະຖິຕິທາງການ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</w:t>
      </w:r>
      <w:r w:rsidR="00B70BE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</w:t>
      </w:r>
      <w:ins w:id="3130" w:author="Na" w:date="2017-06-07T17:08:00Z">
        <w:r w:rsidR="00FA53C5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131" w:author="Na" w:date="2017-06-07T17:08:00Z">
        <w:r w:rsidR="009A31D0" w:rsidRPr="00514FCB" w:rsidDel="00FA53C5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ຕ້ອງໄດ້ຮັບການເຫັນດີຈາກ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ຂະ​ແໜງ​ການ ​ແລະ</w:t>
      </w:r>
      <w:ins w:id="3132" w:author="Na" w:date="2017-06-07T17:03:00Z">
        <w:r w:rsidR="001C104A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133" w:author="Na" w:date="2017-06-07T17:03:00Z">
        <w:r w:rsidRPr="00514FCB" w:rsidDel="001C104A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del w:id="3134" w:author="Na" w:date="2017-06-07T17:01:00Z">
        <w:r w:rsidRPr="00514FCB" w:rsidDel="00040A91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/>
          <w:sz w:val="24"/>
          <w:szCs w:val="24"/>
          <w:lang w:bidi="lo-LA"/>
        </w:rPr>
        <w:t>ທີ່​ກ່ຽວຂ້ອງ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6C3AD9D5" w14:textId="77777777" w:rsidR="00E22B20" w:rsidRPr="00514FCB" w:rsidRDefault="004C387B" w:rsidP="00040A91">
      <w:pPr>
        <w:spacing w:after="0" w:line="240" w:lineRule="auto"/>
        <w:ind w:left="426" w:firstLine="708"/>
        <w:jc w:val="both"/>
        <w:rPr>
          <w:rFonts w:ascii="Phetsarath OT" w:hAnsi="Phetsarath OT" w:cs="Phetsarath OT" w:hint="cs"/>
          <w:sz w:val="24"/>
          <w:szCs w:val="24"/>
          <w:lang w:bidi="lo-LA"/>
        </w:rPr>
        <w:pPrChange w:id="3135" w:author="Na" w:date="2017-06-07T17:01:00Z">
          <w:pPr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ອົງການຈັດຕັ້ງສາກົນ</w:t>
      </w:r>
      <w:r w:rsidR="00704E9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04E9F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136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ແລະ ອົງການຈັດຕັ້ງທີ່ບໍ່ສັງກັດລັດຖະບານ</w:t>
      </w:r>
      <w:r w:rsidR="00632AC9" w:rsidRPr="00A26FD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ບໍ່ອະນຸຍາດໃຫ້ດໍາເນີນການສໍາຫຼວດດ້ວຍຕົນເ</w:t>
      </w:r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ອງ</w:t>
      </w:r>
      <w:r w:rsidR="00704E9F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ແຕ່ຖ້າມີຄວາມຈໍາເປັນ</w:t>
      </w:r>
      <w:ins w:id="3137" w:author="Na" w:date="2017-06-18T20:27:00Z">
        <w:r w:rsidR="005644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ກໍສາມາດຈັດຕັ້ງປະຕິບັດໄດ້</w:t>
      </w:r>
      <w:r w:rsidR="00704E9F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ໂດຍຜ່ານການຈັດຕັ້ງສະຖິຕິຂອງ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</w:t>
      </w:r>
      <w:del w:id="3138" w:author="Na" w:date="2017-06-07T17:03:00Z">
        <w:r w:rsidR="00704E9F" w:rsidRPr="00E2334A" w:rsidDel="00040A91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ການທີ່ກ່ຽວຂ້ອງ</w:t>
      </w:r>
      <w:r w:rsidR="00740996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ຕາມທີ່ໄດ້ກໍານົດໄວ້ໃນມາດຕາ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18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8C3BC89" w14:textId="77777777" w:rsidR="00E22B20" w:rsidRPr="00A26FD7" w:rsidRDefault="00E22B20" w:rsidP="009B482F">
      <w:pPr>
        <w:spacing w:after="0" w:line="240" w:lineRule="auto"/>
        <w:jc w:val="both"/>
        <w:rPr>
          <w:rFonts w:ascii="Phetsarath OT" w:hAnsi="Phetsarath OT" w:cs="Phetsarath OT" w:hint="cs"/>
          <w:sz w:val="16"/>
          <w:szCs w:val="16"/>
          <w:lang w:bidi="lo-LA"/>
          <w:rPrChange w:id="3139" w:author="Na" w:date="2017-06-16T13:31:00Z">
            <w:rPr>
              <w:rFonts w:ascii="Phetsarath OT" w:hAnsi="Phetsarath OT" w:cs="Phetsarath OT" w:hint="cs"/>
              <w:sz w:val="24"/>
              <w:szCs w:val="24"/>
              <w:lang w:bidi="lo-LA"/>
            </w:rPr>
          </w:rPrChange>
        </w:rPr>
      </w:pPr>
    </w:p>
    <w:p w14:paraId="7824ACDB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140" w:name="_Toc484258010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cs/>
          <w:lang w:bidi="lo-LA"/>
        </w:rPr>
        <w:t xml:space="preserve"> </w:t>
      </w:r>
      <w:ins w:id="3141" w:author="Na" w:date="2017-06-14T11:31:00Z">
        <w:r w:rsidR="00504B80" w:rsidRPr="002B3C7C">
          <w:rPr>
            <w:rFonts w:cs="Phetsarath OT"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20</w:t>
      </w:r>
      <w:r w:rsidRPr="004D6DEA">
        <w:rPr>
          <w:rFonts w:cs="Phetsarath OT"/>
          <w:b w:val="0"/>
          <w:bCs/>
          <w: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ພັນທະໃນການສະໜອງຂໍ້ມູນໃຫ້ແກ່ການສໍາຫຼວດ</w:t>
      </w:r>
      <w:bookmarkEnd w:id="3140"/>
    </w:p>
    <w:p w14:paraId="32084CA3" w14:textId="77777777" w:rsidR="00DD44EB" w:rsidRPr="00873220" w:rsidRDefault="004C387B" w:rsidP="001C104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</w:rPr>
        <w:pPrChange w:id="3142" w:author="Na" w:date="2017-06-07T17:04:00Z">
          <w:pPr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ຄົວເຮືອນ</w:t>
      </w:r>
      <w:r w:rsidR="00670DB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ຫົວໜ່ວຍພື້ນຖານ</w:t>
      </w:r>
      <w:ins w:id="3143" w:author="Na" w:date="2017-06-13T18:33:00Z">
        <w:r w:rsidR="006F5CDA" w:rsidRPr="00514FCB">
          <w:rPr>
            <w:rFonts w:ascii="Phetsarath OT" w:hAnsi="Phetsarath OT" w:cs="Phetsarath OT"/>
            <w:sz w:val="24"/>
            <w:szCs w:val="24"/>
            <w:lang w:bidi="lo-LA"/>
            <w:rPrChange w:id="3144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, </w:t>
        </w:r>
      </w:ins>
      <w:del w:id="3145" w:author="Na" w:date="2017-06-13T18:33:00Z">
        <w:r w:rsidRPr="00A26FD7" w:rsidDel="006F5CDA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670DB2" w:rsidRPr="00514FCB" w:rsidDel="006F5CDA">
          <w:rPr>
            <w:rFonts w:ascii="Phetsarath OT" w:hAnsi="Phetsarath OT" w:cs="Phetsarath OT" w:hint="cs"/>
            <w:sz w:val="24"/>
            <w:szCs w:val="24"/>
            <w:cs/>
            <w:lang w:bidi="lo-LA"/>
            <w:rPrChange w:id="3146" w:author="Na" w:date="2017-06-16T10:46:00Z">
              <w:rPr>
                <w:rFonts w:ascii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ແລະ </w:delText>
        </w:r>
      </w:del>
      <w:r w:rsidR="00670DB2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147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 xml:space="preserve">ອົງການຈັດຕັ້ງສາກົນ </w:t>
      </w:r>
      <w:ins w:id="3148" w:author="Na" w:date="2017-06-13T18:33:00Z">
        <w:r w:rsidR="006F5CDA" w:rsidRPr="00514FCB">
          <w:rPr>
            <w:rFonts w:ascii="Phetsarath OT" w:hAnsi="Phetsarath OT" w:cs="Phetsarath OT"/>
            <w:sz w:val="24"/>
            <w:szCs w:val="24"/>
            <w:lang w:bidi="lo-LA"/>
            <w:rPrChange w:id="3149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ແລະ </w:t>
        </w:r>
        <w:r w:rsidR="006F5CDA" w:rsidRPr="00A26FD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ອົງການຈັດຕັ້ງທີ່ບໍ່ສັງກັດລັດຖະບານ</w:t>
        </w:r>
        <w:r w:rsidR="006F5CDA" w:rsidRPr="00B37D69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670DB2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150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ທີ່ດຳ</w:t>
      </w:r>
      <w:ins w:id="3151" w:author="Na" w:date="2017-06-13T18:33:00Z">
        <w:r w:rsidR="006F5CDA" w:rsidRPr="00514FCB">
          <w:rPr>
            <w:rFonts w:ascii="Phetsarath OT" w:hAnsi="Phetsarath OT" w:cs="Phetsarath OT"/>
            <w:sz w:val="24"/>
            <w:szCs w:val="24"/>
            <w:lang w:bidi="lo-LA"/>
            <w:rPrChange w:id="3152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670DB2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153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ເນີນກິດຈະກຳ</w:t>
      </w:r>
      <w:del w:id="3154" w:author="Na" w:date="2017-06-10T11:50:00Z">
        <w:r w:rsidR="00670DB2" w:rsidRPr="00514FCB" w:rsidDel="00975DD3">
          <w:rPr>
            <w:rFonts w:ascii="Phetsarath OT" w:hAnsi="Phetsarath OT" w:cs="Phetsarath OT" w:hint="cs"/>
            <w:sz w:val="24"/>
            <w:szCs w:val="24"/>
            <w:cs/>
            <w:lang w:bidi="lo-LA"/>
            <w:rPrChange w:id="3155" w:author="Na" w:date="2017-06-16T10:46:00Z">
              <w:rPr>
                <w:rFonts w:ascii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  <w:r w:rsidR="00670DB2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156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ໃນ ສປປ ລາວ</w:t>
      </w:r>
      <w:r w:rsidR="00670DB2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ພັນທະໃນການສະໜອງຂໍ້ມູນໃຫ້ແກ່ການສໍາຫຼວດ</w:t>
      </w:r>
      <w:r w:rsidR="008614E9"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0370E575" w14:textId="77777777" w:rsidR="00DD44EB" w:rsidRPr="00514FCB" w:rsidRDefault="001C104A" w:rsidP="001C104A">
      <w:pPr>
        <w:pStyle w:val="ListParagraph"/>
        <w:numPr>
          <w:ilvl w:val="0"/>
          <w:numId w:val="67"/>
        </w:numPr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</w:pPr>
      <w:ins w:id="3157" w:author="Na" w:date="2017-06-07T17:05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ຄົວເຮືອນ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ທີ່ດຳລົງຊີວິດໃນ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ສປປ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ຕ້ອງສະໜອງ</w:t>
      </w:r>
      <w:r w:rsidR="00E7238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</w:t>
      </w:r>
      <w:r w:rsidR="00E7238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7238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ໃຫ້ນັກເດີນສຳຫຼວດ</w:t>
      </w:r>
      <w:r w:rsidR="00E7238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7238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ໃນເວລາດໍາ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ເນີນການສຳຫຼວດ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ເກັບກຳຂໍ້ມູນຕາມແຜນງານຂອງລະບົບການຈັດຕັ້ງສະຖິຕິແຫ່ງຊາດ</w:t>
      </w:r>
      <w:r w:rsidR="00B71AD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D1F5D9F" w14:textId="77777777" w:rsidR="00DD44EB" w:rsidRPr="00514FCB" w:rsidRDefault="004C387B" w:rsidP="001C104A">
      <w:pPr>
        <w:spacing w:after="0" w:line="240" w:lineRule="auto"/>
        <w:ind w:left="450" w:firstLine="826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ການສະໜອງຂໍ້ມູນໃຫ້ແກ່ການເກັບກໍາ</w:t>
      </w:r>
      <w:r w:rsidR="009568D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</w:t>
      </w:r>
      <w:r w:rsidR="009568D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ຫຼວດ</w:t>
      </w:r>
      <w:ins w:id="3158" w:author="Na" w:date="2017-06-18T20:27:00Z">
        <w:r w:rsidR="005644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ທີ່ບໍ່ໄດ້ດໍາເນີນໂດຍ</w:t>
      </w:r>
      <w:del w:id="3159" w:author="Na" w:date="2017-06-18T20:27:00Z">
        <w:r w:rsidR="0068358E" w:rsidRPr="00BF384B" w:rsidDel="005644C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ການຈັດຕັ້ງສະຖິຕິແຫ່ງຊາດ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ບໍ່ໄດ້ຮັບການຢັ້ງຢືນຈາກ</w:t>
      </w:r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del w:id="3160" w:author="Na" w:date="2017-06-18T20:27:00Z">
        <w:r w:rsidR="00B71AD5" w:rsidRPr="00514FCB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ນັ້ນ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ຜູ້ສະໜອງຂໍ້ມູນ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ມີສິດຕອບບົນພື້ນຖານ</w:t>
      </w:r>
      <w:del w:id="3161" w:author="Na" w:date="2017-06-10T13:40:00Z">
        <w:r w:rsidR="009568DB" w:rsidRPr="00514FCB" w:rsidDel="00A24EE4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ຄວາມສະໝັກໃຈ</w:t>
      </w:r>
      <w:r w:rsidR="00B71AD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5757655E" w14:textId="77777777" w:rsidR="00DD44EB" w:rsidRPr="00514FCB" w:rsidRDefault="004C387B" w:rsidP="001C104A">
      <w:pPr>
        <w:pStyle w:val="ListParagraph"/>
        <w:numPr>
          <w:ilvl w:val="0"/>
          <w:numId w:val="67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3162" w:author="Na" w:date="2017-06-07T17:06:00Z">
          <w:pPr>
            <w:pStyle w:val="ListParagraph"/>
            <w:numPr>
              <w:numId w:val="67"/>
            </w:numPr>
            <w:spacing w:after="0" w:line="240" w:lineRule="auto"/>
            <w:ind w:left="450" w:firstLine="826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ຫົວໜ່ວຍພື້ນຖານ</w:t>
      </w:r>
      <w:ins w:id="3163" w:author="Na" w:date="2017-06-13T18:34:00Z">
        <w:r w:rsidR="006F5CDA" w:rsidRPr="00514FCB">
          <w:rPr>
            <w:rFonts w:ascii="Phetsarath OT" w:hAnsi="Phetsarath OT" w:cs="Phetsarath OT"/>
            <w:sz w:val="24"/>
            <w:szCs w:val="24"/>
            <w:lang w:bidi="lo-LA"/>
            <w:rPrChange w:id="3164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, </w:t>
        </w:r>
      </w:ins>
      <w:del w:id="3165" w:author="Na" w:date="2017-06-13T18:33:00Z">
        <w:r w:rsidR="00AE7EA8" w:rsidRPr="00A26FD7" w:rsidDel="006F5CD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  <w:r w:rsidR="00AE7EA8" w:rsidRPr="00514FCB" w:rsidDel="006F5CDA">
          <w:rPr>
            <w:rFonts w:ascii="Phetsarath OT" w:hAnsi="Phetsarath OT" w:cs="Phetsarath OT" w:hint="cs"/>
            <w:sz w:val="24"/>
            <w:szCs w:val="24"/>
            <w:cs/>
            <w:lang w:bidi="lo-LA"/>
            <w:rPrChange w:id="3166" w:author="Na" w:date="2017-06-16T10:46:00Z">
              <w:rPr>
                <w:rFonts w:ascii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514FCB" w:rsidDel="006F5CDA">
          <w:rPr>
            <w:rFonts w:ascii="Phetsarath OT" w:hAnsi="Phetsarath OT" w:cs="Phetsarath OT"/>
            <w:sz w:val="24"/>
            <w:szCs w:val="24"/>
            <w:rPrChange w:id="3167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</w:del>
      <w:r w:rsidR="00DD44EB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ອົງການຈັດຕັ້ງສາກົນ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3168" w:author="Na" w:date="2017-06-13T18:34:00Z">
        <w:r w:rsidR="006F5CDA" w:rsidRPr="002B3C7C">
          <w:rPr>
            <w:rFonts w:ascii="Phetsarath OT" w:hAnsi="Phetsarath OT" w:cs="Phetsarath OT"/>
            <w:sz w:val="24"/>
            <w:szCs w:val="24"/>
            <w:lang w:bidi="lo-LA"/>
          </w:rPr>
          <w:t xml:space="preserve">ແລະ </w:t>
        </w:r>
        <w:r w:rsidR="006F5CDA" w:rsidRPr="00BF384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ອົງການຈັດຕັ້ງທີ່ບໍ່ສັງກັດລັດຖະບານ</w:t>
        </w:r>
        <w:r w:rsidR="006F5CDA" w:rsidRPr="004D6DE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ທີ່ດຳເນີນກິດຈະກໍາ</w:t>
      </w:r>
      <w:del w:id="3169" w:author="Na" w:date="2017-06-13T18:34:00Z">
        <w:r w:rsidRPr="00E2334A" w:rsidDel="006F5CDA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ສປປ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ຕ້ອງລາຍງານຂໍ້ມູນກ່ຽວກັບ</w:t>
      </w:r>
      <w:del w:id="3170" w:author="Na" w:date="2017-06-07T17:06:00Z">
        <w:r w:rsidR="00B16EE0" w:rsidRPr="00514FCB" w:rsidDel="001C104A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ການເຄື່ອນໄຫວວຽກງານຂອງຕົນ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ຕາມຄວາມຕ້ອງການຂອງການສຳຫຼວດສະຖິຕິ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ໃຫ້ຖືກຕ້ອງ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ຄົບຖ້ວນ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ຊັດເຈນ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ທັນ</w:t>
      </w:r>
      <w:ins w:id="3171" w:author="Na" w:date="2017-06-14T11:31:00Z">
        <w:r w:rsidR="00504B80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ຕາມກຳນົດ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3172" w:author="Na" w:date="2017-06-14T11:31:00Z">
        <w:r w:rsidRPr="00514FCB" w:rsidDel="00504B8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ຕາມກຳນົດ</w:delText>
        </w:r>
        <w:r w:rsidRPr="00514FCB" w:rsidDel="00504B80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ຕາມລະບອບການລາຍງານສະຖິຕິ</w:t>
      </w:r>
      <w:r w:rsidR="00661213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ຂອງການຈັດຕັ້ງສະຖິຕິ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ED8A15D" w14:textId="77777777" w:rsidR="00DD44EB" w:rsidRDefault="004C387B" w:rsidP="001C104A">
      <w:pPr>
        <w:spacing w:after="0" w:line="240" w:lineRule="auto"/>
        <w:ind w:left="450" w:firstLine="684"/>
        <w:jc w:val="both"/>
        <w:rPr>
          <w:ins w:id="3173" w:author="Na" w:date="2017-06-16T10:50:00Z"/>
          <w:rFonts w:ascii="Phetsarath OT" w:hAnsi="Phetsarath OT" w:cs="Phetsarath OT"/>
          <w:sz w:val="24"/>
          <w:szCs w:val="24"/>
          <w:lang w:bidi="lo-LA"/>
        </w:rPr>
        <w:pPrChange w:id="3174" w:author="Na" w:date="2017-06-07T17:06:00Z">
          <w:pPr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ຫົວໜ້າບັນຊີ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ຂອງບັນດາຫົວໜ່ວຍພື້</w:t>
      </w:r>
      <w:r w:rsidR="002E765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ນຖານ</w:t>
      </w:r>
      <w:r w:rsidR="002E765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E765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ມີພັນທະຮັບຜິດຊອບຕໍ່ຄວາມຖືກ</w:t>
      </w:r>
      <w:del w:id="3175" w:author="Na" w:date="2017-06-07T17:06:00Z">
        <w:r w:rsidR="00671E3E" w:rsidRPr="00514FCB" w:rsidDel="001C104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ຊັດເຈນ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ຂອງການລາຍງານຂໍ້ມູນ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7C4BC8" w:rsidRPr="00514FCB">
        <w:rPr>
          <w:rFonts w:ascii="Phetsarath OT" w:hAnsi="Phetsarath OT" w:cs="Phetsarath OT"/>
          <w:sz w:val="24"/>
          <w:szCs w:val="24"/>
          <w:lang w:bidi="lo-LA"/>
        </w:rPr>
        <w:t>ກົດ</w:t>
      </w:r>
      <w:r w:rsidR="005457E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="007C4BC8" w:rsidRPr="00514FCB">
        <w:rPr>
          <w:rFonts w:ascii="Phetsarath OT" w:hAnsi="Phetsarath OT" w:cs="Phetsarath OT"/>
          <w:sz w:val="24"/>
          <w:szCs w:val="24"/>
          <w:lang w:bidi="lo-LA"/>
        </w:rPr>
        <w:t>າຍວ່າດ້ວຍ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ການບັນຊີ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ທີ່ກ່ຽວຂ້ອງຂອງ</w:t>
      </w:r>
      <w:r w:rsidR="00F75C24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ສປປ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7B33AEF" w14:textId="77777777" w:rsidR="00514FCB" w:rsidRPr="00514FCB" w:rsidRDefault="00514FCB" w:rsidP="001C104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16"/>
          <w:szCs w:val="16"/>
          <w:lang w:bidi="lo-LA"/>
          <w:rPrChange w:id="3176" w:author="Na" w:date="2017-06-16T10:50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  <w:pPrChange w:id="3177" w:author="Na" w:date="2017-06-07T17:06:00Z">
          <w:pPr>
            <w:spacing w:after="0" w:line="240" w:lineRule="auto"/>
            <w:ind w:left="450" w:firstLine="1080"/>
            <w:jc w:val="both"/>
          </w:pPr>
        </w:pPrChange>
      </w:pPr>
    </w:p>
    <w:p w14:paraId="61E8CDF8" w14:textId="77777777" w:rsidR="00B868DF" w:rsidRPr="00A26FD7" w:rsidDel="003B11DE" w:rsidRDefault="00B868DF" w:rsidP="00EC4B50">
      <w:pPr>
        <w:rPr>
          <w:del w:id="3178" w:author="Na" w:date="2017-06-07T08:55:00Z"/>
          <w:rFonts w:cs="DokChampa" w:hint="cs"/>
          <w:lang w:bidi="lo-LA"/>
        </w:rPr>
      </w:pPr>
    </w:p>
    <w:p w14:paraId="3B32998E" w14:textId="77777777" w:rsidR="000F60A8" w:rsidRPr="004D6DEA" w:rsidRDefault="00DD44EB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3179" w:name="_Toc484258011"/>
      <w:r w:rsidRPr="00B37D69">
        <w:rPr>
          <w:rFonts w:cs="Phetsarath OT" w:hint="cs"/>
          <w:sz w:val="28"/>
          <w:szCs w:val="28"/>
          <w:cs/>
          <w:lang w:bidi="lo-LA"/>
        </w:rPr>
        <w:t>ໝວດທີ</w:t>
      </w:r>
      <w:r w:rsidRPr="002B3C7C">
        <w:rPr>
          <w:rFonts w:cs="Phetsarath OT"/>
          <w:sz w:val="28"/>
          <w:szCs w:val="28"/>
          <w:cs/>
          <w:lang w:bidi="lo-LA"/>
        </w:rPr>
        <w:t xml:space="preserve"> </w:t>
      </w:r>
      <w:r w:rsidRPr="00BF384B">
        <w:rPr>
          <w:rFonts w:cs="Phetsarath OT"/>
          <w:sz w:val="28"/>
          <w:szCs w:val="28"/>
        </w:rPr>
        <w:t>2</w:t>
      </w:r>
      <w:bookmarkEnd w:id="3179"/>
      <w:r w:rsidRPr="00BF384B">
        <w:rPr>
          <w:rFonts w:cs="Phetsarath OT"/>
          <w:sz w:val="28"/>
          <w:szCs w:val="28"/>
        </w:rPr>
        <w:t xml:space="preserve"> </w:t>
      </w:r>
    </w:p>
    <w:p w14:paraId="1F39BD19" w14:textId="77777777" w:rsidR="004C387B" w:rsidRPr="00E2334A" w:rsidRDefault="00DD44EB" w:rsidP="009B482F">
      <w:pPr>
        <w:pStyle w:val="Heading2"/>
        <w:spacing w:line="240" w:lineRule="auto"/>
        <w:rPr>
          <w:rFonts w:cs="Phetsarath OT"/>
        </w:rPr>
      </w:pPr>
      <w:bookmarkStart w:id="3180" w:name="_Toc484258012"/>
      <w:r w:rsidRPr="00641F36">
        <w:rPr>
          <w:rFonts w:cs="Phetsarath OT" w:hint="cs"/>
          <w:sz w:val="28"/>
          <w:szCs w:val="28"/>
          <w:cs/>
          <w:lang w:bidi="lo-LA"/>
        </w:rPr>
        <w:t>ການລາຍງານບໍລິຫານ</w:t>
      </w:r>
      <w:bookmarkEnd w:id="3180"/>
    </w:p>
    <w:p w14:paraId="051819C3" w14:textId="77777777" w:rsidR="004C387B" w:rsidRPr="00514FCB" w:rsidRDefault="004C387B" w:rsidP="007F6FE6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3181" w:author="Na" w:date="2017-06-16T10:50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08A111BB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3182" w:name="_Toc484258013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183" w:author="Na" w:date="2017-06-14T11:31:00Z">
        <w:r w:rsidR="00504B80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21</w:t>
      </w:r>
      <w:r w:rsidRPr="004D6DEA">
        <w:rPr>
          <w:rFonts w:cs="Phetsarath OT"/>
          <w:cs/>
          <w:lang w:bidi="lo-LA"/>
        </w:rPr>
        <w:t xml:space="preserve"> </w:t>
      </w:r>
      <w:r w:rsidRPr="00641F36">
        <w:rPr>
          <w:rFonts w:cs="Phetsarath OT"/>
          <w:b w:val="0"/>
          <w:bCs/>
          <w:cs/>
          <w:lang w:bidi="lo-LA"/>
        </w:rPr>
        <w:t xml:space="preserve"> </w:t>
      </w:r>
      <w:r w:rsidRPr="00E2334A">
        <w:rPr>
          <w:rFonts w:cs="Phetsarath OT" w:hint="cs"/>
          <w:b w:val="0"/>
          <w:bCs/>
          <w:cs/>
          <w:lang w:bidi="lo-LA"/>
        </w:rPr>
        <w:t>ປະເພດການລາຍງານ</w:t>
      </w:r>
      <w:r w:rsidRPr="00873220">
        <w:rPr>
          <w:rFonts w:cs="Phetsarath OT" w:hint="cs"/>
          <w:b w:val="0"/>
          <w:bCs/>
          <w:cs/>
          <w:lang w:bidi="lo-LA"/>
        </w:rPr>
        <w:t>ບໍລິຫານ</w:t>
      </w:r>
      <w:bookmarkEnd w:id="3182"/>
    </w:p>
    <w:p w14:paraId="2631D5C7" w14:textId="77777777" w:rsidR="004C387B" w:rsidRPr="00514FCB" w:rsidRDefault="004C387B" w:rsidP="00FA53C5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  <w:pPrChange w:id="3184" w:author="Na" w:date="2017-06-07T17:09:00Z">
          <w:pPr>
            <w:spacing w:after="0" w:line="240" w:lineRule="auto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         </w:t>
      </w:r>
      <w:del w:id="3185" w:author="Na" w:date="2017-06-07T17:09:00Z">
        <w:r w:rsidRPr="00514FCB" w:rsidDel="00FA53C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661213" w:rsidRPr="00514FCB" w:rsidDel="00FA53C5">
          <w:rPr>
            <w:rFonts w:ascii="Phetsarath OT" w:hAnsi="Phetsarath OT" w:cs="Phetsarath OT"/>
            <w:sz w:val="24"/>
            <w:szCs w:val="24"/>
            <w:lang w:bidi="lo-LA"/>
          </w:rPr>
          <w:delText xml:space="preserve"> 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ການລາຍງານບໍລິຫານ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60E2F886" w14:textId="77777777" w:rsidR="004C387B" w:rsidRPr="00514FCB" w:rsidDel="00FA53C5" w:rsidRDefault="00FA53C5" w:rsidP="00FA53C5">
      <w:pPr>
        <w:pStyle w:val="ListParagraph"/>
        <w:numPr>
          <w:ilvl w:val="0"/>
          <w:numId w:val="12"/>
        </w:numPr>
        <w:spacing w:after="0" w:line="240" w:lineRule="auto"/>
        <w:ind w:hanging="524"/>
        <w:jc w:val="both"/>
        <w:rPr>
          <w:del w:id="3186" w:author="Na" w:date="2017-06-07T17:09:00Z"/>
          <w:rFonts w:ascii="Phetsarath OT" w:hAnsi="Phetsarath OT" w:cs="Phetsarath OT"/>
          <w:sz w:val="24"/>
          <w:szCs w:val="24"/>
        </w:rPr>
        <w:pPrChange w:id="3187" w:author="Na" w:date="2017-06-07T17:09:00Z">
          <w:pPr>
            <w:pStyle w:val="ListParagraph"/>
            <w:numPr>
              <w:numId w:val="12"/>
            </w:numPr>
            <w:spacing w:after="0" w:line="240" w:lineRule="auto"/>
            <w:ind w:left="1800" w:hanging="360"/>
            <w:jc w:val="both"/>
          </w:pPr>
        </w:pPrChange>
      </w:pPr>
      <w:ins w:id="3188" w:author="Na" w:date="2017-06-07T17:09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ການລາຍງານສະຖິຕິ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ຈາກຫົວໜ່ວຍພື້ນຖານ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ການຈັດຕັ້ງຂອງລັດ</w:t>
      </w:r>
      <w:r w:rsidR="004C387B" w:rsidRPr="00514FCB">
        <w:rPr>
          <w:rFonts w:ascii="Phetsarath OT" w:hAnsi="Phetsarath OT" w:cs="Phetsarath OT"/>
          <w:sz w:val="24"/>
          <w:szCs w:val="24"/>
        </w:rPr>
        <w:t>;</w:t>
      </w:r>
    </w:p>
    <w:p w14:paraId="7E652696" w14:textId="77777777" w:rsidR="00FA53C5" w:rsidRPr="00514FCB" w:rsidRDefault="00FA53C5" w:rsidP="00FA53C5">
      <w:pPr>
        <w:pStyle w:val="ListParagraph"/>
        <w:numPr>
          <w:ilvl w:val="0"/>
          <w:numId w:val="12"/>
        </w:numPr>
        <w:spacing w:after="0" w:line="240" w:lineRule="auto"/>
        <w:ind w:hanging="524"/>
        <w:jc w:val="both"/>
        <w:rPr>
          <w:ins w:id="3189" w:author="Na" w:date="2017-06-07T17:09:00Z"/>
          <w:rFonts w:ascii="Phetsarath OT" w:hAnsi="Phetsarath OT" w:cs="Phetsarath OT"/>
          <w:sz w:val="24"/>
          <w:szCs w:val="24"/>
        </w:rPr>
      </w:pPr>
    </w:p>
    <w:p w14:paraId="098636A4" w14:textId="77777777" w:rsidR="004C387B" w:rsidRPr="00514FCB" w:rsidRDefault="004C387B" w:rsidP="00FA53C5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/>
          <w:sz w:val="24"/>
          <w:szCs w:val="24"/>
        </w:rPr>
        <w:pPrChange w:id="3190" w:author="Na" w:date="2017-06-07T17:09:00Z">
          <w:pPr>
            <w:pStyle w:val="ListParagraph"/>
            <w:numPr>
              <w:numId w:val="12"/>
            </w:numPr>
            <w:spacing w:after="0" w:line="240" w:lineRule="auto"/>
            <w:ind w:left="1800" w:hanging="36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ການລາຍງານສະຖິຕິ</w:t>
      </w:r>
      <w:r w:rsidR="009B0969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ຈາກຫົວໜ່ວຍພື້ນຖານ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ການຈັດຕັ້ງທີ່ບໍ່ແມ່ນຂອງລັດ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CEAE5A6" w14:textId="77777777" w:rsidR="00DD44EB" w:rsidRPr="00514FCB" w:rsidRDefault="004C387B" w:rsidP="00FA53C5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  <w:pPrChange w:id="3191" w:author="Na" w:date="2017-06-07T17:09:00Z">
          <w:pPr>
            <w:spacing w:after="0" w:line="240" w:lineRule="auto"/>
            <w:ind w:left="450" w:firstLine="81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ການລາຍງານບໍລິຫານ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ທັງສອງປະເພດ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ດຳເນີນດ້ວຍ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ການເກັບກຳ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ການສັງລວມ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ການລາຍງານຢ່າງເປັນປົກກະຕິ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ຕາມພາລະບົດບາດຂອງຕົນ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ໃຫ້ອົງການຄຸ້ມຄອງວຽກງານສະຖິຕິ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ລະບົບການຈັດຕັ້ງສະ</w:t>
      </w:r>
      <w:r w:rsidR="00F75C24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ໂດຍນຳໃຊ້ລະບອບການລາຍງານ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ທີ່ໄດ້ກຳນົດໄວ້ໃນມາດຕາ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1348C" w:rsidRPr="00514FCB">
        <w:rPr>
          <w:rFonts w:ascii="Phetsarath OT" w:hAnsi="Phetsarath OT" w:cs="Phetsarath OT"/>
          <w:sz w:val="24"/>
          <w:szCs w:val="24"/>
          <w:cs/>
          <w:lang w:bidi="lo-LA"/>
        </w:rPr>
        <w:t>2</w:t>
      </w:r>
      <w:r w:rsidRPr="00514FCB">
        <w:rPr>
          <w:rFonts w:ascii="Phetsarath OT" w:hAnsi="Phetsarath OT" w:cs="Phetsarath OT"/>
          <w:sz w:val="24"/>
          <w:szCs w:val="24"/>
        </w:rPr>
        <w:t>3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A791AB9" w14:textId="77777777" w:rsidR="004C387B" w:rsidRPr="00514FCB" w:rsidRDefault="004C387B" w:rsidP="009B482F">
      <w:pPr>
        <w:spacing w:after="0" w:line="240" w:lineRule="auto"/>
        <w:jc w:val="both"/>
        <w:rPr>
          <w:rFonts w:ascii="Phetsarath OT" w:hAnsi="Phetsarath OT" w:cs="Phetsarath OT" w:hint="cs"/>
          <w:sz w:val="16"/>
          <w:szCs w:val="16"/>
          <w:lang w:bidi="lo-LA"/>
          <w:rPrChange w:id="3192" w:author="Na" w:date="2017-06-16T10:50:00Z">
            <w:rPr>
              <w:rFonts w:ascii="Phetsarath OT" w:hAnsi="Phetsarath OT" w:cs="Phetsarath OT" w:hint="cs"/>
              <w:sz w:val="20"/>
              <w:szCs w:val="20"/>
              <w:lang w:bidi="lo-LA"/>
            </w:rPr>
          </w:rPrChange>
        </w:rPr>
      </w:pPr>
    </w:p>
    <w:p w14:paraId="73030A23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193" w:name="_Toc484258014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194" w:author="Na" w:date="2017-06-14T11:31:00Z">
        <w:r w:rsidR="00504B80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22 (</w:t>
      </w:r>
      <w:r w:rsidRPr="004D6DEA">
        <w:rPr>
          <w:rFonts w:cs="Phetsarath OT" w:hint="cs"/>
          <w:b w:val="0"/>
          <w:bCs/>
          <w:cs/>
          <w:lang w:bidi="lo-LA"/>
        </w:rPr>
        <w:t>ໃໝ່</w:t>
      </w:r>
      <w:r w:rsidRPr="00641F36">
        <w:rPr>
          <w:rFonts w:cs="Phetsarath OT"/>
          <w:b w:val="0"/>
          <w:bCs/>
          <w:cs/>
          <w:lang w:bidi="lo-LA"/>
        </w:rPr>
        <w:t xml:space="preserve">) </w:t>
      </w:r>
      <w:r w:rsidRPr="00E2334A">
        <w:rPr>
          <w:rFonts w:cs="Phetsarath OT" w:hint="cs"/>
          <w:b w:val="0"/>
          <w:bCs/>
          <w:cs/>
          <w:lang w:bidi="lo-LA"/>
        </w:rPr>
        <w:t>ລະບົບການລາຍງານ</w:t>
      </w:r>
      <w:bookmarkEnd w:id="3193"/>
      <w:r w:rsidR="007C4BC8" w:rsidRPr="00873220">
        <w:rPr>
          <w:rFonts w:cs="Phetsarath OT"/>
          <w:b w:val="0"/>
          <w:bCs/>
          <w:lang w:bidi="lo-LA"/>
        </w:rPr>
        <w:t xml:space="preserve"> </w:t>
      </w:r>
    </w:p>
    <w:p w14:paraId="56A8E63C" w14:textId="77777777" w:rsidR="007D425A" w:rsidRPr="00514FCB" w:rsidRDefault="00F75C24" w:rsidP="00FA53C5">
      <w:pPr>
        <w:spacing w:after="0" w:line="240" w:lineRule="auto"/>
        <w:ind w:left="450" w:firstLine="684"/>
        <w:jc w:val="both"/>
        <w:rPr>
          <w:rFonts w:ascii="Phetsarath OT" w:hAnsi="Phetsarath OT" w:cs="Phetsarath OT" w:hint="cs"/>
          <w:sz w:val="24"/>
          <w:szCs w:val="24"/>
          <w:lang w:bidi="lo-LA"/>
        </w:rPr>
        <w:pPrChange w:id="3195" w:author="Na" w:date="2017-06-07T17:10:00Z">
          <w:pPr>
            <w:spacing w:after="0" w:line="240" w:lineRule="auto"/>
            <w:ind w:left="450" w:firstLine="720"/>
            <w:jc w:val="both"/>
          </w:pPr>
        </w:pPrChange>
      </w:pPr>
      <w:del w:id="3196" w:author="Na" w:date="2017-06-18T20:29:00Z">
        <w:r w:rsidRPr="00514FCB" w:rsidDel="005644C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del w:id="3197" w:author="Na" w:date="2017-06-07T17:10:00Z">
        <w:r w:rsidRPr="00514FCB" w:rsidDel="00FA53C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  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ລະບົບການລາຍງານ</w:t>
      </w:r>
      <w:r w:rsidR="007D425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7D425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ສອງ</w:t>
      </w:r>
      <w:r w:rsidR="007D425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ຄື</w:t>
      </w:r>
      <w:r w:rsidR="007D425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14:paraId="28958003" w14:textId="77777777" w:rsidR="007D425A" w:rsidRPr="00514FCB" w:rsidRDefault="00FA53C5" w:rsidP="00FA53C5">
      <w:pPr>
        <w:numPr>
          <w:ilvl w:val="0"/>
          <w:numId w:val="104"/>
        </w:numPr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  <w:pPrChange w:id="3198" w:author="Na" w:date="2017-06-07T17:10:00Z">
          <w:pPr>
            <w:numPr>
              <w:numId w:val="104"/>
            </w:numPr>
            <w:spacing w:after="0" w:line="240" w:lineRule="auto"/>
            <w:ind w:left="1890" w:hanging="614"/>
            <w:jc w:val="both"/>
          </w:pPr>
        </w:pPrChange>
      </w:pPr>
      <w:ins w:id="3199" w:author="Na" w:date="2017-06-07T17:10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ການລາຍງານສະພາບການຈັດຕັ້ງປະຕິບັດ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ການເຄື່ອນໄຫວວຽກ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ins w:id="3200" w:author="Na" w:date="2017-06-18T20:28:00Z">
        <w:r w:rsidR="005644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201" w:author="Na" w:date="2017-06-18T20:28:00Z">
        <w:r w:rsidR="00E83D6D" w:rsidRPr="002B3C7C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ຂອງການ</w:delText>
        </w:r>
      </w:del>
      <w:del w:id="3202" w:author="Na" w:date="2017-06-07T17:10:00Z">
        <w:r w:rsidR="00727EE3" w:rsidRPr="00BF384B" w:rsidDel="00FA53C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del w:id="3203" w:author="Na" w:date="2017-06-18T20:28:00Z">
        <w:r w:rsidR="00E83D6D" w:rsidRPr="004D6DEA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ຈັດຕັ້ງ</w:delText>
        </w:r>
        <w:r w:rsidR="00B868DF" w:rsidRPr="00641F36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E83D6D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ຂອງຫົວໜ່ວຍພື້ນຖານ</w:t>
      </w:r>
      <w:r w:rsidR="007D425A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A5CC25E" w14:textId="77777777" w:rsidR="00DD44EB" w:rsidRPr="00514FCB" w:rsidRDefault="00DD44EB" w:rsidP="00FA53C5">
      <w:pPr>
        <w:numPr>
          <w:ilvl w:val="0"/>
          <w:numId w:val="104"/>
        </w:numPr>
        <w:tabs>
          <w:tab w:val="left" w:pos="1560"/>
        </w:tabs>
        <w:spacing w:after="0" w:line="240" w:lineRule="auto"/>
        <w:ind w:hanging="614"/>
        <w:jc w:val="both"/>
        <w:rPr>
          <w:rFonts w:ascii="Phetsarath OT" w:hAnsi="Phetsarath OT" w:cs="Phetsarath OT" w:hint="cs"/>
          <w:sz w:val="24"/>
          <w:szCs w:val="24"/>
          <w:lang w:bidi="lo-LA"/>
        </w:rPr>
        <w:pPrChange w:id="3204" w:author="Na" w:date="2017-06-07T17:10:00Z">
          <w:pPr>
            <w:numPr>
              <w:numId w:val="104"/>
            </w:numPr>
            <w:spacing w:after="0" w:line="240" w:lineRule="auto"/>
            <w:ind w:left="1890" w:hanging="614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ການລາຍງານຂໍ້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3205" w:author="Na" w:date="2017-06-18T20:28:00Z">
        <w:r w:rsidRPr="00514FCB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ຂອງການຈັດຕັ້ງ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ຂອງຫົວໜ່ວຍພື້ນຖານ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23994A5F" w14:textId="77777777" w:rsidR="00B868DF" w:rsidRPr="00514FCB" w:rsidDel="00FA53C5" w:rsidRDefault="00B868DF" w:rsidP="00EC4B50">
      <w:pPr>
        <w:spacing w:after="0" w:line="240" w:lineRule="auto"/>
        <w:ind w:left="1890"/>
        <w:jc w:val="both"/>
        <w:rPr>
          <w:del w:id="3206" w:author="Na" w:date="2017-06-07T17:10:00Z"/>
          <w:rFonts w:ascii="Phetsarath OT" w:hAnsi="Phetsarath OT" w:cs="Phetsarath OT"/>
          <w:sz w:val="24"/>
          <w:szCs w:val="24"/>
          <w:lang w:bidi="lo-LA"/>
        </w:rPr>
      </w:pPr>
    </w:p>
    <w:p w14:paraId="4AC6D728" w14:textId="77777777" w:rsidR="00DD44EB" w:rsidRPr="00514FCB" w:rsidRDefault="00DD44EB" w:rsidP="00FA53C5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  <w:pPrChange w:id="3207" w:author="Na" w:date="2017-06-07T17:10:00Z">
          <w:pPr>
            <w:spacing w:after="0" w:line="240" w:lineRule="auto"/>
            <w:ind w:left="450" w:firstLine="720"/>
            <w:jc w:val="both"/>
          </w:pPr>
        </w:pPrChange>
      </w:pPr>
      <w:del w:id="3208" w:author="Na" w:date="2017-06-07T17:10:00Z">
        <w:r w:rsidRPr="00514FCB" w:rsidDel="00FA53C5">
          <w:rPr>
            <w:rFonts w:ascii="Phetsarath OT" w:hAnsi="Phetsarath OT" w:cs="Phetsarath OT"/>
            <w:sz w:val="24"/>
            <w:szCs w:val="24"/>
          </w:rPr>
          <w:tab/>
        </w:r>
        <w:r w:rsidR="00F75C24" w:rsidRPr="00514FCB" w:rsidDel="00FA53C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</w:delText>
        </w:r>
      </w:del>
      <w:del w:id="3209" w:author="Na" w:date="2017-06-13T18:34:00Z">
        <w:r w:rsidRPr="00514FCB" w:rsidDel="006F5CD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ໃນ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ການລາຍງານສະພາບການຈັດຕັ້ງປະຕິບັດ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644CB">
        <w:rPr>
          <w:rFonts w:ascii="Phetsarath OT" w:hAnsi="Phetsarath OT" w:cs="Phetsarath OT"/>
          <w:sz w:val="18"/>
          <w:szCs w:val="18"/>
          <w:cs/>
          <w:lang w:bidi="lo-LA"/>
          <w:rPrChange w:id="3210" w:author="Na" w:date="2017-06-18T20:29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ການເຄື່ອນໄຫວວຽກ</w:t>
      </w:r>
      <w:r w:rsidRPr="00BF384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Pr="00641F36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del w:id="3211" w:author="Na" w:date="2017-06-13T18:37:00Z">
        <w:r w:rsidRPr="005644CB" w:rsidDel="00261B24">
          <w:rPr>
            <w:rFonts w:ascii="Phetsarath OT" w:hAnsi="Phetsarath OT" w:cs="Phetsarath OT" w:hint="cs"/>
            <w:sz w:val="12"/>
            <w:szCs w:val="12"/>
            <w:cs/>
            <w:lang w:bidi="lo-LA"/>
            <w:rPrChange w:id="3212" w:author="Na" w:date="2017-06-18T20:29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ນັ້ນ</w:delText>
        </w:r>
      </w:del>
      <w:ins w:id="3213" w:author="Na" w:date="2017-06-18T20:29:00Z">
        <w:r w:rsidR="005644CB" w:rsidRPr="005644CB">
          <w:rPr>
            <w:rFonts w:ascii="Phetsarath OT" w:hAnsi="Phetsarath OT" w:cs="Phetsarath OT"/>
            <w:sz w:val="12"/>
            <w:szCs w:val="12"/>
            <w:lang w:bidi="lo-LA"/>
            <w:rPrChange w:id="3214" w:author="Na" w:date="2017-06-18T20:29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del w:id="3215" w:author="Na" w:date="2017-06-18T20:29:00Z">
        <w:r w:rsidRPr="002B3C7C" w:rsidDel="005644C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ins w:id="3216" w:author="Na" w:date="2017-06-18T20:29:00Z">
        <w:r w:rsidR="005644CB">
          <w:rPr>
            <w:rFonts w:ascii="Phetsarath OT" w:hAnsi="Phetsarath OT" w:cs="Phetsarath OT"/>
            <w:sz w:val="24"/>
            <w:szCs w:val="24"/>
            <w:lang w:bidi="lo-LA"/>
          </w:rPr>
          <w:t>ຂອງ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ຫົວໜ່ວຍພື້ນຖານ</w:t>
      </w:r>
      <w:del w:id="3217" w:author="Na" w:date="2017-06-13T18:38:00Z">
        <w:r w:rsidRPr="00BF384B" w:rsidDel="00261B2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ຂອງການຈັດຕັ້ງລັດ</w:delText>
        </w:r>
        <w:r w:rsidRPr="004D6DEA" w:rsidDel="00261B24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641F36" w:rsidDel="00261B2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E2334A" w:rsidDel="00261B24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873220" w:rsidDel="00261B2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ຫົວໜ່ວຍພື້ນຖານທີ່ບໍ່ແມ່ນຂອງລັດ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ໃຫ້ລາຍງານຕໍ່</w:t>
      </w:r>
      <w:r w:rsidR="00F027E9" w:rsidRPr="00514FCB" w:rsidDel="00F027E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ins w:id="3218" w:author="Na" w:date="2017-06-13T18:38:00Z">
        <w:r w:rsidR="00261B24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, </w:t>
        </w:r>
      </w:ins>
      <w:del w:id="3219" w:author="Na" w:date="2017-06-13T18:38:00Z">
        <w:r w:rsidRPr="00514FCB" w:rsidDel="00261B24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261B2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261B24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</w:t>
      </w:r>
      <w:del w:id="3220" w:author="Na" w:date="2017-06-07T17:11:00Z">
        <w:r w:rsidR="00E83D6D" w:rsidRPr="00514FCB" w:rsidDel="00FA53C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ການຈັດຕັ້ງຂັ້ນ</w:t>
      </w:r>
      <w:r w:rsidR="00E83D6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ເທິງ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ຖັດຕົນ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="00E83D6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ຕາມລະບຽ</w:t>
      </w:r>
      <w:r w:rsidR="00F027E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ຄວາມຮຽກຮ້ອງຕ້ອງການ</w:t>
      </w:r>
      <w:del w:id="3221" w:author="Na" w:date="2017-06-18T20:29:00Z">
        <w:r w:rsidRPr="00514FCB" w:rsidDel="005644C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ຂອງຂັ້ນເທິງ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938FFA9" w14:textId="77777777" w:rsidR="00DD44EB" w:rsidRPr="00E2334A" w:rsidRDefault="00F75C24" w:rsidP="00FA53C5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</w:rPr>
        <w:pPrChange w:id="3222" w:author="Na" w:date="2017-06-07T17:11:00Z">
          <w:pPr>
            <w:spacing w:after="0" w:line="240" w:lineRule="auto"/>
            <w:ind w:left="450" w:firstLine="720"/>
            <w:jc w:val="both"/>
          </w:pPr>
        </w:pPrChange>
      </w:pPr>
      <w:del w:id="3223" w:author="Na" w:date="2017-06-07T17:11:00Z">
        <w:r w:rsidRPr="00514FCB" w:rsidDel="00FA53C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  </w:delText>
        </w:r>
      </w:del>
      <w:del w:id="3224" w:author="Na" w:date="2017-06-13T18:34:00Z">
        <w:r w:rsidR="00DD44EB" w:rsidRPr="00514FCB" w:rsidDel="006F5CD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ໃນ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ການລາຍງານຂໍ້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ມູນສະຖິຕິ</w:t>
      </w:r>
      <w:r w:rsidR="00DD44EB" w:rsidRPr="005644CB">
        <w:rPr>
          <w:rFonts w:ascii="Phetsarath OT" w:hAnsi="Phetsarath OT" w:cs="Phetsarath OT"/>
          <w:sz w:val="16"/>
          <w:szCs w:val="16"/>
          <w:cs/>
          <w:lang w:bidi="lo-LA"/>
          <w:rPrChange w:id="3225" w:author="Na" w:date="2017-06-18T20:31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del w:id="3226" w:author="Na" w:date="2017-06-18T20:30:00Z">
        <w:r w:rsidR="00DD44EB" w:rsidRPr="002B3C7C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ຂອງການຈັດຕັ້ງ</w:delText>
        </w:r>
      </w:del>
      <w:r w:rsidR="00DD44EB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ຂອງຫົວໜ່ວຍພື້ນຖາ</w:t>
      </w:r>
      <w:r w:rsidR="00DD44E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del w:id="3227" w:author="Na" w:date="2017-06-13T18:39:00Z">
        <w:r w:rsidR="00DD44EB" w:rsidRPr="005644CB" w:rsidDel="00F72A92">
          <w:rPr>
            <w:rFonts w:ascii="Phetsarath OT" w:hAnsi="Phetsarath OT" w:cs="Phetsarath OT" w:hint="cs"/>
            <w:sz w:val="10"/>
            <w:szCs w:val="10"/>
            <w:cs/>
            <w:lang w:bidi="lo-LA"/>
            <w:rPrChange w:id="3228" w:author="Na" w:date="2017-06-18T20:31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ນັ້ນ</w:delText>
        </w:r>
      </w:del>
      <w:ins w:id="3229" w:author="Na" w:date="2017-06-18T20:30:00Z">
        <w:r w:rsidR="005644CB" w:rsidRPr="005644CB">
          <w:rPr>
            <w:rFonts w:ascii="Phetsarath OT" w:hAnsi="Phetsarath OT" w:cs="Phetsarath OT"/>
            <w:sz w:val="10"/>
            <w:szCs w:val="10"/>
            <w:lang w:bidi="lo-LA"/>
            <w:rPrChange w:id="3230" w:author="Na" w:date="2017-06-18T20:31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del w:id="3231" w:author="Na" w:date="2017-06-18T20:30:00Z">
        <w:r w:rsidR="008F605A" w:rsidRPr="002B3C7C" w:rsidDel="005644CB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136D89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E83D6D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ລາຍງານຕໍ່</w:t>
      </w:r>
      <w:ins w:id="3232" w:author="Na" w:date="2017-06-18T20:30:00Z">
        <w:r w:rsidR="005644CB" w:rsidRPr="005644CB">
          <w:rPr>
            <w:rFonts w:ascii="Phetsarath OT" w:hAnsi="Phetsarath OT" w:cs="Phetsarath OT"/>
            <w:sz w:val="16"/>
            <w:szCs w:val="16"/>
            <w:lang w:bidi="lo-LA"/>
            <w:rPrChange w:id="3233" w:author="Na" w:date="2017-06-18T20:30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E83D6D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</w:t>
      </w:r>
      <w:r w:rsidR="00E83D6D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ະຖິຕິລະບົບສາຍຕັ້ງ ແລະ ສາຍຂວາງ</w:t>
      </w:r>
      <w:del w:id="3234" w:author="Na" w:date="2017-06-18T20:30:00Z">
        <w:r w:rsidR="00E83D6D" w:rsidRPr="004D6DEA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E83D6D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ຂອງຕົນ. </w:t>
      </w:r>
    </w:p>
    <w:p w14:paraId="2AB4BFFA" w14:textId="77777777" w:rsidR="004C387B" w:rsidRPr="00514FCB" w:rsidRDefault="004C387B" w:rsidP="009B0202">
      <w:pPr>
        <w:spacing w:after="0" w:line="240" w:lineRule="auto"/>
        <w:jc w:val="both"/>
        <w:rPr>
          <w:rFonts w:ascii="Phetsarath OT" w:hAnsi="Phetsarath OT" w:cs="Phetsarath OT" w:hint="cs"/>
          <w:sz w:val="16"/>
          <w:szCs w:val="16"/>
          <w:lang w:bidi="lo-LA"/>
          <w:rPrChange w:id="3235" w:author="Na" w:date="2017-06-16T10:51:00Z">
            <w:rPr>
              <w:rFonts w:ascii="Phetsarath OT" w:hAnsi="Phetsarath OT" w:cs="Phetsarath OT" w:hint="cs"/>
              <w:sz w:val="20"/>
              <w:szCs w:val="20"/>
              <w:lang w:bidi="lo-LA"/>
            </w:rPr>
          </w:rPrChange>
        </w:rPr>
      </w:pPr>
    </w:p>
    <w:p w14:paraId="73359B88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236" w:name="_Toc484258015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237" w:author="Na" w:date="2017-06-14T11:31:00Z">
        <w:r w:rsidR="00504B80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23</w:t>
      </w:r>
      <w:r w:rsidRPr="004D6DEA">
        <w:rPr>
          <w:rFonts w:cs="Phetsarath OT"/>
          <w:cs/>
          <w:lang w:bidi="lo-LA"/>
        </w:rPr>
        <w:t xml:space="preserve"> </w:t>
      </w:r>
      <w:r w:rsidRPr="00641F36">
        <w:rPr>
          <w:rFonts w:cs="Phetsarath OT"/>
          <w:b w:val="0"/>
          <w:bCs/>
          <w:cs/>
          <w:lang w:bidi="lo-LA"/>
        </w:rPr>
        <w:t xml:space="preserve"> </w:t>
      </w:r>
      <w:r w:rsidR="007C4BC8" w:rsidRPr="00E2334A">
        <w:rPr>
          <w:rFonts w:cs="Phetsarath OT"/>
          <w:lang w:bidi="lo-LA"/>
        </w:rPr>
        <w:t xml:space="preserve">(ປັບປຸງ) </w:t>
      </w:r>
      <w:r w:rsidRPr="00873220">
        <w:rPr>
          <w:rFonts w:cs="Phetsarath OT" w:hint="cs"/>
          <w:b w:val="0"/>
          <w:bCs/>
          <w:cs/>
          <w:lang w:bidi="lo-LA"/>
        </w:rPr>
        <w:t>ລະບອບການລາຍງານ</w:t>
      </w:r>
      <w:bookmarkEnd w:id="3236"/>
    </w:p>
    <w:p w14:paraId="6A9C95B5" w14:textId="77777777" w:rsidR="00DD44EB" w:rsidRPr="00514FCB" w:rsidRDefault="004C387B" w:rsidP="00FA53C5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238" w:author="Na" w:date="2017-06-07T17:12:00Z">
          <w:pPr>
            <w:spacing w:after="0" w:line="240" w:lineRule="auto"/>
            <w:ind w:left="450" w:firstLine="81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ລະບອບການລາຍງານ</w:t>
      </w:r>
      <w:del w:id="3239" w:author="Na" w:date="2017-06-07T17:12:00Z">
        <w:r w:rsidRPr="00514FCB" w:rsidDel="00FA53C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ໃຫ້ອີງຕາມຈຸດປະສົງ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ເປົ້າໝາຍ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ຂອບເຂດຂອງການລາຍງານ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ຊຶ່ງມີເນື້ອໃນ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142830C6" w14:textId="77777777" w:rsidR="004C387B" w:rsidRPr="00514FCB" w:rsidRDefault="004C387B" w:rsidP="00FA53C5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ລະບົບຕາຕະລາງ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64E3E49C" w14:textId="77777777" w:rsidR="004C387B" w:rsidRPr="00514FCB" w:rsidRDefault="004C387B" w:rsidP="00FA53C5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ວິທີການຄິດໄລ່ຕາມ</w:t>
      </w:r>
      <w:r w:rsidR="002E6A3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15C615DB" w14:textId="77777777" w:rsidR="004C387B" w:rsidRPr="00514FCB" w:rsidRDefault="004C387B" w:rsidP="00FA53C5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ລະບົບລະຫັດສາລະບານ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6B413C96" w14:textId="77777777" w:rsidR="004C387B" w:rsidRPr="00514FCB" w:rsidRDefault="004C387B" w:rsidP="00FA53C5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ໄລຍະເວລາການລາຍງານສະຖິຕິ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40BE3204" w14:textId="77777777" w:rsidR="004C387B" w:rsidRPr="00514FCB" w:rsidRDefault="004C387B" w:rsidP="00FA53C5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ສຳນວນ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ສຳເນົາຂໍ້ມູນສະຖິຕິ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B91901A" w14:textId="77777777" w:rsidR="00DD44EB" w:rsidRPr="00514FCB" w:rsidRDefault="004C387B" w:rsidP="00FA53C5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240" w:author="Na" w:date="2017-06-07T17:12:00Z">
          <w:pPr>
            <w:spacing w:after="0" w:line="240" w:lineRule="auto"/>
            <w:ind w:left="450" w:firstLine="810"/>
            <w:jc w:val="both"/>
          </w:pPr>
        </w:pPrChange>
      </w:pPr>
      <w:del w:id="3241" w:author="Na" w:date="2017-06-07T17:12:00Z">
        <w:r w:rsidRPr="00514FCB" w:rsidDel="00FA53C5">
          <w:rPr>
            <w:rFonts w:ascii="Phetsarath OT" w:hAnsi="Phetsarath OT" w:cs="Phetsarath OT"/>
            <w:sz w:val="24"/>
            <w:szCs w:val="24"/>
          </w:rPr>
          <w:tab/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ຕ້ອງມີລາຍເຊັນ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ປະທັບຕາຢັ້ງຢືນຢ່າງເປັນທາງການ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ຈາກການຈັດ</w:t>
      </w:r>
      <w:del w:id="3242" w:author="Na" w:date="2017-06-07T17:13:00Z">
        <w:r w:rsidR="00B249F0" w:rsidRPr="00514FCB" w:rsidDel="00FA53C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ຕັ້ງທີ່ລາຍງານນັ້ນ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A522EAD" w14:textId="77777777" w:rsidR="00FA53C5" w:rsidRPr="00A26FD7" w:rsidRDefault="00FA53C5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3243" w:author="Na" w:date="2017-06-16T13:31:00Z">
            <w:rPr>
              <w:rFonts w:ascii="Phetsarath OT" w:hAnsi="Phetsarath OT" w:cs="Phetsarath OT"/>
              <w:sz w:val="20"/>
              <w:szCs w:val="20"/>
              <w:lang w:bidi="lo-LA"/>
            </w:rPr>
          </w:rPrChange>
        </w:rPr>
      </w:pPr>
    </w:p>
    <w:p w14:paraId="3DD59F01" w14:textId="77777777" w:rsidR="008D5B65" w:rsidRPr="00873220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244" w:name="_Toc484258016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245" w:author="Na" w:date="2017-06-14T11:32:00Z">
        <w:r w:rsidR="00504B80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24 (</w:t>
      </w:r>
      <w:r w:rsidRPr="004D6DEA">
        <w:rPr>
          <w:rFonts w:cs="Phetsarath OT" w:hint="cs"/>
          <w:b w:val="0"/>
          <w:bCs/>
          <w:cs/>
          <w:lang w:bidi="lo-LA"/>
        </w:rPr>
        <w:t>ໃໝ່</w:t>
      </w:r>
      <w:r w:rsidRPr="00641F36">
        <w:rPr>
          <w:rFonts w:cs="Phetsarath OT"/>
          <w:b w:val="0"/>
          <w:bCs/>
          <w:cs/>
          <w:lang w:bidi="lo-LA"/>
        </w:rPr>
        <w:t xml:space="preserve">) </w:t>
      </w:r>
      <w:r w:rsidRPr="00E2334A">
        <w:rPr>
          <w:rFonts w:cs="Phetsarath OT" w:hint="cs"/>
          <w:b w:val="0"/>
          <w:bCs/>
          <w:cs/>
          <w:lang w:bidi="lo-LA"/>
        </w:rPr>
        <w:t>ລະບົບຕາຕະລາງ</w:t>
      </w:r>
      <w:bookmarkEnd w:id="3244"/>
    </w:p>
    <w:p w14:paraId="4741C274" w14:textId="77777777" w:rsidR="00DD44EB" w:rsidRPr="00514FCB" w:rsidRDefault="00DD44EB" w:rsidP="00FA53C5">
      <w:pPr>
        <w:spacing w:after="0" w:line="240" w:lineRule="auto"/>
        <w:ind w:left="720" w:firstLine="414"/>
        <w:jc w:val="both"/>
        <w:rPr>
          <w:rFonts w:ascii="Phetsarath OT" w:hAnsi="Phetsarath OT" w:cs="Phetsarath OT"/>
          <w:sz w:val="24"/>
          <w:szCs w:val="24"/>
        </w:rPr>
        <w:pPrChange w:id="3246" w:author="Na" w:date="2017-06-07T17:13:00Z">
          <w:pPr>
            <w:spacing w:after="0" w:line="240" w:lineRule="auto"/>
            <w:ind w:left="720" w:firstLine="90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ລະບົບຕາຕະລາງ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40CDB4DB" w14:textId="77777777" w:rsidR="004C387B" w:rsidRPr="00514FCB" w:rsidRDefault="00DD44EB" w:rsidP="00FA53C5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2160" w:hanging="88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ຕາຕະລາງເກັບກຳຂໍ້ມູນ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2EA011CC" w14:textId="77777777" w:rsidR="004C387B" w:rsidRPr="00514FCB" w:rsidRDefault="00DD44EB" w:rsidP="00FA53C5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2160" w:hanging="88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ຕາຕະລາງລາຍງານ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DD78996" w14:textId="77777777" w:rsidR="00DD44EB" w:rsidRPr="00514FCB" w:rsidDel="00FA53C5" w:rsidRDefault="00DD44EB" w:rsidP="009B482F">
      <w:pPr>
        <w:pStyle w:val="ListParagraph"/>
        <w:spacing w:after="0" w:line="240" w:lineRule="auto"/>
        <w:ind w:left="2160"/>
        <w:jc w:val="both"/>
        <w:rPr>
          <w:del w:id="3247" w:author="Na" w:date="2017-06-07T17:13:00Z"/>
          <w:rFonts w:ascii="Phetsarath OT" w:hAnsi="Phetsarath OT" w:cs="Phetsarath OT"/>
          <w:sz w:val="24"/>
          <w:szCs w:val="24"/>
        </w:rPr>
      </w:pPr>
    </w:p>
    <w:p w14:paraId="60C62E76" w14:textId="77777777" w:rsidR="00DD44EB" w:rsidRPr="00514FCB" w:rsidRDefault="00DD44EB" w:rsidP="00FA53C5">
      <w:pPr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3248" w:author="Na" w:date="2017-06-07T17:13:00Z">
          <w:pPr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ຕາຕະລາງເກັບກຳຂໍ້ມູນ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ແບບສອບຖາມ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ຕາຕະລາງເກັບກໍາຂໍ້ມູນ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ຊຶ່ງມີ</w:t>
      </w:r>
      <w:ins w:id="3249" w:author="Na" w:date="2017-06-07T17:13:00Z">
        <w:r w:rsidR="00D40A8C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2DF13F15" w14:textId="77777777" w:rsidR="00DD44EB" w:rsidRPr="00514FCB" w:rsidRDefault="00DD44EB" w:rsidP="00D40A8C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</w:rPr>
        <w:pPrChange w:id="3250" w:author="Na" w:date="2017-06-07T17:14:00Z">
          <w:pPr>
            <w:pStyle w:val="ListParagraph"/>
            <w:numPr>
              <w:numId w:val="16"/>
            </w:numPr>
            <w:tabs>
              <w:tab w:val="left" w:pos="1560"/>
            </w:tabs>
            <w:spacing w:after="0" w:line="240" w:lineRule="auto"/>
            <w:ind w:left="450" w:firstLine="968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ແບບສອບຖາມ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ຕາຕະລາງເກັບກຳຂໍ້ມູນ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ທີ່ມີເນື້ອໃນເປັນຊຸດຂອງຄຳຖາມ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ທາງເລືອກໃນການຕອບ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ໄປຕາມແຕ່ລະຫົວຂໍ້ຂອງການສຳຫຼວດ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1B0DD6C8" w14:textId="77777777" w:rsidR="00DD44EB" w:rsidRPr="00514FCB" w:rsidRDefault="00DD44EB" w:rsidP="00D40A8C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</w:rPr>
        <w:pPrChange w:id="3251" w:author="Na" w:date="2017-06-07T17:14:00Z">
          <w:pPr>
            <w:pStyle w:val="ListParagraph"/>
            <w:numPr>
              <w:numId w:val="16"/>
            </w:numPr>
            <w:tabs>
              <w:tab w:val="left" w:pos="1560"/>
            </w:tabs>
            <w:spacing w:after="0" w:line="240" w:lineRule="auto"/>
            <w:ind w:left="450" w:firstLine="968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ຕາຕະລາງເກັບກຳຂໍ້ມູນ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ຫົວຂໍ້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ຊື່ຂອງຕາຕະລາງ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ເລກລຳດັບ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ເນື້ອໃນ</w:t>
      </w:r>
      <w:del w:id="3252" w:author="Na" w:date="2017-06-07T17:14:00Z">
        <w:r w:rsidRPr="00514FCB" w:rsidDel="00D40A8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681CC4" w:rsidRPr="00514FCB" w:rsidDel="00D40A8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681CC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ກ່ຽວກັບ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ລາຍການຂໍ້ມູນ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ຄໍາຖາມຕ່າງໆ</w:t>
      </w:r>
      <w:r w:rsidR="00681CC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ເວລາອ້າງອີງ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ເວລາລາຍງານ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ຫົວໜ່ວຍວັດແທກ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ແຫຼ່ງຂໍ້ມູນ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CF57B70" w14:textId="77777777" w:rsidR="00DD44EB" w:rsidRPr="00514FCB" w:rsidRDefault="00DD44EB" w:rsidP="00D40A8C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  <w:pPrChange w:id="3253" w:author="Na" w:date="2017-06-07T17:15:00Z">
          <w:pPr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ຕາຕະລາງລາຍງານ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ສັງລວມຈາກຕາຕະລາງເກັບກໍາຂໍ້ມູນ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ຊຶ່ງມີຫົວຂໍ້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ຊື່ຂອງຕາຕະລາງ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ເລກລຳ</w:t>
      </w:r>
      <w:ins w:id="3254" w:author="Na" w:date="2017-06-07T17:14:00Z">
        <w:r w:rsidR="00D40A8C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ດັບ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ເນື້ອໃນ</w:t>
      </w:r>
      <w:r w:rsidR="00681CC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ກ່ຽວກັບ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ລາຍການຂໍ້ມູນ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ຕົວຊີ້ບອກ</w:t>
      </w:r>
      <w:r w:rsidR="00681CC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ລະຫັດສາລະບານ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ເວລາອ້າງອີງ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ເວລາລາຍງານ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ຫົວໜ່ວຍວັດແທກ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81CC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3255" w:author="Na" w:date="2017-06-07T17:14:00Z">
        <w:r w:rsidR="00681CC4" w:rsidRPr="00514FCB" w:rsidDel="00D40A8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ປະລິມານ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ມູນຄ່າ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ຂະໜາດ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ບໍລິມາດ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ອັດຕາສ່ວນຮ້ອຍ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ຕາມແຕ່ລະປະເພດ</w:t>
      </w:r>
      <w:del w:id="3256" w:author="Na" w:date="2017-06-07T17:14:00Z">
        <w:r w:rsidRPr="00514FCB" w:rsidDel="00D40A8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ຂໍ້ມູນສະ</w:t>
      </w:r>
      <w:ins w:id="3257" w:author="Na" w:date="2017-06-07T17:14:00Z">
        <w:r w:rsidR="00D40A8C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ຖິຕິ</w:t>
      </w:r>
      <w:r w:rsidR="00681CC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ແຫຼ່ງຂໍ້ມູນ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81CC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ກ່ຽວກັບ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ຊື່ການຈັດຕັ້ງທີ່ຜະລິດ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ສະໜອງຂໍ້ມູນສະຖິຕິ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ເວລາຜະລິດຂໍ້ມູນ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ສຳ</w:t>
      </w:r>
      <w:ins w:id="3258" w:author="Na" w:date="2017-06-07T17:14:00Z">
        <w:r w:rsidR="00D40A8C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ນວນຂໍ້ມູນສະຖິຕິ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08D6E26" w14:textId="77777777" w:rsidR="00DD44EB" w:rsidRPr="00514FCB" w:rsidRDefault="00AD0520" w:rsidP="00D40A8C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  <w:pPrChange w:id="3259" w:author="Na" w:date="2017-06-07T17:15:00Z">
          <w:pPr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ເປັນເຈົ້າການໃນການສ້າງຕາຕະລາງເກັບກຳຂໍ້ມູນ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ຕາຕະລາງລາຍງານຂໍ້ມູນສະຖິຕິທາງການໃນລະດັບຊາດ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ໂດຍປະສານສົມທົບກັບການຈັດຕັ້ງສະຖິຕິລະບົບ</w:t>
      </w:r>
      <w:ins w:id="3260" w:author="Na" w:date="2017-06-19T07:37:00Z">
        <w:r w:rsidR="004D6DE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ສາຍຕັ້ງ</w:t>
      </w:r>
      <w:r w:rsidR="00DD44EB"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ສາຍຂວາງ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ins w:id="3261" w:author="Na" w:date="2017-06-07T17:15:00Z">
        <w:r w:rsidR="00D40A8C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262" w:author="Na" w:date="2017-06-07T17:15:00Z">
        <w:r w:rsidR="00DD44EB" w:rsidRPr="00514FCB" w:rsidDel="00D40A8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ສໍາລັບການຈັດຕັ້ງສະຖິຕິລະບົບສາຍຂວາງນັ້ນ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ໃຫ້ເປັນເຈົ້າການໃນການສ້າງຕາຕະລາງເກັບກຳຂໍ້ມູນ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ins w:id="3263" w:author="Na" w:date="2017-06-07T17:15:00Z">
        <w:r w:rsidR="00D40A8C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264" w:author="Na" w:date="2017-06-07T17:15:00Z">
        <w:r w:rsidR="00DD44EB" w:rsidRPr="00514FCB" w:rsidDel="00D40A8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ຕາຕະ</w:t>
      </w:r>
      <w:del w:id="3265" w:author="Na" w:date="2017-06-07T17:15:00Z">
        <w:r w:rsidR="00EF15BF" w:rsidRPr="00514FCB" w:rsidDel="00D40A8C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ລາງລາຍງານຂໍ້ມູນສະຖິຕິທາງການ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ຕາມຄວາມຕ້ອງການຂອງຕົນ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CC78862" w14:textId="77777777" w:rsidR="004C387B" w:rsidRPr="00514FCB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3266" w:author="Na" w:date="2017-06-16T10:51:00Z">
            <w:rPr>
              <w:rFonts w:ascii="Phetsarath OT" w:hAnsi="Phetsarath OT" w:cs="Phetsarath OT"/>
              <w:sz w:val="20"/>
              <w:szCs w:val="20"/>
              <w:lang w:bidi="lo-LA"/>
            </w:rPr>
          </w:rPrChange>
        </w:rPr>
      </w:pPr>
    </w:p>
    <w:p w14:paraId="0DC81D0D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267" w:name="_Toc484258017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268" w:author="Na" w:date="2017-06-14T11:32:00Z">
        <w:r w:rsidR="00504B80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25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ໃໝ່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ວິທີການຄິດໄລ່ຕາມ</w:t>
      </w:r>
      <w:r w:rsidR="002E6A38" w:rsidRPr="00514FCB">
        <w:rPr>
          <w:rFonts w:cs="Phetsarath OT" w:hint="cs"/>
          <w:b w:val="0"/>
          <w:bCs/>
          <w:cs/>
          <w:lang w:bidi="lo-LA"/>
        </w:rPr>
        <w:t>ວິທະຍາສາດດ້ານສະຖິຕິ</w:t>
      </w:r>
      <w:bookmarkEnd w:id="3267"/>
    </w:p>
    <w:p w14:paraId="510F4287" w14:textId="77777777" w:rsidR="00DD44EB" w:rsidRPr="00514FCB" w:rsidRDefault="00DD44EB" w:rsidP="00D40A8C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ວິທີການຄິດໄລ່ຕາມ</w:t>
      </w:r>
      <w:r w:rsidR="002E6A3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="009213F5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641CEA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ການນຳໃຊ້ສູດການຄິດໄລ່ຄ່າສະຖິຕິຕ່າງໆ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ຕາມຄຸນລັກສະນະຂອງປະເພດສະຖິຕິ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ບົນພື້ນຖານຫຼັກການຂອງສາກົນ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17827D5" w14:textId="77777777" w:rsidR="00DD44EB" w:rsidRPr="00514FCB" w:rsidRDefault="00DD44EB" w:rsidP="00D40A8C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ລະບອບການລາຍງານສະຖິຕິທາງການ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ຕ້ອງຊີ້ແຈງວິທີການຄິດໄລ່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2A66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="005348B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ໃຫ້ຊັດເຈນ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ເພື່ອຮັບປະກັນຄວາມໂປ່ງໃສ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ຄວາມໜ້າເຊື່ອຖືຂອງຂໍ້ມູນ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99CFAB6" w14:textId="77777777" w:rsidR="004C387B" w:rsidRPr="00514FCB" w:rsidRDefault="004C387B" w:rsidP="009B0202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3269" w:author="Na" w:date="2017-06-16T10:51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664AD3E8" w14:textId="77777777" w:rsidR="00BF0AA9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270" w:name="_Toc484258018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271" w:author="Na" w:date="2017-06-14T11:32:00Z">
        <w:r w:rsidR="00504B80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26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ໃໝ່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ລະບົບລະຫັດສາລະບານ</w:t>
      </w:r>
      <w:bookmarkEnd w:id="3270"/>
    </w:p>
    <w:p w14:paraId="5FB06989" w14:textId="77777777" w:rsidR="00DD44EB" w:rsidRPr="00514FCB" w:rsidRDefault="00AD0520" w:rsidP="00D40A8C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272" w:author="Na" w:date="2017-06-07T17:18:00Z">
          <w:pPr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ການຈັດຕັ້ງສະຖິຕິລະບົບສາຍຂວາງ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ເປັນຜູ້ຄຸ້ມຄອງ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ດັດປັບລະຫັດສາລະບານທີ່ສາກົນວາງອອກໃຫ້ແທດເໝາະກັບສະພາບຂອງ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ສປປ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.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ເພື່ອຮັບປະ</w:t>
      </w:r>
      <w:ins w:id="3273" w:author="Na" w:date="2017-06-07T17:18:00Z">
        <w:r w:rsidR="00D40A8C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ກັນຄວາມເປັນເອກະພາບ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ການສົມທຽບ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ເຊື່ອມໂຍງກັບສາກົນ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ໃນການເກັບກໍາ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,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ເຜີຍແຜ່ຂໍ້ມູນສະຖິຕິທາງການ</w:t>
      </w:r>
      <w:r w:rsidR="003377A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ນັ້ນ</w:t>
      </w:r>
      <w:r w:rsidR="00641CEA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</w:t>
      </w:r>
      <w:r w:rsidR="003377A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ນໍາໃຊ້</w:t>
      </w:r>
      <w:r w:rsidR="003377A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ລະຫັດສາລະບານ</w:t>
      </w:r>
      <w:r w:rsidR="00641CEA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: </w:t>
      </w:r>
    </w:p>
    <w:p w14:paraId="0DCD8916" w14:textId="77777777" w:rsidR="00DD44EB" w:rsidRPr="00514FCB" w:rsidRDefault="00DD44EB" w:rsidP="00D40A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ລະຫັດການປົກຄອງ</w:t>
      </w:r>
      <w:r w:rsidR="001F4D4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: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ບ້ານ</w:t>
      </w:r>
      <w:r w:rsidRPr="00514FCB">
        <w:rPr>
          <w:rFonts w:ascii="Phetsarath OT" w:hAnsi="Phetsarath OT" w:cs="Phetsarath OT"/>
          <w:sz w:val="24"/>
          <w:szCs w:val="24"/>
        </w:rPr>
        <w:t xml:space="preserve">; </w:t>
      </w:r>
    </w:p>
    <w:p w14:paraId="2110BC14" w14:textId="77777777" w:rsidR="00DD44EB" w:rsidRPr="00514FCB" w:rsidRDefault="00DD44EB" w:rsidP="00D40A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</w:t>
      </w:r>
      <w:del w:id="3274" w:author="home" w:date="2017-06-03T18:17:00Z">
        <w:r w:rsidRPr="00514FCB" w:rsidDel="007F3914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ຂະແໜງເສດຖະກິດ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ມາດຕະຖານສາກົນ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A0C0FC1" w14:textId="77777777" w:rsidR="00DD44EB" w:rsidRPr="00514FCB" w:rsidRDefault="00DD44EB" w:rsidP="00D40A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ການຈັດແບ່ງໝວດ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ລະຫັດ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ຂອງສິນຄ້າ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ຕາມລະບົບເອກະພາບ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BC51356" w14:textId="77777777" w:rsidR="00DD44EB" w:rsidRPr="00514FCB" w:rsidRDefault="00DD44EB" w:rsidP="00D40A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ການຈັດແບ່ງໝວດສຳລັບການຄ້າລະຫວ່າງປະເທດລະບົບມາດຕະຖານ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283BB3C" w14:textId="77777777" w:rsidR="00DD44EB" w:rsidRPr="00514FCB" w:rsidRDefault="00DD44EB" w:rsidP="00D40A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ການຈັດແບ່ງຜະລິດຕະພັນ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2B2C358" w14:textId="77777777" w:rsidR="00DD44EB" w:rsidRPr="00514FCB" w:rsidRDefault="00DD44EB" w:rsidP="00D40A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ການຈັດແບ່ງການໃຊ້ຈ່າຍຂອງລັດຖະບານ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EFCB294" w14:textId="77777777" w:rsidR="00DD44EB" w:rsidRPr="00514FCB" w:rsidRDefault="00AD0520" w:rsidP="00D40A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</w:t>
      </w:r>
      <w:del w:id="3275" w:author="home" w:date="2017-06-03T18:17:00Z">
        <w:r w:rsidR="003377A0" w:rsidRPr="00514FCB" w:rsidDel="007F391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ສະຖິຕິການເງິນແຫ່ງລັດ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F5BA6AA" w14:textId="77777777" w:rsidR="00DD44EB" w:rsidRPr="00514FCB" w:rsidRDefault="00DD44EB" w:rsidP="00D40A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ການຈັດແບ່ງການໃຊ້ຈ່າຍຂອງສະຖາບັນ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ບໍ່ສະແຫວງຫາຜົນກຳໄລ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ກ່ຽວກັບການບໍລິການພາກຄົວເຮືອນ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A15C2DD" w14:textId="77777777" w:rsidR="00DD44EB" w:rsidRPr="00514FCB" w:rsidRDefault="00DD44EB" w:rsidP="00D40A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ການຈັດແບ່ງການໃຊ້ຈ່າຍ</w:t>
      </w:r>
      <w:r w:rsidR="00B868D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ຕາມຈຸດປະສົງຂອງສ່ວນບຸກຄົນໃນຄົວເຮືອນ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; </w:t>
      </w:r>
    </w:p>
    <w:p w14:paraId="0FE182D6" w14:textId="77777777" w:rsidR="00DD44EB" w:rsidRPr="00514FCB" w:rsidRDefault="00D40A8C" w:rsidP="00D40A8C">
      <w:pPr>
        <w:pStyle w:val="ListParagraph"/>
        <w:numPr>
          <w:ilvl w:val="0"/>
          <w:numId w:val="17"/>
        </w:numPr>
        <w:tabs>
          <w:tab w:val="left" w:pos="1560"/>
          <w:tab w:val="left" w:pos="2160"/>
          <w:tab w:val="left" w:pos="225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ins w:id="3276" w:author="Na" w:date="2017-06-07T17:20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ສະຖິຕິການຈັດແບ່ງຜະລິດຕະພັນ</w:t>
      </w:r>
      <w:r w:rsidR="00B868D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ຕາມຂະແໜງເສດຖະກິດ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9650A75" w14:textId="77777777" w:rsidR="00DD44EB" w:rsidRPr="00514FCB" w:rsidRDefault="00D40A8C" w:rsidP="00D40A8C">
      <w:pPr>
        <w:pStyle w:val="ListParagraph"/>
        <w:numPr>
          <w:ilvl w:val="0"/>
          <w:numId w:val="17"/>
        </w:numPr>
        <w:tabs>
          <w:tab w:val="left" w:pos="1560"/>
          <w:tab w:val="left" w:pos="2268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ins w:id="3277" w:author="Na" w:date="2017-06-07T17:20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ການຈັດປະເພດອີງຕາມຄ່າໃຊ້ຈ່າຍຂອງຜູ້ຜະລິດໂດຍອີງຕາມຈຸດປະສົງ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44F059F" w14:textId="77777777" w:rsidR="00DD44EB" w:rsidRPr="00514FCB" w:rsidRDefault="00D40A8C" w:rsidP="00D40A8C">
      <w:pPr>
        <w:pStyle w:val="ListParagraph"/>
        <w:numPr>
          <w:ilvl w:val="0"/>
          <w:numId w:val="17"/>
        </w:numPr>
        <w:tabs>
          <w:tab w:val="left" w:pos="1560"/>
          <w:tab w:val="left" w:pos="2160"/>
          <w:tab w:val="left" w:pos="225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ins w:id="3278" w:author="Na" w:date="2017-06-07T17:20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ການຈັດແບ່ງອາຊີບມາດຕະຖານສາກົນ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6975371" w14:textId="77777777" w:rsidR="00DD44EB" w:rsidRPr="00514FCB" w:rsidRDefault="00D40A8C" w:rsidP="00D40A8C">
      <w:pPr>
        <w:pStyle w:val="ListParagraph"/>
        <w:numPr>
          <w:ilvl w:val="0"/>
          <w:numId w:val="17"/>
        </w:numPr>
        <w:tabs>
          <w:tab w:val="left" w:pos="1560"/>
          <w:tab w:val="left" w:pos="2160"/>
          <w:tab w:val="left" w:pos="225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ins w:id="3279" w:author="Na" w:date="2017-06-07T17:20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ການຈັດແບ່ງໝວດຂະແໜງເສດຖະກິດແບບທົ່ວໄປ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668F61B" w14:textId="77777777" w:rsidR="00DD44EB" w:rsidRPr="00514FCB" w:rsidRDefault="00D40A8C" w:rsidP="00D40A8C">
      <w:pPr>
        <w:pStyle w:val="ListParagraph"/>
        <w:numPr>
          <w:ilvl w:val="0"/>
          <w:numId w:val="17"/>
        </w:numPr>
        <w:tabs>
          <w:tab w:val="left" w:pos="1560"/>
          <w:tab w:val="left" w:pos="2160"/>
          <w:tab w:val="left" w:pos="225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ins w:id="3280" w:author="Na" w:date="2017-06-07T17:20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ການຈັດແບ່ງສະຖານະພາບໃນການສ້າງວຽກເຮັດງານທຳ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3B664C4" w14:textId="77777777" w:rsidR="00DD44EB" w:rsidRPr="00514FCB" w:rsidRDefault="00D40A8C" w:rsidP="00D40A8C">
      <w:pPr>
        <w:pStyle w:val="ListParagraph"/>
        <w:numPr>
          <w:ilvl w:val="0"/>
          <w:numId w:val="17"/>
        </w:numPr>
        <w:tabs>
          <w:tab w:val="left" w:pos="1560"/>
          <w:tab w:val="left" w:pos="2160"/>
          <w:tab w:val="left" w:pos="225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ins w:id="3281" w:author="Na" w:date="2017-06-07T17:20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ການຈັດແບ່ງເຊື້ອພະຍາດສາກົນ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7448FD0" w14:textId="77777777" w:rsidR="00E22B20" w:rsidRPr="00514FCB" w:rsidRDefault="00D40A8C" w:rsidP="00D40A8C">
      <w:pPr>
        <w:pStyle w:val="ListParagraph"/>
        <w:numPr>
          <w:ilvl w:val="0"/>
          <w:numId w:val="17"/>
        </w:numPr>
        <w:tabs>
          <w:tab w:val="left" w:pos="1560"/>
          <w:tab w:val="left" w:pos="2160"/>
          <w:tab w:val="left" w:pos="225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ins w:id="3282" w:author="Na" w:date="2017-06-07T17:20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ລະຫັດສາລະບານອື່ນ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FF026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ສ້າງຂຶ້ນໃນແຕ່ລະໄລຍະ</w:t>
      </w:r>
      <w:r w:rsidR="00AB2B09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ເມື່ອມີຄວາມຈຳ</w:t>
      </w:r>
      <w:del w:id="3283" w:author="Na" w:date="2017-06-07T17:20:00Z">
        <w:r w:rsidR="008F605A" w:rsidRPr="00514FCB" w:rsidDel="00D40A8C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C4E0BE2" w14:textId="77777777" w:rsidR="00CC1566" w:rsidRPr="00C45B4E" w:rsidRDefault="00CC1566" w:rsidP="009B0202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3284" w:author="Na" w:date="2017-06-16T11:02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</w:pPr>
    </w:p>
    <w:p w14:paraId="692AB777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285" w:name="_Toc484258019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286" w:author="Na" w:date="2017-06-14T11:32:00Z">
        <w:r w:rsidR="00504B80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27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ໃໝ່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ໄລຍະເວລາການລາຍງານສະຖິຕິ</w:t>
      </w:r>
      <w:bookmarkEnd w:id="3285"/>
    </w:p>
    <w:p w14:paraId="26CD2C52" w14:textId="77777777" w:rsidR="00DD44EB" w:rsidRPr="00514FCB" w:rsidRDefault="00DD44EB" w:rsidP="00D40A8C">
      <w:pPr>
        <w:tabs>
          <w:tab w:val="left" w:pos="45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3287" w:author="Na" w:date="2017-06-07T17:21:00Z">
          <w:pPr>
            <w:tabs>
              <w:tab w:val="left" w:pos="450"/>
            </w:tabs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ການກຳນົດເວລາຂອງການລາຍງານສະຖິຕິ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ໃຫ້ຖືເອົາປີປະຕິທິນເປັນຫຼັກ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ໂດຍມີການລາຍງານປະຈໍາ</w:t>
      </w:r>
      <w:r w:rsidR="005F3E9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ອາທິດ,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ເດືອນ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ງວດ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</w:t>
      </w:r>
      <w:r w:rsidR="005F3E9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ການສຶກສາ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</w:t>
      </w:r>
      <w:del w:id="3288" w:author="Na" w:date="2017-06-18T20:31:00Z">
        <w:r w:rsidRPr="00514FCB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ໄປ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ຕາມການລາຍງານຂອງສົກການສຶກສາ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282A0255" w14:textId="77777777" w:rsidR="00DD44EB" w:rsidRPr="00514FCB" w:rsidRDefault="00DD44EB" w:rsidP="00D40A8C">
      <w:pPr>
        <w:tabs>
          <w:tab w:val="left" w:pos="45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3289" w:author="Na" w:date="2017-06-07T17:21:00Z">
          <w:pPr>
            <w:tabs>
              <w:tab w:val="left" w:pos="450"/>
            </w:tabs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ໃຫ້ປະຕິບັດຕາມລະບອບການລາຍງານທີ່ໄດ້ກໍານົດໄວ້ໃນ</w:t>
      </w:r>
      <w:del w:id="3290" w:author="Na" w:date="2017-06-07T17:21:00Z">
        <w:r w:rsidRPr="00514FCB" w:rsidDel="00D40A8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ມາດຕາ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23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ໂດຍໃຫ້ບັນດາການຈັດຕັ້ງສະຖິຕິລະບົບສາຍຕັ້ງ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ສາຍຂວາງ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ເປັນຜູ້ຄົ້ນຄວ້າ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ກໍານົດໄລ</w:t>
      </w:r>
      <w:ins w:id="3291" w:author="Na" w:date="2017-06-07T17:21:00Z">
        <w:r w:rsidR="00D40A8C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ຍະເວລາການລາຍງານເພີ່ມເຕີມ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ເພື່ອໃຫ້ສາມາດລາຍງານທັນກັບເວລາ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F3E9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="005F3E9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6EA847B9" w14:textId="77777777" w:rsidR="009E008C" w:rsidRPr="00C45B4E" w:rsidRDefault="009E008C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3292" w:author="Na" w:date="2017-06-16T11:02:00Z">
            <w:rPr>
              <w:rFonts w:ascii="Phetsarath OT" w:hAnsi="Phetsarath OT" w:cs="Phetsarath OT"/>
              <w:sz w:val="20"/>
              <w:szCs w:val="20"/>
              <w:lang w:bidi="lo-LA"/>
            </w:rPr>
          </w:rPrChange>
        </w:rPr>
      </w:pPr>
    </w:p>
    <w:p w14:paraId="48D48409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293" w:name="_Toc484258020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lang w:bidi="lo-LA"/>
        </w:rPr>
        <w:t xml:space="preserve"> </w:t>
      </w:r>
      <w:ins w:id="3294" w:author="Na" w:date="2017-06-14T11:32:00Z">
        <w:r w:rsidR="00504B80" w:rsidRPr="002B3C7C">
          <w:rPr>
            <w:rFonts w:cs="Phetsarath OT"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28 (</w:t>
      </w:r>
      <w:r w:rsidRPr="004D6DEA">
        <w:rPr>
          <w:rFonts w:cs="Phetsarath OT" w:hint="cs"/>
          <w:b w:val="0"/>
          <w:bCs/>
          <w:cs/>
          <w:lang w:bidi="lo-LA"/>
        </w:rPr>
        <w:t>ໃໝ່</w:t>
      </w:r>
      <w:r w:rsidRPr="00641F36">
        <w:rPr>
          <w:rFonts w:cs="Phetsarath OT"/>
          <w:b w:val="0"/>
          <w:bCs/>
          <w:cs/>
          <w:lang w:bidi="lo-LA"/>
        </w:rPr>
        <w:t xml:space="preserve">) </w:t>
      </w:r>
      <w:r w:rsidRPr="00E2334A">
        <w:rPr>
          <w:rFonts w:cs="Phetsarath OT" w:hint="cs"/>
          <w:b w:val="0"/>
          <w:bCs/>
          <w:cs/>
          <w:lang w:bidi="lo-LA"/>
        </w:rPr>
        <w:t>ສໍານວນ</w:t>
      </w:r>
      <w:r w:rsidRPr="00873220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ສໍາເນົາຂໍ້ມູນສະຖິຕິ</w:t>
      </w:r>
      <w:bookmarkEnd w:id="3293"/>
    </w:p>
    <w:p w14:paraId="1BDA229E" w14:textId="77777777" w:rsidR="00DD44EB" w:rsidRPr="00873220" w:rsidRDefault="00DD44EB" w:rsidP="00C75B5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295" w:author="Na" w:date="2017-06-07T17:24:00Z">
          <w:pPr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ຂໍ້ມູນສະຖິຕິທີ່ສ້າງຂຶ້ນດ້ວຍວິທີການສໍາຫຼວດ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ການລາຍງານບໍລິຫານນັ້ນ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ຕ້ອງມີສໍານວນ</w:t>
      </w:r>
      <w:ins w:id="3296" w:author="Na" w:date="2017-06-16T11:02:00Z">
        <w:r w:rsidR="00C45B4E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297" w:author="Na" w:date="2017-06-16T11:02:00Z">
        <w:r w:rsidRPr="00A26FD7" w:rsidDel="00C45B4E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ຕາມພັນ</w:t>
      </w:r>
      <w:ins w:id="3298" w:author="Na" w:date="2017-06-16T11:02:00Z">
        <w:r w:rsidR="00C45B4E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ທະໃນການລາຍງານສະຖິຕິ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3299" w:author="Na" w:date="2017-06-07T17:22:00Z">
        <w:r w:rsidR="00D40A8C" w:rsidRPr="002B3C7C">
          <w:rPr>
            <w:rFonts w:ascii="Phetsarath OT" w:hAnsi="Phetsarath OT" w:cs="Phetsarath OT"/>
            <w:sz w:val="24"/>
            <w:szCs w:val="24"/>
            <w:lang w:bidi="lo-LA"/>
          </w:rPr>
          <w:t>ຕາມ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ທີ່ໄດ້ກໍານົດໄວ້ໃນມາດຕາ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29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1A6EB69B" w14:textId="77777777" w:rsidR="00DD44EB" w:rsidRPr="00514FCB" w:rsidRDefault="00DD44EB" w:rsidP="00C75B5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300" w:author="Na" w:date="2017-06-07T17:24:00Z">
          <w:pPr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ສໍານວນຂໍ້ມູນສະຖິຕິ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6A07AC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ເອກະສານທີ່ມີການບັນທຶກສໍ</w:t>
      </w:r>
      <w:r w:rsidR="00E37E6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ເນົາໄວ້ນໍາການຈັດຕັ້ງຂອງຕົນ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ທີ່ພັນລະນາ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ອະທິບາຍລະອຽດຂອງຂໍ້ມູນ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ສໍານວນຂໍ້ມູນສະຖິຕິທີ່ເປັນ</w:t>
      </w:r>
      <w:r w:rsidR="002A66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ຕົວຊີ້ບອກ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ຊື່</w:t>
      </w:r>
      <w:r w:rsidR="002A66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ຕົວຊີ້ບອກ</w:t>
      </w:r>
      <w:r w:rsidRPr="00514FCB">
        <w:rPr>
          <w:rFonts w:ascii="Phetsarath OT" w:hAnsi="Phetsarath OT" w:cs="Phetsarath OT"/>
          <w:sz w:val="24"/>
          <w:szCs w:val="24"/>
        </w:rPr>
        <w:t>,</w:t>
      </w:r>
      <w:r w:rsidR="002E6A3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ນິຍາມ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ວິທີການຄິດໄລ່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ຂະບວນການເກັບກໍາ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ປຸງແຕ່ງຂໍ້ມູນ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ຂອບເຂດ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ໄລຍະເວລາ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ຫົວໜ່ວຍວັດແທກ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ແຫຼ່ງຂໍ້ມູນ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ບ່ອນຕິດຕໍ່ພົວພັນ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ອື່ນໆ</w:t>
      </w:r>
      <w:ins w:id="3301" w:author="Na" w:date="2017-06-07T17:22:00Z">
        <w:r w:rsidR="00D40A8C" w:rsidRPr="00514FCB">
          <w:rPr>
            <w:rFonts w:ascii="Phetsarath OT" w:hAnsi="Phetsarath OT" w:cs="Phetsarath OT"/>
            <w:sz w:val="24"/>
            <w:szCs w:val="24"/>
          </w:rPr>
          <w:t>.</w:t>
        </w:r>
      </w:ins>
      <w:del w:id="3302" w:author="Na" w:date="2017-06-07T17:22:00Z">
        <w:r w:rsidRPr="00514FCB" w:rsidDel="00D40A8C">
          <w:rPr>
            <w:rFonts w:ascii="Phetsarath OT" w:hAnsi="Phetsarath OT" w:cs="Phetsarath OT"/>
            <w:sz w:val="24"/>
            <w:szCs w:val="24"/>
          </w:rPr>
          <w:delText>;</w:delText>
        </w:r>
      </w:del>
    </w:p>
    <w:p w14:paraId="24601C6C" w14:textId="77777777" w:rsidR="00DD44EB" w:rsidRPr="00514FCB" w:rsidRDefault="00DD44EB" w:rsidP="00C75B5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303" w:author="Na" w:date="2017-06-07T17:24:00Z">
          <w:pPr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ສໍານວນຂໍ້ມູນສະຖິຕິ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ຂອງການສໍາຫຼວດປະກອບດ້ວຍ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ການເກັບກໍາຂໍ້ມູນທຸກຂັ້ນຕອນ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ຂອງການຜະລິດຂໍ້ມູນສະຖິຕິ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ສຳນວນກ່ຽວກັບ</w:t>
      </w:r>
      <w:r w:rsidR="002A66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ຕົວຊີ້ບອກ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ໂດຍມີ</w:t>
      </w:r>
      <w:r w:rsidR="00370B7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ລະບອບການສັງລວມຂໍ້ມູນ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ໃນແຕ່ລະຂັ້ນຕອນຂອງ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ການປຸງແຕ່ງຂໍ້ມູນສະຖິຕິ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A66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ຕົວຊີ້ບອກ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ທີ່ການຈັດຕັ້ງສະຖິຕິແຫ່ງຊາດ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ສາກົນວາງອອກ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162F12FC" w14:textId="77777777" w:rsidR="00DD44EB" w:rsidRPr="00514FCB" w:rsidRDefault="00DD44EB" w:rsidP="00C75B5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304" w:author="Na" w:date="2017-06-07T17:24:00Z">
          <w:pPr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ສໍາເນົາຂໍ້ມູນສະຖິຕິ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6A07AC" w:rsidRPr="00514FCB">
        <w:rPr>
          <w:rFonts w:ascii="Phetsarath OT" w:hAnsi="Phetsarath OT" w:cs="Phetsarath OT"/>
          <w:sz w:val="14"/>
          <w:szCs w:val="14"/>
          <w:lang w:bidi="lo-LA"/>
          <w:rPrChange w:id="3305" w:author="Na" w:date="2017-06-16T10:46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ການເກັບຮັກສາຂໍ້ມູນ</w:t>
      </w:r>
      <w:r w:rsidRPr="00514FCB">
        <w:rPr>
          <w:rFonts w:ascii="Phetsarath OT" w:hAnsi="Phetsarath OT" w:cs="Phetsarath OT"/>
          <w:sz w:val="10"/>
          <w:szCs w:val="10"/>
          <w:cs/>
          <w:lang w:bidi="lo-LA"/>
          <w:rPrChange w:id="3306" w:author="Na" w:date="2017-06-16T10:46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12"/>
          <w:szCs w:val="12"/>
          <w:cs/>
          <w:lang w:bidi="lo-LA"/>
          <w:rPrChange w:id="3307" w:author="Na" w:date="2017-06-16T10:46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ເອກະສານທີ່ມີການບັນທຶກສໍາເນົາໄວ້ນໍາການຈັດ</w:t>
      </w:r>
      <w:ins w:id="3308" w:author="Na" w:date="2017-06-07T17:24:00Z">
        <w:r w:rsidR="00D40A8C" w:rsidRPr="00B37D69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ຕັ້ງຂອງຕົນ</w:t>
      </w:r>
      <w:ins w:id="3309" w:author="home" w:date="2017-06-03T18:19:00Z">
        <w:r w:rsidR="00835628" w:rsidRPr="00BF384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 ແລະ</w:t>
        </w:r>
      </w:ins>
      <w:ins w:id="3310" w:author="Na" w:date="2017-06-07T17:23:00Z">
        <w:r w:rsidR="00D40A8C" w:rsidRPr="00514FCB">
          <w:rPr>
            <w:rFonts w:ascii="Phetsarath OT" w:hAnsi="Phetsarath OT" w:cs="Phetsarath OT"/>
            <w:sz w:val="24"/>
            <w:szCs w:val="24"/>
            <w:lang w:bidi="lo-LA"/>
            <w:rPrChange w:id="3311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ins w:id="3312" w:author="home" w:date="2017-06-03T18:19:00Z">
        <w:del w:id="3313" w:author="Na" w:date="2017-06-07T17:23:00Z">
          <w:r w:rsidR="00835628" w:rsidRPr="00A26FD7" w:rsidDel="00D40A8C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  <w:r w:rsidR="00835628" w:rsidRPr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ການ</w:t>
        </w:r>
      </w:ins>
      <w:del w:id="3314" w:author="home" w:date="2017-06-03T18:19:00Z">
        <w:r w:rsidR="00C64A2B" w:rsidRPr="002B3C7C" w:rsidDel="0083562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. </w:delText>
        </w:r>
      </w:del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ສໍາເນົາຂໍ້ມູນສະຖິຕິທາງກາ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ຕ້ອງເກັບຮັກສາໄວ້ໃນລະບົບການສໍາເນົາເອກະສານ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26F8066B" w14:textId="77777777" w:rsidR="00A604C3" w:rsidRPr="00514FCB" w:rsidRDefault="00A604C3" w:rsidP="00C75B5F">
      <w:pPr>
        <w:pStyle w:val="ListParagraph"/>
        <w:numPr>
          <w:ilvl w:val="0"/>
          <w:numId w:val="69"/>
        </w:numPr>
        <w:tabs>
          <w:tab w:val="left" w:pos="1560"/>
          <w:tab w:val="left" w:pos="2250"/>
        </w:tabs>
        <w:spacing w:after="0" w:line="240" w:lineRule="auto"/>
        <w:ind w:left="450" w:firstLine="826"/>
        <w:jc w:val="both"/>
        <w:rPr>
          <w:ins w:id="3315" w:author="VONGDALA" w:date="2017-06-06T13:58:00Z"/>
          <w:rFonts w:ascii="Phetsarath OT" w:hAnsi="Phetsarath OT" w:cs="Phetsarath OT"/>
          <w:sz w:val="24"/>
          <w:szCs w:val="24"/>
        </w:rPr>
      </w:pPr>
      <w:ins w:id="3316" w:author="VONGDALA" w:date="2017-06-06T13:58:00Z"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ຖານຂໍ້ມູນການເກັບກໍາການສໍາຫຼວດ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ແບບເອເລັກໂຕຣນິກ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ແລະ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ສໍາເນົາຖານຂໍ້ມູນສະຖິຕິທາງການ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ໃຫ້ເກັບຮັກສາໄວ້ໂດຍບໍ່ມີກຳນົດເວລາ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ໃນລະບົບເຕັກໂນໂລຊີຂໍ້ມູນ</w:t>
        </w:r>
      </w:ins>
      <w:ins w:id="3317" w:author="Na" w:date="2017-06-14T11:37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ins w:id="3318" w:author="VONGDALA" w:date="2017-06-06T13:58:00Z"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ຂ່າວສານ</w:t>
        </w:r>
        <w:r w:rsidRPr="00514FCB">
          <w:rPr>
            <w:rFonts w:ascii="Phetsarath OT" w:hAnsi="Phetsarath OT" w:cs="Phetsarath OT"/>
            <w:sz w:val="24"/>
            <w:szCs w:val="24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ຂອງຕົນ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ແລະ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ຝາກໄວ້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ນໍາອົງການທີ່ຮັບຜິດຊອບຮັກສາຖານຂໍ້ມູນລະດັບຊາດ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ຫຼື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ທະນາຄານແຫ່ງ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ສປປ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ລາວ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>;</w:t>
        </w:r>
      </w:ins>
    </w:p>
    <w:p w14:paraId="141B0B8B" w14:textId="77777777" w:rsidR="00DD44EB" w:rsidRPr="00514FCB" w:rsidRDefault="00DD44EB" w:rsidP="00C75B5F">
      <w:pPr>
        <w:pStyle w:val="ListParagraph"/>
        <w:numPr>
          <w:ilvl w:val="0"/>
          <w:numId w:val="69"/>
        </w:numPr>
        <w:tabs>
          <w:tab w:val="left" w:pos="1350"/>
          <w:tab w:val="left" w:pos="1560"/>
          <w:tab w:val="left" w:pos="2127"/>
          <w:tab w:val="left" w:pos="2268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ໃບສອບຖາມການສໍາຫຼວດໃຫຍ່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ການສໍາຫຼວດແບບຕົວແທນລະດັບຊາດ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ຕ້ອງເກັບຮັກສາໄວ້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ບໍ່ໃຫ້ຫຼຸດ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3140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6C9690B6" w14:textId="77777777" w:rsidR="00DD44EB" w:rsidRPr="00514FCB" w:rsidRDefault="00DD44EB" w:rsidP="00C75B5F">
      <w:pPr>
        <w:pStyle w:val="ListParagraph"/>
        <w:numPr>
          <w:ilvl w:val="0"/>
          <w:numId w:val="69"/>
        </w:numPr>
        <w:tabs>
          <w:tab w:val="left" w:pos="1560"/>
          <w:tab w:val="left" w:pos="225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ໃບສອບຖາມການສໍາຫຼວດແບບຕົວແທນ</w:t>
      </w:r>
      <w:del w:id="3319" w:author="Na" w:date="2017-06-07T17:25:00Z">
        <w:r w:rsidRPr="00514FCB" w:rsidDel="00C75B5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ບໍ່ແມ່ນລະດັບຊາດ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ການສໍາຫຼວດສະ</w:t>
      </w:r>
      <w:del w:id="3320" w:author="Na" w:date="2017-06-07T17:25:00Z">
        <w:r w:rsidR="00DA7AE4" w:rsidRPr="00514FCB" w:rsidDel="00C75B5F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ເພາະ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ຕ້ອງເກັບຮັກສາໄວ້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ບໍ່ໃຫ້ຫຼຸດ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3140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ins w:id="3321" w:author="VONGDALA" w:date="2017-06-06T13:58:00Z">
        <w:r w:rsidR="00A604C3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.</w:t>
        </w:r>
      </w:ins>
      <w:del w:id="3322" w:author="VONGDALA" w:date="2017-06-06T13:58:00Z">
        <w:r w:rsidRPr="00514FCB" w:rsidDel="00A604C3">
          <w:rPr>
            <w:rFonts w:ascii="Phetsarath OT" w:hAnsi="Phetsarath OT" w:cs="Phetsarath OT"/>
            <w:sz w:val="24"/>
            <w:szCs w:val="24"/>
          </w:rPr>
          <w:delText>;</w:delText>
        </w:r>
      </w:del>
    </w:p>
    <w:p w14:paraId="673A7F50" w14:textId="77777777" w:rsidR="00A604C3" w:rsidRPr="00CE4EFF" w:rsidDel="00A604C3" w:rsidRDefault="00DD44EB" w:rsidP="00C75B5F">
      <w:pPr>
        <w:pStyle w:val="ListParagraph"/>
        <w:numPr>
          <w:ilvl w:val="0"/>
          <w:numId w:val="69"/>
        </w:numPr>
        <w:tabs>
          <w:tab w:val="left" w:pos="2250"/>
        </w:tabs>
        <w:spacing w:after="0" w:line="240" w:lineRule="auto"/>
        <w:ind w:left="450" w:firstLine="968"/>
        <w:jc w:val="both"/>
        <w:rPr>
          <w:del w:id="3323" w:author="VONGDALA" w:date="2017-06-06T13:58:00Z"/>
          <w:rFonts w:ascii="Phetsarath OT" w:hAnsi="Phetsarath OT" w:cs="Phetsarath OT"/>
          <w:sz w:val="16"/>
          <w:szCs w:val="16"/>
          <w:rPrChange w:id="3324" w:author="Na" w:date="2017-06-16T11:17:00Z">
            <w:rPr>
              <w:del w:id="3325" w:author="VONGDALA" w:date="2017-06-06T13:58:00Z"/>
              <w:rFonts w:ascii="Phetsarath OT" w:hAnsi="Phetsarath OT" w:cs="Phetsarath OT"/>
              <w:sz w:val="24"/>
              <w:szCs w:val="24"/>
            </w:rPr>
          </w:rPrChange>
        </w:rPr>
      </w:pPr>
      <w:del w:id="3326" w:author="VONGDALA" w:date="2017-06-06T13:58:00Z"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27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ຖານຂໍ້ມູນການເກັບກໍາການສໍາຫຼວດ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28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29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ແບບເອເລັກໂຕຣນິກ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30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31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32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33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ສໍາເນົາຖານຂໍ້ມູນສະຖິຕິທາງການ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34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35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ໃຫ້ເກັບຮັກສາໄວ້ໂດຍບໍ່ມີກຳນົດເວລາ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36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37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ໃນລະບົບເຕັກໂນໂລຊີຂໍ້ມູນຂ່າວສານ</w:delText>
        </w:r>
        <w:r w:rsidRPr="00CE4EFF" w:rsidDel="00A604C3">
          <w:rPr>
            <w:rFonts w:ascii="Phetsarath OT" w:hAnsi="Phetsarath OT" w:cs="Phetsarath OT"/>
            <w:sz w:val="16"/>
            <w:szCs w:val="16"/>
            <w:rPrChange w:id="3338" w:author="Na" w:date="2017-06-16T11:17:00Z">
              <w:rPr>
                <w:rFonts w:ascii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39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ຂອງຕົນ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40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41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42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43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ຝາກໄວ້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44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45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ນໍາອົງການທີ່ຮັບຜິດຊອບຮັກສາຖານຂໍ້ມູນລະດັບຊາດ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46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47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ຫຼື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48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49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ທະນາຄານແຫ່ງ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50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51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ສປປ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52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A604C3">
          <w:rPr>
            <w:rFonts w:ascii="Phetsarath OT" w:hAnsi="Phetsarath OT" w:cs="Phetsarath OT" w:hint="cs"/>
            <w:sz w:val="16"/>
            <w:szCs w:val="16"/>
            <w:cs/>
            <w:lang w:bidi="lo-LA"/>
            <w:rPrChange w:id="3353" w:author="Na" w:date="2017-06-16T11:17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ລາວ</w:delText>
        </w:r>
        <w:r w:rsidRPr="00CE4EFF" w:rsidDel="00A604C3">
          <w:rPr>
            <w:rFonts w:ascii="Phetsarath OT" w:hAnsi="Phetsarath OT" w:cs="Phetsarath OT"/>
            <w:sz w:val="16"/>
            <w:szCs w:val="16"/>
            <w:cs/>
            <w:lang w:bidi="lo-LA"/>
            <w:rPrChange w:id="3354" w:author="Na" w:date="2017-06-16T11:17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>.</w:delText>
        </w:r>
      </w:del>
    </w:p>
    <w:p w14:paraId="4A33212A" w14:textId="77777777" w:rsidR="004F029A" w:rsidRPr="00CE4EFF" w:rsidRDefault="004F029A" w:rsidP="00C75B5F">
      <w:pPr>
        <w:spacing w:after="0" w:line="240" w:lineRule="auto"/>
        <w:ind w:firstLine="968"/>
        <w:jc w:val="both"/>
        <w:rPr>
          <w:rFonts w:ascii="Phetsarath OT" w:hAnsi="Phetsarath OT" w:cs="Phetsarath OT"/>
          <w:bCs/>
          <w:sz w:val="16"/>
          <w:szCs w:val="16"/>
          <w:rPrChange w:id="3355" w:author="Na" w:date="2017-06-16T11:17:00Z">
            <w:rPr>
              <w:rFonts w:ascii="Phetsarath OT" w:hAnsi="Phetsarath OT" w:cs="Phetsarath OT"/>
              <w:bCs/>
              <w:sz w:val="24"/>
              <w:szCs w:val="24"/>
            </w:rPr>
          </w:rPrChange>
        </w:rPr>
      </w:pPr>
    </w:p>
    <w:p w14:paraId="268C20D3" w14:textId="77777777" w:rsidR="002E5D6E" w:rsidRPr="00514FCB" w:rsidRDefault="00DD44EB" w:rsidP="009B482F">
      <w:pPr>
        <w:pStyle w:val="Heading1"/>
        <w:spacing w:line="240" w:lineRule="auto"/>
        <w:rPr>
          <w:lang w:bidi="lo-LA"/>
        </w:rPr>
      </w:pPr>
      <w:bookmarkStart w:id="3356" w:name="_Toc484258021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357" w:author="Na" w:date="2017-06-14T11:32:00Z">
        <w:r w:rsidR="00504B80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29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 </w:t>
      </w:r>
      <w:r w:rsidRPr="00514FCB">
        <w:rPr>
          <w:rFonts w:cs="Phetsarath OT" w:hint="cs"/>
          <w:b w:val="0"/>
          <w:bCs/>
          <w:cs/>
          <w:lang w:bidi="lo-LA"/>
        </w:rPr>
        <w:t>ພັນທະໃນການລາຍງານສະຖິຕິ</w:t>
      </w:r>
      <w:bookmarkEnd w:id="3356"/>
      <w:r w:rsidRPr="00514FCB">
        <w:rPr>
          <w:cs/>
          <w:lang w:bidi="lo-LA"/>
        </w:rPr>
        <w:t xml:space="preserve">           </w:t>
      </w:r>
    </w:p>
    <w:p w14:paraId="68D40CF3" w14:textId="77777777" w:rsidR="002E5D6E" w:rsidRPr="00873220" w:rsidRDefault="006B7177" w:rsidP="00C75B5F">
      <w:pPr>
        <w:tabs>
          <w:tab w:val="left" w:pos="1134"/>
        </w:tabs>
        <w:spacing w:after="0" w:line="240" w:lineRule="auto"/>
        <w:ind w:left="720"/>
        <w:jc w:val="both"/>
        <w:rPr>
          <w:rFonts w:ascii="Phetsarath OT" w:hAnsi="Phetsarath OT" w:cs="Phetsarath OT"/>
          <w:sz w:val="24"/>
          <w:szCs w:val="24"/>
        </w:rPr>
        <w:pPrChange w:id="3358" w:author="Na" w:date="2017-06-07T17:25:00Z">
          <w:pPr>
            <w:spacing w:after="0" w:line="240" w:lineRule="auto"/>
            <w:ind w:left="720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ab/>
      </w:r>
      <w:del w:id="3359" w:author="Na" w:date="2017-06-18T20:32:00Z">
        <w:r w:rsidR="002E5D6E" w:rsidRPr="00514FCB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ພັນທະຂອງ</w:delText>
        </w:r>
      </w:del>
      <w:r w:rsidR="002E5D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</w:t>
      </w:r>
      <w:r w:rsidR="00DD44EB"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ພື້ນຖານ</w:t>
      </w:r>
      <w:r w:rsidR="002E5D6E" w:rsidRPr="00514FCB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2E5D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2E5D6E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E5D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ການຈັດຕັ້ງສະຖິຕິແຫ່ງຊາດ</w:t>
      </w:r>
      <w:r w:rsidR="002E5D6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3360" w:author="Na" w:date="2017-06-18T20:32:00Z">
        <w:r w:rsidR="005644CB" w:rsidRPr="006F2A8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ມີ</w:t>
        </w:r>
        <w:r w:rsidR="005644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  <w:r w:rsidR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ພັນທະ</w:t>
        </w:r>
      </w:ins>
      <w:r w:rsidR="002E5D6E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ໃນການລາຍງານສະຖິຕິ</w:t>
      </w:r>
      <w:r w:rsidR="002E5D6E" w:rsidRPr="00BF384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del w:id="3361" w:author="Na" w:date="2017-06-18T20:32:00Z">
        <w:r w:rsidR="002E5D6E" w:rsidRPr="004D6DEA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ມີ</w:delText>
        </w:r>
      </w:del>
      <w:r w:rsidR="002E5D6E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2E5D6E" w:rsidRPr="00E2334A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2A01BF5D" w14:textId="77777777" w:rsidR="00DD44EB" w:rsidRPr="00514FCB" w:rsidRDefault="00DD44EB" w:rsidP="00CE4EFF">
      <w:pPr>
        <w:pStyle w:val="ListParagraph"/>
        <w:numPr>
          <w:ilvl w:val="0"/>
          <w:numId w:val="7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  <w:pPrChange w:id="3362" w:author="Na" w:date="2017-06-16T11:18:00Z">
          <w:pPr>
            <w:pStyle w:val="ListParagraph"/>
            <w:numPr>
              <w:numId w:val="70"/>
            </w:numPr>
            <w:spacing w:after="0" w:line="240" w:lineRule="auto"/>
            <w:ind w:left="450" w:firstLine="826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del w:id="3363" w:author="Na" w:date="2017-06-18T20:33:00Z">
        <w:r w:rsidRPr="00514FCB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ໃຫ້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ໄປ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ຕາມລະບົບການລາຍ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ລະບອບການລາຍງານ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ວິທີການຄິດໄລ່ຕາມ</w:t>
      </w:r>
      <w:r w:rsidR="002E6A3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ວິທະຍາສາດດ້ານສະຖິຕິ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ລະບົບລະຫັດສາລະບານ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ໄລຍະເວລາການລາຍງານສະຖິຕິ</w:t>
      </w:r>
      <w:r w:rsidR="002E5D6E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2E5D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ສຳນວນ</w:t>
      </w:r>
      <w:r w:rsidR="002E5D6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E5D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2E5D6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E5D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ສຳເນົາຂໍ້ມູນສະຖິຕິ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0171AA5" w14:textId="77777777" w:rsidR="00DD44EB" w:rsidRPr="00514FCB" w:rsidRDefault="00DD44EB" w:rsidP="00C75B5F">
      <w:pPr>
        <w:pStyle w:val="ListParagraph"/>
        <w:numPr>
          <w:ilvl w:val="0"/>
          <w:numId w:val="70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3364" w:author="Na" w:date="2017-06-07T17:25:00Z">
          <w:pPr>
            <w:pStyle w:val="ListParagraph"/>
            <w:numPr>
              <w:numId w:val="70"/>
            </w:numPr>
            <w:spacing w:after="0" w:line="240" w:lineRule="auto"/>
            <w:ind w:left="450" w:firstLine="826"/>
            <w:jc w:val="both"/>
          </w:pPr>
        </w:pPrChange>
      </w:pPr>
      <w:del w:id="3365" w:author="Na" w:date="2017-06-18T20:33:00Z">
        <w:r w:rsidRPr="00514FCB" w:rsidDel="005644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ຕ້ອງ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ສ້າງສໍານວນ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ສໍາເນົາ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ຕາມລະບອບການລາຍງານ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ເນື່ອງ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3165E6D6" w14:textId="77777777" w:rsidR="00DD44EB" w:rsidRPr="00514FCB" w:rsidRDefault="00DD44EB" w:rsidP="00C75B5F">
      <w:pPr>
        <w:pStyle w:val="ListParagraph"/>
        <w:numPr>
          <w:ilvl w:val="0"/>
          <w:numId w:val="70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3366" w:author="Na" w:date="2017-06-07T17:25:00Z">
          <w:pPr>
            <w:pStyle w:val="ListParagraph"/>
            <w:numPr>
              <w:numId w:val="70"/>
            </w:numPr>
            <w:spacing w:after="0" w:line="240" w:lineRule="auto"/>
            <w:ind w:left="450" w:firstLine="826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ສະໜອງ</w:t>
      </w:r>
      <w:r w:rsidRPr="00514FCB">
        <w:rPr>
          <w:rFonts w:ascii="Phetsarath OT" w:hAnsi="Phetsarath OT" w:cs="Phetsarath OT"/>
          <w:sz w:val="24"/>
          <w:szCs w:val="24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</w:t>
      </w:r>
      <w:r w:rsidRPr="00514FCB">
        <w:rPr>
          <w:rFonts w:ascii="Phetsarath OT" w:hAnsi="Phetsarath OT" w:cs="Phetsarath OT"/>
          <w:sz w:val="24"/>
          <w:szCs w:val="24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ມູນ</w:t>
      </w:r>
      <w:r w:rsidRPr="00514FCB">
        <w:rPr>
          <w:rFonts w:ascii="Phetsarath OT" w:hAnsi="Phetsarath OT" w:cs="Phetsarath OT"/>
          <w:sz w:val="24"/>
          <w:szCs w:val="24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Pr="00514FCB">
        <w:rPr>
          <w:rFonts w:ascii="Phetsarath OT" w:hAnsi="Phetsarath OT" w:cs="Phetsarath OT"/>
          <w:sz w:val="24"/>
          <w:szCs w:val="24"/>
        </w:rPr>
        <w:t xml:space="preserve"> 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</w:t>
      </w:r>
      <w:r w:rsidRPr="00514FCB">
        <w:rPr>
          <w:rFonts w:ascii="Phetsarath OT" w:hAnsi="Phetsarath OT" w:cs="Phetsarath OT"/>
          <w:sz w:val="24"/>
          <w:szCs w:val="24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ມູນ</w:t>
      </w:r>
      <w:r w:rsidRPr="00514FCB">
        <w:rPr>
          <w:rFonts w:ascii="Phetsarath OT" w:hAnsi="Phetsarath OT" w:cs="Phetsarath OT"/>
          <w:sz w:val="24"/>
          <w:szCs w:val="24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ດິບ</w:t>
      </w:r>
      <w:r w:rsidRPr="00514FCB">
        <w:rPr>
          <w:rFonts w:ascii="Phetsarath OT" w:hAnsi="Phetsarath OT" w:cs="Phetsarath OT"/>
          <w:sz w:val="24"/>
          <w:szCs w:val="24"/>
        </w:rPr>
        <w:t>​</w:t>
      </w:r>
      <w:ins w:id="3367" w:author="Na" w:date="2017-06-18T20:33:00Z">
        <w:r w:rsidR="005644CB">
          <w:rPr>
            <w:rFonts w:ascii="Phetsarath OT" w:hAnsi="Phetsarath OT" w:cs="Phetsarath OT"/>
            <w:sz w:val="24"/>
            <w:szCs w:val="24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BF384B">
        <w:rPr>
          <w:rFonts w:ascii="Phetsarath OT" w:hAnsi="Phetsarath OT" w:cs="Phetsarath OT"/>
          <w:sz w:val="24"/>
          <w:szCs w:val="24"/>
        </w:rPr>
        <w:t>​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ການສະ</w:t>
      </w:r>
      <w:r w:rsidRPr="00641F36">
        <w:rPr>
          <w:rFonts w:ascii="Phetsarath OT" w:hAnsi="Phetsarath OT" w:cs="Phetsarath OT"/>
          <w:sz w:val="24"/>
          <w:szCs w:val="24"/>
        </w:rPr>
        <w:t>​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ເໜີ</w:t>
      </w:r>
      <w:del w:id="3368" w:author="Na" w:date="2017-06-18T20:33:00Z">
        <w:r w:rsidRPr="00873220" w:rsidDel="005644CB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/>
          <w:sz w:val="24"/>
          <w:szCs w:val="24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ຂອງການຈັດ</w:t>
      </w:r>
      <w:r w:rsidRPr="00514FCB">
        <w:rPr>
          <w:rFonts w:ascii="Phetsarath OT" w:hAnsi="Phetsarath OT" w:cs="Phetsarath OT"/>
          <w:sz w:val="24"/>
          <w:szCs w:val="24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Pr="00514FCB">
        <w:rPr>
          <w:rFonts w:ascii="Phetsarath OT" w:hAnsi="Phetsarath OT" w:cs="Phetsarath OT"/>
          <w:sz w:val="24"/>
          <w:szCs w:val="24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Pr="00514FCB">
        <w:rPr>
          <w:rFonts w:ascii="Phetsarath OT" w:hAnsi="Phetsarath OT" w:cs="Phetsarath OT"/>
          <w:sz w:val="24"/>
          <w:szCs w:val="24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ແຫ່ງ</w:t>
      </w:r>
      <w:r w:rsidRPr="00514FCB">
        <w:rPr>
          <w:rFonts w:ascii="Phetsarath OT" w:hAnsi="Phetsarath OT" w:cs="Phetsarath OT"/>
          <w:sz w:val="24"/>
          <w:szCs w:val="24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ຊາດ</w:t>
      </w:r>
      <w:r w:rsidRPr="005644CB">
        <w:rPr>
          <w:rFonts w:ascii="Phetsarath OT" w:hAnsi="Phetsarath OT" w:cs="Phetsarath OT"/>
          <w:sz w:val="20"/>
          <w:szCs w:val="20"/>
          <w:rPrChange w:id="3369" w:author="Na" w:date="2017-06-18T20:33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 </w:t>
      </w:r>
      <w:r w:rsidRPr="002B3C7C">
        <w:rPr>
          <w:rFonts w:ascii="Phetsarath OT" w:hAnsi="Phetsarath OT" w:cs="Phetsarath OT"/>
          <w:sz w:val="24"/>
          <w:szCs w:val="24"/>
        </w:rPr>
        <w:t>​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4D6DEA">
        <w:rPr>
          <w:rFonts w:ascii="Phetsarath OT" w:hAnsi="Phetsarath OT" w:cs="Phetsarath OT"/>
          <w:sz w:val="24"/>
          <w:szCs w:val="24"/>
        </w:rPr>
        <w:t>​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</w:t>
      </w:r>
      <w:r w:rsidRPr="00E2334A">
        <w:rPr>
          <w:rFonts w:ascii="Phetsarath OT" w:hAnsi="Phetsarath OT" w:cs="Phetsarath OT"/>
          <w:sz w:val="24"/>
          <w:szCs w:val="24"/>
        </w:rPr>
        <w:t>​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ໄລຍະ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D5570BE" w14:textId="77777777" w:rsidR="00DD44EB" w:rsidRPr="00514FCB" w:rsidRDefault="002E5D6E" w:rsidP="00C75B5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</w:rPr>
        <w:pPrChange w:id="3370" w:author="Na" w:date="2017-06-07T17:26:00Z">
          <w:pPr>
            <w:spacing w:after="0" w:line="240" w:lineRule="auto"/>
            <w:ind w:left="450" w:firstLine="99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ລະບົບສາຍຕັ້ງ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ສາຍຂວາງ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ທຸກຂັ້ນ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ຕ້ອງຮັບຜິດຊອບຕໍ່ຄວາມຖືກຕ້ອງ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ຊັດເຈນຂອງການລາຍງານຂໍ້ມູນສະຖິຕິ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ໃຫ້ການຈັດຕັ້ງສະຖິຕິຂັ້ນເທິງຖັດຕົນ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ຕາມກົດ</w:t>
      </w:r>
      <w:r w:rsidR="0076514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1D2EA10" w14:textId="77777777" w:rsidR="00DD44EB" w:rsidRPr="00514FCB" w:rsidRDefault="002E5D6E" w:rsidP="00C75B5F">
      <w:pPr>
        <w:spacing w:after="0" w:line="240" w:lineRule="auto"/>
        <w:ind w:left="450" w:firstLine="684"/>
        <w:jc w:val="both"/>
        <w:rPr>
          <w:ins w:id="3371" w:author="Na" w:date="2017-06-07T17:26:00Z"/>
          <w:rFonts w:ascii="Phetsarath OT" w:hAnsi="Phetsarath OT" w:cs="Phetsarath OT"/>
          <w:sz w:val="24"/>
          <w:szCs w:val="24"/>
          <w:lang w:bidi="lo-LA"/>
        </w:rPr>
        <w:pPrChange w:id="3372" w:author="Na" w:date="2017-06-07T17:26:00Z">
          <w:pPr>
            <w:spacing w:after="0" w:line="240" w:lineRule="auto"/>
            <w:ind w:left="450" w:firstLine="99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ທຸກ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ພາກສ່ວນ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D1FA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ອຳນວຍ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ສະດວກ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​​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ສະໜັບ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ໜູນ</w:t>
      </w:r>
      <w:r w:rsidR="00D16D37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ແຫ່ງ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ຊາດ</w:t>
      </w:r>
      <w:r w:rsidR="0080073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536A34C3" w14:textId="77777777" w:rsidR="00C75B5F" w:rsidRPr="00CE4EFF" w:rsidRDefault="00C75B5F" w:rsidP="00C75B5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16"/>
          <w:szCs w:val="16"/>
          <w:rPrChange w:id="3373" w:author="Na" w:date="2017-06-16T11:18:00Z">
            <w:rPr>
              <w:rFonts w:ascii="Phetsarath OT" w:hAnsi="Phetsarath OT" w:cs="Phetsarath OT"/>
              <w:sz w:val="24"/>
              <w:szCs w:val="24"/>
            </w:rPr>
          </w:rPrChange>
        </w:rPr>
        <w:pPrChange w:id="3374" w:author="Na" w:date="2017-06-07T17:26:00Z">
          <w:pPr>
            <w:spacing w:after="0" w:line="240" w:lineRule="auto"/>
            <w:ind w:left="450" w:firstLine="990"/>
            <w:jc w:val="both"/>
          </w:pPr>
        </w:pPrChange>
      </w:pPr>
    </w:p>
    <w:p w14:paraId="2C770B96" w14:textId="77777777" w:rsidR="004C387B" w:rsidRPr="00A26FD7" w:rsidDel="003B11DE" w:rsidRDefault="004C387B" w:rsidP="009B482F">
      <w:pPr>
        <w:spacing w:after="0" w:line="240" w:lineRule="auto"/>
        <w:jc w:val="both"/>
        <w:rPr>
          <w:del w:id="3375" w:author="Na" w:date="2017-06-07T08:56:00Z"/>
          <w:rFonts w:ascii="Phetsarath OT" w:hAnsi="Phetsarath OT" w:cs="Phetsarath OT"/>
          <w:sz w:val="20"/>
          <w:szCs w:val="20"/>
        </w:rPr>
      </w:pPr>
    </w:p>
    <w:p w14:paraId="6E043ECC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376" w:name="_Toc484258022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3377" w:author="Na" w:date="2017-06-14T11:38:00Z">
        <w:r w:rsidR="00914C19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4D6DEA">
        <w:rPr>
          <w:rFonts w:cs="Phetsarath OT"/>
          <w:lang w:bidi="lo-LA"/>
        </w:rPr>
        <w:t>30</w:t>
      </w:r>
      <w:r w:rsidRPr="00641F36">
        <w:rPr>
          <w:rFonts w:cs="Phetsarath OT"/>
          <w:cs/>
          <w:lang w:bidi="lo-LA"/>
        </w:rPr>
        <w:t xml:space="preserve"> </w:t>
      </w:r>
      <w:r w:rsidR="00FD2A87" w:rsidRPr="00E2334A">
        <w:rPr>
          <w:rFonts w:cs="Phetsarath OT" w:hint="cs"/>
          <w:b w:val="0"/>
          <w:bCs/>
          <w:cs/>
          <w:lang w:bidi="lo-LA"/>
        </w:rPr>
        <w:t>(ປັບປຸງ)</w:t>
      </w:r>
      <w:r w:rsidRPr="00873220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ປະເພດຄວາມລັບດ້ານສະຖິຕິ</w:t>
      </w:r>
      <w:bookmarkEnd w:id="3376"/>
    </w:p>
    <w:p w14:paraId="33EA18FD" w14:textId="77777777" w:rsidR="00DD44EB" w:rsidRPr="00514FCB" w:rsidRDefault="004C387B" w:rsidP="00C75B5F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</w:rPr>
        <w:pPrChange w:id="3378" w:author="Na" w:date="2017-06-07T17:26:00Z">
          <w:pPr>
            <w:spacing w:after="0" w:line="240" w:lineRule="auto"/>
            <w:ind w:firstLine="126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ຄວາມລັບດ້ານສະຖິຕິ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ແບ່ງອອກເປັນ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36CD6592" w14:textId="77777777" w:rsidR="00DD44EB" w:rsidRPr="00873220" w:rsidRDefault="00C75B5F" w:rsidP="00C75B5F">
      <w:pPr>
        <w:pStyle w:val="ListParagraph"/>
        <w:numPr>
          <w:ilvl w:val="0"/>
          <w:numId w:val="71"/>
        </w:numPr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</w:pPr>
      <w:ins w:id="3379" w:author="Na" w:date="2017-06-07T17:27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ຄວາມລັບຂອງລັດ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3380" w:author="Na" w:date="2017-06-07T17:27:00Z">
        <w:r w:rsidR="007820B5" w:rsidRPr="00514FCB" w:rsidDel="00C75B5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ຄວາມໝັ້ນຄົງ</w:t>
      </w:r>
      <w:r w:rsidR="004C387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ການປ້ອງກັນຊາດ</w:t>
      </w:r>
      <w:del w:id="3381" w:author="Na" w:date="2017-06-07T17:27:00Z">
        <w:r w:rsidR="004C387B" w:rsidRPr="00514FCB" w:rsidDel="00C75B5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del w:id="3382" w:author="Na" w:date="2017-06-07T17:27:00Z">
        <w:r w:rsidR="004C387B" w:rsidRPr="00514FCB" w:rsidDel="00C75B5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ປ້ອງກັນຄວາມສະຫງົບ</w:t>
      </w:r>
      <w:ins w:id="3383" w:author="Na" w:date="2017-06-07T17:27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384" w:author="Na" w:date="2017-06-07T17:27:00Z">
        <w:r w:rsidR="004C387B" w:rsidRPr="00514FCB" w:rsidDel="00C75B5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10"/>
          <w:szCs w:val="10"/>
          <w:cs/>
          <w:lang w:bidi="lo-LA"/>
          <w:rPrChange w:id="3385" w:author="Na" w:date="2017-06-16T10:46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r w:rsidR="004C387B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ຄວາມລັບທາງລັດຖະການ</w:t>
      </w:r>
      <w:r w:rsidR="004C387B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ຊຶ່ງໄດ້ກໍານົດໄວ້ສະເພາະ</w:t>
      </w:r>
      <w:r w:rsidR="00CB5C23" w:rsidRPr="00BF384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387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ຂອງບັນດາອົງການຈັດຕັ້ງທີ່ກ່</w:t>
      </w:r>
      <w:r w:rsidR="004C387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ຽວຂ້ອງ</w:t>
      </w:r>
      <w:r w:rsidR="004C387B" w:rsidRPr="00E2334A">
        <w:rPr>
          <w:rFonts w:ascii="Phetsarath OT" w:hAnsi="Phetsarath OT" w:cs="Phetsarath OT"/>
          <w:sz w:val="24"/>
          <w:szCs w:val="24"/>
        </w:rPr>
        <w:t xml:space="preserve">; </w:t>
      </w:r>
    </w:p>
    <w:p w14:paraId="00BE6CB5" w14:textId="77777777" w:rsidR="00DD44EB" w:rsidRDefault="004C387B" w:rsidP="00C75B5F">
      <w:pPr>
        <w:pStyle w:val="ListParagraph"/>
        <w:numPr>
          <w:ilvl w:val="0"/>
          <w:numId w:val="71"/>
        </w:numPr>
        <w:tabs>
          <w:tab w:val="left" w:pos="1560"/>
        </w:tabs>
        <w:spacing w:after="0" w:line="240" w:lineRule="auto"/>
        <w:ind w:left="450" w:firstLine="826"/>
        <w:jc w:val="both"/>
        <w:rPr>
          <w:ins w:id="3386" w:author="Na" w:date="2017-06-16T11:18:00Z"/>
          <w:rFonts w:ascii="Phetsarath OT" w:hAnsi="Phetsarath OT" w:cs="Phetsarath OT"/>
          <w:sz w:val="24"/>
          <w:szCs w:val="24"/>
        </w:rPr>
        <w:pPrChange w:id="3387" w:author="Na" w:date="2017-06-07T17:27:00Z">
          <w:pPr>
            <w:pStyle w:val="ListParagraph"/>
            <w:numPr>
              <w:numId w:val="71"/>
            </w:numPr>
            <w:spacing w:after="0" w:line="240" w:lineRule="auto"/>
            <w:ind w:left="450" w:firstLine="826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ຄວາມລັບສະເພາະ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3388" w:author="home" w:date="2017-06-03T18:21:00Z">
        <w:r w:rsidR="0008146D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ແລະ</w:t>
        </w:r>
      </w:ins>
      <w:del w:id="3389" w:author="home" w:date="2017-06-03T18:21:00Z">
        <w:r w:rsidRPr="00514FCB" w:rsidDel="0008146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ຫຼື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ການຈັດຕັ້ງທີ່ໄດ້ມາຈາກການສໍາຫຼວດ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ການລາຍງານບໍລິຫານ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45D06FD" w14:textId="77777777" w:rsidR="00CE4EFF" w:rsidRPr="00CE4EFF" w:rsidRDefault="00CE4EFF" w:rsidP="00CE4EFF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16"/>
          <w:szCs w:val="16"/>
          <w:rPrChange w:id="3390" w:author="Na" w:date="2017-06-16T11:18:00Z">
            <w:rPr>
              <w:rFonts w:ascii="Phetsarath OT" w:hAnsi="Phetsarath OT" w:cs="Phetsarath OT"/>
              <w:sz w:val="24"/>
              <w:szCs w:val="24"/>
            </w:rPr>
          </w:rPrChange>
        </w:rPr>
        <w:pPrChange w:id="3391" w:author="Na" w:date="2017-06-16T11:18:00Z">
          <w:pPr>
            <w:pStyle w:val="ListParagraph"/>
            <w:numPr>
              <w:numId w:val="71"/>
            </w:numPr>
            <w:spacing w:after="0" w:line="240" w:lineRule="auto"/>
            <w:ind w:left="450" w:firstLine="826"/>
            <w:jc w:val="both"/>
          </w:pPr>
        </w:pPrChange>
      </w:pPr>
    </w:p>
    <w:p w14:paraId="1FE1EA56" w14:textId="77777777" w:rsidR="00344595" w:rsidRPr="00514FCB" w:rsidDel="00914C19" w:rsidRDefault="00344595" w:rsidP="009B482F">
      <w:pPr>
        <w:pStyle w:val="Heading2"/>
        <w:spacing w:line="240" w:lineRule="auto"/>
        <w:rPr>
          <w:del w:id="3392" w:author="Na" w:date="2017-06-14T11:38:00Z"/>
          <w:rFonts w:cs="Phetsarath OT"/>
          <w:lang w:bidi="lo-LA"/>
          <w:rPrChange w:id="3393" w:author="Na" w:date="2017-06-16T10:46:00Z">
            <w:rPr>
              <w:del w:id="3394" w:author="Na" w:date="2017-06-14T11:38:00Z"/>
              <w:rFonts w:cs="Phetsarath OT"/>
              <w:sz w:val="28"/>
              <w:szCs w:val="28"/>
              <w:lang w:bidi="lo-LA"/>
            </w:rPr>
          </w:rPrChange>
        </w:rPr>
      </w:pPr>
    </w:p>
    <w:p w14:paraId="38E79CBA" w14:textId="77777777" w:rsidR="00D46F00" w:rsidRPr="004D6DEA" w:rsidRDefault="00DD44EB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3395" w:name="_Toc484258023"/>
      <w:r w:rsidRPr="00A26FD7">
        <w:rPr>
          <w:rFonts w:cs="Phetsarath OT" w:hint="cs"/>
          <w:sz w:val="28"/>
          <w:szCs w:val="28"/>
          <w:cs/>
          <w:lang w:bidi="lo-LA"/>
        </w:rPr>
        <w:t>ໝວດ</w:t>
      </w:r>
      <w:r w:rsidRPr="00B37D69">
        <w:rPr>
          <w:rFonts w:cs="Phetsarath OT"/>
          <w:sz w:val="28"/>
          <w:szCs w:val="28"/>
        </w:rPr>
        <w:t>​</w:t>
      </w:r>
      <w:r w:rsidRPr="002B3C7C">
        <w:rPr>
          <w:rFonts w:cs="Phetsarath OT" w:hint="cs"/>
          <w:sz w:val="28"/>
          <w:szCs w:val="28"/>
          <w:cs/>
          <w:lang w:bidi="lo-LA"/>
        </w:rPr>
        <w:t>ທີ</w:t>
      </w:r>
      <w:r w:rsidRPr="00BF384B">
        <w:rPr>
          <w:rFonts w:cs="Phetsarath OT"/>
          <w:sz w:val="28"/>
          <w:szCs w:val="28"/>
        </w:rPr>
        <w:t xml:space="preserve"> 3</w:t>
      </w:r>
      <w:bookmarkEnd w:id="3395"/>
      <w:r w:rsidRPr="00BF384B">
        <w:rPr>
          <w:rFonts w:cs="Phetsarath OT"/>
          <w:sz w:val="28"/>
          <w:szCs w:val="28"/>
        </w:rPr>
        <w:t xml:space="preserve"> </w:t>
      </w:r>
    </w:p>
    <w:p w14:paraId="28746599" w14:textId="77777777" w:rsidR="00D46F00" w:rsidRPr="00E2334A" w:rsidRDefault="00DD44EB" w:rsidP="009B482F">
      <w:pPr>
        <w:pStyle w:val="Heading2"/>
        <w:spacing w:line="240" w:lineRule="auto"/>
        <w:rPr>
          <w:rFonts w:cs="Phetsarath OT"/>
          <w:bCs w:val="0"/>
          <w:lang w:bidi="lo-LA"/>
        </w:rPr>
      </w:pPr>
      <w:bookmarkStart w:id="3396" w:name="_Toc484258024"/>
      <w:r w:rsidRPr="00641F36">
        <w:rPr>
          <w:rFonts w:cs="Phetsarath OT" w:hint="cs"/>
          <w:sz w:val="28"/>
          <w:szCs w:val="28"/>
          <w:cs/>
          <w:lang w:bidi="lo-LA"/>
        </w:rPr>
        <w:t>ການສ້າງສະຖິຕິການຂຶ້ນບັນຊີ</w:t>
      </w:r>
      <w:bookmarkEnd w:id="3396"/>
    </w:p>
    <w:p w14:paraId="146A6E75" w14:textId="77777777" w:rsidR="009E008C" w:rsidRPr="00A26FD7" w:rsidRDefault="009E008C" w:rsidP="009B482F">
      <w:pPr>
        <w:pStyle w:val="Heading1"/>
        <w:spacing w:line="240" w:lineRule="auto"/>
        <w:rPr>
          <w:rFonts w:cs="Phetsarath OT"/>
          <w:b w:val="0"/>
          <w:bCs/>
          <w:sz w:val="16"/>
          <w:szCs w:val="16"/>
          <w:lang w:bidi="lo-LA"/>
          <w:rPrChange w:id="3397" w:author="Na" w:date="2017-06-16T13:32:00Z">
            <w:rPr>
              <w:rFonts w:cs="Phetsarath OT"/>
              <w:b w:val="0"/>
              <w:bCs/>
              <w:lang w:bidi="lo-LA"/>
            </w:rPr>
          </w:rPrChange>
        </w:rPr>
      </w:pPr>
    </w:p>
    <w:p w14:paraId="521C4A1B" w14:textId="77777777" w:rsidR="009E008C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398" w:name="_Toc484258025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3399" w:author="Na" w:date="2017-06-14T11:38:00Z">
        <w:r w:rsidR="00914C19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4D6DEA">
        <w:rPr>
          <w:rFonts w:cs="Phetsarath OT"/>
          <w:lang w:bidi="lo-LA"/>
        </w:rPr>
        <w:t>31 (</w:t>
      </w:r>
      <w:r w:rsidRPr="00641F36">
        <w:rPr>
          <w:rFonts w:cs="Phetsarath OT" w:hint="cs"/>
          <w:b w:val="0"/>
          <w:bCs/>
          <w:cs/>
          <w:lang w:bidi="lo-LA"/>
        </w:rPr>
        <w:t>ໃໝ່</w:t>
      </w:r>
      <w:r w:rsidRPr="00E2334A">
        <w:rPr>
          <w:rFonts w:cs="Phetsarath OT"/>
          <w:b w:val="0"/>
          <w:bCs/>
          <w:cs/>
          <w:lang w:bidi="lo-LA"/>
        </w:rPr>
        <w:t xml:space="preserve">) </w:t>
      </w:r>
      <w:r w:rsidRPr="00873220">
        <w:rPr>
          <w:rFonts w:cs="Phetsarath OT" w:hint="cs"/>
          <w:b w:val="0"/>
          <w:bCs/>
          <w:cs/>
          <w:lang w:bidi="lo-LA"/>
        </w:rPr>
        <w:t>ການສ້າງສະຖິຕິການຂຶ້ນບັນຊີ</w:t>
      </w:r>
      <w:bookmarkEnd w:id="3398"/>
    </w:p>
    <w:p w14:paraId="2253D237" w14:textId="77777777" w:rsidR="00DD44EB" w:rsidRPr="00514FCB" w:rsidRDefault="00DD44EB" w:rsidP="00C75B5F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</w:rPr>
        <w:pPrChange w:id="3400" w:author="Na" w:date="2017-06-07T17:28:00Z">
          <w:pPr>
            <w:spacing w:after="0" w:line="240" w:lineRule="auto"/>
            <w:ind w:firstLine="162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</w:t>
      </w:r>
      <w:r w:rsidR="00CD1FA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ຂຶ້ນ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ບັນຊີ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ສີ່</w:t>
      </w:r>
      <w:r w:rsidR="00CD1FA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04B44ABF" w14:textId="77777777" w:rsidR="009E008C" w:rsidRPr="00514FCB" w:rsidRDefault="00DD44EB" w:rsidP="00C75B5F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2250" w:hanging="97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</w:t>
      </w:r>
      <w:r w:rsidR="00CD1FA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ຂຶ້ນ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ບັນຊີຫົວໜ່ວຍພື້ນຖານເສດຖະກິດ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13A42ECC" w14:textId="77777777" w:rsidR="009E008C" w:rsidRPr="00514FCB" w:rsidRDefault="00DD44EB" w:rsidP="00C75B5F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2250" w:hanging="97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</w:t>
      </w:r>
      <w:r w:rsidR="00CD1FA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ຂຶ້ນ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ບັນຊີຫົວໜ່ວຍການປົກຄອງ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1CA3FE6F" w14:textId="77777777" w:rsidR="009E008C" w:rsidRPr="00514FCB" w:rsidRDefault="00DD44EB" w:rsidP="00C75B5F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2250" w:hanging="97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</w:t>
      </w:r>
      <w:r w:rsidR="00CD1FA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ຂຶ້ນ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ບັນຊີຄົວເຮືອນ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5A64B640" w14:textId="77777777" w:rsidR="009E008C" w:rsidRDefault="00DD44EB" w:rsidP="00C75B5F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2250" w:hanging="974"/>
        <w:jc w:val="both"/>
        <w:rPr>
          <w:ins w:id="3401" w:author="Na" w:date="2017-06-16T13:32:00Z"/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ການສ້າງສະຖິຕິການຈົດນັບພົນລະເມືອງ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64B08B7E" w14:textId="77777777" w:rsidR="00A26FD7" w:rsidRPr="00A26FD7" w:rsidRDefault="00A26FD7" w:rsidP="00A26FD7">
      <w:pPr>
        <w:pStyle w:val="ListParagraph"/>
        <w:tabs>
          <w:tab w:val="left" w:pos="1560"/>
        </w:tabs>
        <w:spacing w:after="0" w:line="240" w:lineRule="auto"/>
        <w:ind w:left="2250"/>
        <w:jc w:val="both"/>
        <w:rPr>
          <w:rFonts w:ascii="Phetsarath OT" w:hAnsi="Phetsarath OT" w:cs="Phetsarath OT"/>
          <w:sz w:val="16"/>
          <w:szCs w:val="16"/>
          <w:rPrChange w:id="3402" w:author="Na" w:date="2017-06-16T13:32:00Z">
            <w:rPr>
              <w:rFonts w:ascii="Phetsarath OT" w:hAnsi="Phetsarath OT" w:cs="Phetsarath OT"/>
              <w:sz w:val="24"/>
              <w:szCs w:val="24"/>
            </w:rPr>
          </w:rPrChange>
        </w:rPr>
        <w:pPrChange w:id="3403" w:author="Na" w:date="2017-06-16T13:32:00Z">
          <w:pPr>
            <w:pStyle w:val="ListParagraph"/>
            <w:numPr>
              <w:numId w:val="3"/>
            </w:numPr>
            <w:tabs>
              <w:tab w:val="left" w:pos="1560"/>
            </w:tabs>
            <w:spacing w:after="0" w:line="240" w:lineRule="auto"/>
            <w:ind w:left="2250" w:hanging="974"/>
            <w:jc w:val="both"/>
          </w:pPr>
        </w:pPrChange>
      </w:pPr>
    </w:p>
    <w:p w14:paraId="63E43D3C" w14:textId="77777777" w:rsidR="009E008C" w:rsidRPr="00514FCB" w:rsidDel="00CE4EFF" w:rsidRDefault="009E008C" w:rsidP="009B482F">
      <w:pPr>
        <w:spacing w:after="0" w:line="240" w:lineRule="auto"/>
        <w:ind w:left="720"/>
        <w:jc w:val="both"/>
        <w:rPr>
          <w:del w:id="3404" w:author="Na" w:date="2017-06-16T11:18:00Z"/>
          <w:rFonts w:ascii="Phetsarath OT" w:hAnsi="Phetsarath OT" w:cs="Phetsarath OT"/>
          <w:sz w:val="24"/>
          <w:szCs w:val="24"/>
          <w:rPrChange w:id="3405" w:author="Na" w:date="2017-06-16T10:46:00Z">
            <w:rPr>
              <w:del w:id="3406" w:author="Na" w:date="2017-06-16T11:18:00Z"/>
              <w:rFonts w:ascii="Phetsarath OT" w:hAnsi="Phetsarath OT" w:cs="Phetsarath OT"/>
              <w:sz w:val="20"/>
              <w:szCs w:val="20"/>
            </w:rPr>
          </w:rPrChange>
        </w:rPr>
      </w:pPr>
    </w:p>
    <w:p w14:paraId="460E062E" w14:textId="77777777" w:rsidR="009E008C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3407" w:name="_Toc484258026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408" w:author="Na" w:date="2017-06-14T11:38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</w:rPr>
        <w:t>32</w:t>
      </w:r>
      <w:r w:rsidRPr="004D6DEA">
        <w:rPr>
          <w:rFonts w:cs="Phetsarath OT"/>
          <w:b w:val="0"/>
          <w:bCs/>
        </w:rPr>
        <w:t xml:space="preserve"> </w:t>
      </w:r>
      <w:r w:rsidRPr="00641F36">
        <w:rPr>
          <w:rFonts w:cs="Phetsarath OT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ໃໝ່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ການສ້າງສະຖິຕິການຂຶ້ນບັນຊີຫົວໜ່ວຍພື້ນຖານເສດຖະກິດ</w:t>
      </w:r>
      <w:bookmarkEnd w:id="3407"/>
    </w:p>
    <w:p w14:paraId="230FF552" w14:textId="77777777" w:rsidR="00DD44EB" w:rsidRPr="00514FCB" w:rsidRDefault="00DD44E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ການຂຶ້ນບັນຊີຫົວໜ່ວຍພື້ນຖານເສດຖະກິດ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</w:t>
      </w:r>
      <w:r w:rsidR="00CD1FA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ສັງລວມຂໍ້ມູນພື້ນຖານ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3409" w:author="Na" w:date="2017-06-08T10:30:00Z">
        <w:r w:rsidRPr="00514FCB" w:rsidDel="008D4E2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ຫົວໜ່ວຍພື້ນຖານທີ່ເປັນບຸກຄົນ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ທີ່ດຳເນີນ</w:t>
      </w:r>
      <w:ins w:id="3410" w:author="Na" w:date="2017-06-14T11:38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>ທຸລະກິດ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ການຜະລິດ</w:t>
      </w:r>
      <w:ins w:id="3411" w:author="Na" w:date="2017-06-14T11:39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>, ການຄ້າ</w:t>
        </w:r>
      </w:ins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ການບໍລິການ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3642FFC4" w14:textId="77777777" w:rsidR="00DD44EB" w:rsidRPr="00514FCB" w:rsidRDefault="00DD44E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ການສ້າງສະຖິຕິການຂຶ້ນບັນຊີຫົວໜ່ວຍພື້ນຖານເສດຖະກິດ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ດໍາເນີນຜ່ານ</w:t>
      </w:r>
      <w:del w:id="3412" w:author="Na" w:date="2017-06-08T10:30:00Z">
        <w:r w:rsidR="00765143" w:rsidRPr="00514FCB" w:rsidDel="008D4E2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ການລາຍງານບໍລິຫານ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ການສໍາຫຼວດໃນແຕ່ລະໄລຍະ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ໂດຍການຈັດຕັ້ງສະຖິຕິແຫ່ງຊາດ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35AC5CA" w14:textId="77777777" w:rsidR="00E22B20" w:rsidRPr="00CE4EFF" w:rsidRDefault="00E22B20" w:rsidP="009B482F">
      <w:pPr>
        <w:spacing w:after="0" w:line="240" w:lineRule="auto"/>
        <w:jc w:val="both"/>
        <w:rPr>
          <w:rFonts w:ascii="Phetsarath OT" w:hAnsi="Phetsarath OT" w:cs="Phetsarath OT" w:hint="cs"/>
          <w:sz w:val="16"/>
          <w:szCs w:val="16"/>
          <w:lang w:bidi="lo-LA"/>
          <w:rPrChange w:id="3413" w:author="Na" w:date="2017-06-16T11:18:00Z">
            <w:rPr>
              <w:rFonts w:ascii="Phetsarath OT" w:hAnsi="Phetsarath OT" w:cs="Phetsarath OT" w:hint="cs"/>
              <w:sz w:val="20"/>
              <w:szCs w:val="20"/>
              <w:lang w:bidi="lo-LA"/>
            </w:rPr>
          </w:rPrChange>
        </w:rPr>
      </w:pPr>
    </w:p>
    <w:p w14:paraId="0C62AA15" w14:textId="77777777" w:rsidR="009E008C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414" w:name="_Toc484258027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415" w:author="Na" w:date="2017-06-14T11:39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33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ໃໝ່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ການສ້າງສະຖິຕິການຂຶ້ນບັນຊີ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ຫົວໜ່ວຍການປົກຄອງ</w:t>
      </w:r>
      <w:bookmarkEnd w:id="3414"/>
    </w:p>
    <w:p w14:paraId="402396FC" w14:textId="77777777" w:rsidR="00DD44EB" w:rsidRPr="00514FCB" w:rsidRDefault="00DD44EB" w:rsidP="008D4E29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</w:rPr>
        <w:pPrChange w:id="3416" w:author="Na" w:date="2017-06-08T10:31:00Z">
          <w:pPr>
            <w:spacing w:after="0" w:line="240" w:lineRule="auto"/>
            <w:ind w:firstLine="162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ການສ້າງສະຖິຕິການຂຶ້ນບັນຊີ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ຫົວໜ່ວຍການປົກຄອງ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ສອງ</w:t>
      </w:r>
      <w:r w:rsidR="00CD1FA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30641398" w14:textId="77777777" w:rsidR="00DD44EB" w:rsidRPr="00514FCB" w:rsidRDefault="00DD44EB" w:rsidP="008D4E29">
      <w:pPr>
        <w:pStyle w:val="ListParagraph"/>
        <w:numPr>
          <w:ilvl w:val="0"/>
          <w:numId w:val="72"/>
        </w:numPr>
        <w:tabs>
          <w:tab w:val="left" w:pos="1560"/>
          <w:tab w:val="left" w:pos="234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ການຈັດຕັ້ງລັດຖະບານ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ຫ້ອງວ່າການສໍານັກງານນາຍົກລັດຖະມົນຕີ</w:t>
      </w:r>
      <w:ins w:id="3417" w:author="Na" w:date="2017-06-14T11:39:00Z">
        <w:r w:rsidR="00914C19" w:rsidRPr="00514FCB">
          <w:rPr>
            <w:rFonts w:ascii="Phetsarath OT" w:hAnsi="Phetsarath OT" w:cs="Phetsarath OT"/>
            <w:sz w:val="24"/>
            <w:szCs w:val="24"/>
          </w:rPr>
          <w:t>,</w:t>
        </w:r>
      </w:ins>
      <w:del w:id="3418" w:author="Na" w:date="2017-06-14T11:39:00Z">
        <w:r w:rsidR="0015128F" w:rsidRPr="00514FCB" w:rsidDel="00914C19">
          <w:rPr>
            <w:rFonts w:ascii="Phetsarath OT" w:hAnsi="Phetsarath OT" w:cs="Phetsarath OT"/>
            <w:sz w:val="24"/>
            <w:szCs w:val="24"/>
          </w:rPr>
          <w:delText xml:space="preserve"> ​ແລະ</w:delText>
        </w:r>
      </w:del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="0015128F"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ອົງການລັດທຽບເທົ່າກະຊວງ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0A508417" w14:textId="77777777" w:rsidR="001B7FA3" w:rsidRPr="00514FCB" w:rsidRDefault="00DD44EB" w:rsidP="008D4E29">
      <w:pPr>
        <w:pStyle w:val="ListParagraph"/>
        <w:numPr>
          <w:ilvl w:val="0"/>
          <w:numId w:val="72"/>
        </w:numPr>
        <w:tabs>
          <w:tab w:val="left" w:pos="1560"/>
          <w:tab w:val="left" w:pos="234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ການປົກຄອງທ້ອງຖິ່ນ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del w:id="3419" w:author="Na" w:date="2017-06-14T11:39:00Z">
        <w:r w:rsidRPr="00514FCB" w:rsidDel="00914C19">
          <w:rPr>
            <w:rFonts w:ascii="Phetsarath OT" w:hAnsi="Phetsarath OT" w:cs="Phetsarath OT"/>
            <w:sz w:val="24"/>
            <w:szCs w:val="24"/>
          </w:rPr>
          <w:delText>,</w:delText>
        </w:r>
      </w:del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ບ້ານ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4DE81FFA" w14:textId="77777777" w:rsidR="00DD44EB" w:rsidRPr="00514FCB" w:rsidRDefault="00DD44EB" w:rsidP="008D4E29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420" w:author="Na" w:date="2017-06-08T10:31:00Z">
          <w:pPr>
            <w:tabs>
              <w:tab w:val="left" w:pos="1560"/>
            </w:tabs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ການສ້າງສະຖິຕິການຂຶ້ນບັນຊີ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B7FA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ຫົວໜ່ວຍການປົກຄອງ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</w:t>
      </w:r>
      <w:r w:rsidR="001B7FA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ສັງລວມຊື່</w:t>
      </w:r>
      <w:r w:rsidR="001B7FA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ຈາກການລາຍງານບໍລິຫານ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ກໍານົດເປັນລະຫັດສາລະບານທີ່ເອກະພາບ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ເພື່ອການຜະລິດຂໍ້ມູນສະຖິຕິທາງການ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D1F8772" w14:textId="77777777" w:rsidR="009E008C" w:rsidRPr="00CE4EFF" w:rsidRDefault="009E008C" w:rsidP="00D50DAE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3421" w:author="Na" w:date="2017-06-16T11:19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1D9C0126" w14:textId="77777777" w:rsidR="009E008C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422" w:name="_Toc484258028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423" w:author="Na" w:date="2017-06-14T11:39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34 (</w:t>
      </w:r>
      <w:r w:rsidRPr="004D6DEA">
        <w:rPr>
          <w:rFonts w:cs="Phetsarath OT" w:hint="cs"/>
          <w:b w:val="0"/>
          <w:bCs/>
          <w:cs/>
          <w:lang w:bidi="lo-LA"/>
        </w:rPr>
        <w:t>ໃໝ່</w:t>
      </w:r>
      <w:r w:rsidRPr="00641F36">
        <w:rPr>
          <w:rFonts w:cs="Phetsarath OT"/>
          <w:b w:val="0"/>
          <w:bCs/>
          <w:cs/>
          <w:lang w:bidi="lo-LA"/>
        </w:rPr>
        <w:t xml:space="preserve">) </w:t>
      </w:r>
      <w:r w:rsidRPr="00E2334A">
        <w:rPr>
          <w:rFonts w:cs="Phetsarath OT" w:hint="cs"/>
          <w:b w:val="0"/>
          <w:bCs/>
          <w:cs/>
          <w:lang w:bidi="lo-LA"/>
        </w:rPr>
        <w:t>ການສ້າງສະຖິຕິການຂຶ້ນບັນຊີ</w:t>
      </w:r>
      <w:r w:rsidRPr="00873220">
        <w:rPr>
          <w:rFonts w:cs="Phetsarath OT" w:hint="cs"/>
          <w:b w:val="0"/>
          <w:bCs/>
          <w:cs/>
          <w:lang w:bidi="lo-LA"/>
        </w:rPr>
        <w:t>ຄົວເຮືອນ</w:t>
      </w:r>
      <w:bookmarkEnd w:id="3422"/>
    </w:p>
    <w:p w14:paraId="04E4D564" w14:textId="77777777" w:rsidR="00DD44EB" w:rsidRPr="00514FCB" w:rsidRDefault="00DD44E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ການຂຶ້ນບັນຊີຄົວເຮືອນ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1B7FA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</w:t>
      </w:r>
      <w:r w:rsidR="001B7FA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ສັງລວມຈໍານວນຄົວເຮືອນທັງໝົດ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ທີ່ຢູ່ໃນການຄຸ້ມຄອງຂອງບ້ານ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59DB14D9" w14:textId="77777777" w:rsidR="00DD44EB" w:rsidRPr="00514FCB" w:rsidRDefault="00DD44E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ການສ້າງສະຖິຕິການຂຶ້ນບັນຊີຄົວເຮືອນ</w:t>
      </w:r>
      <w:ins w:id="3424" w:author="Na" w:date="2017-06-08T10:32:00Z">
        <w:r w:rsidR="008D4E29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425" w:author="Na" w:date="2017-06-08T10:32:00Z">
        <w:r w:rsidRPr="00514FCB" w:rsidDel="008D4E2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ດໍາເນີນຜ່ານການລາຍງານຈາກສະຖິຕິຂັ້ນບ້ານ</w:t>
      </w:r>
      <w:r w:rsidR="007820B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ໃນແຕ່ລະປີ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</w:t>
      </w:r>
      <w:r w:rsidR="001B7FA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ແບບ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ຕົວແທນໃນແຕ່ລະໄລຍະ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EB5EA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ຈົດນັບ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ພົນລະເມືອງ</w:t>
      </w:r>
      <w:ins w:id="3426" w:author="Na" w:date="2017-06-14T11:40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, </w:t>
        </w:r>
      </w:ins>
      <w:del w:id="3427" w:author="Na" w:date="2017-06-14T11:40:00Z">
        <w:r w:rsidRPr="00514FCB" w:rsidDel="00914C1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914C1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ການສໍາຫຼວດພົນລະເມືອງ</w:t>
      </w:r>
      <w:del w:id="3428" w:author="Na" w:date="2017-06-08T10:32:00Z">
        <w:r w:rsidR="00EB5EA9" w:rsidRPr="00514FCB" w:rsidDel="008D4E2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ທຸກໆ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61E4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ສິບ</w:t>
      </w:r>
      <w:del w:id="3429" w:author="Na" w:date="2017-06-08T10:32:00Z">
        <w:r w:rsidRPr="00514FCB" w:rsidDel="008D4E2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ການກໍານົດເປັນລະຫັດສາລະບານທີ່ເອກະພາບ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ເພື່ອການຜະລິດຂໍ້ມູນສະຖິຕິທາງການ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ໂດຍການຈັດຕັ້ງສະຖິຕິລະບົບສາຍຕັ້ງ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4BBB986" w14:textId="77777777" w:rsidR="009E008C" w:rsidRPr="00CE4EFF" w:rsidRDefault="009E008C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3430" w:author="Na" w:date="2017-06-16T11:19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70C92AB6" w14:textId="77777777" w:rsidR="009E008C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431" w:name="_Toc484258029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432" w:author="Na" w:date="2017-06-14T11:39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35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ໃໝ່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ການສ້າງສະຖິຕິການຈົດນັບພົນລະເມືອງ</w:t>
      </w:r>
      <w:bookmarkEnd w:id="3431"/>
      <w:r w:rsidRPr="00514FCB">
        <w:rPr>
          <w:rFonts w:cs="Phetsarath OT"/>
          <w:b w:val="0"/>
          <w:bCs/>
          <w:cs/>
          <w:lang w:bidi="lo-LA"/>
        </w:rPr>
        <w:t xml:space="preserve"> </w:t>
      </w:r>
    </w:p>
    <w:p w14:paraId="70786A92" w14:textId="77777777" w:rsidR="00DD44EB" w:rsidRPr="00514FCB" w:rsidRDefault="00DD44E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ການຈົດນັບພົນລະເມືອງ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415B3F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ການເກັບກຳເພື່ອຄາດຄະເນຈຳນວນປະຊາກອນ</w:t>
      </w:r>
      <w:r w:rsidR="009328D4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ໃຫ້ຊັດເຈນ</w:t>
      </w:r>
      <w:del w:id="3433" w:author="Na" w:date="2017-06-08T10:32:00Z">
        <w:r w:rsidRPr="00514FCB" w:rsidDel="008D4E2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ຖືກ</w:t>
      </w:r>
      <w:del w:id="3434" w:author="Na" w:date="2017-06-08T10:32:00Z">
        <w:r w:rsidR="00A514BE" w:rsidRPr="00514FCB" w:rsidDel="008D4E2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ໃນໄລຍະການສຳຫຼວດໃຫຍ່ກ່ຽວກັບພົນລະເມືອງ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569D56F4" w14:textId="77777777" w:rsidR="009E008C" w:rsidRPr="00514FCB" w:rsidRDefault="00DD44E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ການສ້າງສະຖິຕິການຈົດນັບພົນລະເມືອງ</w:t>
      </w:r>
      <w:r w:rsidR="009328D4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ດຳເນີນຜ່ານການເກັບກຳຈຳນວນພົນລະເມືອງ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ຕາມລະ</w:t>
      </w:r>
      <w:del w:id="3435" w:author="Na" w:date="2017-06-08T10:32:00Z">
        <w:r w:rsidR="00EB5EA9" w:rsidRPr="00514FCB" w:rsidDel="008D4E2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ບົບການລາຍງານບໍລິຫານ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ໃນແຕ່ລະປີ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B5EA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ການຈົດນັບພົນລະເມືອງ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ລະຫວ່າງ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ການສໍາຫຼວດພົນລະເມືອງ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ທີ່ຢູ່ອາໄສ</w:t>
      </w:r>
      <w:del w:id="3436" w:author="Na" w:date="2017-06-18T20:34:00Z">
        <w:r w:rsidRPr="00514FCB" w:rsidDel="005644CB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ໃນທຸກໆ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3140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ເພື່ອຄາດຄະເນຈໍານວນພົນລະເມືອງໃຫ້ຊັດເຈນ</w:t>
      </w:r>
      <w:r w:rsidR="00415B3F" w:rsidRPr="00514FCB">
        <w:rPr>
          <w:rFonts w:ascii="Phetsarath OT" w:hAnsi="Phetsarath OT" w:cs="Phetsarath OT"/>
          <w:sz w:val="24"/>
          <w:szCs w:val="24"/>
          <w:lang w:bidi="lo-LA"/>
        </w:rPr>
        <w:t xml:space="preserve"> ຫຼື ​ໃກ້​ຄວາມ​</w:t>
      </w:r>
      <w:del w:id="3437" w:author="Na" w:date="2017-06-14T11:40:00Z">
        <w:r w:rsidR="00415B3F" w:rsidRPr="00514FCB" w:rsidDel="00914C19">
          <w:rPr>
            <w:rFonts w:ascii="Phetsarath OT" w:hAnsi="Phetsarath OT" w:cs="Phetsarath OT"/>
            <w:sz w:val="24"/>
            <w:szCs w:val="24"/>
            <w:lang w:bidi="lo-LA"/>
          </w:rPr>
          <w:delText>ເປັນ</w:delText>
        </w:r>
      </w:del>
      <w:r w:rsidR="00415B3F" w:rsidRPr="00514FCB">
        <w:rPr>
          <w:rFonts w:ascii="Phetsarath OT" w:hAnsi="Phetsarath OT" w:cs="Phetsarath OT"/>
          <w:sz w:val="24"/>
          <w:szCs w:val="24"/>
          <w:lang w:bidi="lo-LA"/>
        </w:rPr>
        <w:t>​ຈິງ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D1DA87A" w14:textId="77777777" w:rsidR="005C2787" w:rsidRPr="00CE4EFF" w:rsidDel="00914C19" w:rsidRDefault="005C2787" w:rsidP="00EC4B50">
      <w:pPr>
        <w:rPr>
          <w:del w:id="3438" w:author="Na" w:date="2017-06-14T11:40:00Z"/>
          <w:rFonts w:cs="DokChampa" w:hint="cs"/>
          <w:sz w:val="16"/>
          <w:szCs w:val="16"/>
          <w:lang w:bidi="lo-LA"/>
          <w:rPrChange w:id="3439" w:author="Na" w:date="2017-06-16T11:19:00Z">
            <w:rPr>
              <w:del w:id="3440" w:author="Na" w:date="2017-06-14T11:40:00Z"/>
              <w:rFonts w:cs="DokChampa" w:hint="cs"/>
              <w:lang w:bidi="lo-LA"/>
            </w:rPr>
          </w:rPrChange>
        </w:rPr>
      </w:pPr>
    </w:p>
    <w:p w14:paraId="25D5485B" w14:textId="77777777" w:rsidR="00914C19" w:rsidRPr="00CE4EFF" w:rsidRDefault="00914C19" w:rsidP="009B482F">
      <w:pPr>
        <w:pStyle w:val="Heading2"/>
        <w:spacing w:line="240" w:lineRule="auto"/>
        <w:rPr>
          <w:ins w:id="3441" w:author="Na" w:date="2017-06-14T11:40:00Z"/>
          <w:rFonts w:cs="Phetsarath OT"/>
          <w:sz w:val="22"/>
          <w:szCs w:val="22"/>
          <w:lang w:val="en-US" w:bidi="lo-LA"/>
          <w:rPrChange w:id="3442" w:author="Na" w:date="2017-06-16T11:19:00Z">
            <w:rPr>
              <w:ins w:id="3443" w:author="Na" w:date="2017-06-14T11:40:00Z"/>
              <w:rFonts w:cs="Phetsarath OT"/>
              <w:sz w:val="28"/>
              <w:szCs w:val="28"/>
              <w:lang w:val="en-US" w:bidi="lo-LA"/>
            </w:rPr>
          </w:rPrChange>
        </w:rPr>
      </w:pPr>
      <w:bookmarkStart w:id="3444" w:name="_Toc484258030"/>
    </w:p>
    <w:p w14:paraId="0245A49A" w14:textId="77777777" w:rsidR="00D46F00" w:rsidRPr="004D6DEA" w:rsidRDefault="00DD44EB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r w:rsidRPr="00A26FD7">
        <w:rPr>
          <w:rFonts w:cs="Phetsarath OT" w:hint="cs"/>
          <w:sz w:val="28"/>
          <w:szCs w:val="28"/>
          <w:cs/>
          <w:lang w:bidi="lo-LA"/>
        </w:rPr>
        <w:t>ໝວດ</w:t>
      </w:r>
      <w:r w:rsidRPr="00B37D69">
        <w:rPr>
          <w:rFonts w:cs="Phetsarath OT"/>
          <w:sz w:val="28"/>
          <w:szCs w:val="28"/>
        </w:rPr>
        <w:t>​</w:t>
      </w:r>
      <w:r w:rsidRPr="002B3C7C">
        <w:rPr>
          <w:rFonts w:cs="Phetsarath OT" w:hint="cs"/>
          <w:sz w:val="28"/>
          <w:szCs w:val="28"/>
          <w:cs/>
          <w:lang w:bidi="lo-LA"/>
        </w:rPr>
        <w:t>ທີ</w:t>
      </w:r>
      <w:r w:rsidRPr="00BF384B">
        <w:rPr>
          <w:rFonts w:cs="Phetsarath OT"/>
          <w:sz w:val="28"/>
          <w:szCs w:val="28"/>
        </w:rPr>
        <w:t xml:space="preserve"> 4</w:t>
      </w:r>
      <w:bookmarkEnd w:id="3444"/>
      <w:r w:rsidRPr="00BF384B">
        <w:rPr>
          <w:rFonts w:cs="Phetsarath OT"/>
          <w:sz w:val="28"/>
          <w:szCs w:val="28"/>
        </w:rPr>
        <w:t xml:space="preserve"> </w:t>
      </w:r>
    </w:p>
    <w:p w14:paraId="44C85DBE" w14:textId="77777777" w:rsidR="00D46F00" w:rsidRPr="00E2334A" w:rsidRDefault="00DD44EB" w:rsidP="009B482F">
      <w:pPr>
        <w:pStyle w:val="Heading2"/>
        <w:spacing w:line="240" w:lineRule="auto"/>
        <w:rPr>
          <w:rFonts w:cs="Phetsarath OT"/>
        </w:rPr>
      </w:pPr>
      <w:bookmarkStart w:id="3445" w:name="_Toc484258031"/>
      <w:r w:rsidRPr="00641F36">
        <w:rPr>
          <w:rFonts w:cs="Phetsarath OT" w:hint="cs"/>
          <w:sz w:val="28"/>
          <w:szCs w:val="28"/>
          <w:cs/>
          <w:lang w:bidi="lo-LA"/>
        </w:rPr>
        <w:t>ການສ້າງສະຖິຕິການຂຶ້ນທະບຽນ</w:t>
      </w:r>
      <w:bookmarkEnd w:id="3445"/>
    </w:p>
    <w:p w14:paraId="55C12BE6" w14:textId="77777777" w:rsidR="006E1099" w:rsidRPr="00CE4EFF" w:rsidRDefault="006E1099" w:rsidP="009B482F">
      <w:pPr>
        <w:pStyle w:val="Heading1"/>
        <w:spacing w:line="240" w:lineRule="auto"/>
        <w:rPr>
          <w:rFonts w:cs="Phetsarath OT"/>
          <w:b w:val="0"/>
          <w:bCs/>
          <w:sz w:val="16"/>
          <w:szCs w:val="16"/>
          <w:lang w:bidi="lo-LA"/>
          <w:rPrChange w:id="3446" w:author="Na" w:date="2017-06-16T11:19:00Z">
            <w:rPr>
              <w:rFonts w:cs="Phetsarath OT"/>
              <w:b w:val="0"/>
              <w:bCs/>
              <w:sz w:val="20"/>
              <w:szCs w:val="20"/>
              <w:lang w:bidi="lo-LA"/>
            </w:rPr>
          </w:rPrChange>
        </w:rPr>
      </w:pPr>
    </w:p>
    <w:p w14:paraId="6EBDFA48" w14:textId="77777777" w:rsidR="009E008C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447" w:name="_Toc484258032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448" w:author="Na" w:date="2017-06-14T11:40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36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ໃໝ່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ການສ້າງສະຖິຕິການຂຶ້ນທະບຽນ</w:t>
      </w:r>
      <w:bookmarkEnd w:id="3447"/>
    </w:p>
    <w:p w14:paraId="0937934C" w14:textId="77777777" w:rsidR="00DD44EB" w:rsidRPr="00514FCB" w:rsidRDefault="00DD44EB" w:rsidP="008D4E29">
      <w:pPr>
        <w:tabs>
          <w:tab w:val="left" w:pos="1276"/>
          <w:tab w:val="left" w:pos="1418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ການສ້າງສະຖິຕິການຂຶ້ນທະບຽນ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ສາມ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341A76E5" w14:textId="77777777" w:rsidR="009E008C" w:rsidRPr="00514FCB" w:rsidRDefault="00DD44EB" w:rsidP="008D4E29">
      <w:pPr>
        <w:pStyle w:val="ListParagraph"/>
        <w:numPr>
          <w:ilvl w:val="0"/>
          <w:numId w:val="5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2250" w:hanging="97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ການສ້າງສະຖິຕິການຂຶ້ນທະບຽນຫົວໜ່ວຍພື້ນຖານເສດຖະກິດ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764FF014" w14:textId="77777777" w:rsidR="009E008C" w:rsidRPr="00514FCB" w:rsidRDefault="00DD44EB" w:rsidP="008D4E29">
      <w:pPr>
        <w:pStyle w:val="ListParagraph"/>
        <w:numPr>
          <w:ilvl w:val="0"/>
          <w:numId w:val="5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2250" w:hanging="97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ການສ້າງສະຖິຕິການຂຶ້ນທະບຽນ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ພົນລະເມືອງ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73BA14A4" w14:textId="77777777" w:rsidR="009E008C" w:rsidRPr="00514FCB" w:rsidRDefault="00DD44EB" w:rsidP="008D4E29">
      <w:pPr>
        <w:pStyle w:val="ListParagraph"/>
        <w:numPr>
          <w:ilvl w:val="0"/>
          <w:numId w:val="5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2250" w:hanging="97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ການສ້າງສະຖິຕິການອອກບັດປະຈຳຕົວ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</w:p>
    <w:p w14:paraId="44B6CEA4" w14:textId="77777777" w:rsidR="00E22B20" w:rsidRPr="00CE4EFF" w:rsidRDefault="00E22B20" w:rsidP="009B482F">
      <w:pPr>
        <w:spacing w:after="0" w:line="240" w:lineRule="auto"/>
        <w:jc w:val="both"/>
        <w:rPr>
          <w:rFonts w:ascii="Phetsarath OT" w:hAnsi="Phetsarath OT" w:cs="Phetsarath OT" w:hint="cs"/>
          <w:sz w:val="16"/>
          <w:szCs w:val="16"/>
          <w:lang w:bidi="lo-LA"/>
          <w:rPrChange w:id="3449" w:author="Na" w:date="2017-06-16T11:19:00Z">
            <w:rPr>
              <w:rFonts w:ascii="Phetsarath OT" w:hAnsi="Phetsarath OT" w:cs="Phetsarath OT" w:hint="cs"/>
              <w:sz w:val="20"/>
              <w:szCs w:val="20"/>
              <w:lang w:bidi="lo-LA"/>
            </w:rPr>
          </w:rPrChange>
        </w:rPr>
      </w:pPr>
    </w:p>
    <w:p w14:paraId="3422352F" w14:textId="77777777" w:rsidR="009E008C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450" w:name="_Toc484258033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451" w:author="Na" w:date="2017-06-14T11:40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37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ໃໝ່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ການສ້າງສະຖິຕິການຂຶ້ນທະບຽນຫົວໜ່ວຍພື້ນຖານເສດຖະກິດ</w:t>
      </w:r>
      <w:bookmarkEnd w:id="3450"/>
    </w:p>
    <w:p w14:paraId="1F5F0A1E" w14:textId="77777777" w:rsidR="00DD44EB" w:rsidRPr="00514FCB" w:rsidRDefault="00DD44E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ການສ້າງສະຖິຕິການຂຶ້ນທະບຽນຫົວໜ່ວຍພື້ນຖານເສດຖະກິດ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215FA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ການເກັບກໍາ</w:t>
      </w:r>
      <w:r w:rsidRPr="00514FCB">
        <w:rPr>
          <w:rFonts w:ascii="Phetsarath OT" w:hAnsi="Phetsarath OT" w:cs="Phetsarath OT"/>
          <w:sz w:val="24"/>
          <w:szCs w:val="24"/>
        </w:rPr>
        <w:t>,</w:t>
      </w:r>
      <w:r w:rsidR="009328D4"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ສັງລວມປະຈໍາປີ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ຕາມການລາຍງານບໍລິຫານ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ຈາກບັນດາອົງການຈັດຕັ້ງ</w:t>
      </w:r>
      <w:r w:rsidR="00215FA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ຂອງລັດ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del w:id="3452" w:author="Na" w:date="2017-06-18T20:35:00Z">
        <w:r w:rsidR="00215FA1" w:rsidRPr="00514FCB" w:rsidDel="0000353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ກັບການອະນຸຍາດ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ການຂຶ້ນທະ</w:t>
      </w:r>
      <w:ins w:id="3453" w:author="Na" w:date="2017-06-08T10:34:00Z">
        <w:r w:rsidR="008D4E29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ບຽນ</w:t>
      </w:r>
      <w:r w:rsidR="00215FA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ຫົວໜ່ວຍພື້ນຖານເສດຖະກິດ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ເພື່ອສ້າງເປັນບັນຊີ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ຖານຂໍ້ມູນ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ຕອບສະໜອງໃຫ້ແກ່ການປັບ</w:t>
      </w:r>
      <w:del w:id="3454" w:author="Na" w:date="2017-06-08T10:34:00Z">
        <w:r w:rsidR="00215FA1" w:rsidRPr="00514FCB" w:rsidDel="008D4E2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ປຸງບັນຊີການຄັດເລືອກຕົວແທນ</w:t>
      </w:r>
      <w:r w:rsidR="001978A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ຂອງການສໍາຫຼວດລະດັບຊາດ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C13E3A9" w14:textId="77777777" w:rsidR="009E008C" w:rsidRPr="00CE4EFF" w:rsidRDefault="009E008C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lang w:bidi="lo-LA"/>
          <w:rPrChange w:id="3455" w:author="Na" w:date="2017-06-16T11:19:00Z">
            <w:rPr>
              <w:rFonts w:ascii="Phetsarath OT" w:hAnsi="Phetsarath OT" w:cs="Phetsarath OT"/>
              <w:sz w:val="20"/>
              <w:szCs w:val="20"/>
              <w:lang w:bidi="lo-LA"/>
            </w:rPr>
          </w:rPrChange>
        </w:rPr>
      </w:pPr>
    </w:p>
    <w:p w14:paraId="42119E2A" w14:textId="77777777" w:rsidR="009E008C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456" w:name="_Toc484258034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457" w:author="Na" w:date="2017-06-14T11:40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38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ໃໝ່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ການສ້າງສະຖິຕິການຂຶ້ນທະບຽນ</w:t>
      </w:r>
      <w:del w:id="3458" w:author="Na" w:date="2017-06-18T20:35:00Z">
        <w:r w:rsidRPr="00514FCB" w:rsidDel="00003537">
          <w:rPr>
            <w:rFonts w:cs="Phetsarath OT"/>
            <w:b w:val="0"/>
            <w:bCs/>
            <w:cs/>
            <w:lang w:bidi="lo-LA"/>
          </w:rPr>
          <w:delText xml:space="preserve"> </w:delText>
        </w:r>
      </w:del>
      <w:r w:rsidRPr="00514FCB">
        <w:rPr>
          <w:rFonts w:cs="Phetsarath OT" w:hint="cs"/>
          <w:b w:val="0"/>
          <w:bCs/>
          <w:cs/>
          <w:lang w:bidi="lo-LA"/>
        </w:rPr>
        <w:t>ພົນລະເມືອງ</w:t>
      </w:r>
      <w:bookmarkEnd w:id="3456"/>
      <w:r w:rsidRPr="00514FCB">
        <w:rPr>
          <w:rFonts w:cs="Phetsarath OT"/>
          <w:b w:val="0"/>
          <w:bCs/>
          <w:cs/>
          <w:lang w:bidi="lo-LA"/>
        </w:rPr>
        <w:t xml:space="preserve"> </w:t>
      </w:r>
    </w:p>
    <w:p w14:paraId="38ED8DF2" w14:textId="77777777" w:rsidR="00DD44EB" w:rsidRPr="004D6DEA" w:rsidRDefault="00DD44E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ສະຖິຕິການຂຶ້ນທະບຽນ</w:t>
      </w:r>
      <w:del w:id="3459" w:author="Na" w:date="2017-06-18T20:35:00Z">
        <w:r w:rsidRPr="00514FCB" w:rsidDel="0000353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ພົນລະເມືອງ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003537">
        <w:rPr>
          <w:rFonts w:ascii="Phetsarath OT" w:hAnsi="Phetsarath OT" w:cs="Phetsarath OT"/>
          <w:sz w:val="14"/>
          <w:szCs w:val="14"/>
          <w:cs/>
          <w:lang w:bidi="lo-LA"/>
          <w:rPrChange w:id="3460" w:author="Na" w:date="2017-06-18T20:35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ສະຖິຕິການຈົດທະບຽນຄອບຄົວ</w:t>
      </w:r>
      <w:r w:rsidRPr="00003537">
        <w:rPr>
          <w:rFonts w:ascii="Phetsarath OT" w:hAnsi="Phetsarath OT" w:cs="Phetsarath OT"/>
          <w:sz w:val="14"/>
          <w:szCs w:val="14"/>
          <w:cs/>
          <w:lang w:bidi="lo-LA"/>
          <w:rPrChange w:id="3461" w:author="Na" w:date="2017-06-18T20:35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ins w:id="3462" w:author="Na" w:date="2017-06-18T20:35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>ຕາມ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ທີ່ໄດ້ກໍານົດໄວ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້ໃນກົດໝາຍວ່າດ້ວຍທະບຽນຄອບຄົວ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ປະເພດສະຖິຕິການຈົດທະບຽນຄອບຄົວ</w:t>
      </w:r>
      <w:r w:rsidR="000279F8" w:rsidRPr="00003537">
        <w:rPr>
          <w:rFonts w:ascii="Phetsarath OT" w:hAnsi="Phetsarath OT" w:cs="Phetsarath OT" w:hint="cs"/>
          <w:sz w:val="12"/>
          <w:szCs w:val="12"/>
          <w:cs/>
          <w:lang w:bidi="lo-LA"/>
          <w:rPrChange w:id="3463" w:author="Na" w:date="2017-06-18T20:36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003537">
        <w:rPr>
          <w:rFonts w:ascii="Phetsarath OT" w:hAnsi="Phetsarath OT" w:cs="Phetsarath OT"/>
          <w:sz w:val="8"/>
          <w:szCs w:val="8"/>
          <w:cs/>
          <w:lang w:bidi="lo-LA"/>
          <w:rPrChange w:id="3464" w:author="Na" w:date="2017-06-18T20:36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ສະຖິຕິການຈົດທະ</w:t>
      </w:r>
      <w:ins w:id="3465" w:author="Na" w:date="2017-06-08T10:34:00Z">
        <w:r w:rsidR="008D4E29" w:rsidRPr="00BF384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ບຽນ</w:t>
      </w:r>
      <w:del w:id="3466" w:author="Na" w:date="2017-06-08T10:34:00Z">
        <w:r w:rsidRPr="00641F36" w:rsidDel="008D4E2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ສຳມະໂນຄົວ</w:t>
      </w:r>
      <w:r w:rsidRPr="00873220">
        <w:rPr>
          <w:rFonts w:ascii="Phetsarath OT" w:hAnsi="Phetsarath OT" w:cs="Phetsarath OT"/>
          <w:sz w:val="24"/>
          <w:szCs w:val="24"/>
        </w:rPr>
        <w:t xml:space="preserve">, </w:t>
      </w:r>
      <w:r w:rsidR="0046487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0279F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ຢູ່ອາໄສ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ການເກີດ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ການຕາຍ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ການຫາຍສາບສູນ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ການແຕ່ງດອງ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ການຢ່າຮ້າງ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del w:id="3467" w:author="Na" w:date="2017-06-14T11:40:00Z">
        <w:r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ຮັບ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ເອົາເດັກເປັນລູກລ້ຽງ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ການຮັບຮູ້ຄວາມເປັນພໍ່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ການປ່ຽນຊື່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ນາມສະກຸນ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del w:id="3468" w:author="Na" w:date="2017-06-18T20:36:00Z">
        <w:r w:rsidRPr="00514FCB" w:rsidDel="0000353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ໂ</w:delText>
        </w:r>
      </w:del>
      <w:ins w:id="3469" w:author="Na" w:date="2017-06-18T20:36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>ຍົ</w:t>
        </w:r>
      </w:ins>
      <w:del w:id="3470" w:author="Na" w:date="2017-06-18T20:36:00Z">
        <w:r w:rsidRPr="002B3C7C" w:rsidDel="0000353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ຍ</w:delText>
        </w:r>
      </w:del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ກຍ້າຍ</w:t>
      </w:r>
      <w:r w:rsidRPr="004D6DEA">
        <w:rPr>
          <w:rFonts w:ascii="Phetsarath OT" w:hAnsi="Phetsarath OT" w:cs="Phetsarath OT"/>
          <w:sz w:val="24"/>
          <w:szCs w:val="24"/>
          <w:lang w:bidi="lo-LA"/>
        </w:rPr>
        <w:t xml:space="preserve">;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ຈົດທະບຽນ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ຝັງ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ເຜົາ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ຍ້າຍຊາກສົບ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ອື່ນໆ</w:t>
      </w:r>
      <w:ins w:id="3471" w:author="Na" w:date="2017-06-18T20:36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</w:t>
      </w:r>
      <w:ins w:id="3472" w:author="Na" w:date="2017-06-18T20:36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>ຂ້ອງ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ກັບການຈົດທະບຽນພົນລະເມືອງ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0C6B4AD8" w14:textId="77777777" w:rsidR="00DD44EB" w:rsidRPr="00514FCB" w:rsidRDefault="00DD44E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ການສ້າງສະຖິຕິການຂຶ້ນທະບຽນພົນລະເມືອງ</w:t>
      </w:r>
      <w:r w:rsidRPr="00003537">
        <w:rPr>
          <w:rFonts w:ascii="Phetsarath OT" w:hAnsi="Phetsarath OT" w:cs="Phetsarath OT"/>
          <w:sz w:val="16"/>
          <w:szCs w:val="16"/>
          <w:cs/>
          <w:lang w:bidi="lo-LA"/>
          <w:rPrChange w:id="3473" w:author="Na" w:date="2017-06-18T20:36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ໃຫ້ປະຕິບັດຕາມຂະບວນການຜະລິດສະຖິຕິປະຈໍາປີ</w:t>
      </w:r>
      <w:del w:id="3474" w:author="Na" w:date="2017-06-18T20:37:00Z">
        <w:r w:rsidRPr="00BF384B" w:rsidDel="0000353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ຢ່າງເປັນລະບົບ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ຕໍ່ເນື່ອງ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ໂດຍການຈັດຕັ້ງສະຖິຕິແຫ່ງຊາດ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ຕາມການລາຍງານ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ຂອງການຈັດຕັ້ງທີ່ກ່ຽວ</w:t>
      </w:r>
      <w:del w:id="3475" w:author="Na" w:date="2017-06-08T10:35:00Z">
        <w:r w:rsidRPr="00514FCB" w:rsidDel="008D4E2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0B22F05A" w14:textId="77777777" w:rsidR="009E008C" w:rsidRPr="00CE4EFF" w:rsidRDefault="009E008C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3476" w:author="Na" w:date="2017-06-16T11:19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</w:pPr>
    </w:p>
    <w:p w14:paraId="566B62CB" w14:textId="77777777" w:rsidR="009E008C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477" w:name="_Toc484258035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478" w:author="Na" w:date="2017-06-14T11:41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39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ໃໝ່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ການສ້າງສະຖິຕິການອອກບັດປະຈຳຕົວ</w:t>
      </w:r>
      <w:bookmarkEnd w:id="3477"/>
    </w:p>
    <w:p w14:paraId="70B9E521" w14:textId="77777777" w:rsidR="00DD44EB" w:rsidRDefault="00DD44EB" w:rsidP="008D4E29">
      <w:pPr>
        <w:spacing w:after="0" w:line="240" w:lineRule="auto"/>
        <w:ind w:left="426" w:firstLine="708"/>
        <w:jc w:val="both"/>
        <w:rPr>
          <w:ins w:id="3479" w:author="Na" w:date="2017-06-16T11:19:00Z"/>
          <w:rFonts w:ascii="Phetsarath OT" w:hAnsi="Phetsarath OT" w:cs="Phetsarath OT"/>
          <w:sz w:val="24"/>
          <w:szCs w:val="24"/>
          <w:lang w:bidi="lo-LA"/>
        </w:rPr>
        <w:pPrChange w:id="3480" w:author="Na" w:date="2017-06-08T10:35:00Z">
          <w:pPr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ການສ້າງສະຖິຕິການອອກບັດປະຈໍາຕົວ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</w:t>
      </w:r>
      <w:del w:id="3481" w:author="Na" w:date="2017-06-08T10:35:00Z">
        <w:r w:rsidRPr="00514FCB" w:rsidDel="008D4E2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ຕາມຂະບວນການຜະລິດສະຖິຕິ</w:t>
      </w:r>
      <w:del w:id="3482" w:author="Na" w:date="2017-06-08T10:35:00Z">
        <w:r w:rsidRPr="00514FCB" w:rsidDel="008D4E2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ປະຈໍາປີ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ຢ່າງເປັນລະບົບ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ຕໍ່ເນື່ອງ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ໂດຍການຈັດຕັ້ງສະຖິຕິແຫ່ງຊາດ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ຕາມການລາຍງານຂອງການຈັດຕັ້ງທີ່ກ່ຽວຂ້ອງ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6980599" w14:textId="77777777" w:rsidR="00CE4EFF" w:rsidRPr="00CE4EFF" w:rsidRDefault="00CE4EFF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rPrChange w:id="3483" w:author="Na" w:date="2017-06-16T11:19:00Z">
            <w:rPr>
              <w:rFonts w:ascii="Phetsarath OT" w:hAnsi="Phetsarath OT" w:cs="Phetsarath OT"/>
              <w:sz w:val="24"/>
              <w:szCs w:val="24"/>
            </w:rPr>
          </w:rPrChange>
        </w:rPr>
        <w:pPrChange w:id="3484" w:author="Na" w:date="2017-06-08T10:35:00Z">
          <w:pPr>
            <w:spacing w:after="0" w:line="240" w:lineRule="auto"/>
            <w:ind w:left="450" w:firstLine="1170"/>
            <w:jc w:val="both"/>
          </w:pPr>
        </w:pPrChange>
      </w:pPr>
    </w:p>
    <w:p w14:paraId="311B738F" w14:textId="77777777" w:rsidR="00503647" w:rsidRPr="00514FCB" w:rsidDel="00914C19" w:rsidRDefault="00503647" w:rsidP="009B0202">
      <w:pPr>
        <w:pStyle w:val="HeaderLaw"/>
        <w:rPr>
          <w:del w:id="3485" w:author="Na" w:date="2017-06-14T11:41:00Z"/>
          <w:rFonts w:hint="cs"/>
          <w:b w:val="0"/>
          <w:bCs/>
          <w:rPrChange w:id="3486" w:author="Na" w:date="2017-06-16T10:46:00Z">
            <w:rPr>
              <w:del w:id="3487" w:author="Na" w:date="2017-06-14T11:41:00Z"/>
              <w:rFonts w:hint="cs"/>
              <w:b w:val="0"/>
              <w:bCs/>
              <w:sz w:val="28"/>
              <w:szCs w:val="28"/>
            </w:rPr>
          </w:rPrChange>
        </w:rPr>
      </w:pPr>
    </w:p>
    <w:p w14:paraId="052CF88A" w14:textId="77777777" w:rsidR="00477CB0" w:rsidRPr="00BF384B" w:rsidRDefault="00DD44EB" w:rsidP="009B482F">
      <w:pPr>
        <w:pStyle w:val="HeaderLaw"/>
        <w:rPr>
          <w:b w:val="0"/>
          <w:bCs/>
          <w:sz w:val="28"/>
          <w:szCs w:val="28"/>
        </w:rPr>
      </w:pPr>
      <w:bookmarkStart w:id="3488" w:name="_Toc484258036"/>
      <w:r w:rsidRPr="00A26FD7">
        <w:rPr>
          <w:b w:val="0"/>
          <w:bCs/>
          <w:sz w:val="28"/>
          <w:szCs w:val="28"/>
          <w:cs/>
        </w:rPr>
        <w:t xml:space="preserve">ພາກທີ </w:t>
      </w:r>
      <w:r w:rsidRPr="00B37D69">
        <w:rPr>
          <w:sz w:val="28"/>
          <w:szCs w:val="28"/>
        </w:rPr>
        <w:t>IV</w:t>
      </w:r>
      <w:bookmarkEnd w:id="3488"/>
      <w:r w:rsidRPr="002B3C7C">
        <w:rPr>
          <w:b w:val="0"/>
          <w:bCs/>
          <w:sz w:val="28"/>
          <w:szCs w:val="28"/>
        </w:rPr>
        <w:t xml:space="preserve"> </w:t>
      </w:r>
    </w:p>
    <w:p w14:paraId="29477377" w14:textId="77777777" w:rsidR="004C387B" w:rsidRPr="00E2334A" w:rsidRDefault="00DD44EB" w:rsidP="009B482F">
      <w:pPr>
        <w:pStyle w:val="HeaderLaw"/>
        <w:rPr>
          <w:b w:val="0"/>
          <w:bCs/>
          <w:sz w:val="28"/>
          <w:szCs w:val="28"/>
        </w:rPr>
      </w:pPr>
      <w:bookmarkStart w:id="3489" w:name="_Toc484258037"/>
      <w:r w:rsidRPr="004D6DEA">
        <w:rPr>
          <w:b w:val="0"/>
          <w:bCs/>
          <w:sz w:val="28"/>
          <w:szCs w:val="28"/>
          <w:cs/>
        </w:rPr>
        <w:t>ການເຜີຍແຜ່ ແລະ ການນໍາໃຊ້</w:t>
      </w:r>
      <w:r w:rsidRPr="00641F36">
        <w:rPr>
          <w:b w:val="0"/>
          <w:bCs/>
          <w:sz w:val="28"/>
          <w:szCs w:val="28"/>
          <w:cs/>
        </w:rPr>
        <w:t>ຂໍ້ມູນສະຖິຕິ</w:t>
      </w:r>
      <w:bookmarkEnd w:id="3489"/>
    </w:p>
    <w:p w14:paraId="352571F3" w14:textId="77777777" w:rsidR="004C387B" w:rsidRPr="00CE4EFF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3490" w:author="Na" w:date="2017-06-16T11:20:00Z">
            <w:rPr>
              <w:rFonts w:ascii="Phetsarath OT" w:hAnsi="Phetsarath OT" w:cs="Phetsarath OT"/>
              <w:sz w:val="18"/>
              <w:szCs w:val="18"/>
            </w:rPr>
          </w:rPrChange>
        </w:rPr>
      </w:pPr>
    </w:p>
    <w:p w14:paraId="78914952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3491" w:name="_Toc484258038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cs/>
          <w:lang w:bidi="lo-LA"/>
        </w:rPr>
        <w:t xml:space="preserve"> </w:t>
      </w:r>
      <w:ins w:id="3492" w:author="Na" w:date="2017-06-14T11:41:00Z">
        <w:r w:rsidR="00914C19" w:rsidRPr="002B3C7C">
          <w:rPr>
            <w:rFonts w:cs="Phetsarath OT"/>
            <w:lang w:val="en-US" w:bidi="lo-LA"/>
          </w:rPr>
          <w:t xml:space="preserve"> </w:t>
        </w:r>
      </w:ins>
      <w:r w:rsidRPr="00BF384B">
        <w:rPr>
          <w:rFonts w:cs="Phetsarath OT"/>
        </w:rPr>
        <w:t>40</w:t>
      </w:r>
      <w:r w:rsidRPr="004D6DEA">
        <w:rPr>
          <w:rFonts w:cs="Phetsarath OT"/>
          <w:b w:val="0"/>
          <w:bCs/>
        </w:rPr>
        <w:t xml:space="preserve"> </w:t>
      </w:r>
      <w:r w:rsidRPr="00641F36">
        <w:rPr>
          <w:rFonts w:cs="Phetsarath OT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ຄວາມຮັບຜິດຊອບໃນການຈັດພິມ</w:t>
      </w:r>
      <w:del w:id="3493" w:author="Na" w:date="2017-06-18T20:37:00Z">
        <w:r w:rsidRPr="00514FCB" w:rsidDel="00003537">
          <w:rPr>
            <w:rFonts w:cs="Phetsarath OT"/>
            <w:b w:val="0"/>
            <w:bCs/>
            <w:cs/>
            <w:lang w:bidi="lo-LA"/>
          </w:rPr>
          <w:delText xml:space="preserve"> </w:delText>
        </w:r>
      </w:del>
      <w:r w:rsidRPr="00514FCB">
        <w:rPr>
          <w:rFonts w:cs="Phetsarath OT" w:hint="cs"/>
          <w:b w:val="0"/>
          <w:bCs/>
          <w:cs/>
          <w:lang w:bidi="lo-LA"/>
        </w:rPr>
        <w:t>ບົດລາຍງານສະຖິຕິ</w:t>
      </w:r>
      <w:bookmarkEnd w:id="3491"/>
      <w:r w:rsidRPr="00514FCB">
        <w:rPr>
          <w:rFonts w:cs="Phetsarath OT"/>
          <w:b w:val="0"/>
          <w:bCs/>
          <w:cs/>
          <w:lang w:bidi="lo-LA"/>
        </w:rPr>
        <w:t xml:space="preserve">  </w:t>
      </w:r>
    </w:p>
    <w:p w14:paraId="78B6CB04" w14:textId="77777777" w:rsidR="00DD44EB" w:rsidRPr="00514FCB" w:rsidRDefault="00DD44E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ບົດລາຍງານສະຖິຕິ</w:t>
      </w:r>
      <w:r w:rsidR="00FE4122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A27892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ການສະເໜີຜົນໄດ້ຮັບຈາກຂະບວນການຜະລິດຂໍ້ມູນສະຖິຕິ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ໃນຮູບແບບປື້ມບົດລາຍງານ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ແຜ່ນພັບ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ແຜ່ນໂຄສະນາ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ແຜນທີ່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ແຜ່ນຊີດີ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ວິດີໂອສາລະຄະດີ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7975EF4" w14:textId="77777777" w:rsidR="00DD44EB" w:rsidRPr="00514FCB" w:rsidRDefault="00DD44E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ການຈັດຕັ້ງສະຖິຕິລະບົບສາຍຕັ້ງ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ສາຍຂວາງ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ສາມາດດຳເນີນການຈັດພິມ</w:t>
      </w:r>
      <w:del w:id="3494" w:author="Na" w:date="2017-06-08T10:36:00Z">
        <w:r w:rsidRPr="00514FCB" w:rsidDel="008D4E2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</w:t>
      </w:r>
      <w:r w:rsidR="00E73FE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ິ່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ງພິມຕ່າງໆ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ກ່ຽວກັບການລາຍງານສະຖິຕິ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ທີ່ສ້າງຂຶ້ນຈາກຂໍ້ມູນທີ່ໄດ້ມາຈາກການລາຍງານບໍລິຫານ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ການສຳຫຼວດ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11BA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ໃນຂອບເຂດຄວາມຮັບຜິດຊອບຂອງຕົນ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ທັງເປັນຜູ້ຮັບຜິດຊອບຕໍ່ຄວາມຖືກຕ້ອງ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ຂອງເນື້ອໃນບົດລາຍງານສະຖິຕິ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EB5EA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ວິທະ</w:t>
      </w:r>
      <w:ins w:id="3495" w:author="Na" w:date="2017-06-08T10:36:00Z">
        <w:r w:rsidR="008D4E29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EB5EA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ຍາສາດດ້ານສະຖິຕິ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C11BA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ສ່ວນຂັ້ນຕອນການອະນຸມັດຈັດພິມ</w:t>
      </w:r>
      <w:r w:rsidR="00C11BA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ໃຫ້ປະຕິບັດຕາມກົດໝາຍວ່າດ້ວຍການພິມຈຳໜ່າຍ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5226BEB" w14:textId="77777777" w:rsidR="004C387B" w:rsidRPr="00CE4EFF" w:rsidRDefault="004C387B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3496" w:author="Na" w:date="2017-06-16T11:20:00Z">
            <w:rPr>
              <w:rFonts w:ascii="Phetsarath OT" w:hAnsi="Phetsarath OT" w:cs="Phetsarath OT"/>
              <w:sz w:val="20"/>
              <w:szCs w:val="20"/>
              <w:lang w:bidi="lo-LA"/>
            </w:rPr>
          </w:rPrChange>
        </w:rPr>
      </w:pPr>
    </w:p>
    <w:p w14:paraId="3492CF78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497" w:name="_Toc484258039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498" w:author="Na" w:date="2017-06-14T11:41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41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ການປະກາດໃຊ້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ການເຜີຍແຜ່ຂໍ້ມູນສະຖິຕິທາງການ</w:t>
      </w:r>
      <w:bookmarkEnd w:id="3497"/>
    </w:p>
    <w:p w14:paraId="7F2DF1CD" w14:textId="77777777" w:rsidR="004C387B" w:rsidRPr="00514FCB" w:rsidRDefault="004C387B" w:rsidP="008D4E2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499" w:author="Na" w:date="2017-06-08T10:37:00Z">
          <w:pPr>
            <w:spacing w:after="0" w:line="240" w:lineRule="auto"/>
            <w:ind w:left="720"/>
            <w:jc w:val="both"/>
          </w:pPr>
        </w:pPrChange>
      </w:pPr>
      <w:del w:id="3500" w:author="Na" w:date="2017-06-08T10:37:00Z">
        <w:r w:rsidRPr="00514FCB" w:rsidDel="008D4E29">
          <w:rPr>
            <w:rFonts w:ascii="Phetsarath OT" w:hAnsi="Phetsarath OT" w:cs="Phetsarath OT"/>
            <w:sz w:val="24"/>
            <w:szCs w:val="24"/>
          </w:rPr>
          <w:tab/>
        </w:r>
        <w:r w:rsidRPr="00514FCB" w:rsidDel="008D4E2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ການປະກາດໃຊ້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ການເຜີຍແຜ່ຂໍ້ມູນສະຖິຕິທາງການ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</w:t>
      </w:r>
      <w:del w:id="3501" w:author="Na" w:date="2017-06-08T10:38:00Z">
        <w:r w:rsidRPr="00514FCB" w:rsidDel="008D4E2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4A378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ຕາມຂອບເຂດຄວາມຮັບຜິດ</w:t>
      </w:r>
      <w:ins w:id="3502" w:author="Na" w:date="2017-06-08T10:37:00Z">
        <w:r w:rsidR="008D4E29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A378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ຊອບຂອງຕົນ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20A2430E" w14:textId="77777777" w:rsidR="00DD44EB" w:rsidRPr="00514FCB" w:rsidDel="008D4E29" w:rsidRDefault="008D4E29" w:rsidP="008D4E29">
      <w:pPr>
        <w:pStyle w:val="ListParagraph"/>
        <w:numPr>
          <w:ilvl w:val="0"/>
          <w:numId w:val="73"/>
        </w:numPr>
        <w:spacing w:after="0" w:line="240" w:lineRule="auto"/>
        <w:ind w:left="426" w:firstLine="850"/>
        <w:jc w:val="both"/>
        <w:rPr>
          <w:del w:id="3503" w:author="Na" w:date="2017-06-08T10:38:00Z"/>
          <w:rFonts w:ascii="Phetsarath OT" w:hAnsi="Phetsarath OT" w:cs="Phetsarath OT"/>
          <w:sz w:val="24"/>
          <w:szCs w:val="24"/>
        </w:rPr>
        <w:pPrChange w:id="3504" w:author="Na" w:date="2017-06-08T10:38:00Z">
          <w:pPr>
            <w:pStyle w:val="ListParagraph"/>
            <w:numPr>
              <w:numId w:val="73"/>
            </w:numPr>
            <w:spacing w:after="0" w:line="240" w:lineRule="auto"/>
            <w:ind w:left="450" w:firstLine="1350"/>
            <w:jc w:val="both"/>
          </w:pPr>
        </w:pPrChange>
      </w:pPr>
      <w:ins w:id="3505" w:author="Na" w:date="2017-06-08T10:38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ເປັນຜູ້ປະກາດໃຊ້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ເຜີຍແຜ່ຂໍ້ມູນສະຖິຕິທາງການລະດັບຊາດ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ຜົນຂອງການສຳຫຼວດຕ່າງໆ</w:t>
      </w:r>
      <w:r w:rsidR="004C387B" w:rsidRPr="00514FCB">
        <w:rPr>
          <w:rFonts w:ascii="Phetsarath OT" w:hAnsi="Phetsarath OT" w:cs="Phetsarath OT"/>
          <w:sz w:val="24"/>
          <w:szCs w:val="24"/>
        </w:rPr>
        <w:t>;</w:t>
      </w:r>
    </w:p>
    <w:p w14:paraId="0BF3340D" w14:textId="77777777" w:rsidR="008D4E29" w:rsidRPr="00514FCB" w:rsidRDefault="008D4E29" w:rsidP="008D4E29">
      <w:pPr>
        <w:pStyle w:val="ListParagraph"/>
        <w:numPr>
          <w:ilvl w:val="0"/>
          <w:numId w:val="73"/>
        </w:numPr>
        <w:spacing w:after="0" w:line="240" w:lineRule="auto"/>
        <w:ind w:left="426" w:firstLine="850"/>
        <w:jc w:val="both"/>
        <w:rPr>
          <w:ins w:id="3506" w:author="Na" w:date="2017-06-08T10:38:00Z"/>
          <w:rFonts w:ascii="Phetsarath OT" w:hAnsi="Phetsarath OT" w:cs="Phetsarath OT"/>
          <w:sz w:val="24"/>
          <w:szCs w:val="24"/>
        </w:rPr>
      </w:pPr>
    </w:p>
    <w:p w14:paraId="0C208089" w14:textId="77777777" w:rsidR="00DD44EB" w:rsidRPr="00514FCB" w:rsidRDefault="004C387B" w:rsidP="008D4E29">
      <w:pPr>
        <w:pStyle w:val="ListParagraph"/>
        <w:numPr>
          <w:ilvl w:val="0"/>
          <w:numId w:val="7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  <w:pPrChange w:id="3507" w:author="Na" w:date="2017-06-08T10:38:00Z">
          <w:pPr>
            <w:pStyle w:val="ListParagraph"/>
            <w:numPr>
              <w:numId w:val="73"/>
            </w:numPr>
            <w:spacing w:after="0" w:line="240" w:lineRule="auto"/>
            <w:ind w:left="450" w:firstLine="13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ສູນສະຖິຕິປະຈຳ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ລັດທຽບເທົ່າກະຊວງ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ເປັນຜູ້ປະກາດໃຊ້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ເຜີຍແຜ່ຂໍ້ມູນສະຖິຕິທາງການ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ໃນລະດັບຂະແໜງການ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ໂດຍຜ່ານການຢັ້ງຢືນ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ຮັບຮອງທາງດ້ານວິຊາການຂອງ</w:t>
      </w:r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DD44EB" w:rsidRPr="00514FCB">
        <w:rPr>
          <w:rFonts w:ascii="Phetsarath OT" w:hAnsi="Phetsarath OT" w:cs="Phetsarath OT"/>
          <w:sz w:val="24"/>
          <w:szCs w:val="24"/>
        </w:rPr>
        <w:t>;</w:t>
      </w:r>
    </w:p>
    <w:p w14:paraId="55EFC8E2" w14:textId="77777777" w:rsidR="00DD44EB" w:rsidRPr="00514FCB" w:rsidRDefault="004C387B" w:rsidP="008D4E29">
      <w:pPr>
        <w:pStyle w:val="ListParagraph"/>
        <w:numPr>
          <w:ilvl w:val="0"/>
          <w:numId w:val="7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  <w:pPrChange w:id="3508" w:author="Na" w:date="2017-06-08T10:38:00Z">
          <w:pPr>
            <w:pStyle w:val="ListParagraph"/>
            <w:numPr>
              <w:numId w:val="73"/>
            </w:numPr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ສູນສະຖິຕິປະຈຳ</w:t>
      </w:r>
      <w:ins w:id="3509" w:author="Na" w:date="2017-06-18T20:37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DD44E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DD44EB" w:rsidRPr="00E2334A">
        <w:rPr>
          <w:rFonts w:ascii="Phetsarath OT" w:hAnsi="Phetsarath OT" w:cs="Phetsarath OT"/>
          <w:sz w:val="24"/>
          <w:szCs w:val="24"/>
        </w:rPr>
        <w:t xml:space="preserve">,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ເປັນຜູ້ປະກາດໃຊ້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ເຜີຍແຜ່ຂໍ້ມູນສະຖິຕິທາງການໃນລະດັບທ້ອງຖິ່ນ</w:t>
      </w:r>
      <w:r w:rsidR="00AB5C3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ໂດຍຜ່ານການຢັ້ງຢືນ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ຮັບຮອງທາງດ້ານວິຊາການຂອງ</w:t>
      </w:r>
      <w:r w:rsidR="00AD052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333A13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AFA5A05" w14:textId="77777777" w:rsidR="00C93D2C" w:rsidRPr="00514FCB" w:rsidRDefault="00C93D2C" w:rsidP="008D4E29">
      <w:pPr>
        <w:pStyle w:val="ListParagraph"/>
        <w:numPr>
          <w:ilvl w:val="0"/>
          <w:numId w:val="7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rPrChange w:id="3510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</w:rPr>
          </w:rPrChange>
        </w:rPr>
        <w:pPrChange w:id="3511" w:author="Na" w:date="2017-06-08T10:38:00Z">
          <w:pPr>
            <w:pStyle w:val="ListParagraph"/>
            <w:numPr>
              <w:numId w:val="73"/>
            </w:numPr>
            <w:spacing w:after="0" w:line="240" w:lineRule="auto"/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512" w:author="Na" w:date="2017-06-16T10:46:00Z">
            <w:rPr>
              <w:rFonts w:ascii="Phetsarath OT" w:hAnsi="Phetsarath OT" w:cs="Phetsarath OT" w:hint="cs"/>
              <w:color w:val="C0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ການ</w:t>
      </w:r>
      <w:r w:rsidR="008D0580" w:rsidRPr="00514FCB">
        <w:rPr>
          <w:rFonts w:ascii="Phetsarath OT" w:hAnsi="Phetsarath OT" w:cs="Phetsarath OT"/>
          <w:sz w:val="24"/>
          <w:szCs w:val="24"/>
          <w:lang w:bidi="lo-LA"/>
          <w:rPrChange w:id="3513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>ສະໜອງ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514" w:author="Na" w:date="2017-06-16T10:46:00Z">
            <w:rPr>
              <w:rFonts w:ascii="Phetsarath OT" w:hAnsi="Phetsarath OT" w:cs="Phetsarath OT" w:hint="cs"/>
              <w:color w:val="C0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ຂໍ້ມູນສະຖິຕິທາງການ</w:t>
      </w:r>
      <w:r w:rsidR="006E61EB" w:rsidRPr="00514FCB">
        <w:rPr>
          <w:rFonts w:ascii="Phetsarath OT" w:hAnsi="Phetsarath OT" w:cs="Phetsarath OT"/>
          <w:sz w:val="24"/>
          <w:szCs w:val="24"/>
          <w:lang w:bidi="lo-LA"/>
          <w:rPrChange w:id="3515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 xml:space="preserve"> ໃຫ້ແກ່ຜູ້</w:t>
      </w:r>
      <w:ins w:id="3516" w:author="VONGDALA" w:date="2017-06-06T14:09:00Z">
        <w:r w:rsidR="00C10571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3517" w:author="Na" w:date="2017-06-16T10:46:00Z">
              <w:rPr>
                <w:rFonts w:ascii="Phetsarath OT" w:hAnsi="Phetsarath OT" w:cs="Phetsarath OT" w:hint="cs"/>
                <w:color w:val="C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ນໍາ</w:t>
        </w:r>
      </w:ins>
      <w:del w:id="3518" w:author="VONGDALA" w:date="2017-06-06T14:09:00Z">
        <w:r w:rsidR="006E61EB" w:rsidRPr="00514FCB" w:rsidDel="00C10571">
          <w:rPr>
            <w:rFonts w:ascii="Phetsarath OT" w:hAnsi="Phetsarath OT" w:cs="Phetsarath OT"/>
            <w:sz w:val="24"/>
            <w:szCs w:val="24"/>
            <w:lang w:bidi="lo-LA"/>
            <w:rPrChange w:id="3519" w:author="Na" w:date="2017-06-16T10:46:00Z">
              <w:rPr>
                <w:rFonts w:ascii="Phetsarath OT" w:hAnsi="Phetsarath OT" w:cs="Phetsarath OT"/>
                <w:color w:val="C0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ນຳ</w:delText>
        </w:r>
      </w:del>
      <w:r w:rsidR="006E61EB" w:rsidRPr="00514FCB">
        <w:rPr>
          <w:rFonts w:ascii="Phetsarath OT" w:hAnsi="Phetsarath OT" w:cs="Phetsarath OT"/>
          <w:sz w:val="24"/>
          <w:szCs w:val="24"/>
          <w:lang w:bidi="lo-LA"/>
          <w:rPrChange w:id="3520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>ໃຊ້ຂໍ້ມູນສະຖິຕິ ທັງພາຍໃນ ແລະ ຕ່າງ</w:t>
      </w:r>
      <w:del w:id="3521" w:author="Na" w:date="2017-06-08T10:38:00Z">
        <w:r w:rsidR="00765143" w:rsidRPr="00514FCB" w:rsidDel="00CD3674">
          <w:rPr>
            <w:rFonts w:ascii="Phetsarath OT" w:hAnsi="Phetsarath OT" w:cs="Phetsarath OT" w:hint="cs"/>
            <w:sz w:val="24"/>
            <w:szCs w:val="24"/>
            <w:cs/>
            <w:lang w:bidi="lo-LA"/>
            <w:rPrChange w:id="3522" w:author="Na" w:date="2017-06-16T10:46:00Z">
              <w:rPr>
                <w:rFonts w:ascii="Phetsarath OT" w:hAnsi="Phetsarath OT" w:cs="Phetsarath OT" w:hint="cs"/>
                <w:color w:val="C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 xml:space="preserve"> </w:delText>
        </w:r>
      </w:del>
      <w:r w:rsidR="006E61EB" w:rsidRPr="00514FCB">
        <w:rPr>
          <w:rFonts w:ascii="Phetsarath OT" w:hAnsi="Phetsarath OT" w:cs="Phetsarath OT"/>
          <w:sz w:val="24"/>
          <w:szCs w:val="24"/>
          <w:lang w:bidi="lo-LA"/>
          <w:rPrChange w:id="3523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>ປະເທດ ໂດຍຜ່ານປະຕູດຽວ ດ້ວຍລະບົບການເຜີຍແຜ່ຂໍ້ມູນສະຖິຕິທາງການ ຂອງການຈັດຕັ້ງສະຖິຕິແຫ່ງຊາດ</w:t>
      </w:r>
      <w:r w:rsidR="00782017" w:rsidRPr="00514FCB">
        <w:rPr>
          <w:rFonts w:ascii="Phetsarath OT" w:hAnsi="Phetsarath OT" w:cs="Phetsarath OT"/>
          <w:sz w:val="24"/>
          <w:szCs w:val="24"/>
          <w:lang w:bidi="lo-LA"/>
          <w:rPrChange w:id="3524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 xml:space="preserve"> ໃນ</w:t>
      </w:r>
      <w:r w:rsidR="006E61EB" w:rsidRPr="00514FCB">
        <w:rPr>
          <w:rFonts w:ascii="Phetsarath OT" w:hAnsi="Phetsarath OT" w:cs="Phetsarath OT"/>
          <w:sz w:val="24"/>
          <w:szCs w:val="24"/>
          <w:lang w:bidi="lo-LA"/>
          <w:rPrChange w:id="3525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>ແຕ່ລະ</w:t>
      </w:r>
      <w:ins w:id="3526" w:author="Na" w:date="2017-06-08T10:38:00Z">
        <w:r w:rsidR="00CD3674" w:rsidRPr="00514FCB">
          <w:rPr>
            <w:rFonts w:ascii="Phetsarath OT" w:hAnsi="Phetsarath OT" w:cs="Phetsarath OT"/>
            <w:sz w:val="24"/>
            <w:szCs w:val="24"/>
            <w:lang w:bidi="lo-LA"/>
            <w:rPrChange w:id="3527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="006E61EB" w:rsidRPr="00514FCB">
        <w:rPr>
          <w:rFonts w:ascii="Phetsarath OT" w:hAnsi="Phetsarath OT" w:cs="Phetsarath OT"/>
          <w:sz w:val="24"/>
          <w:szCs w:val="24"/>
          <w:lang w:bidi="lo-LA"/>
          <w:rPrChange w:id="3528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>ຂັ້ນ</w:t>
      </w:r>
      <w:r w:rsidR="00333A13" w:rsidRPr="00514FCB">
        <w:rPr>
          <w:rFonts w:ascii="Phetsarath OT" w:hAnsi="Phetsarath OT" w:cs="Phetsarath OT"/>
          <w:sz w:val="24"/>
          <w:szCs w:val="24"/>
          <w:lang w:bidi="lo-LA"/>
          <w:rPrChange w:id="3529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lang w:bidi="lo-LA"/>
            </w:rPr>
          </w:rPrChange>
        </w:rPr>
        <w:t>.</w:t>
      </w:r>
      <w:r w:rsidR="006E61EB" w:rsidRPr="00514FCB">
        <w:rPr>
          <w:rFonts w:ascii="Phetsarath OT" w:hAnsi="Phetsarath OT" w:cs="Phetsarath OT"/>
          <w:sz w:val="24"/>
          <w:szCs w:val="24"/>
          <w:lang w:bidi="lo-LA"/>
          <w:rPrChange w:id="3530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lang w:bidi="lo-LA"/>
          <w:rPrChange w:id="3531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lang w:bidi="lo-LA"/>
            </w:rPr>
          </w:rPrChange>
        </w:rPr>
        <w:t xml:space="preserve"> </w:t>
      </w:r>
    </w:p>
    <w:p w14:paraId="215C5C71" w14:textId="77777777" w:rsidR="005F0BF8" w:rsidRPr="00A26FD7" w:rsidDel="003B11DE" w:rsidRDefault="005F0BF8" w:rsidP="00CD3674">
      <w:pPr>
        <w:spacing w:after="0" w:line="240" w:lineRule="auto"/>
        <w:ind w:left="450" w:firstLine="684"/>
        <w:jc w:val="both"/>
        <w:rPr>
          <w:del w:id="3532" w:author="Na" w:date="2017-06-07T08:56:00Z"/>
          <w:rFonts w:ascii="Phetsarath OT" w:hAnsi="Phetsarath OT" w:cs="Phetsarath OT"/>
          <w:sz w:val="24"/>
          <w:szCs w:val="24"/>
          <w:lang w:bidi="lo-LA"/>
        </w:rPr>
        <w:pPrChange w:id="3533" w:author="Na" w:date="2017-06-08T10:39:00Z">
          <w:pPr>
            <w:spacing w:after="0" w:line="240" w:lineRule="auto"/>
            <w:ind w:left="450" w:firstLine="1080"/>
            <w:jc w:val="both"/>
          </w:pPr>
        </w:pPrChange>
      </w:pPr>
    </w:p>
    <w:p w14:paraId="6F5320CE" w14:textId="77777777" w:rsidR="00DD44EB" w:rsidRPr="00514FCB" w:rsidRDefault="004C387B" w:rsidP="00CD367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534" w:author="Na" w:date="2017-06-08T10:39:00Z">
          <w:pPr>
            <w:spacing w:after="0" w:line="240" w:lineRule="auto"/>
            <w:ind w:left="450" w:firstLine="1080"/>
            <w:jc w:val="both"/>
          </w:pPr>
        </w:pPrChange>
      </w:pP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ການເຜີຍແຜ່ຂໍ້ມູນສະຖິຕິທາງການ</w:t>
      </w:r>
      <w:r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ໃຫ້ປະຕິບັດໄດ້ດ</w:t>
      </w:r>
      <w:r w:rsidR="000F60A8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້ວຍຫຼາຍຮູບແບບ</w:t>
      </w:r>
      <w:r w:rsidR="000F60A8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ເຊັ່ນ</w:t>
      </w:r>
      <w:r w:rsidR="00DD44EB"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ການຈັດກອງປະຊຸມ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ບົດລາຍງານສະຖິຕິ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ຜ່ານສື່ມວນຊົນ</w:t>
      </w:r>
      <w:r w:rsidR="00DD44EB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ເວັບໄຊ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ຜ່ານລະບົບເອເລັກໂຕຣນິກ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31E8328" w14:textId="77777777" w:rsidR="000F60A8" w:rsidRPr="00CE4EFF" w:rsidRDefault="000F60A8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3535" w:author="Na" w:date="2017-06-16T11:20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249A8D58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536" w:name="_Toc484258040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537" w:author="Na" w:date="2017-06-14T11:41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42</w:t>
      </w:r>
      <w:r w:rsidRPr="004D6DEA">
        <w:rPr>
          <w:rFonts w:cs="Phetsarath OT"/>
          <w:b w:val="0"/>
          <w:bCs/>
          <w:cs/>
          <w:lang w:bidi="lo-LA"/>
        </w:rPr>
        <w:t xml:space="preserve">  </w:t>
      </w:r>
      <w:r w:rsidR="005E04B1" w:rsidRPr="00641F36">
        <w:rPr>
          <w:rFonts w:cs="Phetsarath OT" w:hint="cs"/>
          <w:b w:val="0"/>
          <w:bCs/>
          <w:cs/>
          <w:lang w:bidi="lo-LA"/>
        </w:rPr>
        <w:t xml:space="preserve">(ປັບປຸງ) </w:t>
      </w:r>
      <w:r w:rsidRPr="00E2334A">
        <w:rPr>
          <w:rFonts w:cs="Phetsarath OT" w:hint="cs"/>
          <w:b w:val="0"/>
          <w:bCs/>
          <w:cs/>
          <w:lang w:bidi="lo-LA"/>
        </w:rPr>
        <w:t>ບຸກຄົນທີ່ມີສິດປະກາດໃຊ</w:t>
      </w:r>
      <w:r w:rsidRPr="00514FCB">
        <w:rPr>
          <w:rFonts w:cs="Phetsarath OT" w:hint="cs"/>
          <w:b w:val="0"/>
          <w:bCs/>
          <w:cs/>
          <w:lang w:bidi="lo-LA"/>
        </w:rPr>
        <w:t>້ຜົນຂອງການສໍາຫຼວດ</w:t>
      </w:r>
      <w:bookmarkEnd w:id="3536"/>
      <w:r w:rsidRPr="00514FCB">
        <w:rPr>
          <w:rFonts w:cs="Phetsarath OT"/>
          <w:b w:val="0"/>
          <w:bCs/>
          <w:cs/>
          <w:lang w:bidi="lo-LA"/>
        </w:rPr>
        <w:t xml:space="preserve"> </w:t>
      </w:r>
    </w:p>
    <w:p w14:paraId="582D2D74" w14:textId="77777777" w:rsidR="00DD44EB" w:rsidRPr="004D6DEA" w:rsidRDefault="004C387B" w:rsidP="00CD3674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</w:rPr>
        <w:pPrChange w:id="3538" w:author="Na" w:date="2017-06-08T10:39:00Z">
          <w:pPr>
            <w:spacing w:after="0" w:line="240" w:lineRule="auto"/>
            <w:ind w:firstLine="153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</w:t>
      </w:r>
      <w:r w:rsidR="00127ED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ຸກຄົນທີ່ມີສິດປະກາດໃຊ້ຜົນຂອງການສໍາ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3539" w:author="VONGDALA" w:date="2017-06-06T14:11:00Z">
        <w:r w:rsidR="00727EE3" w:rsidRPr="00514FCB" w:rsidDel="00C10571">
          <w:rPr>
            <w:rFonts w:ascii="Phetsarath OT" w:hAnsi="Phetsarath OT" w:cs="Phetsarath OT" w:hint="cs"/>
            <w:sz w:val="24"/>
            <w:szCs w:val="24"/>
            <w:cs/>
            <w:lang w:bidi="lo-LA"/>
            <w:rPrChange w:id="3540" w:author="Na" w:date="2017-06-16T10:46:00Z">
              <w:rPr>
                <w:rFonts w:ascii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ຕາມຄວາມຮັບຜິດຊອບຂອງຕົນ </w:delText>
        </w:r>
      </w:del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ins w:id="3541" w:author="Na" w:date="2017-06-18T20:38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542" w:author="VONGDALA" w:date="2017-06-06T14:12:00Z">
        <w:r w:rsidRPr="00B37D69" w:rsidDel="00C10571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583595BA" w14:textId="77777777" w:rsidR="003113BC" w:rsidRPr="00BF384B" w:rsidRDefault="003113BC" w:rsidP="00CD3674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 w:hint="cs"/>
          <w:sz w:val="24"/>
          <w:szCs w:val="24"/>
        </w:rPr>
      </w:pP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ນາຍົກ ຫຼື ຮອງນາຍົກລັດຖະມົນຕີ</w:t>
      </w:r>
      <w:ins w:id="3543" w:author="Na" w:date="2017-06-18T20:38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ທີ່ເປັນຫົວໜ້າຄະນະຊີ້ນຳການສຳຫຼວດໃຫຍ່;</w:t>
      </w:r>
    </w:p>
    <w:p w14:paraId="1ABDF191" w14:textId="77777777" w:rsidR="00560810" w:rsidRPr="00BF384B" w:rsidRDefault="00F93B49" w:rsidP="00CD3674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 w:hint="cs"/>
          <w:sz w:val="24"/>
          <w:szCs w:val="24"/>
        </w:rPr>
      </w:pP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="00560810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ຄະນະຊີ້ນຳການສຳຫຼວດ</w:t>
      </w:r>
      <w:ins w:id="3544" w:author="Na" w:date="2017-06-18T20:38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>ແບບ</w:t>
        </w:r>
      </w:ins>
      <w:r w:rsidR="00560810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ຕົວແທນລະດັບຊາດ;</w:t>
      </w:r>
    </w:p>
    <w:p w14:paraId="03E8F7DC" w14:textId="77777777" w:rsidR="004C387B" w:rsidRPr="00873220" w:rsidRDefault="00DD44EB" w:rsidP="00CD3674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 w:hint="cs"/>
          <w:sz w:val="24"/>
          <w:szCs w:val="24"/>
        </w:rPr>
      </w:pP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="00AD0520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4C387B" w:rsidRPr="00E2334A">
        <w:rPr>
          <w:rFonts w:ascii="Phetsarath OT" w:hAnsi="Phetsarath OT" w:cs="Phetsarath OT"/>
          <w:sz w:val="24"/>
          <w:szCs w:val="24"/>
        </w:rPr>
        <w:t>;</w:t>
      </w:r>
    </w:p>
    <w:p w14:paraId="1B795E88" w14:textId="77777777" w:rsidR="00DD44EB" w:rsidRPr="00514FCB" w:rsidRDefault="00DD44EB" w:rsidP="00CD3674">
      <w:pPr>
        <w:pStyle w:val="ListParagraph"/>
        <w:numPr>
          <w:ilvl w:val="0"/>
          <w:numId w:val="22"/>
        </w:numPr>
        <w:tabs>
          <w:tab w:val="left" w:pos="1560"/>
          <w:tab w:val="left" w:pos="180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3545" w:author="Na" w:date="2017-06-08T10:40:00Z">
          <w:pPr>
            <w:pStyle w:val="ListParagraph"/>
            <w:numPr>
              <w:numId w:val="22"/>
            </w:numPr>
            <w:tabs>
              <w:tab w:val="left" w:pos="1560"/>
              <w:tab w:val="left" w:pos="1800"/>
            </w:tabs>
            <w:spacing w:after="0" w:line="240" w:lineRule="auto"/>
            <w:ind w:left="450" w:hanging="524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ສູນສະຖິຕິປະຈຳ</w:t>
      </w:r>
      <w:ins w:id="3546" w:author="Na" w:date="2017-06-18T20:38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C387B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="004C387B"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="004C387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ອົ</w:t>
      </w:r>
      <w:r w:rsidR="004C387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ງການ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ລັດທຽບເທົ່າກະຊວງ</w:t>
      </w:r>
      <w:r w:rsidR="004C387B" w:rsidRPr="00873220">
        <w:rPr>
          <w:rFonts w:ascii="Phetsarath OT" w:hAnsi="Phetsarath OT" w:cs="Phetsarath OT"/>
          <w:sz w:val="24"/>
          <w:szCs w:val="24"/>
        </w:rPr>
        <w:t>;</w:t>
      </w:r>
    </w:p>
    <w:p w14:paraId="1A2C564F" w14:textId="77777777" w:rsidR="004C387B" w:rsidRPr="00514FCB" w:rsidRDefault="004C387B" w:rsidP="00CD3674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ຫົວໜ້າສູນສະຖິຕິປະຈຳ</w:t>
      </w:r>
      <w:ins w:id="3547" w:author="Na" w:date="2017-06-18T20:38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DD44E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DD44EB" w:rsidRPr="00E2334A">
        <w:rPr>
          <w:rFonts w:ascii="Phetsarath OT" w:hAnsi="Phetsarath OT" w:cs="Phetsarath OT"/>
          <w:sz w:val="24"/>
          <w:szCs w:val="24"/>
        </w:rPr>
        <w:t xml:space="preserve">,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DD44E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DD44EB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1F7D271" w14:textId="77777777" w:rsidR="005E04B1" w:rsidRPr="00CE4EFF" w:rsidRDefault="005E04B1" w:rsidP="009B482F">
      <w:pPr>
        <w:spacing w:after="0" w:line="240" w:lineRule="auto"/>
        <w:jc w:val="both"/>
        <w:rPr>
          <w:rFonts w:ascii="Phetsarath OT" w:hAnsi="Phetsarath OT" w:cs="Phetsarath OT" w:hint="cs"/>
          <w:sz w:val="16"/>
          <w:szCs w:val="16"/>
          <w:lang w:bidi="lo-LA"/>
          <w:rPrChange w:id="3548" w:author="Na" w:date="2017-06-16T11:20:00Z">
            <w:rPr>
              <w:rFonts w:ascii="Phetsarath OT" w:hAnsi="Phetsarath OT" w:cs="Phetsarath OT" w:hint="cs"/>
              <w:sz w:val="20"/>
              <w:szCs w:val="20"/>
              <w:lang w:bidi="lo-LA"/>
            </w:rPr>
          </w:rPrChange>
        </w:rPr>
      </w:pPr>
    </w:p>
    <w:p w14:paraId="0B51064E" w14:textId="77777777" w:rsidR="004C387B" w:rsidRPr="00514FCB" w:rsidRDefault="00DD44EB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3549" w:name="_Toc484258041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550" w:author="Na" w:date="2017-06-14T11:41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43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</w:t>
      </w:r>
      <w:r w:rsidR="00323265" w:rsidRPr="00873220">
        <w:rPr>
          <w:rFonts w:cs="Phetsarath OT" w:hint="cs"/>
          <w:b w:val="0"/>
          <w:bCs/>
          <w:cs/>
          <w:lang w:bidi="lo-LA"/>
        </w:rPr>
        <w:t>ປຸງ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ການເຂົ້າເຖິງ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ການນຳໃຊ້ຂໍ້ມູນສະຖິຕິ</w:t>
      </w:r>
      <w:bookmarkEnd w:id="3549"/>
    </w:p>
    <w:p w14:paraId="3E6B9C3A" w14:textId="77777777" w:rsidR="00DD44EB" w:rsidRPr="00514FCB" w:rsidRDefault="004C387B" w:rsidP="00CD3674">
      <w:pPr>
        <w:spacing w:after="0" w:line="240" w:lineRule="auto"/>
        <w:ind w:firstLine="1134"/>
        <w:jc w:val="both"/>
        <w:rPr>
          <w:rFonts w:ascii="Phetsarath OT" w:hAnsi="Phetsarath OT" w:cs="Phetsarath OT" w:hint="cs"/>
          <w:sz w:val="24"/>
          <w:szCs w:val="24"/>
        </w:rPr>
        <w:pPrChange w:id="3551" w:author="Na" w:date="2017-06-08T10:40:00Z">
          <w:pPr>
            <w:spacing w:after="0" w:line="240" w:lineRule="auto"/>
            <w:ind w:firstLine="153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ການເຂົ້າເຖິງ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ການນຳໃຊ້ຂໍ້ມູນສະຖິຕິ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41553842" w14:textId="77777777" w:rsidR="00DD44EB" w:rsidRPr="00514FCB" w:rsidRDefault="00DD44EB" w:rsidP="00CD3674">
      <w:pPr>
        <w:pStyle w:val="ListParagraph"/>
        <w:numPr>
          <w:ilvl w:val="0"/>
          <w:numId w:val="7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3552" w:author="home" w:date="2017-06-04T10:17:00Z">
        <w:r w:rsidR="006B0F9D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ແລະ</w:t>
        </w:r>
      </w:ins>
      <w:del w:id="3553" w:author="home" w:date="2017-06-04T10:17:00Z">
        <w:r w:rsidRPr="00514FCB" w:rsidDel="006B0F9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ຫຼື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513E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</w:t>
      </w:r>
      <w:ins w:id="3554" w:author="VONGDALA" w:date="2017-06-06T14:16:00Z">
        <w:r w:rsidR="00C10571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ເຂົ້າເຖິງ</w:t>
      </w:r>
      <w:ins w:id="3555" w:author="VONGDALA" w:date="2017-06-06T14:15:00Z">
        <w:r w:rsidR="00C10571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,</w:t>
        </w:r>
      </w:ins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3556" w:author="VONGDALA" w:date="2017-06-06T14:15:00Z">
        <w:r w:rsidR="004C387B" w:rsidRPr="00514FCB" w:rsidDel="00C10571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="004C387B" w:rsidRPr="00514FCB" w:rsidDel="00C10571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="009D65A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ຂໍ້ມູນສະຖິຕິ</w:t>
      </w:r>
      <w:r w:rsidR="009D65A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del w:id="3557" w:author="VONGDALA" w:date="2017-06-06T14:27:00Z">
        <w:r w:rsidR="009D65A8" w:rsidRPr="00514FCB" w:rsidDel="001853A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ແລະ </w:delText>
        </w:r>
      </w:del>
      <w:ins w:id="3558" w:author="VONGDALA" w:date="2017-06-06T14:27:00Z">
        <w:r w:rsidR="001853AD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ຫຼື </w:t>
        </w:r>
      </w:ins>
      <w:r w:rsidR="009D65A8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559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ຖານຂໍ້ມູນ</w:t>
      </w:r>
      <w:r w:rsidR="009D65A8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560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4C387B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ປະກາດໃຊ້</w:t>
      </w:r>
      <w:r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</w:t>
      </w:r>
      <w:r w:rsidR="004C387B"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ຈາກລະບົບການຈັດຕັ້ງສະຖິຕິແຫ່ງຊາດ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ຢ່າງສະເໝີພາບ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7D5C17FC" w14:textId="77777777" w:rsidR="00DD44EB" w:rsidRPr="00B37D69" w:rsidRDefault="00DD44EB" w:rsidP="00CD3674">
      <w:pPr>
        <w:pStyle w:val="ListParagraph"/>
        <w:numPr>
          <w:ilvl w:val="0"/>
          <w:numId w:val="7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ຜູ້ນຳ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ໃຊ້ຂໍ້ມູນສະຖິຕິທີ່ເປັນ</w:t>
      </w:r>
      <w:r w:rsidR="00E77ED9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387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ຂໍ້ມູນດິບ</w:t>
      </w:r>
      <w:r w:rsidR="004C387B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D65A8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561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ແລະ ຖານຂໍ້ມູນ</w:t>
      </w:r>
      <w:r w:rsidR="009D65A8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562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4C387B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ຕ້ອງ</w:t>
      </w:r>
      <w:r w:rsidR="00C456DF" w:rsidRPr="00B37D69">
        <w:rPr>
          <w:rFonts w:ascii="Phetsarath OT" w:hAnsi="Phetsarath OT" w:cs="Phetsarath OT"/>
          <w:sz w:val="24"/>
          <w:szCs w:val="24"/>
          <w:lang w:bidi="lo-LA"/>
        </w:rPr>
        <w:t>ໄດ້</w:t>
      </w:r>
      <w:ins w:id="3563" w:author="Na" w:date="2017-06-18T20:38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>ກໍານົດ</w:t>
        </w:r>
      </w:ins>
      <w:del w:id="3564" w:author="Na" w:date="2017-06-18T20:38:00Z">
        <w:r w:rsidR="00C456DF" w:rsidRPr="00514FCB" w:rsidDel="00003537">
          <w:rPr>
            <w:rFonts w:ascii="Phetsarath OT" w:hAnsi="Phetsarath OT" w:cs="Phetsarath OT"/>
            <w:sz w:val="24"/>
            <w:szCs w:val="24"/>
            <w:lang w:bidi="lo-LA"/>
            <w:rPrChange w:id="3565" w:author="Na" w:date="2017-06-16T10:46:00Z">
              <w:rPr>
                <w:rFonts w:ascii="Phetsarath OT" w:hAnsi="Phetsarath OT" w:cs="Phetsarath OT"/>
                <w:color w:val="C0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ລະບຸ</w:delText>
        </w:r>
      </w:del>
      <w:r w:rsidR="00C456DF" w:rsidRPr="00514FCB">
        <w:rPr>
          <w:rFonts w:ascii="Phetsarath OT" w:hAnsi="Phetsarath OT" w:cs="Phetsarath OT"/>
          <w:sz w:val="24"/>
          <w:szCs w:val="24"/>
          <w:lang w:bidi="lo-LA"/>
          <w:rPrChange w:id="3566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>ຈຸດປະສົງເປົ້າໝາຍ</w:t>
      </w:r>
      <w:del w:id="3567" w:author="Na" w:date="2017-06-08T10:41:00Z">
        <w:r w:rsidR="00C456DF" w:rsidRPr="00514FCB" w:rsidDel="00CD3674">
          <w:rPr>
            <w:rFonts w:ascii="Phetsarath OT" w:hAnsi="Phetsarath OT" w:cs="Phetsarath OT"/>
            <w:sz w:val="24"/>
            <w:szCs w:val="24"/>
            <w:lang w:bidi="lo-LA"/>
            <w:rPrChange w:id="3568" w:author="Na" w:date="2017-06-16T10:46:00Z">
              <w:rPr>
                <w:rFonts w:ascii="Phetsarath OT" w:hAnsi="Phetsarath OT" w:cs="Phetsarath OT"/>
                <w:color w:val="C0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 </w:delText>
        </w:r>
      </w:del>
      <w:r w:rsidR="00C456DF" w:rsidRPr="00514FCB">
        <w:rPr>
          <w:rFonts w:ascii="Phetsarath OT" w:hAnsi="Phetsarath OT" w:cs="Phetsarath OT"/>
          <w:sz w:val="24"/>
          <w:szCs w:val="24"/>
          <w:lang w:bidi="lo-LA"/>
          <w:rPrChange w:id="3569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>ຂອງການ</w:t>
      </w:r>
      <w:ins w:id="3570" w:author="Na" w:date="2017-06-08T10:41:00Z">
        <w:r w:rsidR="00CD3674" w:rsidRPr="00514FCB">
          <w:rPr>
            <w:rFonts w:ascii="Phetsarath OT" w:hAnsi="Phetsarath OT" w:cs="Phetsarath OT"/>
            <w:sz w:val="24"/>
            <w:szCs w:val="24"/>
            <w:lang w:bidi="lo-LA"/>
            <w:rPrChange w:id="3571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="00C456DF" w:rsidRPr="00514FCB">
        <w:rPr>
          <w:rFonts w:ascii="Phetsarath OT" w:hAnsi="Phetsarath OT" w:cs="Phetsarath OT"/>
          <w:sz w:val="24"/>
          <w:szCs w:val="24"/>
          <w:lang w:bidi="lo-LA"/>
          <w:rPrChange w:id="3572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>ນຳໃຊ້ ແລະ ແລກປ່ຽນຜົນ ຂອງການນຳໃຊ້ຂໍ້ມູນ ກັບ</w:t>
      </w:r>
      <w:r w:rsidR="00C456DF" w:rsidRPr="00A26FD7">
        <w:rPr>
          <w:rFonts w:ascii="Phetsarath OT" w:hAnsi="Phetsarath OT" w:cs="Phetsarath OT"/>
          <w:sz w:val="24"/>
          <w:szCs w:val="24"/>
          <w:lang w:bidi="lo-LA"/>
        </w:rPr>
        <w:t>ການຈັດຕັ້ງສະຖິຕິ ທີ່ກ່ຽວຂ້ອງ</w:t>
      </w:r>
      <w:r w:rsidRPr="00B37D69">
        <w:rPr>
          <w:rFonts w:ascii="Phetsarath OT" w:hAnsi="Phetsarath OT" w:cs="Phetsarath OT"/>
          <w:sz w:val="24"/>
          <w:szCs w:val="24"/>
        </w:rPr>
        <w:t>;</w:t>
      </w:r>
    </w:p>
    <w:p w14:paraId="511120D9" w14:textId="77777777" w:rsidR="00DD44EB" w:rsidRPr="00E2334A" w:rsidRDefault="00DD44EB" w:rsidP="00CD3674">
      <w:pPr>
        <w:pStyle w:val="ListParagraph"/>
        <w:numPr>
          <w:ilvl w:val="0"/>
          <w:numId w:val="7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ຜູ້ນຳ</w:t>
      </w:r>
      <w:r w:rsidR="004C387B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ໃຊ້ຂໍ້ມູນ</w:t>
      </w:r>
      <w:r w:rsidR="00EA18B1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="00EA18B1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573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, ຂໍ້ມູນ</w:t>
      </w:r>
      <w:r w:rsidR="00C64A2B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574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ດິບ ແລະ ຖານຂໍ້ມູນ</w:t>
      </w:r>
      <w:r w:rsidR="004C387B" w:rsidRPr="00A26FD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ຕ້ອງກຳນົດລາຍລະອຽດ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ກ່ຽວກັບທີ່ມາຂອງແຫຼ່ງຂໍ້ມູນ</w:t>
      </w:r>
      <w:r w:rsidR="004C387B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387B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ໃນເວລານຳໃຊ້ຢ່າງຈະແຈ້ງ</w:t>
      </w:r>
      <w:r w:rsidR="004C387B" w:rsidRPr="00641F36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925F9E1" w14:textId="77777777" w:rsidR="00CE4EFF" w:rsidRPr="00A26FD7" w:rsidRDefault="00CE4EFF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3575" w:author="Na" w:date="2017-06-16T13:32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</w:pPr>
    </w:p>
    <w:p w14:paraId="60EFE66E" w14:textId="77777777" w:rsidR="00C507D0" w:rsidRPr="00BF384B" w:rsidRDefault="00C507D0" w:rsidP="009B482F">
      <w:pPr>
        <w:pStyle w:val="HeaderLaw"/>
        <w:rPr>
          <w:b w:val="0"/>
          <w:bCs/>
          <w:sz w:val="28"/>
          <w:szCs w:val="28"/>
        </w:rPr>
      </w:pPr>
      <w:bookmarkStart w:id="3576" w:name="_Toc484258042"/>
      <w:r w:rsidRPr="00B37D69">
        <w:rPr>
          <w:b w:val="0"/>
          <w:bCs/>
          <w:sz w:val="28"/>
          <w:szCs w:val="28"/>
          <w:cs/>
        </w:rPr>
        <w:t xml:space="preserve">ພາກທີ </w:t>
      </w:r>
      <w:r w:rsidRPr="002B3C7C">
        <w:rPr>
          <w:sz w:val="28"/>
          <w:szCs w:val="28"/>
        </w:rPr>
        <w:t>V</w:t>
      </w:r>
      <w:bookmarkEnd w:id="3576"/>
      <w:r w:rsidRPr="00BF384B">
        <w:rPr>
          <w:b w:val="0"/>
          <w:bCs/>
          <w:sz w:val="28"/>
          <w:szCs w:val="28"/>
        </w:rPr>
        <w:t xml:space="preserve"> </w:t>
      </w:r>
    </w:p>
    <w:p w14:paraId="6E6804EA" w14:textId="77777777" w:rsidR="00C507D0" w:rsidRPr="00641F36" w:rsidRDefault="00C507D0" w:rsidP="009B482F">
      <w:pPr>
        <w:pStyle w:val="HeaderLaw"/>
        <w:rPr>
          <w:b w:val="0"/>
          <w:bCs/>
          <w:sz w:val="28"/>
          <w:szCs w:val="28"/>
        </w:rPr>
      </w:pPr>
      <w:bookmarkStart w:id="3577" w:name="_Toc484258043"/>
      <w:r w:rsidRPr="004D6DEA">
        <w:rPr>
          <w:b w:val="0"/>
          <w:bCs/>
          <w:sz w:val="28"/>
          <w:szCs w:val="28"/>
          <w:cs/>
        </w:rPr>
        <w:t>ການຈັດຕັ້ງສະຖິຕິແຫ່ງຊາດ</w:t>
      </w:r>
      <w:bookmarkEnd w:id="3577"/>
    </w:p>
    <w:p w14:paraId="279187FC" w14:textId="77777777" w:rsidR="00C507D0" w:rsidRPr="00CE4EFF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3578" w:author="Na" w:date="2017-06-16T11:20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151A9582" w14:textId="77777777" w:rsidR="00C507D0" w:rsidRPr="00641F36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579" w:name="_Toc484258044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580" w:author="Na" w:date="2017-06-19T15:04:00Z">
        <w:r w:rsidR="00E2334A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2B3C7C">
        <w:rPr>
          <w:rFonts w:cs="Phetsarath OT"/>
          <w:lang w:bidi="lo-LA"/>
        </w:rPr>
        <w:t>44</w:t>
      </w:r>
      <w:r w:rsidRPr="00BF384B">
        <w:rPr>
          <w:rFonts w:cs="Phetsarath OT"/>
          <w:b w:val="0"/>
          <w:bCs/>
          <w:cs/>
          <w:lang w:bidi="lo-LA"/>
        </w:rPr>
        <w:t xml:space="preserve">  </w:t>
      </w:r>
      <w:r w:rsidRPr="004D6DEA">
        <w:rPr>
          <w:rFonts w:cs="Phetsarath OT" w:hint="cs"/>
          <w:b w:val="0"/>
          <w:bCs/>
          <w:cs/>
          <w:lang w:bidi="lo-LA"/>
        </w:rPr>
        <w:t>ລະບົບການຈັດຕັ້ງສະຖິຕິແຫ່ງຊາດ</w:t>
      </w:r>
      <w:bookmarkEnd w:id="3579"/>
    </w:p>
    <w:p w14:paraId="37E6503A" w14:textId="77777777" w:rsidR="00C507D0" w:rsidRPr="00514FCB" w:rsidRDefault="00C507D0" w:rsidP="00CD3674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</w:rPr>
        <w:pPrChange w:id="3581" w:author="Na" w:date="2017-06-08T10:41:00Z">
          <w:pPr>
            <w:spacing w:after="0" w:line="240" w:lineRule="auto"/>
            <w:ind w:firstLine="1260"/>
            <w:jc w:val="both"/>
          </w:pPr>
        </w:pPrChange>
      </w:pP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ລະບົບການຈັດຕັ້ງສະຖິຕິແຫ່ງຊາດ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19A09D29" w14:textId="77777777" w:rsidR="00C507D0" w:rsidRPr="00514FCB" w:rsidRDefault="00C507D0" w:rsidP="00CD3674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1890" w:hanging="61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ການຈັດຕັ້ງສະຖິຕິລະບົບສາຍຕັ້ງ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41B9EA70" w14:textId="77777777" w:rsidR="00C507D0" w:rsidRPr="00514FCB" w:rsidRDefault="00C507D0" w:rsidP="00CD3674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1890" w:hanging="61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ການຈັດຕັ້ງສະຖິຕິລະບົບສາຍຂວາງ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4639B8A" w14:textId="77777777" w:rsidR="00C507D0" w:rsidRPr="00514FCB" w:rsidRDefault="00C507D0" w:rsidP="00CD3674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582" w:author="Na" w:date="2017-06-08T10:42:00Z">
          <w:pPr>
            <w:pStyle w:val="ListParagraph"/>
            <w:spacing w:after="0" w:line="240" w:lineRule="auto"/>
            <w:ind w:firstLine="720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lang w:bidi="lo-LA"/>
        </w:rPr>
        <w:t>ໃນ​ກໍ​ລະ​ນີ</w:t>
      </w:r>
      <w:ins w:id="3583" w:author="Na" w:date="2017-06-07T09:11:00Z">
        <w:r w:rsidR="00AB18F2" w:rsidRPr="00514FCB">
          <w:rPr>
            <w:rFonts w:ascii="Phetsarath OT" w:hAnsi="Phetsarath OT" w:cs="Phetsarath OT"/>
            <w:sz w:val="24"/>
            <w:szCs w:val="24"/>
            <w:lang w:bidi="lo-LA"/>
          </w:rPr>
          <w:t>ມີ</w:t>
        </w:r>
      </w:ins>
      <w:del w:id="3584" w:author="Na" w:date="2017-06-07T09:11:00Z">
        <w:r w:rsidRPr="00514FCB" w:rsidDel="00AB18F2">
          <w:rPr>
            <w:rFonts w:ascii="Phetsarath OT" w:hAnsi="Phetsarath OT" w:cs="Phetsarath OT"/>
            <w:sz w:val="24"/>
            <w:szCs w:val="24"/>
            <w:lang w:bidi="lo-LA"/>
          </w:rPr>
          <w:delText>ທີ່​ມີ</w:delText>
        </w:r>
      </w:del>
      <w:r w:rsidRPr="00514FCB">
        <w:rPr>
          <w:rFonts w:ascii="Phetsarath OT" w:hAnsi="Phetsarath OT" w:cs="Phetsarath OT"/>
          <w:sz w:val="24"/>
          <w:szCs w:val="24"/>
          <w:lang w:bidi="lo-LA"/>
        </w:rPr>
        <w:t>​ຄວາມຈໍາ​ເປັນ ອາດ​</w:t>
      </w:r>
      <w:del w:id="3585" w:author="Na" w:date="2017-06-14T11:41:00Z">
        <w:r w:rsidRPr="00514FCB" w:rsidDel="00914C19">
          <w:rPr>
            <w:rFonts w:ascii="Phetsarath OT" w:hAnsi="Phetsarath OT" w:cs="Phetsarath OT"/>
            <w:sz w:val="24"/>
            <w:szCs w:val="24"/>
            <w:lang w:bidi="lo-LA"/>
          </w:rPr>
          <w:delText>ຈະ</w:delText>
        </w:r>
      </w:del>
      <w:r w:rsidRPr="00514FCB">
        <w:rPr>
          <w:rFonts w:ascii="Phetsarath OT" w:hAnsi="Phetsarath OT" w:cs="Phetsarath OT"/>
          <w:sz w:val="24"/>
          <w:szCs w:val="24"/>
          <w:lang w:bidi="lo-LA"/>
        </w:rPr>
        <w:t>​ສ້າງ​ຕັ້ງ​ສະພາ​ທີ່​ປຶກສາ​ດ້ານ​ສະຖິຕິຂຶ້ນ​ກໍ​ໄດ້ ຕາມ​ການ​ຕົກລົງ​ຂອງ​ລັດຖະ</w:t>
      </w:r>
      <w:ins w:id="3586" w:author="Na" w:date="2017-06-14T11:41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/>
          <w:sz w:val="24"/>
          <w:szCs w:val="24"/>
          <w:lang w:bidi="lo-LA"/>
        </w:rPr>
        <w:t>ບານ.</w:t>
      </w:r>
    </w:p>
    <w:p w14:paraId="4C52B03C" w14:textId="77777777" w:rsidR="00E71B1C" w:rsidRPr="00CE4EFF" w:rsidRDefault="00E71B1C" w:rsidP="009B482F">
      <w:pPr>
        <w:pStyle w:val="Heading2"/>
        <w:spacing w:line="240" w:lineRule="auto"/>
        <w:rPr>
          <w:ins w:id="3587" w:author="Na" w:date="2017-06-07T09:16:00Z"/>
          <w:rFonts w:cs="Phetsarath OT"/>
          <w:sz w:val="16"/>
          <w:szCs w:val="16"/>
          <w:lang w:val="en-US" w:bidi="lo-LA"/>
          <w:rPrChange w:id="3588" w:author="Na" w:date="2017-06-16T11:20:00Z">
            <w:rPr>
              <w:ins w:id="3589" w:author="Na" w:date="2017-06-07T09:16:00Z"/>
              <w:rFonts w:cs="Phetsarath OT"/>
              <w:sz w:val="28"/>
              <w:szCs w:val="28"/>
              <w:lang w:val="en-US" w:bidi="lo-LA"/>
            </w:rPr>
          </w:rPrChange>
        </w:rPr>
      </w:pPr>
      <w:bookmarkStart w:id="3590" w:name="_Toc484258045"/>
    </w:p>
    <w:p w14:paraId="1B3FC2FE" w14:textId="77777777" w:rsidR="00C507D0" w:rsidRPr="00BF384B" w:rsidRDefault="00C507D0" w:rsidP="009B482F">
      <w:pPr>
        <w:pStyle w:val="Heading2"/>
        <w:spacing w:line="240" w:lineRule="auto"/>
        <w:rPr>
          <w:rFonts w:cs="Phetsarath OT"/>
          <w:sz w:val="28"/>
          <w:szCs w:val="28"/>
          <w:lang w:bidi="lo-LA"/>
        </w:rPr>
      </w:pPr>
      <w:r w:rsidRPr="00A26FD7">
        <w:rPr>
          <w:rFonts w:cs="Phetsarath OT" w:hint="cs"/>
          <w:sz w:val="28"/>
          <w:szCs w:val="28"/>
          <w:cs/>
          <w:lang w:bidi="lo-LA"/>
        </w:rPr>
        <w:t>ໝວດທີ</w:t>
      </w:r>
      <w:r w:rsidRPr="00B37D69">
        <w:rPr>
          <w:rFonts w:cs="Phetsarath OT"/>
          <w:sz w:val="28"/>
          <w:szCs w:val="28"/>
          <w:cs/>
          <w:lang w:bidi="lo-LA"/>
        </w:rPr>
        <w:t xml:space="preserve"> </w:t>
      </w:r>
      <w:r w:rsidRPr="002B3C7C">
        <w:rPr>
          <w:rFonts w:cs="Phetsarath OT"/>
          <w:sz w:val="28"/>
          <w:szCs w:val="28"/>
        </w:rPr>
        <w:t>1</w:t>
      </w:r>
      <w:bookmarkEnd w:id="3590"/>
      <w:r w:rsidRPr="002B3C7C">
        <w:rPr>
          <w:rFonts w:cs="Phetsarath OT"/>
          <w:sz w:val="28"/>
          <w:szCs w:val="28"/>
        </w:rPr>
        <w:t xml:space="preserve"> </w:t>
      </w:r>
    </w:p>
    <w:p w14:paraId="782851E7" w14:textId="77777777" w:rsidR="00C507D0" w:rsidRPr="00641F36" w:rsidRDefault="00C507D0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3591" w:name="_Toc484258046"/>
      <w:r w:rsidRPr="004D6DEA">
        <w:rPr>
          <w:rFonts w:cs="Phetsarath OT" w:hint="cs"/>
          <w:sz w:val="28"/>
          <w:szCs w:val="28"/>
          <w:cs/>
          <w:lang w:bidi="lo-LA"/>
        </w:rPr>
        <w:t>ການຈັດຕັ້ງສະຖິຕິລະບົບສາຍຕັ້ງ</w:t>
      </w:r>
      <w:bookmarkEnd w:id="3591"/>
    </w:p>
    <w:p w14:paraId="3DDAFDA2" w14:textId="77777777" w:rsidR="00C507D0" w:rsidRPr="00CE4EFF" w:rsidRDefault="00C507D0" w:rsidP="00D50DAE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3592" w:author="Na" w:date="2017-06-16T11:20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15410D4A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593" w:name="_Toc484258047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594" w:author="Na" w:date="2017-06-14T11:41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45</w:t>
      </w:r>
      <w:r w:rsidRPr="004D6DEA">
        <w:rPr>
          <w:rFonts w:cs="Phetsarath OT"/>
          <w: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ການຈັດຕັ້ງສະຖິຕິລະບົບສາຍຕັ້ງ</w:t>
      </w:r>
      <w:bookmarkEnd w:id="3593"/>
    </w:p>
    <w:p w14:paraId="7BA796C3" w14:textId="77777777" w:rsidR="00C507D0" w:rsidRPr="00514FCB" w:rsidRDefault="00C507D0" w:rsidP="00CD3674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bidi="lo-LA"/>
        </w:rPr>
        <w:pPrChange w:id="3595" w:author="Na" w:date="2017-06-08T10:42:00Z">
          <w:pPr>
            <w:spacing w:after="0" w:line="240" w:lineRule="auto"/>
            <w:ind w:firstLine="153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ການຈັດຕັ້ງສະຖິຕິລະບົບສາຍຕັ້ງ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674FB099" w14:textId="77777777" w:rsidR="00C507D0" w:rsidRPr="00514FCB" w:rsidRDefault="00C507D0" w:rsidP="00CD3674">
      <w:pPr>
        <w:pStyle w:val="ListParagraph"/>
        <w:numPr>
          <w:ilvl w:val="0"/>
          <w:numId w:val="97"/>
        </w:numPr>
        <w:tabs>
          <w:tab w:val="left" w:pos="1560"/>
        </w:tabs>
        <w:spacing w:after="0" w:line="240" w:lineRule="auto"/>
        <w:ind w:left="2070" w:hanging="79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7736BDDD" w14:textId="77777777" w:rsidR="00C507D0" w:rsidRPr="00641F36" w:rsidRDefault="00C507D0" w:rsidP="00CD3674">
      <w:pPr>
        <w:pStyle w:val="ListParagraph"/>
        <w:numPr>
          <w:ilvl w:val="0"/>
          <w:numId w:val="97"/>
        </w:numPr>
        <w:tabs>
          <w:tab w:val="left" w:pos="1560"/>
        </w:tabs>
        <w:spacing w:after="0" w:line="240" w:lineRule="auto"/>
        <w:ind w:left="2070" w:hanging="79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ສູນສະຖິຕິປະຈຳ</w:t>
      </w:r>
      <w:ins w:id="3596" w:author="Na" w:date="2017-06-18T20:39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641F36">
        <w:rPr>
          <w:rFonts w:ascii="Phetsarath OT" w:hAnsi="Phetsarath OT" w:cs="Phetsarath OT"/>
          <w:sz w:val="24"/>
          <w:szCs w:val="24"/>
        </w:rPr>
        <w:t>;</w:t>
      </w:r>
    </w:p>
    <w:p w14:paraId="0A1EB0CA" w14:textId="77777777" w:rsidR="00C507D0" w:rsidRPr="00873220" w:rsidRDefault="00C507D0" w:rsidP="00CD3674">
      <w:pPr>
        <w:pStyle w:val="ListParagraph"/>
        <w:numPr>
          <w:ilvl w:val="0"/>
          <w:numId w:val="97"/>
        </w:numPr>
        <w:tabs>
          <w:tab w:val="left" w:pos="1560"/>
        </w:tabs>
        <w:spacing w:after="0" w:line="240" w:lineRule="auto"/>
        <w:ind w:left="2070" w:hanging="794"/>
        <w:jc w:val="both"/>
        <w:rPr>
          <w:rFonts w:ascii="Phetsarath OT" w:hAnsi="Phetsarath OT" w:cs="Phetsarath OT"/>
          <w:sz w:val="24"/>
          <w:szCs w:val="24"/>
        </w:rPr>
      </w:pP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ສູນສະຖິຕິປະຈຳ</w:t>
      </w:r>
      <w:ins w:id="3597" w:author="Na" w:date="2017-06-18T20:39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641F36">
        <w:rPr>
          <w:rFonts w:ascii="Phetsarath OT" w:hAnsi="Phetsarath OT" w:cs="Phetsarath OT"/>
          <w:sz w:val="24"/>
          <w:szCs w:val="24"/>
        </w:rPr>
        <w:t xml:space="preserve">,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Pr="00873220">
        <w:rPr>
          <w:rFonts w:ascii="Phetsarath OT" w:hAnsi="Phetsarath OT" w:cs="Phetsarath OT"/>
          <w:sz w:val="24"/>
          <w:szCs w:val="24"/>
        </w:rPr>
        <w:t>;</w:t>
      </w:r>
    </w:p>
    <w:p w14:paraId="5670DF44" w14:textId="77777777" w:rsidR="005513EA" w:rsidRPr="00514FCB" w:rsidRDefault="003F7D2A" w:rsidP="00CD3674">
      <w:pPr>
        <w:pStyle w:val="ListParagraph"/>
        <w:numPr>
          <w:ilvl w:val="0"/>
          <w:numId w:val="97"/>
        </w:numPr>
        <w:tabs>
          <w:tab w:val="left" w:pos="1560"/>
        </w:tabs>
        <w:spacing w:after="0" w:line="240" w:lineRule="auto"/>
        <w:ind w:left="2070" w:hanging="794"/>
        <w:jc w:val="both"/>
        <w:rPr>
          <w:rFonts w:ascii="Phetsarath OT" w:hAnsi="Phetsarath OT" w:cs="Phetsarath OT" w:hint="cs"/>
          <w:sz w:val="20"/>
          <w:szCs w:val="20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ຈຸງານ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ສະຖິຕິປະຈໍາບ້ານ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43322226" w14:textId="77777777" w:rsidR="00DF0281" w:rsidRPr="00CE4EFF" w:rsidRDefault="00DF0281" w:rsidP="009B482F">
      <w:pPr>
        <w:pStyle w:val="Heading1"/>
        <w:spacing w:line="240" w:lineRule="auto"/>
        <w:rPr>
          <w:rFonts w:cs="Phetsarath OT"/>
          <w:b w:val="0"/>
          <w:bCs/>
          <w:sz w:val="16"/>
          <w:szCs w:val="16"/>
          <w:lang w:val="en-US" w:bidi="lo-LA"/>
          <w:rPrChange w:id="3598" w:author="Na" w:date="2017-06-16T11:20:00Z">
            <w:rPr>
              <w:rFonts w:cs="Phetsarath OT"/>
              <w:b w:val="0"/>
              <w:bCs/>
              <w:lang w:val="en-US" w:bidi="lo-LA"/>
            </w:rPr>
          </w:rPrChange>
        </w:rPr>
      </w:pPr>
    </w:p>
    <w:p w14:paraId="7554DB9A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</w:rPr>
      </w:pPr>
      <w:bookmarkStart w:id="3599" w:name="_Toc484258048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600" w:author="Na" w:date="2017-06-14T11:42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46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ສິດ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ໜ້າທີ່ຂອງສູນສະຖິຕິແຫ່ງຊາດ</w:t>
      </w:r>
      <w:bookmarkEnd w:id="3599"/>
      <w:r w:rsidRPr="00514FCB">
        <w:rPr>
          <w:rFonts w:cs="Phetsarath OT"/>
          <w:cs/>
          <w:lang w:bidi="lo-LA"/>
        </w:rPr>
        <w:t xml:space="preserve"> </w:t>
      </w:r>
      <w:r w:rsidRPr="00514FCB">
        <w:rPr>
          <w:rFonts w:cs="Phetsarath OT"/>
          <w:cs/>
          <w:lang w:bidi="lo-LA"/>
        </w:rPr>
        <w:tab/>
      </w:r>
    </w:p>
    <w:p w14:paraId="53798DF1" w14:textId="77777777" w:rsidR="00C507D0" w:rsidRPr="00A26FD7" w:rsidRDefault="00641082" w:rsidP="00CD367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854C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ມີຖານະທຽບເທົ່າ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ທະບວງ</w:t>
      </w:r>
      <w:ins w:id="3601" w:author="Na" w:date="2017-06-14T11:42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602" w:author="Na" w:date="2017-06-14T11:42:00Z">
        <w:r w:rsidR="00C854C6"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,</w:delText>
        </w:r>
        <w:r w:rsidR="009D34D0"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6346D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ຂຶ້ນກັບ</w:t>
      </w:r>
      <w:del w:id="3603" w:author="Na" w:date="2017-06-19T07:41:00Z">
        <w:r w:rsidR="006346D2" w:rsidRPr="00514FCB" w:rsidDel="004D6DE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del w:id="3604" w:author="Na" w:date="2017-06-19T07:41:00Z">
        <w:r w:rsidR="006346D2" w:rsidRPr="00514FCB" w:rsidDel="004D6DE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="005D049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266E8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D049B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605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ຫົວໜ້າສູນສະຖິຕິແຫ່ງຊາດ ເປັນຮອງລັດຖະມົນຕີ ກະຊວງ</w:t>
      </w:r>
      <w:del w:id="3606" w:author="Na" w:date="2017-06-18T20:39:00Z">
        <w:r w:rsidR="005D049B" w:rsidRPr="00514FCB" w:rsidDel="00003537">
          <w:rPr>
            <w:rFonts w:ascii="Phetsarath OT" w:hAnsi="Phetsarath OT" w:cs="Phetsarath OT" w:hint="cs"/>
            <w:sz w:val="24"/>
            <w:szCs w:val="24"/>
            <w:cs/>
            <w:lang w:bidi="lo-LA"/>
            <w:rPrChange w:id="3607" w:author="Na" w:date="2017-06-16T10:46:00Z">
              <w:rPr>
                <w:rFonts w:ascii="Phetsarath OT" w:hAnsi="Phetsarath OT" w:cs="Phetsarath OT" w:hint="cs"/>
                <w:sz w:val="24"/>
                <w:szCs w:val="24"/>
                <w:u w:color="FF0000"/>
                <w:cs/>
                <w:lang w:bidi="lo-LA"/>
              </w:rPr>
            </w:rPrChange>
          </w:rPr>
          <w:delText xml:space="preserve"> </w:delText>
        </w:r>
      </w:del>
      <w:r w:rsidR="005D049B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608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ແຜນການ ແລະ ການລົງທຶນ ໂດຍຕໍາແໜ່ງ.</w:t>
      </w:r>
    </w:p>
    <w:p w14:paraId="79473F13" w14:textId="77777777" w:rsidR="00C507D0" w:rsidRPr="00514FCB" w:rsidRDefault="00C507D0" w:rsidP="00CD367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B7AFB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ຕາມຂອບເຂດຄວາມຮັບຜິດຊອບຂອງຕົນ</w:t>
      </w:r>
      <w:r w:rsidR="003931C3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3D4BA4A7" w14:textId="77777777" w:rsidR="00311848" w:rsidRPr="00514FCB" w:rsidRDefault="00311848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ເປັນເສນາທິການໃຫ້ ກະຊວງ</w:t>
      </w:r>
      <w:del w:id="3609" w:author="Na" w:date="2017-06-09T08:20:00Z">
        <w:r w:rsidRPr="00514FCB" w:rsidDel="00114EE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 ແລະ ການລົງທຶນ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ໃນການ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 ສ້າງຮ່າງນະ</w:t>
      </w:r>
      <w:del w:id="3610" w:author="Na" w:date="2017-06-08T10:43:00Z">
        <w:r w:rsidRPr="00514FCB" w:rsidDel="00CD367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ໂຍບາຍ,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ຍຸດທະສາດ</w:t>
      </w:r>
      <w:r w:rsidR="003931C3" w:rsidRPr="00514FCB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ພັດທະນາລະບົບສະຖິຕິແຫ່ງຊາດ,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 ປັບປຸງ ກົດໝາຍ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ລະບຽບການ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3611" w:author="Na" w:date="2017-06-08T10:43:00Z">
        <w:r w:rsidRPr="00514FCB" w:rsidDel="00CD367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ວຽກງານສະຖິຕິ;</w:t>
      </w:r>
    </w:p>
    <w:p w14:paraId="19F8721D" w14:textId="77777777" w:rsidR="00070405" w:rsidRPr="00514FCB" w:rsidRDefault="00070405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ຄົ້ນ</w:t>
      </w:r>
      <w:r w:rsidR="003931C3" w:rsidRPr="00514FCB">
        <w:rPr>
          <w:rFonts w:ascii="Phetsarath OT" w:hAnsi="Phetsarath OT" w:cs="Phetsarath OT"/>
          <w:sz w:val="24"/>
          <w:szCs w:val="24"/>
          <w:lang w:bidi="lo-LA"/>
        </w:rPr>
        <w:t>ຄວ້າ</w:t>
      </w:r>
      <w:r w:rsidR="0086108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ສ້າງແຜນ</w:t>
      </w:r>
      <w:r w:rsidR="00A427D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6108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ດໍາເນີນງານ, </w:t>
      </w:r>
      <w:r w:rsidR="00861082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612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ການສຳຫຼວດໃຫຍ່ ແລະ ການ</w:t>
      </w:r>
      <w:r w:rsidR="00861082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ສໍາຫຼວດແບບຕົວແທນລະດັບຊາດ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ແຜນງົບປະມານ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3613" w:author="Na" w:date="2017-06-08T10:43:00Z">
        <w:r w:rsidRPr="00E2334A" w:rsidDel="00CD367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ວຽກງານສະຖິຕິ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ເພື່ອສະເ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ຕໍ່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del w:id="3614" w:author="Na" w:date="2017-06-09T08:20:00Z">
        <w:r w:rsidRPr="00514FCB" w:rsidDel="00114EE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 ແລະ ການລົງທຶນ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B3E7509" w14:textId="77777777" w:rsidR="00311848" w:rsidRPr="00514FCB" w:rsidRDefault="00311848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ໂຄສະນາ ເຜີຍແຜ່ ນະໂຍບາຍ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ຍຸດທະສາດ, ກົດໝາຍ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 ແລະ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ແຜນດຳເນີນງານ ກ່ຽວກັບ</w:t>
      </w:r>
      <w:del w:id="3615" w:author="Na" w:date="2017-06-08T10:43:00Z">
        <w:r w:rsidRPr="00514FCB" w:rsidDel="00CD367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 ໃນຂອບເຂດທົ່ວປະເທດ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561CC471" w14:textId="77777777" w:rsidR="00861082" w:rsidRPr="00514FCB" w:rsidRDefault="00861082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ອອກຂໍ້ຕົກລົງ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ຄຳສັ່ງ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ຄຳແນະນຳ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ແຈ້ງການ ກ່ຽວກັບ</w:t>
      </w:r>
      <w:del w:id="3616" w:author="Na" w:date="2017-06-08T10:43:00Z">
        <w:r w:rsidRPr="00514FCB" w:rsidDel="00CD367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ການຈັດຕັ້ງປະຕິບັດການສໍາຫຼວດ ແລະ ການເຄື່ອນໄຫວວຽກງານສະຖິຕິ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28A90BBA" w14:textId="77777777" w:rsidR="00311848" w:rsidRPr="00514FCB" w:rsidRDefault="00311848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ຄຸ້ມຄອງ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ຊຸກຍູ້, ຕິດຕາມ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ປະເມີນຜົນ ການຈັດຕັ້ງປະຕິບັດທາງດ້ານວິຊາການ ຕາມວິທະຍາສາດດ້ານສະຖິຕິ, ການຈັດຕັ້ງປະຕິບັດ ຍຸດທະສາດການ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ພັດທະນາລະບົບສະຖິຕິ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ແຜນດຳເນີນງານຂອງການຈັດຕັ້ງສະຖິຕິແຫ່ງຊາດ ໃນແຕ່ລະໄລຍະ;</w:t>
      </w:r>
    </w:p>
    <w:p w14:paraId="7833AEE4" w14:textId="77777777" w:rsidR="00311848" w:rsidRPr="00514FCB" w:rsidRDefault="00311848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</w:t>
      </w:r>
      <w:r w:rsidR="00A427D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ແຜນການຝຶກອົບຮົມ ແລະ ພັດທະນາ, ຍົກລະດັບຄວາມຮູ້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ຄວາມຊຳນານງານ</w:t>
      </w:r>
      <w:r w:rsidR="00A427D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ທາງດ້ານການຄຸ້ມຄອງວຽກງານສະຖິຕິ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ວິຊາການສະຖິຕິ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ໃຫ້ແກ່ພະນັກງານ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="00A427D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ກອນ ໃນລະບົບການຈັດຕັ້ງສະຖິຕິແຫ່ງຊາດ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71C9563D" w14:textId="77777777" w:rsidR="00311848" w:rsidRPr="00514FCB" w:rsidRDefault="00311848" w:rsidP="00CD3674">
      <w:pPr>
        <w:pStyle w:val="ListParagraph"/>
        <w:numPr>
          <w:ilvl w:val="0"/>
          <w:numId w:val="7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 ແລະ ພັດທະນາ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ຖານຂໍ້ມູນສະຖິຕິທາງການ 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ສໍາເນົາຖານຂໍ້ມູນສະຖິຕິແຫ່ງຊາດ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ທີ່ສັງລວມຈາກການຈັດຕັ້ງສະຖິຕິແຫ່ງຊາດ</w:t>
      </w:r>
      <w:r w:rsidR="00E733E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ຫົວໜ່ວຍພື້ນຖານ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53FE5446" w14:textId="77777777" w:rsidR="00311848" w:rsidRPr="00514FCB" w:rsidRDefault="00311848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ອອກແບບ ການສຳຫຼວດ ແລະ ການເກັບກໍາຂໍ້ມູນຈາກການລາຍງານບໍລິຫານ, ກຳນົດລະບົບຕົວຊີ້ບອກລະດັບຊາດ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del w:id="3617" w:author="Na" w:date="2017-06-18T20:40:00Z">
        <w:r w:rsidRPr="00514FCB" w:rsidDel="0000353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ໂດຍປະສານ</w:t>
      </w:r>
      <w:r w:rsidR="003931C3" w:rsidRPr="00514FCB">
        <w:rPr>
          <w:rFonts w:ascii="Phetsarath OT" w:hAnsi="Phetsarath OT" w:cs="Phetsarath OT"/>
          <w:sz w:val="24"/>
          <w:szCs w:val="24"/>
          <w:lang w:bidi="lo-LA"/>
        </w:rPr>
        <w:t>ສົມທົບ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ກັບພາກສ່ວນ</w:t>
      </w:r>
      <w:r w:rsidR="003931C3" w:rsidRPr="00514FCB">
        <w:rPr>
          <w:rFonts w:ascii="Phetsarath OT" w:hAnsi="Phetsarath OT" w:cs="Phetsarath OT"/>
          <w:sz w:val="24"/>
          <w:szCs w:val="24"/>
          <w:lang w:bidi="lo-LA"/>
        </w:rPr>
        <w:t>ອື່ນ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5EF3F3D8" w14:textId="77777777" w:rsidR="00311848" w:rsidRPr="00514FCB" w:rsidRDefault="00311848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ເຂົ້າເຖິງ</w:t>
      </w:r>
      <w:r w:rsidRPr="00514FCB">
        <w:rPr>
          <w:rFonts w:ascii="Phetsarath OT" w:hAnsi="Phetsarath OT" w:cs="Phetsarath OT"/>
          <w:sz w:val="24"/>
          <w:szCs w:val="24"/>
        </w:rPr>
        <w:t>,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 ຖານຂໍ້ມູນທຸກປະເພດ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ຂອງ ຫົວໜ່ວຍພື້ນຖານ </w:t>
      </w:r>
      <w:r w:rsidRPr="00514FCB">
        <w:rPr>
          <w:rFonts w:ascii="Phetsarath OT" w:hAnsi="Phetsarath OT" w:cs="Phetsarath OT" w:hint="cs"/>
          <w:sz w:val="23"/>
          <w:szCs w:val="24"/>
          <w:cs/>
          <w:lang w:bidi="lo-LA"/>
        </w:rPr>
        <w:t>ໂດຍປະສານສົມທົບກັບການຈັດ</w:t>
      </w:r>
      <w:ins w:id="3618" w:author="Na" w:date="2017-06-08T10:44:00Z">
        <w:r w:rsidR="00CD3674" w:rsidRPr="00514FCB">
          <w:rPr>
            <w:rFonts w:ascii="Phetsarath OT" w:hAnsi="Phetsarath OT" w:cs="Phetsarath OT"/>
            <w:sz w:val="23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3"/>
          <w:szCs w:val="24"/>
          <w:cs/>
          <w:lang w:bidi="lo-LA"/>
        </w:rPr>
        <w:t>ຕັ້ງສະຖິຕິລະບົບສາຍຕັ້ງ</w:t>
      </w:r>
      <w:r w:rsidRPr="00514FCB">
        <w:rPr>
          <w:rFonts w:ascii="Phetsarath OT" w:hAnsi="Phetsarath OT" w:cs="Phetsarath OT"/>
          <w:sz w:val="23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3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ສາຍຂວາງ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4FDE8D52" w14:textId="77777777" w:rsidR="00311848" w:rsidRPr="00514FCB" w:rsidRDefault="00CD3674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ins w:id="3619" w:author="Na" w:date="2017-06-08T10:44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ເກັບກໍາ, ສັງ</w:t>
      </w:r>
      <w:r w:rsidR="00311848" w:rsidRPr="00514FCB"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ທວງເອົາ</w:t>
      </w:r>
      <w:r w:rsidR="00311848" w:rsidRPr="00514FCB">
        <w:rPr>
          <w:rFonts w:ascii="Phetsarath OT" w:hAnsi="Phetsarath OT" w:cs="Phetsarath OT"/>
          <w:sz w:val="24"/>
          <w:szCs w:val="24"/>
          <w:cs/>
          <w:lang w:bidi="lo-LA"/>
        </w:rPr>
        <w:t>ຂໍ້ມູນສະຖິຕິ</w:t>
      </w:r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ຈາກຫົວໜ່ວຍພື້ນຖານ; ຜະລິດ, ຈັດພິມ ແລະ</w:t>
      </w:r>
      <w:r w:rsidR="0031184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ເຜີຍແຜ່ຂໍ້ມູນສະຖິຕິທາງການໃນລະດັບຊາດ</w:t>
      </w:r>
      <w:r w:rsidR="00311848" w:rsidRPr="00514FCB">
        <w:rPr>
          <w:rFonts w:ascii="Phetsarath OT" w:hAnsi="Phetsarath OT" w:cs="Phetsarath OT"/>
          <w:sz w:val="24"/>
          <w:szCs w:val="24"/>
        </w:rPr>
        <w:t>;</w:t>
      </w:r>
    </w:p>
    <w:p w14:paraId="27E05330" w14:textId="77777777" w:rsidR="00311848" w:rsidRPr="00514FCB" w:rsidRDefault="00311848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ປະສານງານກັບບັນດາກະຊວງ, ອົງການລັດທຽບເທົ່າກະຊວງ, ອົງການປົກຄອງທ້ອງຖິ່ນ ແລະ ພາກສ່ວນອື່ນ ກ່ຽວກັບ</w:t>
      </w:r>
      <w:del w:id="3620" w:author="Na" w:date="2017-06-14T11:42:00Z">
        <w:r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ວຽກງານສະຖິຕິ;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</w:p>
    <w:p w14:paraId="63E42E74" w14:textId="77777777" w:rsidR="00046764" w:rsidRPr="00514FCB" w:rsidRDefault="00CD3674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ins w:id="3621" w:author="Na" w:date="2017-06-08T10:44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="00311848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ຮ່ວມມື</w:t>
      </w:r>
      <w:r w:rsidR="00311848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ເຊັນສັນຍາ</w:t>
      </w:r>
      <w:r w:rsidR="0031184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ອະນຸສັນຍາ</w:t>
      </w:r>
      <w:r w:rsidR="0031184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ກັບຕ່າງປະເທດ</w:t>
      </w:r>
      <w:r w:rsidR="00311848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ພາກພື້ນ</w:t>
      </w:r>
      <w:r w:rsidR="0031184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31184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ສາກົນ</w:t>
      </w:r>
      <w:ins w:id="3622" w:author="Na" w:date="2017-06-08T10:44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ກ່ຽວກັບວຽກງານສະຖິຕິ</w:t>
      </w:r>
      <w:r w:rsidR="0031184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1184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ຕາມການມອບໝາຍຂອງລັດຖະບານ</w:t>
      </w:r>
      <w:r w:rsidR="00311848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3D7060F" w14:textId="77777777" w:rsidR="00046764" w:rsidRPr="00514FCB" w:rsidDel="00CD3674" w:rsidRDefault="00CD3674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del w:id="3623" w:author="Na" w:date="2017-06-08T10:44:00Z"/>
          <w:rFonts w:ascii="Phetsarath OT" w:hAnsi="Phetsarath OT" w:cs="Phetsarath OT"/>
          <w:sz w:val="24"/>
          <w:szCs w:val="24"/>
        </w:rPr>
        <w:pPrChange w:id="3624" w:author="Na" w:date="2017-06-08T10:44:00Z">
          <w:pPr>
            <w:pStyle w:val="ListParagraph"/>
            <w:numPr>
              <w:numId w:val="75"/>
            </w:numPr>
            <w:tabs>
              <w:tab w:val="left" w:pos="1560"/>
            </w:tabs>
            <w:ind w:left="450" w:firstLine="1350"/>
            <w:jc w:val="both"/>
          </w:pPr>
        </w:pPrChange>
      </w:pPr>
      <w:ins w:id="3625" w:author="Na" w:date="2017-06-08T10:44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04676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</w:t>
      </w:r>
      <w:r w:rsidR="00046764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4676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46764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4676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</w:t>
      </w:r>
      <w:r w:rsidR="00046764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E066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7B3B7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ຈັດຕັ້ງປະຕິບັດ</w:t>
      </w:r>
      <w:r w:rsidR="007B3B71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B3B7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r w:rsidR="007B3B71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4676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="00046764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4676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ກະຊວງແຜນການ</w:t>
      </w:r>
      <w:r w:rsidR="00046764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4676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46764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4676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="00046764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4676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="00046764" w:rsidRPr="00514FCB">
        <w:rPr>
          <w:rFonts w:ascii="Phetsarath OT" w:hAnsi="Phetsarath OT" w:cs="Phetsarath OT"/>
          <w:sz w:val="24"/>
          <w:szCs w:val="24"/>
        </w:rPr>
        <w:t>;</w:t>
      </w:r>
    </w:p>
    <w:p w14:paraId="2B105933" w14:textId="77777777" w:rsidR="00CD3674" w:rsidRPr="00514FCB" w:rsidRDefault="00CD3674" w:rsidP="00CD3674">
      <w:pPr>
        <w:pStyle w:val="ListParagraph"/>
        <w:numPr>
          <w:ilvl w:val="0"/>
          <w:numId w:val="75"/>
        </w:numPr>
        <w:tabs>
          <w:tab w:val="left" w:pos="1560"/>
        </w:tabs>
        <w:ind w:left="426" w:firstLine="850"/>
        <w:jc w:val="both"/>
        <w:rPr>
          <w:ins w:id="3626" w:author="Na" w:date="2017-06-08T10:44:00Z"/>
          <w:rFonts w:ascii="Phetsarath OT" w:hAnsi="Phetsarath OT" w:cs="Phetsarath OT"/>
          <w:sz w:val="24"/>
          <w:szCs w:val="24"/>
        </w:rPr>
      </w:pPr>
    </w:p>
    <w:p w14:paraId="2D3AB4A6" w14:textId="77777777" w:rsidR="00311848" w:rsidRPr="00514FCB" w:rsidRDefault="00311848" w:rsidP="00CD3674">
      <w:pPr>
        <w:pStyle w:val="ListParagraph"/>
        <w:numPr>
          <w:ilvl w:val="0"/>
          <w:numId w:val="75"/>
        </w:numPr>
        <w:tabs>
          <w:tab w:val="left" w:pos="1701"/>
        </w:tabs>
        <w:spacing w:after="0" w:line="240" w:lineRule="auto"/>
        <w:ind w:left="426" w:firstLine="850"/>
        <w:jc w:val="both"/>
        <w:rPr>
          <w:ins w:id="3627" w:author="Na" w:date="2017-06-08T10:45:00Z"/>
          <w:rFonts w:cs="Phetsarath OT"/>
          <w:lang w:bidi="lo-LA"/>
          <w:rPrChange w:id="3628" w:author="Na" w:date="2017-06-16T10:46:00Z">
            <w:rPr>
              <w:ins w:id="3629" w:author="Na" w:date="2017-06-08T10:45:00Z"/>
              <w:rFonts w:ascii="Phetsarath OT" w:hAnsi="Phetsarath OT" w:cs="Phetsarath OT"/>
              <w:sz w:val="24"/>
              <w:szCs w:val="24"/>
              <w:lang w:bidi="lo-LA"/>
            </w:rPr>
          </w:rPrChange>
        </w:rPr>
        <w:pPrChange w:id="3630" w:author="Na" w:date="2017-06-08T10:45:00Z">
          <w:pPr>
            <w:pStyle w:val="ListParagraph"/>
            <w:numPr>
              <w:numId w:val="75"/>
            </w:numPr>
            <w:tabs>
              <w:tab w:val="left" w:pos="1560"/>
            </w:tabs>
            <w:ind w:left="450" w:firstLine="13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ins w:id="3631" w:author="Na" w:date="2017-06-07T09:11:00Z">
        <w:r w:rsidR="00AB18F2" w:rsidRPr="00514FCB">
          <w:rPr>
            <w:rFonts w:ascii="Phetsarath OT" w:hAnsi="Phetsarath OT" w:cs="Phetsarath OT"/>
            <w:sz w:val="24"/>
            <w:szCs w:val="24"/>
            <w:lang w:bidi="lo-LA"/>
          </w:rPr>
          <w:t>ທີ່ໄດ້ກໍານົດໄວ້ໃນ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3632" w:author="VONGDALA" w:date="2017-06-06T14:45:00Z">
        <w:r w:rsidRPr="00514FCB" w:rsidDel="006C751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6C751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6C751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6C751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03103D8" w14:textId="77777777" w:rsidR="00CD3674" w:rsidRPr="00CE4EFF" w:rsidRDefault="00CD3674" w:rsidP="00CD3674">
      <w:pPr>
        <w:pStyle w:val="ListParagraph"/>
        <w:tabs>
          <w:tab w:val="left" w:pos="1701"/>
        </w:tabs>
        <w:spacing w:after="0" w:line="240" w:lineRule="auto"/>
        <w:ind w:left="1276"/>
        <w:jc w:val="both"/>
        <w:rPr>
          <w:rFonts w:ascii="Phetsarath OT" w:hAnsi="Phetsarath OT" w:cs="Phetsarath OT"/>
          <w:sz w:val="16"/>
          <w:szCs w:val="20"/>
          <w:lang w:bidi="lo-LA"/>
          <w:rPrChange w:id="3633" w:author="Na" w:date="2017-06-16T11:21:00Z">
            <w:rPr>
              <w:rFonts w:cs="Phetsarath OT" w:hint="cs"/>
              <w:lang w:bidi="lo-LA"/>
            </w:rPr>
          </w:rPrChange>
        </w:rPr>
        <w:pPrChange w:id="3634" w:author="Na" w:date="2017-06-08T10:45:00Z">
          <w:pPr>
            <w:pStyle w:val="ListParagraph"/>
            <w:numPr>
              <w:numId w:val="75"/>
            </w:numPr>
            <w:tabs>
              <w:tab w:val="left" w:pos="1560"/>
            </w:tabs>
            <w:ind w:left="450" w:firstLine="1350"/>
            <w:jc w:val="both"/>
          </w:pPr>
        </w:pPrChange>
      </w:pPr>
    </w:p>
    <w:p w14:paraId="336D5082" w14:textId="77777777" w:rsidR="00C507D0" w:rsidRPr="00514FCB" w:rsidRDefault="00C507D0" w:rsidP="00114EE4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635" w:name="_Toc484258049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636" w:author="Na" w:date="2017-06-14T11:42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47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ສິດ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ໜ້າທີ່ຂອງສູນສະຖິຕິປະຈຳ</w:t>
      </w:r>
      <w:ins w:id="3637" w:author="Na" w:date="2017-06-08T10:45:00Z">
        <w:r w:rsidR="00CD3674" w:rsidRPr="00514FC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514FCB">
        <w:rPr>
          <w:rFonts w:cs="Phetsarath OT" w:hint="cs"/>
          <w:b w:val="0"/>
          <w:bCs/>
          <w:cs/>
          <w:lang w:bidi="lo-LA"/>
        </w:rPr>
        <w:t>ແຂວງ</w:t>
      </w:r>
      <w:r w:rsidRPr="00514FCB">
        <w:rPr>
          <w:rFonts w:cs="Phetsarath OT"/>
          <w:b w:val="0"/>
          <w:bCs/>
          <w:lang w:bidi="lo-LA"/>
        </w:rPr>
        <w:t xml:space="preserve">, </w:t>
      </w:r>
      <w:r w:rsidRPr="00514FCB">
        <w:rPr>
          <w:rFonts w:cs="Phetsarath OT" w:hint="cs"/>
          <w:b w:val="0"/>
          <w:bCs/>
          <w:cs/>
          <w:lang w:bidi="lo-LA"/>
        </w:rPr>
        <w:t>ນະຄອນຫຼວງ</w:t>
      </w:r>
      <w:bookmarkEnd w:id="3635"/>
    </w:p>
    <w:p w14:paraId="03B6594E" w14:textId="77777777" w:rsidR="0011113D" w:rsidRPr="00514FCB" w:rsidRDefault="00976F68" w:rsidP="00CD367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  <w:pPrChange w:id="3638" w:author="Na" w:date="2017-06-08T10:45:00Z">
          <w:pPr>
            <w:spacing w:after="0" w:line="240" w:lineRule="auto"/>
            <w:ind w:left="720" w:firstLine="81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ສູນສະຖິຕິປະຈໍາແຂວງ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ຂຶ້ນກັບ</w:t>
      </w:r>
      <w:r w:rsidR="002A6AD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ພະ​ແນ​ກ</w:t>
      </w:r>
      <w:del w:id="3639" w:author="Na" w:date="2017-06-07T08:57:00Z">
        <w:r w:rsidRPr="00514FCB" w:rsidDel="003B11DE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​ແຂວງ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ins w:id="3640" w:author="Na" w:date="2017-06-08T10:45:00Z">
        <w:r w:rsidR="00CD3674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11113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58CC328" w14:textId="77777777" w:rsidR="00C507D0" w:rsidRPr="00514FCB" w:rsidRDefault="00C507D0" w:rsidP="00CD367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641" w:author="Na" w:date="2017-06-08T10:45:00Z">
          <w:pPr>
            <w:spacing w:after="0" w:line="240" w:lineRule="auto"/>
            <w:ind w:left="720" w:firstLine="81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ສູນສະຖິຕິປະຈຳແຂວງ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ຕາມຂອບເຂດຄວາມຮັບຜິດຊອບຂອງຕົນ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  <w:r w:rsidR="0011113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4278364" w14:textId="77777777" w:rsidR="000D4188" w:rsidRPr="00514FCB" w:rsidRDefault="000D4188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ຜັນຂະຫຍາຍ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ໂຄສະນາ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ເຜີຍແຜ່ ນະໂຍບາຍ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867313" w:rsidRPr="00514FCB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ພັດທະນາລະບົບສະ</w:t>
      </w:r>
      <w:ins w:id="3642" w:author="Na" w:date="2017-06-08T10:46:00Z">
        <w:r w:rsidR="00CD3674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ຖິຕິແຫ່ງຊາດ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 ກົດໝາຍ, ລະບຽບການ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ແຜນດຳເນີນງານ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ກ່ຽວກັບ</w:t>
      </w:r>
      <w:del w:id="3643" w:author="Na" w:date="2017-06-18T20:40:00Z">
        <w:r w:rsidRPr="00514FCB" w:rsidDel="0000353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ວຽກງານສະຖິຕິ; </w:t>
      </w:r>
    </w:p>
    <w:p w14:paraId="7AE84D18" w14:textId="77777777" w:rsidR="000D4188" w:rsidRPr="00514FCB" w:rsidRDefault="000D4188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ຄົ້ນ</w:t>
      </w:r>
      <w:r w:rsidR="00867313" w:rsidRPr="00514FCB">
        <w:rPr>
          <w:rFonts w:ascii="Phetsarath OT" w:hAnsi="Phetsarath OT" w:cs="Phetsarath OT"/>
          <w:sz w:val="24"/>
          <w:szCs w:val="24"/>
          <w:lang w:bidi="lo-LA"/>
        </w:rPr>
        <w:t>ຄວ້າ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ສ້າງ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</w:t>
      </w:r>
      <w:del w:id="3644" w:author="Na" w:date="2017-06-18T20:41:00Z">
        <w:r w:rsidR="00F45EDC" w:rsidRPr="00514FCB" w:rsidDel="0000353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ດໍາເນີນງານ,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ການສໍາຫຼວດລະດັບແຂວງ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ແຜນງົບປະມານ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ກ່ຽວກັບວຽກງານສະຖິຕິ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ເພື່ອສະເ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ຕໍ່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</w:t>
      </w:r>
      <w:del w:id="3645" w:author="Na" w:date="2017-06-18T20:40:00Z">
        <w:r w:rsidRPr="00514FCB" w:rsidDel="0000353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 ແລະ ການລົງທຶນແຂວງ, ນະຄອນຫຼວງ;</w:t>
      </w:r>
    </w:p>
    <w:p w14:paraId="3CE293A5" w14:textId="77777777" w:rsidR="000D4188" w:rsidRPr="00873220" w:rsidRDefault="000D4188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</w:t>
      </w:r>
      <w:r w:rsidRPr="00514FCB">
        <w:rPr>
          <w:rFonts w:ascii="Phetsarath OT" w:hAnsi="Phetsarath OT" w:cs="Phetsarath OT"/>
          <w:sz w:val="24"/>
          <w:szCs w:val="24"/>
        </w:rPr>
        <w:t>,</w:t>
      </w:r>
      <w:r w:rsidRPr="00003537">
        <w:rPr>
          <w:rFonts w:ascii="Phetsarath OT" w:hAnsi="Phetsarath OT" w:cs="Phetsarath OT"/>
          <w:sz w:val="18"/>
          <w:szCs w:val="18"/>
          <w:rPrChange w:id="3646" w:author="Na" w:date="2017-06-18T20:41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ຄຸ້ມຄອງ</w:t>
      </w:r>
      <w:r w:rsidRPr="00BF384B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003537">
        <w:rPr>
          <w:rFonts w:ascii="Phetsarath OT" w:hAnsi="Phetsarath OT" w:cs="Phetsarath OT"/>
          <w:sz w:val="18"/>
          <w:szCs w:val="18"/>
          <w:lang w:bidi="lo-LA"/>
          <w:rPrChange w:id="3647" w:author="Na" w:date="2017-06-18T20:41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ຊຸກຍູ້,</w:t>
      </w:r>
      <w:r w:rsidRPr="00003537">
        <w:rPr>
          <w:rFonts w:ascii="Phetsarath OT" w:hAnsi="Phetsarath OT" w:cs="Phetsarath OT" w:hint="cs"/>
          <w:sz w:val="16"/>
          <w:szCs w:val="16"/>
          <w:cs/>
          <w:lang w:bidi="lo-LA"/>
          <w:rPrChange w:id="3648" w:author="Na" w:date="2017-06-18T20:41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ຕິດຕາມ</w:t>
      </w:r>
      <w:r w:rsidRPr="00BF384B">
        <w:rPr>
          <w:rFonts w:ascii="Phetsarath OT" w:hAnsi="Phetsarath OT" w:cs="Phetsarath OT"/>
          <w:sz w:val="24"/>
          <w:szCs w:val="24"/>
        </w:rPr>
        <w:t>,</w:t>
      </w:r>
      <w:r w:rsidRPr="00003537">
        <w:rPr>
          <w:rFonts w:ascii="Phetsarath OT" w:hAnsi="Phetsarath OT" w:cs="Phetsarath OT"/>
          <w:sz w:val="18"/>
          <w:szCs w:val="18"/>
          <w:rPrChange w:id="3649" w:author="Na" w:date="2017-06-18T20:41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003537">
        <w:rPr>
          <w:rFonts w:ascii="Phetsarath OT" w:hAnsi="Phetsarath OT" w:cs="Phetsarath OT" w:hint="cs"/>
          <w:sz w:val="18"/>
          <w:szCs w:val="18"/>
          <w:cs/>
          <w:lang w:bidi="lo-LA"/>
          <w:rPrChange w:id="3650" w:author="Na" w:date="2017-06-18T20:41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ປະເມີນຜົນ</w:t>
      </w:r>
      <w:r w:rsidRPr="00003537">
        <w:rPr>
          <w:rFonts w:ascii="Phetsarath OT" w:hAnsi="Phetsarath OT" w:cs="Phetsarath OT" w:hint="cs"/>
          <w:sz w:val="18"/>
          <w:szCs w:val="18"/>
          <w:cs/>
          <w:lang w:bidi="lo-LA"/>
          <w:rPrChange w:id="3651" w:author="Na" w:date="2017-06-18T20:41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ການຈັດຕັ້ງປະຕິບັດທາງດ້ານວິຊາການ</w:t>
      </w:r>
      <w:ins w:id="3652" w:author="Na" w:date="2017-06-08T10:46:00Z">
        <w:r w:rsidR="00CD3674" w:rsidRPr="00BF384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653" w:author="Na" w:date="2017-06-08T10:46:00Z">
        <w:r w:rsidRPr="004D6DEA" w:rsidDel="00CD367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ຕາມວິທະຍາສາດດ້ານສະຖິຕິ,</w:t>
      </w:r>
      <w:r w:rsidRPr="00003537">
        <w:rPr>
          <w:rFonts w:ascii="Phetsarath OT" w:hAnsi="Phetsarath OT" w:cs="Phetsarath OT" w:hint="cs"/>
          <w:sz w:val="16"/>
          <w:szCs w:val="16"/>
          <w:cs/>
          <w:lang w:bidi="lo-LA"/>
          <w:rPrChange w:id="3654" w:author="Na" w:date="2017-06-18T20:42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="00E83D84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</w:t>
      </w:r>
      <w:del w:id="3655" w:author="Na" w:date="2017-06-18T20:41:00Z">
        <w:r w:rsidR="00E83D84" w:rsidRPr="00BF384B" w:rsidDel="0000353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AD687A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ຍຸດທະສາດ</w:t>
      </w:r>
      <w:r w:rsidR="00867313" w:rsidRPr="00641F36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="00AD687A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ພັດທະນາລະບົບ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>ສະຖິຕິ</w:t>
      </w:r>
      <w:r w:rsidR="00867313" w:rsidRPr="00514FCB">
        <w:rPr>
          <w:rFonts w:ascii="Phetsarath OT" w:hAnsi="Phetsarath OT" w:cs="Phetsarath OT"/>
          <w:sz w:val="24"/>
          <w:szCs w:val="24"/>
          <w:lang w:bidi="lo-LA"/>
        </w:rPr>
        <w:t>​ແຫ່ງ​ຊາດ</w:t>
      </w:r>
      <w:r w:rsidRPr="00003537">
        <w:rPr>
          <w:rFonts w:ascii="Phetsarath OT" w:hAnsi="Phetsarath OT" w:cs="Phetsarath OT"/>
          <w:sz w:val="12"/>
          <w:szCs w:val="12"/>
          <w:rPrChange w:id="3656" w:author="Na" w:date="2017-06-18T20:42:00Z">
            <w:rPr>
              <w:rFonts w:ascii="Phetsarath OT" w:hAnsi="Phetsarath OT" w:cs="Phetsarath OT"/>
              <w:sz w:val="24"/>
              <w:szCs w:val="24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BF384B">
        <w:rPr>
          <w:rFonts w:ascii="Phetsarath OT" w:hAnsi="Phetsarath OT" w:cs="Phetsarath OT"/>
          <w:sz w:val="24"/>
          <w:szCs w:val="24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ແຜນດຳເນີນງານທາງດ້ານສະຖິຕິ</w:t>
      </w:r>
      <w:del w:id="3657" w:author="Na" w:date="2017-06-18T20:42:00Z">
        <w:r w:rsidR="00AD687A" w:rsidRPr="00641F36" w:rsidDel="0000353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ໃນຂັ້ນຂອງຕົນ ໃນແຕ່ລະໄລຍະ;</w:t>
      </w:r>
    </w:p>
    <w:p w14:paraId="5B46F995" w14:textId="77777777" w:rsidR="000D4188" w:rsidRPr="00514FCB" w:rsidRDefault="000D4188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ຈັດຕັ້ງປະຕິບັດ ຂໍ້ຕົກລົງ,​ </w:t>
      </w:r>
      <w:r w:rsidR="00867313" w:rsidRPr="00514FCB">
        <w:rPr>
          <w:rFonts w:ascii="Phetsarath OT" w:hAnsi="Phetsarath OT" w:cs="Phetsarath OT"/>
          <w:sz w:val="24"/>
          <w:szCs w:val="24"/>
          <w:lang w:bidi="lo-LA"/>
        </w:rPr>
        <w:t xml:space="preserve">ຄໍາ​ສັ່ງ,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ຄໍາແນະນໍາ</w:t>
      </w:r>
      <w:r w:rsidR="00E20A1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20A1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ແຈ້ງການ ແລະ ແຜນດຳເນີນງານຂອງສູນສະຖິຕິແຫ່ງຊາດ</w:t>
      </w:r>
      <w:r w:rsidRPr="00514FCB">
        <w:rPr>
          <w:rFonts w:ascii="Phetsarath OT" w:hAnsi="Phetsarath OT" w:cs="Phetsarath OT"/>
          <w:sz w:val="24"/>
          <w:szCs w:val="24"/>
        </w:rPr>
        <w:t xml:space="preserve">;  </w:t>
      </w:r>
    </w:p>
    <w:p w14:paraId="4CE19E66" w14:textId="77777777" w:rsidR="000D4188" w:rsidRPr="00514FCB" w:rsidRDefault="000D4188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  <w:tab w:val="left" w:pos="198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</w:t>
      </w:r>
      <w:r w:rsidR="007A03A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ແຜນການຝຶກອົບຮົມ ແລະ ພັດທະນາ, ຍົກລະດັບຄວາມຮູ້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ຄວາມຊຳນານງານ</w:t>
      </w:r>
      <w:del w:id="3658" w:author="Na" w:date="2017-06-18T20:43:00Z">
        <w:r w:rsidRPr="00514FCB" w:rsidDel="0000353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ດ້ານສະ</w:t>
      </w:r>
      <w:ins w:id="3659" w:author="Na" w:date="2017-06-18T20:43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ຖິຕິໃຫ້ແກ່</w:t>
      </w:r>
      <w:ins w:id="3660" w:author="Na" w:date="2017-06-18T20:43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>ພະນັກງານ-</w:t>
        </w:r>
      </w:ins>
      <w:del w:id="3661" w:author="Na" w:date="2017-06-18T20:43:00Z">
        <w:r w:rsidRPr="002B3C7C" w:rsidDel="0000353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ລັດຖະກອນຂອງຕົນ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ການຈັດຕັ້ງສະຖິຕິລະບົບສາຍຕັ້ງ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ສາຍຂວາງ</w:t>
      </w:r>
      <w:ins w:id="3662" w:author="Na" w:date="2017-06-08T10:47:00Z">
        <w:r w:rsidR="00CD3674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663" w:author="Na" w:date="2017-06-08T10:47:00Z">
        <w:r w:rsidRPr="00514FCB" w:rsidDel="00CD3674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ພາຍໃນແຂວງ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06867DA9" w14:textId="77777777" w:rsidR="000D4188" w:rsidRPr="00BF384B" w:rsidRDefault="000D4188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 ແລະ ພັດທະນາ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ຖານຂໍ້ມູນສະຖິຕິທາງການ 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ສໍາເນົາຖານຂໍ້ມູນສະຖິຕິຂອງແຂວງ, ນະຄອນຫຼວງ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ທີ່ສັງລວມຈາກ</w:t>
      </w:r>
      <w:del w:id="3664" w:author="Na" w:date="2017-06-14T11:42:00Z">
        <w:r w:rsidRPr="00514FCB" w:rsidDel="00914C1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ການຈັດຕັ້ງສະຖິຕິ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</w:t>
      </w:r>
      <w:ins w:id="3665" w:author="Na" w:date="2017-06-18T20:43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ສາຍຕັ້ງ</w:t>
      </w:r>
      <w:ins w:id="3666" w:author="Na" w:date="2017-06-18T20:43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 xml:space="preserve">, </w:t>
        </w:r>
      </w:ins>
      <w:del w:id="3667" w:author="Na" w:date="2017-06-18T20:43:00Z">
        <w:r w:rsidRPr="002B3C7C" w:rsidDel="0000353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ແລະ </w:delText>
        </w:r>
      </w:del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ສາຍຂວາງ </w:t>
      </w:r>
      <w:r w:rsidR="00BD6A5F" w:rsidRPr="004D6DEA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D6A5F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D6A5F" w:rsidRPr="00E2334A">
        <w:rPr>
          <w:rFonts w:ascii="Phetsarath OT" w:hAnsi="Phetsarath OT" w:cs="Phetsarath OT"/>
          <w:sz w:val="24"/>
          <w:szCs w:val="24"/>
          <w:cs/>
          <w:lang w:bidi="lo-LA"/>
        </w:rPr>
        <w:t>ຫົວໜ່ວຍພື້ນຖານ</w:t>
      </w:r>
      <w:del w:id="3668" w:author="Na" w:date="2017-06-08T10:47:00Z">
        <w:r w:rsidR="00BD6A5F" w:rsidRPr="00873220" w:rsidDel="00CD367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ພາຍໃນ</w:t>
      </w:r>
      <w:del w:id="3669" w:author="Na" w:date="2017-06-18T20:44:00Z">
        <w:r w:rsidRPr="00514FCB" w:rsidDel="0000353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ແຂວງ, ນະຄອນຫຼວງ</w:delText>
        </w:r>
      </w:del>
      <w:ins w:id="3670" w:author="Na" w:date="2017-06-18T20:44:00Z">
        <w:r w:rsidR="00003537">
          <w:rPr>
            <w:rFonts w:ascii="Phetsarath OT" w:hAnsi="Phetsarath OT" w:cs="Phetsarath OT"/>
            <w:sz w:val="24"/>
            <w:szCs w:val="24"/>
            <w:lang w:bidi="lo-LA"/>
          </w:rPr>
          <w:t>ທ້ອງຖິ່ນຕົນ</w:t>
        </w:r>
      </w:ins>
      <w:r w:rsidRPr="002B3C7C">
        <w:rPr>
          <w:rFonts w:ascii="Phetsarath OT" w:hAnsi="Phetsarath OT" w:cs="Phetsarath OT"/>
          <w:sz w:val="24"/>
          <w:szCs w:val="24"/>
        </w:rPr>
        <w:t>;</w:t>
      </w:r>
    </w:p>
    <w:p w14:paraId="708F5E42" w14:textId="77777777" w:rsidR="000D4188" w:rsidRPr="00514FCB" w:rsidRDefault="000D4188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ອອກແບບ ການສຳຫຼວດ ແລະ ການເກັບກໍາຂໍ້ມູນຈາກການລາຍງານບໍລິຫານ, ກຳນົດຕົວຊີ້ບອກລະດັບແຂວງ</w:t>
      </w:r>
      <w:del w:id="3671" w:author="Na" w:date="2017-06-18T20:44:00Z">
        <w:r w:rsidRPr="00641F36" w:rsidDel="0000353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ບົນພື້ນຖານຫຼັກການເກັບ</w:t>
      </w:r>
      <w:r w:rsidR="007A03A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ກໍາ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 ຂອງສູນສະຖິຕິແຫ່ງຊາດ ໂດຍປະສານສົມທົບກັບພາກສ່ວນ</w:t>
      </w:r>
      <w:r w:rsidR="00867313" w:rsidRPr="00514FCB">
        <w:rPr>
          <w:rFonts w:ascii="Phetsarath OT" w:hAnsi="Phetsarath OT" w:cs="Phetsarath OT"/>
          <w:sz w:val="24"/>
          <w:szCs w:val="24"/>
          <w:lang w:bidi="lo-LA"/>
        </w:rPr>
        <w:t>ອື່ນ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47200E13" w14:textId="77777777" w:rsidR="000D4188" w:rsidRPr="00514FCB" w:rsidRDefault="000D4188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ເຂົ້າເຖິງ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 ຖານຂໍ້ມູນທຸກປະເພດ</w:t>
      </w:r>
      <w:r w:rsidR="007A03A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del w:id="3672" w:author="Na" w:date="2017-06-18T20:45:00Z">
        <w:r w:rsidRPr="00514FCB" w:rsidDel="0000353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ຫົວໜ່ວຍພື້ນຖານ</w:t>
      </w:r>
      <w:del w:id="3673" w:author="Na" w:date="2017-06-18T20:44:00Z">
        <w:r w:rsidRPr="00514FCB" w:rsidDel="0000353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923E7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ທີ່ກ່ຽວຂ້ອງ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ໂດຍປະສານສົມທົບກັບພ</w:t>
      </w:r>
      <w:r w:rsidR="00EA4E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ະແນກ, ອົງການລັດທຽບເທົ່າພະແນກຂອງ</w:t>
      </w:r>
      <w:ins w:id="3674" w:author="Na" w:date="2017-06-08T10:47:00Z">
        <w:r w:rsidR="00CD3674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3C8D1BC" w14:textId="77777777" w:rsidR="000D4188" w:rsidRPr="00514FCB" w:rsidRDefault="000D4188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ເກັບກໍາ, ສັງລວມ ແລະ ທວງເອົາຂໍ້ມູນສະຖິຕິ</w:t>
      </w:r>
      <w:r w:rsidR="00923E7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923E7A" w:rsidRPr="00514FCB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ການຈັດຕັ້ງສະຖິຕິ</w:t>
      </w:r>
      <w:r w:rsidR="00923E7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</w:t>
      </w:r>
      <w:ins w:id="3675" w:author="Na" w:date="2017-06-18T20:45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923E7A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ສາຍຕັ້ງ</w:t>
      </w:r>
      <w:ins w:id="3676" w:author="Na" w:date="2017-06-18T20:45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, </w:t>
        </w:r>
      </w:ins>
      <w:del w:id="3677" w:author="Na" w:date="2017-06-18T20:45:00Z">
        <w:r w:rsidR="00923E7A" w:rsidRPr="002B3C7C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ແລະ </w:delText>
        </w:r>
      </w:del>
      <w:r w:rsidR="00923E7A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ສາຍຂວາງ </w:t>
      </w:r>
      <w:r w:rsidR="00923E7A" w:rsidRPr="004D6DEA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23E7A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23E7A" w:rsidRPr="00E2334A">
        <w:rPr>
          <w:rFonts w:ascii="Phetsarath OT" w:hAnsi="Phetsarath OT" w:cs="Phetsarath OT"/>
          <w:sz w:val="24"/>
          <w:szCs w:val="24"/>
          <w:cs/>
          <w:lang w:bidi="lo-LA"/>
        </w:rPr>
        <w:t>ຫົວໜ່ວຍພື້ນຖານ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; ຜະລິດ, ຈັດພິມ 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ເຜີຍແຜ່ຂໍ້ມູນສະຖິຕິທາງການ;  </w:t>
      </w:r>
    </w:p>
    <w:p w14:paraId="3A22E32D" w14:textId="77777777" w:rsidR="000D4188" w:rsidRPr="00514FCB" w:rsidRDefault="00CD3674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  <w:tab w:val="left" w:pos="198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ins w:id="3678" w:author="Na" w:date="2017-06-08T10:48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ປະສານສົມທົບກັບ ບັນດາພ</w:t>
      </w:r>
      <w:r w:rsidR="00EA4E3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ະແນກ, ອົງການລັດທຽບເທົ່າພະແນກຂອງ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ແຂວງ,</w:t>
      </w:r>
      <w:r w:rsidR="000D4188" w:rsidRPr="00514FCB">
        <w:rPr>
          <w:rFonts w:ascii="Phetsarath OT" w:hAnsi="Phetsarath OT" w:cs="Phetsarath OT" w:hint="cs"/>
          <w:sz w:val="14"/>
          <w:szCs w:val="14"/>
          <w:cs/>
          <w:lang w:bidi="lo-LA"/>
          <w:rPrChange w:id="3679" w:author="Na" w:date="2017-06-16T10:46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="000D4188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del w:id="3680" w:author="Na" w:date="2017-06-08T10:47:00Z">
        <w:r w:rsidR="007944D7" w:rsidRPr="00B37D69" w:rsidDel="00CD367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D4188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ຫຼວງ </w:t>
      </w:r>
      <w:r w:rsidR="000D4188" w:rsidRPr="00BF384B">
        <w:rPr>
          <w:rFonts w:ascii="Phetsarath OT" w:hAnsi="Phetsarath OT" w:cs="Phetsarath OT"/>
          <w:sz w:val="24"/>
          <w:szCs w:val="24"/>
          <w:cs/>
          <w:lang w:bidi="lo-LA"/>
        </w:rPr>
        <w:t>ແລະ ພາກສ່ວນອື່ນ</w:t>
      </w:r>
      <w:r w:rsidR="000D4188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D4188" w:rsidRPr="00641F36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0D4188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="000D4188" w:rsidRPr="00873220">
        <w:rPr>
          <w:rFonts w:ascii="Phetsarath OT" w:hAnsi="Phetsarath OT" w:cs="Phetsarath OT"/>
          <w:sz w:val="24"/>
          <w:szCs w:val="24"/>
          <w:cs/>
          <w:lang w:bidi="lo-LA"/>
        </w:rPr>
        <w:t>ວຽກງານສະຖິຕິ</w:t>
      </w:r>
      <w:r w:rsidR="000D4188" w:rsidRPr="00514FCB">
        <w:rPr>
          <w:rFonts w:ascii="Phetsarath OT" w:hAnsi="Phetsarath OT" w:cs="Phetsarath OT"/>
          <w:sz w:val="24"/>
          <w:szCs w:val="24"/>
        </w:rPr>
        <w:t xml:space="preserve">; </w:t>
      </w:r>
    </w:p>
    <w:p w14:paraId="677212EE" w14:textId="77777777" w:rsidR="00F45EDC" w:rsidRPr="00514FCB" w:rsidRDefault="000D4188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  <w:tab w:val="left" w:pos="198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ຮ່ວມມື ກັບ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ອົງການຈັດຕັ້ງສັງຄົມ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ອົງການຈັດຕັ້ງສາກົນ ຢູ່ ສປປ ລາວ ແລະ ຕ່າງປະ</w:t>
      </w:r>
      <w:ins w:id="3681" w:author="Na" w:date="2017-06-08T10:47:00Z">
        <w:r w:rsidR="00CD3674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ເທດ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3682" w:author="Na" w:date="2017-06-08T10:48:00Z">
        <w:r w:rsidRPr="00514FCB" w:rsidDel="00CD367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ຕາມການມອບໝາຍຂອງຂັ້ນເທິງ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1E4D2FA5" w14:textId="77777777" w:rsidR="00F45EDC" w:rsidRPr="00E2334A" w:rsidRDefault="00CD3674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  <w:tab w:val="left" w:pos="198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ins w:id="3683" w:author="Na" w:date="2017-06-08T10:48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ສະຫຼຸບ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684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ແລະ</w:t>
      </w:r>
      <w:r w:rsidR="00F45EDC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ລາຍງານ</w:t>
      </w:r>
      <w:r w:rsidR="00F45EDC" w:rsidRPr="00B37D6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D3F39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7B3B71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ຈັດຕັ້ງປະຕິບັດ</w:t>
      </w:r>
      <w:r w:rsidR="007B3B71"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B3B71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del w:id="3685" w:author="Na" w:date="2017-06-18T20:46:00Z">
        <w:r w:rsidR="007B3B71" w:rsidRPr="00E2334A" w:rsidDel="0050520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F45EDC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="00F45EDC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F45EDC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F45EDC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</w:t>
      </w:r>
      <w:ins w:id="3686" w:author="Na" w:date="2017-06-18T20:46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F45EDC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ການຄຸ້ມຄອງວຽກງານສະຖິຕິຂອງຕົນ</w:t>
      </w:r>
      <w:r w:rsidR="00EA4E3F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45EDC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="00F45EDC" w:rsidRPr="00641F36">
        <w:rPr>
          <w:rFonts w:ascii="Phetsarath OT" w:hAnsi="Phetsarath OT" w:cs="Phetsarath OT"/>
          <w:sz w:val="24"/>
          <w:szCs w:val="24"/>
        </w:rPr>
        <w:t>;</w:t>
      </w:r>
    </w:p>
    <w:p w14:paraId="12299819" w14:textId="77777777" w:rsidR="000D4188" w:rsidRPr="00514FCB" w:rsidRDefault="00CD3674" w:rsidP="00CD3674">
      <w:pPr>
        <w:pStyle w:val="ListParagraph"/>
        <w:numPr>
          <w:ilvl w:val="0"/>
          <w:numId w:val="76"/>
        </w:numPr>
        <w:tabs>
          <w:tab w:val="left" w:pos="1560"/>
          <w:tab w:val="left" w:pos="1800"/>
          <w:tab w:val="left" w:pos="198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ins w:id="3687" w:author="Na" w:date="2017-06-08T10:48:00Z">
        <w:r w:rsidRPr="00873220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="000D418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D418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="000D418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ins w:id="3688" w:author="Na" w:date="2017-06-07T09:12:00Z">
        <w:r w:rsidR="00AB18F2" w:rsidRPr="00514FCB">
          <w:rPr>
            <w:rFonts w:ascii="Phetsarath OT" w:hAnsi="Phetsarath OT" w:cs="Phetsarath OT"/>
            <w:sz w:val="24"/>
            <w:szCs w:val="24"/>
            <w:lang w:bidi="lo-LA"/>
          </w:rPr>
          <w:t>ທີ່ໄດ້ກໍານົດໄວ້ໃນ</w:t>
        </w:r>
      </w:ins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3689" w:author="VONGDALA" w:date="2017-06-06T14:45:00Z">
        <w:r w:rsidR="000D4188" w:rsidRPr="00514FCB" w:rsidDel="006C751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0D4188" w:rsidRPr="00514FCB" w:rsidDel="006C751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="000D4188" w:rsidRPr="00514FCB" w:rsidDel="006C751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0D4188" w:rsidRPr="00514FCB" w:rsidDel="006C751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="000D4188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0BCB1AD" w14:textId="77777777" w:rsidR="00266D2C" w:rsidRPr="00CE4EFF" w:rsidRDefault="00266D2C" w:rsidP="00EC4B50">
      <w:pPr>
        <w:pStyle w:val="ListParagraph"/>
        <w:tabs>
          <w:tab w:val="left" w:pos="1800"/>
          <w:tab w:val="left" w:pos="1980"/>
        </w:tabs>
        <w:spacing w:after="0" w:line="240" w:lineRule="auto"/>
        <w:ind w:left="1560"/>
        <w:jc w:val="both"/>
        <w:rPr>
          <w:rFonts w:ascii="Phetsarath OT" w:hAnsi="Phetsarath OT" w:cs="Phetsarath OT" w:hint="cs"/>
          <w:sz w:val="16"/>
          <w:szCs w:val="16"/>
          <w:lang w:bidi="lo-LA"/>
          <w:rPrChange w:id="3690" w:author="Na" w:date="2017-06-16T11:21:00Z">
            <w:rPr>
              <w:rFonts w:ascii="Phetsarath OT" w:hAnsi="Phetsarath OT" w:cs="Phetsarath OT" w:hint="cs"/>
              <w:sz w:val="24"/>
              <w:szCs w:val="24"/>
              <w:lang w:bidi="lo-LA"/>
            </w:rPr>
          </w:rPrChange>
        </w:rPr>
      </w:pPr>
    </w:p>
    <w:p w14:paraId="41F91556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691" w:name="_Toc484258050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692" w:author="Na" w:date="2017-06-14T11:42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48 (</w:t>
      </w:r>
      <w:r w:rsidRPr="004D6DEA">
        <w:rPr>
          <w:rFonts w:cs="Phetsarath OT" w:hint="cs"/>
          <w:b w:val="0"/>
          <w:bCs/>
          <w:cs/>
          <w:lang w:bidi="lo-LA"/>
        </w:rPr>
        <w:t>ປັບປຸງ</w:t>
      </w:r>
      <w:r w:rsidRPr="00641F36">
        <w:rPr>
          <w:rFonts w:cs="Phetsarath OT"/>
          <w:b w:val="0"/>
          <w:bCs/>
          <w:cs/>
          <w:lang w:bidi="lo-LA"/>
        </w:rPr>
        <w:t xml:space="preserve">) </w:t>
      </w:r>
      <w:r w:rsidRPr="00E2334A">
        <w:rPr>
          <w:rFonts w:cs="Phetsarath OT" w:hint="cs"/>
          <w:b w:val="0"/>
          <w:bCs/>
          <w:cs/>
          <w:lang w:bidi="lo-LA"/>
        </w:rPr>
        <w:t>ສິດ</w:t>
      </w:r>
      <w:r w:rsidRPr="00873220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ໜ້າທີ່ຂອງສູນສະຖິຕິປະຈຳ</w:t>
      </w:r>
      <w:ins w:id="3693" w:author="Na" w:date="2017-06-18T20:46:00Z">
        <w:r w:rsidR="00505205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2B3C7C">
        <w:rPr>
          <w:rFonts w:cs="Phetsarath OT" w:hint="cs"/>
          <w:b w:val="0"/>
          <w:bCs/>
          <w:cs/>
          <w:lang w:bidi="lo-LA"/>
        </w:rPr>
        <w:t>ເມືອງ</w:t>
      </w:r>
      <w:r w:rsidRPr="00BF384B">
        <w:rPr>
          <w:rFonts w:cs="Phetsarath OT"/>
          <w:lang w:bidi="lo-LA"/>
        </w:rPr>
        <w:t>,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 w:hint="cs"/>
          <w:b w:val="0"/>
          <w:bCs/>
          <w:cs/>
          <w:lang w:bidi="lo-LA"/>
        </w:rPr>
        <w:t>ເທດສະບານ</w:t>
      </w:r>
      <w:r w:rsidRPr="00E2334A">
        <w:rPr>
          <w:rFonts w:cs="Phetsarath OT"/>
          <w:lang w:bidi="lo-LA"/>
        </w:rPr>
        <w:t>,</w:t>
      </w:r>
      <w:r w:rsidRPr="00873220">
        <w:rPr>
          <w:rFonts w:cs="Phetsarath OT"/>
          <w:b w:val="0"/>
          <w:b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ນະຄອນ</w:t>
      </w:r>
      <w:bookmarkEnd w:id="3691"/>
    </w:p>
    <w:p w14:paraId="0BB455C5" w14:textId="77777777" w:rsidR="0011113D" w:rsidRPr="00514FCB" w:rsidRDefault="00266D2C" w:rsidP="00CD367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694" w:author="Na" w:date="2017-06-08T10:48:00Z">
          <w:pPr>
            <w:spacing w:after="0" w:line="240" w:lineRule="auto"/>
            <w:ind w:left="720" w:firstLine="81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ສູນສະຖິຕິປະຈຳ</w:t>
      </w:r>
      <w:ins w:id="3695" w:author="Na" w:date="2017-06-18T20:46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641F36">
        <w:rPr>
          <w:rFonts w:ascii="Phetsarath OT" w:hAnsi="Phetsarath OT" w:cs="Phetsarath OT"/>
          <w:sz w:val="24"/>
          <w:szCs w:val="24"/>
        </w:rPr>
        <w:t xml:space="preserve">,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ຂຶ້ນກັບ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ຫ້ອງການ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</w:t>
      </w:r>
      <w:r w:rsidR="00963AC6" w:rsidRPr="00514FCB">
        <w:rPr>
          <w:rFonts w:ascii="Phetsarath OT" w:hAnsi="Phetsarath OT" w:cs="Phetsarath OT"/>
          <w:sz w:val="24"/>
          <w:szCs w:val="24"/>
          <w:lang w:bidi="lo-LA"/>
        </w:rPr>
        <w:t xml:space="preserve"> ​ແລະ ການ​ລົງທຶນ</w:t>
      </w:r>
      <w:ins w:id="3696" w:author="Na" w:date="2017-06-18T20:46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BF384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F42ED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ບານ</w:t>
      </w:r>
      <w:r w:rsidRPr="00E2334A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204B0BA8" w14:textId="77777777" w:rsidR="0011113D" w:rsidRPr="00514FCB" w:rsidRDefault="00C507D0" w:rsidP="00CD367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697" w:author="Na" w:date="2017-06-08T10:48:00Z">
          <w:pPr>
            <w:spacing w:after="0" w:line="240" w:lineRule="auto"/>
            <w:ind w:left="720" w:firstLine="81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ສູນສະຖິຕິປະຈຳ</w:t>
      </w:r>
      <w:ins w:id="3698" w:author="Na" w:date="2017-06-18T20:46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641F36">
        <w:rPr>
          <w:rFonts w:ascii="Phetsarath OT" w:hAnsi="Phetsarath OT" w:cs="Phetsarath OT"/>
          <w:sz w:val="24"/>
          <w:szCs w:val="24"/>
        </w:rPr>
        <w:t xml:space="preserve">,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ນະຄອ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ຕາມຂອບເຂດຄວາມຮັບຜິດ</w:t>
      </w:r>
      <w:del w:id="3699" w:author="Na" w:date="2017-06-08T10:48:00Z">
        <w:r w:rsidRPr="00514FCB" w:rsidDel="00A8070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ຊອບຂອງຕົນ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  <w:r w:rsidR="0011113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7A0B027F" w14:textId="77777777" w:rsidR="000D4188" w:rsidRPr="00BF384B" w:rsidRDefault="000D4188" w:rsidP="00A80702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ຈັດຕັ້ງປະຕິບັດ</w:t>
      </w:r>
      <w:r w:rsidR="00963AC6" w:rsidRPr="00514FCB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ເຜີຍແຜ່ ນະໂຍບາຍ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ກົດໝາຍ, </w:t>
      </w:r>
      <w:r w:rsidR="00F96635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700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ຍຸດທະສາດ</w:t>
      </w:r>
      <w:r w:rsidR="00963AC6" w:rsidRPr="00514FCB">
        <w:rPr>
          <w:rFonts w:ascii="Phetsarath OT" w:hAnsi="Phetsarath OT" w:cs="Phetsarath OT"/>
          <w:sz w:val="24"/>
          <w:szCs w:val="24"/>
          <w:lang w:bidi="lo-LA"/>
          <w:rPrChange w:id="3701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lang w:bidi="lo-LA"/>
            </w:rPr>
          </w:rPrChange>
        </w:rPr>
        <w:t>ການ</w:t>
      </w:r>
      <w:r w:rsidRPr="00A26FD7">
        <w:rPr>
          <w:rFonts w:ascii="Phetsarath OT" w:hAnsi="Phetsarath OT" w:cs="Phetsarath OT"/>
          <w:sz w:val="24"/>
          <w:szCs w:val="24"/>
          <w:cs/>
          <w:lang w:bidi="lo-LA"/>
        </w:rPr>
        <w:t>ພັດທະນາລະບົບສະຖິຕິ</w:t>
      </w:r>
      <w:r w:rsidR="007D30D9" w:rsidRPr="00B37D69">
        <w:rPr>
          <w:rFonts w:ascii="Phetsarath OT" w:hAnsi="Phetsarath OT" w:cs="Phetsarath OT"/>
          <w:sz w:val="24"/>
          <w:szCs w:val="24"/>
          <w:lang w:bidi="lo-LA"/>
        </w:rPr>
        <w:t>​ແຫ່ງ​ຊາດ ​ແລະ ​ແຜນ​ພັດທະນາ​ລະບົບ​ສະຖິຕິ</w:t>
      </w:r>
      <w:del w:id="3702" w:author="Na" w:date="2017-06-18T20:47:00Z">
        <w:r w:rsidR="00F96635" w:rsidRPr="002B3C7C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ins w:id="3703" w:author="Na" w:date="2017-06-18T20:47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ແຂວງ, ນະຄອນຫຼວງ; </w:t>
      </w:r>
    </w:p>
    <w:p w14:paraId="136BB382" w14:textId="77777777" w:rsidR="000D4188" w:rsidRPr="00514FCB" w:rsidRDefault="00266E81" w:rsidP="00A80702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 ແລະ ສ້າງ</w:t>
      </w:r>
      <w:r w:rsidR="000D4188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ແຜນ</w:t>
      </w:r>
      <w:del w:id="3704" w:author="Na" w:date="2017-06-18T20:47:00Z">
        <w:r w:rsidRPr="00E2334A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D4188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ດໍາເນີນງານ,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ການສໍາຫຼວດລະດັບເມືອງ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D418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ແຜນງົບປະມານ</w:t>
      </w:r>
      <w:r w:rsidR="000D418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ກ່ຽວກັບ ວຽກງານສະຖິຕິ </w:t>
      </w:r>
      <w:r w:rsidR="000D4188" w:rsidRPr="00514FCB">
        <w:rPr>
          <w:rFonts w:ascii="Phetsarath OT" w:hAnsi="Phetsarath OT" w:cs="Phetsarath OT"/>
          <w:sz w:val="24"/>
          <w:szCs w:val="24"/>
          <w:cs/>
          <w:lang w:bidi="lo-LA"/>
        </w:rPr>
        <w:t>ເພື່ອສະເ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ໜີ</w:t>
      </w:r>
      <w:r w:rsidR="000D418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ຕໍ່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</w:t>
      </w:r>
      <w:del w:id="3705" w:author="Na" w:date="2017-06-18T20:47:00Z">
        <w:r w:rsidR="000D4188" w:rsidRPr="00514FCB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 ແລະ ການລົງທຶນ</w:t>
      </w:r>
      <w:r w:rsidR="00F9663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ນະຄອນຫຼວງ;</w:t>
      </w:r>
    </w:p>
    <w:p w14:paraId="25D22EF6" w14:textId="77777777" w:rsidR="000D4188" w:rsidRPr="00514FCB" w:rsidRDefault="000D4188" w:rsidP="00A80702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ຄຸ້ມຄອງ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ຊຸກຍູ້, ຕິດຕາມ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ປະເມີນຜົນ ການຈັດຕັ້ງປະຕິບັດ ທາງດ້ານວິຊາການ ຕາມວິທະຍາສາດດ້ານສະຖິຕິ, ແຜນດຳເນີນງານທາງດ້ານສະຖິຕິໃນຂັ້ນຂອງຕົນ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ວຽກງານສະຖິຕິຂອງຈຸງານສະຖິຕິບ້ານ ໃນແຕ່ລະໄລຍະ;</w:t>
      </w:r>
    </w:p>
    <w:p w14:paraId="0B6057B5" w14:textId="77777777" w:rsidR="000D4188" w:rsidRPr="00514FCB" w:rsidRDefault="000D4188" w:rsidP="00A80702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ຈັດຕັ້ງປະຕິບັດ ຂໍ້ຕົກລົງ,</w:t>
      </w:r>
      <w:r w:rsidR="007D30D9" w:rsidRPr="00514FCB">
        <w:rPr>
          <w:rFonts w:ascii="Phetsarath OT" w:hAnsi="Phetsarath OT" w:cs="Phetsarath OT"/>
          <w:sz w:val="24"/>
          <w:szCs w:val="24"/>
          <w:lang w:bidi="lo-LA"/>
        </w:rPr>
        <w:t xml:space="preserve"> ຄໍາສັ່ງ,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D30D9" w:rsidRPr="00514FCB">
        <w:rPr>
          <w:rFonts w:ascii="Phetsarath OT" w:hAnsi="Phetsarath OT" w:cs="Phetsarath OT"/>
          <w:sz w:val="24"/>
          <w:szCs w:val="24"/>
          <w:lang w:bidi="lo-LA"/>
        </w:rPr>
        <w:t>ຄໍາ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ແນະນຳ</w:t>
      </w:r>
      <w:r w:rsidR="00E20A1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ແຈ້ງການ</w:t>
      </w:r>
      <w:r w:rsidR="00E20A1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ແຜນດຳເນີນງານຂອງສູນສະຖິຕິປະຈຳແຂວງ, ນະຄອນຫຼວງ;</w:t>
      </w:r>
    </w:p>
    <w:p w14:paraId="0A11610C" w14:textId="77777777" w:rsidR="000D4188" w:rsidRPr="00514FCB" w:rsidRDefault="000D4188" w:rsidP="00A80702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</w:t>
      </w:r>
      <w:del w:id="3706" w:author="Na" w:date="2017-06-19T15:04:00Z">
        <w:r w:rsidR="00F96635" w:rsidRPr="00514FCB" w:rsidDel="00E2334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ແຜນການຝຶກອົບຮົມ, ພັດທະນາ, ຍົກລະດັບຄວາມຮູ້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ຄວາມຊຳນານງານ</w:t>
      </w:r>
      <w:del w:id="3707" w:author="Na" w:date="2017-06-08T10:49:00Z">
        <w:r w:rsidRPr="00514FCB" w:rsidDel="00A8070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ດ້ານສະຖິຕິໃຫ້ແກ່</w:t>
      </w:r>
      <w:del w:id="3708" w:author="Na" w:date="2017-06-08T10:49:00Z">
        <w:r w:rsidRPr="00514FCB" w:rsidDel="00A8070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="00F9663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ເມືອງ, ເທດສະບານ, ນະຄອນ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ຈຸງານສະຖິຕິປະຈຳບ້ານ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57C4B5DE" w14:textId="77777777" w:rsidR="000D4188" w:rsidRPr="00BF384B" w:rsidRDefault="000D4188" w:rsidP="00A80702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 ແລະ ພັດທະນາ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ຖານຂໍ້ມູນສະຖິຕິທາງການ 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ສໍາເນົາຖານຂໍ້ມູນສະຖິຕິຂອງເມືອງ, ເທດສະບານ, ນະຄອນ ທີ່ສັງລວມຈາກ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ການຈັດຕັ້ງສະຖິຕິ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</w:t>
      </w:r>
      <w:ins w:id="3709" w:author="Na" w:date="2017-06-18T20:48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ສາຍຕັ້ງ</w:t>
      </w:r>
      <w:ins w:id="3710" w:author="Na" w:date="2017-06-18T20:47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, </w:t>
        </w:r>
      </w:ins>
      <w:del w:id="3711" w:author="Na" w:date="2017-06-18T20:47:00Z">
        <w:r w:rsidRPr="002B3C7C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ແລະ </w:delText>
        </w:r>
      </w:del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ສາຍຂວາງ </w:t>
      </w:r>
      <w:r w:rsidR="0006285D" w:rsidRPr="004D6DEA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06285D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6285D" w:rsidRPr="00E2334A">
        <w:rPr>
          <w:rFonts w:ascii="Phetsarath OT" w:hAnsi="Phetsarath OT" w:cs="Phetsarath OT"/>
          <w:sz w:val="24"/>
          <w:szCs w:val="24"/>
          <w:cs/>
          <w:lang w:bidi="lo-LA"/>
        </w:rPr>
        <w:t>ຫົວໜ່ວຍພື້ນຖານ</w:t>
      </w:r>
      <w:ins w:id="3712" w:author="Na" w:date="2017-06-18T20:48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713" w:author="Na" w:date="2017-06-18T20:48:00Z">
        <w:r w:rsidR="0006285D" w:rsidRPr="002B3C7C" w:rsidDel="0050520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ພາຍໃນ</w:t>
      </w:r>
      <w:del w:id="3714" w:author="Na" w:date="2017-06-18T20:48:00Z">
        <w:r w:rsidRPr="004D6DEA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ເມືອງ, ເທດສະບານ, ນະຄອນ</w:delText>
        </w:r>
      </w:del>
      <w:ins w:id="3715" w:author="Na" w:date="2017-06-18T20:48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>ທ້ອງຖິ່ນຕົນ</w:t>
        </w:r>
      </w:ins>
      <w:r w:rsidRPr="002B3C7C">
        <w:rPr>
          <w:rFonts w:ascii="Phetsarath OT" w:hAnsi="Phetsarath OT" w:cs="Phetsarath OT"/>
          <w:sz w:val="24"/>
          <w:szCs w:val="24"/>
        </w:rPr>
        <w:t>;</w:t>
      </w:r>
    </w:p>
    <w:p w14:paraId="3081DB71" w14:textId="77777777" w:rsidR="000D4188" w:rsidRPr="00514FCB" w:rsidRDefault="000D4188" w:rsidP="00A80702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ອອກແບບການສຳຫຼວດ ແລະ ການເກັບກໍາກ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ານລາຍງານບໍລິຫານ, ກຳນົດຕົວຊີ້ບອກລະດັບເມືອງ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ບົນພື້ນຖານຫຼັກການເກັບ</w:t>
      </w:r>
      <w:r w:rsidR="00F9663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ກໍາ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 ຂອງສູນສະຖິຕິແຫ່ງຊາດ ໂດຍປະສານ</w:t>
      </w:r>
      <w:r w:rsidR="007D30D9" w:rsidRPr="00514FCB">
        <w:rPr>
          <w:rFonts w:ascii="Phetsarath OT" w:hAnsi="Phetsarath OT" w:cs="Phetsarath OT"/>
          <w:sz w:val="24"/>
          <w:szCs w:val="24"/>
          <w:lang w:bidi="lo-LA"/>
        </w:rPr>
        <w:t>ສົມທົບ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ກັບພາກສ່ວນ</w:t>
      </w:r>
      <w:r w:rsidR="007D30D9" w:rsidRPr="00514FCB">
        <w:rPr>
          <w:rFonts w:ascii="Phetsarath OT" w:hAnsi="Phetsarath OT" w:cs="Phetsarath OT"/>
          <w:sz w:val="24"/>
          <w:szCs w:val="24"/>
          <w:lang w:bidi="lo-LA"/>
        </w:rPr>
        <w:t>ອື່ນ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ທີ່ກ່ຽວຂ້ອງ;</w:t>
      </w:r>
    </w:p>
    <w:p w14:paraId="00CC5712" w14:textId="77777777" w:rsidR="000D4188" w:rsidRPr="00E2334A" w:rsidRDefault="000D4188" w:rsidP="00A80702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ເຂົ້າເຖິງ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 ຖານຂໍ້ມູນທຸກປະເພດ</w:t>
      </w:r>
      <w:ins w:id="3716" w:author="Na" w:date="2017-06-18T20:49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ຂອງຫົວໜ່ວຍພື້ນຖານ</w:t>
      </w:r>
      <w:del w:id="3717" w:author="Na" w:date="2017-06-18T20:49:00Z">
        <w:r w:rsidRPr="00BF384B" w:rsidDel="0050520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C441F8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ins w:id="3718" w:author="Na" w:date="2017-06-18T20:49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719" w:author="Na" w:date="2017-06-18T20:49:00Z">
        <w:r w:rsidR="00C441F8" w:rsidRPr="002B3C7C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ໂດຍປະສານ</w:t>
      </w:r>
      <w:r w:rsidR="007D30D9" w:rsidRPr="004D6DEA">
        <w:rPr>
          <w:rFonts w:ascii="Phetsarath OT" w:hAnsi="Phetsarath OT" w:cs="Phetsarath OT"/>
          <w:sz w:val="24"/>
          <w:szCs w:val="24"/>
          <w:lang w:bidi="lo-LA"/>
        </w:rPr>
        <w:t>ສົມທົບ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ກັບຫ້ອງການ, ອົງການລັດທຽບເທົ່າຫ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້ອງການຂອງ</w:t>
      </w:r>
      <w:ins w:id="3720" w:author="Na" w:date="2017-06-18T20:49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ເມືອງ, ເທດສະບານ,</w:t>
      </w:r>
      <w:r w:rsidRPr="00BF384B">
        <w:rPr>
          <w:rFonts w:ascii="Phetsarath OT" w:hAnsi="Phetsarath OT" w:cs="Phetsarath OT"/>
          <w:sz w:val="24"/>
          <w:szCs w:val="24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 ທີ່ກ່ຽວຂ້ອງ</w:t>
      </w:r>
      <w:r w:rsidRPr="00641F36">
        <w:rPr>
          <w:rFonts w:ascii="Phetsarath OT" w:hAnsi="Phetsarath OT" w:cs="Phetsarath OT"/>
          <w:sz w:val="24"/>
          <w:szCs w:val="24"/>
        </w:rPr>
        <w:t xml:space="preserve">; </w:t>
      </w:r>
    </w:p>
    <w:p w14:paraId="3A34F8EC" w14:textId="77777777" w:rsidR="000D4188" w:rsidRPr="00641F36" w:rsidRDefault="000D4188" w:rsidP="00A80702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ເກັບກໍາ, ສັງລວມ ແລະ ທວງ</w:t>
      </w:r>
      <w:r w:rsidR="00727EE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ເອົາຂໍ້ມູນສະຖິຕິ</w:t>
      </w:r>
      <w:r w:rsidR="00727EE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del w:id="3721" w:author="Na" w:date="2017-06-18T20:50:00Z">
        <w:r w:rsidR="00727EE3" w:rsidRPr="00514FCB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C441F8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722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ການຈັດຕັ້ງສະຖິຕິລະບົບ</w:t>
      </w:r>
      <w:ins w:id="3723" w:author="Na" w:date="2017-06-18T20:50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C441F8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724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ສາຍຕັ້ງ</w:t>
      </w:r>
      <w:ins w:id="3725" w:author="Na" w:date="2017-06-18T20:50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, </w:t>
        </w:r>
      </w:ins>
      <w:del w:id="3726" w:author="Na" w:date="2017-06-18T20:50:00Z">
        <w:r w:rsidR="00C441F8" w:rsidRPr="00514FCB" w:rsidDel="00505205">
          <w:rPr>
            <w:rFonts w:ascii="Phetsarath OT" w:hAnsi="Phetsarath OT" w:cs="Phetsarath OT" w:hint="cs"/>
            <w:sz w:val="24"/>
            <w:szCs w:val="24"/>
            <w:cs/>
            <w:lang w:bidi="lo-LA"/>
            <w:rPrChange w:id="3727" w:author="Na" w:date="2017-06-16T10:46:00Z">
              <w:rPr>
                <w:rFonts w:ascii="Phetsarath OT" w:hAnsi="Phetsarath OT" w:cs="Phetsarath OT" w:hint="cs"/>
                <w:sz w:val="24"/>
                <w:szCs w:val="24"/>
                <w:u w:color="FF0000"/>
                <w:cs/>
                <w:lang w:bidi="lo-LA"/>
              </w:rPr>
            </w:rPrChange>
          </w:rPr>
          <w:delText xml:space="preserve"> ແລະ </w:delText>
        </w:r>
      </w:del>
      <w:r w:rsidR="00C441F8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728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ສາຍຂວາງ ແລະ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>ຫົວໜ່ວຍພື້ນຖານ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; ຜະລິດ, ຈັດພິມ ແລະ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ເຜີຍແຜ່ຂໍ້ມູນສະຖິຕິທາງການ;</w:t>
      </w:r>
    </w:p>
    <w:p w14:paraId="1D3E5619" w14:textId="77777777" w:rsidR="00F45EDC" w:rsidRPr="00514FCB" w:rsidRDefault="00A80702" w:rsidP="00A80702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ins w:id="3729" w:author="Na" w:date="2017-06-08T10:49:00Z">
        <w:r w:rsidRPr="00E2334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0D4188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ປະສານສົມທົບກັບ</w:t>
      </w:r>
      <w:r w:rsidR="0073486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ບັນດາຫ້ອງການ, ອົງການລັດທຽບເທົ່າຫ້ອງການຂອງເມືອງ, ເທດ</w:t>
      </w:r>
      <w:del w:id="3730" w:author="Na" w:date="2017-06-14T11:42:00Z">
        <w:r w:rsidR="00727EE3"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ສະບານ,</w:t>
      </w:r>
      <w:r w:rsidR="000D4188"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 ແລະ ພາກສ່ວນອື່ນ ກ່ຽວກັບວຽກງານສະຖິຕິ;</w:t>
      </w:r>
    </w:p>
    <w:p w14:paraId="7B79AC49" w14:textId="77777777" w:rsidR="004E6F80" w:rsidRPr="00514FCB" w:rsidRDefault="00A80702" w:rsidP="00A80702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ins w:id="3731" w:author="Na" w:date="2017-06-08T10:49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E6F8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</w:t>
      </w:r>
      <w:r w:rsidR="00A1788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4E6F8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</w:t>
      </w:r>
      <w:r w:rsidR="004E6F8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D3F3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7B3B7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ຈັດຕັ້ງປະຕິບັດ</w:t>
      </w:r>
      <w:del w:id="3732" w:author="Na" w:date="2017-06-14T11:42:00Z">
        <w:r w:rsidR="007B3B71" w:rsidRPr="00514FCB" w:rsidDel="00914C1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7B3B7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r w:rsidR="007B3B71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D3F3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ຕໍ່ສູນສະຖິຕິປະຈໍາແຂວງ, ນະຄອນ</w:t>
      </w:r>
      <w:ins w:id="3733" w:author="Na" w:date="2017-06-14T11:42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E6F8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4E6F8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E6F8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E6F8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E6F8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ອົງການຄຸ້ມຄອງວຽກງານສະຖິຕິຂອງຕົນ</w:t>
      </w:r>
      <w:r w:rsidR="00F9663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6F8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="004E6F80" w:rsidRPr="00514FCB">
        <w:rPr>
          <w:rFonts w:ascii="Phetsarath OT" w:hAnsi="Phetsarath OT" w:cs="Phetsarath OT"/>
          <w:sz w:val="24"/>
          <w:szCs w:val="24"/>
        </w:rPr>
        <w:t>;</w:t>
      </w:r>
    </w:p>
    <w:p w14:paraId="05D356FF" w14:textId="77777777" w:rsidR="00CE4EFF" w:rsidRDefault="00A80702" w:rsidP="00CE4EFF">
      <w:pPr>
        <w:pStyle w:val="ListParagraph"/>
        <w:numPr>
          <w:ilvl w:val="0"/>
          <w:numId w:val="77"/>
        </w:numPr>
        <w:tabs>
          <w:tab w:val="left" w:pos="1560"/>
          <w:tab w:val="left" w:pos="2340"/>
        </w:tabs>
        <w:spacing w:after="0" w:line="240" w:lineRule="auto"/>
        <w:ind w:left="426" w:firstLine="850"/>
        <w:jc w:val="both"/>
        <w:rPr>
          <w:ins w:id="3734" w:author="Na" w:date="2017-06-16T11:21:00Z"/>
          <w:rFonts w:ascii="Phetsarath OT" w:hAnsi="Phetsarath OT" w:cs="Phetsarath OT"/>
          <w:sz w:val="24"/>
          <w:szCs w:val="24"/>
        </w:rPr>
        <w:pPrChange w:id="3735" w:author="Na" w:date="2017-06-16T11:21:00Z">
          <w:pPr>
            <w:pStyle w:val="ListParagraph"/>
            <w:numPr>
              <w:numId w:val="77"/>
            </w:numPr>
            <w:tabs>
              <w:tab w:val="left" w:pos="1560"/>
              <w:tab w:val="left" w:pos="2340"/>
            </w:tabs>
            <w:ind w:left="426" w:firstLine="850"/>
            <w:jc w:val="both"/>
          </w:pPr>
        </w:pPrChange>
      </w:pPr>
      <w:ins w:id="3736" w:author="Na" w:date="2017-06-08T10:49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="000D418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D418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 ຕາມ</w:t>
      </w:r>
      <w:ins w:id="3737" w:author="Na" w:date="2017-06-07T09:12:00Z">
        <w:r w:rsidR="00AB18F2" w:rsidRPr="00514FCB">
          <w:rPr>
            <w:rFonts w:ascii="Phetsarath OT" w:hAnsi="Phetsarath OT" w:cs="Phetsarath OT"/>
            <w:sz w:val="24"/>
            <w:szCs w:val="24"/>
            <w:lang w:bidi="lo-LA"/>
          </w:rPr>
          <w:t>ທີ່ໄດ້ກໍານົດໄວ້ໃນ</w:t>
        </w:r>
      </w:ins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3738" w:author="VONGDALA" w:date="2017-06-06T14:44:00Z">
        <w:r w:rsidR="000D4188" w:rsidRPr="00514FCB" w:rsidDel="006C751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0D4188" w:rsidRPr="00514FCB" w:rsidDel="006C751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="000D4188" w:rsidRPr="00514FCB" w:rsidDel="006C751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0D4188" w:rsidRPr="00514FCB" w:rsidDel="006C751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="000D418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17BD2C76" w14:textId="77777777" w:rsidR="000D4188" w:rsidRPr="00CE4EFF" w:rsidRDefault="000D4188" w:rsidP="00CE4EFF">
      <w:pPr>
        <w:pStyle w:val="ListParagraph"/>
        <w:tabs>
          <w:tab w:val="left" w:pos="1560"/>
          <w:tab w:val="left" w:pos="2340"/>
        </w:tabs>
        <w:spacing w:after="0" w:line="240" w:lineRule="auto"/>
        <w:ind w:left="1276"/>
        <w:jc w:val="both"/>
        <w:rPr>
          <w:rFonts w:ascii="Phetsarath OT" w:hAnsi="Phetsarath OT" w:cs="Phetsarath OT"/>
          <w:sz w:val="16"/>
          <w:szCs w:val="16"/>
          <w:rPrChange w:id="3739" w:author="Na" w:date="2017-06-16T11:21:00Z">
            <w:rPr>
              <w:rFonts w:ascii="Phetsarath OT" w:hAnsi="Phetsarath OT" w:cs="Phetsarath OT"/>
              <w:sz w:val="24"/>
              <w:szCs w:val="24"/>
            </w:rPr>
          </w:rPrChange>
        </w:rPr>
        <w:pPrChange w:id="3740" w:author="Na" w:date="2017-06-16T11:21:00Z">
          <w:pPr>
            <w:pStyle w:val="ListParagraph"/>
            <w:numPr>
              <w:numId w:val="77"/>
            </w:numPr>
            <w:tabs>
              <w:tab w:val="left" w:pos="1560"/>
              <w:tab w:val="left" w:pos="2340"/>
            </w:tabs>
            <w:ind w:left="426" w:firstLine="850"/>
            <w:jc w:val="both"/>
          </w:pPr>
        </w:pPrChange>
      </w:pPr>
      <w:del w:id="3741" w:author="VONGDALA" w:date="2017-06-06T14:44:00Z">
        <w:r w:rsidRPr="00CE4EFF" w:rsidDel="006C751C">
          <w:rPr>
            <w:rFonts w:ascii="Phetsarath OT" w:hAnsi="Phetsarath OT" w:cs="Phetsarath OT" w:hint="cs"/>
            <w:sz w:val="16"/>
            <w:szCs w:val="16"/>
            <w:cs/>
            <w:lang w:bidi="lo-LA"/>
            <w:rPrChange w:id="3742" w:author="Na" w:date="2017-06-16T11:21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</w:p>
    <w:p w14:paraId="4F5F6AB5" w14:textId="77777777" w:rsidR="00C507D0" w:rsidRPr="00A26FD7" w:rsidDel="00061341" w:rsidRDefault="00C507D0" w:rsidP="00CE4EFF">
      <w:pPr>
        <w:spacing w:line="240" w:lineRule="auto"/>
        <w:jc w:val="both"/>
        <w:rPr>
          <w:del w:id="3743" w:author="Na" w:date="2017-06-07T09:23:00Z"/>
          <w:rFonts w:ascii="Phetsarath OT" w:hAnsi="Phetsarath OT" w:cs="Phetsarath OT"/>
          <w:sz w:val="24"/>
          <w:szCs w:val="24"/>
        </w:rPr>
        <w:pPrChange w:id="3744" w:author="Na" w:date="2017-06-16T11:21:00Z">
          <w:pPr>
            <w:spacing w:after="0" w:line="240" w:lineRule="auto"/>
            <w:jc w:val="both"/>
          </w:pPr>
        </w:pPrChange>
      </w:pPr>
    </w:p>
    <w:p w14:paraId="1A8D724E" w14:textId="77777777" w:rsidR="00C507D0" w:rsidRPr="00514FCB" w:rsidRDefault="00C507D0" w:rsidP="00A26FD7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745" w:name="_Toc484258051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3746" w:author="Na" w:date="2017-06-14T11:43:00Z">
        <w:r w:rsidR="00914C19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4D6DEA">
        <w:rPr>
          <w:rFonts w:cs="Phetsarath OT"/>
          <w:lang w:bidi="lo-LA"/>
        </w:rPr>
        <w:t>49 (</w:t>
      </w:r>
      <w:r w:rsidRPr="00641F36">
        <w:rPr>
          <w:rFonts w:cs="Phetsarath OT" w:hint="cs"/>
          <w:b w:val="0"/>
          <w:bCs/>
          <w:cs/>
          <w:lang w:bidi="lo-LA"/>
        </w:rPr>
        <w:t>ປັບປຸງ</w:t>
      </w:r>
      <w:r w:rsidRPr="00E2334A">
        <w:rPr>
          <w:rFonts w:cs="Phetsarath OT"/>
          <w:b w:val="0"/>
          <w:bCs/>
          <w:cs/>
          <w:lang w:bidi="lo-LA"/>
        </w:rPr>
        <w:t xml:space="preserve">) </w:t>
      </w:r>
      <w:r w:rsidRPr="00873220">
        <w:rPr>
          <w:rFonts w:cs="Phetsarath OT" w:hint="cs"/>
          <w:b w:val="0"/>
          <w:bCs/>
          <w:cs/>
          <w:lang w:bidi="lo-LA"/>
        </w:rPr>
        <w:t>ສິດ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ໜ້າທີ່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ຂອງ</w:t>
      </w:r>
      <w:r w:rsidR="00D26629" w:rsidRPr="00514FCB">
        <w:rPr>
          <w:rFonts w:cs="Phetsarath OT" w:hint="cs"/>
          <w:b w:val="0"/>
          <w:bCs/>
          <w:cs/>
          <w:lang w:bidi="lo-LA"/>
        </w:rPr>
        <w:t>ຈຸງານ</w:t>
      </w:r>
      <w:r w:rsidRPr="00514FCB">
        <w:rPr>
          <w:rFonts w:cs="Phetsarath OT" w:hint="cs"/>
          <w:b w:val="0"/>
          <w:bCs/>
          <w:cs/>
          <w:lang w:bidi="lo-LA"/>
        </w:rPr>
        <w:t>ສະຖິຕິປະຈຳບ້ານ</w:t>
      </w:r>
      <w:bookmarkEnd w:id="3745"/>
    </w:p>
    <w:p w14:paraId="3F66D7ED" w14:textId="77777777" w:rsidR="003B28AE" w:rsidRPr="00514FCB" w:rsidRDefault="00310209" w:rsidP="00114EE4">
      <w:pPr>
        <w:spacing w:after="0" w:line="240" w:lineRule="auto"/>
        <w:ind w:left="426" w:firstLine="708"/>
        <w:jc w:val="both"/>
        <w:rPr>
          <w:rFonts w:ascii="Phetsarath OT" w:hAnsi="Phetsarath OT" w:cs="Phetsarath OT" w:hint="cs"/>
          <w:sz w:val="24"/>
          <w:szCs w:val="24"/>
          <w:rPrChange w:id="3747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  <w:pPrChange w:id="3748" w:author="Na" w:date="2017-06-09T08:20:00Z">
          <w:pPr>
            <w:spacing w:after="0" w:line="240" w:lineRule="auto"/>
            <w:ind w:left="450" w:firstLine="1080"/>
            <w:jc w:val="both"/>
          </w:pPr>
        </w:pPrChange>
      </w:pPr>
      <w:del w:id="3749" w:author="VONGDALA" w:date="2017-06-06T14:59:00Z"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ຈຸງານສະຖິຕິ</w:delText>
        </w:r>
        <w:r w:rsidRPr="00514FCB" w:rsidDel="00B11C48">
          <w:rPr>
            <w:rFonts w:ascii="Phetsarath OT" w:hAnsi="Phetsarath OT" w:cs="Phetsarath OT"/>
            <w:sz w:val="24"/>
            <w:szCs w:val="24"/>
            <w:lang w:bidi="lo-LA"/>
          </w:rPr>
          <w:delText>ປະ​ຈໍາ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ບ້ານ</w:delText>
        </w:r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ແມ່ນ</w:delText>
        </w:r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ພາກສ່ວນໜຶ່ງ</w:delText>
        </w:r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ຂອງ</w:delText>
        </w:r>
        <w:r w:rsidR="008C2FDB" w:rsidRPr="00514FCB" w:rsidDel="00B11C48">
          <w:rPr>
            <w:rFonts w:ascii="Phetsarath OT" w:hAnsi="Phetsarath OT" w:cs="Phetsarath OT"/>
            <w:sz w:val="24"/>
            <w:szCs w:val="24"/>
            <w:lang w:bidi="lo-LA"/>
          </w:rPr>
          <w:delText xml:space="preserve">ອົງການປົກຄອງບ້ານ ໂດຍແມ່ນ </w:delText>
        </w:r>
        <w:r w:rsidR="008C2FDB" w:rsidRPr="00514FCB" w:rsidDel="00B11C48">
          <w:rPr>
            <w:rFonts w:ascii="Phetsarath OT" w:hAnsi="Phetsarath OT" w:cs="Phetsarath OT"/>
            <w:sz w:val="24"/>
            <w:szCs w:val="24"/>
            <w:lang w:bidi="lo-LA"/>
            <w:rPrChange w:id="3750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ຄະນະ</w:delText>
        </w:r>
        <w:r w:rsidR="008C2FDB" w:rsidRPr="00A26FD7" w:rsidDel="00B11C48">
          <w:rPr>
            <w:rFonts w:ascii="Phetsarath OT" w:hAnsi="Phetsarath OT" w:cs="Phetsarath OT"/>
            <w:sz w:val="24"/>
            <w:szCs w:val="24"/>
            <w:lang w:bidi="lo-LA"/>
          </w:rPr>
          <w:delText>ບ້ານ</w:delText>
        </w:r>
        <w:r w:rsidR="00D91D14" w:rsidRPr="00B37D69" w:rsidDel="00B11C48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  <w:r w:rsidR="006A223C" w:rsidRPr="00514FCB" w:rsidDel="00B11C48">
          <w:rPr>
            <w:rFonts w:ascii="Phetsarath OT" w:hAnsi="Phetsarath OT" w:cs="Phetsarath OT"/>
            <w:sz w:val="24"/>
            <w:szCs w:val="24"/>
            <w:lang w:bidi="lo-LA"/>
            <w:rPrChange w:id="3751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ຜູ້ຊີ້ນຳວຽກງານເສດຖະກິດ </w:delText>
        </w:r>
        <w:r w:rsidR="008C2FDB" w:rsidRPr="00A26FD7" w:rsidDel="00B11C48">
          <w:rPr>
            <w:rFonts w:ascii="Phetsarath OT" w:hAnsi="Phetsarath OT" w:cs="Phetsarath OT"/>
            <w:sz w:val="24"/>
            <w:szCs w:val="24"/>
            <w:lang w:bidi="lo-LA"/>
          </w:rPr>
          <w:delText xml:space="preserve">ເປັນຫົວໜ້າ </w:delText>
        </w:r>
        <w:r w:rsidR="008C2FDB" w:rsidRPr="00514FCB" w:rsidDel="00B11C48">
          <w:rPr>
            <w:rFonts w:ascii="Phetsarath OT" w:hAnsi="Phetsarath OT" w:cs="Phetsarath OT"/>
            <w:sz w:val="24"/>
            <w:szCs w:val="24"/>
            <w:lang w:bidi="lo-LA"/>
            <w:rPrChange w:id="3752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ຊຶ່ງ</w:delText>
        </w:r>
        <w:r w:rsidR="007D12E5" w:rsidRPr="00514FCB" w:rsidDel="00B11C48">
          <w:rPr>
            <w:rFonts w:ascii="Phetsarath OT" w:hAnsi="Phetsarath OT" w:cs="Phetsarath OT"/>
            <w:sz w:val="24"/>
            <w:szCs w:val="24"/>
            <w:lang w:bidi="lo-LA"/>
            <w:rPrChange w:id="3753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ໄດ້ຮັບການແຕ່ງຕັ້ງໂດຍເຈົ້າເມືອງ</w:delText>
        </w:r>
        <w:r w:rsidR="00FE1818" w:rsidRPr="00514FCB" w:rsidDel="00B11C48">
          <w:rPr>
            <w:rFonts w:ascii="Phetsarath OT" w:hAnsi="Phetsarath OT" w:cs="Phetsarath OT"/>
            <w:sz w:val="24"/>
            <w:szCs w:val="24"/>
            <w:lang w:bidi="lo-LA"/>
            <w:rPrChange w:id="3754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, ເທດສະບານ, ນະຄອນ.</w:delText>
        </w:r>
        <w:r w:rsidR="00FE1818" w:rsidRPr="00514FCB" w:rsidDel="00B11C48">
          <w:rPr>
            <w:rFonts w:ascii="Phetsarath OT" w:hAnsi="Phetsarath OT" w:cs="Phetsarath OT"/>
            <w:sz w:val="24"/>
            <w:szCs w:val="24"/>
            <w:lang w:bidi="lo-LA"/>
            <w:rPrChange w:id="3755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highlight w:val="yellow"/>
                <w:lang w:bidi="lo-LA"/>
              </w:rPr>
            </w:rPrChange>
          </w:rPr>
          <w:delText xml:space="preserve"> </w:delText>
        </w:r>
      </w:del>
      <w:ins w:id="3756" w:author="VONGDALA" w:date="2017-06-06T14:52:00Z">
        <w:r w:rsidR="003B28AE" w:rsidRPr="00A26FD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ຈຸງານສະຖິຕິ</w:t>
        </w:r>
      </w:ins>
      <w:ins w:id="3757" w:author="VONGDALA" w:date="2017-06-06T14:57:00Z">
        <w:r w:rsidR="003B28AE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3758" w:author="Na" w:date="2017-06-16T10:46:00Z">
              <w:rPr>
                <w:rFonts w:ascii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>ປະຈໍາ</w:t>
        </w:r>
      </w:ins>
      <w:ins w:id="3759" w:author="VONGDALA" w:date="2017-06-06T14:52:00Z">
        <w:r w:rsidR="003B28AE" w:rsidRPr="00A26FD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ບ້ານ</w:t>
        </w:r>
      </w:ins>
      <w:ins w:id="3760" w:author="VONGDALA" w:date="2017-06-06T14:56:00Z">
        <w:r w:rsidR="003B28AE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3761" w:author="Na" w:date="2017-06-16T10:46:00Z">
              <w:rPr>
                <w:rFonts w:ascii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 xml:space="preserve"> </w:t>
        </w:r>
      </w:ins>
      <w:ins w:id="3762" w:author="VONGDALA" w:date="2017-06-06T14:52:00Z">
        <w:r w:rsidR="003B28AE" w:rsidRPr="00A26FD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ແມ່ນ</w:t>
        </w:r>
      </w:ins>
      <w:ins w:id="3763" w:author="VONGDALA" w:date="2017-06-06T14:56:00Z">
        <w:r w:rsidR="003B28AE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3764" w:author="Na" w:date="2017-06-16T10:46:00Z">
              <w:rPr>
                <w:rFonts w:ascii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 xml:space="preserve"> </w:t>
        </w:r>
      </w:ins>
      <w:ins w:id="3765" w:author="VONGDALA" w:date="2017-06-06T14:52:00Z">
        <w:r w:rsidR="003B28AE" w:rsidRPr="00A26FD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ພາກສ່ວນໜຶ່ງຂອງໜ່ວຍງານເສດຖະກິດ</w:t>
        </w:r>
      </w:ins>
      <w:ins w:id="3766" w:author="VONGDALA" w:date="2017-06-06T14:53:00Z">
        <w:r w:rsidR="003B28AE" w:rsidRPr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-ການເງິນ </w:t>
        </w:r>
      </w:ins>
      <w:ins w:id="3767" w:author="VONGDALA" w:date="2017-06-06T14:54:00Z">
        <w:r w:rsidR="003B28AE" w:rsidRPr="002B3C7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ຂອງອົງການປົກຄອງ</w:t>
        </w:r>
      </w:ins>
      <w:ins w:id="3768" w:author="VONGDALA" w:date="2017-06-06T14:53:00Z">
        <w:r w:rsidR="003B28AE" w:rsidRPr="00BF384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ບ້ານ ໂດຍແມ່ນຄະນະ</w:t>
        </w:r>
      </w:ins>
      <w:ins w:id="3769" w:author="Na" w:date="2017-06-14T11:43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  <w:rPrChange w:id="3770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ປົກຄອງ</w:t>
        </w:r>
      </w:ins>
      <w:ins w:id="3771" w:author="VONGDALA" w:date="2017-06-06T14:53:00Z">
        <w:r w:rsidR="003B28AE" w:rsidRPr="00A26FD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ບ້ານ</w:t>
        </w:r>
        <w:del w:id="3772" w:author="Na" w:date="2017-06-14T11:43:00Z">
          <w:r w:rsidR="003B28AE" w:rsidRPr="00B37D69" w:rsidDel="00914C19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  <w:delText>ທ່ານໃດ</w:delText>
          </w:r>
        </w:del>
      </w:ins>
      <w:ins w:id="3773" w:author="Na" w:date="2017-06-14T11:43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  <w:rPrChange w:id="3774" w:author="Na" w:date="2017-06-16T10:46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ຜູ້</w:t>
        </w:r>
      </w:ins>
      <w:ins w:id="3775" w:author="VONGDALA" w:date="2017-06-06T14:53:00Z">
        <w:r w:rsidR="003B28AE" w:rsidRPr="00A26FD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ໜຶ່ງ</w:t>
        </w:r>
      </w:ins>
      <w:ins w:id="3776" w:author="VONGDALA" w:date="2017-06-06T14:56:00Z">
        <w:r w:rsidR="003B28AE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3777" w:author="Na" w:date="2017-06-16T10:46:00Z">
              <w:rPr>
                <w:rFonts w:ascii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 xml:space="preserve"> </w:t>
        </w:r>
      </w:ins>
      <w:ins w:id="3778" w:author="VONGDALA" w:date="2017-06-06T14:53:00Z">
        <w:r w:rsidR="003B28AE" w:rsidRPr="00A26FD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ເປັນຜູ</w:t>
        </w:r>
        <w:r w:rsidR="003B28AE" w:rsidRPr="00B37D6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້ຊີ້ນໍາ</w:t>
        </w:r>
      </w:ins>
      <w:ins w:id="3779" w:author="VONGDALA" w:date="2017-06-06T14:54:00Z">
        <w:del w:id="3780" w:author="Na" w:date="2017-06-09T08:20:00Z">
          <w:r w:rsidR="003B28AE" w:rsidRPr="002B3C7C" w:rsidDel="00114EE4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  <w:delText>-</w:delText>
          </w:r>
        </w:del>
        <w:r w:rsidR="003B28AE" w:rsidRPr="00BF384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ນໍາພາ </w:t>
        </w:r>
      </w:ins>
      <w:ins w:id="3781" w:author="VONGDALA" w:date="2017-06-06T14:53:00Z">
        <w:r w:rsidR="003B28AE" w:rsidRPr="004D6DE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ຕາມການມອບໝາຍຂອງນາຍບ້ານ ຊຶ່ງໄດ້ຮັບການແຕ່ງຕັ້ງຈາກເຈົ້າເມືອງ</w:t>
        </w:r>
      </w:ins>
      <w:ins w:id="3782" w:author="VONGDALA" w:date="2017-06-06T14:55:00Z">
        <w:r w:rsidR="003B28AE" w:rsidRPr="00641F36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, </w:t>
        </w:r>
      </w:ins>
      <w:ins w:id="3783" w:author="VONGDALA" w:date="2017-06-06T14:57:00Z">
        <w:r w:rsidR="003B28AE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3784" w:author="Na" w:date="2017-06-16T10:46:00Z">
              <w:rPr>
                <w:rFonts w:ascii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>ຫົວໜ້າ</w:t>
        </w:r>
      </w:ins>
      <w:ins w:id="3785" w:author="VONGDALA" w:date="2017-06-06T14:55:00Z">
        <w:r w:rsidR="003B28AE" w:rsidRPr="00A26FD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ເທດສະບານ</w:t>
        </w:r>
      </w:ins>
      <w:ins w:id="3786" w:author="VONGDALA" w:date="2017-06-06T14:57:00Z">
        <w:r w:rsidR="003B28AE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3787" w:author="Na" w:date="2017-06-16T10:46:00Z">
              <w:rPr>
                <w:rFonts w:ascii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>, ເຈົ້າ</w:t>
        </w:r>
      </w:ins>
      <w:ins w:id="3788" w:author="VONGDALA" w:date="2017-06-06T14:55:00Z">
        <w:r w:rsidR="003B28AE" w:rsidRPr="00A26FD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ນະຄອນ.</w:t>
        </w:r>
      </w:ins>
    </w:p>
    <w:p w14:paraId="677684C6" w14:textId="77777777" w:rsidR="00C507D0" w:rsidRPr="00514FCB" w:rsidRDefault="003F7D2A" w:rsidP="00114EE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</w:rPr>
        <w:pPrChange w:id="3789" w:author="Na" w:date="2017-06-09T08:21:00Z">
          <w:pPr>
            <w:spacing w:after="0" w:line="240" w:lineRule="auto"/>
            <w:ind w:left="450" w:firstLine="1080"/>
            <w:jc w:val="both"/>
          </w:pPr>
        </w:pPrChange>
      </w:pP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ຈຸງານ</w:t>
      </w:r>
      <w:r w:rsidR="00C507D0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ສະຖິຕິປະຈຳບ້ານ</w:t>
      </w:r>
      <w:r w:rsidR="00C507D0"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C507D0"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="00C507D0"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15C7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48D08C6D" w14:textId="77777777" w:rsidR="00C507D0" w:rsidRPr="00514FCB" w:rsidRDefault="00A35812" w:rsidP="00114EE4">
      <w:pPr>
        <w:pStyle w:val="ListParagraph"/>
        <w:numPr>
          <w:ilvl w:val="0"/>
          <w:numId w:val="7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ເກັບກຳ ແລະ ສັງລວມ ຂໍ້ມູນສະຖິຕິ</w:t>
      </w:r>
      <w:r w:rsidR="00D30EB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ຄົວເຮືອນ</w:t>
      </w:r>
      <w:r w:rsidR="000D7C4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ຫົວໜ່ວຍພື້ນຖານ ໂດຍໄດ້ຮັບການຢັ້ງ</w:t>
      </w:r>
      <w:ins w:id="3790" w:author="Na" w:date="2017-06-09T08:21:00Z">
        <w:r w:rsidR="00114EE4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ຢືນຈາກອົງການປົກຄອງບ້ານ;</w:t>
      </w:r>
    </w:p>
    <w:p w14:paraId="03A80C0A" w14:textId="77777777" w:rsidR="003D7ACE" w:rsidRPr="00514FCB" w:rsidRDefault="003D7ACE" w:rsidP="00114EE4">
      <w:pPr>
        <w:pStyle w:val="ListParagraph"/>
        <w:numPr>
          <w:ilvl w:val="0"/>
          <w:numId w:val="7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ຄຸ້ມຄອງ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ເກັບຮັກສາ ປຶ້ມສະຖິຕິປະຈຳບ້ານ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ເພື່ອໃຫ້ມີຊຸດຂໍ້ມູນພື້ນຖານໃນແຕ່ລະໄລຍະ</w:t>
      </w:r>
      <w:r w:rsidR="001B3FA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ຄົ້ນຄວ້າສ້າງຖານຂໍ້ມູນສະຖິຕິ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60E29853" w14:textId="77777777" w:rsidR="000D7C45" w:rsidRPr="00514FCB" w:rsidRDefault="00D30EBA" w:rsidP="00114EE4">
      <w:pPr>
        <w:pStyle w:val="ListParagraph"/>
        <w:numPr>
          <w:ilvl w:val="0"/>
          <w:numId w:val="7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ເຂົ້າຮ່ວມ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ເກັບກຳຂໍ້ມູນ</w:t>
      </w:r>
      <w:r w:rsidR="003D7AC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ການສຳຫຼວດ ແລະ ການລາຍງານບໍລິຫານ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ຂອງການຈັດຕັ້ງສະຖິຕິ</w:t>
      </w:r>
      <w:r w:rsidR="003D7AC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ໃນແຕ່ລະໄລຍະ</w:t>
      </w:r>
      <w:r w:rsidR="00C507D0" w:rsidRPr="00514FCB">
        <w:rPr>
          <w:rFonts w:ascii="Phetsarath OT" w:hAnsi="Phetsarath OT" w:cs="Phetsarath OT"/>
          <w:sz w:val="24"/>
          <w:szCs w:val="24"/>
        </w:rPr>
        <w:t>;</w:t>
      </w:r>
    </w:p>
    <w:p w14:paraId="6FFA86EF" w14:textId="77777777" w:rsidR="000D7C45" w:rsidRPr="00514FCB" w:rsidRDefault="000D7C45" w:rsidP="00114EE4">
      <w:pPr>
        <w:pStyle w:val="ListParagraph"/>
        <w:numPr>
          <w:ilvl w:val="0"/>
          <w:numId w:val="7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ໄດ້ຮັບການບຳລຸງ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ຝຶກອົບຮົມດ້ານວິຊາການສະຖິຕິ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79177668" w14:textId="77777777" w:rsidR="00C507D0" w:rsidRPr="00BF384B" w:rsidRDefault="000D7C45" w:rsidP="00114EE4">
      <w:pPr>
        <w:pStyle w:val="ListParagraph"/>
        <w:numPr>
          <w:ilvl w:val="0"/>
          <w:numId w:val="7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</w:t>
      </w:r>
      <w:r w:rsidR="00A1788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</w:t>
      </w:r>
      <w:r w:rsidR="00501F7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ຕໍ່ສູນສະຖິຕິປະຈຳ</w:t>
      </w:r>
      <w:ins w:id="3791" w:author="Na" w:date="2017-06-18T20:51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</w:t>
      </w:r>
      <w:ins w:id="3792" w:author="Na" w:date="2017-06-09T08:21:00Z">
        <w:r w:rsidR="00114EE4" w:rsidRPr="00641F36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ບານ</w:t>
      </w:r>
      <w:r w:rsidRPr="00873220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ins w:id="3793" w:author="Na" w:date="2017-06-18T20:51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ຢ່າງເປັນປົກກະຕິ</w:t>
        </w:r>
      </w:ins>
      <w:r w:rsidRPr="002B3C7C">
        <w:rPr>
          <w:rFonts w:ascii="Phetsarath OT" w:hAnsi="Phetsarath OT" w:cs="Phetsarath OT"/>
          <w:sz w:val="24"/>
          <w:szCs w:val="24"/>
        </w:rPr>
        <w:t>;</w:t>
      </w:r>
    </w:p>
    <w:p w14:paraId="14267017" w14:textId="77777777" w:rsidR="00C507D0" w:rsidRPr="00514FCB" w:rsidRDefault="00C507D0" w:rsidP="00114EE4">
      <w:pPr>
        <w:pStyle w:val="ListParagraph"/>
        <w:numPr>
          <w:ilvl w:val="0"/>
          <w:numId w:val="7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ins w:id="3794" w:author="Na" w:date="2017-06-07T09:12:00Z">
        <w:r w:rsidR="00AB18F2" w:rsidRPr="00514FCB">
          <w:rPr>
            <w:rFonts w:ascii="Phetsarath OT" w:hAnsi="Phetsarath OT" w:cs="Phetsarath OT"/>
            <w:sz w:val="24"/>
            <w:szCs w:val="24"/>
            <w:lang w:bidi="lo-LA"/>
          </w:rPr>
          <w:t>ທີ່ໄດ້ກໍານົດໄວ້ໃນ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3795" w:author="VONGDALA" w:date="2017-06-06T14:45:00Z">
        <w:r w:rsidRPr="00514FCB" w:rsidDel="006C751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6C751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6C751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D06189" w:rsidRPr="00514FCB" w:rsidDel="006C751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="00D0618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21A6E305" w14:textId="77777777" w:rsidR="00C507D0" w:rsidRPr="00CE4EFF" w:rsidRDefault="00114EE4" w:rsidP="00114EE4">
      <w:pPr>
        <w:tabs>
          <w:tab w:val="left" w:pos="3030"/>
        </w:tabs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3796" w:author="Na" w:date="2017-06-16T11:22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  <w:pPrChange w:id="3797" w:author="Na" w:date="2017-06-09T08:21:00Z">
          <w:pPr>
            <w:spacing w:after="0" w:line="240" w:lineRule="auto"/>
            <w:jc w:val="both"/>
          </w:pPr>
        </w:pPrChange>
      </w:pPr>
      <w:ins w:id="3798" w:author="Na" w:date="2017-06-09T08:21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ab/>
        </w:r>
      </w:ins>
    </w:p>
    <w:p w14:paraId="1A60074B" w14:textId="77777777" w:rsidR="00C507D0" w:rsidRPr="002B3C7C" w:rsidRDefault="00C507D0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3799" w:name="_Toc484258052"/>
      <w:r w:rsidRPr="00A26FD7">
        <w:rPr>
          <w:rFonts w:cs="Phetsarath OT" w:hint="cs"/>
          <w:sz w:val="28"/>
          <w:szCs w:val="28"/>
          <w:cs/>
          <w:lang w:bidi="lo-LA"/>
        </w:rPr>
        <w:t>ໝວດທີ</w:t>
      </w:r>
      <w:r w:rsidRPr="00B37D69">
        <w:rPr>
          <w:rFonts w:cs="Phetsarath OT"/>
          <w:sz w:val="28"/>
          <w:szCs w:val="28"/>
          <w:cs/>
          <w:lang w:bidi="lo-LA"/>
        </w:rPr>
        <w:t xml:space="preserve"> </w:t>
      </w:r>
      <w:r w:rsidRPr="002B3C7C">
        <w:rPr>
          <w:rFonts w:cs="Phetsarath OT"/>
          <w:sz w:val="28"/>
          <w:szCs w:val="28"/>
        </w:rPr>
        <w:t>2</w:t>
      </w:r>
      <w:bookmarkEnd w:id="3799"/>
      <w:r w:rsidRPr="002B3C7C">
        <w:rPr>
          <w:rFonts w:cs="Phetsarath OT"/>
          <w:sz w:val="28"/>
          <w:szCs w:val="28"/>
        </w:rPr>
        <w:t xml:space="preserve"> </w:t>
      </w:r>
    </w:p>
    <w:p w14:paraId="71047EDE" w14:textId="77777777" w:rsidR="00C507D0" w:rsidRPr="004D6DEA" w:rsidRDefault="00C507D0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3800" w:name="_Toc484258053"/>
      <w:r w:rsidRPr="00BF384B">
        <w:rPr>
          <w:rFonts w:cs="Phetsarath OT" w:hint="cs"/>
          <w:sz w:val="28"/>
          <w:szCs w:val="28"/>
          <w:cs/>
          <w:lang w:bidi="lo-LA"/>
        </w:rPr>
        <w:t>ການຈັດຕັ້ງສະຖິຕິລະບົບສາຍຂວາງ</w:t>
      </w:r>
      <w:bookmarkEnd w:id="3800"/>
    </w:p>
    <w:p w14:paraId="5483F472" w14:textId="77777777" w:rsidR="00C507D0" w:rsidRPr="00CE4EFF" w:rsidRDefault="00C507D0" w:rsidP="00D50DAE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3801" w:author="Na" w:date="2017-06-16T11:22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6545A589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3802" w:name="_Toc484258054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803" w:author="Na" w:date="2017-06-14T11:43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50</w:t>
      </w:r>
      <w:r w:rsidRPr="004D6DEA">
        <w:rPr>
          <w:rFonts w:cs="Phetsarath OT"/>
          <w:b w:val="0"/>
          <w:bCs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ການຈັດຕັ້ງສະຖິຕິລະບົບສາຍຂວາງ</w:t>
      </w:r>
      <w:bookmarkEnd w:id="3802"/>
    </w:p>
    <w:p w14:paraId="3BEC56BB" w14:textId="77777777" w:rsidR="00C507D0" w:rsidRPr="00514FCB" w:rsidRDefault="00C507D0" w:rsidP="00114EE4">
      <w:pPr>
        <w:spacing w:after="0" w:line="240" w:lineRule="auto"/>
        <w:ind w:left="720" w:firstLine="414"/>
        <w:jc w:val="both"/>
        <w:rPr>
          <w:rFonts w:ascii="Phetsarath OT" w:hAnsi="Phetsarath OT" w:cs="Phetsarath OT"/>
          <w:sz w:val="24"/>
          <w:szCs w:val="24"/>
        </w:rPr>
        <w:pPrChange w:id="3804" w:author="Na" w:date="2017-06-09T08:22:00Z">
          <w:pPr>
            <w:spacing w:after="0" w:line="240" w:lineRule="auto"/>
            <w:ind w:left="720" w:firstLine="81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ການຈັດຕັ້ງສະຖິຕິລະບົບສາຍຂວາງ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74C8153A" w14:textId="77777777" w:rsidR="00C507D0" w:rsidRPr="00514FCB" w:rsidRDefault="00C507D0" w:rsidP="00114EE4">
      <w:pPr>
        <w:pStyle w:val="ListParagraph"/>
        <w:numPr>
          <w:ilvl w:val="0"/>
          <w:numId w:val="57"/>
        </w:numPr>
        <w:spacing w:after="0" w:line="240" w:lineRule="auto"/>
        <w:ind w:hanging="97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ລະບົບການຈັດຕັ້ງຂອງບັນດາຂະແໜງການ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ຢູ່ສູນກາງ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3AE35558" w14:textId="77777777" w:rsidR="00C507D0" w:rsidRPr="00514FCB" w:rsidRDefault="00C507D0" w:rsidP="00114EE4">
      <w:pPr>
        <w:pStyle w:val="ListParagraph"/>
        <w:numPr>
          <w:ilvl w:val="0"/>
          <w:numId w:val="57"/>
        </w:numPr>
        <w:spacing w:after="0" w:line="240" w:lineRule="auto"/>
        <w:ind w:hanging="97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ການຈັດຕັ້ງສະຖິຕິຂອງຫົວໜ່ວຍພື້ນຖານ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E4DF3CD" w14:textId="77777777" w:rsidR="00C507D0" w:rsidRPr="00514FCB" w:rsidRDefault="00C507D0" w:rsidP="00114EE4">
      <w:pPr>
        <w:pStyle w:val="ListParagraph"/>
        <w:numPr>
          <w:ilvl w:val="0"/>
          <w:numId w:val="79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</w:rPr>
        <w:pPrChange w:id="3805" w:author="Na" w:date="2017-06-09T08:22:00Z">
          <w:pPr>
            <w:pStyle w:val="ListParagraph"/>
            <w:numPr>
              <w:numId w:val="79"/>
            </w:numPr>
            <w:spacing w:after="0" w:line="240" w:lineRule="auto"/>
            <w:ind w:left="1440" w:hanging="36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ລະບົບການຈັດຕັ້ງຂອງບັນດາຂະແໜງການ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ຢູ່ສູນກາງ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4F8EC95A" w14:textId="77777777" w:rsidR="00C507D0" w:rsidRPr="00641F36" w:rsidRDefault="00C507D0" w:rsidP="00CE4EFF">
      <w:pPr>
        <w:pStyle w:val="ListParagraph"/>
        <w:numPr>
          <w:ilvl w:val="0"/>
          <w:numId w:val="58"/>
        </w:numPr>
        <w:tabs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ສູນສະຖິຕິປະຈໍາ</w:t>
      </w:r>
      <w:ins w:id="3806" w:author="Na" w:date="2017-06-18T20:51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ອົງການລັດທຽບເທົ່າກະຊວງ</w:t>
      </w:r>
      <w:r w:rsidRPr="00641F36">
        <w:rPr>
          <w:rFonts w:ascii="Phetsarath OT" w:hAnsi="Phetsarath OT" w:cs="Phetsarath OT"/>
          <w:sz w:val="24"/>
          <w:szCs w:val="24"/>
        </w:rPr>
        <w:t>;</w:t>
      </w:r>
    </w:p>
    <w:p w14:paraId="33CF5F48" w14:textId="77777777" w:rsidR="00C507D0" w:rsidRPr="004D6DEA" w:rsidRDefault="00C507D0" w:rsidP="00CE4EFF">
      <w:pPr>
        <w:pStyle w:val="ListParagraph"/>
        <w:numPr>
          <w:ilvl w:val="0"/>
          <w:numId w:val="58"/>
        </w:numPr>
        <w:tabs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</w:rPr>
      </w:pP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ຂະແໜງສະຖິຕິປະຈໍາ</w:t>
      </w:r>
      <w:ins w:id="3807" w:author="Na" w:date="2017-06-18T20:51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="001B3FAC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ອົງການລັດທຽບເທົ່າພະແນກ</w:t>
      </w:r>
      <w:del w:id="3808" w:author="Na" w:date="2017-06-18T20:51:00Z">
        <w:r w:rsidR="001B3FAC" w:rsidRPr="00641F36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1B3FAC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ins w:id="3809" w:author="Na" w:date="2017-06-18T20:51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1B3FAC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ແຂວງ,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4D6DEA">
        <w:rPr>
          <w:rFonts w:ascii="Phetsarath OT" w:hAnsi="Phetsarath OT" w:cs="Phetsarath OT"/>
          <w:sz w:val="24"/>
          <w:szCs w:val="24"/>
        </w:rPr>
        <w:t>;</w:t>
      </w:r>
    </w:p>
    <w:p w14:paraId="358721FA" w14:textId="77777777" w:rsidR="00C507D0" w:rsidRPr="004D6DEA" w:rsidRDefault="00C507D0" w:rsidP="00CE4EFF">
      <w:pPr>
        <w:pStyle w:val="ListParagraph"/>
        <w:numPr>
          <w:ilvl w:val="0"/>
          <w:numId w:val="58"/>
        </w:numPr>
        <w:tabs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</w:rPr>
      </w:pP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ໜ່ວຍງານສະຖິຕິປະຈໍາ</w:t>
      </w:r>
      <w:ins w:id="3810" w:author="Na" w:date="2017-06-18T20:51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</w:t>
      </w:r>
      <w:r w:rsidR="00E97C86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ອົງການລັດທຽບເທົ່າຫ້ອງການ</w:t>
      </w:r>
      <w:del w:id="3811" w:author="Na" w:date="2017-06-09T08:23:00Z">
        <w:r w:rsidR="002F6180" w:rsidRPr="004D6DEA" w:rsidDel="00114EE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E97C86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ins w:id="3812" w:author="Na" w:date="2017-06-09T08:23:00Z">
        <w:r w:rsidR="00114EE4" w:rsidRPr="00E2334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E97C86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ເ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ມືອງ</w:t>
      </w:r>
      <w:r w:rsidRPr="00514FCB">
        <w:rPr>
          <w:rFonts w:ascii="Phetsarath OT" w:hAnsi="Phetsarath OT" w:cs="Phetsarath OT"/>
          <w:sz w:val="24"/>
          <w:szCs w:val="24"/>
        </w:rPr>
        <w:t>,</w:t>
      </w:r>
      <w:ins w:id="3813" w:author="Na" w:date="2017-06-16T11:24:00Z">
        <w:r w:rsidR="00CE4EFF">
          <w:rPr>
            <w:rFonts w:ascii="Phetsarath OT" w:hAnsi="Phetsarath OT" w:cs="Phetsarath OT"/>
            <w:sz w:val="24"/>
            <w:szCs w:val="24"/>
          </w:rPr>
          <w:t xml:space="preserve"> </w:t>
        </w:r>
      </w:ins>
      <w:del w:id="3814" w:author="Na" w:date="2017-06-16T11:24:00Z">
        <w:r w:rsidRPr="00A26FD7" w:rsidDel="00CE4EFF">
          <w:rPr>
            <w:rFonts w:ascii="Phetsarath OT" w:hAnsi="Phetsarath OT" w:cs="Phetsarath OT"/>
            <w:sz w:val="24"/>
            <w:szCs w:val="24"/>
          </w:rPr>
          <w:delText xml:space="preserve"> </w:delText>
        </w:r>
      </w:del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2B3C7C">
        <w:rPr>
          <w:rFonts w:ascii="Phetsarath OT" w:hAnsi="Phetsarath OT" w:cs="Phetsarath OT"/>
          <w:sz w:val="24"/>
          <w:szCs w:val="24"/>
        </w:rPr>
        <w:t xml:space="preserve">,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ນະ</w:t>
      </w:r>
      <w:ins w:id="3815" w:author="Na" w:date="2017-06-18T20:51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ຄອນ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.                              </w:t>
      </w:r>
    </w:p>
    <w:p w14:paraId="1C2F3EFA" w14:textId="77777777" w:rsidR="00C507D0" w:rsidRPr="00514FCB" w:rsidRDefault="00574397" w:rsidP="00114EE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816" w:author="Na" w:date="2017-06-09T08:23:00Z">
          <w:pPr>
            <w:spacing w:after="0" w:line="240" w:lineRule="auto"/>
            <w:ind w:left="450" w:firstLine="990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lang w:bidi="lo-LA"/>
          <w:rPrChange w:id="3817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>ນາຍົກລັດຖະມົນຕີ ອອກ</w:t>
      </w:r>
      <w:del w:id="3818" w:author="VONGDALA" w:date="2017-06-06T15:36:00Z">
        <w:r w:rsidRPr="00514FCB" w:rsidDel="005F5EB8">
          <w:rPr>
            <w:rFonts w:ascii="Phetsarath OT" w:hAnsi="Phetsarath OT" w:cs="Phetsarath OT"/>
            <w:sz w:val="24"/>
            <w:szCs w:val="24"/>
            <w:lang w:bidi="lo-LA"/>
            <w:rPrChange w:id="3819" w:author="Na" w:date="2017-06-16T10:46:00Z">
              <w:rPr>
                <w:rFonts w:ascii="Phetsarath OT" w:hAnsi="Phetsarath OT" w:cs="Phetsarath OT"/>
                <w:color w:val="C0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>ແຈ້ງການ</w:delText>
        </w:r>
      </w:del>
      <w:ins w:id="3820" w:author="VONGDALA" w:date="2017-06-06T15:36:00Z">
        <w:r w:rsidR="005F5EB8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3821" w:author="Na" w:date="2017-06-16T10:46:00Z">
              <w:rPr>
                <w:rFonts w:ascii="Phetsarath OT" w:hAnsi="Phetsarath OT" w:cs="Phetsarath OT" w:hint="cs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ຄໍາສັ່ງ</w:t>
        </w:r>
      </w:ins>
      <w:r w:rsidRPr="00514FCB">
        <w:rPr>
          <w:rFonts w:ascii="Phetsarath OT" w:hAnsi="Phetsarath OT" w:cs="Phetsarath OT"/>
          <w:sz w:val="24"/>
          <w:szCs w:val="24"/>
          <w:lang w:bidi="lo-LA"/>
          <w:rPrChange w:id="3822" w:author="Na" w:date="2017-06-16T10:46:00Z">
            <w:rPr>
              <w:rFonts w:ascii="Phetsarath OT" w:hAnsi="Phetsarath OT" w:cs="Phetsarath OT"/>
              <w:color w:val="C00000"/>
              <w:sz w:val="24"/>
              <w:szCs w:val="24"/>
              <w:highlight w:val="yellow"/>
              <w:u w:val="single"/>
              <w:lang w:bidi="lo-LA"/>
            </w:rPr>
          </w:rPrChange>
        </w:rPr>
        <w:t xml:space="preserve"> ໃຫ້ບັນດາ</w:t>
      </w:r>
      <w:r w:rsidR="00C507D0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="00C507D0" w:rsidRPr="00B37D69">
        <w:rPr>
          <w:rFonts w:ascii="Phetsarath OT" w:hAnsi="Phetsarath OT" w:cs="Phetsarath OT"/>
          <w:sz w:val="24"/>
          <w:szCs w:val="24"/>
        </w:rPr>
        <w:t xml:space="preserve">, </w:t>
      </w:r>
      <w:r w:rsidR="00C507D0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ອົງການລັດທຽບເທົ່າກະຊວງ</w:t>
      </w:r>
      <w:r w:rsidR="00C507D0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ເປັນຜູ້ອອກຂໍ້ຕົກລົງກ່ຽວກັບການຈັດຕັ້ງ</w:t>
      </w:r>
      <w:r w:rsidR="00C507D0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C507D0"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del w:id="3823" w:author="Na" w:date="2017-06-16T11:24:00Z">
        <w:r w:rsidR="00C507D0" w:rsidRPr="00514FCB" w:rsidDel="00CE4EF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ຂອງສູນສະຖິຕິປະຈໍາຂະແໜງການຕົນ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ໂດຍສອດຄ່ອງກັບ</w:t>
      </w:r>
      <w:r w:rsidR="00C507D0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ຕາມທີ່ໄດ້ກຳນົດໄວ້ໃນກົດໝາຍສະບັບນີ້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11113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5B8FB76A" w14:textId="77777777" w:rsidR="00C507D0" w:rsidRPr="00514FCB" w:rsidRDefault="00C507D0" w:rsidP="00114EE4">
      <w:pPr>
        <w:pStyle w:val="ListParagraph"/>
        <w:numPr>
          <w:ilvl w:val="0"/>
          <w:numId w:val="79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bidi="lo-LA"/>
        </w:rPr>
        <w:pPrChange w:id="3824" w:author="Na" w:date="2017-06-09T08:23:00Z">
          <w:pPr>
            <w:pStyle w:val="ListParagraph"/>
            <w:numPr>
              <w:numId w:val="79"/>
            </w:numPr>
            <w:spacing w:after="0" w:line="240" w:lineRule="auto"/>
            <w:ind w:left="1440" w:hanging="36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ການຈັດຕັ້ງສະຖິຕິຂອງຫົວໜ່ວຍພື້ນຖານ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ມີຈຸງານສະຖິຕິຂອງຫົວໜ່ວຍພື້ນຖານ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37C38FF" w14:textId="77777777" w:rsidR="00C507D0" w:rsidRPr="00CE4EFF" w:rsidDel="005F5EB8" w:rsidRDefault="00C507D0" w:rsidP="009B482F">
      <w:pPr>
        <w:spacing w:after="0" w:line="240" w:lineRule="auto"/>
        <w:ind w:left="450" w:firstLine="990"/>
        <w:jc w:val="both"/>
        <w:rPr>
          <w:del w:id="3825" w:author="VONGDALA" w:date="2017-06-06T15:44:00Z"/>
          <w:rFonts w:ascii="Phetsarath OT" w:hAnsi="Phetsarath OT" w:cs="Phetsarath OT"/>
          <w:sz w:val="16"/>
          <w:szCs w:val="16"/>
          <w:lang w:bidi="lo-LA"/>
          <w:rPrChange w:id="3826" w:author="Na" w:date="2017-06-16T11:25:00Z">
            <w:rPr>
              <w:del w:id="3827" w:author="VONGDALA" w:date="2017-06-06T15:44:00Z"/>
              <w:rFonts w:ascii="Phetsarath OT" w:hAnsi="Phetsarath OT" w:cs="Phetsarath OT"/>
              <w:sz w:val="24"/>
              <w:szCs w:val="24"/>
              <w:lang w:bidi="lo-LA"/>
            </w:rPr>
          </w:rPrChange>
        </w:rPr>
      </w:pPr>
      <w:del w:id="3828" w:author="VONGDALA" w:date="2017-06-06T15:44:00Z">
        <w:r w:rsidRPr="00CE4EFF" w:rsidDel="005F5EB8">
          <w:rPr>
            <w:rFonts w:ascii="Phetsarath OT" w:hAnsi="Phetsarath OT" w:cs="Phetsarath OT" w:hint="cs"/>
            <w:sz w:val="16"/>
            <w:szCs w:val="16"/>
            <w:cs/>
            <w:lang w:bidi="lo-LA"/>
            <w:rPrChange w:id="3829" w:author="Na" w:date="2017-06-16T11:25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ປະທານ</w:delText>
        </w:r>
        <w:r w:rsidRPr="00CE4EFF" w:rsidDel="005F5EB8">
          <w:rPr>
            <w:rFonts w:ascii="Phetsarath OT" w:hAnsi="Phetsarath OT" w:cs="Phetsarath OT"/>
            <w:sz w:val="16"/>
            <w:szCs w:val="16"/>
            <w:cs/>
            <w:lang w:bidi="lo-LA"/>
            <w:rPrChange w:id="3830" w:author="Na" w:date="2017-06-16T11:25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5F5EB8">
          <w:rPr>
            <w:rFonts w:ascii="Phetsarath OT" w:hAnsi="Phetsarath OT" w:cs="Phetsarath OT" w:hint="cs"/>
            <w:sz w:val="16"/>
            <w:szCs w:val="16"/>
            <w:cs/>
            <w:lang w:bidi="lo-LA"/>
            <w:rPrChange w:id="3831" w:author="Na" w:date="2017-06-16T11:25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ຫຼື</w:delText>
        </w:r>
        <w:r w:rsidRPr="00CE4EFF" w:rsidDel="005F5EB8">
          <w:rPr>
            <w:rFonts w:ascii="Phetsarath OT" w:hAnsi="Phetsarath OT" w:cs="Phetsarath OT"/>
            <w:sz w:val="16"/>
            <w:szCs w:val="16"/>
            <w:cs/>
            <w:lang w:bidi="lo-LA"/>
            <w:rPrChange w:id="3832" w:author="Na" w:date="2017-06-16T11:25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5F5EB8">
          <w:rPr>
            <w:rFonts w:ascii="Phetsarath OT" w:hAnsi="Phetsarath OT" w:cs="Phetsarath OT" w:hint="cs"/>
            <w:sz w:val="16"/>
            <w:szCs w:val="16"/>
            <w:cs/>
            <w:lang w:bidi="lo-LA"/>
            <w:rPrChange w:id="3833" w:author="Na" w:date="2017-06-16T11:25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ຜູ້ອຳນວຍການ</w:delText>
        </w:r>
        <w:r w:rsidRPr="00CE4EFF" w:rsidDel="005F5EB8">
          <w:rPr>
            <w:rFonts w:ascii="Phetsarath OT" w:hAnsi="Phetsarath OT" w:cs="Phetsarath OT"/>
            <w:sz w:val="16"/>
            <w:szCs w:val="16"/>
            <w:cs/>
            <w:lang w:bidi="lo-LA"/>
            <w:rPrChange w:id="3834" w:author="Na" w:date="2017-06-16T11:25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5F5EB8">
          <w:rPr>
            <w:rFonts w:ascii="Phetsarath OT" w:hAnsi="Phetsarath OT" w:cs="Phetsarath OT" w:hint="cs"/>
            <w:sz w:val="16"/>
            <w:szCs w:val="16"/>
            <w:cs/>
            <w:lang w:bidi="lo-LA"/>
            <w:rPrChange w:id="3835" w:author="Na" w:date="2017-06-16T11:25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ຫຼື</w:delText>
        </w:r>
        <w:r w:rsidRPr="00CE4EFF" w:rsidDel="005F5EB8">
          <w:rPr>
            <w:rFonts w:ascii="Phetsarath OT" w:hAnsi="Phetsarath OT" w:cs="Phetsarath OT"/>
            <w:sz w:val="16"/>
            <w:szCs w:val="16"/>
            <w:cs/>
            <w:lang w:bidi="lo-LA"/>
            <w:rPrChange w:id="3836" w:author="Na" w:date="2017-06-16T11:25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5F5EB8">
          <w:rPr>
            <w:rFonts w:ascii="Phetsarath OT" w:hAnsi="Phetsarath OT" w:cs="Phetsarath OT" w:hint="cs"/>
            <w:sz w:val="16"/>
            <w:szCs w:val="16"/>
            <w:cs/>
            <w:lang w:bidi="lo-LA"/>
            <w:rPrChange w:id="3837" w:author="Na" w:date="2017-06-16T11:25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ເຈົ້າຂອງຫົວໜ່ວຍພື້ນຖານ</w:delText>
        </w:r>
        <w:r w:rsidRPr="00CE4EFF" w:rsidDel="005F5EB8">
          <w:rPr>
            <w:rFonts w:ascii="Phetsarath OT" w:hAnsi="Phetsarath OT" w:cs="Phetsarath OT"/>
            <w:sz w:val="16"/>
            <w:szCs w:val="16"/>
            <w:cs/>
            <w:lang w:bidi="lo-LA"/>
            <w:rPrChange w:id="3838" w:author="Na" w:date="2017-06-16T11:25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5F5EB8">
          <w:rPr>
            <w:rFonts w:ascii="Phetsarath OT" w:hAnsi="Phetsarath OT" w:cs="Phetsarath OT" w:hint="cs"/>
            <w:sz w:val="16"/>
            <w:szCs w:val="16"/>
            <w:cs/>
            <w:lang w:bidi="lo-LA"/>
            <w:rPrChange w:id="3839" w:author="Na" w:date="2017-06-16T11:25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ເປັນຜູ້ອອກຂໍ້ຕົກລົງແຕ່ງຕັ້ງຈຸງານສະຖິຕິ</w:delText>
        </w:r>
        <w:r w:rsidRPr="00CE4EFF" w:rsidDel="005F5EB8">
          <w:rPr>
            <w:rFonts w:ascii="Phetsarath OT" w:hAnsi="Phetsarath OT" w:cs="Phetsarath OT"/>
            <w:sz w:val="16"/>
            <w:szCs w:val="16"/>
            <w:cs/>
            <w:lang w:bidi="lo-LA"/>
            <w:rPrChange w:id="3840" w:author="Na" w:date="2017-06-16T11:25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5F5EB8">
          <w:rPr>
            <w:rFonts w:ascii="Phetsarath OT" w:hAnsi="Phetsarath OT" w:cs="Phetsarath OT" w:hint="cs"/>
            <w:sz w:val="16"/>
            <w:szCs w:val="16"/>
            <w:cs/>
            <w:lang w:bidi="lo-LA"/>
            <w:rPrChange w:id="3841" w:author="Na" w:date="2017-06-16T11:25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ຂອງຕົນ</w:delText>
        </w:r>
        <w:r w:rsidRPr="00CE4EFF" w:rsidDel="005F5EB8">
          <w:rPr>
            <w:rFonts w:ascii="Phetsarath OT" w:hAnsi="Phetsarath OT" w:cs="Phetsarath OT"/>
            <w:sz w:val="16"/>
            <w:szCs w:val="16"/>
            <w:cs/>
            <w:lang w:bidi="lo-LA"/>
            <w:rPrChange w:id="3842" w:author="Na" w:date="2017-06-16T11:25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5F5EB8">
          <w:rPr>
            <w:rFonts w:ascii="Phetsarath OT" w:hAnsi="Phetsarath OT" w:cs="Phetsarath OT" w:hint="cs"/>
            <w:sz w:val="16"/>
            <w:szCs w:val="16"/>
            <w:cs/>
            <w:lang w:bidi="lo-LA"/>
            <w:rPrChange w:id="3843" w:author="Na" w:date="2017-06-16T11:25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ເພື່ອຈັດຕັ້ງປະຕິບັດວຽກງານສະຖິຕິ</w:delText>
        </w:r>
        <w:r w:rsidRPr="00CE4EFF" w:rsidDel="005F5EB8">
          <w:rPr>
            <w:rFonts w:ascii="Phetsarath OT" w:hAnsi="Phetsarath OT" w:cs="Phetsarath OT"/>
            <w:sz w:val="16"/>
            <w:szCs w:val="16"/>
            <w:cs/>
            <w:lang w:bidi="lo-LA"/>
            <w:rPrChange w:id="3844" w:author="Na" w:date="2017-06-16T11:25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CE4EFF" w:rsidDel="005F5EB8">
          <w:rPr>
            <w:rFonts w:ascii="Phetsarath OT" w:hAnsi="Phetsarath OT" w:cs="Phetsarath OT" w:hint="cs"/>
            <w:sz w:val="16"/>
            <w:szCs w:val="16"/>
            <w:cs/>
            <w:lang w:bidi="lo-LA"/>
            <w:rPrChange w:id="3845" w:author="Na" w:date="2017-06-16T11:25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ໃນຂອບເຂດຄວາມຮັບຜິດຊອບຂອງຕົນ</w:delText>
        </w:r>
        <w:r w:rsidRPr="00CE4EFF" w:rsidDel="005F5EB8">
          <w:rPr>
            <w:rFonts w:ascii="Phetsarath OT" w:hAnsi="Phetsarath OT" w:cs="Phetsarath OT"/>
            <w:sz w:val="16"/>
            <w:szCs w:val="16"/>
            <w:cs/>
            <w:lang w:bidi="lo-LA"/>
            <w:rPrChange w:id="3846" w:author="Na" w:date="2017-06-16T11:25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>.</w:delText>
        </w:r>
      </w:del>
    </w:p>
    <w:p w14:paraId="3FA36029" w14:textId="77777777" w:rsidR="00C507D0" w:rsidRPr="00CE4EFF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2"/>
          <w:szCs w:val="12"/>
          <w:rPrChange w:id="3847" w:author="Na" w:date="2017-06-16T11:25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79ACD058" w14:textId="77777777" w:rsidR="00C507D0" w:rsidRPr="00A26FD7" w:rsidRDefault="00C507D0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3848" w:name="_Toc484258055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3849" w:author="Na" w:date="2017-06-14T11:43:00Z">
        <w:r w:rsidR="00914C19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</w:rPr>
        <w:t>51</w:t>
      </w:r>
      <w:r w:rsidRPr="004D6DEA">
        <w:rPr>
          <w:rFonts w:cs="Phetsarath OT"/>
          <w:b w:val="0"/>
          <w:bCs/>
        </w:rPr>
        <w:t xml:space="preserve"> </w:t>
      </w:r>
      <w:r w:rsidRPr="00641F36">
        <w:rPr>
          <w:rFonts w:cs="Phetsarath OT"/>
        </w:rPr>
        <w:t>(</w:t>
      </w:r>
      <w:r w:rsidRPr="00E2334A">
        <w:rPr>
          <w:rFonts w:cs="Phetsarath OT" w:hint="cs"/>
          <w:b w:val="0"/>
          <w:bCs/>
          <w:cs/>
          <w:lang w:bidi="lo-LA"/>
        </w:rPr>
        <w:t>ປັບປຸງ</w:t>
      </w:r>
      <w:r w:rsidRPr="00873220">
        <w:rPr>
          <w:rFonts w:cs="Phetsarath OT"/>
          <w:b w:val="0"/>
          <w:bCs/>
          <w:cs/>
          <w:lang w:bidi="lo-LA"/>
        </w:rPr>
        <w:t xml:space="preserve">)  </w:t>
      </w:r>
      <w:r w:rsidRPr="00514FCB">
        <w:rPr>
          <w:rFonts w:cs="Phetsarath OT" w:hint="cs"/>
          <w:b w:val="0"/>
          <w:bCs/>
          <w:cs/>
          <w:lang w:bidi="lo-LA"/>
        </w:rPr>
        <w:t>ສິດ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ໜ້າທີ່ຂອງສູນສະຖິຕິປະຈໍາກະຊວງ</w:t>
      </w:r>
      <w:r w:rsidRPr="00514FCB">
        <w:rPr>
          <w:rFonts w:cs="Phetsarath OT"/>
          <w:b w:val="0"/>
          <w:bCs/>
        </w:rPr>
        <w:t xml:space="preserve">, </w:t>
      </w:r>
      <w:r w:rsidRPr="00514FCB">
        <w:rPr>
          <w:rFonts w:cs="Phetsarath OT" w:hint="cs"/>
          <w:b w:val="0"/>
          <w:bCs/>
          <w:cs/>
          <w:lang w:bidi="lo-LA"/>
        </w:rPr>
        <w:t>ອົງການ</w:t>
      </w:r>
      <w:r w:rsidRPr="00514FCB">
        <w:rPr>
          <w:rFonts w:cs="Phetsarath OT" w:hint="cs"/>
          <w:b w:val="0"/>
          <w:bCs/>
          <w:cs/>
          <w:lang w:bidi="lo-LA"/>
          <w:rPrChange w:id="3850" w:author="Na" w:date="2017-06-16T10:46:00Z">
            <w:rPr>
              <w:rFonts w:cs="Phetsarath OT" w:hint="cs"/>
              <w:b w:val="0"/>
              <w:bCs/>
              <w:u w:color="FF0000"/>
              <w:cs/>
              <w:lang w:bidi="lo-LA"/>
            </w:rPr>
          </w:rPrChange>
        </w:rPr>
        <w:t>ລັດທຽບເທົ່າກະຊວງ</w:t>
      </w:r>
      <w:bookmarkEnd w:id="3848"/>
    </w:p>
    <w:p w14:paraId="75C1BCCC" w14:textId="77777777" w:rsidR="00C507D0" w:rsidRPr="00514FCB" w:rsidRDefault="00C507D0" w:rsidP="00114EE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3851" w:author="Na" w:date="2017-06-09T08:24:00Z">
          <w:pPr>
            <w:spacing w:after="0" w:line="240" w:lineRule="auto"/>
            <w:ind w:left="540" w:firstLine="990"/>
            <w:jc w:val="both"/>
          </w:pPr>
        </w:pPrChange>
      </w:pP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ສູນສະຖິຕິປະຈໍາກະຊວງ</w:t>
      </w:r>
      <w:r w:rsidRPr="002B3C7C">
        <w:rPr>
          <w:rFonts w:ascii="Phetsarath OT" w:hAnsi="Phetsarath OT" w:cs="Phetsarath OT"/>
          <w:sz w:val="24"/>
          <w:szCs w:val="24"/>
        </w:rPr>
        <w:t xml:space="preserve">,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ອົງການລັດທຽບເທົ່າກະຊວງ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15C7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ຕາມຂອບເຂດຄວາມຮັບ</w:t>
      </w:r>
      <w:ins w:id="3852" w:author="Na" w:date="2017-06-09T08:24:00Z">
        <w:r w:rsidR="00114EE4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415C7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ຜິດຊອບຂອງຕົນ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2474CFA1" w14:textId="77777777" w:rsidR="00625308" w:rsidRPr="00B37D69" w:rsidRDefault="00625308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ຜັນຂະຫຍາຍ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ນະໂຍບາຍ, ຍຸດທະສາດ</w:t>
      </w:r>
      <w:r w:rsidR="001C0044" w:rsidRPr="00514FCB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ພັດທະນາລະບົບສະຖິຕິແຫ່ງຊາດ,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  <w:rPrChange w:id="3853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cs/>
              <w:lang w:bidi="lo-LA"/>
            </w:rPr>
          </w:rPrChange>
        </w:rPr>
        <w:t>ກົດ</w:t>
      </w:r>
      <w:del w:id="3854" w:author="Na" w:date="2017-06-09T08:24:00Z">
        <w:r w:rsidR="00D543A1" w:rsidRPr="00514FCB" w:rsidDel="00114EE4">
          <w:rPr>
            <w:rFonts w:ascii="Phetsarath OT" w:hAnsi="Phetsarath OT" w:cs="Phetsarath OT" w:hint="cs"/>
            <w:sz w:val="24"/>
            <w:szCs w:val="24"/>
            <w:cs/>
            <w:lang w:bidi="lo-LA"/>
            <w:rPrChange w:id="3855" w:author="Na" w:date="2017-06-16T10:46:00Z">
              <w:rPr>
                <w:rFonts w:ascii="Phetsarath OT" w:hAnsi="Phetsarath OT" w:cs="Phetsarath OT" w:hint="cs"/>
                <w:sz w:val="24"/>
                <w:szCs w:val="24"/>
                <w:u w:color="FF0000"/>
                <w:cs/>
                <w:lang w:bidi="lo-LA"/>
              </w:rPr>
            </w:rPrChange>
          </w:rPr>
          <w:delText xml:space="preserve">   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  <w:rPrChange w:id="3856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cs/>
              <w:lang w:bidi="lo-LA"/>
            </w:rPr>
          </w:rPrChange>
        </w:rPr>
        <w:t>ໝາຍ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857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 xml:space="preserve">,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  <w:rPrChange w:id="3858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cs/>
              <w:lang w:bidi="lo-LA"/>
            </w:rPr>
          </w:rPrChange>
        </w:rPr>
        <w:t>ລະບຽບການ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859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;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</w:p>
    <w:p w14:paraId="304E0E29" w14:textId="77777777" w:rsidR="00625308" w:rsidRPr="00A26FD7" w:rsidRDefault="00625308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cs/>
          <w:lang w:bidi="lo-LA"/>
        </w:rPr>
      </w:pP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ໂຄສະນາ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ນະໂຍບາຍ, ຍຸດທະສາດ</w:t>
      </w:r>
      <w:r w:rsidRPr="00873220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 ແລະ ແຜນດຳເນີນງານ ກ່ຽວກັບ</w:t>
      </w:r>
      <w:del w:id="3860" w:author="Na" w:date="2017-06-09T08:24:00Z">
        <w:r w:rsidRPr="00514FCB" w:rsidDel="00114EE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 ໃນຂະແໜງການ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861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ຂອງຕົນ</w:t>
      </w:r>
      <w:r w:rsidRPr="00514FCB">
        <w:rPr>
          <w:rFonts w:ascii="Phetsarath OT" w:hAnsi="Phetsarath OT" w:cs="Phetsarath OT"/>
          <w:sz w:val="24"/>
          <w:szCs w:val="24"/>
          <w:rPrChange w:id="3862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</w:rPr>
          </w:rPrChange>
        </w:rPr>
        <w:t>;</w:t>
      </w:r>
    </w:p>
    <w:p w14:paraId="3D81F6FD" w14:textId="77777777" w:rsidR="00625308" w:rsidRPr="00514FCB" w:rsidRDefault="00625308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2B3C7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ສ້າງ </w:t>
      </w:r>
      <w:r w:rsidR="008A7CB1" w:rsidRPr="004D6DEA">
        <w:rPr>
          <w:rFonts w:ascii="Phetsarath OT" w:hAnsi="Phetsarath OT" w:cs="Phetsarath OT"/>
          <w:sz w:val="24"/>
          <w:szCs w:val="24"/>
          <w:lang w:bidi="lo-LA"/>
        </w:rPr>
        <w:t>​ແຜນ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ພັດທະນາລະບົບສະຖິຕິຂອງຂະແໜງການຕົນ</w:t>
      </w:r>
      <w:r w:rsidR="004B7478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, ການສຳຫຼວດແບບຕົວແທນລະດັບຂະແໜງການ ແລະ ການສຳຫຼວດສະເພາະຂອງຕົນ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ໃນແຕ່ລະໄລຍະ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ເພື່ອສະເໜີຕໍ່ກະຊວງ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</w:t>
      </w:r>
      <w:del w:id="3863" w:author="Na" w:date="2017-06-09T08:25:00Z">
        <w:r w:rsidR="0080751D" w:rsidRPr="00514FCB" w:rsidDel="00114EE4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ການລັດທຽບເທົ່າກະຊວງທີ່ຕົນຂຶ້ນກັບ</w:t>
      </w:r>
      <w:r w:rsidR="00FA5C6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ໂດຍຜ່ານການຢັ້ງຢືນ ແລະ ຮັບຮອງທາງດ້ານວິຊາການສະຖິຕິຈາກສູນສະຖິຕິແຫ່ງຊາດ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3DED1550" w14:textId="77777777" w:rsidR="0079332F" w:rsidRPr="00B37D69" w:rsidRDefault="00625308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ຄຸ້ມ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864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ຄອງ</w:t>
      </w:r>
      <w:r w:rsidRPr="00A26FD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ຊຸກຍູ້, ຕິດຕາມ</w:t>
      </w:r>
      <w:r w:rsidRPr="002B3C7C">
        <w:rPr>
          <w:rFonts w:ascii="Phetsarath OT" w:hAnsi="Phetsarath OT" w:cs="Phetsarath OT"/>
          <w:sz w:val="24"/>
          <w:szCs w:val="24"/>
        </w:rPr>
        <w:t xml:space="preserve">,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Pr="00514FCB">
        <w:rPr>
          <w:rFonts w:ascii="Phetsarath OT" w:hAnsi="Phetsarath OT" w:cs="Phetsarath OT"/>
          <w:sz w:val="18"/>
          <w:szCs w:val="18"/>
          <w:cs/>
          <w:lang w:bidi="lo-LA"/>
          <w:rPrChange w:id="3865" w:author="Na" w:date="2017-06-16T10:46:00Z">
            <w:rPr>
              <w:rFonts w:ascii="Phetsarath OT" w:hAnsi="Phetsarath OT" w:cs="Phetsarath OT"/>
              <w:sz w:val="24"/>
              <w:szCs w:val="24"/>
              <w:cs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 w:hint="cs"/>
          <w:sz w:val="18"/>
          <w:szCs w:val="18"/>
          <w:cs/>
          <w:lang w:bidi="lo-LA"/>
          <w:rPrChange w:id="3866" w:author="Na" w:date="2017-06-16T10:46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ປະເມີນຜົນ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867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ການຈັດຕັ້ງປະຕິບັດ</w:t>
      </w:r>
      <w:r w:rsidRPr="00514FCB">
        <w:rPr>
          <w:rFonts w:ascii="Phetsarath OT" w:hAnsi="Phetsarath OT" w:cs="Phetsarath OT" w:hint="cs"/>
          <w:sz w:val="16"/>
          <w:szCs w:val="16"/>
          <w:cs/>
          <w:lang w:bidi="lo-LA"/>
          <w:rPrChange w:id="3868" w:author="Na" w:date="2017-06-16T10:46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ທາງດ້ານວິຊາການຕາມວິທະຍາສາດດ້ານສະຖິຕິ ແລະ ແຜນດຳເນີນງານທາງດ້ານສະຖິຕິຂອງ ຫ້ອງການ, ບັນດາກົມພາຍໃນກະຊວງ, ອົງ</w:t>
      </w:r>
      <w:ins w:id="3869" w:author="Na" w:date="2017-06-09T08:25:00Z">
        <w:r w:rsidR="00114EE4" w:rsidRPr="00B37D69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ການລັດທຽບເທົ່າກະຊວງ ແລະ ການຈັດຕັ້ງສະຖິຕິຂັ້ນທ້ອງຖິ່ນ</w:t>
      </w:r>
      <w:r w:rsidR="00D543A1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ທີ່ຂຶ້ນກັບ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870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ຄວາມຮັບຜິດຊອບຂອງຕົນ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ໃນແຕ່ລະໄລຍະ;</w:t>
      </w:r>
    </w:p>
    <w:p w14:paraId="4B5769E4" w14:textId="77777777" w:rsidR="00625308" w:rsidRPr="00514FCB" w:rsidRDefault="00625308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ອອກ</w:t>
      </w:r>
      <w:r w:rsidRPr="00BF384B">
        <w:rPr>
          <w:rFonts w:ascii="Phetsarath OT" w:hAnsi="Phetsarath OT" w:cs="Phetsarath OT"/>
          <w:sz w:val="24"/>
          <w:szCs w:val="24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ຄຳແນະນຳ</w:t>
      </w:r>
      <w:r w:rsidRPr="00641F36">
        <w:rPr>
          <w:rFonts w:ascii="Phetsarath OT" w:hAnsi="Phetsarath OT" w:cs="Phetsarath OT"/>
          <w:sz w:val="24"/>
          <w:szCs w:val="24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ແຈ້ງການ ກ່ຽວກັບ</w:t>
      </w:r>
      <w:del w:id="3871" w:author="Na" w:date="2017-06-18T20:52:00Z">
        <w:r w:rsidRPr="00514FCB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ການຈັດຕັ້ງປະຕິບັດການສໍາຫຼວດ ແລະ ການ</w:t>
      </w:r>
      <w:del w:id="3872" w:author="Na" w:date="2017-06-14T11:44:00Z">
        <w:r w:rsidR="00E1502A"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ເຄື່ອນ</w:t>
      </w:r>
      <w:ins w:id="3873" w:author="Na" w:date="2017-06-14T11:44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ໄຫວວຽກງານສະຖິຕິ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738622C5" w14:textId="77777777" w:rsidR="00625308" w:rsidRPr="00641F36" w:rsidRDefault="00625308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</w:t>
      </w:r>
      <w:del w:id="3874" w:author="Na" w:date="2017-06-14T11:43:00Z">
        <w:r w:rsidR="008A7CB1" w:rsidRPr="00514FCB" w:rsidDel="00914C19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ແຜນຝຶກອົບຮົມ ແລະ ພັດທະນາ, ຍົກລະດັບຄວາມຮູ້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ຄວາມຊຳນານງານ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ດ້ານສະຖິຕິ</w:t>
      </w:r>
      <w:r w:rsidR="00E1502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ໃຫ້ແກ່</w:t>
      </w:r>
      <w:ins w:id="3875" w:author="Na" w:date="2017-06-18T20:52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>ພະນັກງານ-</w:t>
        </w:r>
      </w:ins>
      <w:del w:id="3876" w:author="Na" w:date="2017-06-18T20:52:00Z">
        <w:r w:rsidRPr="002B3C7C" w:rsidDel="0050520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Pr="004D6DEA">
        <w:rPr>
          <w:rFonts w:ascii="Phetsarath OT" w:hAnsi="Phetsarath OT" w:cs="Phetsarath OT"/>
          <w:sz w:val="24"/>
          <w:szCs w:val="24"/>
          <w:lang w:bidi="lo-LA"/>
        </w:rPr>
        <w:t>;</w:t>
      </w:r>
      <w:r w:rsidRPr="004D6DEA">
        <w:rPr>
          <w:rFonts w:ascii="Phetsarath OT" w:hAnsi="Phetsarath OT" w:cs="Phetsarath OT"/>
          <w:sz w:val="24"/>
          <w:szCs w:val="24"/>
          <w:lang w:bidi="lo-LA"/>
        </w:rPr>
        <w:tab/>
      </w:r>
    </w:p>
    <w:p w14:paraId="7BF0E2B0" w14:textId="77777777" w:rsidR="00625308" w:rsidRPr="00514FCB" w:rsidRDefault="00625308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873220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ສ້າງ, ພັດທະນາ ຖານຂໍ້ມູນສະຖິຕິທາງການ</w:t>
      </w:r>
      <w:del w:id="3877" w:author="Na" w:date="2017-06-18T20:53:00Z">
        <w:r w:rsidRPr="00514FCB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ຂອງຂະແໜງການຕົນ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543A1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ທີ່ສັງ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ລວມຈາກຫ້ອງ</w:t>
      </w:r>
      <w:ins w:id="3878" w:author="Na" w:date="2017-06-09T08:26:00Z">
        <w:r w:rsidR="00114EE4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ການ, ບັນດາກົມພາຍໃນກະຊວງ, ອົງການລັດທຽບເທົ່າກະຊວງ 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ຫົວໜ່ວຍພື້ນຖານທີ່ກ່ຽວຂ້ອງ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63357558" w14:textId="77777777" w:rsidR="00625308" w:rsidRPr="00514FCB" w:rsidRDefault="00625308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ອອກແບບ ການສຳຫຼວດ ແລະ ການເກັບກໍາການລາຍງານບໍລິຫານ, ກຳນົດຕົວຊີ້ບອກລະດັບຂະ</w:t>
      </w:r>
      <w:ins w:id="3879" w:author="Na" w:date="2017-06-09T08:26:00Z">
        <w:r w:rsidR="00114EE4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ແໜງການຂອງຕົນ</w:t>
      </w:r>
      <w:del w:id="3880" w:author="Na" w:date="2017-06-09T08:26:00Z">
        <w:r w:rsidRPr="00514FCB" w:rsidDel="00114EE4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ບົນພື້ນຖານຫຼັກການເກັບກໍາຂໍ້ມູນ ຂອງສູນສະຖິຕິແຫ່ງຊາດ ໂດຍປະສານ</w:t>
      </w:r>
      <w:r w:rsidR="008A7CB1" w:rsidRPr="00514FCB">
        <w:rPr>
          <w:rFonts w:ascii="Phetsarath OT" w:hAnsi="Phetsarath OT" w:cs="Phetsarath OT"/>
          <w:sz w:val="24"/>
          <w:szCs w:val="24"/>
          <w:lang w:bidi="lo-LA"/>
        </w:rPr>
        <w:t>ສົມທົບ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ກັບພາກສ່ວນ</w:t>
      </w:r>
      <w:r w:rsidR="008A7CB1" w:rsidRPr="00514FCB">
        <w:rPr>
          <w:rFonts w:ascii="Phetsarath OT" w:hAnsi="Phetsarath OT" w:cs="Phetsarath OT"/>
          <w:sz w:val="24"/>
          <w:szCs w:val="24"/>
          <w:lang w:bidi="lo-LA"/>
        </w:rPr>
        <w:t>ອື່ນ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4E3911B" w14:textId="77777777" w:rsidR="00625308" w:rsidRPr="00514FCB" w:rsidRDefault="00625308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ເຂົ້າເຖິງ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ນຳໃຊ້ຖານຂໍ້ມູນທຸກປະເພດຂອງຫ້ອງການ, ບັນດາກົມພາຍໃນກະຊວງ, ອົງການລັດທຽບເທົ່າກະຊວງ ແລະ ຫົວໜ່ວຍພື້ນຖານທີ່ກ່ຽວຂ້ອງກັບຂະແໜງການຕົນ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79426E01" w14:textId="77777777" w:rsidR="00625308" w:rsidRPr="00641F36" w:rsidRDefault="00114EE4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ins w:id="3881" w:author="Na" w:date="2017-06-09T08:26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62530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ເກັບກໍາ, ສັງລວມ ແລະ ທວງເອົາ ຂໍ້ມູນສະຖິຕິຈາກຫ້ອງການ, ບັນດາກົມພາຍໃນກະຊວງ, ອົງ</w:t>
      </w:r>
      <w:ins w:id="3882" w:author="Na" w:date="2017-06-09T08:26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62530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ການລັດທຽບເທົ່າກະຊວງ ແລະ ຫົວໜ່ວຍພື້ນຖານ ທີ່ກ່ຽວຂ້ອງ</w:t>
      </w:r>
      <w:del w:id="3883" w:author="Na" w:date="2017-06-18T20:53:00Z">
        <w:r w:rsidR="00625308" w:rsidRPr="00514FCB" w:rsidDel="00505205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62530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ກັບຂະແໜງການຂອງຕົນ; ຜະລິດ,</w:t>
      </w:r>
      <w:r w:rsidR="00625308" w:rsidRPr="00505205">
        <w:rPr>
          <w:rFonts w:ascii="Phetsarath OT" w:hAnsi="Phetsarath OT" w:cs="Phetsarath OT" w:hint="cs"/>
          <w:sz w:val="12"/>
          <w:szCs w:val="12"/>
          <w:cs/>
          <w:lang w:bidi="lo-LA"/>
          <w:rPrChange w:id="3884" w:author="Na" w:date="2017-06-18T20:53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="00625308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ຈັດພິມ ແລະ</w:t>
      </w:r>
      <w:r w:rsidR="00625308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25308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ເຜີຍແຜ່ຂໍ້ມູນສະຖິຕິທາງການໃນລະດັບຂະແໜງການຕົນ;</w:t>
      </w:r>
    </w:p>
    <w:p w14:paraId="04831B39" w14:textId="77777777" w:rsidR="00625308" w:rsidRPr="00514FCB" w:rsidRDefault="00625308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ປະສານສົມທົບກັບຫ້ອງການ, ບັນດາ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ກົມພາຍໃນກະຊວງ, ອົງການລັດທຽບເທົ່າກະຊວງທີ່ຕົນ</w:t>
      </w:r>
      <w:ins w:id="3885" w:author="Na" w:date="2017-06-14T11:44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>ຂຶ້</w:t>
        </w:r>
      </w:ins>
      <w:del w:id="3886" w:author="Na" w:date="2017-06-14T11:44:00Z">
        <w:r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ຂື້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ນກັບ, ການຈັດຕັ້ງສະຖິຕິລະບົບສາຍຕັ້ງ, ສາຍຂວາງ ແລະ ພາກສ່ວນອື່ນ ກ່ຽວກັບ ວຽກງານສະຖິຕິ;</w:t>
      </w:r>
    </w:p>
    <w:p w14:paraId="34B7FAC0" w14:textId="77777777" w:rsidR="00F45EDC" w:rsidRPr="00514FCB" w:rsidRDefault="00114EE4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ins w:id="3887" w:author="Na" w:date="2017-06-09T08:27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 ແລະ ລາຍງານ</w:t>
      </w:r>
      <w:r w:rsidR="00F45EDC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ການຈັດຕັ້ງປະຕິບັດວຽກງານສະຖິຕິ</w:t>
      </w:r>
      <w:del w:id="3888" w:author="Na" w:date="2017-06-18T20:53:00Z">
        <w:r w:rsidR="00F45EDC" w:rsidRPr="00514FCB" w:rsidDel="00505205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 ກະຊວງ</w:t>
      </w:r>
      <w:r w:rsidR="00F45EDC"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</w:t>
      </w:r>
      <w:ins w:id="3889" w:author="Na" w:date="2017-06-18T20:53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F45EDC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ຊວງຂອງຕົນ</w:t>
      </w:r>
      <w:r w:rsidR="00F45EDC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F45EDC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</w:t>
      </w:r>
      <w:r w:rsidR="00F45EDC"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="00F45EDC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11B7590" w14:textId="77777777" w:rsidR="00625308" w:rsidRPr="00514FCB" w:rsidRDefault="00114EE4" w:rsidP="00114EE4">
      <w:pPr>
        <w:pStyle w:val="ListParagraph"/>
        <w:numPr>
          <w:ilvl w:val="0"/>
          <w:numId w:val="80"/>
        </w:numPr>
        <w:tabs>
          <w:tab w:val="left" w:pos="1080"/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ins w:id="3890" w:author="Na" w:date="2017-06-09T08:27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62530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="0062530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2530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2530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2530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="00625308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2530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ins w:id="3891" w:author="Na" w:date="2017-06-07T09:12:00Z">
        <w:r w:rsidR="00AB18F2" w:rsidRPr="00514FCB">
          <w:rPr>
            <w:rFonts w:ascii="Phetsarath OT" w:hAnsi="Phetsarath OT" w:cs="Phetsarath OT"/>
            <w:sz w:val="24"/>
            <w:szCs w:val="24"/>
            <w:lang w:bidi="lo-LA"/>
          </w:rPr>
          <w:t>ທີ່ໄດ້ກໍານົດໄວ້ໃນ</w:t>
        </w:r>
      </w:ins>
      <w:r w:rsidR="00625308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3892" w:author="VONGDALA" w:date="2017-06-06T15:04:00Z">
        <w:r w:rsidR="00625308"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625308"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="00625308"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625308"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="00625308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579D8AC" w14:textId="77777777" w:rsidR="00C507D0" w:rsidRPr="00A26FD7" w:rsidRDefault="00C507D0" w:rsidP="00D96BD3">
      <w:pPr>
        <w:pStyle w:val="ListParagraph"/>
        <w:tabs>
          <w:tab w:val="left" w:pos="1080"/>
        </w:tabs>
        <w:spacing w:after="0" w:line="240" w:lineRule="auto"/>
        <w:ind w:left="1800"/>
        <w:jc w:val="both"/>
        <w:rPr>
          <w:rFonts w:ascii="Phetsarath OT" w:hAnsi="Phetsarath OT" w:cs="Phetsarath OT"/>
          <w:sz w:val="16"/>
          <w:szCs w:val="16"/>
          <w:rPrChange w:id="3893" w:author="Na" w:date="2017-06-16T13:33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0E7A23A4" w14:textId="77777777" w:rsidR="00174C2D" w:rsidRPr="00A26FD7" w:rsidRDefault="00C507D0" w:rsidP="00114EE4">
      <w:pPr>
        <w:pStyle w:val="Heading1"/>
        <w:spacing w:line="240" w:lineRule="auto"/>
        <w:ind w:left="1134" w:hanging="1134"/>
        <w:jc w:val="both"/>
        <w:rPr>
          <w:rFonts w:cs="Phetsarath OT"/>
          <w:b w:val="0"/>
          <w:bCs/>
        </w:rPr>
        <w:pPrChange w:id="3894" w:author="Na" w:date="2017-06-09T08:27:00Z">
          <w:pPr>
            <w:pStyle w:val="Heading1"/>
            <w:spacing w:line="240" w:lineRule="auto"/>
            <w:ind w:left="1530" w:hanging="1530"/>
            <w:jc w:val="both"/>
          </w:pPr>
        </w:pPrChange>
      </w:pPr>
      <w:bookmarkStart w:id="3895" w:name="_Toc484258056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3896" w:author="Na" w:date="2017-06-14T11:44:00Z">
        <w:r w:rsidR="00914C19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4D6DEA">
        <w:rPr>
          <w:rFonts w:cs="Phetsarath OT"/>
        </w:rPr>
        <w:t>52 (</w:t>
      </w:r>
      <w:r w:rsidRPr="00641F36">
        <w:rPr>
          <w:rFonts w:cs="Phetsarath OT" w:hint="cs"/>
          <w:b w:val="0"/>
          <w:bCs/>
          <w:cs/>
          <w:lang w:bidi="lo-LA"/>
        </w:rPr>
        <w:t>ປັບປຸງ</w:t>
      </w:r>
      <w:r w:rsidRPr="00E2334A">
        <w:rPr>
          <w:rFonts w:cs="Phetsarath OT"/>
          <w:b w:val="0"/>
          <w:bCs/>
          <w:cs/>
          <w:lang w:bidi="lo-LA"/>
        </w:rPr>
        <w:t xml:space="preserve">) </w:t>
      </w:r>
      <w:r w:rsidR="00174C2D" w:rsidRPr="00873220">
        <w:rPr>
          <w:rFonts w:cs="Phetsarath OT" w:hint="cs"/>
          <w:b w:val="0"/>
          <w:bCs/>
          <w:cs/>
          <w:lang w:bidi="lo-LA"/>
        </w:rPr>
        <w:t>ສິດ</w:t>
      </w:r>
      <w:r w:rsidR="00174C2D" w:rsidRPr="00514FCB">
        <w:rPr>
          <w:rFonts w:cs="Phetsarath OT"/>
          <w:b w:val="0"/>
          <w:bCs/>
          <w:cs/>
          <w:lang w:bidi="lo-LA"/>
        </w:rPr>
        <w:t xml:space="preserve"> </w:t>
      </w:r>
      <w:r w:rsidR="00174C2D" w:rsidRPr="00514FCB">
        <w:rPr>
          <w:rFonts w:cs="Phetsarath OT" w:hint="cs"/>
          <w:b w:val="0"/>
          <w:bCs/>
          <w:cs/>
          <w:lang w:bidi="lo-LA"/>
        </w:rPr>
        <w:t>ແລະ</w:t>
      </w:r>
      <w:r w:rsidR="00174C2D" w:rsidRPr="00514FCB">
        <w:rPr>
          <w:rFonts w:cs="Phetsarath OT"/>
          <w:b w:val="0"/>
          <w:bCs/>
          <w:cs/>
          <w:lang w:bidi="lo-LA"/>
        </w:rPr>
        <w:t xml:space="preserve"> </w:t>
      </w:r>
      <w:r w:rsidR="00174C2D" w:rsidRPr="00514FCB">
        <w:rPr>
          <w:rFonts w:cs="Phetsarath OT" w:hint="cs"/>
          <w:b w:val="0"/>
          <w:bCs/>
          <w:cs/>
          <w:lang w:bidi="lo-LA"/>
        </w:rPr>
        <w:t>ໜ້າທີ່ຂອງຂະແໜງສະຖິຕິປະຈຳ</w:t>
      </w:r>
      <w:ins w:id="3897" w:author="Na" w:date="2017-06-18T20:54:00Z">
        <w:r w:rsidR="00505205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174C2D" w:rsidRPr="002B3C7C">
        <w:rPr>
          <w:rFonts w:cs="Phetsarath OT" w:hint="cs"/>
          <w:b w:val="0"/>
          <w:bCs/>
          <w:cs/>
          <w:lang w:bidi="lo-LA"/>
        </w:rPr>
        <w:t>ພ</w:t>
      </w:r>
      <w:r w:rsidR="00256808" w:rsidRPr="00BF384B">
        <w:rPr>
          <w:rFonts w:cs="Phetsarath OT" w:hint="cs"/>
          <w:b w:val="0"/>
          <w:bCs/>
          <w:cs/>
          <w:lang w:bidi="lo-LA"/>
        </w:rPr>
        <w:t>ະແນກ, ອົງການລັດທຽບເທົ່າພະແນກຂອງ</w:t>
      </w:r>
      <w:ins w:id="3898" w:author="Na" w:date="2017-06-18T20:54:00Z">
        <w:r w:rsidR="00505205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174C2D" w:rsidRPr="002B3C7C">
        <w:rPr>
          <w:rFonts w:cs="Phetsarath OT" w:hint="cs"/>
          <w:b w:val="0"/>
          <w:bCs/>
          <w:cs/>
          <w:lang w:bidi="lo-LA"/>
        </w:rPr>
        <w:t>ແຂວງ</w:t>
      </w:r>
      <w:r w:rsidR="00174C2D" w:rsidRPr="00BF384B">
        <w:rPr>
          <w:rFonts w:cs="Phetsarath OT"/>
          <w:b w:val="0"/>
          <w:bCs/>
        </w:rPr>
        <w:t xml:space="preserve">, </w:t>
      </w:r>
      <w:r w:rsidR="00174C2D" w:rsidRPr="004D6DEA">
        <w:rPr>
          <w:rFonts w:cs="Phetsarath OT" w:hint="cs"/>
          <w:b w:val="0"/>
          <w:bCs/>
          <w:cs/>
          <w:lang w:bidi="lo-LA"/>
        </w:rPr>
        <w:t>ນະຄອນ</w:t>
      </w:r>
      <w:r w:rsidR="00174C2D" w:rsidRPr="00514FCB">
        <w:rPr>
          <w:rFonts w:cs="Phetsarath OT" w:hint="cs"/>
          <w:b w:val="0"/>
          <w:bCs/>
          <w:cs/>
          <w:lang w:bidi="lo-LA"/>
          <w:rPrChange w:id="3899" w:author="Na" w:date="2017-06-16T10:46:00Z">
            <w:rPr>
              <w:rFonts w:cs="Phetsarath OT" w:hint="cs"/>
              <w:b w:val="0"/>
              <w:bCs/>
              <w:u w:color="FF0000"/>
              <w:cs/>
              <w:lang w:bidi="lo-LA"/>
            </w:rPr>
          </w:rPrChange>
        </w:rPr>
        <w:t>ຫຼວງ</w:t>
      </w:r>
      <w:bookmarkEnd w:id="3895"/>
    </w:p>
    <w:p w14:paraId="7EB6064B" w14:textId="77777777" w:rsidR="00174C2D" w:rsidRPr="00514FCB" w:rsidRDefault="00174C2D" w:rsidP="00114EE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  <w:pPrChange w:id="3900" w:author="Na" w:date="2017-06-09T08:27:00Z">
          <w:pPr>
            <w:ind w:left="450" w:firstLine="1080"/>
            <w:jc w:val="both"/>
          </w:pPr>
        </w:pPrChange>
      </w:pP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ຂະແໜງສະຖິຕິປະຈຳ</w:t>
      </w:r>
      <w:ins w:id="3901" w:author="Na" w:date="2017-06-18T20:54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ພະແນກ, </w:t>
      </w:r>
      <w:r w:rsidRPr="002B3C7C">
        <w:rPr>
          <w:rFonts w:cs="Phetsarath OT" w:hint="cs"/>
          <w:sz w:val="24"/>
          <w:szCs w:val="24"/>
          <w:cs/>
          <w:lang w:bidi="lo-LA"/>
        </w:rPr>
        <w:t>ອົງການລັດທຽບເທົ່າພະແນກ</w:t>
      </w:r>
      <w:r w:rsidR="00256808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ins w:id="3902" w:author="Na" w:date="2017-06-18T20:54:00Z">
        <w:r w:rsidR="00505205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ຕາມຂອບເຂດຄວາມຮັບຜິດຊອບຂອງຕົນ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281C6289" w14:textId="77777777" w:rsidR="00BA3E3E" w:rsidRPr="00514FCB" w:rsidRDefault="0078120A" w:rsidP="00114EE4">
      <w:pPr>
        <w:pStyle w:val="ListParagraph"/>
        <w:numPr>
          <w:ilvl w:val="0"/>
          <w:numId w:val="8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cs/>
          <w:lang w:bidi="lo-LA"/>
          <w:rPrChange w:id="3903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pPrChange w:id="3904" w:author="Na" w:date="2017-06-09T08:27:00Z">
          <w:pPr>
            <w:pStyle w:val="ListParagraph"/>
            <w:numPr>
              <w:numId w:val="81"/>
            </w:numPr>
            <w:ind w:left="450" w:firstLine="1350"/>
            <w:jc w:val="both"/>
          </w:pPr>
        </w:pPrChange>
      </w:pPr>
      <w:r w:rsidRPr="00514FCB">
        <w:rPr>
          <w:rFonts w:cs="Phetsarath OT" w:hint="cs"/>
          <w:sz w:val="21"/>
          <w:szCs w:val="24"/>
          <w:cs/>
          <w:lang w:bidi="lo-LA"/>
          <w:rPrChange w:id="3905" w:author="Na" w:date="2017-06-16T10:46:00Z">
            <w:rPr>
              <w:rFonts w:cs="Phetsarath OT" w:hint="cs"/>
              <w:sz w:val="21"/>
              <w:szCs w:val="24"/>
              <w:u w:color="FF0000"/>
              <w:cs/>
              <w:lang w:bidi="lo-LA"/>
            </w:rPr>
          </w:rPrChange>
        </w:rPr>
        <w:t>ຈັດຕັ້ງ</w:t>
      </w:r>
      <w:r w:rsidR="00BA3E3E" w:rsidRPr="00A26FD7">
        <w:rPr>
          <w:rFonts w:ascii="Phetsarath OT" w:hAnsi="Phetsarath OT" w:cs="Phetsarath OT"/>
          <w:sz w:val="24"/>
          <w:szCs w:val="24"/>
          <w:cs/>
          <w:lang w:bidi="lo-LA"/>
        </w:rPr>
        <w:t>ຜັນ</w:t>
      </w:r>
      <w:r w:rsidR="00BA3E3E" w:rsidRPr="00B37D69">
        <w:rPr>
          <w:rFonts w:cs="Phetsarath OT"/>
          <w:sz w:val="24"/>
          <w:szCs w:val="24"/>
          <w:cs/>
          <w:lang w:bidi="lo-LA"/>
        </w:rPr>
        <w:t>ຂະຫຍາຍ</w:t>
      </w:r>
      <w:r w:rsidR="00BA3E3E" w:rsidRPr="002B3C7C">
        <w:rPr>
          <w:rFonts w:cs="Phetsarath OT" w:hint="cs"/>
          <w:sz w:val="24"/>
          <w:szCs w:val="24"/>
          <w:cs/>
          <w:lang w:bidi="lo-LA"/>
        </w:rPr>
        <w:t xml:space="preserve"> </w:t>
      </w:r>
      <w:r w:rsidR="00BA3E3E" w:rsidRPr="00BF384B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="00BA3E3E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BA3E3E" w:rsidRPr="00641F36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8A7CB1" w:rsidRPr="00E2334A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="00BA3E3E" w:rsidRPr="00514FCB">
        <w:rPr>
          <w:rFonts w:ascii="Phetsarath OT" w:hAnsi="Phetsarath OT" w:cs="Phetsarath OT"/>
          <w:sz w:val="24"/>
          <w:szCs w:val="24"/>
          <w:cs/>
          <w:lang w:bidi="lo-LA"/>
          <w:rPrChange w:id="3906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cs/>
              <w:lang w:bidi="lo-LA"/>
            </w:rPr>
          </w:rPrChange>
        </w:rPr>
        <w:t>ພັດທະນາລະບົບສະຖິຕິແຫ່ງຊາດ</w:t>
      </w:r>
      <w:r w:rsidR="001E6AF9" w:rsidRPr="00514FCB">
        <w:rPr>
          <w:rFonts w:ascii="Phetsarath OT" w:hAnsi="Phetsarath OT" w:cs="Phetsarath OT"/>
          <w:sz w:val="24"/>
          <w:szCs w:val="24"/>
          <w:lang w:bidi="lo-LA"/>
          <w:rPrChange w:id="3907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lang w:bidi="lo-LA"/>
            </w:rPr>
          </w:rPrChange>
        </w:rPr>
        <w:t xml:space="preserve"> ​ແລະ ​ແຜນ​ພັດທະນາ​ລະບົບ​ສະຖິຕິ</w:t>
      </w:r>
      <w:ins w:id="3908" w:author="Na" w:date="2017-06-14T11:45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  <w:rPrChange w:id="3909" w:author="Na" w:date="2017-06-16T10:46:00Z">
              <w:rPr>
                <w:rFonts w:ascii="Phetsarath OT" w:hAnsi="Phetsarath OT" w:cs="Phetsarath OT"/>
                <w:sz w:val="24"/>
                <w:szCs w:val="24"/>
                <w:u w:color="FF0000"/>
                <w:lang w:bidi="lo-LA"/>
              </w:rPr>
            </w:rPrChange>
          </w:rPr>
          <w:t>,</w:t>
        </w:r>
      </w:ins>
      <w:del w:id="3910" w:author="Na" w:date="2017-06-14T11:45:00Z">
        <w:r w:rsidR="001E6AF9" w:rsidRPr="00514FCB" w:rsidDel="00914C19">
          <w:rPr>
            <w:rFonts w:ascii="Phetsarath OT" w:hAnsi="Phetsarath OT" w:cs="Phetsarath OT"/>
            <w:sz w:val="24"/>
            <w:szCs w:val="24"/>
            <w:lang w:bidi="lo-LA"/>
            <w:rPrChange w:id="3911" w:author="Na" w:date="2017-06-16T10:46:00Z">
              <w:rPr>
                <w:rFonts w:ascii="Phetsarath OT" w:hAnsi="Phetsarath OT" w:cs="Phetsarath OT"/>
                <w:sz w:val="24"/>
                <w:szCs w:val="24"/>
                <w:u w:color="FF0000"/>
                <w:lang w:bidi="lo-LA"/>
              </w:rPr>
            </w:rPrChange>
          </w:rPr>
          <w:delText>ຂອງ</w:delText>
        </w:r>
      </w:del>
      <w:del w:id="3912" w:author="Na" w:date="2017-06-14T11:44:00Z">
        <w:r w:rsidR="001E6AF9" w:rsidRPr="00514FCB" w:rsidDel="00914C19">
          <w:rPr>
            <w:rFonts w:ascii="Phetsarath OT" w:hAnsi="Phetsarath OT" w:cs="Phetsarath OT"/>
            <w:sz w:val="24"/>
            <w:szCs w:val="24"/>
            <w:lang w:bidi="lo-LA"/>
            <w:rPrChange w:id="3913" w:author="Na" w:date="2017-06-16T10:46:00Z">
              <w:rPr>
                <w:rFonts w:ascii="Phetsarath OT" w:hAnsi="Phetsarath OT" w:cs="Phetsarath OT"/>
                <w:sz w:val="24"/>
                <w:szCs w:val="24"/>
                <w:u w:color="FF0000"/>
                <w:lang w:bidi="lo-LA"/>
              </w:rPr>
            </w:rPrChange>
          </w:rPr>
          <w:delText>​ຂະ​ແໜງການ​ຕົນ</w:delText>
        </w:r>
      </w:del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914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 xml:space="preserve"> </w:t>
      </w:r>
      <w:del w:id="3915" w:author="Na" w:date="2017-06-14T11:45:00Z">
        <w:r w:rsidR="00BA3E3E"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  <w:rPrChange w:id="3916" w:author="Na" w:date="2017-06-16T10:46:00Z">
              <w:rPr>
                <w:rFonts w:ascii="Phetsarath OT" w:hAnsi="Phetsarath OT" w:cs="Phetsarath OT" w:hint="cs"/>
                <w:sz w:val="24"/>
                <w:szCs w:val="24"/>
                <w:u w:color="FF0000"/>
                <w:cs/>
                <w:lang w:bidi="lo-LA"/>
              </w:rPr>
            </w:rPrChange>
          </w:rPr>
          <w:delText xml:space="preserve">ແລະ </w:delText>
        </w:r>
      </w:del>
      <w:r w:rsidR="00BA3E3E" w:rsidRPr="00A26FD7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del w:id="3917" w:author="Na" w:date="2017-06-14T11:45:00Z">
        <w:r w:rsidR="00BA3E3E" w:rsidRPr="00B37D69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,</w:delText>
        </w:r>
      </w:del>
      <w:r w:rsidR="00BA3E3E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ins w:id="3918" w:author="Na" w:date="2017-06-14T11:45:00Z">
        <w:r w:rsidR="00914C19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3919" w:author="Na" w:date="2017-06-16T10:46:00Z">
              <w:rPr>
                <w:rFonts w:ascii="Phetsarath OT" w:hAnsi="Phetsarath OT" w:cs="Phetsarath OT" w:hint="cs"/>
                <w:sz w:val="24"/>
                <w:szCs w:val="24"/>
                <w:u w:color="FF0000"/>
                <w:cs/>
                <w:lang w:bidi="lo-LA"/>
              </w:rPr>
            </w:rPrChange>
          </w:rPr>
          <w:t>ແລະ</w:t>
        </w:r>
        <w:r w:rsidR="00914C19" w:rsidRPr="00514FCB">
          <w:rPr>
            <w:rFonts w:ascii="Phetsarath OT" w:hAnsi="Phetsarath OT" w:cs="Phetsarath OT"/>
            <w:sz w:val="24"/>
            <w:szCs w:val="24"/>
            <w:lang w:bidi="lo-LA"/>
            <w:rPrChange w:id="3920" w:author="Na" w:date="2017-06-16T10:46:00Z">
              <w:rPr>
                <w:rFonts w:ascii="Phetsarath OT" w:hAnsi="Phetsarath OT" w:cs="Phetsarath OT"/>
                <w:sz w:val="24"/>
                <w:szCs w:val="24"/>
                <w:u w:color="FF0000"/>
                <w:lang w:bidi="lo-LA"/>
              </w:rPr>
            </w:rPrChange>
          </w:rPr>
          <w:t xml:space="preserve"> </w:t>
        </w:r>
      </w:ins>
      <w:r w:rsidR="00BA3E3E" w:rsidRPr="00A26FD7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BA3E3E" w:rsidRPr="00514FCB">
        <w:rPr>
          <w:rFonts w:ascii="Phetsarath OT" w:hAnsi="Phetsarath OT" w:cs="Phetsarath OT"/>
          <w:sz w:val="24"/>
          <w:szCs w:val="24"/>
          <w:cs/>
          <w:lang w:bidi="lo-LA"/>
          <w:rPrChange w:id="3921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cs/>
              <w:lang w:bidi="lo-LA"/>
            </w:rPr>
          </w:rPrChange>
        </w:rPr>
        <w:t>ການ</w:t>
      </w:r>
      <w:r w:rsidR="00BA3E3E" w:rsidRPr="00514FCB">
        <w:rPr>
          <w:rFonts w:ascii="Phetsarath OT" w:hAnsi="Phetsarath OT" w:cs="Phetsarath OT"/>
          <w:sz w:val="24"/>
          <w:szCs w:val="24"/>
          <w:rPrChange w:id="3922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</w:rPr>
          </w:rPrChange>
        </w:rPr>
        <w:t>;</w:t>
      </w:r>
    </w:p>
    <w:p w14:paraId="63FCDBD6" w14:textId="77777777" w:rsidR="00BA3E3E" w:rsidRPr="00514FCB" w:rsidRDefault="00BA3E3E" w:rsidP="00114EE4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ໂຄສະນາ</w:t>
      </w:r>
      <w:r w:rsidR="001E6AF9" w:rsidRPr="00B37D69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ເຜີຍແຜ່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ນະໂຍບາຍ, ຍຸດທະສາດ</w:t>
      </w:r>
      <w:r w:rsidRPr="00641F36">
        <w:rPr>
          <w:rFonts w:ascii="Phetsarath OT" w:hAnsi="Phetsarath OT" w:cs="Phetsarath OT"/>
          <w:sz w:val="24"/>
          <w:szCs w:val="24"/>
        </w:rPr>
        <w:t xml:space="preserve">, 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873220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 ແລະ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ແຜນດຳເນີນງານ ກ່ຽວກັບ</w:t>
      </w:r>
      <w:del w:id="3923" w:author="Na" w:date="2017-06-09T08:28:00Z">
        <w:r w:rsidRPr="00514FCB" w:rsidDel="00114EE4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del w:id="3924" w:author="Na" w:date="2017-06-14T11:45:00Z">
        <w:r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ຂອງຂະແໜງການ ຂອງຕົນ</w:delText>
        </w:r>
      </w:del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768A982D" w14:textId="77777777" w:rsidR="00BA3E3E" w:rsidRPr="002B3C7C" w:rsidRDefault="00BA3E3E" w:rsidP="00114EE4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ຄົ້ນຄວ້າ, ສ້າງ</w:t>
      </w:r>
      <w:r w:rsidR="001E6AF9" w:rsidRPr="00514FCB">
        <w:rPr>
          <w:rFonts w:ascii="Phetsarath OT" w:hAnsi="Phetsarath OT" w:cs="Phetsarath OT"/>
          <w:sz w:val="24"/>
          <w:szCs w:val="24"/>
          <w:lang w:bidi="lo-LA"/>
        </w:rPr>
        <w:t>​ແຜນ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ພັດທະນາລະບົບສະຖິຕິ</w:t>
      </w:r>
      <w:del w:id="3925" w:author="Na" w:date="2017-06-14T11:45:00Z">
        <w:r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ຂອງຂະແໜງການຕົນ</w:delText>
        </w:r>
        <w:r w:rsidR="00D95C3E"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,</w:delText>
        </w:r>
      </w:del>
      <w:ins w:id="3926" w:author="Na" w:date="2017-06-14T11:45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>,</w:t>
        </w:r>
      </w:ins>
      <w:r w:rsidR="00D95C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ການ</w:t>
      </w:r>
      <w:ins w:id="3927" w:author="Na" w:date="2017-06-18T20:55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>ສໍາ</w:t>
        </w:r>
      </w:ins>
      <w:del w:id="3928" w:author="Na" w:date="2017-06-18T20:55:00Z">
        <w:r w:rsidR="00D95C3E" w:rsidRPr="002B3C7C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ສຳ</w:delText>
        </w:r>
      </w:del>
      <w:r w:rsidR="00D95C3E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ຫຼວດແບບຕົວແທນ ແລະ ການ</w:t>
      </w:r>
      <w:ins w:id="3929" w:author="Na" w:date="2017-06-18T20:55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>ສໍາ</w:t>
        </w:r>
      </w:ins>
      <w:del w:id="3930" w:author="Na" w:date="2017-06-18T20:55:00Z">
        <w:r w:rsidR="00D95C3E" w:rsidRPr="002B3C7C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ສຳ</w:delText>
        </w:r>
      </w:del>
      <w:r w:rsidR="00D95C3E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ຫຼວດສະເພາະໃນ</w:t>
      </w:r>
      <w:r w:rsidR="00BD620A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ລະດັບ</w:t>
      </w:r>
      <w:r w:rsidR="00D95C3E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ທ້ອງຖິ່ນຂອງຕົນ</w:t>
      </w:r>
      <w:del w:id="3931" w:author="Na" w:date="2017-06-18T20:55:00Z">
        <w:r w:rsidRPr="00E2334A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>ໃນແຕ່ລະໄລຍະ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ເພື່ອສະເໜີຕໍ່</w:t>
      </w:r>
      <w:ins w:id="3932" w:author="Na" w:date="2017-06-18T20:55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ພະແນກ, ອົງການລັດທຽບເທົ່າພະແນກ</w:t>
      </w:r>
      <w:r w:rsidR="001E6AF9" w:rsidRPr="00BF384B">
        <w:rPr>
          <w:rFonts w:ascii="Phetsarath OT" w:hAnsi="Phetsarath OT" w:cs="Phetsarath OT"/>
          <w:sz w:val="24"/>
          <w:szCs w:val="24"/>
          <w:lang w:bidi="lo-LA"/>
        </w:rPr>
        <w:t>ຂອງ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 ທີ່ຕົນຂຶ້ນກັບ</w:t>
      </w:r>
      <w:r w:rsidR="00210DE9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ໂດຍຜ່ານການຢັ້ງຢ</w:t>
      </w:r>
      <w:r w:rsidR="00210DE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ືນ ແລະ ຮັບຮອງທາງດ້ານວິຊາການສະຖິຕິຈາກສູນສະຖິ</w:t>
      </w:r>
      <w:ins w:id="3933" w:author="Na" w:date="2017-06-16T11:27:00Z">
        <w:r w:rsidR="00CE4EFF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210DE9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ຕິປະຈຳ</w:t>
      </w:r>
      <w:ins w:id="3934" w:author="Na" w:date="2017-06-18T20:55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210DE9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3DFCE4B8" w14:textId="77777777" w:rsidR="00BA3E3E" w:rsidRPr="00514FCB" w:rsidRDefault="00BA3E3E" w:rsidP="00114EE4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935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ຄຸ້ມຄອງ</w:t>
      </w:r>
      <w:r w:rsidRPr="00A26FD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ຊຸກຍູ້, ຕິດຕາມ</w:t>
      </w:r>
      <w:r w:rsidRPr="002B3C7C">
        <w:rPr>
          <w:rFonts w:ascii="Phetsarath OT" w:hAnsi="Phetsarath OT" w:cs="Phetsarath OT"/>
          <w:sz w:val="24"/>
          <w:szCs w:val="24"/>
        </w:rPr>
        <w:t xml:space="preserve">,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E2334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ປະເມີນຜົນການນຳໃຊ້ວິທະຍາສາດດ້ານສະຖິຕິ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F2D4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ເຄື່ອນໄຫວວຽກງານສະຖິຕິ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ຕາມແຜນດຳເນີນງານ</w:t>
      </w:r>
      <w:del w:id="3936" w:author="Na" w:date="2017-06-18T20:56:00Z">
        <w:r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ຂອງບັນດາຂະແໜງ</w:t>
      </w:r>
      <w:del w:id="3937" w:author="Na" w:date="2017-06-18T20:56:00Z">
        <w:r w:rsidR="00CB18AA"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938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ພາຍໃນ</w:t>
      </w:r>
      <w:ins w:id="3939" w:author="Na" w:date="2017-06-18T20:56:00Z">
        <w:r w:rsidR="0092780D" w:rsidRPr="0092780D">
          <w:rPr>
            <w:rFonts w:ascii="Phetsarath OT" w:hAnsi="Phetsarath OT" w:cs="Phetsarath OT"/>
            <w:sz w:val="14"/>
            <w:szCs w:val="14"/>
            <w:lang w:bidi="lo-LA"/>
            <w:rPrChange w:id="3940" w:author="Na" w:date="2017-06-18T20:56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941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ພະແນກ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ອົງການລັດທຽບເທົ່າພະແນກຂອງ</w:t>
      </w:r>
      <w:ins w:id="3942" w:author="Na" w:date="2017-06-18T20:56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 ແລະ ການຈັດຕັ້ງສະຖິຕິ</w:t>
      </w:r>
      <w:del w:id="3943" w:author="Na" w:date="2017-06-18T20:55:00Z">
        <w:r w:rsidR="000D354E" w:rsidRPr="00B37D69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D354E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ຂອງບັນດາ</w:t>
      </w:r>
      <w:ins w:id="3944" w:author="Na" w:date="2017-06-18T20:55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0D354E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ຫ້ອງການ, ອົງການລັດທຽບເທົ່າຫ້ອງການ</w:t>
      </w:r>
      <w:del w:id="3945" w:author="Na" w:date="2017-06-09T08:28:00Z">
        <w:r w:rsidR="00CB18AA" w:rsidRPr="002B3C7C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D354E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CB18AA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D354E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ເມືອງ, ເທດສະບານ, ນະຄອນ </w:t>
      </w:r>
      <w:del w:id="3946" w:author="Na" w:date="2017-06-14T11:45:00Z">
        <w:r w:rsidRPr="00E2334A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ທີ່ຂຶ້ນກັບຄວາມຮັບຜິດຊອບຂອງຕົນ </w:delText>
        </w:r>
      </w:del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ໃນແຕ່ລະໄລຍະ;</w:t>
      </w:r>
    </w:p>
    <w:p w14:paraId="29DF2FC0" w14:textId="77777777" w:rsidR="00BA3E3E" w:rsidRPr="00514FCB" w:rsidRDefault="00BA3E3E" w:rsidP="00114EE4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ອອກ</w:t>
      </w:r>
      <w:r w:rsidR="001F2D4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ຄຳແນະນຳ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ແຈ້ງການ ກ່ຽວກັບ</w:t>
      </w:r>
      <w:del w:id="3947" w:author="Na" w:date="2017-06-18T20:56:00Z">
        <w:r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ການຈັດຕັ້ງປະຕິບັດການສໍາຫຼວດ ແລະ ການເຄື່ອນ</w:t>
      </w:r>
      <w:ins w:id="3948" w:author="Na" w:date="2017-06-09T08:28:00Z">
        <w:r w:rsidR="00E33AF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ໄຫວວຽກງານສະຖິຕິ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7237A879" w14:textId="77777777" w:rsidR="00BA3E3E" w:rsidRPr="00514FCB" w:rsidRDefault="00BA3E3E" w:rsidP="00114EE4">
      <w:pPr>
        <w:pStyle w:val="ListParagraph"/>
        <w:numPr>
          <w:ilvl w:val="0"/>
          <w:numId w:val="8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ສ້າງແຜນຝຶກອົບຮົມ ແລະ ພັດທະນາ, ຍົກລະດັບຄວາມຮູ້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ຄວາມຊຳນານງານ</w:t>
      </w:r>
      <w:del w:id="3949" w:author="Na" w:date="2017-06-09T08:29:00Z">
        <w:r w:rsidRPr="00514FCB" w:rsidDel="00E33AF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ດ້ານສະຖິຕິໃຫ້ແກ່</w:t>
      </w:r>
      <w:del w:id="3950" w:author="Na" w:date="2017-06-09T08:29:00Z">
        <w:r w:rsidRPr="00514FCB" w:rsidDel="00E33AF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5C470DFC" w14:textId="77777777" w:rsidR="00BA3E3E" w:rsidRPr="00514FCB" w:rsidRDefault="00BA3E3E" w:rsidP="00114EE4">
      <w:pPr>
        <w:pStyle w:val="ListParagraph"/>
        <w:numPr>
          <w:ilvl w:val="0"/>
          <w:numId w:val="8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ສ້າງ, ພັດທະນາ ຖານຂໍ້ມູນ</w:t>
      </w:r>
      <w:del w:id="3951" w:author="Na" w:date="2017-06-18T20:57:00Z">
        <w:r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ສະຖິຕິທາງການ </w:t>
      </w:r>
      <w:del w:id="3952" w:author="Na" w:date="2017-06-14T11:45:00Z">
        <w:r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ຂອງຂະແໜງການຕົນ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ທີ່ສັງລວມຈາກບັນດາຂະແໜງ ພາຍໃນ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ພະແນກ</w:t>
      </w:r>
      <w:r w:rsidR="003E41A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ອົງການລັດທຽບເທົ່າພະແນກ</w:t>
      </w:r>
      <w:del w:id="3953" w:author="Na" w:date="2017-06-09T08:29:00Z">
        <w:r w:rsidR="003E41AD" w:rsidRPr="00514FCB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3E41A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ຂອງ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ນະຄອນຫຼວງ </w:t>
      </w:r>
      <w:r w:rsidR="003E41A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ຫົວໜ່ວຍພື້ນຖານທີ່ກ່ຽວ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ຂ້ອງ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2CF06945" w14:textId="77777777" w:rsidR="00BA3E3E" w:rsidRPr="00514FCB" w:rsidRDefault="00BA3E3E" w:rsidP="00114EE4">
      <w:pPr>
        <w:pStyle w:val="ListParagraph"/>
        <w:numPr>
          <w:ilvl w:val="0"/>
          <w:numId w:val="8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ອອກແບບ ການສຳຫຼວດ ແລະ ການເກັບກໍາການລາຍງານບໍລິຫານ, ກຳນົດຕົວຊີ້ບອກລະດັບຂະ</w:t>
      </w:r>
      <w:ins w:id="3954" w:author="Na" w:date="2017-06-09T08:29:00Z">
        <w:r w:rsidR="00E33AF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ແໜງການຂອງຕົນ</w:t>
      </w:r>
      <w:del w:id="3955" w:author="Na" w:date="2017-06-18T20:57:00Z">
        <w:r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ບົນພື້ນຖານຫຼັກການ</w:t>
      </w:r>
      <w:del w:id="3956" w:author="Na" w:date="2017-06-09T08:29:00Z">
        <w:r w:rsidRPr="00514FCB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ເກັບກໍາຂໍ້ມູນ</w:t>
      </w:r>
      <w:del w:id="3957" w:author="Na" w:date="2017-06-18T20:57:00Z">
        <w:r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ins w:id="3958" w:author="Na" w:date="2017-06-18T20:57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 ແລະ</w:t>
      </w:r>
      <w:r w:rsidRPr="00514FCB">
        <w:rPr>
          <w:rFonts w:ascii="Phetsarath OT" w:hAnsi="Phetsarath OT" w:cs="Phetsarath OT" w:hint="cs"/>
          <w:sz w:val="16"/>
          <w:szCs w:val="16"/>
          <w:cs/>
          <w:lang w:bidi="lo-LA"/>
          <w:rPrChange w:id="3959" w:author="Na" w:date="2017-06-16T10:46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ກະຊວງ, ອົງການລັດທຽບເທົ່າກະຊວງ</w:t>
      </w:r>
      <w:r w:rsidR="001D4EA3" w:rsidRPr="00B37D6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ໂດຍປະສານ</w:t>
      </w:r>
      <w:r w:rsidR="001D4EA3" w:rsidRPr="00BF384B">
        <w:rPr>
          <w:rFonts w:ascii="Phetsarath OT" w:hAnsi="Phetsarath OT" w:cs="Phetsarath OT"/>
          <w:sz w:val="24"/>
          <w:szCs w:val="24"/>
          <w:lang w:bidi="lo-LA"/>
        </w:rPr>
        <w:t>ສົມທົບ​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ກັບພາກສ່ວນ</w:t>
      </w:r>
      <w:r w:rsidR="001D4EA3" w:rsidRPr="00641F36">
        <w:rPr>
          <w:rFonts w:ascii="Phetsarath OT" w:hAnsi="Phetsarath OT" w:cs="Phetsarath OT"/>
          <w:sz w:val="24"/>
          <w:szCs w:val="24"/>
          <w:lang w:bidi="lo-LA"/>
        </w:rPr>
        <w:t>ອື່ນ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873220">
        <w:rPr>
          <w:rFonts w:ascii="Phetsarath OT" w:hAnsi="Phetsarath OT" w:cs="Phetsarath OT"/>
          <w:sz w:val="24"/>
          <w:szCs w:val="24"/>
        </w:rPr>
        <w:t>;</w:t>
      </w:r>
    </w:p>
    <w:p w14:paraId="1E03450D" w14:textId="77777777" w:rsidR="00BA3E3E" w:rsidRPr="00873220" w:rsidRDefault="00BA3E3E" w:rsidP="00114EE4">
      <w:pPr>
        <w:pStyle w:val="ListParagraph"/>
        <w:numPr>
          <w:ilvl w:val="0"/>
          <w:numId w:val="8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cs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ເຂົ້າເຖິງ</w:t>
      </w:r>
      <w:r w:rsidRPr="00514FCB">
        <w:rPr>
          <w:rFonts w:ascii="Phetsarath OT" w:hAnsi="Phetsarath OT" w:cs="Phetsarath OT"/>
          <w:sz w:val="24"/>
          <w:szCs w:val="24"/>
        </w:rPr>
        <w:t>,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 ຖານຂໍ້ມູນທຸກປະເພດ</w:t>
      </w:r>
      <w:del w:id="3960" w:author="Na" w:date="2017-06-18T20:57:00Z">
        <w:r w:rsidRPr="00514FCB" w:rsidDel="0092780D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 ບັນດາຂະແໜງພາຍໃນ</w:t>
      </w:r>
      <w:ins w:id="3961" w:author="Na" w:date="2017-06-18T20:57:00Z">
        <w:r w:rsidR="0092780D" w:rsidRPr="0092780D">
          <w:rPr>
            <w:rFonts w:ascii="Phetsarath OT" w:hAnsi="Phetsarath OT" w:cs="Phetsarath OT"/>
            <w:sz w:val="18"/>
            <w:szCs w:val="18"/>
            <w:lang w:bidi="lo-LA"/>
            <w:rPrChange w:id="3962" w:author="Na" w:date="2017-06-18T20:58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ພະ</w:t>
      </w:r>
      <w:r w:rsidR="00874C6E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ແນກ, ອົງການລັດທຽບເທົ່າພະແນກ</w:t>
      </w:r>
      <w:del w:id="3963" w:author="Na" w:date="2017-06-18T20:58:00Z">
        <w:r w:rsidR="00874C6E" w:rsidRPr="004D6DEA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874C6E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ins w:id="3964" w:author="Na" w:date="2017-06-18T20:58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ແຂວງ, ນະຄອນຫຼວງ ແລະ ຫົວໜ່ວຍພື້ນຖານ </w:t>
      </w:r>
      <w:r w:rsidRPr="00BF384B">
        <w:rPr>
          <w:rFonts w:ascii="Phetsarath OT" w:hAnsi="Phetsarath OT" w:cs="Phetsarath OT" w:hint="cs"/>
          <w:sz w:val="23"/>
          <w:szCs w:val="24"/>
          <w:cs/>
          <w:lang w:bidi="lo-LA"/>
        </w:rPr>
        <w:t>ທີ່ກ່ຽວ</w:t>
      </w:r>
      <w:r w:rsidR="001D4EA3" w:rsidRPr="004D6DEA">
        <w:rPr>
          <w:rFonts w:ascii="Phetsarath OT" w:hAnsi="Phetsarath OT" w:cs="Phetsarath OT"/>
          <w:sz w:val="23"/>
          <w:szCs w:val="24"/>
          <w:lang w:bidi="lo-LA"/>
        </w:rPr>
        <w:t>ຂ້ອງ</w:t>
      </w:r>
      <w:r w:rsidRPr="00641F36">
        <w:rPr>
          <w:rFonts w:ascii="Phetsarath OT" w:hAnsi="Phetsarath OT" w:cs="Phetsarath OT" w:hint="cs"/>
          <w:sz w:val="23"/>
          <w:szCs w:val="24"/>
          <w:cs/>
          <w:lang w:bidi="lo-LA"/>
        </w:rPr>
        <w:t>ກັບຂະແໜງການຕົນ</w:t>
      </w:r>
      <w:r w:rsidRPr="00E2334A">
        <w:rPr>
          <w:rFonts w:ascii="Phetsarath OT" w:hAnsi="Phetsarath OT" w:cs="Phetsarath OT"/>
          <w:sz w:val="24"/>
          <w:szCs w:val="24"/>
        </w:rPr>
        <w:t>;</w:t>
      </w:r>
    </w:p>
    <w:p w14:paraId="7E7CB40C" w14:textId="77777777" w:rsidR="00BA3E3E" w:rsidRPr="00514FCB" w:rsidRDefault="00E33AF2" w:rsidP="00114EE4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ins w:id="3965" w:author="Na" w:date="2017-06-09T08:29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ເກັບກໍາ, ສັງລວມ ແລະ ທວງເອົາຂໍ້ມູນສະຖິຕິ ຈາກຂະແໜງທີ່ຂຶ້ນກັບ</w:t>
      </w:r>
      <w:r w:rsidR="00BA3E3E" w:rsidRPr="00514FCB">
        <w:rPr>
          <w:rFonts w:ascii="Phetsarath OT" w:hAnsi="Phetsarath OT" w:cs="Phetsarath OT"/>
          <w:sz w:val="24"/>
          <w:szCs w:val="24"/>
          <w:cs/>
          <w:lang w:bidi="lo-LA"/>
        </w:rPr>
        <w:t>ພະແນກ</w:t>
      </w:r>
      <w:r w:rsidR="00874C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ອົງການລັດທຽບເທົ່າພະແນກ</w:t>
      </w:r>
      <w:del w:id="3966" w:author="Na" w:date="2017-06-09T08:29:00Z">
        <w:r w:rsidR="00874C6E" w:rsidRPr="00514FCB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874C6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ຂອງ </w:t>
      </w:r>
      <w:r w:rsidR="00BA3E3E" w:rsidRPr="00514FCB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BA3E3E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BA3E3E" w:rsidRPr="00514FCB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ຫົວໜ່ວຍພື້</w:t>
      </w:r>
      <w:del w:id="3967" w:author="Na" w:date="2017-06-18T20:58:00Z">
        <w:r w:rsidR="00BA3E3E"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້</w:delText>
        </w:r>
      </w:del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ນຖານ ທີ່ກ່ຽວຂ້ອງ</w:t>
      </w:r>
      <w:del w:id="3968" w:author="Na" w:date="2017-06-18T20:58:00Z">
        <w:r w:rsidR="00BA3E3E"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ກັບຂະແໜງການຂອງຕົນ; ຜະ</w:t>
      </w:r>
      <w:ins w:id="3969" w:author="Na" w:date="2017-06-09T08:29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ລິດ, ຈັດພິມ ແລະ</w:t>
      </w:r>
      <w:r w:rsidR="00BA3E3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ເຜີຍແຜ່ຂໍ້ມູນສະຖິຕິທາງການ</w:t>
      </w:r>
      <w:ins w:id="3970" w:author="Na" w:date="2017-06-14T11:46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>ຂອງ</w:t>
        </w:r>
      </w:ins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ຕົນ;</w:t>
      </w:r>
    </w:p>
    <w:p w14:paraId="111436A2" w14:textId="77777777" w:rsidR="00BA3E3E" w:rsidRPr="00514FCB" w:rsidRDefault="00BA3E3E" w:rsidP="00114EE4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ປະສານສົມທົບກັບບັນດາຂະແໜງພາຍໃນ</w:t>
      </w:r>
      <w:ins w:id="3971" w:author="Na" w:date="2017-06-18T20:59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ພະແນກ,</w:t>
      </w:r>
      <w:ins w:id="3972" w:author="Na" w:date="2017-06-09T08:30:00Z">
        <w:r w:rsidR="00E33AF2" w:rsidRPr="00BF384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3973" w:author="Na" w:date="2017-06-09T08:30:00Z">
        <w:r w:rsidRPr="004D6DEA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ອົງການລັດທຽບເທົ່າພະແນກ</w:t>
      </w:r>
      <w:del w:id="3974" w:author="Na" w:date="2017-06-18T20:58:00Z">
        <w:r w:rsidR="00413D0E" w:rsidRPr="00E2334A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413D0E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ins w:id="3975" w:author="Na" w:date="2017-06-18T20:58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 ທີ່ຕົນຂຶ້ນກັບ ແລະ ສູນສະຖິຕິປະຈໍາ</w:t>
      </w:r>
      <w:ins w:id="3976" w:author="Na" w:date="2017-06-18T20:59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ແຂວງ, ນະຄອນຫຼວງ 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>ແລະ ພາກສ່ວນອື່ນ</w:t>
      </w:r>
      <w:del w:id="3977" w:author="Na" w:date="2017-06-18T20:59:00Z">
        <w:r w:rsidRPr="004D6DEA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>ວຽກງານສະຖິຕິ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F80AB82" w14:textId="77777777" w:rsidR="00F45EDC" w:rsidRPr="00514FCB" w:rsidRDefault="00E33AF2" w:rsidP="00114EE4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ins w:id="3978" w:author="Na" w:date="2017-06-09T08:30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</w:t>
      </w:r>
      <w:r w:rsidR="00413D0E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979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3980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ແລະ</w:t>
      </w:r>
      <w:r w:rsidR="00F45EDC" w:rsidRPr="00A26FD7">
        <w:rPr>
          <w:rFonts w:ascii="Phetsarath OT" w:hAnsi="Phetsarath OT" w:cs="Phetsarath OT"/>
          <w:sz w:val="24"/>
          <w:szCs w:val="24"/>
        </w:rPr>
        <w:t xml:space="preserve"> </w:t>
      </w:r>
      <w:r w:rsidR="00F45EDC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</w:t>
      </w:r>
      <w:r w:rsidR="00F45EDC"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ການຈັດຕັ້ງປະຕິບັດວຽກ</w:t>
      </w:r>
      <w:r w:rsidR="00F45EDC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ງານສະຖິຕິ</w:t>
      </w:r>
      <w:del w:id="3981" w:author="Na" w:date="2017-06-18T20:59:00Z">
        <w:r w:rsidR="00F45EDC" w:rsidRPr="00641F36" w:rsidDel="0092780D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F45EDC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="00F45EDC"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D4EA3" w:rsidRPr="00514FCB">
        <w:rPr>
          <w:rFonts w:ascii="Phetsarath OT" w:hAnsi="Phetsarath OT" w:cs="Phetsarath OT"/>
          <w:sz w:val="24"/>
          <w:szCs w:val="24"/>
          <w:lang w:bidi="lo-LA"/>
        </w:rPr>
        <w:t>ພະ​ແນ​ກ,</w:t>
      </w:r>
      <w:ins w:id="3982" w:author="home" w:date="2017-06-03T18:26:00Z">
        <w:r w:rsidR="0030316D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r w:rsidR="001D4EA3" w:rsidRPr="00514FCB">
        <w:rPr>
          <w:rFonts w:ascii="Phetsarath OT" w:hAnsi="Phetsarath OT" w:cs="Phetsarath OT"/>
          <w:sz w:val="24"/>
          <w:szCs w:val="24"/>
          <w:lang w:bidi="lo-LA"/>
        </w:rPr>
        <w:t>ອົງການ​ລັດ​ທຽບ​ເທົ່າ​ພະ​ແນ​ກ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 ແລະ</w:t>
      </w:r>
      <w:r w:rsidR="00F45EDC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ສູນສະຖິຕິປະຈຳ</w:t>
      </w:r>
      <w:ins w:id="3983" w:author="Na" w:date="2017-06-18T20:59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F45EDC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="00F45EDC"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="00F45EDC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="00F45EDC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="00F45EDC" w:rsidRPr="00873220">
        <w:rPr>
          <w:rFonts w:ascii="Phetsarath OT" w:hAnsi="Phetsarath OT" w:cs="Phetsarath OT"/>
          <w:sz w:val="24"/>
          <w:szCs w:val="24"/>
        </w:rPr>
        <w:t>;</w:t>
      </w:r>
    </w:p>
    <w:p w14:paraId="16407F15" w14:textId="77777777" w:rsidR="00BA3E3E" w:rsidRPr="00514FCB" w:rsidRDefault="00E33AF2" w:rsidP="00E33AF2">
      <w:pPr>
        <w:pStyle w:val="ListParagraph"/>
        <w:numPr>
          <w:ilvl w:val="0"/>
          <w:numId w:val="81"/>
        </w:numPr>
        <w:tabs>
          <w:tab w:val="left" w:pos="1560"/>
        </w:tabs>
        <w:spacing w:after="0" w:line="240" w:lineRule="auto"/>
        <w:ind w:left="426" w:firstLine="850"/>
        <w:jc w:val="both"/>
        <w:rPr>
          <w:ins w:id="3984" w:author="Na" w:date="2017-06-09T08:31:00Z"/>
          <w:rFonts w:ascii="Phetsarath OT" w:hAnsi="Phetsarath OT" w:cs="Phetsarath OT"/>
          <w:sz w:val="24"/>
          <w:szCs w:val="24"/>
        </w:rPr>
        <w:pPrChange w:id="3985" w:author="Na" w:date="2017-06-09T08:31:00Z">
          <w:pPr>
            <w:pStyle w:val="ListParagraph"/>
            <w:numPr>
              <w:numId w:val="81"/>
            </w:numPr>
            <w:tabs>
              <w:tab w:val="left" w:pos="1560"/>
            </w:tabs>
            <w:ind w:left="426" w:firstLine="850"/>
            <w:jc w:val="both"/>
          </w:pPr>
        </w:pPrChange>
      </w:pPr>
      <w:ins w:id="3986" w:author="Na" w:date="2017-06-09T08:30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="00BA3E3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BA3E3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="00BA3E3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ins w:id="3987" w:author="Na" w:date="2017-06-09T08:31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>ທີ່ໄດ້ກໍານົດໄວ້</w:t>
        </w:r>
      </w:ins>
      <w:ins w:id="3988" w:author="Na" w:date="2017-06-09T08:32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>ໃນ</w:t>
        </w:r>
      </w:ins>
      <w:r w:rsidR="00BA3E3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3989" w:author="VONGDALA" w:date="2017-06-06T15:04:00Z">
        <w:r w:rsidR="00BA3E3E"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BA3E3E"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="00BA3E3E"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BA3E3E"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="00BA3E3E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3580ED6" w14:textId="77777777" w:rsidR="00E33AF2" w:rsidRPr="00DC5FCA" w:rsidRDefault="00E33AF2" w:rsidP="00E33AF2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ins w:id="3990" w:author="Na" w:date="2017-06-09T08:31:00Z"/>
          <w:rFonts w:ascii="Phetsarath OT" w:hAnsi="Phetsarath OT" w:cs="Phetsarath OT"/>
          <w:sz w:val="16"/>
          <w:szCs w:val="16"/>
          <w:lang w:bidi="lo-LA"/>
          <w:rPrChange w:id="3991" w:author="Na" w:date="2017-06-16T11:28:00Z">
            <w:rPr>
              <w:ins w:id="3992" w:author="Na" w:date="2017-06-09T08:31:00Z"/>
              <w:rFonts w:ascii="Phetsarath OT" w:hAnsi="Phetsarath OT" w:cs="Phetsarath OT"/>
              <w:sz w:val="24"/>
              <w:szCs w:val="24"/>
              <w:lang w:bidi="lo-LA"/>
            </w:rPr>
          </w:rPrChange>
        </w:rPr>
        <w:pPrChange w:id="3993" w:author="Na" w:date="2017-06-09T08:31:00Z">
          <w:pPr>
            <w:pStyle w:val="ListParagraph"/>
            <w:numPr>
              <w:numId w:val="81"/>
            </w:numPr>
            <w:tabs>
              <w:tab w:val="left" w:pos="1560"/>
            </w:tabs>
            <w:ind w:left="426" w:firstLine="850"/>
            <w:jc w:val="both"/>
          </w:pPr>
        </w:pPrChange>
      </w:pPr>
    </w:p>
    <w:p w14:paraId="243E0927" w14:textId="77777777" w:rsidR="00E33AF2" w:rsidRPr="00A26FD7" w:rsidDel="00E33AF2" w:rsidRDefault="00E33AF2" w:rsidP="00E33AF2">
      <w:pPr>
        <w:pStyle w:val="ListParagraph"/>
        <w:tabs>
          <w:tab w:val="left" w:pos="1560"/>
        </w:tabs>
        <w:spacing w:line="240" w:lineRule="auto"/>
        <w:ind w:left="1276"/>
        <w:jc w:val="both"/>
        <w:rPr>
          <w:del w:id="3994" w:author="Na" w:date="2017-06-09T08:31:00Z"/>
          <w:rFonts w:ascii="Phetsarath OT" w:hAnsi="Phetsarath OT" w:cs="Phetsarath OT" w:hint="cs"/>
          <w:sz w:val="24"/>
          <w:szCs w:val="24"/>
        </w:rPr>
        <w:pPrChange w:id="3995" w:author="Na" w:date="2017-06-09T08:31:00Z">
          <w:pPr>
            <w:pStyle w:val="ListParagraph"/>
            <w:numPr>
              <w:numId w:val="81"/>
            </w:numPr>
            <w:tabs>
              <w:tab w:val="left" w:pos="1560"/>
            </w:tabs>
            <w:ind w:left="450" w:firstLine="1350"/>
            <w:jc w:val="both"/>
          </w:pPr>
        </w:pPrChange>
      </w:pPr>
    </w:p>
    <w:p w14:paraId="7AF1D5BC" w14:textId="77777777" w:rsidR="00174C2D" w:rsidRPr="00873220" w:rsidRDefault="00C507D0" w:rsidP="00E2334A">
      <w:pPr>
        <w:pStyle w:val="Heading1"/>
        <w:spacing w:line="240" w:lineRule="auto"/>
        <w:ind w:left="1134" w:hanging="1134"/>
        <w:jc w:val="both"/>
        <w:rPr>
          <w:rFonts w:cs="Phetsarath OT"/>
          <w:b w:val="0"/>
          <w:bCs/>
          <w:lang w:bidi="lo-LA"/>
        </w:rPr>
        <w:pPrChange w:id="3996" w:author="Na" w:date="2017-06-19T15:06:00Z">
          <w:pPr>
            <w:pStyle w:val="Heading1"/>
            <w:spacing w:line="240" w:lineRule="auto"/>
            <w:ind w:left="1530" w:hanging="1530"/>
          </w:pPr>
        </w:pPrChange>
      </w:pPr>
      <w:bookmarkStart w:id="3997" w:name="_Toc484258057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ins w:id="3998" w:author="Na" w:date="2017-06-19T15:05:00Z">
        <w:r w:rsidR="00E2334A">
          <w:rPr>
            <w:rFonts w:cs="Phetsarath OT"/>
            <w:b w:val="0"/>
            <w:bCs/>
            <w:lang w:val="en-US" w:bidi="lo-LA"/>
          </w:rPr>
          <w:t xml:space="preserve">  </w:t>
        </w:r>
      </w:ins>
      <w:del w:id="3999" w:author="Na" w:date="2017-06-19T15:05:00Z">
        <w:r w:rsidRPr="002B3C7C" w:rsidDel="00E2334A">
          <w:rPr>
            <w:rFonts w:cs="Phetsarath OT"/>
            <w:b w:val="0"/>
            <w:bCs/>
            <w:cs/>
            <w:lang w:bidi="lo-LA"/>
          </w:rPr>
          <w:delText xml:space="preserve"> </w:delText>
        </w:r>
      </w:del>
      <w:r w:rsidRPr="004D6DEA">
        <w:rPr>
          <w:rFonts w:cs="Phetsarath OT"/>
        </w:rPr>
        <w:t>53</w:t>
      </w:r>
      <w:r w:rsidRPr="00514FCB">
        <w:rPr>
          <w:rFonts w:cs="Phetsarath OT"/>
          <w:sz w:val="20"/>
          <w:szCs w:val="20"/>
          <w:rPrChange w:id="4000" w:author="Na" w:date="2017-06-16T10:46:00Z">
            <w:rPr>
              <w:rFonts w:cs="Phetsarath OT"/>
            </w:rPr>
          </w:rPrChange>
        </w:rPr>
        <w:t xml:space="preserve"> </w:t>
      </w:r>
      <w:r w:rsidRPr="00A26FD7">
        <w:rPr>
          <w:rFonts w:cs="Phetsarath OT"/>
        </w:rPr>
        <w:t>(</w:t>
      </w:r>
      <w:r w:rsidRPr="00B37D69">
        <w:rPr>
          <w:rFonts w:cs="Phetsarath OT" w:hint="cs"/>
          <w:b w:val="0"/>
          <w:bCs/>
          <w:cs/>
          <w:lang w:bidi="lo-LA"/>
        </w:rPr>
        <w:t>ປັບປຸງ</w:t>
      </w:r>
      <w:r w:rsidRPr="002B3C7C">
        <w:rPr>
          <w:rFonts w:cs="Phetsarath OT"/>
          <w:b w:val="0"/>
          <w:bCs/>
          <w:cs/>
          <w:lang w:bidi="lo-LA"/>
        </w:rPr>
        <w:t>)</w:t>
      </w:r>
      <w:r w:rsidRPr="00514FCB">
        <w:rPr>
          <w:rFonts w:cs="Phetsarath OT"/>
          <w:b w:val="0"/>
          <w:bCs/>
          <w:sz w:val="18"/>
          <w:szCs w:val="18"/>
          <w:cs/>
          <w:lang w:bidi="lo-LA"/>
          <w:rPrChange w:id="4001" w:author="Na" w:date="2017-06-16T10:46:00Z">
            <w:rPr>
              <w:rFonts w:cs="Phetsarath OT"/>
              <w:b w:val="0"/>
              <w:bCs/>
              <w:cs/>
              <w:lang w:bidi="lo-LA"/>
            </w:rPr>
          </w:rPrChange>
        </w:rPr>
        <w:t xml:space="preserve"> </w:t>
      </w:r>
      <w:r w:rsidR="00174C2D" w:rsidRPr="00A26FD7">
        <w:rPr>
          <w:rFonts w:cs="Phetsarath OT" w:hint="cs"/>
          <w:b w:val="0"/>
          <w:bCs/>
          <w:cs/>
          <w:lang w:bidi="lo-LA"/>
        </w:rPr>
        <w:t>ສິດ</w:t>
      </w:r>
      <w:r w:rsidR="00174C2D" w:rsidRPr="00B37D69">
        <w:rPr>
          <w:rFonts w:cs="Phetsarath OT"/>
          <w:b w:val="0"/>
          <w:bCs/>
          <w:cs/>
          <w:lang w:bidi="lo-LA"/>
        </w:rPr>
        <w:t xml:space="preserve"> </w:t>
      </w:r>
      <w:r w:rsidR="00174C2D" w:rsidRPr="002B3C7C">
        <w:rPr>
          <w:rFonts w:cs="Phetsarath OT" w:hint="cs"/>
          <w:b w:val="0"/>
          <w:bCs/>
          <w:cs/>
          <w:lang w:bidi="lo-LA"/>
        </w:rPr>
        <w:t>ແລະ</w:t>
      </w:r>
      <w:r w:rsidR="00174C2D" w:rsidRPr="00BF384B">
        <w:rPr>
          <w:rFonts w:cs="Phetsarath OT"/>
          <w:b w:val="0"/>
          <w:bCs/>
          <w:cs/>
          <w:lang w:bidi="lo-LA"/>
        </w:rPr>
        <w:t xml:space="preserve"> </w:t>
      </w:r>
      <w:r w:rsidR="00174C2D" w:rsidRPr="004D6DEA">
        <w:rPr>
          <w:rFonts w:cs="Phetsarath OT" w:hint="cs"/>
          <w:b w:val="0"/>
          <w:bCs/>
          <w:cs/>
          <w:lang w:bidi="lo-LA"/>
        </w:rPr>
        <w:t>ໜ້າທີ່ຂອງໜ່ວຍງານສະຖິຕິປະຈໍາ</w:t>
      </w:r>
      <w:ins w:id="4002" w:author="Na" w:date="2017-06-18T20:59:00Z">
        <w:r w:rsidR="0092780D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174C2D" w:rsidRPr="002B3C7C">
        <w:rPr>
          <w:rFonts w:cs="Phetsarath OT" w:hint="cs"/>
          <w:b w:val="0"/>
          <w:bCs/>
          <w:cs/>
          <w:lang w:bidi="lo-LA"/>
        </w:rPr>
        <w:t>ຫ້ອງການ,</w:t>
      </w:r>
      <w:r w:rsidR="00174C2D" w:rsidRPr="0092780D">
        <w:rPr>
          <w:rFonts w:cs="Phetsarath OT" w:hint="cs"/>
          <w:b w:val="0"/>
          <w:bCs/>
          <w:sz w:val="18"/>
          <w:szCs w:val="18"/>
          <w:cs/>
          <w:lang w:bidi="lo-LA"/>
          <w:rPrChange w:id="4003" w:author="Na" w:date="2017-06-18T20:59:00Z">
            <w:rPr>
              <w:rFonts w:cs="Phetsarath OT" w:hint="cs"/>
              <w:b w:val="0"/>
              <w:bCs/>
              <w:cs/>
              <w:lang w:bidi="lo-LA"/>
            </w:rPr>
          </w:rPrChange>
        </w:rPr>
        <w:t xml:space="preserve"> </w:t>
      </w:r>
      <w:r w:rsidR="00174C2D" w:rsidRPr="002B3C7C">
        <w:rPr>
          <w:rFonts w:cs="Phetsarath OT" w:hint="cs"/>
          <w:b w:val="0"/>
          <w:bCs/>
          <w:cs/>
          <w:lang w:bidi="lo-LA"/>
        </w:rPr>
        <w:t>ອົງການລັ</w:t>
      </w:r>
      <w:r w:rsidR="00174C2D" w:rsidRPr="00BF384B">
        <w:rPr>
          <w:rFonts w:cs="Phetsarath OT" w:hint="cs"/>
          <w:b w:val="0"/>
          <w:bCs/>
          <w:cs/>
          <w:lang w:bidi="lo-LA"/>
        </w:rPr>
        <w:t>ດທຽບເທົ່າຫ້ອງການຂອງ</w:t>
      </w:r>
      <w:ins w:id="4004" w:author="Na" w:date="2017-06-18T20:59:00Z">
        <w:r w:rsidR="0092780D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174C2D" w:rsidRPr="002B3C7C">
        <w:rPr>
          <w:rFonts w:cs="Phetsarath OT" w:hint="cs"/>
          <w:b w:val="0"/>
          <w:bCs/>
          <w:cs/>
          <w:lang w:bidi="lo-LA"/>
        </w:rPr>
        <w:t>ເມືອງ</w:t>
      </w:r>
      <w:r w:rsidR="00174C2D" w:rsidRPr="00BF384B">
        <w:rPr>
          <w:rFonts w:cs="Phetsarath OT"/>
          <w:b w:val="0"/>
          <w:bCs/>
        </w:rPr>
        <w:t xml:space="preserve">, </w:t>
      </w:r>
      <w:r w:rsidR="00174C2D" w:rsidRPr="004D6DEA">
        <w:rPr>
          <w:rFonts w:cs="Phetsarath OT" w:hint="cs"/>
          <w:b w:val="0"/>
          <w:bCs/>
          <w:cs/>
          <w:lang w:bidi="lo-LA"/>
        </w:rPr>
        <w:t>ເທດສະບານ</w:t>
      </w:r>
      <w:r w:rsidR="00174C2D" w:rsidRPr="00641F36">
        <w:rPr>
          <w:rFonts w:cs="Phetsarath OT"/>
          <w:b w:val="0"/>
          <w:bCs/>
        </w:rPr>
        <w:t xml:space="preserve">, </w:t>
      </w:r>
      <w:r w:rsidR="00174C2D" w:rsidRPr="00E2334A">
        <w:rPr>
          <w:rFonts w:cs="Phetsarath OT" w:hint="cs"/>
          <w:b w:val="0"/>
          <w:bCs/>
          <w:cs/>
          <w:lang w:bidi="lo-LA"/>
        </w:rPr>
        <w:t>ນະຄອນ</w:t>
      </w:r>
      <w:bookmarkEnd w:id="3997"/>
    </w:p>
    <w:p w14:paraId="2AA192D2" w14:textId="77777777" w:rsidR="00174C2D" w:rsidRPr="00514FCB" w:rsidRDefault="00174C2D" w:rsidP="00E33AF2">
      <w:pPr>
        <w:spacing w:after="0" w:line="240" w:lineRule="auto"/>
        <w:ind w:left="426" w:firstLine="708"/>
        <w:jc w:val="both"/>
        <w:rPr>
          <w:rFonts w:ascii="Phetsarath OT" w:hAnsi="Phetsarath OT" w:cs="Phetsarath OT" w:hint="cs"/>
          <w:sz w:val="24"/>
          <w:szCs w:val="24"/>
          <w:lang w:bidi="lo-LA"/>
        </w:rPr>
        <w:pPrChange w:id="4005" w:author="Na" w:date="2017-06-09T08:34:00Z">
          <w:pPr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ໜ່ວຍງານສະຖິຕິປະຈຳ</w:t>
      </w:r>
      <w:ins w:id="4006" w:author="Na" w:date="2017-06-18T21:00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</w:t>
      </w:r>
      <w:r w:rsidRPr="00BF384B">
        <w:rPr>
          <w:rFonts w:ascii="Phetsarath OT" w:hAnsi="Phetsarath OT" w:cs="Phetsarath OT"/>
          <w:sz w:val="24"/>
          <w:szCs w:val="24"/>
        </w:rPr>
        <w:t>,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1F36">
        <w:rPr>
          <w:rFonts w:cs="Phetsarath OT" w:hint="cs"/>
          <w:sz w:val="24"/>
          <w:szCs w:val="24"/>
          <w:cs/>
          <w:lang w:bidi="lo-LA"/>
        </w:rPr>
        <w:t>ອົງການລັດທຽບເທົ່າຫ້ອງການຂອງ</w:t>
      </w:r>
      <w:ins w:id="4007" w:author="Na" w:date="2017-06-18T21:00:00Z">
        <w:r w:rsidR="0092780D">
          <w:rPr>
            <w:rFonts w:cs="Phetsarath OT"/>
            <w:sz w:val="24"/>
            <w:szCs w:val="24"/>
            <w:lang w:bidi="lo-LA"/>
          </w:rPr>
          <w:t xml:space="preserve"> </w:t>
        </w:r>
      </w:ins>
      <w:r w:rsidRPr="002B3C7C">
        <w:rPr>
          <w:rFonts w:cs="Phetsarath OT" w:hint="cs"/>
          <w:sz w:val="24"/>
          <w:szCs w:val="24"/>
          <w:cs/>
          <w:lang w:bidi="lo-LA"/>
        </w:rPr>
        <w:t>ເມືອງ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13D0E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E2334A">
        <w:rPr>
          <w:rFonts w:ascii="Phetsarath OT" w:hAnsi="Phetsarath OT" w:cs="Phetsarath OT"/>
          <w:sz w:val="24"/>
          <w:szCs w:val="24"/>
        </w:rPr>
        <w:t xml:space="preserve">,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ນະ</w:t>
      </w:r>
      <w:del w:id="4008" w:author="Na" w:date="2017-06-09T08:34:00Z">
        <w:r w:rsidR="00E1502A" w:rsidRPr="00514FCB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ຄອນ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ຕາມຂອບເຂດຄວາມຮັບຜິດຊອບຂອງຕົນ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138A5025" w14:textId="77777777" w:rsidR="0033575F" w:rsidRPr="00514FCB" w:rsidRDefault="009536ED" w:rsidP="00E33AF2">
      <w:pPr>
        <w:pStyle w:val="ListParagraph"/>
        <w:numPr>
          <w:ilvl w:val="0"/>
          <w:numId w:val="8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  <w:pPrChange w:id="4009" w:author="Na" w:date="2017-06-09T08:34:00Z">
          <w:pPr>
            <w:pStyle w:val="ListParagraph"/>
            <w:numPr>
              <w:numId w:val="82"/>
            </w:numPr>
            <w:ind w:left="450" w:firstLine="1440"/>
            <w:jc w:val="both"/>
          </w:pPr>
        </w:pPrChange>
      </w:pPr>
      <w:r w:rsidRPr="00514FCB">
        <w:rPr>
          <w:rFonts w:cs="Phetsarath OT" w:hint="cs"/>
          <w:sz w:val="24"/>
          <w:szCs w:val="24"/>
          <w:cs/>
          <w:lang w:bidi="lo-LA"/>
          <w:rPrChange w:id="4010" w:author="Na" w:date="2017-06-16T10:46:00Z">
            <w:rPr>
              <w:rFonts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ຈັດຕັ້ງ</w:t>
      </w:r>
      <w:r w:rsidR="0033575F" w:rsidRPr="00514FCB">
        <w:rPr>
          <w:rFonts w:ascii="Phetsarath OT" w:hAnsi="Phetsarath OT" w:cs="Phetsarath OT"/>
          <w:sz w:val="24"/>
          <w:szCs w:val="24"/>
          <w:cs/>
          <w:lang w:bidi="lo-LA"/>
          <w:rPrChange w:id="4011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cs/>
              <w:lang w:bidi="lo-LA"/>
            </w:rPr>
          </w:rPrChange>
        </w:rPr>
        <w:t>ຜັນ</w:t>
      </w:r>
      <w:r w:rsidR="0033575F" w:rsidRPr="00A26FD7">
        <w:rPr>
          <w:rFonts w:ascii="Phetsarath OT" w:hAnsi="Phetsarath OT" w:cs="Phetsarath OT"/>
          <w:sz w:val="24"/>
          <w:szCs w:val="24"/>
          <w:cs/>
          <w:lang w:bidi="lo-LA"/>
        </w:rPr>
        <w:t>ຂະຫຍາຍ</w:t>
      </w:r>
      <w:r w:rsidR="0033575F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3575F" w:rsidRPr="002B3C7C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="0033575F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33575F" w:rsidRPr="004D6DEA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1D4EA3" w:rsidRPr="00641F36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="0033575F" w:rsidRPr="00E2334A">
        <w:rPr>
          <w:rFonts w:ascii="Phetsarath OT" w:hAnsi="Phetsarath OT" w:cs="Phetsarath OT"/>
          <w:sz w:val="24"/>
          <w:szCs w:val="24"/>
          <w:cs/>
          <w:lang w:bidi="lo-LA"/>
        </w:rPr>
        <w:t>ພັດທະນາລະບົບສະຖິຕິແຫ່ງຊາດ</w:t>
      </w:r>
      <w:r w:rsidR="0033575F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D4EA3" w:rsidRPr="00514FCB">
        <w:rPr>
          <w:rFonts w:ascii="Phetsarath OT" w:hAnsi="Phetsarath OT" w:cs="Phetsarath OT"/>
          <w:sz w:val="24"/>
          <w:szCs w:val="24"/>
          <w:lang w:bidi="lo-LA"/>
        </w:rPr>
        <w:t>​ແຜນ​ພັດ</w:t>
      </w:r>
      <w:ins w:id="4012" w:author="Na" w:date="2017-06-09T08:34:00Z">
        <w:r w:rsidR="00E33AF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1D4EA3" w:rsidRPr="00514FCB">
        <w:rPr>
          <w:rFonts w:ascii="Phetsarath OT" w:hAnsi="Phetsarath OT" w:cs="Phetsarath OT"/>
          <w:sz w:val="24"/>
          <w:szCs w:val="24"/>
          <w:lang w:bidi="lo-LA"/>
        </w:rPr>
        <w:t>ທະນາ​ລະບົບ​ສະຖິຕິ​ຂອງ</w:t>
      </w:r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ins w:id="4013" w:author="Na" w:date="2017-06-14T11:46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>,</w:t>
        </w:r>
      </w:ins>
      <w:del w:id="4014" w:author="Na" w:date="2017-06-14T11:46:00Z">
        <w:r w:rsidR="0033575F"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ແລະ</w:delText>
        </w:r>
      </w:del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ແຂວງ</w:t>
      </w:r>
      <w:ins w:id="4015" w:author="Na" w:date="2017-06-19T15:06:00Z">
        <w:r w:rsidR="00E2334A">
          <w:rPr>
            <w:rFonts w:ascii="Phetsarath OT" w:hAnsi="Phetsarath OT" w:cs="Phetsarath OT"/>
            <w:sz w:val="24"/>
            <w:szCs w:val="24"/>
            <w:lang w:bidi="lo-LA"/>
          </w:rPr>
          <w:t xml:space="preserve">, </w:t>
        </w:r>
      </w:ins>
      <w:del w:id="4016" w:author="Na" w:date="2017-06-14T11:46:00Z">
        <w:r w:rsidR="0033575F" w:rsidRPr="00873220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, </w:delText>
        </w:r>
      </w:del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ນະຄອນຫຼວງ, </w:t>
      </w:r>
      <w:r w:rsidR="0033575F" w:rsidRPr="00514FCB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413D0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3575F" w:rsidRPr="00514FCB">
        <w:rPr>
          <w:rFonts w:ascii="Phetsarath OT" w:hAnsi="Phetsarath OT" w:cs="Phetsarath OT"/>
          <w:sz w:val="24"/>
          <w:szCs w:val="24"/>
          <w:cs/>
          <w:lang w:bidi="lo-LA"/>
        </w:rPr>
        <w:t>ລະບຽບການ</w:t>
      </w:r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C31445A" w14:textId="77777777" w:rsidR="0033575F" w:rsidRPr="00514FCB" w:rsidRDefault="0033575F" w:rsidP="00E33AF2">
      <w:pPr>
        <w:pStyle w:val="ListParagraph"/>
        <w:numPr>
          <w:ilvl w:val="0"/>
          <w:numId w:val="8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ນະໂຍບາຍ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 ຍຸດທະສາດ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ລະບຽບການ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ແຜນດຳເນີນງານ ກ່ຽວກັບ</w:t>
      </w:r>
      <w:del w:id="4017" w:author="Na" w:date="2017-06-09T08:34:00Z">
        <w:r w:rsidRPr="00514FCB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ວຽກງານສະຖິຕິ</w:t>
      </w:r>
      <w:del w:id="4018" w:author="Na" w:date="2017-06-14T11:47:00Z">
        <w:r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ຂອງຂະແໜງການ</w:delText>
        </w:r>
      </w:del>
      <w:del w:id="4019" w:author="Na" w:date="2017-06-09T08:35:00Z">
        <w:r w:rsidRPr="00514FCB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del w:id="4020" w:author="Na" w:date="2017-06-14T11:47:00Z">
        <w:r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ຂອງຕົນ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9181147" w14:textId="77777777" w:rsidR="0033575F" w:rsidRPr="004D6DEA" w:rsidRDefault="0033575F" w:rsidP="00E33AF2">
      <w:pPr>
        <w:pStyle w:val="ListParagraph"/>
        <w:numPr>
          <w:ilvl w:val="0"/>
          <w:numId w:val="8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ຄົ້ນຄວ້າ, ສ້າງແຜນພັດທະນາ</w:t>
      </w:r>
      <w:r w:rsidR="00670211" w:rsidRPr="00514FCB">
        <w:rPr>
          <w:rFonts w:ascii="Phetsarath OT" w:hAnsi="Phetsarath OT" w:cs="Phetsarath OT"/>
          <w:sz w:val="24"/>
          <w:szCs w:val="24"/>
          <w:lang w:bidi="lo-LA"/>
        </w:rPr>
        <w:t>ລະບົບ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 ຂອງ</w:t>
      </w:r>
      <w:del w:id="4021" w:author="Na" w:date="2017-06-14T11:47:00Z">
        <w:r w:rsidRPr="00514FCB" w:rsidDel="00914C19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ຂະແໜງການຕົນ</w:delText>
        </w:r>
      </w:del>
      <w:ins w:id="4022" w:author="Na" w:date="2017-06-14T11:47:00Z">
        <w:r w:rsidR="00914C19" w:rsidRPr="00514FCB">
          <w:rPr>
            <w:rFonts w:ascii="Phetsarath OT" w:hAnsi="Phetsarath OT" w:cs="Phetsarath OT"/>
            <w:sz w:val="24"/>
            <w:szCs w:val="24"/>
            <w:lang w:bidi="lo-LA"/>
          </w:rPr>
          <w:t>ໜ່ວຍງານ</w:t>
        </w:r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ຕົນ</w:t>
        </w:r>
      </w:ins>
      <w:r w:rsidR="001D668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 ການ</w:t>
      </w:r>
      <w:ins w:id="4023" w:author="Na" w:date="2017-06-18T21:01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>ສໍາ</w:t>
        </w:r>
      </w:ins>
      <w:del w:id="4024" w:author="Na" w:date="2017-06-18T21:00:00Z">
        <w:r w:rsidR="001D6682" w:rsidRPr="002B3C7C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ສຳ</w:delText>
        </w:r>
      </w:del>
      <w:r w:rsidR="001D6682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ຫຼວດ</w:t>
      </w:r>
      <w:ins w:id="4025" w:author="Na" w:date="2017-06-18T21:01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>ແບບ</w:t>
        </w:r>
      </w:ins>
      <w:r w:rsidR="001D6682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ຕົວແທ</w:t>
      </w:r>
      <w:r w:rsidR="001D6682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ນ ແລະ ການສຳຫຼວດສະເພາະໃນລະດັບທ້ອງຖິ່ນຂອງຕົນ</w:t>
      </w:r>
      <w:del w:id="4026" w:author="Na" w:date="2017-06-18T21:01:00Z">
        <w:r w:rsidRPr="004D6DEA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ໃນແຕ່ລະໄລຍະ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027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ເພື່ອສະເໜີຕໍ່</w:t>
      </w:r>
      <w:ins w:id="4028" w:author="Na" w:date="2017-06-18T21:01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029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ຫ້ອງການ, ອົງການລັດທຽບເທົ່າຫ້ອງການຂອງ</w:t>
      </w:r>
      <w:ins w:id="4030" w:author="Na" w:date="2017-06-18T21:01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B37D69">
        <w:rPr>
          <w:rFonts w:ascii="Phetsarath OT" w:hAnsi="Phetsarath OT" w:cs="Phetsarath OT"/>
          <w:sz w:val="24"/>
          <w:szCs w:val="24"/>
        </w:rPr>
        <w:t xml:space="preserve">,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1D6682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ທີ່ຕົນຂຶ້ນ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="00210DE9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ໂດຍຜ່ານການຢັ້ງຢືນ ແລະ ຮັບຮອງທາງດ້ານວິຊາການສະຖິຕິຈາກສູນສະຖິຕິປະຈຳ</w:t>
      </w:r>
      <w:ins w:id="4031" w:author="Na" w:date="2017-06-18T21:01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210DE9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ເມືອງ, ເທດສະບານ, ນະຄອນ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B5BAFCD" w14:textId="77777777" w:rsidR="0033575F" w:rsidRPr="00514FCB" w:rsidRDefault="0033575F" w:rsidP="00E33AF2">
      <w:pPr>
        <w:pStyle w:val="ListParagraph"/>
        <w:numPr>
          <w:ilvl w:val="0"/>
          <w:numId w:val="8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ຄຸ້ມຄອງ ແລະ ພັດທະນາລະບົບ</w:t>
      </w:r>
      <w:r w:rsidRPr="00E2334A">
        <w:rPr>
          <w:rFonts w:ascii="Phetsarath OT" w:hAnsi="Phetsarath OT" w:cs="Phetsarath OT" w:hint="cs"/>
          <w:sz w:val="24"/>
          <w:szCs w:val="24"/>
          <w:cs/>
          <w:lang w:bidi="lo-LA"/>
        </w:rPr>
        <w:t>​ສະຖິຕິ​</w:t>
      </w:r>
      <w:del w:id="4032" w:author="Na" w:date="2017-06-14T11:48:00Z">
        <w:r w:rsidRPr="00873220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ຂອງຂະແໜງການຕົນ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 ຕິດຕາມ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ປະເມີນ</w:t>
      </w:r>
      <w:ins w:id="4033" w:author="Na" w:date="2017-06-14T11:48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ຜົນ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ການຈັດຕັ້ງປະຕິບັດແຜນດຳເນີນງານ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ໃນແຕ່ລະໄລຍະ;</w:t>
      </w:r>
    </w:p>
    <w:p w14:paraId="4774319A" w14:textId="77777777" w:rsidR="0033575F" w:rsidRPr="00514FCB" w:rsidRDefault="0033575F" w:rsidP="00E33AF2">
      <w:pPr>
        <w:pStyle w:val="ListParagraph"/>
        <w:numPr>
          <w:ilvl w:val="0"/>
          <w:numId w:val="8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ອອກ</w:t>
      </w:r>
      <w:r w:rsidR="00413D0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ຄຳແນະນຳ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ແຈ້ງການ ກ່ຽວກັບ</w:t>
      </w:r>
      <w:del w:id="4034" w:author="Na" w:date="2017-06-18T21:01:00Z">
        <w:r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ການຈັດຕັ້ງປະຕິບັດການສໍາຫຼວດ ແລະ ການເຄື່ອນ</w:t>
      </w:r>
      <w:ins w:id="4035" w:author="Na" w:date="2017-06-09T08:35:00Z">
        <w:r w:rsidR="00E33AF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ໄຫວວຽກງານສະຖິຕິ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4F9FAA86" w14:textId="77777777" w:rsidR="0033575F" w:rsidRPr="00514FCB" w:rsidRDefault="0033575F" w:rsidP="00E33AF2">
      <w:pPr>
        <w:pStyle w:val="ListParagraph"/>
        <w:numPr>
          <w:ilvl w:val="0"/>
          <w:numId w:val="82"/>
        </w:numPr>
        <w:tabs>
          <w:tab w:val="left" w:pos="1560"/>
          <w:tab w:val="left" w:pos="234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</w:t>
      </w:r>
      <w:r w:rsidR="00670211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ແຜນຝຶກອົບຮົມ, ພັດທະນາ, ຍົກລະດັບຄວາມຮູ້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ຄວາມຊຳນານງານ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ດ້ານສະຖິຕິໃຫ້ແກ່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3B5DBEC1" w14:textId="77777777" w:rsidR="0033575F" w:rsidRPr="00514FCB" w:rsidRDefault="0033575F" w:rsidP="00E33AF2">
      <w:pPr>
        <w:pStyle w:val="ListParagraph"/>
        <w:numPr>
          <w:ilvl w:val="0"/>
          <w:numId w:val="8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ສ້າງ, ພັດທະນາ ຖານຂໍ້ມູນ</w:t>
      </w:r>
      <w:del w:id="4036" w:author="Na" w:date="2017-06-18T21:01:00Z">
        <w:r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ສະຖິຕິທາງການ </w:t>
      </w:r>
      <w:del w:id="4037" w:author="Na" w:date="2017-06-14T11:48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ຂອງຂະແໜງການຕົນ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ທີ່ສັງລວມຈາກບັນດາໜ່ວຍງານ</w:t>
      </w:r>
      <w:del w:id="4038" w:author="Na" w:date="2017-06-09T08:36:00Z">
        <w:r w:rsidR="00413D0E" w:rsidRPr="00514FCB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ພາຍໃນ</w:t>
      </w:r>
      <w:r w:rsidR="00413D0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ຫ້ອງການ, ອົງການລັດທຽບເທົ່າຫ້ອງການ</w:t>
      </w:r>
      <w:r w:rsidR="00670211" w:rsidRPr="00514FCB">
        <w:rPr>
          <w:rFonts w:ascii="Phetsarath OT" w:hAnsi="Phetsarath OT" w:cs="Phetsarath OT"/>
          <w:sz w:val="24"/>
          <w:szCs w:val="24"/>
          <w:lang w:bidi="lo-LA"/>
        </w:rPr>
        <w:t>ຂັ້ນ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 ແລະ ຫົວໜ່ວຍພື້ນຖານທີ່ກ່ຽວຂ້ອງ</w:t>
      </w:r>
      <w:r w:rsidRPr="00514FCB">
        <w:rPr>
          <w:rFonts w:ascii="Phetsarath OT" w:hAnsi="Phetsarath OT" w:cs="Phetsarath OT"/>
          <w:sz w:val="24"/>
          <w:szCs w:val="24"/>
        </w:rPr>
        <w:t xml:space="preserve">; </w:t>
      </w:r>
    </w:p>
    <w:p w14:paraId="166BD76B" w14:textId="77777777" w:rsidR="0033575F" w:rsidRPr="00514FCB" w:rsidRDefault="0033575F" w:rsidP="00E33AF2">
      <w:pPr>
        <w:pStyle w:val="ListParagraph"/>
        <w:numPr>
          <w:ilvl w:val="0"/>
          <w:numId w:val="8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ອອກແບບ</w:t>
      </w:r>
      <w:del w:id="4039" w:author="Na" w:date="2017-06-18T21:02:00Z">
        <w:r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ການສຳຫຼວດ ແລະ ການເກັບກໍາການລາຍງານບໍລິຫານ, ກຳນົດຕົວຊີ້ບອກຂອງ</w:t>
      </w:r>
      <w:ins w:id="4040" w:author="Na" w:date="2017-06-14T11:49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ໜ່ວຍ</w:t>
        </w:r>
      </w:ins>
      <w:ins w:id="4041" w:author="Na" w:date="2017-06-18T21:02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ins w:id="4042" w:author="Na" w:date="2017-06-14T11:49:00Z">
        <w:r w:rsidR="00A34492" w:rsidRPr="002B3C7C">
          <w:rPr>
            <w:rFonts w:ascii="Phetsarath OT" w:hAnsi="Phetsarath OT" w:cs="Phetsarath OT"/>
            <w:sz w:val="24"/>
            <w:szCs w:val="24"/>
            <w:lang w:bidi="lo-LA"/>
          </w:rPr>
          <w:t>ງານ</w:t>
        </w:r>
      </w:ins>
      <w:del w:id="4043" w:author="Na" w:date="2017-06-14T11:49:00Z">
        <w:r w:rsidRPr="00BF384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ຂະແໜງການຂອງ</w:delText>
        </w:r>
      </w:del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ຕົນ</w:t>
      </w:r>
      <w:del w:id="4044" w:author="Na" w:date="2017-06-09T08:36:00Z">
        <w:r w:rsidRPr="00641F36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ບົນພື້ນຖານຫຼັກການ</w:t>
      </w:r>
      <w:r w:rsidR="00413D0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ການເກັບກຳຂໍ້ມູນ</w:t>
      </w:r>
      <w:del w:id="4045" w:author="Na" w:date="2017-06-18T21:02:00Z">
        <w:r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ຂອງສູນສະຖິຕິແຫ່ງຊາດ ໂດຍປະສານ</w:t>
      </w:r>
      <w:r w:rsidR="00670211" w:rsidRPr="00514FCB">
        <w:rPr>
          <w:rFonts w:ascii="Phetsarath OT" w:hAnsi="Phetsarath OT" w:cs="Phetsarath OT"/>
          <w:sz w:val="24"/>
          <w:szCs w:val="24"/>
          <w:lang w:bidi="lo-LA"/>
        </w:rPr>
        <w:t>ສົມທົບ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ກັບພາກສ່ວນ</w:t>
      </w:r>
      <w:r w:rsidR="00670211" w:rsidRPr="00514FCB">
        <w:rPr>
          <w:rFonts w:ascii="Phetsarath OT" w:hAnsi="Phetsarath OT" w:cs="Phetsarath OT"/>
          <w:sz w:val="24"/>
          <w:szCs w:val="24"/>
          <w:lang w:bidi="lo-LA"/>
        </w:rPr>
        <w:t>ອື່ນ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ທີ່ກ່ຽວຂ້ອງ;</w:t>
      </w:r>
    </w:p>
    <w:p w14:paraId="4233ED87" w14:textId="77777777" w:rsidR="00E1502A" w:rsidRPr="00514FCB" w:rsidRDefault="0033575F" w:rsidP="00E33AF2">
      <w:pPr>
        <w:pStyle w:val="ListParagraph"/>
        <w:numPr>
          <w:ilvl w:val="0"/>
          <w:numId w:val="8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ເຂົ້າເຖິງ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 ຖານຂໍ້ມູນທຸກປະເພດ</w:t>
      </w:r>
      <w:del w:id="4046" w:author="Na" w:date="2017-06-18T21:02:00Z">
        <w:r w:rsidR="00413D0E"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ຂອງບັນດາ</w:t>
      </w:r>
      <w:r w:rsidRPr="00514FCB">
        <w:rPr>
          <w:rFonts w:cs="Phetsarath OT" w:hint="cs"/>
          <w:sz w:val="24"/>
          <w:szCs w:val="24"/>
          <w:cs/>
          <w:lang w:bidi="lo-LA"/>
        </w:rPr>
        <w:t>ໜ່ວຍງານ</w:t>
      </w:r>
      <w:del w:id="4047" w:author="Na" w:date="2017-06-18T21:02:00Z">
        <w:r w:rsidR="00413D0E" w:rsidRPr="00514FCB" w:rsidDel="0092780D">
          <w:rPr>
            <w:rFonts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cs="Phetsarath OT" w:hint="cs"/>
          <w:sz w:val="24"/>
          <w:szCs w:val="24"/>
          <w:cs/>
          <w:lang w:bidi="lo-LA"/>
        </w:rPr>
        <w:t>ພາຍໃນ</w:t>
      </w:r>
      <w:r w:rsidR="00413D0E" w:rsidRPr="00514FCB">
        <w:rPr>
          <w:rFonts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cs="Phetsarath OT" w:hint="cs"/>
          <w:sz w:val="24"/>
          <w:szCs w:val="24"/>
          <w:cs/>
          <w:lang w:bidi="lo-LA"/>
        </w:rPr>
        <w:t>ຫ້ອງການ, ອົງ</w:t>
      </w:r>
      <w:del w:id="4048" w:author="Na" w:date="2017-06-09T08:36:00Z">
        <w:r w:rsidR="00E1502A" w:rsidRPr="00514FCB" w:rsidDel="00E33AF2">
          <w:rPr>
            <w:rFonts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cs="Phetsarath OT" w:hint="cs"/>
          <w:sz w:val="24"/>
          <w:szCs w:val="24"/>
          <w:cs/>
          <w:lang w:bidi="lo-LA"/>
        </w:rPr>
        <w:t>ການລັດທຽບເທົ່າຫ້ອງການ</w:t>
      </w:r>
      <w:r w:rsidR="00670211" w:rsidRPr="00514FCB">
        <w:rPr>
          <w:rFonts w:ascii="Phetsarath OT" w:hAnsi="Phetsarath OT" w:cs="Phetsarath OT"/>
          <w:sz w:val="24"/>
          <w:szCs w:val="24"/>
          <w:lang w:bidi="lo-LA"/>
        </w:rPr>
        <w:t>ຂັ້ນ</w:t>
      </w:r>
      <w:r w:rsidRPr="00514FCB">
        <w:rPr>
          <w:rFonts w:cs="Phetsarath OT" w:hint="cs"/>
          <w:sz w:val="24"/>
          <w:szCs w:val="24"/>
          <w:cs/>
          <w:lang w:bidi="lo-LA"/>
        </w:rPr>
        <w:t>ເມືອງ</w:t>
      </w:r>
      <w:r w:rsidRPr="00514FCB">
        <w:rPr>
          <w:rFonts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cs="Phetsarath OT" w:hint="cs"/>
          <w:sz w:val="24"/>
          <w:szCs w:val="24"/>
          <w:cs/>
          <w:lang w:bidi="lo-LA"/>
        </w:rPr>
        <w:t xml:space="preserve">ແລະ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ຫົວໜ່ວຍພື້ນຖານ</w:t>
      </w:r>
      <w:r w:rsidR="00413D0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</w:t>
      </w:r>
      <w:r w:rsidR="00413D0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ຂ້ອງ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del w:id="4049" w:author="Na" w:date="2017-06-14T11:49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ຂະແໜງການ</w:delText>
        </w:r>
      </w:del>
      <w:ins w:id="4050" w:author="Na" w:date="2017-06-14T11:49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ໜ່ວຍງານ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ຕົນ</w:t>
      </w:r>
      <w:r w:rsidRPr="00514FCB">
        <w:rPr>
          <w:rFonts w:ascii="Phetsarath OT" w:hAnsi="Phetsarath OT" w:cs="Phetsarath OT"/>
          <w:sz w:val="24"/>
          <w:szCs w:val="24"/>
        </w:rPr>
        <w:t xml:space="preserve">; </w:t>
      </w:r>
    </w:p>
    <w:p w14:paraId="5D2C1CB9" w14:textId="77777777" w:rsidR="0033575F" w:rsidRPr="00514FCB" w:rsidRDefault="00E33AF2" w:rsidP="00E33AF2">
      <w:pPr>
        <w:pStyle w:val="ListParagraph"/>
        <w:numPr>
          <w:ilvl w:val="0"/>
          <w:numId w:val="82"/>
        </w:numPr>
        <w:tabs>
          <w:tab w:val="left" w:pos="1560"/>
          <w:tab w:val="left" w:pos="225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ins w:id="4051" w:author="Na" w:date="2017-06-09T08:36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ເກັບກໍາ, ສັງລວມ ແລະ ທວງເອົາຂໍ້ມູນສະຖິຕິ ຈາກໜ່ວຍງານ</w:t>
      </w:r>
      <w:del w:id="4052" w:author="Na" w:date="2017-06-18T21:03:00Z">
        <w:r w:rsidR="00D25E33"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ທີ່ຂຶ້ນກັບຫ້ອງການ, ອົງ</w:t>
      </w:r>
      <w:del w:id="4053" w:author="Na" w:date="2017-06-09T08:36:00Z">
        <w:r w:rsidR="00E1502A" w:rsidRPr="00514FCB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ການລັດທຽບເທົ່າຫ້ອງ</w:t>
      </w:r>
      <w:r w:rsidR="00D25E3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del w:id="4054" w:author="Na" w:date="2017-06-18T21:03:00Z">
        <w:r w:rsidR="00D25E33" w:rsidRPr="00514FCB" w:rsidDel="0092780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670211" w:rsidRPr="00514FCB">
        <w:rPr>
          <w:rFonts w:ascii="Phetsarath OT" w:hAnsi="Phetsarath OT" w:cs="Phetsarath OT"/>
          <w:sz w:val="24"/>
          <w:szCs w:val="24"/>
          <w:lang w:bidi="lo-LA"/>
        </w:rPr>
        <w:t>ຂັ້ນ</w:t>
      </w:r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ເມືອງ ແລະ </w:t>
      </w:r>
      <w:r w:rsidR="0033575F" w:rsidRPr="00514FCB">
        <w:rPr>
          <w:rFonts w:ascii="Phetsarath OT" w:hAnsi="Phetsarath OT" w:cs="Phetsarath OT"/>
          <w:sz w:val="24"/>
          <w:szCs w:val="24"/>
          <w:cs/>
          <w:lang w:bidi="lo-LA"/>
        </w:rPr>
        <w:t>ຫົວໜ່ວຍພື້ນຖາ</w:t>
      </w:r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 ທີ່ກ່ຽວຂ້ອງກັບ</w:t>
      </w:r>
      <w:del w:id="4055" w:author="Na" w:date="2017-06-14T11:49:00Z">
        <w:r w:rsidR="0033575F"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ຂະແໜງການຂອງ</w:delText>
        </w:r>
      </w:del>
      <w:ins w:id="4056" w:author="Na" w:date="2017-06-14T11:49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ໜ່ວຍງານ</w:t>
        </w:r>
      </w:ins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ຕົນ; ຜະລິດ, ຈັດພິມ ແລະ</w:t>
      </w:r>
      <w:r w:rsidR="0033575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ເຜີຍແຜ່ຂໍ້ມູນສະຖິຕິທາງການ</w:t>
      </w:r>
      <w:ins w:id="4057" w:author="Na" w:date="2017-06-14T11:49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ຂອງ</w:t>
        </w:r>
      </w:ins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ຕົນ;</w:t>
      </w:r>
    </w:p>
    <w:p w14:paraId="0056C665" w14:textId="77777777" w:rsidR="0033575F" w:rsidRPr="00514FCB" w:rsidRDefault="0033575F" w:rsidP="00E33AF2">
      <w:pPr>
        <w:pStyle w:val="ListParagraph"/>
        <w:numPr>
          <w:ilvl w:val="0"/>
          <w:numId w:val="82"/>
        </w:numPr>
        <w:tabs>
          <w:tab w:val="left" w:pos="1560"/>
          <w:tab w:val="left" w:pos="225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ປະສານສົມທົບກັບ</w:t>
      </w:r>
      <w:r w:rsidR="00E1502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ບັນດາໜ່ວຍງານຂອງຫ້ອງການ, ອົງການລັດທຽບເທົ່າຫ້ອງການ</w:t>
      </w:r>
      <w:r w:rsidR="005C27E0" w:rsidRPr="00514FCB">
        <w:rPr>
          <w:rFonts w:ascii="Phetsarath OT" w:hAnsi="Phetsarath OT" w:cs="Phetsarath OT"/>
          <w:sz w:val="24"/>
          <w:szCs w:val="24"/>
          <w:lang w:bidi="lo-LA"/>
        </w:rPr>
        <w:t>ຂັ້ນ</w:t>
      </w:r>
      <w:del w:id="4058" w:author="Na" w:date="2017-06-09T08:37:00Z">
        <w:r w:rsidR="00D25E33" w:rsidRPr="00514FCB" w:rsidDel="00E33AF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 ທີ່ຕົນຂຶ້ນກັບ</w:t>
      </w:r>
      <w:r w:rsidRPr="0092780D">
        <w:rPr>
          <w:rFonts w:ascii="Phetsarath OT" w:hAnsi="Phetsarath OT" w:cs="Phetsarath OT" w:hint="cs"/>
          <w:sz w:val="20"/>
          <w:szCs w:val="20"/>
          <w:cs/>
          <w:lang w:bidi="lo-LA"/>
          <w:rPrChange w:id="4059" w:author="Na" w:date="2017-06-18T21:03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92780D">
        <w:rPr>
          <w:rFonts w:ascii="Phetsarath OT" w:hAnsi="Phetsarath OT" w:cs="Phetsarath OT" w:hint="cs"/>
          <w:sz w:val="16"/>
          <w:szCs w:val="16"/>
          <w:cs/>
          <w:lang w:bidi="lo-LA"/>
          <w:rPrChange w:id="4060" w:author="Na" w:date="2017-06-18T21:03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ສູນສະຖິຕິປະຈໍາ</w:t>
      </w:r>
      <w:ins w:id="4061" w:author="Na" w:date="2017-06-18T21:03:00Z">
        <w:r w:rsidR="0092780D" w:rsidRPr="0092780D">
          <w:rPr>
            <w:rFonts w:ascii="Phetsarath OT" w:hAnsi="Phetsarath OT" w:cs="Phetsarath OT"/>
            <w:sz w:val="16"/>
            <w:szCs w:val="16"/>
            <w:lang w:bidi="lo-LA"/>
            <w:rPrChange w:id="4062" w:author="Na" w:date="2017-06-18T21:03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ເມືອງ, ເທດສະບານ, ນະຄອນ </w:t>
      </w:r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>ແລະ ພາກສ່ວນອື່ນ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ວຽກງານສະຖິຕິ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C05B45C" w14:textId="77777777" w:rsidR="00F45EDC" w:rsidRPr="00514FCB" w:rsidRDefault="00E33AF2" w:rsidP="00E33AF2">
      <w:pPr>
        <w:pStyle w:val="ListParagraph"/>
        <w:numPr>
          <w:ilvl w:val="0"/>
          <w:numId w:val="82"/>
        </w:numPr>
        <w:tabs>
          <w:tab w:val="left" w:pos="1560"/>
          <w:tab w:val="left" w:pos="225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ins w:id="4063" w:author="Na" w:date="2017-06-09T08:37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</w:t>
      </w:r>
      <w:r w:rsidR="00D25E3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F45EDC"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</w:t>
      </w:r>
      <w:r w:rsidR="00F45EDC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ການຈັດຕັ້ງປະຕິບັດວຽກງານສະຖິຕິ</w:t>
      </w:r>
      <w:del w:id="4064" w:author="Na" w:date="2017-06-18T21:04:00Z">
        <w:r w:rsidR="00F45EDC" w:rsidRPr="00514FCB" w:rsidDel="0092780D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ຕໍ່ </w:t>
      </w:r>
      <w:r w:rsidR="005C27E0" w:rsidRPr="00514FCB">
        <w:rPr>
          <w:rFonts w:ascii="Phetsarath OT" w:hAnsi="Phetsarath OT" w:cs="Phetsarath OT"/>
          <w:sz w:val="24"/>
          <w:szCs w:val="24"/>
          <w:lang w:bidi="lo-LA"/>
        </w:rPr>
        <w:t>ຫ້ອງການ, ອົງການ​ລັດ​ທຽບ​ເທົ່າ​ຫ້ອງ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ການຂອງຕົນ</w:t>
      </w:r>
      <w:r w:rsidR="00F45EDC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F45EDC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ສູນສະຖິຕິປະຈຳ</w:t>
      </w:r>
      <w:ins w:id="4065" w:author="Na" w:date="2017-06-09T08:37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="00F45EDC" w:rsidRPr="00514FCB">
        <w:rPr>
          <w:rFonts w:ascii="Phetsarath OT" w:hAnsi="Phetsarath OT" w:cs="Phetsarath OT"/>
          <w:sz w:val="24"/>
          <w:szCs w:val="24"/>
          <w:lang w:bidi="lo-LA"/>
        </w:rPr>
        <w:t>,</w:t>
      </w:r>
      <w:r w:rsidR="00F45EDC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="00F45EDC" w:rsidRPr="00514FCB">
        <w:rPr>
          <w:rFonts w:ascii="Phetsarath OT" w:hAnsi="Phetsarath OT" w:cs="Phetsarath OT"/>
          <w:sz w:val="24"/>
          <w:szCs w:val="24"/>
          <w:lang w:bidi="lo-LA"/>
        </w:rPr>
        <w:t>,</w:t>
      </w:r>
      <w:r w:rsidR="00F45EDC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F45EDC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5ED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="00F45EDC" w:rsidRPr="00514FCB">
        <w:rPr>
          <w:rFonts w:ascii="Phetsarath OT" w:hAnsi="Phetsarath OT" w:cs="Phetsarath OT"/>
          <w:sz w:val="24"/>
          <w:szCs w:val="24"/>
        </w:rPr>
        <w:t>;</w:t>
      </w:r>
    </w:p>
    <w:p w14:paraId="21E4F296" w14:textId="77777777" w:rsidR="0033575F" w:rsidRPr="00514FCB" w:rsidRDefault="00E33AF2" w:rsidP="00E33AF2">
      <w:pPr>
        <w:pStyle w:val="ListParagraph"/>
        <w:numPr>
          <w:ilvl w:val="0"/>
          <w:numId w:val="82"/>
        </w:numPr>
        <w:tabs>
          <w:tab w:val="left" w:pos="1560"/>
          <w:tab w:val="left" w:pos="2250"/>
        </w:tabs>
        <w:spacing w:after="0" w:line="240" w:lineRule="auto"/>
        <w:ind w:left="426" w:firstLine="850"/>
        <w:jc w:val="both"/>
        <w:rPr>
          <w:ins w:id="4066" w:author="Na" w:date="2017-06-09T08:37:00Z"/>
          <w:rFonts w:ascii="Phetsarath OT" w:hAnsi="Phetsarath OT" w:cs="Phetsarath OT"/>
          <w:sz w:val="24"/>
          <w:szCs w:val="24"/>
        </w:rPr>
        <w:pPrChange w:id="4067" w:author="Na" w:date="2017-06-09T08:37:00Z">
          <w:pPr>
            <w:pStyle w:val="ListParagraph"/>
            <w:numPr>
              <w:numId w:val="82"/>
            </w:numPr>
            <w:tabs>
              <w:tab w:val="left" w:pos="1560"/>
              <w:tab w:val="left" w:pos="2250"/>
            </w:tabs>
            <w:ind w:left="426" w:firstLine="850"/>
            <w:jc w:val="both"/>
          </w:pPr>
        </w:pPrChange>
      </w:pPr>
      <w:ins w:id="4068" w:author="Na" w:date="2017-06-09T08:37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="0033575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33575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="0033575F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ins w:id="4069" w:author="Na" w:date="2017-06-07T09:12:00Z">
        <w:r w:rsidR="00AB18F2" w:rsidRPr="00514FCB">
          <w:rPr>
            <w:rFonts w:ascii="Phetsarath OT" w:hAnsi="Phetsarath OT" w:cs="Phetsarath OT"/>
            <w:sz w:val="24"/>
            <w:szCs w:val="24"/>
            <w:lang w:bidi="lo-LA"/>
          </w:rPr>
          <w:t>ທີ່ໄດ້ກໍານົດໄວ້ໃນ</w:t>
        </w:r>
      </w:ins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4070" w:author="VONGDALA" w:date="2017-06-06T15:04:00Z">
        <w:r w:rsidR="0033575F"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33575F"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="0033575F"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33575F"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="0033575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673B1917" w14:textId="77777777" w:rsidR="00E33AF2" w:rsidRPr="00DC5FCA" w:rsidRDefault="00E33AF2" w:rsidP="00E33AF2">
      <w:pPr>
        <w:pStyle w:val="ListParagraph"/>
        <w:tabs>
          <w:tab w:val="left" w:pos="1560"/>
          <w:tab w:val="left" w:pos="2250"/>
        </w:tabs>
        <w:spacing w:after="0" w:line="240" w:lineRule="auto"/>
        <w:ind w:left="1276"/>
        <w:jc w:val="both"/>
        <w:rPr>
          <w:rFonts w:ascii="Phetsarath OT" w:hAnsi="Phetsarath OT" w:cs="Phetsarath OT"/>
          <w:sz w:val="16"/>
          <w:szCs w:val="16"/>
          <w:rPrChange w:id="4071" w:author="Na" w:date="2017-06-16T11:28:00Z">
            <w:rPr>
              <w:rFonts w:ascii="Phetsarath OT" w:hAnsi="Phetsarath OT" w:cs="Phetsarath OT"/>
              <w:sz w:val="24"/>
              <w:szCs w:val="24"/>
            </w:rPr>
          </w:rPrChange>
        </w:rPr>
        <w:pPrChange w:id="4072" w:author="Na" w:date="2017-06-09T08:37:00Z">
          <w:pPr>
            <w:pStyle w:val="ListParagraph"/>
            <w:numPr>
              <w:numId w:val="82"/>
            </w:numPr>
            <w:tabs>
              <w:tab w:val="left" w:pos="1560"/>
              <w:tab w:val="left" w:pos="2250"/>
            </w:tabs>
            <w:ind w:left="450" w:firstLine="1440"/>
            <w:jc w:val="both"/>
          </w:pPr>
        </w:pPrChange>
      </w:pPr>
    </w:p>
    <w:p w14:paraId="613E74D3" w14:textId="77777777" w:rsidR="00C507D0" w:rsidRPr="00514FCB" w:rsidRDefault="00C507D0" w:rsidP="009454F7">
      <w:pPr>
        <w:pStyle w:val="Heading1"/>
        <w:spacing w:line="240" w:lineRule="auto"/>
        <w:rPr>
          <w:rFonts w:cs="Phetsarath OT"/>
          <w:b w:val="0"/>
          <w:bCs/>
        </w:rPr>
      </w:pPr>
      <w:bookmarkStart w:id="4073" w:name="_Toc484258058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cs/>
          <w:lang w:bidi="lo-LA"/>
        </w:rPr>
        <w:t xml:space="preserve"> </w:t>
      </w:r>
      <w:ins w:id="4074" w:author="Na" w:date="2017-06-14T11:49:00Z">
        <w:r w:rsidR="00A34492" w:rsidRPr="002B3C7C">
          <w:rPr>
            <w:rFonts w:cs="Phetsarath OT"/>
            <w:lang w:val="en-US" w:bidi="lo-LA"/>
          </w:rPr>
          <w:t xml:space="preserve"> </w:t>
        </w:r>
      </w:ins>
      <w:r w:rsidRPr="00BF384B">
        <w:rPr>
          <w:rFonts w:cs="Phetsarath OT"/>
        </w:rPr>
        <w:t>54 (</w:t>
      </w:r>
      <w:r w:rsidRPr="004D6DEA">
        <w:rPr>
          <w:rFonts w:cs="Phetsarath OT" w:hint="cs"/>
          <w:b w:val="0"/>
          <w:bCs/>
          <w:cs/>
          <w:lang w:bidi="lo-LA"/>
        </w:rPr>
        <w:t>ປັບປຸງ</w:t>
      </w:r>
      <w:r w:rsidRPr="00641F36">
        <w:rPr>
          <w:rFonts w:cs="Phetsarath OT"/>
          <w:b w:val="0"/>
          <w:bCs/>
          <w:cs/>
          <w:lang w:bidi="lo-LA"/>
        </w:rPr>
        <w:t xml:space="preserve">) </w:t>
      </w:r>
      <w:r w:rsidRPr="00873220">
        <w:rPr>
          <w:rFonts w:cs="Phetsarath OT" w:hint="cs"/>
          <w:b w:val="0"/>
          <w:bCs/>
          <w:cs/>
          <w:lang w:bidi="lo-LA"/>
        </w:rPr>
        <w:t>ສິດ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ໜ້າທີ່ຂອງຈຸງານສະຖິຕິຂອງຫົວໜ່ວຍພື້ນຖານ</w:t>
      </w:r>
      <w:bookmarkEnd w:id="4073"/>
    </w:p>
    <w:p w14:paraId="3414AAF4" w14:textId="77777777" w:rsidR="005F5EB8" w:rsidRPr="00514FCB" w:rsidRDefault="005F5EB8" w:rsidP="00E33AF2">
      <w:pPr>
        <w:spacing w:after="0" w:line="240" w:lineRule="auto"/>
        <w:ind w:left="426" w:firstLine="708"/>
        <w:jc w:val="both"/>
        <w:rPr>
          <w:ins w:id="4075" w:author="VONGDALA" w:date="2017-06-06T15:44:00Z"/>
          <w:rFonts w:ascii="Phetsarath OT" w:hAnsi="Phetsarath OT" w:cs="Phetsarath OT" w:hint="cs"/>
          <w:sz w:val="24"/>
          <w:szCs w:val="24"/>
          <w:lang w:bidi="lo-LA"/>
        </w:rPr>
        <w:pPrChange w:id="4076" w:author="VONGDALA" w:date="2017-06-06T15:44:00Z">
          <w:pPr>
            <w:spacing w:after="0" w:line="240" w:lineRule="auto"/>
            <w:ind w:left="450" w:firstLine="1080"/>
            <w:jc w:val="both"/>
          </w:pPr>
        </w:pPrChange>
      </w:pPr>
      <w:ins w:id="4077" w:author="VONGDALA" w:date="2017-06-06T15:44:00Z"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ຈຸງານສະຖິຕິຂອງຫົວໜ່ວຍພື້ນຖານ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ແມ່ນ ປະທານ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ຫຼື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ຜູ້ອຳນວຍການ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ຫຼື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ເຈົ້າຂອງຫົວໜ່ວຍພື້ນຖານ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ເປັນຜູ້ອອກຂໍ້ຕົກລົງແຕ່ງຕັ້ງຈຸງານສະຖິຕິ</w:t>
        </w:r>
        <w:del w:id="4078" w:author="Na" w:date="2017-06-09T08:37:00Z">
          <w:r w:rsidRPr="00514FCB" w:rsidDel="00E33AF2">
            <w:rPr>
              <w:rFonts w:ascii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ຂອງຕົນ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ເພື່ອຈັດຕັ້ງປະຕິບັດວຽກງານສະຖິຕິ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ໃນຂອບເຂດຄວາມຮັບ</w:t>
        </w:r>
      </w:ins>
      <w:ins w:id="4079" w:author="Na" w:date="2017-06-09T08:37:00Z">
        <w:r w:rsidR="00E33AF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ins w:id="4080" w:author="VONGDALA" w:date="2017-06-06T15:44:00Z">
        <w:r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ຜິດຊອບຂອງຕົນ</w:t>
        </w:r>
        <w:r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>.</w:t>
        </w:r>
      </w:ins>
    </w:p>
    <w:p w14:paraId="17EF267D" w14:textId="77777777" w:rsidR="00C507D0" w:rsidRPr="00514FCB" w:rsidRDefault="00C507D0" w:rsidP="00E33AF2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ຈຸງານສະຖິຕິຂອງຫົວໜ່ວຍພື້ນຖານ</w:t>
      </w:r>
      <w:ins w:id="4081" w:author="Na" w:date="2017-06-09T08:38:00Z">
        <w:r w:rsidR="00E33AF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4082" w:author="Na" w:date="2017-06-09T08:38:00Z">
        <w:r w:rsidRPr="00514FCB" w:rsidDel="00E33AF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05AA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4CA446B3" w14:textId="77777777" w:rsidR="00C507D0" w:rsidRPr="00514FCB" w:rsidRDefault="00C507D0" w:rsidP="00E33AF2">
      <w:pPr>
        <w:pStyle w:val="ListParagraph"/>
        <w:numPr>
          <w:ilvl w:val="0"/>
          <w:numId w:val="10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ເກັບກຳສັງລວມ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ສະໜອງຂໍ້ມູນສະຖິຕິ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ກ່ຽວກັບສະພາບການເຄື່ອນໄຫວຂອງຫົວໜ່ວຍພື້ນ</w:t>
      </w:r>
      <w:ins w:id="4083" w:author="Na" w:date="2017-06-09T08:38:00Z">
        <w:r w:rsidR="00E33AF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ຖານຕົນ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​ໃຫ້​ແກ່​ການຈັດ​ຕັ້ງ​ສະ​ຖິຕິ​ແຫ່ງ​ຊາດ ຕາມລະບົບ​ການສໍາ​ຫຼວດ ​ແລະ ການ​ລາຍ​ງານ​ບໍລິຫານ;​</w:t>
      </w:r>
    </w:p>
    <w:p w14:paraId="55393132" w14:textId="77777777" w:rsidR="00C507D0" w:rsidRPr="00514FCB" w:rsidRDefault="00C507D0" w:rsidP="00E33AF2">
      <w:pPr>
        <w:pStyle w:val="ListParagraph"/>
        <w:numPr>
          <w:ilvl w:val="0"/>
          <w:numId w:val="10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/>
          <w:sz w:val="24"/>
          <w:szCs w:val="24"/>
          <w:lang w:bidi="lo-LA"/>
        </w:rPr>
        <w:t>ບັນທຶກ​ຢ່າງ​ເປັນ​ລະບົບ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ເກັບຮັກສາ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ຂໍ້ມູນສະຖິຕິຂອງ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ຫົວໜ່ວຍພື້ນຖານ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ຂອງ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ເພື່ອໃຫ້ມີຊຸດຂໍ້ມູນພື້ນຖານ</w:t>
      </w:r>
      <w:ins w:id="4084" w:author="home" w:date="2017-06-03T18:27:00Z">
        <w:del w:id="4085" w:author="Na" w:date="2017-06-09T08:38:00Z">
          <w:r w:rsidR="009718E6" w:rsidRPr="00514FCB" w:rsidDel="00E33AF2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</w:ins>
      <w:proofErr w:type="gramStart"/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ໃນແຕ່ລະໄລຍະຢ່າງເປັນປົກກະຕິ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proofErr w:type="gramEnd"/>
      <w:r w:rsidRPr="00514FCB">
        <w:rPr>
          <w:rFonts w:ascii="Phetsarath OT" w:hAnsi="Phetsarath OT" w:cs="Phetsarath OT"/>
          <w:sz w:val="24"/>
          <w:szCs w:val="24"/>
          <w:lang w:bidi="lo-LA"/>
        </w:rPr>
        <w:t>ເພື່ອ​ສະໜອງ​ໃຫ້​ທຸກ​ພາກ​ສ່ວນ​​ໃຫ້​ມີ​ຄວາມ​ເປັນ​ເອກະ​ພາບ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0E2121C9" w14:textId="77777777" w:rsidR="00C507D0" w:rsidRPr="00514FCB" w:rsidRDefault="00C507D0" w:rsidP="00E33AF2">
      <w:pPr>
        <w:pStyle w:val="ListParagraph"/>
        <w:numPr>
          <w:ilvl w:val="0"/>
          <w:numId w:val="10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ໄດ້ຮັບການບຳລຸງ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ຝຶກອົບຮົມດ້ານວິຊາການສະຖິຕິ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2819CE99" w14:textId="77777777" w:rsidR="00783936" w:rsidRPr="00514FCB" w:rsidRDefault="00C507D0" w:rsidP="00E33AF2">
      <w:pPr>
        <w:pStyle w:val="ListParagraph"/>
        <w:numPr>
          <w:ilvl w:val="0"/>
          <w:numId w:val="10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</w:t>
      </w:r>
      <w:r w:rsidR="0094418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</w:t>
      </w:r>
      <w:r w:rsidR="002C5174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</w:t>
      </w:r>
      <w:del w:id="4086" w:author="Na" w:date="2017-06-14T11:49:00Z"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8393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ໃຫ້ແກ່ລະບົບການຈັດຕັ້ງສະຖິຕິແຫ່ງຊາດ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="0078393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1178E5D" w14:textId="77777777" w:rsidR="00783936" w:rsidRPr="00514FCB" w:rsidRDefault="00783936" w:rsidP="00E33AF2">
      <w:pPr>
        <w:pStyle w:val="ListParagraph"/>
        <w:numPr>
          <w:ilvl w:val="0"/>
          <w:numId w:val="10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rPrChange w:id="4087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</w:rPr>
          </w:rPrChange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088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ນຳໃຊ້ສິດ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  <w:rPrChange w:id="4089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cs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090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  <w:rPrChange w:id="4091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cs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092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ປະຕິບັດໜ້າທີ່ອື່ນ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  <w:rPrChange w:id="4093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cs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094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ຕາມ</w:t>
      </w:r>
      <w:ins w:id="4095" w:author="Na" w:date="2017-06-09T08:38:00Z">
        <w:r w:rsidR="00CF3779" w:rsidRPr="00514FCB">
          <w:rPr>
            <w:rFonts w:ascii="Phetsarath OT" w:hAnsi="Phetsarath OT" w:cs="Phetsarath OT"/>
            <w:sz w:val="24"/>
            <w:szCs w:val="24"/>
            <w:lang w:bidi="lo-LA"/>
            <w:rPrChange w:id="4096" w:author="Na" w:date="2017-06-16T10:46:00Z">
              <w:rPr>
                <w:rFonts w:ascii="Phetsarath OT" w:hAnsi="Phetsarath OT" w:cs="Phetsarath OT"/>
                <w:sz w:val="24"/>
                <w:szCs w:val="24"/>
                <w:u w:color="FF0000"/>
                <w:lang w:bidi="lo-LA"/>
              </w:rPr>
            </w:rPrChange>
          </w:rPr>
          <w:t>ທີ່ໄດ້ກໍານົດໄວ້ໃນ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097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ກົດໝາຍ</w:t>
      </w:r>
      <w:del w:id="4098" w:author="VONGDALA" w:date="2017-06-06T15:04:00Z"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  <w:rPrChange w:id="4099" w:author="Na" w:date="2017-06-16T10:46:00Z">
              <w:rPr>
                <w:rFonts w:ascii="Phetsarath OT" w:hAnsi="Phetsarath OT" w:cs="Phetsarath OT"/>
                <w:sz w:val="24"/>
                <w:szCs w:val="24"/>
                <w:u w:color="FF0000"/>
                <w:cs/>
                <w:lang w:bidi="lo-LA"/>
              </w:rPr>
            </w:rPrChange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  <w:rPrChange w:id="4100" w:author="Na" w:date="2017-06-16T10:46:00Z">
              <w:rPr>
                <w:rFonts w:ascii="Phetsarath OT" w:hAnsi="Phetsarath OT" w:cs="Phetsarath OT" w:hint="cs"/>
                <w:sz w:val="24"/>
                <w:szCs w:val="24"/>
                <w:u w:color="FF0000"/>
                <w:cs/>
                <w:lang w:bidi="lo-LA"/>
              </w:rPr>
            </w:rPrChange>
          </w:rPr>
          <w:delText>ແລະ</w:delText>
        </w:r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  <w:rPrChange w:id="4101" w:author="Na" w:date="2017-06-16T10:46:00Z">
              <w:rPr>
                <w:rFonts w:ascii="Phetsarath OT" w:hAnsi="Phetsarath OT" w:cs="Phetsarath OT"/>
                <w:sz w:val="24"/>
                <w:szCs w:val="24"/>
                <w:u w:color="FF0000"/>
                <w:cs/>
                <w:lang w:bidi="lo-LA"/>
              </w:rPr>
            </w:rPrChange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  <w:rPrChange w:id="4102" w:author="Na" w:date="2017-06-16T10:46:00Z">
              <w:rPr>
                <w:rFonts w:ascii="Phetsarath OT" w:hAnsi="Phetsarath OT" w:cs="Phetsarath OT" w:hint="cs"/>
                <w:sz w:val="24"/>
                <w:szCs w:val="24"/>
                <w:u w:color="FF0000"/>
                <w:cs/>
                <w:lang w:bidi="lo-LA"/>
              </w:rPr>
            </w:rPrChange>
          </w:rPr>
          <w:delText>ລະບຽບການ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103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.</w:t>
      </w:r>
    </w:p>
    <w:p w14:paraId="7FBD43E6" w14:textId="77777777" w:rsidR="003A1585" w:rsidRPr="00A26FD7" w:rsidDel="00DC5FCA" w:rsidRDefault="003A1585" w:rsidP="009B482F">
      <w:pPr>
        <w:pStyle w:val="HeaderLaw"/>
        <w:rPr>
          <w:del w:id="4104" w:author="Na" w:date="2017-06-14T11:49:00Z"/>
          <w:sz w:val="16"/>
          <w:szCs w:val="20"/>
          <w:rPrChange w:id="4105" w:author="Na" w:date="2017-06-16T13:33:00Z">
            <w:rPr>
              <w:del w:id="4106" w:author="Na" w:date="2017-06-14T11:49:00Z"/>
            </w:rPr>
          </w:rPrChange>
        </w:rPr>
      </w:pPr>
    </w:p>
    <w:p w14:paraId="1AE2BEA7" w14:textId="77777777" w:rsidR="00DC5FCA" w:rsidRPr="00DC5FCA" w:rsidRDefault="00DC5FCA" w:rsidP="009B482F">
      <w:pPr>
        <w:spacing w:after="0" w:line="240" w:lineRule="auto"/>
        <w:ind w:left="450" w:firstLine="810"/>
        <w:jc w:val="both"/>
        <w:rPr>
          <w:ins w:id="4107" w:author="Na" w:date="2017-06-16T11:28:00Z"/>
          <w:rFonts w:ascii="Phetsarath OT" w:hAnsi="Phetsarath OT" w:cs="Phetsarath OT" w:hint="cs"/>
          <w:sz w:val="18"/>
          <w:szCs w:val="18"/>
          <w:lang w:bidi="lo-LA"/>
          <w:rPrChange w:id="4108" w:author="Na" w:date="2017-06-16T11:28:00Z">
            <w:rPr>
              <w:ins w:id="4109" w:author="Na" w:date="2017-06-16T11:28:00Z"/>
              <w:rFonts w:ascii="Phetsarath OT" w:hAnsi="Phetsarath OT" w:cs="Phetsarath OT" w:hint="cs"/>
              <w:sz w:val="24"/>
              <w:szCs w:val="24"/>
              <w:lang w:bidi="lo-LA"/>
            </w:rPr>
          </w:rPrChange>
        </w:rPr>
      </w:pPr>
    </w:p>
    <w:p w14:paraId="07B8C17F" w14:textId="77777777" w:rsidR="00C507D0" w:rsidRPr="002B3C7C" w:rsidRDefault="00C507D0" w:rsidP="009B482F">
      <w:pPr>
        <w:pStyle w:val="HeaderLaw"/>
        <w:rPr>
          <w:b w:val="0"/>
          <w:bCs/>
          <w:sz w:val="28"/>
          <w:szCs w:val="28"/>
        </w:rPr>
      </w:pPr>
      <w:bookmarkStart w:id="4110" w:name="_Toc484258059"/>
      <w:r w:rsidRPr="00A26FD7">
        <w:rPr>
          <w:b w:val="0"/>
          <w:bCs/>
          <w:sz w:val="28"/>
          <w:szCs w:val="28"/>
          <w:cs/>
        </w:rPr>
        <w:t xml:space="preserve">ພາກທີ </w:t>
      </w:r>
      <w:r w:rsidRPr="00B37D69">
        <w:rPr>
          <w:sz w:val="28"/>
          <w:szCs w:val="28"/>
        </w:rPr>
        <w:t>VI</w:t>
      </w:r>
      <w:bookmarkEnd w:id="4110"/>
      <w:r w:rsidRPr="002B3C7C">
        <w:rPr>
          <w:b w:val="0"/>
          <w:bCs/>
          <w:sz w:val="28"/>
          <w:szCs w:val="28"/>
        </w:rPr>
        <w:t xml:space="preserve"> </w:t>
      </w:r>
    </w:p>
    <w:p w14:paraId="55E3DAC9" w14:textId="77777777" w:rsidR="00C507D0" w:rsidRPr="004D6DEA" w:rsidRDefault="00C507D0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4111" w:name="_Toc484258060"/>
      <w:r w:rsidRPr="00BF384B">
        <w:rPr>
          <w:rFonts w:cs="Phetsarath OT" w:hint="cs"/>
          <w:sz w:val="28"/>
          <w:szCs w:val="28"/>
          <w:cs/>
          <w:lang w:bidi="lo-LA"/>
        </w:rPr>
        <w:t>ຂໍ້ຫ້າມ</w:t>
      </w:r>
      <w:bookmarkEnd w:id="4111"/>
    </w:p>
    <w:p w14:paraId="214D2CF5" w14:textId="77777777" w:rsidR="00C507D0" w:rsidRPr="00DC5FCA" w:rsidRDefault="00C507D0" w:rsidP="00D50DAE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4112" w:author="Na" w:date="2017-06-16T11:28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28C287F9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113" w:name="_Toc484258061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4114" w:author="Na" w:date="2017-06-19T15:06:00Z">
        <w:r w:rsidR="00E2334A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2B3C7C">
        <w:rPr>
          <w:rFonts w:cs="Phetsarath OT"/>
          <w:lang w:bidi="lo-LA"/>
        </w:rPr>
        <w:t>5</w:t>
      </w:r>
      <w:r w:rsidR="005C2787" w:rsidRPr="00BF384B">
        <w:rPr>
          <w:rFonts w:cs="Phetsarath OT"/>
          <w:lang w:bidi="lo-LA"/>
        </w:rPr>
        <w:t>5</w:t>
      </w:r>
      <w:ins w:id="4115" w:author="Na" w:date="2017-06-19T15:06:00Z">
        <w:r w:rsidR="00E2334A">
          <w:rPr>
            <w:rFonts w:cs="Phetsarath OT"/>
            <w:lang w:val="en-US" w:bidi="lo-LA"/>
          </w:rPr>
          <w:t xml:space="preserve">  </w:t>
        </w:r>
      </w:ins>
      <w:del w:id="4116" w:author="Na" w:date="2017-06-19T15:06:00Z">
        <w:r w:rsidRPr="004D6DEA" w:rsidDel="00E2334A">
          <w:rPr>
            <w:rFonts w:cs="Phetsarath OT"/>
            <w:cs/>
            <w:lang w:bidi="lo-LA"/>
          </w:rPr>
          <w:delText xml:space="preserve"> </w:delText>
        </w:r>
        <w:r w:rsidRPr="00873220" w:rsidDel="00E2334A">
          <w:rPr>
            <w:rFonts w:cs="Phetsarath OT"/>
            <w:b w:val="0"/>
            <w:bCs/>
            <w:cs/>
            <w:lang w:bidi="lo-LA"/>
          </w:rPr>
          <w:delText xml:space="preserve"> </w:delText>
        </w:r>
      </w:del>
      <w:r w:rsidR="00605AA9" w:rsidRPr="00514FCB">
        <w:rPr>
          <w:rFonts w:cs="Phetsarath OT" w:hint="cs"/>
          <w:b w:val="0"/>
          <w:bCs/>
          <w:cs/>
          <w:lang w:bidi="lo-LA"/>
        </w:rPr>
        <w:t xml:space="preserve">(ປັບປຸງ) </w:t>
      </w:r>
      <w:r w:rsidRPr="00514FCB">
        <w:rPr>
          <w:rFonts w:cs="Phetsarath OT" w:hint="cs"/>
          <w:b w:val="0"/>
          <w:bCs/>
          <w:cs/>
          <w:lang w:bidi="lo-LA"/>
        </w:rPr>
        <w:t>ຂໍ້ຫ້າມສໍາລັບການຈັດຕັ້ງ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ພະນັກງານສະຖິຕິ</w:t>
      </w:r>
      <w:bookmarkEnd w:id="4113"/>
    </w:p>
    <w:p w14:paraId="49E7348C" w14:textId="77777777" w:rsidR="00C507D0" w:rsidRPr="00514FCB" w:rsidRDefault="00C507D0" w:rsidP="00CF3779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</w:rPr>
        <w:pPrChange w:id="4117" w:author="Na" w:date="2017-06-09T08:39:00Z">
          <w:pPr>
            <w:spacing w:after="0" w:line="240" w:lineRule="auto"/>
            <w:ind w:firstLine="162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ຫ້າມການຈັດຕັ້ງ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88296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ພະນັກງານສະຖິຕິ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ພຶດຕິກຳ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45D7B793" w14:textId="77777777" w:rsidR="00C507D0" w:rsidRPr="00514FCB" w:rsidRDefault="00C507D0" w:rsidP="00CF3779">
      <w:pPr>
        <w:pStyle w:val="ListParagraph"/>
        <w:numPr>
          <w:ilvl w:val="0"/>
          <w:numId w:val="86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ເປີດເຜີຍ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ເຜີຍແຜ່ຂໍ້ມູນສະເພາະຂອງ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ຕາມທີ່ໄດ້ກຳນົດໄວ້ໃນ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ມາດຕາ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3</w:t>
      </w:r>
      <w:r w:rsidRPr="00514FCB">
        <w:rPr>
          <w:rFonts w:ascii="Phetsarath OT" w:hAnsi="Phetsarath OT" w:cs="Phetsarath OT"/>
          <w:sz w:val="24"/>
          <w:szCs w:val="24"/>
        </w:rPr>
        <w:t>0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</w:t>
      </w:r>
      <w:del w:id="4118" w:author="Na" w:date="2017-06-14T11:50:00Z"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ຍົກເວັ້ນກໍລະນີໄດ້ຮັບການເຫັນດີຈາກພາກສ່ວນທີ່ກ່ຽວຂ້ອງ</w:delText>
        </w:r>
      </w:del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7FAA5EA3" w14:textId="77777777" w:rsidR="00C507D0" w:rsidRPr="00514FCB" w:rsidRDefault="00C507D0" w:rsidP="00CF3779">
      <w:pPr>
        <w:pStyle w:val="ListParagraph"/>
        <w:numPr>
          <w:ilvl w:val="0"/>
          <w:numId w:val="86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ປອມແປງ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ບິດເບືອນຂໍ້ມູນສະຖິຕິທາງການ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ຂໍ້ມູນສະເພາະຂອງບຸກຄົນ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ins w:id="4119" w:author="Na" w:date="2017-06-09T08:39:00Z">
        <w:r w:rsidR="00CF3779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ເພື່ອຜົນປະໂຫຍດສ່ວນຕົວ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ສ້າງຄວາມເສຍຫາຍຕໍ່ຜູ້ອື່ນ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ໂດຍເຈດຕະນາ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45FD840F" w14:textId="77777777" w:rsidR="00C507D0" w:rsidRPr="00514FCB" w:rsidRDefault="00C507D0" w:rsidP="00CF3779">
      <w:pPr>
        <w:pStyle w:val="ListParagraph"/>
        <w:numPr>
          <w:ilvl w:val="0"/>
          <w:numId w:val="86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ບົດລາຍງານທີ່ໄດ້ຮັບຈາກ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ການຈັດຕັ້ງພາຍໃນ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ຕ່າງປະເທດ</w:t>
      </w:r>
      <w:del w:id="4120" w:author="Na" w:date="2017-06-09T08:39:00Z">
        <w:r w:rsidRPr="00514FCB" w:rsidDel="00CF3779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ທີ່ດຳເນີນກິດຈະກຳ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ຢູ່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ສປປ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ເພື່ອໃຊ້ເປັນບ່ອນອີງໃນການກວດກາ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4121" w:author="Na" w:date="2017-06-14T11:50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ກວດສອບ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ການເຄື່ອນໄຫວທຸລະກິດ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ເພື່ອການຄິດໄລ່ໃນການເກັບພາສີ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ອາກອນ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29BFFC35" w14:textId="77777777" w:rsidR="00C507D0" w:rsidRPr="00514FCB" w:rsidRDefault="00C507D0" w:rsidP="00CF3779">
      <w:pPr>
        <w:pStyle w:val="ListParagraph"/>
        <w:numPr>
          <w:ilvl w:val="0"/>
          <w:numId w:val="86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ລະເມີດຈັນຍາບັນທາງດ້ານສະຖິຕິ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453B3F0A" w14:textId="77777777" w:rsidR="00C507D0" w:rsidRPr="00514FCB" w:rsidRDefault="00C507D0" w:rsidP="00CF3779">
      <w:pPr>
        <w:pStyle w:val="ListParagraph"/>
        <w:numPr>
          <w:ilvl w:val="0"/>
          <w:numId w:val="86"/>
        </w:numPr>
        <w:tabs>
          <w:tab w:val="left" w:pos="1560"/>
          <w:tab w:val="left" w:pos="19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ມີພຶດຕິກຳອື່ນ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ທີ່ເປັນການລະເມີດກົດໝາຍ</w:t>
      </w:r>
      <w:del w:id="4122" w:author="VONGDALA" w:date="2017-06-06T15:05:00Z"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CEE4EE8" w14:textId="77777777" w:rsidR="00C507D0" w:rsidRPr="00DC5FCA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4123" w:author="Na" w:date="2017-06-16T11:29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2D55DFD1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4124" w:name="_Toc484258062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4125" w:author="Na" w:date="2017-06-14T11:50:00Z">
        <w:r w:rsidR="00A34492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</w:rPr>
        <w:t>5</w:t>
      </w:r>
      <w:r w:rsidR="005C2787" w:rsidRPr="004D6DEA">
        <w:rPr>
          <w:rFonts w:cs="Phetsarath OT" w:hint="cs"/>
          <w:b w:val="0"/>
          <w:bCs/>
          <w:cs/>
          <w:lang w:bidi="lo-LA"/>
        </w:rPr>
        <w:t>6</w:t>
      </w:r>
      <w:r w:rsidRPr="00641F36">
        <w:rPr>
          <w:rFonts w:cs="Phetsarath OT"/>
          <w:cs/>
          <w:lang w:bidi="lo-LA"/>
        </w:rPr>
        <w:t xml:space="preserve"> </w:t>
      </w:r>
      <w:r w:rsidRPr="00873220">
        <w:rPr>
          <w:rFonts w:cs="Phetsarath OT"/>
          <w:b w:val="0"/>
          <w:bCs/>
          <w:cs/>
          <w:lang w:bidi="lo-LA"/>
        </w:rPr>
        <w:t xml:space="preserve"> </w:t>
      </w:r>
      <w:r w:rsidR="002126C9" w:rsidRPr="00514FCB">
        <w:rPr>
          <w:rFonts w:cs="Phetsarath OT" w:hint="cs"/>
          <w:b w:val="0"/>
          <w:bCs/>
          <w:cs/>
          <w:lang w:bidi="lo-LA"/>
        </w:rPr>
        <w:t xml:space="preserve">(ປັບປຸງ) </w:t>
      </w:r>
      <w:r w:rsidRPr="00514FCB">
        <w:rPr>
          <w:rFonts w:cs="Phetsarath OT" w:hint="cs"/>
          <w:b w:val="0"/>
          <w:bCs/>
          <w:cs/>
          <w:lang w:bidi="lo-LA"/>
        </w:rPr>
        <w:t>ຂໍ້ຫ້າມສໍາລັບບຸກຄົນ</w:t>
      </w:r>
      <w:r w:rsidRPr="00514FCB">
        <w:rPr>
          <w:rFonts w:cs="Phetsarath OT"/>
          <w:b w:val="0"/>
          <w:bCs/>
        </w:rPr>
        <w:t xml:space="preserve">, </w:t>
      </w:r>
      <w:r w:rsidRPr="00514FCB">
        <w:rPr>
          <w:rFonts w:cs="Phetsarath OT" w:hint="cs"/>
          <w:b w:val="0"/>
          <w:bCs/>
          <w:cs/>
          <w:lang w:bidi="lo-LA"/>
        </w:rPr>
        <w:t>ນິຕິບຸກຄົນ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ຫຼື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ການຈັດຕັ້ງ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ທີ່ສະໜອງຂໍ້ມູນສະຖິຕິ</w:t>
      </w:r>
      <w:bookmarkEnd w:id="4124"/>
    </w:p>
    <w:p w14:paraId="52781DFB" w14:textId="77777777" w:rsidR="00C507D0" w:rsidRPr="00514FCB" w:rsidRDefault="00C507D0" w:rsidP="00CF3779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</w:rPr>
        <w:pPrChange w:id="4126" w:author="Na" w:date="2017-06-09T08:40:00Z">
          <w:pPr>
            <w:spacing w:after="0" w:line="240" w:lineRule="auto"/>
            <w:ind w:firstLine="162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ຫ້າມ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ທີ່ສະໜອງຂໍ້ມູນສະຖິຕິ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ພຶດຕິກຳ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652303D8" w14:textId="77777777" w:rsidR="00C507D0" w:rsidRPr="00514FCB" w:rsidRDefault="00C507D0" w:rsidP="00CF3779">
      <w:pPr>
        <w:pStyle w:val="ListParagraph"/>
        <w:numPr>
          <w:ilvl w:val="0"/>
          <w:numId w:val="8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ລາຍງານຂໍ້ມູນສະຖິຕິທີ່ບໍ່ມີຄວາມຈິງ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0B575142" w14:textId="77777777" w:rsidR="00C507D0" w:rsidRPr="00514FCB" w:rsidRDefault="00C507D0" w:rsidP="00CF3779">
      <w:pPr>
        <w:pStyle w:val="ListParagraph"/>
        <w:numPr>
          <w:ilvl w:val="0"/>
          <w:numId w:val="8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</w:t>
      </w:r>
      <w:r w:rsidR="003D199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ຜີຍ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ສະໜອງຂໍ້ມູນທີ່ບໍ່</w:t>
      </w:r>
      <w:del w:id="4127" w:author="Na" w:date="2017-06-14T11:50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ແມ່ນ</w:delText>
        </w:r>
      </w:del>
      <w:ins w:id="4128" w:author="Na" w:date="2017-06-14T11:50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ຢູ່ໃນ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ຄວາມຮັບຜິດຊອບຂອງຕົນ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ໂດຍບໍ່ໄດ້ຮັບອະນຸຍາດ</w:t>
      </w:r>
      <w:del w:id="4129" w:author="Na" w:date="2017-06-14T11:50:00Z"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ຈາກພາກສ່ວນທີ່ກ່ຽວຂ້ອງ</w:delText>
        </w:r>
      </w:del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2FD51803" w14:textId="77777777" w:rsidR="00C507D0" w:rsidRPr="00514FCB" w:rsidRDefault="00C507D0" w:rsidP="00CF3779">
      <w:pPr>
        <w:pStyle w:val="ListParagraph"/>
        <w:numPr>
          <w:ilvl w:val="0"/>
          <w:numId w:val="8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ປອມແປງ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ບິດເບືອນຂໍ້ມູນສະຖິຕິທາງການ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ຂໍ້ມູນສະເພາະຂອງ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ໂດຍເຈດຕະນາ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1D06E610" w14:textId="77777777" w:rsidR="00C507D0" w:rsidRPr="00514FCB" w:rsidRDefault="00C507D0" w:rsidP="00CF3779">
      <w:pPr>
        <w:pStyle w:val="ListParagraph"/>
        <w:numPr>
          <w:ilvl w:val="0"/>
          <w:numId w:val="8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ມີພຶດຕິກຳອື່ນ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ທີ່ເປັນການລະເມີດກົດໝາຍ</w:t>
      </w:r>
      <w:del w:id="4130" w:author="VONGDALA" w:date="2017-06-06T15:05:00Z"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CB4A56B" w14:textId="77777777" w:rsidR="00C507D0" w:rsidRPr="00DC5FCA" w:rsidRDefault="00C507D0" w:rsidP="009B482F">
      <w:pPr>
        <w:spacing w:after="0" w:line="240" w:lineRule="auto"/>
        <w:ind w:left="1080"/>
        <w:jc w:val="both"/>
        <w:rPr>
          <w:rFonts w:ascii="Phetsarath OT" w:hAnsi="Phetsarath OT" w:cs="Phetsarath OT"/>
          <w:sz w:val="16"/>
          <w:szCs w:val="16"/>
          <w:rPrChange w:id="4131" w:author="Na" w:date="2017-06-16T11:29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293AB6CA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132" w:name="_Toc484258063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4133" w:author="Na" w:date="2017-06-14T11:50:00Z">
        <w:r w:rsidR="00A34492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5C2787" w:rsidRPr="00BF384B">
        <w:rPr>
          <w:rFonts w:cs="Phetsarath OT" w:hint="cs"/>
          <w:b w:val="0"/>
          <w:bCs/>
          <w:cs/>
          <w:lang w:bidi="lo-LA"/>
        </w:rPr>
        <w:t>57</w:t>
      </w:r>
      <w:r w:rsidR="005C2787" w:rsidRPr="004D6DEA">
        <w:rPr>
          <w:rFonts w:cs="Phetsarath OT"/>
          <w:lang w:bidi="lo-LA"/>
        </w:rPr>
        <w:t xml:space="preserve"> </w:t>
      </w:r>
      <w:r w:rsidRPr="00641F36">
        <w:rPr>
          <w:rFonts w:cs="Phetsarath OT"/>
          <w:lang w:bidi="lo-LA"/>
        </w:rPr>
        <w:t>(</w:t>
      </w:r>
      <w:r w:rsidRPr="00873220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ຂໍ້ຫ້າມສຳລັບບຸກຄົນ</w:t>
      </w:r>
      <w:r w:rsidRPr="00514FCB">
        <w:rPr>
          <w:rFonts w:cs="Phetsarath OT"/>
          <w:b w:val="0"/>
          <w:bCs/>
          <w:lang w:bidi="lo-LA"/>
        </w:rPr>
        <w:t xml:space="preserve">, </w:t>
      </w:r>
      <w:r w:rsidRPr="00514FCB">
        <w:rPr>
          <w:rFonts w:cs="Phetsarath OT" w:hint="cs"/>
          <w:b w:val="0"/>
          <w:bCs/>
          <w:cs/>
          <w:lang w:bidi="lo-LA"/>
        </w:rPr>
        <w:t>ນິຕິບຸກຄົນ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ຫຼື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ການຈັດຕັ້ງ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ທີ່ນຳໃຊ້ຂໍ້ມູນສະຖິຕິ</w:t>
      </w:r>
      <w:bookmarkEnd w:id="4132"/>
    </w:p>
    <w:p w14:paraId="4C8330B5" w14:textId="77777777" w:rsidR="00C507D0" w:rsidRPr="00514FCB" w:rsidRDefault="00C507D0" w:rsidP="00A92BFA">
      <w:pPr>
        <w:spacing w:after="0" w:line="240" w:lineRule="auto"/>
        <w:ind w:left="720" w:firstLine="414"/>
        <w:jc w:val="both"/>
        <w:rPr>
          <w:rFonts w:ascii="Phetsarath OT" w:hAnsi="Phetsarath OT" w:cs="Phetsarath OT"/>
          <w:sz w:val="24"/>
          <w:szCs w:val="24"/>
        </w:rPr>
        <w:pPrChange w:id="4134" w:author="Na" w:date="2017-06-09T08:48:00Z">
          <w:pPr>
            <w:spacing w:after="0" w:line="240" w:lineRule="auto"/>
            <w:ind w:left="720" w:firstLine="720"/>
            <w:jc w:val="both"/>
          </w:pPr>
        </w:pPrChange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ຫ້າມ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4135" w:author="home" w:date="2017-06-04T10:11:00Z">
        <w:r w:rsidR="0087025C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ແລະ</w:t>
        </w:r>
      </w:ins>
      <w:del w:id="4136" w:author="home" w:date="2017-06-04T10:11:00Z">
        <w:r w:rsidRPr="00514FCB" w:rsidDel="0087025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ຫຼື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ທີ່ນຳໃຊ້ຂໍ້ມູນສະຖິຕິ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ພຶດຕິກຳ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5FF07AFA" w14:textId="77777777" w:rsidR="00C507D0" w:rsidRPr="00514FCB" w:rsidRDefault="00C507D0" w:rsidP="00A92BFA">
      <w:pPr>
        <w:pStyle w:val="ListParagraph"/>
        <w:numPr>
          <w:ilvl w:val="0"/>
          <w:numId w:val="8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ນຳໃຊ້ຂໍ້ມູນສະເພາະຂອງ</w:t>
      </w:r>
      <w:ins w:id="4137" w:author="Na" w:date="2017-06-18T21:04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C5786C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="00C5786C"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="00C5786C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C5786C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4138" w:author="Na" w:date="2017-06-18T21:04:00Z">
        <w:r w:rsidR="0092780D">
          <w:rPr>
            <w:rFonts w:ascii="Phetsarath OT" w:hAnsi="Phetsarath OT" w:cs="Phetsarath OT"/>
            <w:sz w:val="24"/>
            <w:szCs w:val="24"/>
            <w:lang w:bidi="lo-LA"/>
          </w:rPr>
          <w:t xml:space="preserve">ຫຼື </w:t>
        </w:r>
      </w:ins>
      <w:ins w:id="4139" w:author="home" w:date="2017-06-04T10:12:00Z">
        <w:del w:id="4140" w:author="Na" w:date="2017-06-18T21:04:00Z">
          <w:r w:rsidR="0087025C" w:rsidRPr="002B3C7C" w:rsidDel="0092780D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</w:del>
      </w:ins>
      <w:del w:id="4141" w:author="home" w:date="2017-06-04T10:12:00Z">
        <w:r w:rsidR="00C5786C" w:rsidRPr="00BF384B" w:rsidDel="0087025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ຫຼື</w:delText>
        </w:r>
      </w:del>
      <w:del w:id="4142" w:author="Na" w:date="2017-06-18T21:04:00Z">
        <w:r w:rsidR="00C5786C" w:rsidRPr="004D6DEA" w:rsidDel="0092780D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C5786C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B31150" w:rsidRPr="0087322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ໃນທາງທີ່ບໍ່ຖືກຕ້ອງ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ເພື່ອຈຸດ</w:t>
      </w:r>
      <w:ins w:id="4143" w:author="Na" w:date="2017-06-09T08:49:00Z">
        <w:r w:rsidR="00A92BFA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ປະສົງອື່ນທີ່ບໍ່ແມ່ນສະຖິຕິ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27AA9FE4" w14:textId="77777777" w:rsidR="00C507D0" w:rsidRPr="00514FCB" w:rsidRDefault="00C507D0" w:rsidP="00A92BFA">
      <w:pPr>
        <w:pStyle w:val="ListParagraph"/>
        <w:numPr>
          <w:ilvl w:val="0"/>
          <w:numId w:val="8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ນຳໃຊ້ຂໍ້ມູນສະຖິຕິ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ເພື່ອຈຸດປະສົງສ້າງຄວາມເສຍຫາຍໃຫ້ແກ່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ຜູ້ອື່ນ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ທຳລາຍການດຳ</w:t>
      </w:r>
      <w:del w:id="4144" w:author="Na" w:date="2017-06-18T21:17:00Z">
        <w:r w:rsidRPr="00514FCB" w:rsidDel="002B3C7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ເນີນທຸລະກິດຂອງ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ການຈັດຕັ້ງອື່ນ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57C4A3DA" w14:textId="77777777" w:rsidR="00C507D0" w:rsidRPr="00514FCB" w:rsidRDefault="00C507D0" w:rsidP="00A92BFA">
      <w:pPr>
        <w:pStyle w:val="ListParagraph"/>
        <w:numPr>
          <w:ilvl w:val="0"/>
          <w:numId w:val="8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ສະໜອງຖານຂໍ້ມູນດິບ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ຈາກການສຳຫຼວດ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ທີ່ໄດ້ມາຈາກການຈັດຕັ້ງສະຖິຕິລະບົບສາຍຕັ້ງ</w:t>
      </w:r>
      <w:ins w:id="4145" w:author="Na" w:date="2017-06-18T21:18:00Z">
        <w:r w:rsidR="002B3C7C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4146" w:author="Na" w:date="2017-06-18T21:18:00Z">
        <w:r w:rsidRPr="00BF384B" w:rsidDel="002B3C7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ສາຍຂວາງ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ໃຫ້ບຸກຄົນທີສາມ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ເພື່ອຈຸດປະສົງອື່ນທີ່ບໍ່ແມ່ນສະຖິຕິ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2DCEBA9D" w14:textId="77777777" w:rsidR="00C507D0" w:rsidRPr="00514FCB" w:rsidRDefault="00C507D0" w:rsidP="00A92BFA">
      <w:pPr>
        <w:pStyle w:val="ListParagraph"/>
        <w:numPr>
          <w:ilvl w:val="0"/>
          <w:numId w:val="8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ບັງຄັບບຸກຄົນໃດໜຶ່ງໃຫ້ເປີດເຜີຍ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ປະກາດໃຊ້ຂໍ້ມູນທີ່</w:t>
      </w:r>
      <w:ins w:id="4147" w:author="Na" w:date="2017-06-14T11:51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ບໍ່ຖືກ</w:t>
        </w:r>
      </w:ins>
      <w:del w:id="4148" w:author="Na" w:date="2017-06-14T11:51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ຜິດ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ກັບຄວາມ</w:t>
      </w:r>
      <w:del w:id="4149" w:author="Na" w:date="2017-06-14T11:51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ເປັນ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ຈິງ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6ED9D965" w14:textId="77777777" w:rsidR="00C507D0" w:rsidRPr="00514FCB" w:rsidRDefault="00C507D0" w:rsidP="00A92BFA">
      <w:pPr>
        <w:pStyle w:val="ListParagraph"/>
        <w:numPr>
          <w:ilvl w:val="0"/>
          <w:numId w:val="8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ມີພຶດຕິກຳອື່ນ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ທີ່ເປັນການລະເມີດກົດໝາຍ</w:t>
      </w:r>
      <w:del w:id="4150" w:author="VONGDALA" w:date="2017-06-06T15:05:00Z"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675F905" w14:textId="77777777" w:rsidR="00E22B20" w:rsidRPr="00DC5FCA" w:rsidRDefault="00E22B20" w:rsidP="00EC4B50">
      <w:pPr>
        <w:pStyle w:val="HeaderLaw"/>
        <w:jc w:val="left"/>
        <w:rPr>
          <w:rFonts w:hint="cs"/>
          <w:b w:val="0"/>
          <w:bCs/>
          <w:sz w:val="16"/>
          <w:szCs w:val="16"/>
          <w:rPrChange w:id="4151" w:author="Na" w:date="2017-06-16T11:29:00Z">
            <w:rPr>
              <w:rFonts w:hint="cs"/>
              <w:b w:val="0"/>
              <w:bCs/>
              <w:sz w:val="28"/>
              <w:szCs w:val="28"/>
            </w:rPr>
          </w:rPrChange>
        </w:rPr>
      </w:pPr>
    </w:p>
    <w:p w14:paraId="66DEFC12" w14:textId="77777777" w:rsidR="00C507D0" w:rsidRPr="002B3C7C" w:rsidRDefault="00C507D0" w:rsidP="009B482F">
      <w:pPr>
        <w:pStyle w:val="HeaderLaw"/>
        <w:rPr>
          <w:b w:val="0"/>
          <w:bCs/>
          <w:sz w:val="28"/>
          <w:szCs w:val="28"/>
        </w:rPr>
      </w:pPr>
      <w:bookmarkStart w:id="4152" w:name="_Toc484258064"/>
      <w:r w:rsidRPr="00A26FD7">
        <w:rPr>
          <w:b w:val="0"/>
          <w:bCs/>
          <w:sz w:val="28"/>
          <w:szCs w:val="28"/>
          <w:cs/>
        </w:rPr>
        <w:t xml:space="preserve">ພາກທີ </w:t>
      </w:r>
      <w:r w:rsidRPr="00B37D69">
        <w:rPr>
          <w:sz w:val="28"/>
          <w:szCs w:val="28"/>
        </w:rPr>
        <w:t>VII</w:t>
      </w:r>
      <w:bookmarkEnd w:id="4152"/>
      <w:r w:rsidRPr="00B37D69">
        <w:rPr>
          <w:sz w:val="28"/>
          <w:szCs w:val="28"/>
        </w:rPr>
        <w:t xml:space="preserve"> </w:t>
      </w:r>
    </w:p>
    <w:p w14:paraId="137934C7" w14:textId="77777777" w:rsidR="00C507D0" w:rsidRPr="00873220" w:rsidRDefault="00C507D0" w:rsidP="009B482F">
      <w:pPr>
        <w:pStyle w:val="HeaderLaw"/>
        <w:rPr>
          <w:b w:val="0"/>
          <w:bCs/>
          <w:sz w:val="28"/>
          <w:szCs w:val="28"/>
        </w:rPr>
      </w:pPr>
      <w:bookmarkStart w:id="4153" w:name="_Toc484258065"/>
      <w:r w:rsidRPr="00BF384B">
        <w:rPr>
          <w:b w:val="0"/>
          <w:bCs/>
          <w:sz w:val="28"/>
          <w:szCs w:val="28"/>
          <w:cs/>
        </w:rPr>
        <w:t xml:space="preserve">ການຄຸ້ມຄອງ ແລະ </w:t>
      </w:r>
      <w:del w:id="4154" w:author="Na" w:date="2017-06-18T21:05:00Z">
        <w:r w:rsidRPr="004D6DEA" w:rsidDel="0092780D">
          <w:rPr>
            <w:b w:val="0"/>
            <w:bCs/>
            <w:sz w:val="28"/>
            <w:szCs w:val="28"/>
            <w:cs/>
          </w:rPr>
          <w:delText>ການ</w:delText>
        </w:r>
      </w:del>
      <w:r w:rsidRPr="00641F36">
        <w:rPr>
          <w:b w:val="0"/>
          <w:bCs/>
          <w:sz w:val="28"/>
          <w:szCs w:val="28"/>
          <w:cs/>
        </w:rPr>
        <w:t>ກວດກາ ວຽກງານສະຖິຕິ</w:t>
      </w:r>
      <w:bookmarkEnd w:id="4153"/>
    </w:p>
    <w:p w14:paraId="2BEA81E6" w14:textId="77777777" w:rsidR="00C507D0" w:rsidRPr="00514FCB" w:rsidDel="00A92BFA" w:rsidRDefault="00C507D0" w:rsidP="009B482F">
      <w:pPr>
        <w:pStyle w:val="HeaderLaw"/>
        <w:rPr>
          <w:del w:id="4155" w:author="Na" w:date="2017-06-09T08:49:00Z"/>
          <w:b w:val="0"/>
          <w:bCs/>
          <w:sz w:val="28"/>
          <w:szCs w:val="28"/>
        </w:rPr>
      </w:pPr>
    </w:p>
    <w:p w14:paraId="5E861298" w14:textId="77777777" w:rsidR="00C507D0" w:rsidRPr="00514FCB" w:rsidRDefault="00C507D0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4156" w:name="_Toc484258066"/>
      <w:r w:rsidRPr="00514FCB">
        <w:rPr>
          <w:rFonts w:cs="Phetsarath OT" w:hint="cs"/>
          <w:sz w:val="28"/>
          <w:szCs w:val="28"/>
          <w:cs/>
          <w:lang w:bidi="lo-LA"/>
        </w:rPr>
        <w:t>ໝວດທີ</w:t>
      </w:r>
      <w:r w:rsidRPr="00514FCB">
        <w:rPr>
          <w:rFonts w:cs="Phetsarath OT"/>
          <w:sz w:val="28"/>
          <w:szCs w:val="28"/>
          <w:cs/>
          <w:lang w:bidi="lo-LA"/>
        </w:rPr>
        <w:t xml:space="preserve"> </w:t>
      </w:r>
      <w:r w:rsidRPr="00514FCB">
        <w:rPr>
          <w:rFonts w:cs="Phetsarath OT"/>
          <w:sz w:val="28"/>
          <w:szCs w:val="28"/>
        </w:rPr>
        <w:t>1</w:t>
      </w:r>
      <w:bookmarkEnd w:id="4156"/>
      <w:r w:rsidRPr="00514FCB">
        <w:rPr>
          <w:rFonts w:cs="Phetsarath OT"/>
          <w:sz w:val="28"/>
          <w:szCs w:val="28"/>
        </w:rPr>
        <w:t xml:space="preserve"> </w:t>
      </w:r>
    </w:p>
    <w:p w14:paraId="58843A58" w14:textId="77777777" w:rsidR="00C507D0" w:rsidRPr="00514FCB" w:rsidRDefault="00C507D0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4157" w:name="_Toc484258067"/>
      <w:r w:rsidRPr="00514FCB">
        <w:rPr>
          <w:rFonts w:cs="Phetsarath OT" w:hint="cs"/>
          <w:sz w:val="28"/>
          <w:szCs w:val="28"/>
          <w:cs/>
          <w:lang w:bidi="lo-LA"/>
        </w:rPr>
        <w:t>ການຄຸ້ມຄອງວຽກງານສະຖິຕິ</w:t>
      </w:r>
      <w:bookmarkEnd w:id="4157"/>
    </w:p>
    <w:p w14:paraId="63BF15BD" w14:textId="77777777" w:rsidR="00C507D0" w:rsidRPr="00DC5FCA" w:rsidRDefault="00C507D0" w:rsidP="00D50DAE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4158" w:author="Na" w:date="2017-06-16T11:29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</w:pPr>
    </w:p>
    <w:p w14:paraId="34B1D059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159" w:name="_Toc484258068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4160" w:author="Na" w:date="2017-06-19T15:06:00Z">
        <w:r w:rsidR="00E2334A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5C2787" w:rsidRPr="002B3C7C">
        <w:rPr>
          <w:rFonts w:cs="Phetsarath OT" w:hint="cs"/>
          <w:b w:val="0"/>
          <w:bCs/>
          <w:cs/>
          <w:lang w:bidi="lo-LA"/>
        </w:rPr>
        <w:t>58</w:t>
      </w:r>
      <w:ins w:id="4161" w:author="Na" w:date="2017-06-19T15:06:00Z">
        <w:r w:rsidR="00E2334A">
          <w:rPr>
            <w:rFonts w:cs="Phetsarath OT"/>
            <w:lang w:val="en-US" w:bidi="lo-LA"/>
          </w:rPr>
          <w:t xml:space="preserve">  </w:t>
        </w:r>
      </w:ins>
      <w:del w:id="4162" w:author="Na" w:date="2017-06-19T15:06:00Z">
        <w:r w:rsidR="005C2787" w:rsidRPr="00BF384B" w:rsidDel="00E2334A">
          <w:rPr>
            <w:rFonts w:cs="Phetsarath OT"/>
            <w:lang w:bidi="lo-LA"/>
          </w:rPr>
          <w:delText xml:space="preserve"> </w:delText>
        </w:r>
      </w:del>
      <w:r w:rsidRPr="00641F36">
        <w:rPr>
          <w:rFonts w:cs="Phetsarath OT"/>
          <w:lang w:bidi="lo-LA"/>
        </w:rPr>
        <w:t>(</w:t>
      </w:r>
      <w:r w:rsidRPr="00873220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ອົງການຄຸ້ມຄອງວຽກງານສະຖິຕິ</w:t>
      </w:r>
      <w:bookmarkEnd w:id="4159"/>
    </w:p>
    <w:p w14:paraId="2492B442" w14:textId="77777777" w:rsidR="00B31150" w:rsidRPr="00514FCB" w:rsidRDefault="00C507D0" w:rsidP="00A92BF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  <w:pPrChange w:id="4163" w:author="Na" w:date="2017-06-09T08:49:00Z">
          <w:pPr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ເປັນຜູ້ຄຸ້ມຄອງວຽກງານສະຖິຕິ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ຢ່າງລວມສູນ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ເປັນເອກະພາບໃນຂອບເຂດທົ່ວປະ</w:t>
      </w:r>
      <w:ins w:id="4164" w:author="Na" w:date="2017-06-09T08:50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ເທດ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ໂດຍມອບໃຫ້ກະຊວງແຜນການ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ຮັບຜິດຊອບໂດຍກົງ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</w:t>
      </w:r>
      <w:r w:rsidR="008E31D9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ປະສານສົມທົບ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ອົງການລັດທຽບເທົ່າກະຊວງ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204D4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2B1A1E38" w14:textId="77777777" w:rsidR="00C507D0" w:rsidRPr="00514FCB" w:rsidRDefault="00C507D0" w:rsidP="00834A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</w:rPr>
        <w:pPrChange w:id="4165" w:author="Na" w:date="2017-06-09T08:49:00Z">
          <w:pPr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ອົງການຄຸ້ມຄອງວຽກງານສະຖິຕິ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240626CF" w14:textId="77777777" w:rsidR="00C507D0" w:rsidRPr="00514FCB" w:rsidRDefault="00C507D0" w:rsidP="00834A5D">
      <w:pPr>
        <w:pStyle w:val="ListParagraph"/>
        <w:numPr>
          <w:ilvl w:val="0"/>
          <w:numId w:val="98"/>
        </w:numPr>
        <w:tabs>
          <w:tab w:val="left" w:pos="1560"/>
        </w:tabs>
        <w:spacing w:after="0" w:line="240" w:lineRule="auto"/>
        <w:ind w:hanging="97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ກະຊວງແຜນການ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1B0B8C39" w14:textId="77777777" w:rsidR="00C507D0" w:rsidRPr="00514FCB" w:rsidRDefault="00C507D0" w:rsidP="00834A5D">
      <w:pPr>
        <w:pStyle w:val="ListParagraph"/>
        <w:numPr>
          <w:ilvl w:val="0"/>
          <w:numId w:val="98"/>
        </w:numPr>
        <w:tabs>
          <w:tab w:val="left" w:pos="1560"/>
        </w:tabs>
        <w:spacing w:after="0" w:line="240" w:lineRule="auto"/>
        <w:ind w:hanging="97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ພະແນກແຜນການ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250F22F4" w14:textId="77777777" w:rsidR="00C507D0" w:rsidRPr="00873220" w:rsidRDefault="00C507D0" w:rsidP="00834A5D">
      <w:pPr>
        <w:pStyle w:val="ListParagraph"/>
        <w:numPr>
          <w:ilvl w:val="0"/>
          <w:numId w:val="98"/>
        </w:numPr>
        <w:tabs>
          <w:tab w:val="left" w:pos="1560"/>
        </w:tabs>
        <w:spacing w:after="0" w:line="240" w:lineRule="auto"/>
        <w:ind w:hanging="97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ຫ້ອງການແຜນການ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166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  <w:rPrChange w:id="4167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cs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168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ການລົງທຶນ</w:t>
      </w:r>
      <w:r w:rsidRPr="00A26FD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2B3C7C">
        <w:rPr>
          <w:rFonts w:ascii="Phetsarath OT" w:hAnsi="Phetsarath OT" w:cs="Phetsarath OT"/>
          <w:sz w:val="24"/>
          <w:szCs w:val="24"/>
        </w:rPr>
        <w:t xml:space="preserve">,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4D6DEA">
        <w:rPr>
          <w:rFonts w:ascii="Phetsarath OT" w:hAnsi="Phetsarath OT" w:cs="Phetsarath OT"/>
          <w:sz w:val="24"/>
          <w:szCs w:val="24"/>
        </w:rPr>
        <w:t xml:space="preserve">,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Pr="00873220">
        <w:rPr>
          <w:rFonts w:ascii="Phetsarath OT" w:hAnsi="Phetsarath OT" w:cs="Phetsarath OT"/>
          <w:sz w:val="24"/>
          <w:szCs w:val="24"/>
        </w:rPr>
        <w:t>;</w:t>
      </w:r>
    </w:p>
    <w:p w14:paraId="50BC9F9D" w14:textId="77777777" w:rsidR="00C507D0" w:rsidRPr="00514FCB" w:rsidRDefault="00C507D0" w:rsidP="00834A5D">
      <w:pPr>
        <w:pStyle w:val="ListParagraph"/>
        <w:numPr>
          <w:ilvl w:val="0"/>
          <w:numId w:val="98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  <w:pPrChange w:id="4169" w:author="Na" w:date="2017-06-09T08:49:00Z">
          <w:pPr>
            <w:pStyle w:val="ListParagraph"/>
            <w:numPr>
              <w:numId w:val="98"/>
            </w:numPr>
            <w:tabs>
              <w:tab w:val="left" w:pos="1560"/>
            </w:tabs>
            <w:spacing w:after="0" w:line="240" w:lineRule="auto"/>
            <w:ind w:left="450" w:hanging="974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ອົງການລັດທຽບເທົ່າກະຊວງ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</w:t>
      </w:r>
      <w:r w:rsidR="00F220A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ອົງການລັດທຽບເທົ່າພະແນກ</w:t>
      </w:r>
      <w:del w:id="4170" w:author="Na" w:date="2017-06-18T21:17:00Z">
        <w:r w:rsidR="00F220AA" w:rsidRPr="00514FCB" w:rsidDel="002B3C7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F220A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ins w:id="4171" w:author="Na" w:date="2017-06-18T21:17:00Z">
        <w:r w:rsidR="002B3C7C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4D6DEA">
        <w:rPr>
          <w:rFonts w:ascii="Phetsarath OT" w:hAnsi="Phetsarath OT" w:cs="Phetsarath OT"/>
          <w:sz w:val="24"/>
          <w:szCs w:val="24"/>
        </w:rPr>
        <w:t xml:space="preserve">,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ນະ</w:t>
      </w:r>
      <w:ins w:id="4172" w:author="Na" w:date="2017-06-09T08:49:00Z">
        <w:r w:rsidR="00834A5D" w:rsidRPr="00873220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ຄອນຫຼວງ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</w:t>
      </w:r>
      <w:r w:rsidR="00F220A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ອົງການລັດທຽບເທົ່າຫ້ອງການ</w:t>
      </w:r>
      <w:del w:id="4173" w:author="Na" w:date="2017-06-18T21:17:00Z">
        <w:r w:rsidR="00F220AA" w:rsidRPr="00514FCB" w:rsidDel="002B3C7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F220A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ins w:id="4174" w:author="Na" w:date="2017-06-18T21:17:00Z">
        <w:r w:rsidR="002B3C7C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Pr="004D6DEA">
        <w:rPr>
          <w:rFonts w:ascii="Phetsarath OT" w:hAnsi="Phetsarath OT" w:cs="Phetsarath OT"/>
          <w:sz w:val="24"/>
          <w:szCs w:val="24"/>
        </w:rPr>
        <w:t xml:space="preserve">,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873220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F4433FB" w14:textId="77777777" w:rsidR="00BF253F" w:rsidRPr="00DC5FCA" w:rsidRDefault="00BF253F" w:rsidP="009B482F">
      <w:pPr>
        <w:pStyle w:val="ListParagraph"/>
        <w:spacing w:after="0" w:line="240" w:lineRule="auto"/>
        <w:ind w:left="1890"/>
        <w:jc w:val="both"/>
        <w:rPr>
          <w:rFonts w:ascii="Phetsarath OT" w:hAnsi="Phetsarath OT" w:cs="Phetsarath OT"/>
          <w:sz w:val="16"/>
          <w:szCs w:val="16"/>
          <w:lang w:bidi="lo-LA"/>
          <w:rPrChange w:id="4175" w:author="Na" w:date="2017-06-16T11:29:00Z">
            <w:rPr>
              <w:rFonts w:ascii="Phetsarath OT" w:hAnsi="Phetsarath OT" w:cs="Phetsarath OT"/>
              <w:color w:val="FF0000"/>
              <w:sz w:val="24"/>
              <w:szCs w:val="24"/>
              <w:lang w:bidi="lo-LA"/>
            </w:rPr>
          </w:rPrChange>
        </w:rPr>
      </w:pPr>
    </w:p>
    <w:p w14:paraId="268B1E3E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4176" w:name="_Toc484258069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4177" w:author="Na" w:date="2017-06-14T11:51:00Z">
        <w:r w:rsidR="00A34492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5C2787" w:rsidRPr="00BF384B">
        <w:rPr>
          <w:rFonts w:cs="Phetsarath OT" w:hint="cs"/>
          <w:b w:val="0"/>
          <w:bCs/>
          <w:cs/>
          <w:lang w:bidi="lo-LA"/>
        </w:rPr>
        <w:t>59</w:t>
      </w:r>
      <w:r w:rsidR="005C2787" w:rsidRPr="004D6DEA">
        <w:rPr>
          <w:rFonts w:cs="Phetsarath OT"/>
        </w:rPr>
        <w:t xml:space="preserve"> </w:t>
      </w:r>
      <w:r w:rsidRPr="00641F36">
        <w:rPr>
          <w:rFonts w:cs="Phetsarath OT"/>
        </w:rPr>
        <w:t>(</w:t>
      </w:r>
      <w:r w:rsidRPr="00873220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ສິດ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ໜ້າທີ່ຂອງກະຊວງແຜນການ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ການລົງທຶນ</w:t>
      </w:r>
      <w:bookmarkEnd w:id="4176"/>
      <w:r w:rsidR="00AF26E3" w:rsidRPr="00514FCB">
        <w:rPr>
          <w:rFonts w:cs="Phetsarath OT" w:hint="cs"/>
          <w:b w:val="0"/>
          <w:bCs/>
          <w:cs/>
          <w:lang w:bidi="lo-LA"/>
        </w:rPr>
        <w:t xml:space="preserve"> </w:t>
      </w:r>
    </w:p>
    <w:p w14:paraId="42140651" w14:textId="77777777" w:rsidR="007117A6" w:rsidRPr="00514FCB" w:rsidRDefault="00A34492" w:rsidP="00834A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</w:rPr>
        <w:pPrChange w:id="4178" w:author="Na" w:date="2017-06-09T08:50:00Z">
          <w:pPr>
            <w:spacing w:after="0" w:line="240" w:lineRule="auto"/>
            <w:ind w:left="450" w:firstLine="1080"/>
            <w:jc w:val="both"/>
          </w:pPr>
        </w:pPrChange>
      </w:pPr>
      <w:ins w:id="4179" w:author="Na" w:date="2017-06-14T11:51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ໃນການຄຸ້ມຄອງວຽກງານສະຖິຕິ </w:t>
        </w:r>
      </w:ins>
      <w:r w:rsidR="007117A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ກະຊວງແຜນການ</w:t>
      </w:r>
      <w:r w:rsidR="007117A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117A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7117A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117A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="007117A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117A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7117A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117A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="007117A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117A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7117A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117A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="007117A6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117A6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117A6"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15432A72" w14:textId="77777777" w:rsidR="00001E15" w:rsidRPr="004D6DEA" w:rsidRDefault="00001E15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 ຮ່າງ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B31150" w:rsidRPr="00514FCB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180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ພັດທະນາລະບົບ</w:t>
      </w:r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181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ແຫ່ງຊາດ</w:t>
      </w:r>
      <w:r w:rsidR="00B31150" w:rsidRPr="00514FCB">
        <w:rPr>
          <w:rFonts w:ascii="Phetsarath OT" w:hAnsi="Phetsarath OT" w:cs="Phetsarath OT"/>
          <w:sz w:val="24"/>
          <w:szCs w:val="24"/>
          <w:lang w:bidi="lo-LA"/>
          <w:rPrChange w:id="4182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lang w:bidi="lo-LA"/>
            </w:rPr>
          </w:rPrChange>
        </w:rPr>
        <w:t xml:space="preserve"> ​ແລ້ວ</w:t>
      </w:r>
      <w:del w:id="4183" w:author="Na" w:date="2017-06-09T08:50:00Z">
        <w:r w:rsidR="00CC3F30"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  <w:rPrChange w:id="4184" w:author="Na" w:date="2017-06-16T10:46:00Z">
              <w:rPr>
                <w:rFonts w:ascii="Phetsarath OT" w:hAnsi="Phetsarath OT" w:cs="Phetsarath OT" w:hint="cs"/>
                <w:sz w:val="24"/>
                <w:szCs w:val="24"/>
                <w:u w:color="FF0000"/>
                <w:cs/>
                <w:lang w:bidi="lo-LA"/>
              </w:rPr>
            </w:rPrChange>
          </w:rPr>
          <w:delText xml:space="preserve"> </w:delText>
        </w:r>
      </w:del>
      <w:r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ສະ</w:t>
      </w:r>
      <w:r w:rsidRPr="00B37D69">
        <w:rPr>
          <w:rFonts w:ascii="Phetsarath OT" w:hAnsi="Phetsarath OT" w:cs="Phetsarath OT"/>
          <w:sz w:val="24"/>
          <w:szCs w:val="24"/>
          <w:cs/>
          <w:lang w:bidi="lo-LA"/>
        </w:rPr>
        <w:t>ເ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ໜີ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185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 xml:space="preserve"> </w:t>
      </w:r>
      <w:r w:rsidRPr="00A26FD7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ins w:id="4186" w:author="Na" w:date="2017-06-18T21:16:00Z">
        <w:r w:rsidR="002B3C7C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4187" w:author="Na" w:date="2017-06-14T11:51:00Z">
        <w:r w:rsidR="00CC3F30" w:rsidRPr="00B37D69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ເພື່ອ</w:delText>
        </w:r>
      </w:del>
      <w:r w:rsidR="00CC3F30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BF384B">
        <w:rPr>
          <w:rFonts w:ascii="Phetsarath OT" w:hAnsi="Phetsarath OT" w:cs="Phetsarath OT"/>
          <w:sz w:val="24"/>
          <w:szCs w:val="24"/>
        </w:rPr>
        <w:t>;</w:t>
      </w:r>
    </w:p>
    <w:p w14:paraId="4CC002CC" w14:textId="77777777" w:rsidR="00046764" w:rsidRPr="00514FCB" w:rsidRDefault="00001E15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ສ້າງ</w:t>
      </w:r>
      <w:r w:rsidR="00B31150" w:rsidRPr="00873220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ປັບປຸງ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31150" w:rsidRPr="00514FCB">
        <w:rPr>
          <w:rFonts w:ascii="Phetsarath OT" w:hAnsi="Phetsarath OT" w:cs="Phetsarath OT"/>
          <w:sz w:val="24"/>
          <w:szCs w:val="24"/>
          <w:lang w:bidi="lo-LA"/>
        </w:rPr>
        <w:t>​ແລະ ສະ​ເໜີ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ins w:id="4188" w:author="Na" w:date="2017-06-18T21:16:00Z">
        <w:r w:rsidR="002B3C7C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046764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ກ່ຽວກັບວຽກງານສະຖິຕິ</w:t>
      </w:r>
      <w:del w:id="4189" w:author="Na" w:date="2017-06-18T21:19:00Z">
        <w:r w:rsidRPr="004D6DEA" w:rsidDel="00C5009C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ຕໍ່ ລັດຖະບານ 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B31150" w:rsidRPr="00514FCB">
        <w:rPr>
          <w:rFonts w:ascii="Phetsarath OT" w:hAnsi="Phetsarath OT" w:cs="Phetsarath OT"/>
          <w:sz w:val="24"/>
          <w:szCs w:val="24"/>
          <w:lang w:bidi="lo-LA"/>
        </w:rPr>
        <w:t>ນໍາ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ສະເໜີ</w:t>
      </w:r>
      <w:del w:id="4190" w:author="Na" w:date="2017-06-09T08:50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 ພິຈາລະນາ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7D382C77" w14:textId="77777777" w:rsidR="00046764" w:rsidRPr="00514FCB" w:rsidRDefault="00046764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ໂຄສະນາ</w:t>
      </w:r>
      <w:r w:rsidR="0074230A" w:rsidRPr="00514FCB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ນະໂຍບາຍ, ຍຸດທະສາດ,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191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ກົດໝາຍ</w:t>
      </w:r>
      <w:r w:rsidRPr="00A26FD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ກ່ຽວກັບວຽກງານສະ</w:t>
      </w:r>
      <w:ins w:id="4192" w:author="Na" w:date="2017-06-09T08:50:00Z">
        <w:r w:rsidR="00834A5D" w:rsidRPr="00873220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ໃນຂອບເຂດທົ່ວປະເທດ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6F0EC1B2" w14:textId="77777777" w:rsidR="00001E15" w:rsidRPr="00514FCB" w:rsidRDefault="00001E15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ອະນຸມັດ ແຜນດຳເນີນງານ, ໂຄງການ 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ແຜນງົບປະມານ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ໃນແຕ່ລະໄລຍະ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429BC3B" w14:textId="77777777" w:rsidR="00001E15" w:rsidRPr="00514FCB" w:rsidRDefault="00001E15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ນໍາພາ, ຄຸ້ມຄອງ, ຊຸກຍູ້ ແລະ ສົ່ງເສີມ ການພັດທະນາ​ລະບົບ​ສະຖິຕິ​ແຫ່ງ​ຊາດ; ຕິດຕາມ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ປະເມີນຜົນການຈັດຕັ້ງປະຕິບັດ ນະໂຍບາຍ, ຍຸດທະສາດ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ກົດໝາຍ ແລະ ລະບຽບການ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ກ່ຽວກັບການພັດທະນາ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ວຽກງານສະຖິຕິ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7026F2EE" w14:textId="77777777" w:rsidR="00001E15" w:rsidRPr="00873220" w:rsidRDefault="00001E15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ອອກຂໍ້ຕົກລົງແຕ່ງຕັ້ງ ຄະນະຊີ້ນໍາການສໍາຫຼວດ</w:t>
      </w:r>
      <w:ins w:id="4193" w:author="Na" w:date="2017-06-18T21:16:00Z">
        <w:r w:rsidR="002B3C7C">
          <w:rPr>
            <w:rFonts w:ascii="Phetsarath OT" w:hAnsi="Phetsarath OT" w:cs="Phetsarath OT"/>
            <w:sz w:val="24"/>
            <w:szCs w:val="24"/>
            <w:lang w:bidi="lo-LA"/>
          </w:rPr>
          <w:t>ແບບ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ຕົວແທນລະດັບຊາດ</w:t>
      </w:r>
      <w:del w:id="4194" w:author="Na" w:date="2017-06-18T21:16:00Z">
        <w:r w:rsidRPr="004D6DEA" w:rsidDel="002B3C7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ໃນແຕ່ລະໄລຍະ ຕາມການສະເໜີຂອງສູນສະຖິຕິແຫ່ງຊາດ; </w:t>
      </w:r>
    </w:p>
    <w:p w14:paraId="214289F3" w14:textId="77777777" w:rsidR="00001E15" w:rsidRPr="00514FCB" w:rsidRDefault="00001E15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  <w:tab w:val="left" w:pos="189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 ສະເໜີ</w:t>
      </w:r>
      <w:ins w:id="4195" w:author="Na" w:date="2017-06-14T11:51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4196" w:author="Na" w:date="2017-06-14T11:51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ຕໍ່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ນາຍົກລັດຖະມົນຕີ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4197" w:author="Na" w:date="2017-06-14T11:52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ເພື່ອ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ອະນຸມັດການສໍາຫຼວດໃຫຍ່ 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 ພິຈາ</w:t>
      </w:r>
      <w:del w:id="4198" w:author="Na" w:date="2017-06-09T08:51:00Z">
        <w:r w:rsidR="0080751D"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ລະນາ</w:t>
      </w:r>
      <w:del w:id="4199" w:author="Na" w:date="2017-06-14T11:52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ອະນຸ</w:t>
      </w:r>
      <w:ins w:id="4200" w:author="Na" w:date="2017-06-14T11:52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ມັດ</w:t>
      </w:r>
      <w:del w:id="4201" w:author="Na" w:date="2017-06-09T08:51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ການສໍາຫຼວດແບບຕົວແທນລະດັບຊາດ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ຕາມການສະເໜີຂອງສູນສະຖິຕິແຫ່ງຊາດ;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0B301ED" w14:textId="77777777" w:rsidR="00001E15" w:rsidRPr="00514FCB" w:rsidRDefault="00001E15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  <w:tab w:val="left" w:pos="189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ກໍານົດ</w:t>
      </w:r>
      <w:del w:id="4202" w:author="Na" w:date="2017-06-09T08:51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ຕົວຊີ້ບອກ</w:t>
      </w:r>
      <w:ins w:id="4203" w:author="Na" w:date="2017-06-09T08:51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ເພື່ອຕິດຕາມ ແລະ ປະເມີນຜົນ ການຈັດຕັ້ງປະຕິບັດແຜນພັດທະນາເສດຖະ</w:t>
      </w:r>
      <w:r w:rsidR="0080751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ກິດ-ສັງຄົມ</w:t>
      </w:r>
      <w:del w:id="4204" w:author="Na" w:date="2017-06-16T11:29:00Z">
        <w:r w:rsidRPr="00514FCB" w:rsidDel="00DC5FC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ແຫ່ງຊາດ ໃນແຕ່ລະໄລຍະ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E5DA1FC" w14:textId="77777777" w:rsidR="00001E15" w:rsidRPr="00514FCB" w:rsidRDefault="00046764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  <w:tab w:val="left" w:pos="189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ຊີ້ນຳ, ຕິດຕາມ ແລະ ປະສານສົມທົບກັບ</w:t>
      </w:r>
      <w:del w:id="4205" w:author="Na" w:date="2017-06-18T21:16:00Z">
        <w:r w:rsidR="00001E15" w:rsidRPr="00514FCB" w:rsidDel="002B3C7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ບັນດາ</w:t>
      </w:r>
      <w:ins w:id="4206" w:author="Na" w:date="2017-06-18T21:16:00Z">
        <w:r w:rsidR="002B3C7C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001E15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ກະຊວງ, ອົງການລັດທຽບເທົ່າກະຊວ</w:t>
      </w:r>
      <w:r w:rsidR="006E3430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ງ, ອົງ</w:t>
      </w:r>
      <w:del w:id="4207" w:author="Na" w:date="2017-06-09T08:51:00Z">
        <w:r w:rsidR="0080751D" w:rsidRPr="00641F36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6E3430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ການປົກຄອງທ້ອງຖິ່ນ ແລະ ພາກ</w:t>
      </w:r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ສ່ວນອື່ນ ໃນການສະໜັບສະໜູນ</w:t>
      </w:r>
      <w:r w:rsidR="00001E15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ອໍານວຍຄວາມສະດວກໃຫ້ແກ່</w:t>
      </w:r>
      <w:del w:id="4208" w:author="Na" w:date="2017-06-09T08:51:00Z">
        <w:r w:rsidR="00001E15"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del w:id="4209" w:author="Na" w:date="2017-06-09T08:51:00Z">
        <w:r w:rsidR="0080751D"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ຈັດຕັ້ງປະຕິບັດວຽກງານສະຖິຕິ</w:t>
      </w:r>
      <w:r w:rsidR="00001E15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91C25ED" w14:textId="77777777" w:rsidR="00046764" w:rsidRPr="00514FCB" w:rsidRDefault="00834A5D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  <w:tab w:val="left" w:pos="189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ins w:id="4210" w:author="Na" w:date="2017-06-09T08:52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211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cs/>
              <w:lang w:bidi="lo-LA"/>
            </w:rPr>
          </w:rPrChange>
        </w:rPr>
        <w:t xml:space="preserve"> </w:t>
      </w:r>
      <w:r w:rsidR="00001E15" w:rsidRPr="00A26FD7">
        <w:rPr>
          <w:rFonts w:ascii="Phetsarath OT" w:hAnsi="Phetsarath OT" w:cs="Phetsarath OT" w:hint="cs"/>
          <w:sz w:val="24"/>
          <w:szCs w:val="24"/>
          <w:cs/>
          <w:lang w:bidi="lo-LA"/>
        </w:rPr>
        <w:t>ກັບຕ່າງປະເທດ</w:t>
      </w:r>
      <w:r w:rsidR="00001E15" w:rsidRPr="00B37D6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001E15"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ພາກພື້ນ</w:t>
      </w:r>
      <w:r w:rsidR="00001E15" w:rsidRPr="00BF384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01E15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01E15"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01E15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ສາກົນ</w:t>
      </w:r>
      <w:r w:rsidR="0074230A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ໃນການພັດທະນາ</w:t>
      </w:r>
      <w:r w:rsidR="00001E15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01E15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del w:id="4212" w:author="Na" w:date="2017-06-14T11:52:00Z">
        <w:r w:rsidR="0074230A" w:rsidRPr="00514FCB" w:rsidDel="00A34492">
          <w:rPr>
            <w:rFonts w:ascii="Phetsarath OT" w:hAnsi="Phetsarath OT" w:cs="Phetsarath OT"/>
            <w:sz w:val="24"/>
            <w:szCs w:val="24"/>
            <w:lang w:bidi="lo-LA"/>
          </w:rPr>
          <w:delText>ການ</w:delText>
        </w:r>
      </w:del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ສະໜັບສະໜູນແຫຼ່ງທຶນເຂົ້າໃນວຽກງານສະຖິຕິ</w:t>
      </w:r>
      <w:r w:rsidR="00001E15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7E7C5B9" w14:textId="77777777" w:rsidR="00046764" w:rsidRPr="00514FCB" w:rsidRDefault="00046764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  <w:tab w:val="left" w:pos="189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ລາຍງານ </w:t>
      </w:r>
      <w:r w:rsidR="006E343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ລັດຖະບານ ຢ່າງເປັນປົກ</w:t>
      </w:r>
      <w:ins w:id="4213" w:author="Na" w:date="2017-06-09T08:51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ກະຕິ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1990EC4" w14:textId="77777777" w:rsidR="00001E15" w:rsidRDefault="00834A5D" w:rsidP="00834A5D">
      <w:pPr>
        <w:pStyle w:val="ListParagraph"/>
        <w:numPr>
          <w:ilvl w:val="0"/>
          <w:numId w:val="105"/>
        </w:numPr>
        <w:tabs>
          <w:tab w:val="left" w:pos="1560"/>
          <w:tab w:val="left" w:pos="1800"/>
          <w:tab w:val="left" w:pos="1890"/>
        </w:tabs>
        <w:spacing w:after="0" w:line="240" w:lineRule="auto"/>
        <w:ind w:left="426" w:firstLine="850"/>
        <w:jc w:val="both"/>
        <w:rPr>
          <w:ins w:id="4214" w:author="Na" w:date="2017-06-16T13:34:00Z"/>
          <w:rFonts w:ascii="Phetsarath OT" w:hAnsi="Phetsarath OT" w:cs="Phetsarath OT"/>
          <w:sz w:val="24"/>
          <w:szCs w:val="24"/>
          <w:lang w:bidi="lo-LA"/>
        </w:rPr>
      </w:pPr>
      <w:ins w:id="4215" w:author="Na" w:date="2017-06-09T08:52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="00001E15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01E15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="00001E15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ins w:id="4216" w:author="Na" w:date="2017-06-07T09:13:00Z">
        <w:r w:rsidR="00AB18F2" w:rsidRPr="00514FCB">
          <w:rPr>
            <w:rFonts w:ascii="Phetsarath OT" w:hAnsi="Phetsarath OT" w:cs="Phetsarath OT"/>
            <w:sz w:val="24"/>
            <w:szCs w:val="24"/>
            <w:lang w:bidi="lo-LA"/>
          </w:rPr>
          <w:t>ທີ່ໄດ້ກໍານົດໄວ້ໃນ</w:t>
        </w:r>
      </w:ins>
      <w:r w:rsidR="00001E15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4217" w:author="VONGDALA" w:date="2017-06-06T15:05:00Z">
        <w:r w:rsidR="00001E15"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001E15"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="00001E15"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001E15"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="00001E15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7D856C2" w14:textId="77777777" w:rsidR="00A26FD7" w:rsidRPr="00A26FD7" w:rsidRDefault="00A26FD7" w:rsidP="00A26FD7">
      <w:pPr>
        <w:pStyle w:val="ListParagraph"/>
        <w:tabs>
          <w:tab w:val="left" w:pos="1560"/>
          <w:tab w:val="left" w:pos="1800"/>
          <w:tab w:val="left" w:pos="1890"/>
        </w:tabs>
        <w:spacing w:after="0" w:line="240" w:lineRule="auto"/>
        <w:ind w:left="1276"/>
        <w:jc w:val="both"/>
        <w:rPr>
          <w:rFonts w:ascii="Phetsarath OT" w:hAnsi="Phetsarath OT" w:cs="Phetsarath OT"/>
          <w:sz w:val="16"/>
          <w:szCs w:val="16"/>
          <w:lang w:bidi="lo-LA"/>
          <w:rPrChange w:id="4218" w:author="Na" w:date="2017-06-16T13:34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  <w:pPrChange w:id="4219" w:author="Na" w:date="2017-06-16T13:34:00Z">
          <w:pPr>
            <w:pStyle w:val="ListParagraph"/>
            <w:numPr>
              <w:numId w:val="105"/>
            </w:numPr>
            <w:tabs>
              <w:tab w:val="left" w:pos="1560"/>
              <w:tab w:val="left" w:pos="1800"/>
              <w:tab w:val="left" w:pos="1890"/>
            </w:tabs>
            <w:spacing w:after="0" w:line="240" w:lineRule="auto"/>
            <w:ind w:left="426" w:firstLine="850"/>
            <w:jc w:val="both"/>
          </w:pPr>
        </w:pPrChange>
      </w:pPr>
    </w:p>
    <w:p w14:paraId="41853D59" w14:textId="77777777" w:rsidR="00C507D0" w:rsidRPr="00514FCB" w:rsidDel="00DC5FCA" w:rsidRDefault="00C507D0" w:rsidP="00D50DAE">
      <w:pPr>
        <w:spacing w:after="0" w:line="240" w:lineRule="auto"/>
        <w:jc w:val="both"/>
        <w:rPr>
          <w:del w:id="4220" w:author="Na" w:date="2017-06-16T11:29:00Z"/>
          <w:rFonts w:ascii="Phetsarath OT" w:hAnsi="Phetsarath OT" w:cs="Phetsarath OT"/>
          <w:sz w:val="24"/>
          <w:szCs w:val="24"/>
          <w:rPrChange w:id="4221" w:author="Na" w:date="2017-06-16T10:46:00Z">
            <w:rPr>
              <w:del w:id="4222" w:author="Na" w:date="2017-06-16T11:29:00Z"/>
              <w:rFonts w:ascii="Phetsarath OT" w:hAnsi="Phetsarath OT" w:cs="Phetsarath OT"/>
              <w:sz w:val="20"/>
              <w:szCs w:val="20"/>
            </w:rPr>
          </w:rPrChange>
        </w:rPr>
      </w:pPr>
    </w:p>
    <w:p w14:paraId="2F8F5653" w14:textId="77777777" w:rsidR="00C507D0" w:rsidRPr="00BF384B" w:rsidRDefault="00C507D0" w:rsidP="00D96BD3">
      <w:pPr>
        <w:pStyle w:val="Heading1"/>
        <w:spacing w:line="240" w:lineRule="auto"/>
        <w:ind w:left="1620" w:hanging="1620"/>
        <w:jc w:val="both"/>
        <w:rPr>
          <w:rFonts w:cs="Phetsarath OT"/>
          <w:b w:val="0"/>
          <w:bCs/>
          <w:lang w:bidi="lo-LA"/>
        </w:rPr>
      </w:pPr>
      <w:bookmarkStart w:id="4223" w:name="_Toc484258070"/>
      <w:r w:rsidRPr="00A26FD7">
        <w:rPr>
          <w:rFonts w:cs="Phetsarath OT" w:hint="cs"/>
          <w:b w:val="0"/>
          <w:bCs/>
          <w:cs/>
          <w:lang w:bidi="lo-LA"/>
        </w:rPr>
        <w:t>ມາດຕາ</w:t>
      </w:r>
      <w:r w:rsidRPr="00B37D69">
        <w:rPr>
          <w:rFonts w:cs="Phetsarath OT"/>
          <w:b w:val="0"/>
          <w:bCs/>
          <w:cs/>
          <w:lang w:bidi="lo-LA"/>
        </w:rPr>
        <w:t xml:space="preserve"> </w:t>
      </w:r>
      <w:ins w:id="4224" w:author="Na" w:date="2017-06-14T11:52:00Z">
        <w:r w:rsidR="00A34492" w:rsidRPr="002B3C7C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  <w:lang w:bidi="lo-LA"/>
        </w:rPr>
        <w:t>6</w:t>
      </w:r>
      <w:r w:rsidR="005C2787" w:rsidRPr="004D6DEA">
        <w:rPr>
          <w:rFonts w:cs="Phetsarath OT" w:hint="cs"/>
          <w:b w:val="0"/>
          <w:bCs/>
          <w:cs/>
          <w:lang w:bidi="lo-LA"/>
        </w:rPr>
        <w:t>0</w:t>
      </w:r>
      <w:r w:rsidRPr="00641F36">
        <w:rPr>
          <w:rFonts w:cs="Phetsarath OT"/>
          <w:lang w:bidi="lo-LA"/>
        </w:rPr>
        <w:t xml:space="preserve"> (</w:t>
      </w:r>
      <w:r w:rsidRPr="00873220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ສິດ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ໜ້າທ</w:t>
      </w:r>
      <w:r w:rsidR="00F31EC6" w:rsidRPr="00514FCB">
        <w:rPr>
          <w:rFonts w:cs="Phetsarath OT" w:hint="cs"/>
          <w:b w:val="0"/>
          <w:bCs/>
          <w:cs/>
          <w:lang w:bidi="lo-LA"/>
        </w:rPr>
        <w:t>ີ່</w:t>
      </w:r>
      <w:del w:id="4225" w:author="Na" w:date="2017-06-18T21:15:00Z">
        <w:r w:rsidRPr="00514FCB" w:rsidDel="002B3C7C">
          <w:rPr>
            <w:rFonts w:cs="Phetsarath OT"/>
            <w:b w:val="0"/>
            <w:bCs/>
            <w:cs/>
            <w:lang w:bidi="lo-LA"/>
          </w:rPr>
          <w:delText xml:space="preserve"> </w:delText>
        </w:r>
      </w:del>
      <w:r w:rsidRPr="00514FCB">
        <w:rPr>
          <w:rFonts w:cs="Phetsarath OT" w:hint="cs"/>
          <w:b w:val="0"/>
          <w:bCs/>
          <w:cs/>
          <w:lang w:bidi="lo-LA"/>
        </w:rPr>
        <w:t>ຂອງພະແນກແຜນການ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ການລົງທ</w:t>
      </w:r>
      <w:r w:rsidR="00F31EC6" w:rsidRPr="00514FCB">
        <w:rPr>
          <w:rFonts w:cs="Phetsarath OT" w:hint="cs"/>
          <w:b w:val="0"/>
          <w:bCs/>
          <w:cs/>
          <w:lang w:bidi="lo-LA"/>
        </w:rPr>
        <w:t>ຶນ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ແຂວງ</w:t>
      </w:r>
      <w:r w:rsidRPr="00514FCB">
        <w:rPr>
          <w:rFonts w:cs="Phetsarath OT"/>
          <w:b w:val="0"/>
          <w:bCs/>
          <w:lang w:bidi="lo-LA"/>
        </w:rPr>
        <w:t>,</w:t>
      </w:r>
      <w:del w:id="4226" w:author="Na" w:date="2017-06-16T11:29:00Z">
        <w:r w:rsidRPr="00514FCB" w:rsidDel="00DC5FCA">
          <w:rPr>
            <w:rFonts w:cs="Phetsarath OT"/>
            <w:b w:val="0"/>
            <w:bCs/>
            <w:lang w:bidi="lo-LA"/>
          </w:rPr>
          <w:delText xml:space="preserve">  </w:delText>
        </w:r>
      </w:del>
      <w:ins w:id="4227" w:author="Na" w:date="2017-06-16T11:29:00Z">
        <w:r w:rsidR="00DC5FCA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A26FD7">
        <w:rPr>
          <w:rFonts w:cs="Phetsarath OT" w:hint="cs"/>
          <w:b w:val="0"/>
          <w:bCs/>
          <w:cs/>
          <w:lang w:bidi="lo-LA"/>
        </w:rPr>
        <w:t>ນະ</w:t>
      </w:r>
      <w:del w:id="4228" w:author="Na" w:date="2017-06-09T08:52:00Z">
        <w:r w:rsidR="00E1502A" w:rsidRPr="00B37D69" w:rsidDel="00834A5D">
          <w:rPr>
            <w:rFonts w:cs="Phetsarath OT" w:hint="cs"/>
            <w:b w:val="0"/>
            <w:bCs/>
            <w:cs/>
            <w:lang w:bidi="lo-LA"/>
          </w:rPr>
          <w:delText xml:space="preserve"> </w:delText>
        </w:r>
      </w:del>
      <w:r w:rsidRPr="002B3C7C">
        <w:rPr>
          <w:rFonts w:cs="Phetsarath OT" w:hint="cs"/>
          <w:b w:val="0"/>
          <w:bCs/>
          <w:cs/>
          <w:lang w:bidi="lo-LA"/>
        </w:rPr>
        <w:t>ຄອນຫຼວງ</w:t>
      </w:r>
      <w:bookmarkEnd w:id="4223"/>
    </w:p>
    <w:p w14:paraId="28EF8393" w14:textId="77777777" w:rsidR="00C507D0" w:rsidRPr="00514FCB" w:rsidRDefault="00A34492" w:rsidP="00834A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229" w:author="Na" w:date="2017-06-09T08:52:00Z">
          <w:pPr>
            <w:spacing w:after="0" w:line="240" w:lineRule="auto"/>
            <w:ind w:left="450" w:firstLine="1080"/>
            <w:jc w:val="both"/>
          </w:pPr>
        </w:pPrChange>
      </w:pPr>
      <w:ins w:id="4230" w:author="Na" w:date="2017-06-14T11:52:00Z">
        <w:r w:rsidRPr="004D6DEA">
          <w:rPr>
            <w:rFonts w:ascii="Phetsarath OT" w:hAnsi="Phetsarath OT" w:cs="Phetsarath OT"/>
            <w:sz w:val="24"/>
            <w:szCs w:val="24"/>
            <w:lang w:bidi="lo-LA"/>
          </w:rPr>
          <w:t xml:space="preserve">ໃນການຄຸ້ມຄອງວຽກງານສະຖິຕິ </w:t>
        </w:r>
      </w:ins>
      <w:r w:rsidR="00C507D0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ພະແນກແຜນການ</w:t>
      </w:r>
      <w:r w:rsidR="00C507D0"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="00C507D0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ຕາມຂອບເຂດຄວາມຮັບຜິດຊອບຂອງຕົນ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07975494" w14:textId="77777777" w:rsidR="002423D7" w:rsidRPr="00514FCB" w:rsidRDefault="002423D7" w:rsidP="00834A5D">
      <w:pPr>
        <w:pStyle w:val="ListParagraph"/>
        <w:numPr>
          <w:ilvl w:val="0"/>
          <w:numId w:val="9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ຄົ້ນຄວ້າ ແລະ ປະກອບຄໍາເຫັນ </w:t>
      </w:r>
      <w:ins w:id="4231" w:author="Na" w:date="2017-06-19T15:07:00Z">
        <w:r w:rsidR="00E2334A">
          <w:rPr>
            <w:rFonts w:ascii="Phetsarath OT" w:hAnsi="Phetsarath OT" w:cs="Phetsarath OT"/>
            <w:sz w:val="24"/>
            <w:szCs w:val="24"/>
            <w:lang w:bidi="lo-LA"/>
          </w:rPr>
          <w:t>ຕໍ່</w:t>
        </w:r>
      </w:ins>
      <w:del w:id="4232" w:author="Na" w:date="2017-06-19T15:07:00Z">
        <w:r w:rsidRPr="00873220" w:rsidDel="00E2334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ໃສ່</w:delText>
        </w:r>
      </w:del>
      <w:r w:rsidR="0067573C" w:rsidRPr="00514FCB">
        <w:rPr>
          <w:rFonts w:ascii="Phetsarath OT" w:hAnsi="Phetsarath OT" w:cs="Phetsarath OT"/>
          <w:sz w:val="24"/>
          <w:szCs w:val="24"/>
          <w:lang w:bidi="lo-LA"/>
        </w:rPr>
        <w:t>ຮ່າງ</w:t>
      </w:r>
      <w:ins w:id="4233" w:author="Na" w:date="2017-06-14T11:52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ຍຸ</w:t>
        </w:r>
      </w:ins>
      <w:del w:id="4234" w:author="Na" w:date="2017-06-14T11:52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ຍູ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ດທະສາດ</w:t>
      </w:r>
      <w:r w:rsidR="0067573C" w:rsidRPr="00514FCB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ພັດທະນາລະບົບສະຖິຕິ</w:t>
      </w:r>
      <w:r w:rsidR="0067573C" w:rsidRPr="00514FCB">
        <w:rPr>
          <w:rFonts w:ascii="Phetsarath OT" w:hAnsi="Phetsarath OT" w:cs="Phetsarath OT"/>
          <w:sz w:val="24"/>
          <w:szCs w:val="24"/>
          <w:lang w:bidi="lo-LA"/>
        </w:rPr>
        <w:t>​ແຫ່ງ​ຊາດ ​ແລະ ​ແຜນ​ພັດທະນາ​ລະບົບ​ສະຖິຕິ​ຂັ້ນ</w:t>
      </w:r>
      <w:r w:rsidR="006E343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39471C1" w14:textId="77777777" w:rsidR="002423D7" w:rsidRPr="00514FCB" w:rsidRDefault="002423D7" w:rsidP="00834A5D">
      <w:pPr>
        <w:pStyle w:val="ListParagraph"/>
        <w:numPr>
          <w:ilvl w:val="0"/>
          <w:numId w:val="9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ພິຈາລະນາ ອະນຸມັດ ແຜນດຳເນີນງານ, ໂຄງການ 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ແຜນງົບປະມານ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ກ່ຽວກັບວຽກງານສະຖິຕິຂອງ ແຂວງ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0DCD79A" w14:textId="77777777" w:rsidR="002423D7" w:rsidRPr="00514FCB" w:rsidRDefault="002423D7" w:rsidP="00834A5D">
      <w:pPr>
        <w:pStyle w:val="ListParagraph"/>
        <w:numPr>
          <w:ilvl w:val="0"/>
          <w:numId w:val="9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ໂຄສະນາ</w:t>
      </w:r>
      <w:r w:rsidR="0067573C" w:rsidRPr="00514FCB">
        <w:rPr>
          <w:rFonts w:ascii="Phetsarath OT" w:hAnsi="Phetsarath OT" w:cs="Phetsarath OT"/>
          <w:sz w:val="24"/>
          <w:szCs w:val="24"/>
          <w:lang w:bidi="lo-LA"/>
        </w:rPr>
        <w:t>,</w:t>
      </w:r>
      <w:r w:rsidR="006E343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ນະໂຍບາຍ, ແຜນ</w:t>
      </w:r>
      <w:ins w:id="4235" w:author="Na" w:date="2017-06-14T11:52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ຍຸ</w:t>
        </w:r>
      </w:ins>
      <w:del w:id="4236" w:author="Na" w:date="2017-06-14T11:52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ຍຸ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ດທະສາດ, ກົດໝາຍ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ກ່ຽວກັບວຽກງານສະຖິຕິ;</w:t>
      </w:r>
    </w:p>
    <w:p w14:paraId="3347E44C" w14:textId="77777777" w:rsidR="002423D7" w:rsidRPr="00514FCB" w:rsidRDefault="002423D7" w:rsidP="00834A5D">
      <w:pPr>
        <w:pStyle w:val="ListParagraph"/>
        <w:numPr>
          <w:ilvl w:val="0"/>
          <w:numId w:val="9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ນໍາພາ, ຄຸ້ມຄອງ, ຊຸກຍູ້ ແລະ ສົ່ງເສີມ ການພັດທະນາ ​ວຽກງານ​ສະຖິຕິ​ຂອງ</w:t>
      </w:r>
      <w:ins w:id="4237" w:author="Na" w:date="2017-06-18T21:15:00Z">
        <w:r w:rsidR="002B3C7C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</w:t>
      </w:r>
      <w:ins w:id="4238" w:author="Na" w:date="2017-06-09T08:52:00Z">
        <w:r w:rsidR="00834A5D" w:rsidRPr="004D6DE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ຄອນຫຼວງ; ຕິດຕາມ</w:t>
      </w:r>
      <w:r w:rsidRPr="00873220">
        <w:rPr>
          <w:rFonts w:ascii="Phetsarath OT" w:hAnsi="Phetsarath OT" w:cs="Phetsarath OT"/>
          <w:sz w:val="24"/>
          <w:szCs w:val="24"/>
          <w:lang w:bidi="lo-LA"/>
        </w:rPr>
        <w:t>,</w:t>
      </w:r>
      <w:ins w:id="4239" w:author="Na" w:date="2017-06-09T08:53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4240" w:author="Na" w:date="2017-06-09T08:53:00Z">
        <w:r w:rsidRPr="00514FCB" w:rsidDel="00834A5D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ປະເມີນຜົນການຈັດຕັ້ງປະຕິບັດ ນະໂຍບາຍ, ກົດໝາຍ, </w:t>
      </w:r>
      <w:del w:id="4241" w:author="Na" w:date="2017-06-09T08:53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ລະບຽບການ, ແຜນດໍາເນີນງານ ແລະ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ການເຄື່ອນໄຫວຂອງສູນສະຖິຕິປະຈຳ</w:t>
      </w:r>
      <w:ins w:id="4242" w:author="Na" w:date="2017-06-18T21:15:00Z">
        <w:r w:rsidR="002B3C7C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ນະຄອນຫຼວງ, ເມືອງ, ເທດສະບານ, ນະ</w:t>
      </w:r>
      <w:ins w:id="4243" w:author="Na" w:date="2017-06-09T08:53:00Z">
        <w:r w:rsidR="00834A5D" w:rsidRPr="00641F36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ຄອນ;</w:t>
      </w:r>
    </w:p>
    <w:p w14:paraId="680DF7AC" w14:textId="77777777" w:rsidR="002423D7" w:rsidRPr="00514FCB" w:rsidRDefault="002423D7" w:rsidP="00834A5D">
      <w:pPr>
        <w:pStyle w:val="ListParagraph"/>
        <w:numPr>
          <w:ilvl w:val="0"/>
          <w:numId w:val="9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 ສະເໜີ</w:t>
      </w:r>
      <w:del w:id="4244" w:author="Na" w:date="2017-06-09T08:53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del w:id="4245" w:author="Na" w:date="2017-06-14T11:53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ຕ</w:delText>
        </w:r>
      </w:del>
      <w:del w:id="4246" w:author="Na" w:date="2017-06-14T11:52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ໍ່</w:delText>
        </w:r>
      </w:del>
      <w:del w:id="4247" w:author="Na" w:date="2017-06-09T08:53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</w:t>
      </w:r>
      <w:ins w:id="4248" w:author="Na" w:date="2017-06-09T08:53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4249" w:author="Na" w:date="2017-06-14T11:53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ເພື່ອ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ອະນຸມັດການສໍາຫຼວດລະດັບແຂວງ, ນະ</w:t>
      </w:r>
      <w:ins w:id="4250" w:author="Na" w:date="2017-06-14T11:53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ຄອນຫຼວງ ຕາມການສະເໜີຂອງສູນສະຖິຕິປະຈໍາແຂວງ, ນະຄອນຫຼວງ</w:t>
      </w:r>
      <w:r w:rsidR="00F0418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ການແນະນໍາຂອງສູນສະຖິຕິແຫ່ງຊາດ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AE3726F" w14:textId="77777777" w:rsidR="002423D7" w:rsidRPr="00641F36" w:rsidRDefault="002423D7" w:rsidP="00834A5D">
      <w:pPr>
        <w:pStyle w:val="ListParagraph"/>
        <w:numPr>
          <w:ilvl w:val="0"/>
          <w:numId w:val="9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ກໍານົດ</w:t>
      </w:r>
      <w:del w:id="4251" w:author="Na" w:date="2017-06-09T08:53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ຕົວຊີ້ບອກ ເພື່ອຕິດຕາມ ແລະ ປະເມີນຜົນ ການຈັດຕັ້ງປະຕິບັດແຜນພັດທະນາເສດຖະ</w:t>
      </w:r>
      <w:ins w:id="4252" w:author="Na" w:date="2017-06-09T08:53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ກິດ-ສັງຄົມ</w:t>
      </w:r>
      <w:del w:id="4253" w:author="Na" w:date="2017-06-18T21:15:00Z">
        <w:r w:rsidRPr="00514FCB" w:rsidDel="002B3C7C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ins w:id="4254" w:author="Na" w:date="2017-06-18T21:15:00Z">
        <w:r w:rsidR="002B3C7C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 ໃນແຕ່ລະໄລຍະ</w:t>
      </w:r>
      <w:r w:rsidRPr="004D6DEA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2AA18E5" w14:textId="77777777" w:rsidR="002423D7" w:rsidRPr="00514FCB" w:rsidRDefault="00F45EDC" w:rsidP="00834A5D">
      <w:pPr>
        <w:pStyle w:val="ListParagraph"/>
        <w:numPr>
          <w:ilvl w:val="0"/>
          <w:numId w:val="9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>ຊີ້ນຳ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ຕິດຕາມ ແລະ ປະສານສົມທົບກັບ</w:t>
      </w:r>
      <w:del w:id="4255" w:author="Na" w:date="2017-06-18T21:20:00Z">
        <w:r w:rsidR="002423D7" w:rsidRPr="00514FCB" w:rsidDel="00AB241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2423D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ບັນດາ</w:t>
      </w:r>
      <w:ins w:id="4256" w:author="Na" w:date="2017-06-18T21:20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2423D7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ພ</w:t>
      </w:r>
      <w:r w:rsidR="006E3430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ະແນກ, ອົງການລັດທຽບເທົ່າພະແນກ</w:t>
      </w:r>
      <w:r w:rsidR="0067573C" w:rsidRPr="00641F36">
        <w:rPr>
          <w:rFonts w:ascii="Phetsarath OT" w:hAnsi="Phetsarath OT" w:cs="Phetsarath OT"/>
          <w:sz w:val="24"/>
          <w:szCs w:val="24"/>
          <w:lang w:bidi="lo-LA"/>
        </w:rPr>
        <w:t>ຂັ້ນ</w:t>
      </w:r>
      <w:r w:rsidR="002423D7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ແຂວງ ແລະ ພາກສ່ວນອື່ນ ໃນການສະໜັບສະໜູນ</w:t>
      </w:r>
      <w:r w:rsidR="002423D7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423D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ອໍານວຍຄວາມສະດວກໃຫ້ແກ່</w:t>
      </w:r>
      <w:del w:id="4257" w:author="Na" w:date="2017-06-18T21:20:00Z">
        <w:r w:rsidR="002423D7" w:rsidRPr="00514FCB" w:rsidDel="00AB241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2423D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ການຈັດຕັ້ງປະຕິບັດວຽກງານສະຖິຕິ</w:t>
      </w:r>
      <w:r w:rsidR="002423D7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289B360" w14:textId="77777777" w:rsidR="00F45EDC" w:rsidRPr="002B3C7C" w:rsidRDefault="002423D7" w:rsidP="00834A5D">
      <w:pPr>
        <w:pStyle w:val="ListParagraph"/>
        <w:numPr>
          <w:ilvl w:val="0"/>
          <w:numId w:val="9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="00E149EC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ຮ່ວມມື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ເຊັນສັນຍາ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del w:id="4258" w:author="VONGDALA" w:date="2017-06-06T15:52:00Z">
        <w:r w:rsidRPr="00514FCB" w:rsidDel="002D70C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ອະນຸສັນຍາ</w:delText>
        </w:r>
      </w:del>
      <w:ins w:id="4259" w:author="VONGDALA" w:date="2017-06-06T15:52:00Z">
        <w:r w:rsidR="002D70C7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ບົດບັນທຶກຄວາມເຂົ້າໃຈ</w:t>
        </w:r>
      </w:ins>
      <w:r w:rsidR="004C7E74" w:rsidRPr="00514FCB">
        <w:rPr>
          <w:rFonts w:ascii="Phetsarath OT" w:hAnsi="Phetsarath OT" w:cs="Phetsarath OT"/>
          <w:sz w:val="24"/>
          <w:szCs w:val="24"/>
          <w:lang w:bidi="lo-LA"/>
        </w:rPr>
        <w:t xml:space="preserve"> ກ່ຽວກັບວຽກງານສະຖິຕິ</w:t>
      </w:r>
      <w:del w:id="4260" w:author="Na" w:date="2017-06-09T08:54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</w:t>
      </w:r>
      <w:ins w:id="4261" w:author="Na" w:date="2017-06-09T08:54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>ບ</w:t>
        </w:r>
      </w:ins>
      <w:del w:id="4262" w:author="Na" w:date="2017-06-09T08:54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ບ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ins w:id="4263" w:author="Na" w:date="2017-06-09T08:54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ຈັດຕັ້ງສັງຄົມ</w:t>
      </w:r>
      <w:r w:rsidR="004C7E74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ຢູ່ ສປປ ລາວ ໃນການພັດທະນາ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del w:id="4264" w:author="Na" w:date="2017-06-14T11:53:00Z">
        <w:r w:rsidR="00864732" w:rsidRPr="00514FCB" w:rsidDel="00A34492">
          <w:rPr>
            <w:rFonts w:ascii="Phetsarath OT" w:hAnsi="Phetsarath OT" w:cs="Phetsarath OT"/>
            <w:sz w:val="24"/>
            <w:szCs w:val="24"/>
            <w:lang w:bidi="lo-LA"/>
          </w:rPr>
          <w:delText>ການ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ສະໜັບສະໜູນແຫຼ່ງທຶນເຂົ້າໃນວຽກງານສະຖິຕິ</w:t>
      </w:r>
      <w:r w:rsidR="00B36667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36667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265" w:author="Na" w:date="2017-06-16T10:46:00Z">
            <w:rPr>
              <w:rFonts w:ascii="Phetsarath OT" w:hAnsi="Phetsarath OT" w:cs="Phetsarath OT" w:hint="cs"/>
              <w:color w:val="FF0000"/>
              <w:sz w:val="24"/>
              <w:szCs w:val="24"/>
              <w:highlight w:val="yellow"/>
              <w:cs/>
              <w:lang w:bidi="lo-LA"/>
            </w:rPr>
          </w:rPrChange>
        </w:rPr>
        <w:t>ຕາມການຕົກລົງເຫັນດີຂອງ ກະຊວງແຜນການ ແລະ ການລົງທຶນ</w:t>
      </w:r>
      <w:r w:rsidRPr="00B37D69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7B34DD6" w14:textId="77777777" w:rsidR="00F45EDC" w:rsidRPr="00514FCB" w:rsidDel="00834A5D" w:rsidRDefault="00F45EDC" w:rsidP="00834A5D">
      <w:pPr>
        <w:pStyle w:val="ListParagraph"/>
        <w:numPr>
          <w:ilvl w:val="0"/>
          <w:numId w:val="90"/>
        </w:numPr>
        <w:tabs>
          <w:tab w:val="left" w:pos="1560"/>
        </w:tabs>
        <w:ind w:left="426" w:firstLine="850"/>
        <w:jc w:val="both"/>
        <w:rPr>
          <w:del w:id="4266" w:author="Na" w:date="2017-06-09T08:54:00Z"/>
          <w:rFonts w:ascii="Phetsarath OT" w:hAnsi="Phetsarath OT" w:cs="Phetsarath OT"/>
          <w:sz w:val="24"/>
          <w:szCs w:val="24"/>
          <w:lang w:bidi="lo-LA"/>
        </w:rPr>
        <w:pPrChange w:id="4267" w:author="Na" w:date="2017-06-09T08:54:00Z">
          <w:pPr>
            <w:pStyle w:val="ListParagraph"/>
            <w:numPr>
              <w:numId w:val="90"/>
            </w:numPr>
            <w:tabs>
              <w:tab w:val="left" w:pos="1560"/>
            </w:tabs>
            <w:ind w:left="450" w:firstLine="1350"/>
            <w:jc w:val="both"/>
          </w:pPr>
        </w:pPrChange>
      </w:pP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</w:t>
      </w:r>
      <w:r w:rsidRPr="004D6DEA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 ການເຄື່ອນໄຫວວຽກງານສະຖິຕິ</w:t>
      </w:r>
      <w:del w:id="4268" w:author="Na" w:date="2017-06-09T08:54:00Z">
        <w:r w:rsidRPr="00514FCB" w:rsidDel="00834A5D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</w:t>
      </w:r>
      <w:ins w:id="4269" w:author="Na" w:date="2017-06-09T08:54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</w:t>
      </w:r>
      <w:ins w:id="4270" w:author="Na" w:date="2017-06-09T08:54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ຄອນຫຼວງ ແລະ ກະຊວງ</w:t>
      </w:r>
      <w:del w:id="4271" w:author="Na" w:date="2017-06-09T08:54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 ແລະ ການລົງທຶນ ຢ່າງເປັນປົກກະຕິ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4BDBAB3" w14:textId="77777777" w:rsidR="00834A5D" w:rsidRPr="00514FCB" w:rsidRDefault="00834A5D" w:rsidP="00834A5D">
      <w:pPr>
        <w:pStyle w:val="ListParagraph"/>
        <w:numPr>
          <w:ilvl w:val="0"/>
          <w:numId w:val="90"/>
        </w:numPr>
        <w:tabs>
          <w:tab w:val="left" w:pos="1560"/>
        </w:tabs>
        <w:ind w:left="426" w:firstLine="850"/>
        <w:jc w:val="both"/>
        <w:rPr>
          <w:ins w:id="4272" w:author="Na" w:date="2017-06-09T08:54:00Z"/>
          <w:rFonts w:ascii="Phetsarath OT" w:hAnsi="Phetsarath OT" w:cs="Phetsarath OT" w:hint="cs"/>
          <w:sz w:val="24"/>
          <w:szCs w:val="24"/>
          <w:lang w:bidi="lo-LA"/>
        </w:rPr>
      </w:pPr>
    </w:p>
    <w:p w14:paraId="7DB02217" w14:textId="77777777" w:rsidR="00860E45" w:rsidRPr="00514FCB" w:rsidRDefault="00860E45" w:rsidP="00834A5D">
      <w:pPr>
        <w:pStyle w:val="ListParagraph"/>
        <w:numPr>
          <w:ilvl w:val="0"/>
          <w:numId w:val="90"/>
        </w:numPr>
        <w:tabs>
          <w:tab w:val="left" w:pos="1701"/>
        </w:tabs>
        <w:spacing w:after="0" w:line="240" w:lineRule="auto"/>
        <w:ind w:left="426" w:firstLine="850"/>
        <w:jc w:val="both"/>
        <w:rPr>
          <w:ins w:id="4273" w:author="Na" w:date="2017-06-09T08:55:00Z"/>
          <w:rPrChange w:id="4274" w:author="Na" w:date="2017-06-16T10:46:00Z">
            <w:rPr>
              <w:ins w:id="4275" w:author="Na" w:date="2017-06-09T08:55:00Z"/>
              <w:rFonts w:ascii="Phetsarath OT" w:hAnsi="Phetsarath OT" w:cs="Phetsarath OT"/>
              <w:sz w:val="24"/>
              <w:szCs w:val="24"/>
              <w:lang w:bidi="lo-LA"/>
            </w:rPr>
          </w:rPrChange>
        </w:rPr>
        <w:pPrChange w:id="4276" w:author="Na" w:date="2017-06-09T08:55:00Z">
          <w:pPr>
            <w:pStyle w:val="ListParagraph"/>
            <w:numPr>
              <w:numId w:val="90"/>
            </w:numPr>
            <w:tabs>
              <w:tab w:val="left" w:pos="1560"/>
            </w:tabs>
            <w:ind w:left="450" w:firstLine="13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ins w:id="4277" w:author="Na" w:date="2017-06-09T08:54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>ທີ່ໄດ້ກໍານົດໄວ້</w:t>
        </w:r>
      </w:ins>
      <w:ins w:id="4278" w:author="Na" w:date="2017-06-09T08:55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>ໃນ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4279" w:author="VONGDALA" w:date="2017-06-06T15:06:00Z"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918CDFB" w14:textId="77777777" w:rsidR="00834A5D" w:rsidRPr="00DC5FCA" w:rsidRDefault="00834A5D" w:rsidP="00834A5D">
      <w:pPr>
        <w:pStyle w:val="ListParagraph"/>
        <w:tabs>
          <w:tab w:val="left" w:pos="1701"/>
        </w:tabs>
        <w:spacing w:after="0" w:line="240" w:lineRule="auto"/>
        <w:ind w:left="1276"/>
        <w:jc w:val="both"/>
        <w:rPr>
          <w:rFonts w:ascii="Phetsarath OT" w:hAnsi="Phetsarath OT" w:cs="Phetsarath OT"/>
          <w:sz w:val="16"/>
          <w:szCs w:val="20"/>
          <w:rPrChange w:id="4280" w:author="Na" w:date="2017-06-16T11:29:00Z">
            <w:rPr>
              <w:rFonts w:hint="cs"/>
            </w:rPr>
          </w:rPrChange>
        </w:rPr>
        <w:pPrChange w:id="4281" w:author="Na" w:date="2017-06-09T08:55:00Z">
          <w:pPr>
            <w:pStyle w:val="ListParagraph"/>
            <w:numPr>
              <w:numId w:val="90"/>
            </w:numPr>
            <w:tabs>
              <w:tab w:val="left" w:pos="1560"/>
            </w:tabs>
            <w:ind w:left="450" w:firstLine="1350"/>
            <w:jc w:val="both"/>
          </w:pPr>
        </w:pPrChange>
      </w:pPr>
    </w:p>
    <w:p w14:paraId="77A2F950" w14:textId="77777777" w:rsidR="00C507D0" w:rsidRPr="00514FCB" w:rsidRDefault="00C507D0" w:rsidP="009454F7">
      <w:pPr>
        <w:pStyle w:val="Heading1"/>
        <w:spacing w:line="240" w:lineRule="auto"/>
        <w:ind w:left="1530" w:hanging="1530"/>
        <w:jc w:val="both"/>
        <w:rPr>
          <w:rFonts w:cs="Phetsarath OT"/>
          <w:lang w:val="en-US" w:bidi="lo-LA"/>
        </w:rPr>
      </w:pPr>
      <w:bookmarkStart w:id="4282" w:name="_Toc484258071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4283" w:author="Na" w:date="2017-06-14T11:53:00Z">
        <w:r w:rsidR="00A34492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4D6DEA">
        <w:rPr>
          <w:rFonts w:cs="Phetsarath OT"/>
          <w:lang w:bidi="lo-LA"/>
        </w:rPr>
        <w:t>6</w:t>
      </w:r>
      <w:r w:rsidR="005C2787" w:rsidRPr="00641F36">
        <w:rPr>
          <w:rFonts w:cs="Phetsarath OT" w:hint="cs"/>
          <w:b w:val="0"/>
          <w:bCs/>
          <w:cs/>
          <w:lang w:bidi="lo-LA"/>
        </w:rPr>
        <w:t>1</w:t>
      </w:r>
      <w:r w:rsidRPr="00873220">
        <w:rPr>
          <w:rFonts w:cs="Phetsarath OT"/>
          <w:lang w:bidi="lo-LA"/>
        </w:rPr>
        <w:t xml:space="preserve"> (</w:t>
      </w:r>
      <w:r w:rsidRPr="00514FCB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ສິດ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ໜ້າທີ່ຂອງຫ້ອງການແຜນການ</w:t>
      </w:r>
      <w:r w:rsidR="00A66082" w:rsidRPr="00514FCB">
        <w:rPr>
          <w:rFonts w:cs="Phetsarath OT" w:hint="cs"/>
          <w:b w:val="0"/>
          <w:bCs/>
          <w:cs/>
          <w:lang w:bidi="lo-LA"/>
        </w:rPr>
        <w:t xml:space="preserve"> </w:t>
      </w:r>
      <w:r w:rsidR="00864732" w:rsidRPr="00514FCB">
        <w:rPr>
          <w:rFonts w:cs="Phetsarath OT"/>
          <w:b w:val="0"/>
          <w:bCs/>
          <w:lang w:val="en-US" w:bidi="lo-LA"/>
        </w:rPr>
        <w:t>​</w:t>
      </w:r>
      <w:r w:rsidR="00864732" w:rsidRPr="00514FCB">
        <w:rPr>
          <w:rFonts w:cs="Phetsarath OT"/>
          <w:lang w:val="en-US" w:bidi="lo-LA"/>
        </w:rPr>
        <w:t>ແລະ ການ​ລົງທຶນ</w:t>
      </w:r>
      <w:ins w:id="4284" w:author="Na" w:date="2017-06-14T11:53:00Z">
        <w:r w:rsidR="00A34492" w:rsidRPr="00514FCB">
          <w:rPr>
            <w:rFonts w:cs="Phetsarath OT"/>
            <w:lang w:val="en-US" w:bidi="lo-LA"/>
          </w:rPr>
          <w:t xml:space="preserve"> </w:t>
        </w:r>
      </w:ins>
      <w:r w:rsidRPr="00514FCB">
        <w:rPr>
          <w:rFonts w:cs="Phetsarath OT" w:hint="cs"/>
          <w:b w:val="0"/>
          <w:bCs/>
          <w:cs/>
          <w:lang w:bidi="lo-LA"/>
        </w:rPr>
        <w:t>ເມືອງ</w:t>
      </w:r>
      <w:r w:rsidRPr="00514FCB">
        <w:rPr>
          <w:rFonts w:cs="Phetsarath OT"/>
          <w:b w:val="0"/>
          <w:bCs/>
          <w:lang w:bidi="lo-LA"/>
        </w:rPr>
        <w:t xml:space="preserve">, </w:t>
      </w:r>
      <w:r w:rsidRPr="00514FCB">
        <w:rPr>
          <w:rFonts w:cs="Phetsarath OT" w:hint="cs"/>
          <w:b w:val="0"/>
          <w:bCs/>
          <w:cs/>
          <w:lang w:bidi="lo-LA"/>
        </w:rPr>
        <w:t>ເທດສະ</w:t>
      </w:r>
      <w:del w:id="4285" w:author="VONGDALA" w:date="2017-06-06T15:47:00Z">
        <w:r w:rsidR="00E1502A" w:rsidRPr="00514FCB" w:rsidDel="002D70C7">
          <w:rPr>
            <w:rFonts w:cs="Phetsarath OT" w:hint="cs"/>
            <w:b w:val="0"/>
            <w:bCs/>
            <w:cs/>
            <w:lang w:bidi="lo-LA"/>
          </w:rPr>
          <w:delText xml:space="preserve"> </w:delText>
        </w:r>
      </w:del>
      <w:r w:rsidRPr="00514FCB">
        <w:rPr>
          <w:rFonts w:cs="Phetsarath OT" w:hint="cs"/>
          <w:b w:val="0"/>
          <w:bCs/>
          <w:cs/>
          <w:lang w:bidi="lo-LA"/>
        </w:rPr>
        <w:t>ບານ</w:t>
      </w:r>
      <w:r w:rsidRPr="00514FCB">
        <w:rPr>
          <w:rFonts w:cs="Phetsarath OT"/>
          <w:b w:val="0"/>
          <w:bCs/>
          <w:lang w:bidi="lo-LA"/>
        </w:rPr>
        <w:t xml:space="preserve">, </w:t>
      </w:r>
      <w:r w:rsidRPr="00514FCB">
        <w:rPr>
          <w:rFonts w:cs="Phetsarath OT" w:hint="cs"/>
          <w:b w:val="0"/>
          <w:bCs/>
          <w:cs/>
          <w:lang w:bidi="lo-LA"/>
        </w:rPr>
        <w:t>ນະຄອນ</w:t>
      </w:r>
      <w:bookmarkEnd w:id="4282"/>
    </w:p>
    <w:p w14:paraId="424357D1" w14:textId="77777777" w:rsidR="00C507D0" w:rsidRPr="00514FCB" w:rsidRDefault="00A34492" w:rsidP="00834A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286" w:author="Na" w:date="2017-06-09T08:55:00Z">
          <w:pPr>
            <w:spacing w:after="0" w:line="240" w:lineRule="auto"/>
            <w:ind w:left="450" w:firstLine="1080"/>
            <w:jc w:val="both"/>
          </w:pPr>
        </w:pPrChange>
      </w:pPr>
      <w:ins w:id="4287" w:author="Na" w:date="2017-06-14T11:53:00Z">
        <w:r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ໃນການຄຸ້ມຄອງວຽກງານສະຖິຕິ </w:t>
        </w:r>
      </w:ins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ຫ້ອງການແຜນການ</w:t>
      </w:r>
      <w:r w:rsidR="00864732" w:rsidRPr="00514FCB">
        <w:rPr>
          <w:rFonts w:ascii="Phetsarath OT" w:hAnsi="Phetsarath OT" w:cs="Phetsarath OT"/>
          <w:sz w:val="24"/>
          <w:szCs w:val="24"/>
          <w:lang w:bidi="lo-LA"/>
        </w:rPr>
        <w:t xml:space="preserve"> ​ແລະ ການ​ລົງທຶນ</w:t>
      </w:r>
      <w:ins w:id="4288" w:author="Na" w:date="2017-06-18T21:20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C507D0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r w:rsidR="00C507D0" w:rsidRPr="004D6DEA">
        <w:rPr>
          <w:rFonts w:ascii="Phetsarath OT" w:hAnsi="Phetsarath OT" w:cs="Phetsarath OT"/>
          <w:sz w:val="24"/>
          <w:szCs w:val="24"/>
        </w:rPr>
        <w:t xml:space="preserve">, </w:t>
      </w:r>
      <w:r w:rsidR="00C507D0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="00C507D0" w:rsidRPr="00873220">
        <w:rPr>
          <w:rFonts w:ascii="Phetsarath OT" w:hAnsi="Phetsarath OT" w:cs="Phetsarath OT"/>
          <w:sz w:val="24"/>
          <w:szCs w:val="24"/>
        </w:rPr>
        <w:t xml:space="preserve">,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ຕາມຂອບເຂດຄວາມຮັບຜິດຊອບຂອງຕົນ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2C8CBA2E" w14:textId="77777777" w:rsidR="006D67D3" w:rsidRPr="00514FCB" w:rsidRDefault="006D67D3" w:rsidP="00834A5D">
      <w:pPr>
        <w:numPr>
          <w:ilvl w:val="0"/>
          <w:numId w:val="107"/>
        </w:numPr>
        <w:tabs>
          <w:tab w:val="left" w:pos="1560"/>
          <w:tab w:val="left" w:pos="180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 ແລະ ປະກອບຄໍາເຫັນ</w:t>
      </w:r>
      <w:r w:rsidR="00864732" w:rsidRPr="00514FCB">
        <w:rPr>
          <w:rFonts w:ascii="Phetsarath OT" w:hAnsi="Phetsarath OT" w:cs="Phetsarath OT"/>
          <w:sz w:val="24"/>
          <w:szCs w:val="24"/>
          <w:lang w:bidi="lo-LA"/>
        </w:rPr>
        <w:t>​ໃສ່​ຮ່າງ​ແຜນ​ພັດທະນາ​ລະບົບ​ສະຖິຕິ​ຂັ້ນ​ແຂວງ ​ແລະ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ແຜນດໍາເນີນງານສະຖິຕິ</w:t>
      </w:r>
      <w:r w:rsidR="00864732" w:rsidRPr="00514FCB">
        <w:rPr>
          <w:rFonts w:ascii="Phetsarath OT" w:hAnsi="Phetsarath OT" w:cs="Phetsarath OT"/>
          <w:sz w:val="24"/>
          <w:szCs w:val="24"/>
          <w:lang w:bidi="lo-LA"/>
        </w:rPr>
        <w:t>ຂັ້ນ​ເມືອງ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DCF349A" w14:textId="77777777" w:rsidR="008B4370" w:rsidRPr="00514FCB" w:rsidRDefault="0029346A" w:rsidP="00834A5D">
      <w:pPr>
        <w:numPr>
          <w:ilvl w:val="0"/>
          <w:numId w:val="107"/>
        </w:numPr>
        <w:tabs>
          <w:tab w:val="left" w:pos="1560"/>
          <w:tab w:val="left" w:pos="180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ພິຈາລະນາ ອະນຸມັດ ແຜນດຳເນີນງານ, ໂຄງການ 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ແຜນງົບປະມານ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ກ່ຽວກັບວຽກງານສະຖິຕິຂອງສູນສະຖິຕິປະຈຳ</w:t>
      </w:r>
      <w:ins w:id="4289" w:author="Na" w:date="2017-06-18T21:21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ເມືອງ, ເທດສະບານ, ນະຄອນ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Pr="00873220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121D323" w14:textId="77777777" w:rsidR="0029346A" w:rsidRPr="00514FCB" w:rsidRDefault="0029346A" w:rsidP="00834A5D">
      <w:pPr>
        <w:numPr>
          <w:ilvl w:val="0"/>
          <w:numId w:val="107"/>
        </w:numPr>
        <w:tabs>
          <w:tab w:val="left" w:pos="1560"/>
          <w:tab w:val="left" w:pos="180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ນະໂຍບາຍ, ຍຸດທະສາດ, ກົດໝາຍ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ກ່ຽວກັບວຽກງານສະຖິຕິ;</w:t>
      </w:r>
    </w:p>
    <w:p w14:paraId="09AD9B5E" w14:textId="77777777" w:rsidR="0029346A" w:rsidRPr="004D6DEA" w:rsidRDefault="0029346A" w:rsidP="00834A5D">
      <w:pPr>
        <w:numPr>
          <w:ilvl w:val="0"/>
          <w:numId w:val="107"/>
        </w:numPr>
        <w:tabs>
          <w:tab w:val="left" w:pos="1560"/>
          <w:tab w:val="left" w:pos="180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ນໍາພາ, ຄຸ້ມຄອງ, ຊຸກຍູ້ ແລະ ສົ່ງເສີມ ການພັດທະນາ​ວຽກງານ​ສະຖິຕິ​ຂອງເມືອງ, ເທດ</w:t>
      </w:r>
      <w:del w:id="4290" w:author="Na" w:date="2017-06-09T08:55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</w:t>
      </w:r>
      <w:ins w:id="4291" w:author="Na" w:date="2017-06-09T08:55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ບານ, ນະຄອນ; ຕິດຕາມ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ປະເມີນຜົນການຈັດຕັ້ງປະຕິບັດ ນະໂຍບາຍ, ກົດໝາຍ, </w:t>
      </w:r>
      <w:del w:id="4292" w:author="Na" w:date="2017-06-09T08:55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ລະບຽບການ, ແຜນດໍາເນີນງານ ແລະ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ການເຄື່ອນໄຫວຂອງສູນສະຖິຕິປະຈໍາ</w:t>
      </w:r>
      <w:ins w:id="4293" w:author="Na" w:date="2017-06-18T21:21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ເມືອງ, ເທດສະບານ, ນະຄອນ ແລະ ຈຸງານສະຖິ</w:t>
      </w:r>
      <w:ins w:id="4294" w:author="Na" w:date="2017-06-18T21:21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ຕິປະຈໍາບ້ານ;</w:t>
      </w:r>
    </w:p>
    <w:p w14:paraId="642E1AB9" w14:textId="77777777" w:rsidR="0029346A" w:rsidRPr="00641F36" w:rsidRDefault="0029346A" w:rsidP="00834A5D">
      <w:pPr>
        <w:numPr>
          <w:ilvl w:val="0"/>
          <w:numId w:val="107"/>
        </w:numPr>
        <w:tabs>
          <w:tab w:val="left" w:pos="1560"/>
          <w:tab w:val="left" w:pos="1800"/>
          <w:tab w:val="left" w:pos="189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 ສະເໜີ ຕໍ່ ອົງການປົກຄອງ</w:t>
      </w:r>
      <w:ins w:id="4295" w:author="Na" w:date="2017-06-18T21:21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ເມືອງ, ເທດສະບານ, ນະຄອນ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ເພື່ອອະນຸມັດການສໍາຫ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ຼວດລະ</w:t>
      </w:r>
      <w:ins w:id="4296" w:author="Na" w:date="2017-06-09T08:56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ດັບເມືອງ ຕາມການສະເໜີຂອງສູນສະຖິຕິປະຈໍາ</w:t>
      </w:r>
      <w:ins w:id="4297" w:author="Na" w:date="2017-06-18T21:21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ເມືອງ, ເທດສະບານ, ນະຄອນ</w:t>
      </w:r>
      <w:r w:rsidR="00616AED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ການແນະນໍາຂອງສູນສະ</w:t>
      </w:r>
      <w:ins w:id="4298" w:author="Na" w:date="2017-06-18T21:22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616AED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ຖິຕິແຫ່ງຊາດ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57C40BAD" w14:textId="77777777" w:rsidR="0029346A" w:rsidRPr="00514FCB" w:rsidRDefault="0029346A" w:rsidP="00834A5D">
      <w:pPr>
        <w:numPr>
          <w:ilvl w:val="0"/>
          <w:numId w:val="107"/>
        </w:numPr>
        <w:tabs>
          <w:tab w:val="left" w:pos="1560"/>
          <w:tab w:val="left" w:pos="1800"/>
          <w:tab w:val="left" w:pos="189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ກໍານົດ</w:t>
      </w:r>
      <w:del w:id="4299" w:author="Na" w:date="2017-06-09T08:56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ຕົວຊີ້ບອກ ເພື່ອຕິດຕາມ ແລະ ປະເມີ</w:t>
      </w:r>
      <w:r w:rsidR="00C713FF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ນການຈັດຕັ້ງປະຕິບັດແຜນພັດທະນາເສດ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ຖະກິດ-ສັງ</w:t>
      </w:r>
      <w:ins w:id="4300" w:author="Na" w:date="2017-06-09T08:56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ຄົມ</w:t>
      </w:r>
      <w:del w:id="4301" w:author="Na" w:date="2017-06-09T08:56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ins w:id="4302" w:author="Na" w:date="2017-06-09T08:56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ເມືອງ, ເທດສະບານ, ນະຄອນ ໃນແຕ່ລະໄລຍະ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700D38D" w14:textId="77777777" w:rsidR="0029346A" w:rsidRPr="00514FCB" w:rsidRDefault="00F45EDC" w:rsidP="00834A5D">
      <w:pPr>
        <w:numPr>
          <w:ilvl w:val="0"/>
          <w:numId w:val="107"/>
        </w:numPr>
        <w:tabs>
          <w:tab w:val="left" w:pos="1560"/>
          <w:tab w:val="left" w:pos="1800"/>
          <w:tab w:val="left" w:pos="189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ຊີ້ນຳ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ຕິດຕາມ ແລະ</w:t>
      </w:r>
      <w:ins w:id="4303" w:author="Na" w:date="2017-06-09T08:56:00Z">
        <w:r w:rsidR="00834A5D" w:rsidRPr="00AB2412">
          <w:rPr>
            <w:rFonts w:ascii="Phetsarath OT" w:hAnsi="Phetsarath OT" w:cs="Phetsarath OT"/>
            <w:sz w:val="16"/>
            <w:szCs w:val="16"/>
            <w:lang w:bidi="lo-LA"/>
            <w:rPrChange w:id="4304" w:author="Na" w:date="2017-06-18T21:22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del w:id="4305" w:author="Na" w:date="2017-06-09T08:56:00Z">
        <w:r w:rsidRPr="00BF384B" w:rsidDel="00834A5D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del w:id="4306" w:author="Na" w:date="2017-06-09T08:56:00Z">
        <w:r w:rsidR="0029346A" w:rsidRPr="00873220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29346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ບັນດາ</w:t>
      </w:r>
      <w:ins w:id="4307" w:author="Na" w:date="2017-06-18T21:22:00Z">
        <w:r w:rsidR="00AB2412" w:rsidRPr="00AB2412">
          <w:rPr>
            <w:rFonts w:ascii="Phetsarath OT" w:hAnsi="Phetsarath OT" w:cs="Phetsarath OT"/>
            <w:sz w:val="16"/>
            <w:szCs w:val="16"/>
            <w:lang w:bidi="lo-LA"/>
            <w:rPrChange w:id="4308" w:author="Na" w:date="2017-06-18T21:22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29346A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ຫ້ອງການ,</w:t>
      </w:r>
      <w:r w:rsidR="0029346A" w:rsidRPr="00AB2412">
        <w:rPr>
          <w:rFonts w:ascii="Phetsarath OT" w:hAnsi="Phetsarath OT" w:cs="Phetsarath OT" w:hint="cs"/>
          <w:sz w:val="14"/>
          <w:szCs w:val="14"/>
          <w:cs/>
          <w:lang w:bidi="lo-LA"/>
          <w:rPrChange w:id="4309" w:author="Na" w:date="2017-06-18T21:22:00Z">
            <w:rPr>
              <w:rFonts w:ascii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 xml:space="preserve"> </w:t>
      </w:r>
      <w:r w:rsidR="0029346A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ອົງການລັດທຽບເທົ່າຫ້ອງການ</w:t>
      </w:r>
      <w:r w:rsidR="00864732" w:rsidRPr="004D6DEA">
        <w:rPr>
          <w:rFonts w:ascii="Phetsarath OT" w:hAnsi="Phetsarath OT" w:cs="Phetsarath OT"/>
          <w:sz w:val="24"/>
          <w:szCs w:val="24"/>
          <w:lang w:bidi="lo-LA"/>
        </w:rPr>
        <w:t>ຂັ້ນ</w:t>
      </w:r>
      <w:r w:rsidR="0029346A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 ແລະ ພາກສ່ວນອື່ນ ໃນການສະໜັບສະໜູນ</w:t>
      </w:r>
      <w:r w:rsidR="0029346A" w:rsidRPr="0087322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9346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 ອໍານວຍຄວາມສະດວກໃຫ້ແກ່</w:t>
      </w:r>
      <w:del w:id="4310" w:author="Na" w:date="2017-06-18T21:22:00Z">
        <w:r w:rsidR="0029346A" w:rsidRPr="00514FCB" w:rsidDel="00AB241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29346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ການຈັດຕັ້ງປະຕິບັດວຽກງານສະຖິຕິ</w:t>
      </w:r>
      <w:r w:rsidR="0029346A"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5C08AB0" w14:textId="77777777" w:rsidR="00F45EDC" w:rsidRPr="00514FCB" w:rsidRDefault="00F45EDC" w:rsidP="00834A5D">
      <w:pPr>
        <w:numPr>
          <w:ilvl w:val="0"/>
          <w:numId w:val="107"/>
        </w:numPr>
        <w:tabs>
          <w:tab w:val="left" w:pos="1560"/>
          <w:tab w:val="left" w:pos="1800"/>
          <w:tab w:val="left" w:pos="189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 ການເຄື່ອນໄຫວວຽກງານສະຖິຕິ</w:t>
      </w:r>
      <w:del w:id="4311" w:author="Na" w:date="2017-06-18T21:22:00Z">
        <w:r w:rsidRPr="00514FCB" w:rsidDel="00AB241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</w:t>
      </w:r>
      <w:ins w:id="4312" w:author="Na" w:date="2017-06-18T21:23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ເມືອງ</w:t>
      </w:r>
      <w:ins w:id="4313" w:author="Na" w:date="2017-06-18T21:23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,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ເທດ</w:t>
      </w:r>
      <w:ins w:id="4314" w:author="Na" w:date="2017-06-18T21:22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ສະບານ, ນະຄອນ ແລະ ພະແນກ</w:t>
      </w:r>
      <w:del w:id="4315" w:author="Na" w:date="2017-06-18T21:23:00Z">
        <w:r w:rsidRPr="004D6DEA" w:rsidDel="00AB241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 ແລະ ກ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ານລົງທຶນ ຢ່າງເປັນປົກກະຕິ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69539D6" w14:textId="77777777" w:rsidR="0029346A" w:rsidRPr="00514FCB" w:rsidRDefault="0029346A" w:rsidP="00834A5D">
      <w:pPr>
        <w:numPr>
          <w:ilvl w:val="0"/>
          <w:numId w:val="107"/>
        </w:numPr>
        <w:tabs>
          <w:tab w:val="left" w:pos="1560"/>
          <w:tab w:val="left" w:pos="1800"/>
          <w:tab w:val="left" w:pos="189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ins w:id="4316" w:author="Na" w:date="2017-06-07T09:13:00Z">
        <w:r w:rsidR="00AB18F2" w:rsidRPr="00514FCB">
          <w:rPr>
            <w:rFonts w:ascii="Phetsarath OT" w:hAnsi="Phetsarath OT" w:cs="Phetsarath OT"/>
            <w:sz w:val="24"/>
            <w:szCs w:val="24"/>
            <w:lang w:bidi="lo-LA"/>
          </w:rPr>
          <w:t>ທີ່ໄດ້ກໍານົດໄວ້ໃນ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4317" w:author="VONGDALA" w:date="2017-06-06T15:06:00Z"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</w:delText>
        </w:r>
        <w:r w:rsidR="00EC391C" w:rsidRPr="00514FCB" w:rsidDel="00B11C48">
          <w:rPr>
            <w:rFonts w:ascii="Phetsarath OT" w:hAnsi="Phetsarath OT" w:cs="Phetsarath OT"/>
            <w:sz w:val="24"/>
            <w:szCs w:val="24"/>
            <w:lang w:bidi="lo-LA"/>
          </w:rPr>
          <w:delText>ການ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75D88D8C" w14:textId="77777777" w:rsidR="00C507D0" w:rsidRPr="00DC5FCA" w:rsidRDefault="00C507D0" w:rsidP="00D50DAE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4318" w:author="Na" w:date="2017-06-16T11:29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0FBB26A7" w14:textId="77777777" w:rsidR="00EA6F6D" w:rsidRPr="00514FCB" w:rsidRDefault="00C507D0" w:rsidP="00834A5D">
      <w:pPr>
        <w:pStyle w:val="Heading1"/>
        <w:spacing w:line="240" w:lineRule="auto"/>
        <w:ind w:left="1134" w:hanging="1134"/>
        <w:jc w:val="both"/>
        <w:rPr>
          <w:rFonts w:cs="Phetsarath OT"/>
          <w:b w:val="0"/>
          <w:bCs/>
          <w:lang w:bidi="lo-LA"/>
          <w:rPrChange w:id="4319" w:author="Na" w:date="2017-06-16T10:46:00Z">
            <w:rPr>
              <w:rFonts w:cs="Phetsarath OT"/>
              <w:b w:val="0"/>
              <w:bCs/>
              <w:u w:color="FF0000"/>
              <w:lang w:bidi="lo-LA"/>
            </w:rPr>
          </w:rPrChange>
        </w:rPr>
        <w:pPrChange w:id="4320" w:author="Na" w:date="2017-06-09T08:56:00Z">
          <w:pPr>
            <w:pStyle w:val="Heading1"/>
            <w:spacing w:line="240" w:lineRule="auto"/>
            <w:ind w:left="1530" w:hanging="1530"/>
            <w:jc w:val="both"/>
          </w:pPr>
        </w:pPrChange>
      </w:pPr>
      <w:bookmarkStart w:id="4321" w:name="_Toc484258072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4322" w:author="Na" w:date="2017-06-19T15:07:00Z">
        <w:r w:rsidR="00E2334A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BF384B">
        <w:rPr>
          <w:rFonts w:cs="Phetsarath OT"/>
        </w:rPr>
        <w:t>6</w:t>
      </w:r>
      <w:r w:rsidR="005C2787" w:rsidRPr="004D6DEA">
        <w:rPr>
          <w:rFonts w:cs="Phetsarath OT" w:hint="cs"/>
          <w:b w:val="0"/>
          <w:bCs/>
          <w:cs/>
          <w:lang w:bidi="lo-LA"/>
        </w:rPr>
        <w:t>2</w:t>
      </w:r>
      <w:r w:rsidRPr="00641F36">
        <w:rPr>
          <w:rFonts w:cs="Phetsarath OT"/>
        </w:rPr>
        <w:t xml:space="preserve"> </w:t>
      </w:r>
      <w:r w:rsidR="00EA6F6D" w:rsidRPr="00873220">
        <w:rPr>
          <w:rFonts w:cs="Phetsarath OT"/>
        </w:rPr>
        <w:t>(</w:t>
      </w:r>
      <w:r w:rsidR="00EA6F6D" w:rsidRPr="00514FCB">
        <w:rPr>
          <w:rFonts w:cs="Phetsarath OT" w:hint="cs"/>
          <w:b w:val="0"/>
          <w:bCs/>
          <w:cs/>
          <w:lang w:bidi="lo-LA"/>
        </w:rPr>
        <w:t>ປັບປຸງ</w:t>
      </w:r>
      <w:r w:rsidR="00EA6F6D" w:rsidRPr="00514FCB">
        <w:rPr>
          <w:rFonts w:cs="Phetsarath OT"/>
          <w:b w:val="0"/>
          <w:bCs/>
          <w:cs/>
          <w:lang w:bidi="lo-LA"/>
        </w:rPr>
        <w:t xml:space="preserve">) </w:t>
      </w:r>
      <w:r w:rsidR="00EA6F6D" w:rsidRPr="00514FCB">
        <w:rPr>
          <w:rFonts w:cs="Phetsarath OT" w:hint="cs"/>
          <w:b w:val="0"/>
          <w:bCs/>
          <w:cs/>
          <w:lang w:bidi="lo-LA"/>
        </w:rPr>
        <w:t>ສິດ</w:t>
      </w:r>
      <w:r w:rsidR="00EA6F6D" w:rsidRPr="00514FCB">
        <w:rPr>
          <w:rFonts w:cs="Phetsarath OT"/>
          <w:b w:val="0"/>
          <w:bCs/>
          <w:cs/>
          <w:lang w:bidi="lo-LA"/>
        </w:rPr>
        <w:t xml:space="preserve"> </w:t>
      </w:r>
      <w:r w:rsidR="00EA6F6D" w:rsidRPr="00514FCB">
        <w:rPr>
          <w:rFonts w:cs="Phetsarath OT" w:hint="cs"/>
          <w:b w:val="0"/>
          <w:bCs/>
          <w:cs/>
          <w:lang w:bidi="lo-LA"/>
        </w:rPr>
        <w:t>ແລະ</w:t>
      </w:r>
      <w:r w:rsidR="00EA6F6D" w:rsidRPr="00514FCB">
        <w:rPr>
          <w:rFonts w:cs="Phetsarath OT"/>
          <w:b w:val="0"/>
          <w:bCs/>
          <w:cs/>
          <w:lang w:bidi="lo-LA"/>
        </w:rPr>
        <w:t xml:space="preserve"> </w:t>
      </w:r>
      <w:r w:rsidR="00EA6F6D" w:rsidRPr="00514FCB">
        <w:rPr>
          <w:rFonts w:cs="Phetsarath OT" w:hint="cs"/>
          <w:b w:val="0"/>
          <w:bCs/>
          <w:cs/>
          <w:lang w:bidi="lo-LA"/>
        </w:rPr>
        <w:t>ໜ້າທີ່ຂອງກະຊວງ</w:t>
      </w:r>
      <w:r w:rsidR="00EA6F6D" w:rsidRPr="00514FCB">
        <w:rPr>
          <w:rFonts w:cs="Phetsarath OT"/>
          <w:b w:val="0"/>
          <w:bCs/>
        </w:rPr>
        <w:t xml:space="preserve">, </w:t>
      </w:r>
      <w:r w:rsidR="00EA6F6D" w:rsidRPr="00514FCB">
        <w:rPr>
          <w:rFonts w:cs="Phetsarath OT" w:hint="cs"/>
          <w:b w:val="0"/>
          <w:bCs/>
          <w:cs/>
          <w:lang w:bidi="lo-LA"/>
        </w:rPr>
        <w:t>ອົງການລັດທຽບເທົ່າກະຊວງ</w:t>
      </w:r>
      <w:r w:rsidR="00EA6F6D" w:rsidRPr="00514FCB">
        <w:rPr>
          <w:rFonts w:cs="Phetsarath OT"/>
          <w:b w:val="0"/>
          <w:bCs/>
        </w:rPr>
        <w:t xml:space="preserve">, </w:t>
      </w:r>
      <w:r w:rsidR="00EA6F6D" w:rsidRPr="00514FCB">
        <w:rPr>
          <w:rFonts w:cs="Phetsarath OT" w:hint="cs"/>
          <w:b w:val="0"/>
          <w:bCs/>
          <w:cs/>
          <w:lang w:bidi="lo-LA"/>
        </w:rPr>
        <w:t>ພະແນກ, ອົງການ</w:t>
      </w:r>
      <w:r w:rsidR="00EA6F6D" w:rsidRPr="00514FCB">
        <w:rPr>
          <w:rFonts w:cs="Phetsarath OT" w:hint="cs"/>
          <w:b w:val="0"/>
          <w:bCs/>
          <w:cs/>
          <w:lang w:bidi="lo-LA"/>
          <w:rPrChange w:id="4323" w:author="Na" w:date="2017-06-16T10:46:00Z">
            <w:rPr>
              <w:rFonts w:cs="Phetsarath OT" w:hint="cs"/>
              <w:b w:val="0"/>
              <w:bCs/>
              <w:u w:color="FF0000"/>
              <w:cs/>
              <w:lang w:bidi="lo-LA"/>
            </w:rPr>
          </w:rPrChange>
        </w:rPr>
        <w:t>ລັດທຽບເທົ່າ</w:t>
      </w:r>
      <w:r w:rsidR="00EA6F6D" w:rsidRPr="00B37D69">
        <w:rPr>
          <w:rFonts w:cs="Phetsarath OT" w:hint="cs"/>
          <w:b w:val="0"/>
          <w:bCs/>
          <w:cs/>
          <w:lang w:bidi="lo-LA"/>
        </w:rPr>
        <w:t>ພະແນກ</w:t>
      </w:r>
      <w:r w:rsidR="00A239E4" w:rsidRPr="002B3C7C">
        <w:rPr>
          <w:rFonts w:cs="Phetsarath OT" w:hint="cs"/>
          <w:b w:val="0"/>
          <w:bCs/>
          <w:cs/>
          <w:lang w:bidi="lo-LA"/>
        </w:rPr>
        <w:t>ຂ</w:t>
      </w:r>
      <w:r w:rsidR="00C713FF" w:rsidRPr="00BF384B">
        <w:rPr>
          <w:rFonts w:cs="Phetsarath OT" w:hint="cs"/>
          <w:b w:val="0"/>
          <w:bCs/>
          <w:cs/>
          <w:lang w:bidi="lo-LA"/>
        </w:rPr>
        <w:t>ອງ</w:t>
      </w:r>
      <w:ins w:id="4324" w:author="Na" w:date="2017-06-18T21:23:00Z">
        <w:r w:rsidR="00AB2412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EA6F6D" w:rsidRPr="00BF384B">
        <w:rPr>
          <w:rFonts w:cs="Phetsarath OT" w:hint="cs"/>
          <w:b w:val="0"/>
          <w:bCs/>
          <w:cs/>
          <w:lang w:bidi="lo-LA"/>
        </w:rPr>
        <w:t>ແຂວງ, ນະຄອນຫຼວງ</w:t>
      </w:r>
      <w:r w:rsidR="00EA6F6D" w:rsidRPr="004D6DEA">
        <w:rPr>
          <w:rFonts w:cs="Phetsarath OT"/>
          <w:b w:val="0"/>
          <w:bCs/>
        </w:rPr>
        <w:t xml:space="preserve">, </w:t>
      </w:r>
      <w:r w:rsidR="00EA6F6D" w:rsidRPr="00641F36">
        <w:rPr>
          <w:rFonts w:cs="Phetsarath OT" w:hint="cs"/>
          <w:b w:val="0"/>
          <w:bCs/>
          <w:cs/>
          <w:lang w:bidi="lo-LA"/>
        </w:rPr>
        <w:t xml:space="preserve">ຫ້ອງການ, </w:t>
      </w:r>
      <w:r w:rsidR="00EA6F6D" w:rsidRPr="00514FCB">
        <w:rPr>
          <w:rFonts w:cs="Phetsarath OT" w:hint="cs"/>
          <w:b w:val="0"/>
          <w:bCs/>
          <w:cs/>
          <w:lang w:bidi="lo-LA"/>
          <w:rPrChange w:id="4325" w:author="Na" w:date="2017-06-16T10:46:00Z">
            <w:rPr>
              <w:rFonts w:cs="Phetsarath OT" w:hint="cs"/>
              <w:b w:val="0"/>
              <w:bCs/>
              <w:u w:color="FF0000"/>
              <w:cs/>
              <w:lang w:bidi="lo-LA"/>
            </w:rPr>
          </w:rPrChange>
        </w:rPr>
        <w:t>ອົງການລັດທຽບເທົ່າຫ້ອງການຂອງ</w:t>
      </w:r>
      <w:ins w:id="4326" w:author="Na" w:date="2017-06-18T21:23:00Z">
        <w:r w:rsidR="00AB2412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EA6F6D" w:rsidRPr="00514FCB">
        <w:rPr>
          <w:rFonts w:cs="Phetsarath OT" w:hint="cs"/>
          <w:b w:val="0"/>
          <w:bCs/>
          <w:cs/>
          <w:lang w:bidi="lo-LA"/>
          <w:rPrChange w:id="4327" w:author="Na" w:date="2017-06-16T10:46:00Z">
            <w:rPr>
              <w:rFonts w:cs="Phetsarath OT" w:hint="cs"/>
              <w:b w:val="0"/>
              <w:bCs/>
              <w:u w:color="FF0000"/>
              <w:cs/>
              <w:lang w:bidi="lo-LA"/>
            </w:rPr>
          </w:rPrChange>
        </w:rPr>
        <w:t>ເມືອງ</w:t>
      </w:r>
      <w:r w:rsidR="00EA6F6D" w:rsidRPr="00514FCB">
        <w:rPr>
          <w:rFonts w:cs="Phetsarath OT"/>
          <w:b w:val="0"/>
          <w:bCs/>
          <w:rPrChange w:id="4328" w:author="Na" w:date="2017-06-16T10:46:00Z">
            <w:rPr>
              <w:rFonts w:cs="Phetsarath OT"/>
              <w:b w:val="0"/>
              <w:bCs/>
              <w:u w:color="FF0000"/>
            </w:rPr>
          </w:rPrChange>
        </w:rPr>
        <w:t xml:space="preserve">, </w:t>
      </w:r>
      <w:r w:rsidR="00EA6F6D" w:rsidRPr="00514FCB">
        <w:rPr>
          <w:rFonts w:cs="Phetsarath OT" w:hint="cs"/>
          <w:b w:val="0"/>
          <w:bCs/>
          <w:cs/>
          <w:lang w:bidi="lo-LA"/>
          <w:rPrChange w:id="4329" w:author="Na" w:date="2017-06-16T10:46:00Z">
            <w:rPr>
              <w:rFonts w:cs="Phetsarath OT" w:hint="cs"/>
              <w:b w:val="0"/>
              <w:bCs/>
              <w:u w:color="FF0000"/>
              <w:cs/>
              <w:lang w:bidi="lo-LA"/>
            </w:rPr>
          </w:rPrChange>
        </w:rPr>
        <w:t>ເທດສະບານ</w:t>
      </w:r>
      <w:r w:rsidR="00EA6F6D" w:rsidRPr="00514FCB">
        <w:rPr>
          <w:rFonts w:cs="Phetsarath OT"/>
          <w:b w:val="0"/>
          <w:bCs/>
          <w:rPrChange w:id="4330" w:author="Na" w:date="2017-06-16T10:46:00Z">
            <w:rPr>
              <w:rFonts w:cs="Phetsarath OT"/>
              <w:b w:val="0"/>
              <w:bCs/>
              <w:u w:color="FF0000"/>
            </w:rPr>
          </w:rPrChange>
        </w:rPr>
        <w:t xml:space="preserve">, </w:t>
      </w:r>
      <w:r w:rsidR="00EA6F6D" w:rsidRPr="00514FCB">
        <w:rPr>
          <w:rFonts w:cs="Phetsarath OT" w:hint="cs"/>
          <w:b w:val="0"/>
          <w:bCs/>
          <w:cs/>
          <w:lang w:bidi="lo-LA"/>
          <w:rPrChange w:id="4331" w:author="Na" w:date="2017-06-16T10:46:00Z">
            <w:rPr>
              <w:rFonts w:cs="Phetsarath OT" w:hint="cs"/>
              <w:b w:val="0"/>
              <w:bCs/>
              <w:u w:color="FF0000"/>
              <w:cs/>
              <w:lang w:bidi="lo-LA"/>
            </w:rPr>
          </w:rPrChange>
        </w:rPr>
        <w:t>ນະຄອນ</w:t>
      </w:r>
      <w:bookmarkEnd w:id="4321"/>
    </w:p>
    <w:p w14:paraId="19C692A3" w14:textId="77777777" w:rsidR="00EA6F6D" w:rsidRPr="00514FCB" w:rsidRDefault="00A34492" w:rsidP="00834A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332" w:author="Na" w:date="2017-06-09T08:57:00Z">
          <w:pPr>
            <w:spacing w:after="0" w:line="240" w:lineRule="auto"/>
            <w:ind w:left="450"/>
            <w:jc w:val="both"/>
          </w:pPr>
        </w:pPrChange>
      </w:pPr>
      <w:ins w:id="4333" w:author="Na" w:date="2017-06-14T11:54:00Z">
        <w:r w:rsidRPr="00B37D69">
          <w:rPr>
            <w:rFonts w:ascii="Phetsarath OT" w:hAnsi="Phetsarath OT" w:cs="Phetsarath OT"/>
            <w:sz w:val="24"/>
            <w:szCs w:val="24"/>
            <w:lang w:bidi="lo-LA"/>
          </w:rPr>
          <w:t xml:space="preserve">ໃນການຄຸ້ມຄອງວຽກງານສະຖິຕິ </w:t>
        </w:r>
      </w:ins>
      <w:del w:id="4334" w:author="Na" w:date="2017-06-09T08:56:00Z">
        <w:r w:rsidR="00EA6F6D" w:rsidRPr="002B3C7C" w:rsidDel="00834A5D">
          <w:rPr>
            <w:rFonts w:cs="Phetsarath OT" w:hint="cs"/>
            <w:cs/>
            <w:lang w:bidi="lo-LA"/>
          </w:rPr>
          <w:tab/>
        </w:r>
        <w:r w:rsidR="009C59FE" w:rsidRPr="00BF384B" w:rsidDel="00834A5D">
          <w:rPr>
            <w:rFonts w:cs="Phetsarath OT"/>
          </w:rPr>
          <w:tab/>
        </w:r>
      </w:del>
      <w:r w:rsidR="00EA6F6D"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="00EA6F6D" w:rsidRPr="00641F36">
        <w:rPr>
          <w:rFonts w:ascii="Phetsarath OT" w:hAnsi="Phetsarath OT" w:cs="Phetsarath OT"/>
          <w:sz w:val="24"/>
          <w:szCs w:val="24"/>
        </w:rPr>
        <w:t xml:space="preserve">, </w:t>
      </w:r>
      <w:r w:rsidR="00EA6F6D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ອົງການລັດທຽບເທົ່າກະຊວງ</w:t>
      </w:r>
      <w:r w:rsidR="00EA6F6D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EA6F6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ພະແນກ, ອົງການ</w:t>
      </w:r>
      <w:r w:rsidR="00EA6F6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35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ລັດທຽບເທົ່າ</w:t>
      </w:r>
      <w:r w:rsidR="00EA6F6D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</w:t>
      </w:r>
      <w:r w:rsidR="00EA6F6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36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ຂອງ</w:t>
      </w:r>
      <w:ins w:id="4337" w:author="Na" w:date="2017-06-18T21:23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EA6F6D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="00EA6F6D" w:rsidRPr="002B3C7C">
        <w:rPr>
          <w:rFonts w:ascii="Phetsarath OT" w:hAnsi="Phetsarath OT" w:cs="Phetsarath OT"/>
          <w:sz w:val="24"/>
          <w:szCs w:val="24"/>
        </w:rPr>
        <w:t xml:space="preserve">, </w:t>
      </w:r>
      <w:r w:rsidR="00EA6F6D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ນະ</w:t>
      </w:r>
      <w:del w:id="4338" w:author="Na" w:date="2017-06-09T08:57:00Z">
        <w:r w:rsidR="00945464" w:rsidRPr="004D6DEA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EA6F6D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ຄອນ</w:t>
      </w:r>
      <w:r w:rsidR="00EA6F6D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EA6F6D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EA6F6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ຫ້ອງການ, </w:t>
      </w:r>
      <w:r w:rsidR="00EA6F6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39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ອົງການລັດທຽບເທົ່າຫ້ອງການຂອງ</w:t>
      </w:r>
      <w:ins w:id="4340" w:author="Na" w:date="2017-06-18T21:23:00Z">
        <w:r w:rsidR="00AB2412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EA6F6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41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ເມືອງ</w:t>
      </w:r>
      <w:r w:rsidR="00EA6F6D" w:rsidRPr="00514FCB">
        <w:rPr>
          <w:rFonts w:ascii="Phetsarath OT" w:hAnsi="Phetsarath OT" w:cs="Phetsarath OT"/>
          <w:sz w:val="24"/>
          <w:szCs w:val="24"/>
          <w:rPrChange w:id="4342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</w:rPr>
          </w:rPrChange>
        </w:rPr>
        <w:t xml:space="preserve">, </w:t>
      </w:r>
      <w:r w:rsidR="00EA6F6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43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ເທດສະບານ</w:t>
      </w:r>
      <w:r w:rsidR="00EA6F6D" w:rsidRPr="00514FCB">
        <w:rPr>
          <w:rFonts w:ascii="Phetsarath OT" w:hAnsi="Phetsarath OT" w:cs="Phetsarath OT"/>
          <w:sz w:val="24"/>
          <w:szCs w:val="24"/>
          <w:rPrChange w:id="4344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</w:rPr>
          </w:rPrChange>
        </w:rPr>
        <w:t xml:space="preserve">, </w:t>
      </w:r>
      <w:r w:rsidR="00EA6F6D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45" w:author="Na" w:date="2017-06-16T10:46:00Z">
            <w:rPr>
              <w:rFonts w:ascii="Phetsarath OT" w:hAnsi="Phetsarath OT" w:cs="Phetsarath OT" w:hint="cs"/>
              <w:sz w:val="24"/>
              <w:szCs w:val="24"/>
              <w:u w:color="FF0000"/>
              <w:cs/>
              <w:lang w:bidi="lo-LA"/>
            </w:rPr>
          </w:rPrChange>
        </w:rPr>
        <w:t>ນະຄອນ</w:t>
      </w:r>
      <w:r w:rsidR="00890AEE" w:rsidRPr="00514FCB">
        <w:rPr>
          <w:rFonts w:ascii="Phetsarath OT" w:hAnsi="Phetsarath OT" w:cs="Phetsarath OT"/>
          <w:sz w:val="24"/>
          <w:szCs w:val="24"/>
          <w:lang w:bidi="lo-LA"/>
          <w:rPrChange w:id="4346" w:author="Na" w:date="2017-06-16T10:46:00Z">
            <w:rPr>
              <w:rFonts w:ascii="Phetsarath OT" w:hAnsi="Phetsarath OT" w:cs="Phetsarath OT"/>
              <w:sz w:val="24"/>
              <w:szCs w:val="24"/>
              <w:u w:color="FF0000"/>
              <w:lang w:bidi="lo-LA"/>
            </w:rPr>
          </w:rPrChange>
        </w:rPr>
        <w:t xml:space="preserve"> </w:t>
      </w:r>
      <w:r w:rsidR="00EA6F6D"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EA6F6D" w:rsidRPr="002B3C7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A6F6D"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="00EA6F6D"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A6F6D"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EA6F6D"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A6F6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="00EA6F6D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A6F6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ຕາມຄວາມຮັບຜິດຊອບຂອງຕົນ ດັ່ງນີ້</w:t>
      </w:r>
      <w:r w:rsidR="00EA6F6D"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71F43301" w14:textId="77777777" w:rsidR="00EA6F6D" w:rsidRPr="00514FCB" w:rsidRDefault="00EA6F6D" w:rsidP="00834A5D">
      <w:pPr>
        <w:pStyle w:val="ListParagraph"/>
        <w:numPr>
          <w:ilvl w:val="0"/>
          <w:numId w:val="92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ຊຸກຍູ້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ຕິດຕາມ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ໃຫ້ການສະໜັບສະໜູນ ການຈັດຕັ້ງປະຕິບັດ ນະໂຍບາຍ, ຍຸດທະສາດ</w:t>
      </w:r>
      <w:r w:rsidR="00EC391C" w:rsidRPr="00514FCB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ພັດ</w:t>
      </w:r>
      <w:ins w:id="4347" w:author="Na" w:date="2017-06-09T08:57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ທະນາລະບົບສະຖິຕິແຫ່ງຊາດ, ກົດໝາຍ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 ແລະ ແຜນດໍາເນີນງານກ່ຽວກັບວຽກງານສະຖິຕິ</w:t>
      </w:r>
      <w:del w:id="4348" w:author="Na" w:date="2017-06-14T11:54:00Z">
        <w:r w:rsidR="00EC391C"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ຂອງ</w:delText>
        </w:r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ຂະແໜງການຕົນ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4055AB9E" w14:textId="77777777" w:rsidR="00EA6F6D" w:rsidRPr="00514FCB" w:rsidRDefault="00EA6F6D" w:rsidP="00834A5D">
      <w:pPr>
        <w:pStyle w:val="ListParagraph"/>
        <w:numPr>
          <w:ilvl w:val="0"/>
          <w:numId w:val="92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 ແລະ ພິຈາລະນາ ແຜນດຳເນີນງານ, ໂຄງການ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ແຜນງົບປະມານ ກ່ຽວກັບ</w:t>
      </w:r>
      <w:del w:id="4349" w:author="Na" w:date="2017-06-09T08:57:00Z">
        <w:r w:rsidRPr="00514FCB" w:rsidDel="00834A5D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ວຽກງານສະຖິຕິ</w:t>
      </w:r>
      <w:del w:id="4350" w:author="Na" w:date="2017-06-14T11:54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ຂອງຂະແໜງການຕົນ</w:delText>
        </w:r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ins w:id="4351" w:author="Na" w:date="2017-06-14T11:54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31A5A8C9" w14:textId="77777777" w:rsidR="00EA6F6D" w:rsidRPr="00514FCB" w:rsidRDefault="00EA6F6D" w:rsidP="00834A5D">
      <w:pPr>
        <w:pStyle w:val="ListParagraph"/>
        <w:numPr>
          <w:ilvl w:val="0"/>
          <w:numId w:val="92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ໂຄສະນາ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ຕິດຕາມການປະຕິບັດວຽກງານສະຖິຕິຂອງການຈັດຕັ້ງສະຖິຕິ</w:t>
      </w:r>
      <w:r w:rsidR="00210FAA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ທີ່ຂຶ້ນກັບຕົນ; </w:t>
      </w:r>
    </w:p>
    <w:p w14:paraId="3B48FF6F" w14:textId="77777777" w:rsidR="00774CA9" w:rsidRPr="00514FCB" w:rsidRDefault="00774CA9" w:rsidP="00834A5D">
      <w:pPr>
        <w:pStyle w:val="ListParagraph"/>
        <w:numPr>
          <w:ilvl w:val="0"/>
          <w:numId w:val="92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rPrChange w:id="4352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</w:rPr>
          </w:rPrChange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53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ຊີ້ນຳ</w:t>
      </w:r>
      <w:r w:rsidRPr="00514FCB">
        <w:rPr>
          <w:rFonts w:ascii="Phetsarath OT" w:hAnsi="Phetsarath OT" w:cs="Phetsarath OT"/>
          <w:sz w:val="24"/>
          <w:szCs w:val="24"/>
          <w:lang w:bidi="lo-LA"/>
          <w:rPrChange w:id="4354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55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ນໍາພາ, ຄຸ້ມຄອງ, ຊຸກຍູ້ ແລະ ສົ່ງເສີມ ການພັດທະນາ​ວຽກງານ​ສະຖິຕິ​</w:t>
      </w:r>
      <w:del w:id="4356" w:author="Na" w:date="2017-06-14T11:54:00Z">
        <w:r w:rsidR="00EC391C" w:rsidRPr="00514FCB" w:rsidDel="00A34492">
          <w:rPr>
            <w:rFonts w:ascii="Phetsarath OT" w:hAnsi="Phetsarath OT" w:cs="Phetsarath OT"/>
            <w:sz w:val="24"/>
            <w:szCs w:val="24"/>
            <w:lang w:bidi="lo-LA"/>
            <w:rPrChange w:id="4357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delText>ຂອງ​ຂະ​ແໜງ​ການ</w:delText>
        </w:r>
        <w:r w:rsidR="00A56C61"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  <w:rPrChange w:id="4358" w:author="Na" w:date="2017-06-16T10:46:00Z">
              <w:rPr>
                <w:rFonts w:ascii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ຕົນ</w:delText>
        </w:r>
      </w:del>
      <w:r w:rsidR="00A56C61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59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;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60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 xml:space="preserve"> ຕິດຕາມ</w:t>
      </w:r>
      <w:r w:rsidRPr="00514FCB">
        <w:rPr>
          <w:rFonts w:ascii="Phetsarath OT" w:hAnsi="Phetsarath OT" w:cs="Phetsarath OT"/>
          <w:sz w:val="24"/>
          <w:szCs w:val="24"/>
          <w:lang w:bidi="lo-LA"/>
          <w:rPrChange w:id="4361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62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  <w:rPrChange w:id="4363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64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ແລະ ປະເມີນຜົນການຈັດຕັ້ງປະຕິບັດ ນະໂຍບາຍ, ກົດໝາຍ,  ລະບຽບການ, ແຜນດໍາເນີນງານ ແລະ</w:t>
      </w:r>
      <w:del w:id="4365" w:author="Na" w:date="2017-06-18T21:24:00Z">
        <w:r w:rsidRPr="00850A8A" w:rsidDel="00850A8A">
          <w:rPr>
            <w:rFonts w:ascii="Phetsarath OT" w:hAnsi="Phetsarath OT" w:cs="Phetsarath OT" w:hint="cs"/>
            <w:sz w:val="18"/>
            <w:szCs w:val="18"/>
            <w:cs/>
            <w:lang w:bidi="lo-LA"/>
            <w:rPrChange w:id="4366" w:author="Na" w:date="2017-06-18T21:24:00Z">
              <w:rPr>
                <w:rFonts w:ascii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  <w:ins w:id="4367" w:author="Na" w:date="2017-06-18T21:24:00Z">
        <w:r w:rsidR="00850A8A" w:rsidRPr="00850A8A">
          <w:rPr>
            <w:rFonts w:ascii="Phetsarath OT" w:hAnsi="Phetsarath OT" w:cs="Phetsarath OT"/>
            <w:sz w:val="18"/>
            <w:szCs w:val="18"/>
            <w:lang w:bidi="lo-LA"/>
            <w:rPrChange w:id="4368" w:author="Na" w:date="2017-06-18T21:24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t xml:space="preserve"> </w:t>
        </w:r>
      </w:ins>
      <w:del w:id="4369" w:author="Na" w:date="2017-06-18T21:24:00Z">
        <w:r w:rsidRPr="00514FCB" w:rsidDel="00850A8A">
          <w:rPr>
            <w:rFonts w:ascii="Phetsarath OT" w:hAnsi="Phetsarath OT" w:cs="Phetsarath OT"/>
            <w:sz w:val="24"/>
            <w:szCs w:val="24"/>
            <w:cs/>
            <w:lang w:bidi="lo-LA"/>
            <w:rPrChange w:id="4370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71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ການເຄື່ອນ</w:t>
      </w:r>
      <w:ins w:id="4372" w:author="Na" w:date="2017-06-18T21:24:00Z">
        <w:r w:rsidR="00850A8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73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ໄຫວຂອງ</w:t>
      </w:r>
      <w:r w:rsidR="00A56C61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74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ການຈັດຕັ້ງສະຖິຕິທີ່ຂ</w:t>
      </w:r>
      <w:r w:rsidR="009C59FE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75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ຶ້ນ</w:t>
      </w:r>
      <w:r w:rsidR="00A56C61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76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ກັບຕົນ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77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;</w:t>
      </w:r>
    </w:p>
    <w:p w14:paraId="7A7C2C0C" w14:textId="77777777" w:rsidR="00B306C1" w:rsidRPr="00514FCB" w:rsidRDefault="00B306C1" w:rsidP="00834A5D">
      <w:pPr>
        <w:pStyle w:val="ListParagraph"/>
        <w:numPr>
          <w:ilvl w:val="0"/>
          <w:numId w:val="92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lang w:bidi="lo-LA"/>
          <w:rPrChange w:id="4378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lang w:bidi="lo-LA"/>
            </w:rPr>
          </w:rPrChange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79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ກໍານົດ ຕົວຊີ້ບອກ ເພື່ອຕິດຕາມ ແລະ ປະເມີນການຈັດຕັ້ງປະຕິບັດແຜນພັດທະນາເສດຖະກິດ-ສັງຄົມ</w:t>
      </w:r>
      <w:del w:id="4380" w:author="Na" w:date="2017-06-14T11:54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  <w:rPrChange w:id="4381" w:author="Na" w:date="2017-06-16T10:46:00Z">
              <w:rPr>
                <w:rFonts w:ascii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ຂອງຂະແໜງການຕົນ </w:delText>
        </w:r>
      </w:del>
      <w:ins w:id="4382" w:author="Na" w:date="2017-06-14T11:54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  <w:rPrChange w:id="4383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84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ໃນແຕ່ລະໄລຍະ</w:t>
      </w:r>
      <w:r w:rsidRPr="00514FCB">
        <w:rPr>
          <w:rFonts w:ascii="Phetsarath OT" w:hAnsi="Phetsarath OT" w:cs="Phetsarath OT"/>
          <w:sz w:val="24"/>
          <w:szCs w:val="24"/>
          <w:lang w:bidi="lo-LA"/>
          <w:rPrChange w:id="4385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t>;</w:t>
      </w:r>
    </w:p>
    <w:p w14:paraId="08B2C9B0" w14:textId="77777777" w:rsidR="00B306C1" w:rsidRPr="00514FCB" w:rsidRDefault="000952B0" w:rsidP="00834A5D">
      <w:pPr>
        <w:pStyle w:val="ListParagraph"/>
        <w:numPr>
          <w:ilvl w:val="0"/>
          <w:numId w:val="92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  <w:rPrChange w:id="4386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u w:color="FF0000"/>
            </w:rPr>
          </w:rPrChange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87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u w:color="FF0000"/>
              <w:cs/>
              <w:lang w:bidi="lo-LA"/>
            </w:rPr>
          </w:rPrChange>
        </w:rPr>
        <w:t>ປະສານ ແລະ ຊຸກຍູ້ ພາກສ່ວນ</w:t>
      </w:r>
      <w:r w:rsidR="00EC391C" w:rsidRPr="00514FCB">
        <w:rPr>
          <w:rFonts w:ascii="Phetsarath OT" w:hAnsi="Phetsarath OT" w:cs="Phetsarath OT"/>
          <w:sz w:val="24"/>
          <w:szCs w:val="24"/>
          <w:lang w:bidi="lo-LA"/>
          <w:rPrChange w:id="4388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  <w:u w:color="FF0000"/>
              <w:lang w:bidi="lo-LA"/>
            </w:rPr>
          </w:rPrChange>
        </w:rPr>
        <w:t>ອື່ນ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89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u w:color="FF0000"/>
              <w:cs/>
              <w:lang w:bidi="lo-LA"/>
            </w:rPr>
          </w:rPrChange>
        </w:rPr>
        <w:t xml:space="preserve">ທີ່ກ່ຽວຂ້ອງ ໃນການສະໜັບສະໜູນ ແລະ </w:t>
      </w:r>
      <w:r w:rsidR="00664BA5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90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u w:color="FF0000"/>
              <w:cs/>
              <w:lang w:bidi="lo-LA"/>
            </w:rPr>
          </w:rPrChange>
        </w:rPr>
        <w:t>ອໍານວຍຄວາມສະ</w:t>
      </w:r>
      <w:ins w:id="4391" w:author="Na" w:date="2017-06-09T08:58:00Z">
        <w:r w:rsidR="00834A5D" w:rsidRPr="00514FCB">
          <w:rPr>
            <w:rFonts w:ascii="Phetsarath OT" w:hAnsi="Phetsarath OT" w:cs="Phetsarath OT"/>
            <w:sz w:val="24"/>
            <w:szCs w:val="24"/>
            <w:lang w:bidi="lo-LA"/>
            <w:rPrChange w:id="4392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  <w:u w:color="FF0000"/>
                <w:lang w:bidi="lo-LA"/>
              </w:rPr>
            </w:rPrChange>
          </w:rPr>
          <w:t xml:space="preserve"> </w:t>
        </w:r>
      </w:ins>
      <w:r w:rsidR="00664BA5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93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u w:color="FF0000"/>
              <w:cs/>
              <w:lang w:bidi="lo-LA"/>
            </w:rPr>
          </w:rPrChange>
        </w:rPr>
        <w:t>ດວກ</w:t>
      </w:r>
      <w:del w:id="4394" w:author="Na" w:date="2017-06-18T21:24:00Z">
        <w:r w:rsidR="00664BA5" w:rsidRPr="00514FCB" w:rsidDel="00850A8A">
          <w:rPr>
            <w:rFonts w:ascii="Phetsarath OT" w:hAnsi="Phetsarath OT" w:cs="Phetsarath OT" w:hint="cs"/>
            <w:sz w:val="24"/>
            <w:szCs w:val="24"/>
            <w:cs/>
            <w:lang w:bidi="lo-LA"/>
            <w:rPrChange w:id="4395" w:author="Na" w:date="2017-06-16T10:46:00Z">
              <w:rPr>
                <w:rFonts w:ascii="Phetsarath OT" w:hAnsi="Phetsarath OT" w:cs="Phetsarath OT" w:hint="cs"/>
                <w:color w:val="000000"/>
                <w:sz w:val="24"/>
                <w:szCs w:val="24"/>
                <w:u w:color="FF0000"/>
                <w:cs/>
                <w:lang w:bidi="lo-LA"/>
              </w:rPr>
            </w:rPrChange>
          </w:rPr>
          <w:delText xml:space="preserve"> </w:delText>
        </w:r>
      </w:del>
      <w:r w:rsidR="00664BA5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396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u w:color="FF0000"/>
              <w:cs/>
              <w:lang w:bidi="lo-LA"/>
            </w:rPr>
          </w:rPrChange>
        </w:rPr>
        <w:t>ໃຫ້ແກ່ການຈັດຕັ້ງປະຕິບັດວຽກງານສະຖິຕິ;</w:t>
      </w:r>
    </w:p>
    <w:p w14:paraId="4DF02C32" w14:textId="77777777" w:rsidR="00EA6F6D" w:rsidRPr="00514FCB" w:rsidRDefault="00EA6F6D" w:rsidP="00834A5D">
      <w:pPr>
        <w:pStyle w:val="ListParagraph"/>
        <w:numPr>
          <w:ilvl w:val="0"/>
          <w:numId w:val="92"/>
        </w:numPr>
        <w:tabs>
          <w:tab w:val="left" w:pos="1560"/>
          <w:tab w:val="left" w:pos="1800"/>
        </w:tabs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</w:pPr>
      <w:r w:rsidRPr="00B37D69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</w:t>
      </w:r>
      <w:r w:rsidRPr="002B3C7C">
        <w:rPr>
          <w:rFonts w:ascii="Phetsarath OT" w:hAnsi="Phetsarath OT" w:cs="Phetsarath OT"/>
          <w:sz w:val="24"/>
          <w:szCs w:val="24"/>
        </w:rPr>
        <w:t xml:space="preserve">, </w:t>
      </w:r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 ການເຄື່ອນໄຫວວຽກງານສະຖິຕິ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ໃຫ້ຂັ້ນເທິງຂອງຕົນ ຢ່າງເປັນປົກກະຕິ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11DC4A0A" w14:textId="77777777" w:rsidR="002E498C" w:rsidRPr="00514FCB" w:rsidRDefault="00EA6F6D" w:rsidP="00834A5D">
      <w:pPr>
        <w:pStyle w:val="ListParagraph"/>
        <w:numPr>
          <w:ilvl w:val="0"/>
          <w:numId w:val="92"/>
        </w:numPr>
        <w:tabs>
          <w:tab w:val="left" w:pos="1560"/>
          <w:tab w:val="left" w:pos="1800"/>
        </w:tabs>
        <w:spacing w:after="0"/>
        <w:ind w:left="426" w:firstLine="850"/>
        <w:jc w:val="both"/>
        <w:rPr>
          <w:ins w:id="4397" w:author="Na" w:date="2017-06-09T08:58:00Z"/>
          <w:rFonts w:cs="DokChampa"/>
          <w:lang w:bidi="lo-LA"/>
          <w:rPrChange w:id="4398" w:author="Na" w:date="2017-06-16T10:46:00Z">
            <w:rPr>
              <w:ins w:id="4399" w:author="Na" w:date="2017-06-09T08:58:00Z"/>
              <w:rFonts w:ascii="Phetsarath OT" w:hAnsi="Phetsarath OT" w:cs="Phetsarath OT"/>
              <w:sz w:val="24"/>
              <w:szCs w:val="24"/>
              <w:lang w:bidi="lo-LA"/>
            </w:rPr>
          </w:rPrChange>
        </w:rPr>
        <w:pPrChange w:id="4400" w:author="Na" w:date="2017-06-09T08:58:00Z">
          <w:pPr>
            <w:pStyle w:val="ListParagraph"/>
            <w:numPr>
              <w:numId w:val="92"/>
            </w:numPr>
            <w:tabs>
              <w:tab w:val="left" w:pos="1560"/>
              <w:tab w:val="left" w:pos="1800"/>
            </w:tabs>
            <w:ind w:left="426" w:firstLine="85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ins w:id="4401" w:author="Na" w:date="2017-06-07T09:13:00Z">
        <w:r w:rsidR="00AB18F2" w:rsidRPr="00514FCB">
          <w:rPr>
            <w:rFonts w:ascii="Phetsarath OT" w:hAnsi="Phetsarath OT" w:cs="Phetsarath OT"/>
            <w:sz w:val="24"/>
            <w:szCs w:val="24"/>
            <w:lang w:bidi="lo-LA"/>
          </w:rPr>
          <w:t>ທີ່ໄດ້ກໍານົດໄວ້ໃນ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4402" w:author="VONGDALA" w:date="2017-06-06T15:06:00Z"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B11C4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B11C4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14:paraId="4B112D3C" w14:textId="77777777" w:rsidR="00834A5D" w:rsidRPr="00DC5FCA" w:rsidRDefault="00834A5D" w:rsidP="00834A5D">
      <w:pPr>
        <w:pStyle w:val="ListParagraph"/>
        <w:tabs>
          <w:tab w:val="left" w:pos="1560"/>
          <w:tab w:val="left" w:pos="1800"/>
        </w:tabs>
        <w:spacing w:after="0"/>
        <w:ind w:left="1276"/>
        <w:jc w:val="both"/>
        <w:rPr>
          <w:rFonts w:ascii="Phetsarath OT" w:hAnsi="Phetsarath OT" w:cs="Phetsarath OT"/>
          <w:sz w:val="16"/>
          <w:szCs w:val="20"/>
          <w:lang w:bidi="lo-LA"/>
          <w:rPrChange w:id="4403" w:author="Na" w:date="2017-06-16T11:30:00Z">
            <w:rPr>
              <w:rFonts w:cs="DokChampa" w:hint="cs"/>
              <w:lang w:bidi="lo-LA"/>
            </w:rPr>
          </w:rPrChange>
        </w:rPr>
        <w:pPrChange w:id="4404" w:author="Na" w:date="2017-06-09T08:58:00Z">
          <w:pPr>
            <w:pStyle w:val="ListParagraph"/>
            <w:numPr>
              <w:numId w:val="92"/>
            </w:numPr>
            <w:tabs>
              <w:tab w:val="left" w:pos="1560"/>
              <w:tab w:val="left" w:pos="1800"/>
            </w:tabs>
            <w:ind w:left="450" w:firstLine="1080"/>
            <w:jc w:val="both"/>
          </w:pPr>
        </w:pPrChange>
      </w:pPr>
    </w:p>
    <w:p w14:paraId="6D013B33" w14:textId="77777777" w:rsidR="00745201" w:rsidRPr="00514FCB" w:rsidDel="00834A5D" w:rsidRDefault="00745201" w:rsidP="009454F7">
      <w:pPr>
        <w:pStyle w:val="Heading2"/>
        <w:spacing w:line="240" w:lineRule="auto"/>
        <w:rPr>
          <w:del w:id="4405" w:author="Na" w:date="2017-06-09T08:58:00Z"/>
          <w:rFonts w:cs="Phetsarath OT"/>
          <w:lang w:val="en-US" w:bidi="lo-LA"/>
          <w:rPrChange w:id="4406" w:author="Na" w:date="2017-06-16T10:46:00Z">
            <w:rPr>
              <w:del w:id="4407" w:author="Na" w:date="2017-06-09T08:58:00Z"/>
              <w:rFonts w:cs="Phetsarath OT"/>
              <w:sz w:val="28"/>
              <w:szCs w:val="28"/>
              <w:lang w:val="en-US" w:bidi="lo-LA"/>
            </w:rPr>
          </w:rPrChange>
        </w:rPr>
      </w:pPr>
    </w:p>
    <w:p w14:paraId="6348FCA6" w14:textId="77777777" w:rsidR="00745201" w:rsidRPr="00B37D69" w:rsidDel="00AE178F" w:rsidRDefault="00745201" w:rsidP="006040B2">
      <w:pPr>
        <w:rPr>
          <w:del w:id="4408" w:author="home" w:date="2017-06-03T18:29:00Z"/>
          <w:rFonts w:cs="DokChampa" w:hint="cs"/>
          <w:lang w:val="x-none" w:eastAsia="x-none" w:bidi="lo-LA"/>
        </w:rPr>
      </w:pPr>
    </w:p>
    <w:p w14:paraId="02116684" w14:textId="77777777" w:rsidR="00C507D0" w:rsidRPr="00BF384B" w:rsidRDefault="00C507D0" w:rsidP="00D74A09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4409" w:name="_Toc484258073"/>
      <w:r w:rsidRPr="00B37D69">
        <w:rPr>
          <w:rFonts w:cs="Phetsarath OT" w:hint="cs"/>
          <w:sz w:val="28"/>
          <w:szCs w:val="28"/>
          <w:cs/>
          <w:lang w:bidi="lo-LA"/>
        </w:rPr>
        <w:t>ໝວດທີ</w:t>
      </w:r>
      <w:r w:rsidRPr="002B3C7C">
        <w:rPr>
          <w:rFonts w:cs="Phetsarath OT"/>
          <w:sz w:val="28"/>
          <w:szCs w:val="28"/>
          <w:cs/>
          <w:lang w:bidi="lo-LA"/>
        </w:rPr>
        <w:t xml:space="preserve"> </w:t>
      </w:r>
      <w:r w:rsidRPr="00BF384B">
        <w:rPr>
          <w:rFonts w:cs="Phetsarath OT"/>
          <w:sz w:val="28"/>
          <w:szCs w:val="28"/>
        </w:rPr>
        <w:t>2</w:t>
      </w:r>
      <w:bookmarkEnd w:id="4409"/>
      <w:r w:rsidRPr="00BF384B">
        <w:rPr>
          <w:rFonts w:cs="Phetsarath OT"/>
          <w:sz w:val="28"/>
          <w:szCs w:val="28"/>
        </w:rPr>
        <w:t xml:space="preserve"> </w:t>
      </w:r>
    </w:p>
    <w:p w14:paraId="7096933E" w14:textId="77777777" w:rsidR="00C507D0" w:rsidRPr="00641F36" w:rsidRDefault="00C507D0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bookmarkStart w:id="4410" w:name="_Toc484258074"/>
      <w:r w:rsidRPr="004D6DEA">
        <w:rPr>
          <w:rFonts w:cs="Phetsarath OT" w:hint="cs"/>
          <w:sz w:val="28"/>
          <w:szCs w:val="28"/>
          <w:cs/>
          <w:lang w:bidi="lo-LA"/>
        </w:rPr>
        <w:t>ການກວດກາວຽກງານສະຖິຕິ</w:t>
      </w:r>
      <w:bookmarkEnd w:id="4410"/>
    </w:p>
    <w:p w14:paraId="5B9BA1B1" w14:textId="77777777" w:rsidR="00C507D0" w:rsidRPr="00DC5FCA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4411" w:author="Na" w:date="2017-06-16T11:30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7C96F0EB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4412" w:name="_Toc484258075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4413" w:author="Na" w:date="2017-06-14T11:54:00Z">
        <w:r w:rsidR="00A34492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4D6DEA">
        <w:rPr>
          <w:rFonts w:cs="Phetsarath OT"/>
        </w:rPr>
        <w:t>6</w:t>
      </w:r>
      <w:r w:rsidR="005C2787" w:rsidRPr="00641F36">
        <w:rPr>
          <w:rFonts w:cs="Phetsarath OT" w:hint="cs"/>
          <w:b w:val="0"/>
          <w:bCs/>
          <w:cs/>
          <w:lang w:bidi="lo-LA"/>
        </w:rPr>
        <w:t>3</w:t>
      </w:r>
      <w:r w:rsidRPr="00873220">
        <w:rPr>
          <w:rFonts w:cs="Phetsarath OT"/>
        </w:rPr>
        <w:t xml:space="preserve"> (</w:t>
      </w:r>
      <w:r w:rsidRPr="00514FCB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ອົງການກວດກາວຽກງານສະຖິຕິ</w:t>
      </w:r>
      <w:bookmarkEnd w:id="4412"/>
    </w:p>
    <w:p w14:paraId="45A55D9C" w14:textId="77777777" w:rsidR="00C507D0" w:rsidRPr="00514FCB" w:rsidRDefault="00C507D0" w:rsidP="00834A5D">
      <w:pPr>
        <w:spacing w:after="0" w:line="240" w:lineRule="auto"/>
        <w:ind w:left="720" w:firstLine="414"/>
        <w:jc w:val="both"/>
        <w:rPr>
          <w:rFonts w:ascii="Phetsarath OT" w:hAnsi="Phetsarath OT" w:cs="Phetsarath OT"/>
          <w:sz w:val="24"/>
          <w:szCs w:val="24"/>
        </w:rPr>
        <w:pPrChange w:id="4414" w:author="Na" w:date="2017-06-09T08:59:00Z">
          <w:pPr>
            <w:spacing w:after="0" w:line="240" w:lineRule="auto"/>
            <w:ind w:left="720" w:firstLine="81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7404F56C" w14:textId="77777777" w:rsidR="00AF26E3" w:rsidRPr="00514FCB" w:rsidRDefault="00C507D0" w:rsidP="00834A5D">
      <w:pPr>
        <w:pStyle w:val="ListParagraph"/>
        <w:numPr>
          <w:ilvl w:val="0"/>
          <w:numId w:val="4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  <w:pPrChange w:id="4415" w:author="Na" w:date="2017-06-09T08:59:00Z">
          <w:pPr>
            <w:pStyle w:val="ListParagraph"/>
            <w:numPr>
              <w:numId w:val="47"/>
            </w:numPr>
            <w:tabs>
              <w:tab w:val="left" w:pos="1560"/>
            </w:tabs>
            <w:spacing w:after="0" w:line="240" w:lineRule="auto"/>
            <w:ind w:left="450" w:firstLine="826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ອົງການກວດກາພາຍໃນ</w:t>
      </w:r>
      <w:r w:rsidR="009C59F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7512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ຊຶ່ງແມ່ນອົງການດຽວກັນກັບອົງການຄຸ້ມຄອງວຽກງານສະຖິຕິຕາມທີ່ໄດ້ກໍານົດໄວ້ໃນມາດຕາ</w:t>
      </w:r>
      <w:r w:rsidR="0007512D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7512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58</w:t>
      </w:r>
      <w:r w:rsidR="0007512D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7512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ຂອງກົດໝາຍສະບັບນີ້.</w:t>
      </w:r>
    </w:p>
    <w:p w14:paraId="7D482292" w14:textId="77777777" w:rsidR="00AF26E3" w:rsidRPr="00514FCB" w:rsidRDefault="00AF26E3" w:rsidP="00834A5D">
      <w:pPr>
        <w:pStyle w:val="ListParagraph"/>
        <w:numPr>
          <w:ilvl w:val="0"/>
          <w:numId w:val="4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z w:val="24"/>
          <w:szCs w:val="24"/>
        </w:rPr>
        <w:pPrChange w:id="4416" w:author="Na" w:date="2017-06-09T08:59:00Z">
          <w:pPr>
            <w:pStyle w:val="ListParagraph"/>
            <w:numPr>
              <w:numId w:val="47"/>
            </w:numPr>
            <w:tabs>
              <w:tab w:val="left" w:pos="1560"/>
            </w:tabs>
            <w:spacing w:after="0" w:line="240" w:lineRule="auto"/>
            <w:ind w:left="450" w:firstLine="826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ອົງການກວດກາພາຍນອກ</w:t>
      </w:r>
      <w:r w:rsidR="0007512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ຊຶ່ງແມ່ນສະພາແຫ່ງຊາດ</w:t>
      </w:r>
      <w:r w:rsidR="0007512D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07512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ສະພາປະຊາຊົນຂັ້ນແຂວງ</w:t>
      </w:r>
      <w:r w:rsidR="0007512D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07512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ອົງການກວດກາລັດ, ອົງການກວດສອບແຫ່ງລັດ, ແນວລາວສ້າງຊາດ</w:t>
      </w:r>
      <w:r w:rsidR="0007512D" w:rsidRPr="00514FCB">
        <w:rPr>
          <w:rFonts w:ascii="Phetsarath OT" w:hAnsi="Phetsarath OT" w:cs="Phetsarath OT"/>
          <w:sz w:val="24"/>
          <w:szCs w:val="24"/>
        </w:rPr>
        <w:t xml:space="preserve"> </w:t>
      </w:r>
      <w:r w:rsidR="0007512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7512D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7512D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ອົງການຈັດຕັ້ງມະຫາຊົນ</w:t>
      </w:r>
      <w:r w:rsidR="0007512D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363426F" w14:textId="77777777" w:rsidR="0007512D" w:rsidRPr="00514FCB" w:rsidRDefault="0007512D" w:rsidP="00834A5D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 w:hint="cs"/>
          <w:sz w:val="24"/>
          <w:szCs w:val="24"/>
        </w:rPr>
        <w:pPrChange w:id="4417" w:author="Na" w:date="2017-06-09T08:59:00Z">
          <w:pPr>
            <w:pStyle w:val="ListParagraph"/>
            <w:spacing w:after="0" w:line="240" w:lineRule="auto"/>
            <w:ind w:left="426" w:firstLine="1374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ສູນສະຖິຕິແຫ່ງຊາດ ເປັນເຈົ້າການປະສານສົມທົບກັບບັນດາຂະແໜງການທີ່ກ່ຽວຂ້ອງ ຂັ້ນສູນກາງ ແລະ ທ້ອງຖິ່ນ ໃນການຕິດຕາມ ແລະ ກວດກາວຽກງານສະຖິຕິ ຕາມທີ່ໄດ້ກຳນົດໄວ້ໃນກົດໝາຍສະບັບນີ້.</w:t>
      </w:r>
    </w:p>
    <w:p w14:paraId="21F87EDB" w14:textId="77777777" w:rsidR="00C507D0" w:rsidRPr="00DC5FCA" w:rsidRDefault="00C507D0" w:rsidP="00EC4B50">
      <w:pPr>
        <w:spacing w:after="0" w:line="240" w:lineRule="auto"/>
        <w:ind w:left="450" w:firstLine="1170"/>
        <w:jc w:val="both"/>
        <w:rPr>
          <w:rFonts w:ascii="Phetsarath OT" w:hAnsi="Phetsarath OT" w:cs="Phetsarath OT"/>
          <w:sz w:val="16"/>
          <w:szCs w:val="16"/>
          <w:rPrChange w:id="4418" w:author="Na" w:date="2017-06-16T11:30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55276BED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419" w:name="_Toc484258076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4420" w:author="Na" w:date="2017-06-14T11:54:00Z">
        <w:r w:rsidR="00A34492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4D6DEA">
        <w:rPr>
          <w:rFonts w:cs="Phetsarath OT"/>
          <w:lang w:bidi="lo-LA"/>
        </w:rPr>
        <w:t>6</w:t>
      </w:r>
      <w:r w:rsidR="005C2787" w:rsidRPr="00641F36">
        <w:rPr>
          <w:rFonts w:cs="Phetsarath OT" w:hint="cs"/>
          <w:b w:val="0"/>
          <w:bCs/>
          <w:cs/>
          <w:lang w:bidi="lo-LA"/>
        </w:rPr>
        <w:t>4</w:t>
      </w:r>
      <w:r w:rsidRPr="00873220">
        <w:rPr>
          <w:rFonts w:cs="Phetsarath OT"/>
          <w:b w:val="0"/>
          <w:bCs/>
          <w:cs/>
          <w:lang w:bidi="lo-LA"/>
        </w:rPr>
        <w:t xml:space="preserve">  </w:t>
      </w:r>
      <w:r w:rsidRPr="00514FCB">
        <w:rPr>
          <w:rFonts w:cs="Phetsarath OT"/>
          <w:lang w:bidi="lo-LA"/>
        </w:rPr>
        <w:t>(</w:t>
      </w:r>
      <w:r w:rsidRPr="00514FCB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ຈຸດປະສົງການກວດກາ</w:t>
      </w:r>
      <w:bookmarkEnd w:id="4419"/>
    </w:p>
    <w:p w14:paraId="6464512A" w14:textId="77777777" w:rsidR="00C507D0" w:rsidRPr="00514FCB" w:rsidRDefault="00940EB0" w:rsidP="00BF3F98">
      <w:pPr>
        <w:spacing w:after="0" w:line="240" w:lineRule="auto"/>
        <w:ind w:left="426" w:firstLine="708"/>
        <w:jc w:val="both"/>
        <w:rPr>
          <w:rFonts w:cs="Phetsarath OT"/>
          <w:sz w:val="20"/>
          <w:szCs w:val="24"/>
          <w:lang w:bidi="lo-LA"/>
          <w:rPrChange w:id="4421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  <w:pPrChange w:id="4422" w:author="Na" w:date="2017-06-09T09:00:00Z">
          <w:pPr>
            <w:spacing w:after="0" w:line="240" w:lineRule="auto"/>
            <w:ind w:left="450" w:firstLine="1170"/>
            <w:jc w:val="both"/>
          </w:pPr>
        </w:pPrChange>
      </w:pPr>
      <w:ins w:id="4423" w:author="VONGDALA" w:date="2017-06-06T16:10:00Z">
        <w:r w:rsidRPr="00514FCB">
          <w:rPr>
            <w:rFonts w:cs="Phetsarath OT" w:hint="cs"/>
            <w:sz w:val="20"/>
            <w:szCs w:val="24"/>
            <w:cs/>
            <w:lang w:bidi="lo-LA"/>
          </w:rPr>
          <w:t>ການກວດກາວຽກງານສະຖິຕິ ມີຈຸດປະສົງ</w:t>
        </w:r>
      </w:ins>
      <w:ins w:id="4424" w:author="VONGDALA" w:date="2017-06-06T15:58:00Z">
        <w:r w:rsidR="00D60D18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4425" w:author="Na" w:date="2017-06-16T10:46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ເຮັດໃຫ້</w:t>
        </w:r>
        <w:r w:rsidR="00D60D18" w:rsidRPr="00514FCB">
          <w:rPr>
            <w:rFonts w:ascii="Phetsarath OT" w:hAnsi="Phetsarath OT" w:cs="Phetsarath OT" w:hint="cs"/>
            <w:sz w:val="24"/>
            <w:szCs w:val="24"/>
            <w:cs/>
            <w:lang w:bidi="lo-LA"/>
            <w:rPrChange w:id="4426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del w:id="4427" w:author="VONGDALA" w:date="2017-06-06T15:55:00Z">
        <w:r w:rsidR="008F58F7" w:rsidRPr="00514FCB" w:rsidDel="002D70C7">
          <w:rPr>
            <w:rFonts w:ascii="Phetsarath OT" w:hAnsi="Phetsarath OT" w:cs="Phetsarath OT" w:hint="cs"/>
            <w:sz w:val="24"/>
            <w:szCs w:val="24"/>
            <w:highlight w:val="yellow"/>
            <w:cs/>
            <w:lang w:bidi="lo-LA"/>
            <w:rPrChange w:id="4428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ການຕິດຕາມ</w:delText>
        </w:r>
        <w:r w:rsidR="008F58F7" w:rsidRPr="00514FCB" w:rsidDel="002D70C7">
          <w:rPr>
            <w:rFonts w:ascii="Phetsarath OT" w:hAnsi="Phetsarath OT" w:cs="Phetsarath OT"/>
            <w:sz w:val="24"/>
            <w:szCs w:val="24"/>
            <w:lang w:bidi="lo-LA"/>
            <w:rPrChange w:id="4429" w:author="Na" w:date="2017-06-16T10:46:00Z">
              <w:rPr>
                <w:rFonts w:ascii="Phetsarath OT" w:hAnsi="Phetsarath OT" w:cs="Phetsarath OT"/>
                <w:color w:val="FF0000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45201" w:rsidRPr="00514FCB" w:rsidDel="002D70C7">
          <w:rPr>
            <w:rFonts w:ascii="Phetsarath OT" w:hAnsi="Phetsarath OT" w:cs="Phetsarath OT" w:hint="cs"/>
            <w:sz w:val="24"/>
            <w:szCs w:val="24"/>
            <w:highlight w:val="yellow"/>
            <w:cs/>
            <w:lang w:bidi="lo-LA"/>
            <w:rPrChange w:id="4430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ແລະ</w:delText>
        </w:r>
        <w:r w:rsidR="00745201" w:rsidRPr="00514FCB" w:rsidDel="002D70C7">
          <w:rPr>
            <w:rFonts w:ascii="Phetsarath OT" w:hAnsi="Phetsarath OT" w:cs="Phetsarath OT" w:hint="cs"/>
            <w:sz w:val="24"/>
            <w:szCs w:val="24"/>
            <w:cs/>
            <w:lang w:bidi="lo-LA"/>
            <w:rPrChange w:id="4431" w:author="Na" w:date="2017-06-16T10:46:00Z">
              <w:rPr>
                <w:rFonts w:ascii="Phetsarath OT" w:hAnsi="Phetsarath OT" w:cs="Phetsarath OT" w:hint="cs"/>
                <w:color w:val="FF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  <w:del w:id="4432" w:author="VONGDALA" w:date="2017-06-06T15:58:00Z">
        <w:r w:rsidR="00C507D0" w:rsidRPr="00B37D69" w:rsidDel="00D60D1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ການກວດກາ</w:delText>
        </w:r>
        <w:r w:rsidR="00745201" w:rsidRPr="002B3C7C" w:rsidDel="00D60D1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  <w:r w:rsidR="00C507D0" w:rsidRPr="00BF384B" w:rsidDel="00D60D1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ວຽກງານສະຖິຕິ</w:delText>
        </w:r>
        <w:r w:rsidR="00C507D0" w:rsidRPr="004D6DEA" w:rsidDel="00D60D1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C507D0" w:rsidRPr="00641F36" w:rsidDel="00D60D1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ມີຈຸດປະສົງເຮັດໃຫ້ການ</w:delText>
        </w:r>
      </w:del>
      <w:r w:rsidR="00C507D0"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ຄຸ້ມຄອງການເຄື່ອນ</w:t>
      </w:r>
      <w:del w:id="4433" w:author="VONGDALA" w:date="2017-06-06T15:59:00Z">
        <w:r w:rsidR="00745201" w:rsidRPr="00514FCB" w:rsidDel="00D60D1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ໄຫວວຽກງານ</w:t>
      </w:r>
      <w:del w:id="4434" w:author="Na" w:date="2017-06-09T08:59:00Z">
        <w:r w:rsidR="00C507D0" w:rsidRPr="00514FCB" w:rsidDel="00BF3F9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ຂອງລະບົບການຈັດຕັ້ງສະຖິຕິແຫ່ງຊາດ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ມີປະສິດທິພາບ</w:t>
      </w:r>
      <w:r w:rsidR="00C507D0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ປະສິດທິຜົນ</w:t>
      </w:r>
      <w:r w:rsidR="00C507D0"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ຖືກຕ້ອງຕາມ</w:t>
      </w:r>
      <w:del w:id="4435" w:author="VONGDALA" w:date="2017-06-06T16:00:00Z">
        <w:r w:rsidR="00C507D0" w:rsidRPr="00514FCB" w:rsidDel="00D60D1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C507D0" w:rsidRPr="00514FCB" w:rsidDel="00D60D1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ຄວາມເປັນຈິງ</w:delText>
        </w:r>
        <w:r w:rsidR="00C507D0" w:rsidRPr="00514FCB" w:rsidDel="00D60D18">
          <w:rPr>
            <w:rFonts w:ascii="Phetsarath OT" w:hAnsi="Phetsarath OT" w:cs="Phetsarath OT"/>
            <w:sz w:val="24"/>
            <w:szCs w:val="24"/>
          </w:rPr>
          <w:delText xml:space="preserve">, </w:delText>
        </w:r>
      </w:del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del w:id="4436" w:author="VONGDALA" w:date="2017-06-06T16:00:00Z">
        <w:r w:rsidR="00C507D0" w:rsidRPr="00514FCB" w:rsidDel="00D60D1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C507D0" w:rsidRPr="00514FCB" w:rsidDel="00D60D1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="00C507D0" w:rsidRPr="00514FCB" w:rsidDel="00D60D1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C507D0" w:rsidRPr="00514FCB" w:rsidDel="00D60D1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78AB1F0" w14:textId="77777777" w:rsidR="00C507D0" w:rsidRPr="00DC5FCA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4437" w:author="Na" w:date="2017-06-16T11:30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1ED943CB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438" w:name="_Toc484258077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4439" w:author="Na" w:date="2017-06-14T11:55:00Z">
        <w:r w:rsidR="00A34492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4D6DEA">
        <w:rPr>
          <w:rFonts w:cs="Phetsarath OT"/>
          <w:lang w:bidi="lo-LA"/>
        </w:rPr>
        <w:t>6</w:t>
      </w:r>
      <w:r w:rsidR="005C2787" w:rsidRPr="00641F36">
        <w:rPr>
          <w:rFonts w:cs="Phetsarath OT" w:hint="cs"/>
          <w:b w:val="0"/>
          <w:bCs/>
          <w:cs/>
          <w:lang w:bidi="lo-LA"/>
        </w:rPr>
        <w:t>5</w:t>
      </w:r>
      <w:r w:rsidRPr="00873220">
        <w:rPr>
          <w:rFonts w:cs="Phetsarath OT"/>
          <w:lang w:bidi="lo-LA"/>
        </w:rPr>
        <w:t xml:space="preserve"> (</w:t>
      </w:r>
      <w:r w:rsidRPr="00514FCB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ເນື້ອໃນການກວດກາ</w:t>
      </w:r>
      <w:bookmarkEnd w:id="4438"/>
    </w:p>
    <w:p w14:paraId="100A831D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440" w:author="Na" w:date="2017-06-09T09:00:00Z">
          <w:pPr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ເນື້ອໃນການກວດກາ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ins w:id="4441" w:author="Na" w:date="2017-06-09T09:00:00Z">
        <w:r w:rsidR="00BF3F98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ການຕິດຕາມ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ການຈັດຕັ້ງປະຕິບັດກົດໝາຍ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ຍຸດທະສາດ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</w:t>
      </w:r>
      <w:ins w:id="4442" w:author="Na" w:date="2017-06-09T09:00:00Z">
        <w:r w:rsidR="00BF3F98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ໂຍບາຍ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ແຜນດຳເນີນງານ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ກ່ຽວກັບການຄຸ້ມຄອງ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ຈັດຕັ້ງປະຕິບັດການເຄື່ອນໄຫວວຽກງານ</w:t>
      </w:r>
      <w:del w:id="4443" w:author="Na" w:date="2017-06-09T09:00:00Z">
        <w:r w:rsidRPr="00514FCB" w:rsidDel="00BF3F9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ຂອງລະບົບການຈັດຕັ້ງສະຖິຕິແຫ່ງຊາດ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E54A422" w14:textId="77777777" w:rsidR="00C507D0" w:rsidRPr="00A26FD7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4444" w:author="Na" w:date="2017-06-16T13:34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102999D3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445" w:name="_Toc484258078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4446" w:author="Na" w:date="2017-06-14T11:55:00Z">
        <w:r w:rsidR="00A34492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4D6DEA">
        <w:rPr>
          <w:rFonts w:cs="Phetsarath OT"/>
          <w:lang w:bidi="lo-LA"/>
        </w:rPr>
        <w:t>6</w:t>
      </w:r>
      <w:r w:rsidR="005C2787" w:rsidRPr="00641F36">
        <w:rPr>
          <w:rFonts w:cs="Phetsarath OT" w:hint="cs"/>
          <w:b w:val="0"/>
          <w:bCs/>
          <w:cs/>
          <w:lang w:bidi="lo-LA"/>
        </w:rPr>
        <w:t>6</w:t>
      </w:r>
      <w:r w:rsidRPr="00873220">
        <w:rPr>
          <w:rFonts w:cs="Phetsarath OT"/>
          <w:cs/>
          <w:lang w:bidi="lo-LA"/>
        </w:rPr>
        <w:t xml:space="preserve"> </w:t>
      </w:r>
      <w:r w:rsidR="004E7CE9" w:rsidRPr="00514FCB">
        <w:rPr>
          <w:rFonts w:cs="Phetsarath OT" w:hint="cs"/>
          <w:b w:val="0"/>
          <w:bCs/>
          <w:cs/>
          <w:lang w:bidi="lo-LA"/>
        </w:rPr>
        <w:t>(ປັບປຸງ)</w:t>
      </w:r>
      <w:r w:rsidR="004E7CE9" w:rsidRPr="00514FCB">
        <w:rPr>
          <w:rFonts w:cs="Phetsarath OT" w:hint="cs"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ແຜນການ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ການກວດກາ</w:t>
      </w:r>
      <w:bookmarkEnd w:id="4445"/>
    </w:p>
    <w:p w14:paraId="26FEF5AB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ອົງການກວດກາພາຍໃນ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ສ້າງແຜນການດຳເນີນການກວດກາຂອງຕົນຂຶ້ນ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ເພື່ອຕິດຕາມ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ກວດກາວຽກງານສະຖິຕິ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ທີ່ຕິດພັນກັບການປະຕິບັດກິດຈະກຳ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ຜົນຜະລິດສະຖິຕິ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ທີ່ໄດ້ກຳນົດໄວ້ໃນແຜນດຳເນີນງານແຕ່ລະໄລຍະ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ຂອງລະບົບການຈັດຕັ້ງສະຖິຕິແຫ່ງຊາດ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E235593" w14:textId="77777777" w:rsidR="00480AB6" w:rsidRPr="00514FCB" w:rsidRDefault="00480AB6" w:rsidP="00BF3F98">
      <w:pPr>
        <w:spacing w:after="0" w:line="240" w:lineRule="auto"/>
        <w:ind w:left="426" w:firstLine="708"/>
        <w:jc w:val="both"/>
        <w:rPr>
          <w:ins w:id="4447" w:author="Na" w:date="2017-06-09T09:00:00Z"/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/>
          <w:sz w:val="24"/>
          <w:szCs w:val="24"/>
          <w:lang w:bidi="lo-LA"/>
        </w:rPr>
        <w:t>ສຳລັບ ອົງການ​ກວດກາ​ພາຍ​ນອກ ​ໃຫ້​ປະຕິບັດ​ຕາມ​ກົດໝາຍ​ທີ່​ກ່ຽວຂ້ອງ.</w:t>
      </w:r>
    </w:p>
    <w:p w14:paraId="4C96A192" w14:textId="77777777" w:rsidR="00BF3F98" w:rsidRPr="00DC5FCA" w:rsidRDefault="00BF3F98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rPrChange w:id="4448" w:author="Na" w:date="2017-06-16T11:30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49C14E95" w14:textId="77777777" w:rsidR="00C507D0" w:rsidRPr="00B37D69" w:rsidDel="00AB18F2" w:rsidRDefault="00C507D0" w:rsidP="009B482F">
      <w:pPr>
        <w:spacing w:after="0" w:line="240" w:lineRule="auto"/>
        <w:jc w:val="both"/>
        <w:rPr>
          <w:del w:id="4449" w:author="Na" w:date="2017-06-07T09:13:00Z"/>
          <w:rFonts w:ascii="Phetsarath OT" w:hAnsi="Phetsarath OT" w:cs="Phetsarath OT" w:hint="cs"/>
          <w:sz w:val="20"/>
          <w:szCs w:val="20"/>
          <w:lang w:bidi="lo-LA"/>
        </w:rPr>
      </w:pPr>
    </w:p>
    <w:p w14:paraId="17F07D3A" w14:textId="77777777" w:rsidR="001F4E31" w:rsidRPr="002B3C7C" w:rsidDel="00AE178F" w:rsidRDefault="001F4E31" w:rsidP="009B482F">
      <w:pPr>
        <w:spacing w:after="0" w:line="240" w:lineRule="auto"/>
        <w:jc w:val="both"/>
        <w:rPr>
          <w:del w:id="4450" w:author="home" w:date="2017-06-03T18:29:00Z"/>
          <w:rFonts w:ascii="Phetsarath OT" w:hAnsi="Phetsarath OT" w:cs="Phetsarath OT" w:hint="cs"/>
          <w:sz w:val="20"/>
          <w:szCs w:val="20"/>
          <w:lang w:bidi="lo-LA"/>
        </w:rPr>
      </w:pPr>
    </w:p>
    <w:p w14:paraId="0000DE69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451" w:name="_Toc484258079"/>
      <w:r w:rsidRPr="00BF384B">
        <w:rPr>
          <w:rFonts w:cs="Phetsarath OT" w:hint="cs"/>
          <w:b w:val="0"/>
          <w:bCs/>
          <w:cs/>
          <w:lang w:bidi="lo-LA"/>
        </w:rPr>
        <w:t>ມາດຕາ</w:t>
      </w:r>
      <w:r w:rsidRPr="004D6DEA">
        <w:rPr>
          <w:rFonts w:cs="Phetsarath OT"/>
          <w:cs/>
          <w:lang w:bidi="lo-LA"/>
        </w:rPr>
        <w:t xml:space="preserve"> </w:t>
      </w:r>
      <w:ins w:id="4452" w:author="Na" w:date="2017-06-14T11:55:00Z">
        <w:r w:rsidR="00A34492" w:rsidRPr="00641F36">
          <w:rPr>
            <w:rFonts w:cs="Phetsarath OT"/>
            <w:lang w:val="en-US" w:bidi="lo-LA"/>
          </w:rPr>
          <w:t xml:space="preserve"> </w:t>
        </w:r>
      </w:ins>
      <w:r w:rsidR="005C2787" w:rsidRPr="00873220">
        <w:rPr>
          <w:rFonts w:cs="Phetsarath OT" w:hint="cs"/>
          <w:b w:val="0"/>
          <w:bCs/>
          <w:cs/>
          <w:lang w:bidi="lo-LA"/>
        </w:rPr>
        <w:t>6</w:t>
      </w:r>
      <w:r w:rsidR="00FD48E5" w:rsidRPr="00514FCB">
        <w:rPr>
          <w:rFonts w:cs="Phetsarath OT" w:hint="cs"/>
          <w:b w:val="0"/>
          <w:bCs/>
          <w:cs/>
          <w:lang w:bidi="lo-LA"/>
        </w:rPr>
        <w:t>7</w:t>
      </w:r>
      <w:r w:rsidR="005C2787" w:rsidRPr="00514FCB">
        <w:rPr>
          <w:rFonts w:cs="Phetsarath OT"/>
          <w:b w:val="0"/>
          <w:bCs/>
          <w:cs/>
          <w:lang w:bidi="lo-LA"/>
        </w:rPr>
        <w:t xml:space="preserve">  </w:t>
      </w:r>
      <w:r w:rsidRPr="00514FCB">
        <w:rPr>
          <w:rFonts w:cs="Phetsarath OT" w:hint="cs"/>
          <w:b w:val="0"/>
          <w:bCs/>
          <w:cs/>
          <w:lang w:bidi="lo-LA"/>
        </w:rPr>
        <w:t>ຮູບການ</w:t>
      </w:r>
      <w:r w:rsidR="00825845" w:rsidRPr="00514FCB">
        <w:rPr>
          <w:rFonts w:cs="Phetsarath OT" w:hint="cs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ການກວດກາ</w:t>
      </w:r>
      <w:bookmarkEnd w:id="4451"/>
    </w:p>
    <w:p w14:paraId="3C61086F" w14:textId="77777777" w:rsidR="00C507D0" w:rsidRPr="00514FCB" w:rsidRDefault="00C507D0" w:rsidP="00BF3F98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</w:rPr>
        <w:pPrChange w:id="4453" w:author="Na" w:date="2017-06-09T09:00:00Z">
          <w:pPr>
            <w:spacing w:after="0" w:line="240" w:lineRule="auto"/>
            <w:ind w:left="360" w:firstLine="900"/>
            <w:jc w:val="both"/>
          </w:pPr>
        </w:pPrChange>
      </w:pPr>
      <w:del w:id="4454" w:author="Na" w:date="2017-06-19T11:12:00Z">
        <w:r w:rsidRPr="00514FCB" w:rsidDel="00641F36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ຮູບການ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4455" w:author="Na" w:date="2017-06-19T11:12:00Z">
        <w:r w:rsidR="00641F36" w:rsidRPr="003F5F9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ຮູບການ</w:t>
        </w:r>
      </w:ins>
      <w:del w:id="4456" w:author="Na" w:date="2017-06-19T11:12:00Z">
        <w:r w:rsidRPr="00873220" w:rsidDel="00641F36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ປະເພດ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718D5D32" w14:textId="77777777" w:rsidR="00C507D0" w:rsidRPr="00514FCB" w:rsidRDefault="00C507D0" w:rsidP="00BF3F98">
      <w:pPr>
        <w:pStyle w:val="ListParagraph"/>
        <w:numPr>
          <w:ilvl w:val="0"/>
          <w:numId w:val="109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ຕາມລະບົບປົກກະຕິ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573D2ABE" w14:textId="77777777" w:rsidR="00C507D0" w:rsidRPr="00514FCB" w:rsidRDefault="00C507D0" w:rsidP="00BF3F98">
      <w:pPr>
        <w:pStyle w:val="ListParagraph"/>
        <w:numPr>
          <w:ilvl w:val="0"/>
          <w:numId w:val="109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ໂດຍມີການແຈ້ງໃຫ້ຮູ້ລ່ວງໜ້າ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609DA44C" w14:textId="77777777" w:rsidR="00C507D0" w:rsidRPr="00514FCB" w:rsidRDefault="00C507D0" w:rsidP="00BF3F98">
      <w:pPr>
        <w:pStyle w:val="ListParagraph"/>
        <w:numPr>
          <w:ilvl w:val="0"/>
          <w:numId w:val="109"/>
        </w:numPr>
        <w:tabs>
          <w:tab w:val="left" w:pos="1560"/>
        </w:tabs>
        <w:spacing w:after="0" w:line="240" w:lineRule="auto"/>
        <w:ind w:hanging="524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ແບບກະທັນຫັນ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AB4D952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ການກວດກາ ຕາມລະບົບປົກກະຕິ ແມ່ນ</w:t>
      </w:r>
      <w:r w:rsidR="00480AB6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ການກວດກາ ທີ່ມີລັກສະນະກວດກາ ຢ່າງເປັນປະຈຳ ແລະ ມີກໍານົດເວລາອັນແນ່ນອນ ຊຶ່ງຕ້ອງປະຕິບັດຢ່າງໜ້ອຍ ໜຶ່ງ</w:t>
      </w:r>
      <w:del w:id="4457" w:author="Na" w:date="2017-06-18T21:25:00Z">
        <w:r w:rsidRPr="00514FCB" w:rsidDel="00850A8A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ເທື່ອ</w:t>
      </w:r>
      <w:ins w:id="4458" w:author="Na" w:date="2017-06-18T21:25:00Z">
        <w:r w:rsidR="00850A8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/>
          <w:sz w:val="24"/>
          <w:szCs w:val="24"/>
          <w:cs/>
          <w:lang w:bidi="lo-LA"/>
        </w:rPr>
        <w:t>ຕໍ່ປ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ີ.</w:t>
      </w:r>
    </w:p>
    <w:p w14:paraId="2701CCDF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ໂດຍມີການແຈ້ງໃຫ້ຮູ້ລ່ວງໜ້າ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480AB6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ເມື່ອເຫັນວ່າມີຄວາມຈຳເປັນ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ໂດຍແຈ້ງໃຫ້ເປົ້າໝາຍທີ່ຖືກກວດກາ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ຮູ້ລ່ວງໜ້າກ່ອນ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ຢ່າງໜ້ອຍ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ຊາວສີ່ຊົ່ວໂມງ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B1D55B1" w14:textId="77777777" w:rsidR="00C507D0" w:rsidRPr="00514FCB" w:rsidRDefault="008B3F0B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del w:id="4459" w:author="Na" w:date="2017-06-09T09:01:00Z">
        <w:r w:rsidRPr="00514FCB" w:rsidDel="00BF3F9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             </w:delText>
        </w:r>
      </w:del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ການກວດກາແບບກະທັນຫັນ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480AB6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ເມື່ອເຫັນວ່າມີຄວາມຈຳເປັນ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ແຕ່ການກວດ</w:t>
      </w:r>
      <w:del w:id="4460" w:author="Na" w:date="2017-06-14T11:55:00Z">
        <w:r w:rsidR="00C507D0" w:rsidRPr="00514FCB" w:rsidDel="00A34492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ການັ້ນ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ໃຫ້ດຳເນີນຢ່າງຮີບດ່ວນ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ໂດຍບໍ່ໄດ້ແຈ້ງໃຫ້ເປົ້າໝາຍທີ່ຖືກກວດກາ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507D0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ຮູ້ກ່ອນລ່ວງໜ້າ</w:t>
      </w:r>
      <w:r w:rsidR="00C507D0"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F6D1022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ໃຫ້ດຳເນີນທັງການກວດກາເອກະສານ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ການລົງປະຕິບັດຕົວຈິງ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ຢູ່ສະຖານທີ່ປະຕິ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ບັດງານ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610E855" w14:textId="77777777" w:rsidR="00C507D0" w:rsidRPr="00DC5FCA" w:rsidRDefault="00C507D0" w:rsidP="009B482F">
      <w:pPr>
        <w:spacing w:after="0" w:line="240" w:lineRule="auto"/>
        <w:ind w:left="720"/>
        <w:jc w:val="both"/>
        <w:rPr>
          <w:rFonts w:ascii="Phetsarath OT" w:hAnsi="Phetsarath OT" w:cs="Phetsarath OT"/>
          <w:sz w:val="16"/>
          <w:szCs w:val="16"/>
          <w:rPrChange w:id="4461" w:author="Na" w:date="2017-06-16T11:30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21ADC1A6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462" w:name="_Toc484258080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4463" w:author="Na" w:date="2017-06-14T11:55:00Z">
        <w:r w:rsidR="00A34492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5C2787" w:rsidRPr="004D6DEA">
        <w:rPr>
          <w:rFonts w:cs="Phetsarath OT" w:hint="cs"/>
          <w:b w:val="0"/>
          <w:bCs/>
          <w:cs/>
          <w:lang w:bidi="lo-LA"/>
        </w:rPr>
        <w:t>6</w:t>
      </w:r>
      <w:r w:rsidR="00FD48E5" w:rsidRPr="00641F36">
        <w:rPr>
          <w:rFonts w:cs="Phetsarath OT" w:hint="cs"/>
          <w:b w:val="0"/>
          <w:bCs/>
          <w:cs/>
          <w:lang w:bidi="lo-LA"/>
        </w:rPr>
        <w:t>8</w:t>
      </w:r>
      <w:r w:rsidRPr="00873220">
        <w:rPr>
          <w:rFonts w:cs="Phetsarath OT"/>
          <w:b w:val="0"/>
          <w:bCs/>
          <w:cs/>
          <w:lang w:bidi="lo-LA"/>
        </w:rPr>
        <w:t xml:space="preserve"> </w:t>
      </w:r>
      <w:r w:rsidR="00D50DAE" w:rsidRPr="00514FCB">
        <w:rPr>
          <w:rFonts w:cs="Phetsarath OT" w:hint="cs"/>
          <w:b w:val="0"/>
          <w:bCs/>
          <w:cs/>
          <w:lang w:bidi="lo-LA"/>
        </w:rPr>
        <w:t>(ປັບປຸງ)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ການລາຍງານ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ການແກ້ໄຂຜົນຂອງການກວດກາ</w:t>
      </w:r>
      <w:bookmarkEnd w:id="4462"/>
    </w:p>
    <w:p w14:paraId="21EABCB2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464" w:author="Na" w:date="2017-06-09T09:01:00Z">
          <w:pPr>
            <w:spacing w:after="0" w:line="240" w:lineRule="auto"/>
            <w:ind w:left="540" w:firstLine="72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ຄະນະກວດກາ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ຕ້ອງສ້າງບົດບັນທຶກການກວດກາ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ບົດລາຍງານ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ພ້ອມທັງສະເໜີວີທີການແກ້ໄຂຕໍ່ການລະເມີດ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ລາຍງານຕໍ່ອົງການທີ່ມີສິດອຳນາດ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ກ່ຽວຂ້ອງພິຈາລະນາ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ກ່ຽວກັບຜົນຂອງການກວດກາ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555C5C4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465" w:author="Na" w:date="2017-06-09T09:01:00Z">
          <w:pPr>
            <w:spacing w:after="0" w:line="240" w:lineRule="auto"/>
            <w:ind w:left="540" w:firstLine="72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ຄະນະກວດກາ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ຕ້ອງມີຄວາມຮັບຜິດຊອບຕໍ່ໜ້າກົດໝາຍ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ກ່ຽວກັບການສະຫຼຸບລາຍງານຜົນຂອງການກວດກາ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ຮັກສາຄວາມລັບດ້ານເອກະສານສະຖິຕິ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ທີ່ໄດ້ກວດກາຢ່າງເຂັ້ມງວດ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690C686" w14:textId="77777777" w:rsidR="00C507D0" w:rsidRPr="00DC5FCA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4466" w:author="Na" w:date="2017-06-16T11:30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7B1CBFBE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lang w:bidi="lo-LA"/>
        </w:rPr>
      </w:pPr>
      <w:bookmarkStart w:id="4467" w:name="_Toc484258081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4468" w:author="Na" w:date="2017-06-14T11:55:00Z">
        <w:r w:rsidR="00A34492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FD48E5" w:rsidRPr="004D6DEA">
        <w:rPr>
          <w:rFonts w:cs="Phetsarath OT" w:hint="cs"/>
          <w:b w:val="0"/>
          <w:bCs/>
          <w:cs/>
          <w:lang w:bidi="lo-LA"/>
        </w:rPr>
        <w:t>69</w:t>
      </w:r>
      <w:r w:rsidRPr="00641F36">
        <w:rPr>
          <w:rFonts w:cs="Phetsarath OT"/>
          <w:b w:val="0"/>
          <w:bCs/>
          <w:cs/>
          <w:lang w:bidi="lo-LA"/>
        </w:rPr>
        <w:t xml:space="preserve"> </w:t>
      </w:r>
      <w:r w:rsidR="00D50DAE" w:rsidRPr="00873220">
        <w:rPr>
          <w:rFonts w:cs="Phetsarath OT" w:hint="cs"/>
          <w:b w:val="0"/>
          <w:bCs/>
          <w:cs/>
          <w:lang w:bidi="lo-LA"/>
        </w:rPr>
        <w:t>(ປັບປຸງ)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ສິດ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ພັນທະຂອງເປົ້າໝາຍທີ່ຖືກກວດກາ</w:t>
      </w:r>
      <w:bookmarkEnd w:id="4467"/>
      <w:r w:rsidRPr="00514FCB">
        <w:rPr>
          <w:rFonts w:cs="Phetsarath OT"/>
          <w:cs/>
          <w:lang w:bidi="lo-LA"/>
        </w:rPr>
        <w:tab/>
      </w:r>
    </w:p>
    <w:p w14:paraId="18F4DDA7" w14:textId="77777777" w:rsidR="00C507D0" w:rsidRPr="00514FCB" w:rsidRDefault="00C507D0" w:rsidP="00BF3F98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</w:rPr>
        <w:pPrChange w:id="4469" w:author="Na" w:date="2017-06-09T09:01:00Z">
          <w:pPr>
            <w:spacing w:after="0" w:line="240" w:lineRule="auto"/>
            <w:ind w:left="360" w:firstLine="90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ເປົ້າໝາຍທີ່ຖືກກວດກາ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ພັນທະ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04E80C70" w14:textId="77777777" w:rsidR="00C507D0" w:rsidRPr="00514FCB" w:rsidRDefault="00C507D0" w:rsidP="00BF3F98">
      <w:pPr>
        <w:pStyle w:val="ListParagraph"/>
        <w:numPr>
          <w:ilvl w:val="0"/>
          <w:numId w:val="94"/>
        </w:numPr>
        <w:tabs>
          <w:tab w:val="left" w:pos="1560"/>
          <w:tab w:val="left" w:pos="180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  <w:pPrChange w:id="4470" w:author="Na" w:date="2017-06-09T09:01:00Z">
          <w:pPr>
            <w:pStyle w:val="ListParagraph"/>
            <w:numPr>
              <w:numId w:val="94"/>
            </w:numPr>
            <w:tabs>
              <w:tab w:val="left" w:pos="1800"/>
            </w:tabs>
            <w:spacing w:after="0" w:line="240" w:lineRule="auto"/>
            <w:ind w:left="450" w:firstLine="108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ຮ້ອງຂໍໃຫ້ຄະນະກວດກາ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ນຳສະເໜີຂໍ້ຕົກລົງ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4471" w:author="Na" w:date="2017-06-18T21:26:00Z">
        <w:r w:rsidRPr="00514FCB" w:rsidDel="00850A8A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ບັດອະນຸຍາດກວດ</w:t>
      </w:r>
      <w:del w:id="4472" w:author="Na" w:date="2017-06-09T09:02:00Z">
        <w:r w:rsidRPr="00514FCB" w:rsidDel="00BF3F98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5531E413" w14:textId="77777777" w:rsidR="00C507D0" w:rsidRPr="00514FCB" w:rsidRDefault="00C507D0" w:rsidP="00BF3F98">
      <w:pPr>
        <w:pStyle w:val="ListParagraph"/>
        <w:numPr>
          <w:ilvl w:val="0"/>
          <w:numId w:val="94"/>
        </w:numPr>
        <w:tabs>
          <w:tab w:val="left" w:pos="1560"/>
          <w:tab w:val="left" w:pos="180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ຮ້ອງທຸກຕໍ່ອົງການທີ່ກ່ຽວຂ້ອງ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del w:id="4473" w:author="Na" w:date="2017-06-18T21:26:00Z">
        <w:r w:rsidRPr="00514FCB" w:rsidDel="00850A8A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ການກວດກາທີ່ບໍ່ຖືກຕ້ອງ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ຕາມຫຼັກການ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ລະ</w:t>
      </w:r>
      <w:del w:id="4474" w:author="Na" w:date="2017-06-09T09:02:00Z">
        <w:r w:rsidRPr="00514FCB" w:rsidDel="00BF3F98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ບຽບການ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4475" w:author="Na" w:date="2017-06-18T21:26:00Z">
        <w:r w:rsidR="00850A8A">
          <w:rPr>
            <w:rFonts w:ascii="Phetsarath OT" w:hAnsi="Phetsarath OT" w:cs="Phetsarath OT"/>
            <w:sz w:val="24"/>
            <w:szCs w:val="24"/>
            <w:lang w:bidi="lo-LA"/>
          </w:rPr>
          <w:t>ຕາມ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ທີ່ໄດ້ກຳນົດໄວ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້ໃນຂໍ້ຕົກລົງ</w:t>
      </w:r>
      <w:r w:rsidRPr="00514FCB">
        <w:rPr>
          <w:rFonts w:ascii="Phetsarath OT" w:hAnsi="Phetsarath OT" w:cs="Phetsarath OT"/>
          <w:sz w:val="24"/>
          <w:szCs w:val="24"/>
        </w:rPr>
        <w:t>;</w:t>
      </w:r>
    </w:p>
    <w:p w14:paraId="7607A05D" w14:textId="77777777" w:rsidR="00C507D0" w:rsidRPr="00514FCB" w:rsidRDefault="00C507D0" w:rsidP="00BF3F98">
      <w:pPr>
        <w:pStyle w:val="ListParagraph"/>
        <w:numPr>
          <w:ilvl w:val="0"/>
          <w:numId w:val="94"/>
        </w:numPr>
        <w:tabs>
          <w:tab w:val="left" w:pos="1560"/>
          <w:tab w:val="left" w:pos="180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ອຳນວຍຄວາມສະດວກໃນການປະຕິບັດໜ້າທີ່ຂອງຄະນະກວດກາ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ສະໜອງ</w:t>
      </w:r>
      <w:del w:id="4476" w:author="Na" w:date="2017-06-09T09:02:00Z">
        <w:r w:rsidR="007F430C" w:rsidRPr="00514FCB" w:rsidDel="00BF3F98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ເອກະສານ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ຫຼັກຖານ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ຕອບບັນຫາທີ່ພົວພັນເຖິງເນື້ອໃນການກວດກາ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ຕາມການສະເໜີຂອງຄະນະກວດກາ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DA00C78" w14:textId="77777777" w:rsidR="00C507D0" w:rsidRPr="00850A8A" w:rsidDel="00DC5FCA" w:rsidRDefault="00C507D0" w:rsidP="009B482F">
      <w:pPr>
        <w:pStyle w:val="Heading2"/>
        <w:spacing w:line="240" w:lineRule="auto"/>
        <w:rPr>
          <w:del w:id="4477" w:author="Na" w:date="2017-06-09T09:02:00Z"/>
          <w:rFonts w:cs="Phetsarath OT"/>
          <w:sz w:val="16"/>
          <w:szCs w:val="16"/>
          <w:lang w:val="en-US" w:bidi="lo-LA"/>
          <w:rPrChange w:id="4478" w:author="Na" w:date="2017-06-18T21:26:00Z">
            <w:rPr>
              <w:del w:id="4479" w:author="Na" w:date="2017-06-09T09:02:00Z"/>
              <w:rFonts w:cs="Phetsarath OT"/>
              <w:lang w:val="en-US" w:bidi="lo-LA"/>
            </w:rPr>
          </w:rPrChange>
        </w:rPr>
      </w:pPr>
    </w:p>
    <w:p w14:paraId="200B14AA" w14:textId="77777777" w:rsidR="00850A8A" w:rsidRPr="00850A8A" w:rsidRDefault="00850A8A" w:rsidP="009B482F">
      <w:pPr>
        <w:pStyle w:val="Heading2"/>
        <w:spacing w:line="240" w:lineRule="auto"/>
        <w:rPr>
          <w:ins w:id="4480" w:author="Na" w:date="2017-06-18T21:26:00Z"/>
          <w:rFonts w:cs="Phetsarath OT"/>
          <w:sz w:val="18"/>
          <w:szCs w:val="18"/>
          <w:lang w:val="en-US" w:bidi="lo-LA"/>
          <w:rPrChange w:id="4481" w:author="Na" w:date="2017-06-18T21:26:00Z">
            <w:rPr>
              <w:ins w:id="4482" w:author="Na" w:date="2017-06-18T21:26:00Z"/>
              <w:rFonts w:cs="Phetsarath OT"/>
              <w:sz w:val="28"/>
              <w:szCs w:val="28"/>
              <w:lang w:val="en-US" w:bidi="lo-LA"/>
            </w:rPr>
          </w:rPrChange>
        </w:rPr>
      </w:pPr>
      <w:bookmarkStart w:id="4483" w:name="_Toc484258082"/>
    </w:p>
    <w:p w14:paraId="642472A8" w14:textId="77777777" w:rsidR="00C507D0" w:rsidRPr="00641F36" w:rsidRDefault="00C507D0" w:rsidP="009B482F">
      <w:pPr>
        <w:pStyle w:val="Heading2"/>
        <w:spacing w:line="240" w:lineRule="auto"/>
        <w:rPr>
          <w:rFonts w:cs="Phetsarath OT"/>
          <w:sz w:val="28"/>
          <w:szCs w:val="28"/>
        </w:rPr>
      </w:pPr>
      <w:r w:rsidRPr="00B37D69">
        <w:rPr>
          <w:rFonts w:cs="Phetsarath OT" w:hint="cs"/>
          <w:sz w:val="28"/>
          <w:szCs w:val="28"/>
          <w:cs/>
          <w:lang w:bidi="lo-LA"/>
        </w:rPr>
        <w:t>ພາກທີ</w:t>
      </w:r>
      <w:r w:rsidRPr="002B3C7C">
        <w:rPr>
          <w:rFonts w:cs="Phetsarath OT"/>
          <w:sz w:val="28"/>
          <w:szCs w:val="28"/>
          <w:cs/>
          <w:lang w:bidi="lo-LA"/>
        </w:rPr>
        <w:t xml:space="preserve"> </w:t>
      </w:r>
      <w:r w:rsidRPr="00BF384B">
        <w:rPr>
          <w:rFonts w:cs="Phetsarath OT"/>
          <w:sz w:val="28"/>
          <w:szCs w:val="28"/>
        </w:rPr>
        <w:t>VII</w:t>
      </w:r>
      <w:r w:rsidRPr="004D6DEA">
        <w:rPr>
          <w:rFonts w:cs="Phetsarath OT"/>
          <w:b w:val="0"/>
          <w:sz w:val="28"/>
          <w:szCs w:val="28"/>
          <w:lang w:bidi="lo-LA"/>
        </w:rPr>
        <w:t>I</w:t>
      </w:r>
      <w:bookmarkEnd w:id="4483"/>
      <w:r w:rsidRPr="004D6DEA">
        <w:rPr>
          <w:rFonts w:cs="Phetsarath OT"/>
          <w:b w:val="0"/>
          <w:sz w:val="28"/>
          <w:szCs w:val="28"/>
          <w:lang w:bidi="lo-LA"/>
        </w:rPr>
        <w:t xml:space="preserve"> </w:t>
      </w:r>
    </w:p>
    <w:p w14:paraId="654F7A02" w14:textId="77777777" w:rsidR="00C507D0" w:rsidRPr="00514FCB" w:rsidRDefault="00C507D0" w:rsidP="009B482F">
      <w:pPr>
        <w:pStyle w:val="HeaderLaw"/>
        <w:rPr>
          <w:b w:val="0"/>
          <w:bCs/>
          <w:sz w:val="28"/>
          <w:szCs w:val="28"/>
        </w:rPr>
      </w:pPr>
      <w:bookmarkStart w:id="4484" w:name="_Toc484258083"/>
      <w:r w:rsidRPr="00873220">
        <w:rPr>
          <w:b w:val="0"/>
          <w:bCs/>
          <w:sz w:val="28"/>
          <w:szCs w:val="28"/>
          <w:cs/>
        </w:rPr>
        <w:t>ງົບປະມານ</w:t>
      </w:r>
      <w:r w:rsidRPr="00514FCB">
        <w:rPr>
          <w:b w:val="0"/>
          <w:bCs/>
          <w:sz w:val="28"/>
          <w:szCs w:val="28"/>
        </w:rPr>
        <w:t xml:space="preserve">, </w:t>
      </w:r>
      <w:r w:rsidRPr="00514FCB">
        <w:rPr>
          <w:b w:val="0"/>
          <w:bCs/>
          <w:sz w:val="28"/>
          <w:szCs w:val="28"/>
          <w:cs/>
        </w:rPr>
        <w:t>ເຄື່ອງໝາຍ</w:t>
      </w:r>
      <w:r w:rsidRPr="00514FCB">
        <w:rPr>
          <w:b w:val="0"/>
          <w:bCs/>
          <w:sz w:val="28"/>
          <w:szCs w:val="28"/>
        </w:rPr>
        <w:t xml:space="preserve">, </w:t>
      </w:r>
      <w:r w:rsidRPr="00514FCB">
        <w:rPr>
          <w:b w:val="0"/>
          <w:bCs/>
          <w:sz w:val="28"/>
          <w:szCs w:val="28"/>
          <w:cs/>
        </w:rPr>
        <w:t>ເຄື່ອງແບບ ແລະ ຕາປະທັບ</w:t>
      </w:r>
      <w:bookmarkEnd w:id="4484"/>
    </w:p>
    <w:p w14:paraId="35089CE8" w14:textId="77777777" w:rsidR="00C507D0" w:rsidRPr="00DC5FCA" w:rsidRDefault="00C507D0" w:rsidP="009B482F">
      <w:pPr>
        <w:spacing w:after="0" w:line="240" w:lineRule="auto"/>
        <w:ind w:left="720"/>
        <w:jc w:val="both"/>
        <w:rPr>
          <w:rFonts w:ascii="Phetsarath OT" w:hAnsi="Phetsarath OT" w:cs="Phetsarath OT"/>
          <w:sz w:val="16"/>
          <w:szCs w:val="16"/>
          <w:lang w:bidi="lo-LA"/>
          <w:rPrChange w:id="4485" w:author="Na" w:date="2017-06-16T11:30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</w:pPr>
    </w:p>
    <w:p w14:paraId="267845A0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4486" w:name="_Toc484258084"/>
      <w:r w:rsidRPr="00B37D69">
        <w:rPr>
          <w:rFonts w:cs="Phetsarath OT" w:hint="cs"/>
          <w:b w:val="0"/>
          <w:bCs/>
          <w:cs/>
          <w:lang w:bidi="lo-LA"/>
        </w:rPr>
        <w:t>ມາດຕາ</w:t>
      </w:r>
      <w:r w:rsidRPr="002B3C7C">
        <w:rPr>
          <w:rFonts w:cs="Phetsarath OT"/>
          <w:b w:val="0"/>
          <w:bCs/>
          <w:cs/>
          <w:lang w:bidi="lo-LA"/>
        </w:rPr>
        <w:t xml:space="preserve"> </w:t>
      </w:r>
      <w:ins w:id="4487" w:author="Na" w:date="2017-06-14T11:55:00Z">
        <w:r w:rsidR="00A34492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4D6DEA">
        <w:rPr>
          <w:rFonts w:cs="Phetsarath OT"/>
        </w:rPr>
        <w:t>7</w:t>
      </w:r>
      <w:r w:rsidR="005C4D4C" w:rsidRPr="00641F36">
        <w:rPr>
          <w:rFonts w:cs="Phetsarath OT"/>
          <w:lang w:val="en-US" w:bidi="lo-LA"/>
        </w:rPr>
        <w:t>0</w:t>
      </w:r>
      <w:r w:rsidRPr="00873220">
        <w:rPr>
          <w:rFonts w:cs="Phetsarath OT"/>
        </w:rPr>
        <w:t xml:space="preserve"> (</w:t>
      </w:r>
      <w:r w:rsidRPr="00514FCB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ງົບປະມານ</w:t>
      </w:r>
      <w:bookmarkEnd w:id="4486"/>
    </w:p>
    <w:p w14:paraId="6F13E0B1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ງົບປະມານ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ຂອງສູນສະຖິຕິແຫ່ງຊາດ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5C4D4C"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ຫົວໜ່ວຍງົບປະມານຂັ້ນໜຶ່ງ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ຂອງງົບປະມານແຫ່ງລັດ</w:t>
      </w:r>
      <w:r w:rsidR="007A143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; ສູນສະຖິຕິປະຈໍາແຂວງ, ນະຄອນຫຼວງ, ເມືອງ, ເທດສະບານ, ນະຄອນ</w:t>
      </w:r>
      <w:r w:rsidR="0059791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9791E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ເປັນຫົວໜ່ວຍງົບປະມານໜຶ່ງ </w:t>
      </w:r>
      <w:r w:rsidR="005C4D4C" w:rsidRPr="00514FCB">
        <w:rPr>
          <w:rFonts w:ascii="Phetsarath OT" w:hAnsi="Phetsarath OT" w:cs="Phetsarath OT"/>
          <w:sz w:val="24"/>
          <w:szCs w:val="24"/>
          <w:lang w:bidi="lo-LA"/>
        </w:rPr>
        <w:t>ທີ່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ຂຶ້ນ</w:t>
      </w:r>
      <w:r w:rsidR="007A143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ກັບອົງ</w:t>
      </w:r>
      <w:ins w:id="4488" w:author="Na" w:date="2017-06-09T09:02:00Z">
        <w:r w:rsidR="00BF3F98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="007A1433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ການປົກຄອງທ້ອງຖິ່ນ.</w:t>
      </w:r>
    </w:p>
    <w:p w14:paraId="689FD0C6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ການສະໜອງ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ການນຳໃຊ້ງົບປະມານ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ຕາມລະບົບ</w:t>
      </w:r>
      <w:ins w:id="4489" w:author="Na" w:date="2017-06-18T21:27:00Z">
        <w:r w:rsidR="00850A8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ສາຍຕັ້ງ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ສາຍຂວາງ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ໃຫ້ປະຕິບັດຕາມແຜນກິດຈະກຳຂອງການຈັດຕັ້ງສະຖິຕິແຫ່ງຊາດ</w:t>
      </w:r>
      <w:r w:rsidR="00882D9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6191A1D" w14:textId="77777777" w:rsidR="005C4D4C" w:rsidRPr="00514FCB" w:rsidRDefault="008B3F0B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rPrChange w:id="4490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</w:rPr>
          </w:rPrChange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491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 xml:space="preserve">   </w:t>
      </w:r>
      <w:r w:rsidR="005C4D4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492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ທຶນໃນການຈັດຕັ້ງປະຕິບັດວຽກງານສະຖິຕິ</w:t>
      </w:r>
      <w:ins w:id="4493" w:author="Na" w:date="2017-06-09T09:03:00Z">
        <w:r w:rsidR="00BF3F98" w:rsidRPr="00514FCB">
          <w:rPr>
            <w:rFonts w:ascii="Phetsarath OT" w:hAnsi="Phetsarath OT" w:cs="Phetsarath OT"/>
            <w:sz w:val="24"/>
            <w:szCs w:val="24"/>
            <w:lang w:bidi="lo-LA"/>
            <w:rPrChange w:id="4494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</w:ins>
      <w:del w:id="4495" w:author="Na" w:date="2017-06-09T09:03:00Z">
        <w:r w:rsidR="005C4D4C" w:rsidRPr="00514FCB" w:rsidDel="00BF3F98">
          <w:rPr>
            <w:rFonts w:ascii="Phetsarath OT" w:hAnsi="Phetsarath OT" w:cs="Phetsarath OT"/>
            <w:sz w:val="24"/>
            <w:szCs w:val="24"/>
            <w:cs/>
            <w:lang w:bidi="lo-LA"/>
            <w:rPrChange w:id="4496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  <w:r w:rsidR="005C4D4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497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ໄດ້ມາຈາກງົບປະມານແຫ່ງລັດ</w:t>
      </w:r>
      <w:r w:rsidR="005C4D4C" w:rsidRPr="00514FCB">
        <w:rPr>
          <w:rFonts w:ascii="Phetsarath OT" w:hAnsi="Phetsarath OT" w:cs="Phetsarath OT"/>
          <w:sz w:val="24"/>
          <w:szCs w:val="24"/>
          <w:rPrChange w:id="4498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</w:rPr>
          </w:rPrChange>
        </w:rPr>
        <w:t xml:space="preserve">, </w:t>
      </w:r>
      <w:r w:rsidR="005C4D4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499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ການສະໜັບສະໜູນຊ່ວຍ</w:t>
      </w:r>
      <w:del w:id="4500" w:author="Na" w:date="2017-06-09T09:02:00Z">
        <w:r w:rsidR="005C4D4C" w:rsidRPr="00514FCB" w:rsidDel="00BF3F98">
          <w:rPr>
            <w:rFonts w:ascii="Phetsarath OT" w:hAnsi="Phetsarath OT" w:cs="Phetsarath OT"/>
            <w:sz w:val="24"/>
            <w:szCs w:val="24"/>
            <w:lang w:bidi="lo-LA"/>
            <w:rPrChange w:id="4501" w:author="Na" w:date="2017-06-16T10:46:00Z">
              <w:rPr>
                <w:rFonts w:ascii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delText xml:space="preserve"> </w:delText>
        </w:r>
      </w:del>
      <w:r w:rsidR="005C4D4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502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ເຫຼືອຈາກຕ່າງປະເທດ</w:t>
      </w:r>
      <w:r w:rsidR="005C4D4C" w:rsidRPr="00514FCB">
        <w:rPr>
          <w:rFonts w:ascii="Phetsarath OT" w:hAnsi="Phetsarath OT" w:cs="Phetsarath OT"/>
          <w:sz w:val="24"/>
          <w:szCs w:val="24"/>
          <w:rPrChange w:id="4503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</w:rPr>
          </w:rPrChange>
        </w:rPr>
        <w:t xml:space="preserve">, </w:t>
      </w:r>
      <w:r w:rsidR="005C4D4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504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ອົງການຈັດຕັ້ງສາກົນ</w:t>
      </w:r>
      <w:r w:rsidR="005C4D4C" w:rsidRPr="00514FCB">
        <w:rPr>
          <w:rFonts w:ascii="Phetsarath OT" w:hAnsi="Phetsarath OT" w:cs="Phetsarath OT"/>
          <w:sz w:val="24"/>
          <w:szCs w:val="24"/>
          <w:rPrChange w:id="4505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</w:rPr>
          </w:rPrChange>
        </w:rPr>
        <w:t xml:space="preserve">, </w:t>
      </w:r>
      <w:r w:rsidR="005C4D4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506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ການປະກອບສ່ວນຂອງສັງຄົມ</w:t>
      </w:r>
      <w:r w:rsidR="005C4D4C" w:rsidRPr="00514FCB">
        <w:rPr>
          <w:rFonts w:ascii="Phetsarath OT" w:hAnsi="Phetsarath OT" w:cs="Phetsarath OT"/>
          <w:sz w:val="24"/>
          <w:szCs w:val="24"/>
          <w:cs/>
          <w:lang w:bidi="lo-LA"/>
          <w:rPrChange w:id="4507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5C4D4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508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ແລະ</w:t>
      </w:r>
      <w:r w:rsidR="005C4D4C" w:rsidRPr="00514FCB">
        <w:rPr>
          <w:rFonts w:ascii="Phetsarath OT" w:hAnsi="Phetsarath OT" w:cs="Phetsarath OT"/>
          <w:sz w:val="24"/>
          <w:szCs w:val="24"/>
          <w:cs/>
          <w:lang w:bidi="lo-LA"/>
          <w:rPrChange w:id="4509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5C4D4C" w:rsidRPr="00514FCB">
        <w:rPr>
          <w:rFonts w:ascii="Phetsarath OT" w:hAnsi="Phetsarath OT" w:cs="Phetsarath OT" w:hint="cs"/>
          <w:sz w:val="24"/>
          <w:szCs w:val="24"/>
          <w:cs/>
          <w:lang w:bidi="lo-LA"/>
          <w:rPrChange w:id="4510" w:author="Na" w:date="2017-06-16T10:46:00Z">
            <w:rPr>
              <w:rFonts w:ascii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ແຫຼ່ງທຶນອື່ນ</w:t>
      </w:r>
      <w:r w:rsidR="005C4D4C" w:rsidRPr="00514FCB">
        <w:rPr>
          <w:rFonts w:ascii="Phetsarath OT" w:hAnsi="Phetsarath OT" w:cs="Phetsarath OT"/>
          <w:sz w:val="24"/>
          <w:szCs w:val="24"/>
          <w:lang w:bidi="lo-LA"/>
          <w:rPrChange w:id="4511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t>ທີ່​ໄດ້​ມາ​ຢ່າງ​ຖືກຕ້ອງ​ຕາມ​ກົດໝາຍ</w:t>
      </w:r>
      <w:r w:rsidR="005C4D4C" w:rsidRPr="00514FCB">
        <w:rPr>
          <w:rFonts w:ascii="Phetsarath OT" w:hAnsi="Phetsarath OT" w:cs="Phetsarath OT"/>
          <w:sz w:val="24"/>
          <w:szCs w:val="24"/>
          <w:cs/>
          <w:lang w:bidi="lo-LA"/>
          <w:rPrChange w:id="4512" w:author="Na" w:date="2017-06-16T10:46:00Z">
            <w:rPr>
              <w:rFonts w:ascii="Phetsarath OT" w:hAnsi="Phetsarath OT" w:cs="Phetsarath OT"/>
              <w:color w:val="000000"/>
              <w:sz w:val="24"/>
              <w:szCs w:val="24"/>
              <w:cs/>
              <w:lang w:bidi="lo-LA"/>
            </w:rPr>
          </w:rPrChange>
        </w:rPr>
        <w:t>.</w:t>
      </w:r>
    </w:p>
    <w:p w14:paraId="1C0BB0BD" w14:textId="77777777" w:rsidR="00C507D0" w:rsidRPr="00DC5FCA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4513" w:author="Na" w:date="2017-06-16T11:31:00Z">
            <w:rPr>
              <w:rFonts w:ascii="Phetsarath OT" w:hAnsi="Phetsarath OT" w:cs="Phetsarath OT"/>
              <w:sz w:val="20"/>
              <w:szCs w:val="20"/>
              <w:lang w:bidi="lo-LA"/>
            </w:rPr>
          </w:rPrChange>
        </w:rPr>
      </w:pPr>
    </w:p>
    <w:p w14:paraId="07881336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514" w:name="_Toc484258085"/>
      <w:r w:rsidRPr="002B3C7C">
        <w:rPr>
          <w:rFonts w:cs="Phetsarath OT" w:hint="cs"/>
          <w:b w:val="0"/>
          <w:bCs/>
          <w:cs/>
          <w:lang w:bidi="lo-LA"/>
        </w:rPr>
        <w:t>ມາດຕາ</w:t>
      </w:r>
      <w:r w:rsidRPr="00BF384B">
        <w:rPr>
          <w:rFonts w:cs="Phetsarath OT"/>
          <w:b w:val="0"/>
          <w:bCs/>
          <w:cs/>
          <w:lang w:bidi="lo-LA"/>
        </w:rPr>
        <w:t xml:space="preserve"> </w:t>
      </w:r>
      <w:ins w:id="4515" w:author="Na" w:date="2017-06-14T11:55:00Z">
        <w:r w:rsidR="00A34492" w:rsidRPr="004D6DEA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641F36">
        <w:rPr>
          <w:rFonts w:cs="Phetsarath OT"/>
          <w:lang w:bidi="lo-LA"/>
        </w:rPr>
        <w:t>7</w:t>
      </w:r>
      <w:r w:rsidR="005C4D4C" w:rsidRPr="00873220">
        <w:rPr>
          <w:rFonts w:cs="Phetsarath OT"/>
          <w:lang w:val="en-US" w:bidi="lo-LA"/>
        </w:rPr>
        <w:t>1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="00857767" w:rsidRPr="00514FCB">
        <w:rPr>
          <w:rFonts w:cs="Phetsarath OT" w:hint="cs"/>
          <w:b w:val="0"/>
          <w:bCs/>
          <w:cs/>
          <w:lang w:bidi="lo-LA"/>
        </w:rPr>
        <w:t>(ປັບປຸງ)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ເຄື່ອງໝາຍ</w:t>
      </w:r>
      <w:r w:rsidRPr="00514FCB">
        <w:rPr>
          <w:rFonts w:cs="Phetsarath OT"/>
          <w:b w:val="0"/>
          <w:bCs/>
          <w:lang w:bidi="lo-LA"/>
        </w:rPr>
        <w:t xml:space="preserve">, </w:t>
      </w:r>
      <w:r w:rsidRPr="00514FCB">
        <w:rPr>
          <w:rFonts w:cs="Phetsarath OT" w:hint="cs"/>
          <w:b w:val="0"/>
          <w:bCs/>
          <w:cs/>
          <w:lang w:bidi="lo-LA"/>
        </w:rPr>
        <w:t>ເຄື່ອງແບບ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ແລະ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ຕາປະທັບ</w:t>
      </w:r>
      <w:bookmarkEnd w:id="4514"/>
    </w:p>
    <w:p w14:paraId="0A55BC36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516" w:author="Na" w:date="2017-06-09T09:03:00Z">
          <w:pPr>
            <w:spacing w:after="0" w:line="240" w:lineRule="auto"/>
            <w:ind w:left="450" w:firstLine="81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ການຈັດຕັ້ງສະຖິຕິລະບົບ</w:t>
      </w:r>
      <w:ins w:id="4517" w:author="Na" w:date="2017-06-18T21:27:00Z">
        <w:r w:rsidR="00850A8A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BF384B">
        <w:rPr>
          <w:rFonts w:ascii="Phetsarath OT" w:hAnsi="Phetsarath OT" w:cs="Phetsarath OT" w:hint="cs"/>
          <w:sz w:val="24"/>
          <w:szCs w:val="24"/>
          <w:cs/>
          <w:lang w:bidi="lo-LA"/>
        </w:rPr>
        <w:t>ສາຍຕັ້ງ</w:t>
      </w:r>
      <w:r w:rsidRPr="004D6D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F36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732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ສາຍຂວາງ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ນັບແຕ່ຂັ້ນສູນກາງ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ລົງຮອດ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ມີເຄື່ອງ</w:t>
      </w:r>
      <w:del w:id="4518" w:author="Na" w:date="2017-06-09T09:03:00Z">
        <w:r w:rsidRPr="00514FCB" w:rsidDel="00BF3F9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  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ໝາຍ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ຕາປະທັບເປັນຂອງຕົນເອງ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ເພື່ອນຳໃຊ້ເຂົ້າໃນການເຄື່ອນໄຫວວຽກງານທາງລັດຖະການ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ມີເຄື່ອງແບບໃນເວລາເກັບກຳຂໍ້ມູນຢູ່ພາກສະໜາມ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.   </w:t>
      </w:r>
    </w:p>
    <w:p w14:paraId="162222EF" w14:textId="77777777" w:rsidR="0064419F" w:rsidRPr="00514FCB" w:rsidRDefault="0064419F" w:rsidP="009B482F">
      <w:pPr>
        <w:spacing w:after="0" w:line="240" w:lineRule="auto"/>
        <w:jc w:val="both"/>
        <w:rPr>
          <w:rFonts w:ascii="Phetsarath OT" w:hAnsi="Phetsarath OT" w:cs="Phetsarath OT" w:hint="cs"/>
          <w:sz w:val="16"/>
          <w:szCs w:val="16"/>
          <w:lang w:bidi="lo-LA"/>
          <w:rPrChange w:id="4519" w:author="Na" w:date="2017-06-16T10:46:00Z">
            <w:rPr>
              <w:rFonts w:ascii="Phetsarath OT" w:hAnsi="Phetsarath OT" w:cs="Phetsarath OT" w:hint="cs"/>
              <w:sz w:val="24"/>
              <w:szCs w:val="24"/>
              <w:lang w:bidi="lo-LA"/>
            </w:rPr>
          </w:rPrChange>
        </w:rPr>
      </w:pPr>
    </w:p>
    <w:p w14:paraId="36A2F0F5" w14:textId="77777777" w:rsidR="00C507D0" w:rsidRPr="004D6DEA" w:rsidRDefault="00C507D0" w:rsidP="009B482F">
      <w:pPr>
        <w:pStyle w:val="HeaderLaw"/>
        <w:rPr>
          <w:b w:val="0"/>
          <w:bCs/>
          <w:sz w:val="28"/>
          <w:szCs w:val="28"/>
        </w:rPr>
      </w:pPr>
      <w:bookmarkStart w:id="4520" w:name="_Toc484258086"/>
      <w:r w:rsidRPr="002B3C7C">
        <w:rPr>
          <w:b w:val="0"/>
          <w:bCs/>
          <w:sz w:val="28"/>
          <w:szCs w:val="28"/>
          <w:cs/>
        </w:rPr>
        <w:t xml:space="preserve">ພາກທີ </w:t>
      </w:r>
      <w:r w:rsidRPr="00BF384B">
        <w:rPr>
          <w:sz w:val="28"/>
          <w:szCs w:val="28"/>
        </w:rPr>
        <w:t>IX</w:t>
      </w:r>
      <w:bookmarkEnd w:id="4520"/>
      <w:r w:rsidRPr="004D6DEA">
        <w:rPr>
          <w:b w:val="0"/>
          <w:bCs/>
          <w:sz w:val="28"/>
          <w:szCs w:val="28"/>
        </w:rPr>
        <w:t xml:space="preserve"> </w:t>
      </w:r>
    </w:p>
    <w:p w14:paraId="2402C172" w14:textId="77777777" w:rsidR="00C507D0" w:rsidRPr="00514FCB" w:rsidRDefault="00C507D0" w:rsidP="009B482F">
      <w:pPr>
        <w:pStyle w:val="HeaderLaw"/>
        <w:rPr>
          <w:b w:val="0"/>
          <w:bCs/>
          <w:sz w:val="28"/>
          <w:szCs w:val="28"/>
        </w:rPr>
      </w:pPr>
      <w:bookmarkStart w:id="4521" w:name="_Toc484258087"/>
      <w:r w:rsidRPr="00641F36">
        <w:rPr>
          <w:b w:val="0"/>
          <w:bCs/>
          <w:sz w:val="28"/>
          <w:szCs w:val="28"/>
          <w:cs/>
        </w:rPr>
        <w:t>ນ</w:t>
      </w:r>
      <w:r w:rsidRPr="00873220">
        <w:rPr>
          <w:b w:val="0"/>
          <w:bCs/>
          <w:sz w:val="28"/>
          <w:szCs w:val="28"/>
          <w:cs/>
        </w:rPr>
        <w:t>ະໂຍບາຍຕໍ່ຜູ້ມີຜົນງານ ແລະ ມາດຕະການຕໍ່ຜູ້ລະເມີດ</w:t>
      </w:r>
      <w:bookmarkEnd w:id="4521"/>
    </w:p>
    <w:p w14:paraId="18C3EF1C" w14:textId="77777777" w:rsidR="00C507D0" w:rsidRPr="00DC5FCA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4522" w:author="Na" w:date="2017-06-16T11:31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</w:pPr>
    </w:p>
    <w:p w14:paraId="2FB8BD98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523" w:name="_Toc484258088"/>
      <w:r w:rsidRPr="002B3C7C">
        <w:rPr>
          <w:rFonts w:cs="Phetsarath OT" w:hint="cs"/>
          <w:b w:val="0"/>
          <w:bCs/>
          <w:cs/>
          <w:lang w:bidi="lo-LA"/>
        </w:rPr>
        <w:t>ມາດຕາ</w:t>
      </w:r>
      <w:r w:rsidRPr="00BF384B">
        <w:rPr>
          <w:rFonts w:cs="Phetsarath OT"/>
          <w:b w:val="0"/>
          <w:bCs/>
          <w:cs/>
          <w:lang w:bidi="lo-LA"/>
        </w:rPr>
        <w:t xml:space="preserve"> </w:t>
      </w:r>
      <w:ins w:id="4524" w:author="Na" w:date="2017-06-14T11:55:00Z">
        <w:r w:rsidR="00A34492" w:rsidRPr="004D6DEA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641F36">
        <w:rPr>
          <w:rFonts w:cs="Phetsarath OT"/>
          <w:lang w:bidi="lo-LA"/>
        </w:rPr>
        <w:t>7</w:t>
      </w:r>
      <w:r w:rsidR="005C4D4C" w:rsidRPr="00873220">
        <w:rPr>
          <w:rFonts w:cs="Phetsarath OT"/>
          <w:lang w:val="en-US" w:bidi="lo-LA"/>
        </w:rPr>
        <w:t>2</w:t>
      </w:r>
      <w:r w:rsidRPr="00514FCB">
        <w:rPr>
          <w:rFonts w:cs="Phetsarath OT"/>
          <w:b w:val="0"/>
          <w:bCs/>
          <w:cs/>
          <w:lang w:bidi="lo-LA"/>
        </w:rPr>
        <w:t xml:space="preserve">  </w:t>
      </w:r>
      <w:r w:rsidRPr="00514FCB">
        <w:rPr>
          <w:rFonts w:cs="Phetsarath OT" w:hint="cs"/>
          <w:b w:val="0"/>
          <w:bCs/>
          <w:cs/>
          <w:lang w:bidi="lo-LA"/>
        </w:rPr>
        <w:t>ນະໂຍບາຍຕໍ່ຜູ້ມີຜົນງານ</w:t>
      </w:r>
      <w:bookmarkEnd w:id="4523"/>
    </w:p>
    <w:p w14:paraId="5D4E4171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ins w:id="4525" w:author="Na" w:date="2017-06-14T11:55:00Z"/>
          <w:rFonts w:ascii="Phetsarath OT" w:hAnsi="Phetsarath OT" w:cs="Phetsarath OT"/>
          <w:sz w:val="24"/>
          <w:szCs w:val="24"/>
          <w:lang w:bidi="lo-LA"/>
        </w:rPr>
        <w:pPrChange w:id="4526" w:author="Na" w:date="2017-06-09T09:03:00Z">
          <w:pPr>
            <w:spacing w:after="0" w:line="240" w:lineRule="auto"/>
            <w:ind w:left="450" w:firstLine="81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ins w:id="4527" w:author="Na" w:date="2017-06-09T09:03:00Z">
        <w:r w:rsidR="00BF3F98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4528" w:author="Na" w:date="2017-06-09T09:03:00Z">
        <w:r w:rsidRPr="00514FCB" w:rsidDel="00BF3F9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ທີ່ມີຜົນງານດີເດັ່ນ</w:t>
      </w:r>
      <w:r w:rsidRPr="00514FCB">
        <w:rPr>
          <w:rFonts w:ascii="Phetsarath OT" w:hAnsi="Phetsarath OT" w:cs="Phetsarath OT"/>
          <w:sz w:val="12"/>
          <w:szCs w:val="12"/>
          <w:lang w:bidi="lo-LA"/>
          <w:rPrChange w:id="4529" w:author="Na" w:date="2017-06-16T10:46:00Z">
            <w:rPr>
              <w:rFonts w:ascii="Phetsarath OT" w:hAnsi="Phetsarath OT" w:cs="Phetsarath OT"/>
              <w:sz w:val="24"/>
              <w:szCs w:val="24"/>
              <w:lang w:bidi="lo-LA"/>
            </w:rPr>
          </w:rPrChange>
        </w:rPr>
        <w:t xml:space="preserve"> </w:t>
      </w:r>
      <w:r w:rsidRPr="002B3C7C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ໃນການຈັດຕັ້ງປະຕິບັດວຽກງານສະຖິຕິຄົບຖ້ວນ</w:t>
      </w:r>
      <w:r w:rsidRPr="00BF384B">
        <w:rPr>
          <w:rFonts w:ascii="Phetsarath OT" w:hAnsi="Phetsarath OT" w:cs="Phetsarath OT"/>
          <w:sz w:val="24"/>
          <w:szCs w:val="24"/>
        </w:rPr>
        <w:t xml:space="preserve">, </w:t>
      </w:r>
      <w:r w:rsidRPr="004D6DEA">
        <w:rPr>
          <w:rFonts w:ascii="Phetsarath OT" w:hAnsi="Phetsarath OT" w:cs="Phetsarath OT" w:hint="cs"/>
          <w:sz w:val="24"/>
          <w:szCs w:val="24"/>
          <w:cs/>
          <w:lang w:bidi="lo-LA"/>
        </w:rPr>
        <w:t>ຊັດເຈນ</w:t>
      </w:r>
      <w:r w:rsidRPr="00641F3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73220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ທັນ</w:t>
      </w:r>
      <w:ins w:id="4530" w:author="Na" w:date="2017-06-14T11:55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ຕາມກໍານົດ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ຢ່າງມີປະສິດທິຜົນ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ຈະໄດ້ຮັບການຍ້ອງຍໍ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ຕາມລະບຽບການ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E3161FF" w14:textId="77777777" w:rsidR="00A34492" w:rsidRPr="00DC5FCA" w:rsidRDefault="00A34492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rPrChange w:id="4531" w:author="Na" w:date="2017-06-16T11:31:00Z">
            <w:rPr>
              <w:rFonts w:ascii="Phetsarath OT" w:hAnsi="Phetsarath OT" w:cs="Phetsarath OT"/>
              <w:sz w:val="24"/>
              <w:szCs w:val="24"/>
            </w:rPr>
          </w:rPrChange>
        </w:rPr>
        <w:pPrChange w:id="4532" w:author="Na" w:date="2017-06-09T09:03:00Z">
          <w:pPr>
            <w:spacing w:after="0" w:line="240" w:lineRule="auto"/>
            <w:ind w:left="450" w:firstLine="810"/>
            <w:jc w:val="both"/>
          </w:pPr>
        </w:pPrChange>
      </w:pPr>
    </w:p>
    <w:p w14:paraId="67893439" w14:textId="77777777" w:rsidR="00C507D0" w:rsidRPr="002B3C7C" w:rsidDel="00BF3F98" w:rsidRDefault="00C507D0" w:rsidP="009B482F">
      <w:pPr>
        <w:spacing w:after="0" w:line="240" w:lineRule="auto"/>
        <w:jc w:val="both"/>
        <w:rPr>
          <w:del w:id="4533" w:author="Na" w:date="2017-06-09T09:03:00Z"/>
          <w:rFonts w:ascii="Phetsarath OT" w:hAnsi="Phetsarath OT" w:cs="Phetsarath OT"/>
          <w:sz w:val="20"/>
          <w:szCs w:val="20"/>
        </w:rPr>
      </w:pPr>
    </w:p>
    <w:p w14:paraId="15A55E94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4534" w:name="_Toc484258089"/>
      <w:r w:rsidRPr="00BF384B">
        <w:rPr>
          <w:rFonts w:cs="Phetsarath OT" w:hint="cs"/>
          <w:b w:val="0"/>
          <w:bCs/>
          <w:cs/>
          <w:lang w:bidi="lo-LA"/>
        </w:rPr>
        <w:t>ມາດຕາ</w:t>
      </w:r>
      <w:r w:rsidRPr="004D6DEA">
        <w:rPr>
          <w:rFonts w:cs="Phetsarath OT"/>
          <w:b w:val="0"/>
          <w:bCs/>
          <w:cs/>
          <w:lang w:bidi="lo-LA"/>
        </w:rPr>
        <w:t xml:space="preserve"> </w:t>
      </w:r>
      <w:ins w:id="4535" w:author="Na" w:date="2017-06-14T11:55:00Z">
        <w:r w:rsidR="00A34492" w:rsidRPr="00641F36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873220">
        <w:rPr>
          <w:rFonts w:cs="Phetsarath OT"/>
        </w:rPr>
        <w:t>7</w:t>
      </w:r>
      <w:r w:rsidR="005C4D4C" w:rsidRPr="00514FCB">
        <w:rPr>
          <w:rFonts w:cs="Phetsarath OT"/>
          <w:lang w:val="en-US" w:bidi="lo-LA"/>
        </w:rPr>
        <w:t>3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="00857767" w:rsidRPr="00514FCB">
        <w:rPr>
          <w:rFonts w:cs="Phetsarath OT" w:hint="cs"/>
          <w:b w:val="0"/>
          <w:bCs/>
          <w:cs/>
          <w:lang w:bidi="lo-LA"/>
        </w:rPr>
        <w:t>(ປັບປຸງ)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ມາດຕະການຕໍ່ຜູ້ລະເມີດ</w:t>
      </w:r>
      <w:bookmarkEnd w:id="4534"/>
    </w:p>
    <w:p w14:paraId="042A0E83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536" w:author="Na" w:date="2017-06-09T09:04:00Z">
          <w:pPr>
            <w:spacing w:after="0" w:line="240" w:lineRule="auto"/>
            <w:ind w:left="450" w:firstLine="81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ທີ່ໄດ້ລະເມີດກົດໝາຍ</w:t>
      </w:r>
      <w:ins w:id="4537" w:author="Na" w:date="2017-06-14T11:55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ສະບັບນີ້</w:t>
        </w:r>
      </w:ins>
      <w:del w:id="4538" w:author="Na" w:date="2017-06-14T11:55:00Z"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ກ່ຽວ</w:delText>
        </w:r>
      </w:del>
      <w:del w:id="4539" w:author="Na" w:date="2017-06-14T11:56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ກັບວຽກງານສະ</w:delText>
        </w:r>
      </w:del>
      <w:del w:id="4540" w:author="Na" w:date="2017-06-09T09:04:00Z">
        <w:r w:rsidRPr="00514FCB" w:rsidDel="00BF3F98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del w:id="4541" w:author="Na" w:date="2017-06-14T11:56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ຖິຕິ</w:delText>
        </w:r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ins w:id="4542" w:author="Na" w:date="2017-06-14T11:56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ຂໍ້ຫ້າມຕ່າງໆ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ຈະຖືກສຶກສາອົບຮົມ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ກ່າວເຕືອນ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ລົງວິໄນ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ປັບໃໝ</w:t>
      </w:r>
      <w:r w:rsidR="00882D9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82D9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ໃຊ້ແທນຄ່າເສຍຫາຍທາງແພ່ງ</w:t>
      </w:r>
      <w:ins w:id="4543" w:author="Na" w:date="2017-06-14T11:56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82D92"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ຖືກ</w:t>
      </w:r>
      <w:ins w:id="4544" w:author="Na" w:date="2017-06-14T11:56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ລົງໂທດ</w:t>
        </w:r>
      </w:ins>
      <w:ins w:id="4545" w:author="Na" w:date="2017-06-14T14:21:00Z">
        <w:r w:rsidR="00077AB7" w:rsidRPr="00514FCB">
          <w:rPr>
            <w:rFonts w:ascii="Phetsarath OT" w:hAnsi="Phetsarath OT" w:cs="Phetsarath OT"/>
            <w:sz w:val="24"/>
            <w:szCs w:val="24"/>
            <w:lang w:bidi="lo-LA"/>
          </w:rPr>
          <w:t>ທາງອາຍາ</w:t>
        </w:r>
      </w:ins>
      <w:ins w:id="4546" w:author="Na" w:date="2017-06-14T14:26:00Z">
        <w:r w:rsidR="002074B4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ins w:id="4547" w:author="Na" w:date="2017-06-19T15:08:00Z">
        <w:r w:rsidR="00E2334A" w:rsidRPr="006F51A1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ຕາມກົດໝາຍ</w:t>
        </w:r>
      </w:ins>
      <w:del w:id="4548" w:author="Na" w:date="2017-06-14T11:56:00Z">
        <w:r w:rsidR="00882D92" w:rsidRPr="00873220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ດຳເນີນຄະດີ</w:delText>
        </w:r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ອາຍາ</w:delText>
        </w:r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ແລ້ວ</w:t>
      </w:r>
      <w:del w:id="4549" w:author="Na" w:date="2017-06-14T14:26:00Z">
        <w:r w:rsidRPr="00514FCB" w:rsidDel="002074B4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ແຕ່ກໍລະນີເບົາ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ໜັກ</w:t>
      </w:r>
      <w:del w:id="4550" w:author="Na" w:date="2017-06-19T15:08:00Z">
        <w:r w:rsidRPr="00514FCB" w:rsidDel="00E2334A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="00882D92" w:rsidRPr="00514FCB" w:rsidDel="00E2334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ຕາ</w:delText>
        </w:r>
        <w:r w:rsidRPr="00514FCB" w:rsidDel="00E2334A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ມກົດໝາຍ</w:delText>
        </w:r>
      </w:del>
      <w:del w:id="4551" w:author="Na" w:date="2017-06-14T11:56:00Z">
        <w:r w:rsidR="009449F0"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 xml:space="preserve"> ແລະ ລະບຽບການ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C7B7AA6" w14:textId="77777777" w:rsidR="00C507D0" w:rsidRPr="00DC5FCA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bidi="lo-LA"/>
          <w:rPrChange w:id="4552" w:author="Na" w:date="2017-06-16T11:31:00Z">
            <w:rPr>
              <w:rFonts w:ascii="Phetsarath OT" w:hAnsi="Phetsarath OT" w:cs="Phetsarath OT"/>
              <w:sz w:val="20"/>
              <w:szCs w:val="20"/>
              <w:lang w:bidi="lo-LA"/>
            </w:rPr>
          </w:rPrChange>
        </w:rPr>
      </w:pPr>
    </w:p>
    <w:p w14:paraId="081D21F4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553" w:name="_Toc484258090"/>
      <w:r w:rsidRPr="002B3C7C">
        <w:rPr>
          <w:rFonts w:cs="Phetsarath OT" w:hint="cs"/>
          <w:b w:val="0"/>
          <w:bCs/>
          <w:cs/>
          <w:lang w:bidi="lo-LA"/>
        </w:rPr>
        <w:t>ມາດຕາ</w:t>
      </w:r>
      <w:r w:rsidRPr="00BF384B">
        <w:rPr>
          <w:rFonts w:cs="Phetsarath OT"/>
          <w:b w:val="0"/>
          <w:bCs/>
          <w:cs/>
          <w:lang w:bidi="lo-LA"/>
        </w:rPr>
        <w:t xml:space="preserve"> </w:t>
      </w:r>
      <w:r w:rsidRPr="004D6DEA">
        <w:rPr>
          <w:rFonts w:cs="Phetsarath OT"/>
          <w:lang w:bidi="lo-LA"/>
        </w:rPr>
        <w:t>7</w:t>
      </w:r>
      <w:r w:rsidR="005C4D4C" w:rsidRPr="00641F36">
        <w:rPr>
          <w:rFonts w:cs="Phetsarath OT"/>
          <w:lang w:val="en-US" w:bidi="lo-LA"/>
        </w:rPr>
        <w:t>4</w:t>
      </w:r>
      <w:r w:rsidRPr="00873220">
        <w:rPr>
          <w:rFonts w:cs="Phetsarath OT"/>
          <w:lang w:bidi="lo-LA"/>
        </w:rPr>
        <w:t xml:space="preserve"> (</w:t>
      </w:r>
      <w:r w:rsidRPr="00514FCB">
        <w:rPr>
          <w:rFonts w:cs="Phetsarath OT" w:hint="cs"/>
          <w:b w:val="0"/>
          <w:bCs/>
          <w:cs/>
          <w:lang w:bidi="lo-LA"/>
        </w:rPr>
        <w:t>ໃໝ່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ມາດຕະການສຶກສາອົບຮົມ</w:t>
      </w:r>
      <w:bookmarkEnd w:id="4553"/>
      <w:r w:rsidR="009449F0" w:rsidRPr="00514FCB">
        <w:rPr>
          <w:rFonts w:cs="Phetsarath OT" w:hint="cs"/>
          <w:b w:val="0"/>
          <w:bCs/>
          <w:cs/>
          <w:lang w:bidi="lo-LA"/>
        </w:rPr>
        <w:t xml:space="preserve"> </w:t>
      </w:r>
    </w:p>
    <w:p w14:paraId="60AC337A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554" w:author="Na" w:date="2017-06-09T09:04:00Z">
          <w:pPr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ທີ່ໄດ້ລະເມີດກົດໝາຍ</w:t>
      </w:r>
      <w:ins w:id="4555" w:author="Na" w:date="2017-06-14T11:56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ສະບັບນີ້</w:t>
        </w:r>
      </w:ins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4556" w:author="Na" w:date="2017-06-14T11:56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ກ່ຽວກັບວຽກງານສະຖິຕິ</w:delText>
        </w:r>
        <w:r w:rsidRPr="00514FCB" w:rsidDel="00A34492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ຂໍ້ຫ້າມ</w:t>
      </w:r>
      <w:ins w:id="4557" w:author="Na" w:date="2017-06-14T11:57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4558" w:author="Na" w:date="2017-06-14T11:57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ທີ່ໄດ້ກຳນົດໄວ້ໃນກົດໝາຍສະບັບນີ້</w:delText>
        </w:r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ທີ່ກໍ່ຄວາມເສຍຫາຍ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ບໍ່ຫຼວງຫຼາຍ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ຈະຖືກກ່າວເຕືອນ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ສຶກສາອົບຮົມ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93FC51B" w14:textId="77777777" w:rsidR="00C507D0" w:rsidRPr="00A26FD7" w:rsidRDefault="00C507D0" w:rsidP="009B482F">
      <w:pPr>
        <w:spacing w:after="0" w:line="240" w:lineRule="auto"/>
        <w:jc w:val="both"/>
        <w:rPr>
          <w:rFonts w:ascii="Phetsarath OT" w:hAnsi="Phetsarath OT" w:cs="Phetsarath OT" w:hint="cs"/>
          <w:sz w:val="16"/>
          <w:szCs w:val="16"/>
          <w:lang w:bidi="lo-LA"/>
          <w:rPrChange w:id="4559" w:author="Na" w:date="2017-06-16T13:35:00Z">
            <w:rPr>
              <w:rFonts w:ascii="Phetsarath OT" w:hAnsi="Phetsarath OT" w:cs="Phetsarath OT" w:hint="cs"/>
              <w:sz w:val="20"/>
              <w:szCs w:val="20"/>
              <w:lang w:bidi="lo-LA"/>
            </w:rPr>
          </w:rPrChange>
        </w:rPr>
      </w:pPr>
    </w:p>
    <w:p w14:paraId="2E798B54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560" w:name="_Toc484258091"/>
      <w:r w:rsidRPr="002B3C7C">
        <w:rPr>
          <w:rFonts w:cs="Phetsarath OT" w:hint="cs"/>
          <w:b w:val="0"/>
          <w:bCs/>
          <w:cs/>
          <w:lang w:bidi="lo-LA"/>
        </w:rPr>
        <w:t>ມາດຕາ</w:t>
      </w:r>
      <w:r w:rsidRPr="00BF384B">
        <w:rPr>
          <w:rFonts w:cs="Phetsarath OT"/>
          <w:b w:val="0"/>
          <w:bCs/>
          <w:cs/>
          <w:lang w:bidi="lo-LA"/>
        </w:rPr>
        <w:t xml:space="preserve"> </w:t>
      </w:r>
      <w:r w:rsidR="005C2787" w:rsidRPr="004D6DEA">
        <w:rPr>
          <w:rFonts w:cs="Phetsarath OT" w:hint="cs"/>
          <w:b w:val="0"/>
          <w:bCs/>
          <w:cs/>
          <w:lang w:bidi="lo-LA"/>
        </w:rPr>
        <w:t>7</w:t>
      </w:r>
      <w:r w:rsidR="005C4D4C" w:rsidRPr="00641F36">
        <w:rPr>
          <w:rFonts w:cs="Phetsarath OT"/>
          <w:lang w:val="en-US" w:bidi="lo-LA"/>
        </w:rPr>
        <w:t>5</w:t>
      </w:r>
      <w:r w:rsidRPr="00873220">
        <w:rPr>
          <w:rFonts w:cs="Phetsarath OT"/>
          <w:lang w:bidi="lo-LA"/>
        </w:rPr>
        <w:t xml:space="preserve"> (</w:t>
      </w:r>
      <w:r w:rsidRPr="00514FCB">
        <w:rPr>
          <w:rFonts w:cs="Phetsarath OT" w:hint="cs"/>
          <w:b w:val="0"/>
          <w:bCs/>
          <w:cs/>
          <w:lang w:bidi="lo-LA"/>
        </w:rPr>
        <w:t>ໃໝ່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ມາດຕະການທາງວິໄນ</w:t>
      </w:r>
      <w:bookmarkEnd w:id="4560"/>
    </w:p>
    <w:p w14:paraId="07E2EC49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561" w:author="Na" w:date="2017-06-09T09:05:00Z">
          <w:pPr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="002D09A3" w:rsidRPr="00514FCB">
        <w:rPr>
          <w:rFonts w:ascii="Phetsarath OT" w:hAnsi="Phetsarath OT" w:cs="Phetsarath OT"/>
          <w:sz w:val="24"/>
          <w:szCs w:val="24"/>
          <w:lang w:bidi="lo-LA"/>
        </w:rPr>
        <w:t>-ລັດຖະກອນ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ທີ່ໄດ້ລະເມີດກົດໝາຍ</w:t>
      </w:r>
      <w:ins w:id="4562" w:author="Na" w:date="2017-06-14T11:57:00Z">
        <w:r w:rsidR="00A34492" w:rsidRPr="00514FCB">
          <w:rPr>
            <w:rFonts w:ascii="Phetsarath OT" w:hAnsi="Phetsarath OT" w:cs="Phetsarath OT"/>
            <w:sz w:val="24"/>
            <w:szCs w:val="24"/>
            <w:lang w:bidi="lo-LA"/>
          </w:rPr>
          <w:t>ສະບັບນີ້</w:t>
        </w:r>
      </w:ins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4563" w:author="Na" w:date="2017-06-14T11:57:00Z"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A34492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ກ່ຽວກັບວຽກງານສະຖິຕິ</w:delText>
        </w:r>
        <w:r w:rsidRPr="00514FCB" w:rsidDel="00A34492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ຂໍ້ຫ້າມ</w:t>
      </w:r>
      <w:ins w:id="4564" w:author="Na" w:date="2017-06-14T11:57:00Z">
        <w:r w:rsidR="005E60BF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4565" w:author="Na" w:date="2017-06-14T11:57:00Z"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ທີ່ໄດ້ກໍານົດໄວ້ໃນກົດໝາຍສະບັບນີ້</w:delText>
        </w:r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ຊຶ່ງບໍ່ເປັນການກະທຳຜິດທາງອາຍາ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ຈະຖືກລົງວິໄນ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ຕາມກົດໝາຍວ່າດ້ວຍ</w:t>
      </w:r>
      <w:del w:id="4566" w:author="Na" w:date="2017-06-14T14:22:00Z">
        <w:r w:rsidRPr="00514FCB" w:rsidDel="00077AB7">
          <w:rPr>
            <w:rFonts w:ascii="Phetsarath OT" w:hAnsi="Phetsarath OT" w:cs="Phetsarath OT"/>
            <w:sz w:val="24"/>
            <w:szCs w:val="24"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78F6D09" w14:textId="77777777" w:rsidR="00C507D0" w:rsidRPr="00DC5FCA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4567" w:author="Na" w:date="2017-06-16T11:31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4456B4CE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568" w:name="_Toc484258092"/>
      <w:r w:rsidRPr="002B3C7C">
        <w:rPr>
          <w:rFonts w:cs="Phetsarath OT" w:hint="cs"/>
          <w:b w:val="0"/>
          <w:bCs/>
          <w:cs/>
          <w:lang w:bidi="lo-LA"/>
        </w:rPr>
        <w:t>ມາດຕາ</w:t>
      </w:r>
      <w:r w:rsidRPr="00BF384B">
        <w:rPr>
          <w:rFonts w:cs="Phetsarath OT"/>
          <w:b w:val="0"/>
          <w:bCs/>
          <w:cs/>
          <w:lang w:bidi="lo-LA"/>
        </w:rPr>
        <w:t xml:space="preserve"> </w:t>
      </w:r>
      <w:ins w:id="4569" w:author="Na" w:date="2017-06-14T11:58:00Z">
        <w:r w:rsidR="005E60BF" w:rsidRPr="004D6DEA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5C2787" w:rsidRPr="00641F36">
        <w:rPr>
          <w:rFonts w:cs="Phetsarath OT" w:hint="cs"/>
          <w:b w:val="0"/>
          <w:bCs/>
          <w:cs/>
          <w:lang w:bidi="lo-LA"/>
        </w:rPr>
        <w:t>7</w:t>
      </w:r>
      <w:r w:rsidR="005C4D4C" w:rsidRPr="00873220">
        <w:rPr>
          <w:rFonts w:cs="Phetsarath OT"/>
          <w:lang w:val="en-US" w:bidi="lo-LA"/>
        </w:rPr>
        <w:t>6</w:t>
      </w:r>
      <w:r w:rsidRPr="00514FCB">
        <w:rPr>
          <w:rFonts w:cs="Phetsarath OT"/>
          <w:lang w:bidi="lo-LA"/>
        </w:rPr>
        <w:t xml:space="preserve"> (</w:t>
      </w:r>
      <w:r w:rsidRPr="00514FCB">
        <w:rPr>
          <w:rFonts w:cs="Phetsarath OT" w:hint="cs"/>
          <w:b w:val="0"/>
          <w:bCs/>
          <w:cs/>
          <w:lang w:bidi="lo-LA"/>
        </w:rPr>
        <w:t>ໃໝ່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ມາດຕະການປັບໃໝ</w:t>
      </w:r>
      <w:bookmarkEnd w:id="4568"/>
      <w:r w:rsidRPr="00514FCB">
        <w:rPr>
          <w:rFonts w:cs="Phetsarath OT"/>
          <w:b w:val="0"/>
          <w:bCs/>
          <w:cs/>
          <w:lang w:bidi="lo-LA"/>
        </w:rPr>
        <w:t xml:space="preserve"> </w:t>
      </w:r>
    </w:p>
    <w:p w14:paraId="4D632810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570" w:author="Na" w:date="2017-06-09T09:05:00Z">
          <w:pPr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</w:t>
      </w:r>
      <w:del w:id="4571" w:author="Na" w:date="2017-06-14T11:58:00Z"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ຜ່ານການ</w:delText>
        </w:r>
      </w:del>
      <w:ins w:id="4572" w:author="Na" w:date="2017-06-14T11:58:00Z">
        <w:r w:rsidR="005E60BF" w:rsidRPr="00514FCB">
          <w:rPr>
            <w:rFonts w:ascii="Phetsarath OT" w:hAnsi="Phetsarath OT" w:cs="Phetsarath OT"/>
            <w:sz w:val="24"/>
            <w:szCs w:val="24"/>
            <w:lang w:bidi="lo-LA"/>
          </w:rPr>
          <w:t>ຖືກ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ກ່າວເຕືອນ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ສຶກສາອົບຮົມແລ້ວ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ins w:id="4573" w:author="Na" w:date="2017-06-14T11:58:00Z">
        <w:r w:rsidR="005E60BF" w:rsidRPr="00514FCB">
          <w:rPr>
            <w:rFonts w:ascii="Phetsarath OT" w:hAnsi="Phetsarath OT" w:cs="Phetsarath OT"/>
            <w:sz w:val="24"/>
            <w:szCs w:val="24"/>
            <w:lang w:bidi="lo-LA"/>
          </w:rPr>
          <w:t>ແຕ່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ຍັງສືບຕໍ່ລະເມີດກົດໝາຍ</w:t>
      </w:r>
      <w:ins w:id="4574" w:author="Na" w:date="2017-06-14T11:58:00Z">
        <w:r w:rsidR="005E60BF" w:rsidRPr="00514FCB">
          <w:rPr>
            <w:rFonts w:ascii="Phetsarath OT" w:hAnsi="Phetsarath OT" w:cs="Phetsarath OT"/>
            <w:sz w:val="24"/>
            <w:szCs w:val="24"/>
            <w:lang w:bidi="lo-LA"/>
          </w:rPr>
          <w:t>ສະບັບນີ້</w:t>
        </w:r>
      </w:ins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4575" w:author="Na" w:date="2017-06-14T11:58:00Z"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ກ່ຽວກັບວຽກງານສະຖິຕິ</w:delText>
        </w:r>
      </w:del>
      <w:ins w:id="4576" w:author="Na" w:date="2017-06-14T11:58:00Z">
        <w:r w:rsidR="005E60BF" w:rsidRPr="00514FCB">
          <w:rPr>
            <w:rFonts w:ascii="Phetsarath OT" w:hAnsi="Phetsarath OT" w:cs="Phetsarath OT"/>
            <w:sz w:val="24"/>
            <w:szCs w:val="24"/>
            <w:lang w:bidi="lo-LA"/>
          </w:rPr>
          <w:t>ຊຶ່ງໄດ້</w:t>
        </w:r>
      </w:ins>
      <w:del w:id="4577" w:author="Na" w:date="2017-06-14T11:58:00Z">
        <w:r w:rsidRPr="00514FCB" w:rsidDel="005E60BF">
          <w:rPr>
            <w:rFonts w:ascii="Phetsarath OT" w:hAnsi="Phetsarath OT" w:cs="Phetsarath OT"/>
            <w:sz w:val="24"/>
            <w:szCs w:val="24"/>
          </w:rPr>
          <w:delText xml:space="preserve">,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ກໍ່ຄວາມເສຍຫາຍ</w:t>
      </w:r>
      <w:ins w:id="4578" w:author="Na" w:date="2017-06-14T11:58:00Z">
        <w:r w:rsidR="005E60BF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4579" w:author="Na" w:date="2017-06-14T11:58:00Z"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ຊຶ່ງບໍ່ເປັນການກະທຳຜິດທາງອາຍາ</w:delText>
        </w:r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ຈະຖືກປັບໃໝຕາມທີ່ໄດ້ກຳນົດໄວ້ໃນລະບຽບການຕ່າງຫາກ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004D6DC" w14:textId="77777777" w:rsidR="00C507D0" w:rsidRPr="00DC5FCA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4580" w:author="Na" w:date="2017-06-16T11:31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04B3A917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581" w:name="_Toc484258093"/>
      <w:r w:rsidRPr="002B3C7C">
        <w:rPr>
          <w:rFonts w:cs="Phetsarath OT" w:hint="cs"/>
          <w:b w:val="0"/>
          <w:bCs/>
          <w:cs/>
          <w:lang w:bidi="lo-LA"/>
        </w:rPr>
        <w:t>ມາດຕາ</w:t>
      </w:r>
      <w:r w:rsidRPr="00BF384B">
        <w:rPr>
          <w:rFonts w:cs="Phetsarath OT"/>
          <w:b w:val="0"/>
          <w:bCs/>
          <w:cs/>
          <w:lang w:bidi="lo-LA"/>
        </w:rPr>
        <w:t xml:space="preserve"> </w:t>
      </w:r>
      <w:ins w:id="4582" w:author="Na" w:date="2017-06-14T11:59:00Z">
        <w:r w:rsidR="005E60BF" w:rsidRPr="004D6DEA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5C2787" w:rsidRPr="00641F36">
        <w:rPr>
          <w:rFonts w:cs="Phetsarath OT" w:hint="cs"/>
          <w:b w:val="0"/>
          <w:bCs/>
          <w:cs/>
          <w:lang w:bidi="lo-LA"/>
        </w:rPr>
        <w:t>7</w:t>
      </w:r>
      <w:r w:rsidR="005C4D4C" w:rsidRPr="00873220">
        <w:rPr>
          <w:rFonts w:cs="Phetsarath OT"/>
          <w:lang w:val="en-US" w:bidi="lo-LA"/>
        </w:rPr>
        <w:t>7</w:t>
      </w:r>
      <w:r w:rsidRPr="00514FCB">
        <w:rPr>
          <w:rFonts w:cs="Phetsarath OT"/>
          <w:lang w:bidi="lo-LA"/>
        </w:rPr>
        <w:t xml:space="preserve"> (</w:t>
      </w:r>
      <w:r w:rsidRPr="00514FCB">
        <w:rPr>
          <w:rFonts w:cs="Phetsarath OT" w:hint="cs"/>
          <w:b w:val="0"/>
          <w:bCs/>
          <w:cs/>
          <w:lang w:bidi="lo-LA"/>
        </w:rPr>
        <w:t>ໃໝ່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ມາດຕະການທາງແພ່ງ</w:t>
      </w:r>
      <w:bookmarkEnd w:id="4581"/>
    </w:p>
    <w:p w14:paraId="7B6A91DF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583" w:author="Na" w:date="2017-06-09T09:05:00Z">
          <w:pPr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ທີ່ໄດ້ລະເມີດກົດໝາຍ</w:t>
      </w:r>
      <w:ins w:id="4584" w:author="Na" w:date="2017-06-14T14:23:00Z">
        <w:r w:rsidR="00077AB7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ສະບັບນີ້ </w:t>
        </w:r>
      </w:ins>
      <w:del w:id="4585" w:author="Na" w:date="2017-06-14T14:23:00Z">
        <w:r w:rsidRPr="00514FCB" w:rsidDel="00077AB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077AB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077AB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077AB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  <w:r w:rsidRPr="00514FCB" w:rsidDel="00077AB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077AB7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ກ່ຽວກັບວຽກງານສະຖິຕິ</w:delText>
        </w:r>
        <w:r w:rsidRPr="00514FCB" w:rsidDel="00077AB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ຊຶ່ງກໍ່ຄວາມເສຍຫາຍແກ່ຜູ້ອື່ນ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ຈະຕ້ອງໃຊ້ແທນຄ່າເສຍຫາຍ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ຕາມທີ່ຕົນໄດ້ກໍ່ຂຶ້ນ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26B12E5" w14:textId="77777777" w:rsidR="00C507D0" w:rsidRPr="00DC5FCA" w:rsidRDefault="00C507D0" w:rsidP="009B482F">
      <w:pPr>
        <w:spacing w:after="0" w:line="240" w:lineRule="auto"/>
        <w:ind w:left="720"/>
        <w:jc w:val="both"/>
        <w:rPr>
          <w:rFonts w:ascii="Phetsarath OT" w:hAnsi="Phetsarath OT" w:cs="Phetsarath OT"/>
          <w:sz w:val="16"/>
          <w:szCs w:val="16"/>
          <w:rPrChange w:id="4586" w:author="Na" w:date="2017-06-16T11:31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20C0B0D6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587" w:name="_Toc484258094"/>
      <w:r w:rsidRPr="002B3C7C">
        <w:rPr>
          <w:rFonts w:cs="Phetsarath OT" w:hint="cs"/>
          <w:b w:val="0"/>
          <w:bCs/>
          <w:cs/>
          <w:lang w:bidi="lo-LA"/>
        </w:rPr>
        <w:t>ມາດຕາ</w:t>
      </w:r>
      <w:r w:rsidRPr="00BF384B">
        <w:rPr>
          <w:rFonts w:cs="Phetsarath OT"/>
          <w:b w:val="0"/>
          <w:bCs/>
          <w:cs/>
          <w:lang w:bidi="lo-LA"/>
        </w:rPr>
        <w:t xml:space="preserve"> </w:t>
      </w:r>
      <w:ins w:id="4588" w:author="Na" w:date="2017-06-14T11:59:00Z">
        <w:r w:rsidR="005E60BF" w:rsidRPr="004D6DEA">
          <w:rPr>
            <w:rFonts w:cs="Phetsarath OT"/>
            <w:b w:val="0"/>
            <w:bCs/>
            <w:lang w:val="en-US" w:bidi="lo-LA"/>
          </w:rPr>
          <w:t xml:space="preserve"> </w:t>
        </w:r>
      </w:ins>
      <w:r w:rsidR="00FD48E5" w:rsidRPr="00641F36">
        <w:rPr>
          <w:rFonts w:cs="Phetsarath OT" w:hint="cs"/>
          <w:b w:val="0"/>
          <w:bCs/>
          <w:cs/>
          <w:lang w:bidi="lo-LA"/>
        </w:rPr>
        <w:t>7</w:t>
      </w:r>
      <w:r w:rsidR="005C4D4C" w:rsidRPr="00873220">
        <w:rPr>
          <w:rFonts w:cs="Phetsarath OT"/>
          <w:lang w:val="en-US" w:bidi="lo-LA"/>
        </w:rPr>
        <w:t>8</w:t>
      </w:r>
      <w:r w:rsidRPr="00514FCB">
        <w:rPr>
          <w:rFonts w:cs="Phetsarath OT"/>
          <w:lang w:bidi="lo-LA"/>
        </w:rPr>
        <w:t xml:space="preserve"> (</w:t>
      </w:r>
      <w:r w:rsidRPr="00514FCB">
        <w:rPr>
          <w:rFonts w:cs="Phetsarath OT" w:hint="cs"/>
          <w:b w:val="0"/>
          <w:bCs/>
          <w:cs/>
          <w:lang w:bidi="lo-LA"/>
        </w:rPr>
        <w:t>ໃໝ່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ມາດຕະການທາງອາຍາ</w:t>
      </w:r>
      <w:bookmarkEnd w:id="4587"/>
    </w:p>
    <w:p w14:paraId="1B4CCCD3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589" w:author="Na" w:date="2017-06-09T09:06:00Z">
          <w:pPr>
            <w:spacing w:after="0" w:line="240" w:lineRule="auto"/>
            <w:ind w:left="45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="00CF351E"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ທີ່ໄດ້ລະເມີດກົດໝາຍ</w:t>
      </w:r>
      <w:del w:id="4590" w:author="Na" w:date="2017-06-14T11:59:00Z"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ລະບຽບການ</w:delText>
        </w:r>
      </w:del>
      <w:ins w:id="4591" w:author="Na" w:date="2017-06-14T11:59:00Z">
        <w:r w:rsidR="005E60BF" w:rsidRPr="00514FCB">
          <w:rPr>
            <w:rFonts w:ascii="Phetsarath OT" w:hAnsi="Phetsarath OT" w:cs="Phetsarath OT"/>
            <w:sz w:val="24"/>
            <w:szCs w:val="24"/>
            <w:lang w:bidi="lo-LA"/>
          </w:rPr>
          <w:t>ສະບັບນີ້</w:t>
        </w:r>
      </w:ins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del w:id="4592" w:author="Na" w:date="2017-06-14T11:59:00Z"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ກ່ຽວກັບວຽກງານສະຖິຕິ</w:delText>
        </w:r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ຂໍ້ຫ້າມ</w:t>
      </w:r>
      <w:del w:id="4593" w:author="Na" w:date="2017-06-09T09:06:00Z">
        <w:r w:rsidRPr="00514FCB" w:rsidDel="00BF3F9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del w:id="4594" w:author="Na" w:date="2017-06-14T11:59:00Z"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ທີ່</w:delText>
        </w:r>
      </w:del>
      <w:ins w:id="4595" w:author="Na" w:date="2017-06-14T11:59:00Z">
        <w:r w:rsidR="005E60BF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ins w:id="4596" w:author="Na" w:date="2017-06-14T14:23:00Z">
        <w:r w:rsidR="00077AB7" w:rsidRPr="00514FCB">
          <w:rPr>
            <w:rFonts w:ascii="Phetsarath OT" w:hAnsi="Phetsarath OT" w:cs="Phetsarath OT"/>
            <w:sz w:val="24"/>
            <w:szCs w:val="24"/>
            <w:lang w:bidi="lo-LA"/>
          </w:rPr>
          <w:t>ທີ່</w:t>
        </w:r>
      </w:ins>
      <w:del w:id="4597" w:author="Na" w:date="2017-06-14T11:59:00Z"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ໄດ້ກໍານົດໄວ້ໃນກົດໝາຍສະບັບນີ້</w:delText>
        </w:r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ຊຶ່ງ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ເປັນການກະທຳຜິດທາງອາຍາ</w:t>
      </w:r>
      <w:ins w:id="4598" w:author="Na" w:date="2017-06-14T14:23:00Z">
        <w:r w:rsidR="00077AB7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del w:id="4599" w:author="Na" w:date="2017-06-14T14:23:00Z">
        <w:r w:rsidRPr="00514FCB" w:rsidDel="00077AB7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ຈະຖືກລົງ</w:t>
      </w:r>
      <w:ins w:id="4600" w:author="Na" w:date="2017-06-14T14:23:00Z">
        <w:r w:rsidR="00077AB7" w:rsidRPr="00514FCB">
          <w:rPr>
            <w:rFonts w:ascii="Phetsarath OT" w:hAnsi="Phetsarath OT" w:cs="Phetsarath OT"/>
            <w:sz w:val="24"/>
            <w:szCs w:val="24"/>
            <w:lang w:bidi="lo-LA"/>
          </w:rPr>
          <w:t xml:space="preserve"> </w:t>
        </w:r>
      </w:ins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ໂທດທາງອາຍາ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ແລ້ວແຕ່ກໍລະນີ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ເບົາ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ໜັກ</w:t>
      </w:r>
      <w:del w:id="4601" w:author="Na" w:date="2017-06-14T11:59:00Z"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ຕາມທີ່ໄດ້ກຳນົດໄວ້ໃນກົດໝາຍອາຍາ</w:delText>
        </w:r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ກົດໝາຍອື່ນ</w:delText>
        </w:r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5E60BF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ທີ່ກຳນົດໂທດທາງອາຍາ</w:delText>
        </w:r>
      </w:del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C5A6E47" w14:textId="77777777" w:rsidR="00C507D0" w:rsidRPr="00514FCB" w:rsidDel="00DC5FCA" w:rsidRDefault="00C507D0" w:rsidP="009B482F">
      <w:pPr>
        <w:spacing w:after="0" w:line="240" w:lineRule="auto"/>
        <w:jc w:val="both"/>
        <w:rPr>
          <w:del w:id="4602" w:author="Na" w:date="2017-06-16T11:31:00Z"/>
          <w:rFonts w:ascii="Phetsarath OT" w:hAnsi="Phetsarath OT" w:cs="Phetsarath OT" w:hint="cs"/>
          <w:sz w:val="24"/>
          <w:szCs w:val="24"/>
          <w:lang w:bidi="lo-LA"/>
        </w:rPr>
      </w:pPr>
    </w:p>
    <w:p w14:paraId="64457966" w14:textId="77777777" w:rsidR="00077AB7" w:rsidRPr="00DC5FCA" w:rsidRDefault="00077AB7" w:rsidP="009B482F">
      <w:pPr>
        <w:pStyle w:val="HeaderLaw"/>
        <w:rPr>
          <w:ins w:id="4603" w:author="Na" w:date="2017-06-14T14:23:00Z"/>
          <w:b w:val="0"/>
          <w:bCs/>
          <w:sz w:val="16"/>
          <w:szCs w:val="16"/>
          <w:rPrChange w:id="4604" w:author="Na" w:date="2017-06-16T11:31:00Z">
            <w:rPr>
              <w:ins w:id="4605" w:author="Na" w:date="2017-06-14T14:23:00Z"/>
              <w:b w:val="0"/>
              <w:bCs/>
              <w:sz w:val="28"/>
              <w:szCs w:val="28"/>
            </w:rPr>
          </w:rPrChange>
        </w:rPr>
      </w:pPr>
      <w:bookmarkStart w:id="4606" w:name="_Toc484258095"/>
    </w:p>
    <w:p w14:paraId="584F3590" w14:textId="77777777" w:rsidR="00C507D0" w:rsidRPr="004D6DEA" w:rsidRDefault="00C507D0" w:rsidP="009B482F">
      <w:pPr>
        <w:pStyle w:val="HeaderLaw"/>
        <w:rPr>
          <w:b w:val="0"/>
          <w:bCs/>
          <w:sz w:val="28"/>
          <w:szCs w:val="28"/>
        </w:rPr>
      </w:pPr>
      <w:r w:rsidRPr="002B3C7C">
        <w:rPr>
          <w:b w:val="0"/>
          <w:bCs/>
          <w:sz w:val="28"/>
          <w:szCs w:val="28"/>
          <w:cs/>
        </w:rPr>
        <w:t xml:space="preserve">ພາກທີ </w:t>
      </w:r>
      <w:r w:rsidRPr="00BF384B">
        <w:rPr>
          <w:sz w:val="28"/>
          <w:szCs w:val="28"/>
        </w:rPr>
        <w:t>X</w:t>
      </w:r>
      <w:bookmarkEnd w:id="4606"/>
      <w:r w:rsidRPr="004D6DEA">
        <w:rPr>
          <w:b w:val="0"/>
          <w:bCs/>
          <w:sz w:val="28"/>
          <w:szCs w:val="28"/>
        </w:rPr>
        <w:t xml:space="preserve"> </w:t>
      </w:r>
    </w:p>
    <w:p w14:paraId="71C6CAA6" w14:textId="77777777" w:rsidR="00C507D0" w:rsidRPr="00873220" w:rsidRDefault="00C507D0" w:rsidP="009B482F">
      <w:pPr>
        <w:pStyle w:val="HeaderLaw"/>
        <w:rPr>
          <w:b w:val="0"/>
          <w:bCs/>
          <w:sz w:val="28"/>
          <w:szCs w:val="28"/>
        </w:rPr>
      </w:pPr>
      <w:bookmarkStart w:id="4607" w:name="_Toc484258096"/>
      <w:r w:rsidRPr="00641F36">
        <w:rPr>
          <w:b w:val="0"/>
          <w:bCs/>
          <w:sz w:val="28"/>
          <w:szCs w:val="28"/>
          <w:cs/>
        </w:rPr>
        <w:t>ບົດບັນຍັດສຸດທ້າຍ</w:t>
      </w:r>
      <w:bookmarkEnd w:id="4607"/>
    </w:p>
    <w:p w14:paraId="72592D60" w14:textId="77777777" w:rsidR="00C507D0" w:rsidRPr="00514FCB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4608" w:author="Na" w:date="2017-06-16T10:46:00Z">
            <w:rPr>
              <w:rFonts w:ascii="Phetsarath OT" w:hAnsi="Phetsarath OT" w:cs="Phetsarath OT"/>
              <w:sz w:val="24"/>
              <w:szCs w:val="24"/>
            </w:rPr>
          </w:rPrChange>
        </w:rPr>
      </w:pPr>
    </w:p>
    <w:p w14:paraId="622EAB71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609" w:name="_Toc484258097"/>
      <w:r w:rsidRPr="002B3C7C">
        <w:rPr>
          <w:rFonts w:cs="Phetsarath OT" w:hint="cs"/>
          <w:b w:val="0"/>
          <w:bCs/>
          <w:cs/>
          <w:lang w:bidi="lo-LA"/>
        </w:rPr>
        <w:t>ມາດຕາ</w:t>
      </w:r>
      <w:ins w:id="4610" w:author="Na" w:date="2017-06-14T11:59:00Z">
        <w:r w:rsidR="005E60BF" w:rsidRPr="00BF384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4D6DEA">
        <w:rPr>
          <w:rFonts w:cs="Phetsarath OT"/>
          <w:b w:val="0"/>
          <w:bCs/>
          <w:cs/>
          <w:lang w:bidi="lo-LA"/>
        </w:rPr>
        <w:t xml:space="preserve"> </w:t>
      </w:r>
      <w:r w:rsidR="005C4D4C" w:rsidRPr="00641F36">
        <w:rPr>
          <w:rFonts w:cs="Phetsarath OT"/>
          <w:lang w:val="en-US" w:bidi="lo-LA"/>
        </w:rPr>
        <w:t>79</w:t>
      </w:r>
      <w:r w:rsidRPr="00873220">
        <w:rPr>
          <w:rFonts w:cs="Phetsarath OT"/>
        </w:rPr>
        <w:t xml:space="preserve">  (</w:t>
      </w:r>
      <w:r w:rsidRPr="00514FCB">
        <w:rPr>
          <w:rFonts w:cs="Phetsarath OT" w:hint="cs"/>
          <w:b w:val="0"/>
          <w:bCs/>
          <w:cs/>
          <w:lang w:bidi="lo-LA"/>
        </w:rPr>
        <w:t>ໃໝ່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ວັນສະຖິຕິແຫ່ງຊາດ</w:t>
      </w:r>
      <w:bookmarkEnd w:id="4609"/>
    </w:p>
    <w:p w14:paraId="3373F9B9" w14:textId="77777777" w:rsidR="00D8388E" w:rsidRPr="00514FCB" w:rsidRDefault="00C507D0" w:rsidP="00BF3F98">
      <w:pPr>
        <w:spacing w:after="0" w:line="240" w:lineRule="auto"/>
        <w:ind w:left="540" w:firstLine="594"/>
        <w:jc w:val="both"/>
        <w:rPr>
          <w:ins w:id="4611" w:author="Na" w:date="2017-06-14T14:26:00Z"/>
          <w:rFonts w:ascii="Phetsarath OT" w:hAnsi="Phetsarath OT" w:cs="Phetsarath OT"/>
          <w:sz w:val="24"/>
          <w:szCs w:val="24"/>
          <w:lang w:bidi="lo-LA"/>
        </w:rPr>
        <w:pPrChange w:id="4612" w:author="Na" w:date="2017-06-09T09:06:00Z">
          <w:pPr>
            <w:spacing w:after="0" w:line="240" w:lineRule="auto"/>
            <w:ind w:left="540" w:firstLine="117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ວັນສະຖິຕິແຫ່ງຊາດ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ວັນທີ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</w:rPr>
        <w:t>30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ມິຖຸນາ</w:t>
      </w:r>
      <w:del w:id="4613" w:author="VONGDALA" w:date="2017-06-06T16:07:00Z">
        <w:r w:rsidRPr="00514FCB" w:rsidDel="00940EB0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ins w:id="4614" w:author="VONGDALA" w:date="2017-06-06T16:07:00Z">
        <w:r w:rsidR="00940EB0" w:rsidRPr="00514FCB">
          <w:rPr>
            <w:rFonts w:ascii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940EB0" w:rsidRPr="00514FCB">
          <w:rPr>
            <w:rFonts w:ascii="Phetsarath OT" w:hAnsi="Phetsarath OT" w:cs="Phetsarath OT"/>
            <w:sz w:val="24"/>
            <w:szCs w:val="24"/>
          </w:rPr>
          <w:t>2010</w:t>
        </w:r>
        <w:r w:rsidR="00940EB0" w:rsidRPr="00514FCB">
          <w:rPr>
            <w:rFonts w:ascii="Phetsarath OT" w:hAnsi="Phetsarath OT" w:cs="Phetsarath OT" w:hint="cs"/>
            <w:sz w:val="24"/>
            <w:szCs w:val="24"/>
            <w:cs/>
            <w:lang w:bidi="lo-LA"/>
          </w:rPr>
          <w:t>.</w:t>
        </w:r>
      </w:ins>
    </w:p>
    <w:p w14:paraId="034008B9" w14:textId="77777777" w:rsidR="00C507D0" w:rsidRPr="00DC5FCA" w:rsidRDefault="00C507D0" w:rsidP="00BF3F98">
      <w:pPr>
        <w:spacing w:after="0" w:line="240" w:lineRule="auto"/>
        <w:ind w:left="540" w:firstLine="594"/>
        <w:jc w:val="both"/>
        <w:rPr>
          <w:rFonts w:ascii="Phetsarath OT" w:hAnsi="Phetsarath OT" w:cs="Phetsarath OT" w:hint="cs"/>
          <w:sz w:val="16"/>
          <w:szCs w:val="16"/>
          <w:lang w:bidi="lo-LA"/>
          <w:rPrChange w:id="4615" w:author="Na" w:date="2017-06-16T11:32:00Z">
            <w:rPr>
              <w:rFonts w:ascii="Phetsarath OT" w:hAnsi="Phetsarath OT" w:cs="Phetsarath OT" w:hint="cs"/>
              <w:sz w:val="24"/>
              <w:szCs w:val="24"/>
              <w:lang w:bidi="lo-LA"/>
            </w:rPr>
          </w:rPrChange>
        </w:rPr>
        <w:pPrChange w:id="4616" w:author="Na" w:date="2017-06-09T09:06:00Z">
          <w:pPr>
            <w:spacing w:after="0" w:line="240" w:lineRule="auto"/>
            <w:ind w:left="540" w:firstLine="1170"/>
            <w:jc w:val="both"/>
          </w:pPr>
        </w:pPrChange>
      </w:pPr>
      <w:del w:id="4617" w:author="VONGDALA" w:date="2017-06-06T16:07:00Z">
        <w:r w:rsidRPr="00DC5FCA" w:rsidDel="00940EB0">
          <w:rPr>
            <w:rFonts w:ascii="Phetsarath OT" w:hAnsi="Phetsarath OT" w:cs="Phetsarath OT" w:hint="cs"/>
            <w:sz w:val="16"/>
            <w:szCs w:val="16"/>
            <w:cs/>
            <w:lang w:bidi="lo-LA"/>
            <w:rPrChange w:id="4618" w:author="Na" w:date="2017-06-16T11:32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ຊຶ່ງເປັນວັນທີ່ສະພາແຫ່ງຊາດ</w:delText>
        </w:r>
        <w:r w:rsidRPr="00DC5FCA" w:rsidDel="00940EB0">
          <w:rPr>
            <w:rFonts w:ascii="Phetsarath OT" w:hAnsi="Phetsarath OT" w:cs="Phetsarath OT"/>
            <w:sz w:val="16"/>
            <w:szCs w:val="16"/>
            <w:cs/>
            <w:lang w:bidi="lo-LA"/>
            <w:rPrChange w:id="4619" w:author="Na" w:date="2017-06-16T11:32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DC5FCA" w:rsidDel="00940EB0">
          <w:rPr>
            <w:rFonts w:ascii="Phetsarath OT" w:hAnsi="Phetsarath OT" w:cs="Phetsarath OT" w:hint="cs"/>
            <w:sz w:val="16"/>
            <w:szCs w:val="16"/>
            <w:cs/>
            <w:lang w:bidi="lo-LA"/>
            <w:rPrChange w:id="4620" w:author="Na" w:date="2017-06-16T11:32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ຮັບຮອງເອົາກົດ</w:delText>
        </w:r>
        <w:r w:rsidRPr="00DC5FCA" w:rsidDel="00940EB0">
          <w:rPr>
            <w:rFonts w:ascii="Phetsarath OT" w:hAnsi="Phetsarath OT" w:cs="Phetsarath OT"/>
            <w:sz w:val="16"/>
            <w:szCs w:val="16"/>
            <w:lang w:bidi="lo-LA"/>
            <w:rPrChange w:id="4621" w:author="Na" w:date="2017-06-16T11:32:00Z">
              <w:rPr>
                <w:rFonts w:ascii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  </w:delText>
        </w:r>
        <w:r w:rsidRPr="00DC5FCA" w:rsidDel="00940EB0">
          <w:rPr>
            <w:rFonts w:ascii="Phetsarath OT" w:hAnsi="Phetsarath OT" w:cs="Phetsarath OT" w:hint="cs"/>
            <w:sz w:val="16"/>
            <w:szCs w:val="16"/>
            <w:cs/>
            <w:lang w:bidi="lo-LA"/>
            <w:rPrChange w:id="4622" w:author="Na" w:date="2017-06-16T11:32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ໝາຍວ່າດ້ວຍ</w:delText>
        </w:r>
        <w:r w:rsidRPr="00DC5FCA" w:rsidDel="00940EB0">
          <w:rPr>
            <w:rFonts w:ascii="Phetsarath OT" w:hAnsi="Phetsarath OT" w:cs="Phetsarath OT"/>
            <w:sz w:val="16"/>
            <w:szCs w:val="16"/>
            <w:cs/>
            <w:lang w:bidi="lo-LA"/>
            <w:rPrChange w:id="4623" w:author="Na" w:date="2017-06-16T11:32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DC5FCA" w:rsidDel="00940EB0">
          <w:rPr>
            <w:rFonts w:ascii="Phetsarath OT" w:hAnsi="Phetsarath OT" w:cs="Phetsarath OT" w:hint="cs"/>
            <w:sz w:val="16"/>
            <w:szCs w:val="16"/>
            <w:cs/>
            <w:lang w:bidi="lo-LA"/>
            <w:rPrChange w:id="4624" w:author="Na" w:date="2017-06-16T11:32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ສະຖິຕິ</w:delText>
        </w:r>
        <w:r w:rsidRPr="00DC5FCA" w:rsidDel="00940EB0">
          <w:rPr>
            <w:rFonts w:ascii="Phetsarath OT" w:hAnsi="Phetsarath OT" w:cs="Phetsarath OT"/>
            <w:sz w:val="16"/>
            <w:szCs w:val="16"/>
            <w:cs/>
            <w:lang w:bidi="lo-LA"/>
            <w:rPrChange w:id="4625" w:author="Na" w:date="2017-06-16T11:32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="009449F0" w:rsidRPr="00DC5FCA" w:rsidDel="00940EB0">
          <w:rPr>
            <w:rFonts w:ascii="Phetsarath OT" w:hAnsi="Phetsarath OT" w:cs="Phetsarath OT" w:hint="cs"/>
            <w:sz w:val="16"/>
            <w:szCs w:val="16"/>
            <w:cs/>
            <w:lang w:bidi="lo-LA"/>
            <w:rPrChange w:id="4626" w:author="Na" w:date="2017-06-16T11:32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ສະບັບທຳອິດ</w:delText>
        </w:r>
        <w:r w:rsidRPr="00DC5FCA" w:rsidDel="00940EB0">
          <w:rPr>
            <w:rFonts w:ascii="Phetsarath OT" w:hAnsi="Phetsarath OT" w:cs="Phetsarath OT"/>
            <w:sz w:val="16"/>
            <w:szCs w:val="16"/>
            <w:cs/>
            <w:lang w:bidi="lo-LA"/>
            <w:rPrChange w:id="4627" w:author="Na" w:date="2017-06-16T11:32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DC5FCA" w:rsidDel="00940EB0">
          <w:rPr>
            <w:rFonts w:ascii="Phetsarath OT" w:hAnsi="Phetsarath OT" w:cs="Phetsarath OT" w:hint="cs"/>
            <w:sz w:val="16"/>
            <w:szCs w:val="16"/>
            <w:cs/>
            <w:lang w:bidi="lo-LA"/>
            <w:rPrChange w:id="4628" w:author="Na" w:date="2017-06-16T11:32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ໃນປີ</w:delText>
        </w:r>
        <w:r w:rsidRPr="00DC5FCA" w:rsidDel="00940EB0">
          <w:rPr>
            <w:rFonts w:ascii="Phetsarath OT" w:hAnsi="Phetsarath OT" w:cs="Phetsarath OT"/>
            <w:sz w:val="16"/>
            <w:szCs w:val="16"/>
            <w:cs/>
            <w:lang w:bidi="lo-LA"/>
            <w:rPrChange w:id="4629" w:author="Na" w:date="2017-06-16T11:32:00Z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DC5FCA" w:rsidDel="00940EB0">
          <w:rPr>
            <w:rFonts w:ascii="Phetsarath OT" w:hAnsi="Phetsarath OT" w:cs="Phetsarath OT"/>
            <w:sz w:val="16"/>
            <w:szCs w:val="16"/>
            <w:rPrChange w:id="4630" w:author="Na" w:date="2017-06-16T11:32:00Z">
              <w:rPr>
                <w:rFonts w:ascii="Phetsarath OT" w:hAnsi="Phetsarath OT" w:cs="Phetsarath OT"/>
                <w:sz w:val="24"/>
                <w:szCs w:val="24"/>
              </w:rPr>
            </w:rPrChange>
          </w:rPr>
          <w:delText>2010.</w:delText>
        </w:r>
        <w:r w:rsidR="00216A5C" w:rsidRPr="00DC5FCA" w:rsidDel="00940EB0">
          <w:rPr>
            <w:rFonts w:ascii="Phetsarath OT" w:hAnsi="Phetsarath OT" w:cs="Phetsarath OT" w:hint="cs"/>
            <w:sz w:val="16"/>
            <w:szCs w:val="16"/>
            <w:cs/>
            <w:lang w:bidi="lo-LA"/>
            <w:rPrChange w:id="4631" w:author="Na" w:date="2017-06-16T11:32:00Z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</w:p>
    <w:p w14:paraId="4A9B64DE" w14:textId="77777777" w:rsidR="00C507D0" w:rsidRPr="00514FCB" w:rsidDel="00940EB0" w:rsidRDefault="00C507D0" w:rsidP="009B482F">
      <w:pPr>
        <w:spacing w:after="0" w:line="240" w:lineRule="auto"/>
        <w:ind w:left="540" w:firstLine="1170"/>
        <w:jc w:val="both"/>
        <w:rPr>
          <w:del w:id="4632" w:author="VONGDALA" w:date="2017-06-06T16:07:00Z"/>
          <w:rFonts w:ascii="Phetsarath OT" w:hAnsi="Phetsarath OT" w:cs="Phetsarath OT"/>
          <w:sz w:val="24"/>
          <w:szCs w:val="24"/>
        </w:rPr>
      </w:pPr>
      <w:del w:id="4633" w:author="VONGDALA" w:date="2017-06-06T16:07:00Z">
        <w:r w:rsidRPr="002B3C7C" w:rsidDel="00940EB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ການຈັດຕັ້ງສະຖິຕິລະບົບສາຍຕັ້ງ</w:delText>
        </w:r>
        <w:r w:rsidRPr="00BF384B" w:rsidDel="00940EB0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4D6DEA" w:rsidDel="00940EB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</w:delText>
        </w:r>
        <w:r w:rsidRPr="00641F36" w:rsidDel="00940EB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ະ</w:delText>
        </w:r>
        <w:r w:rsidRPr="00873220" w:rsidDel="00940EB0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940EB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ສາຍຂວາງ</w:delText>
        </w:r>
        <w:r w:rsidRPr="00514FCB" w:rsidDel="00940EB0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940EB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ຮ່ວມກັ</w:delText>
        </w:r>
        <w:r w:rsidRPr="00514FCB" w:rsidDel="00940EB0">
          <w:rPr>
            <w:rFonts w:ascii="Phetsarath OT" w:hAnsi="Phetsarath OT" w:cs="Phetsarath OT"/>
            <w:sz w:val="24"/>
            <w:szCs w:val="24"/>
            <w:lang w:bidi="lo-LA"/>
          </w:rPr>
          <w:delText>ບ</w:delText>
        </w:r>
        <w:r w:rsidRPr="00514FCB" w:rsidDel="00940EB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ທຸກພາກສ່ວນ</w:delText>
        </w:r>
        <w:r w:rsidRPr="00514FCB" w:rsidDel="00940EB0">
          <w:rPr>
            <w:rFonts w:ascii="Phetsarath OT" w:hAnsi="Phetsarath OT" w:cs="Phetsarath OT"/>
            <w:sz w:val="24"/>
            <w:szCs w:val="24"/>
          </w:rPr>
          <w:delText xml:space="preserve">, </w:delText>
        </w:r>
        <w:r w:rsidRPr="00514FCB" w:rsidDel="00940EB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ຂະແໜງການ</w:delText>
        </w:r>
        <w:r w:rsidRPr="00514FCB" w:rsidDel="00940EB0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940EB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514FCB" w:rsidDel="00940EB0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940EB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ອົງການປົກຄອງທ້ອງຖິ່ນ</w:delText>
        </w:r>
        <w:r w:rsidRPr="00514FCB" w:rsidDel="00940EB0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514FCB" w:rsidDel="00940EB0">
          <w:rPr>
            <w:rFonts w:ascii="Phetsarath OT" w:hAnsi="Phetsarath OT" w:cs="Phetsarath OT" w:hint="cs"/>
            <w:sz w:val="24"/>
            <w:szCs w:val="24"/>
            <w:cs/>
            <w:lang w:bidi="lo-LA"/>
          </w:rPr>
          <w:delText>ຈັດຕັ້ງສະເຫຼີມສະຫຼອງວັນດັ່ງກ່າວເປັນທາງການ</w:delText>
        </w:r>
        <w:r w:rsidRPr="00514FCB" w:rsidDel="00940EB0">
          <w:rPr>
            <w:rFonts w:ascii="Phetsarath OT" w:hAnsi="Phetsarath OT" w:cs="Phetsarath OT"/>
            <w:sz w:val="24"/>
            <w:szCs w:val="24"/>
            <w:cs/>
            <w:lang w:bidi="lo-LA"/>
          </w:rPr>
          <w:delText>.</w:delText>
        </w:r>
      </w:del>
    </w:p>
    <w:p w14:paraId="46797350" w14:textId="77777777" w:rsidR="00C507D0" w:rsidRPr="00514FCB" w:rsidDel="005E60BF" w:rsidRDefault="00C507D0" w:rsidP="009B482F">
      <w:pPr>
        <w:spacing w:after="0" w:line="240" w:lineRule="auto"/>
        <w:jc w:val="both"/>
        <w:rPr>
          <w:del w:id="4634" w:author="Na" w:date="2017-06-14T12:00:00Z"/>
          <w:rFonts w:ascii="Phetsarath OT" w:hAnsi="Phetsarath OT" w:cs="Phetsarath OT"/>
          <w:sz w:val="20"/>
          <w:szCs w:val="20"/>
        </w:rPr>
      </w:pPr>
    </w:p>
    <w:p w14:paraId="3C49ACAA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</w:rPr>
      </w:pPr>
      <w:bookmarkStart w:id="4635" w:name="_Toc484258098"/>
      <w:r w:rsidRPr="00514FCB">
        <w:rPr>
          <w:rFonts w:cs="Phetsarath OT" w:hint="cs"/>
          <w:b w:val="0"/>
          <w:bCs/>
          <w:cs/>
          <w:lang w:bidi="lo-LA"/>
        </w:rPr>
        <w:t>ມາດຕາ</w:t>
      </w:r>
      <w:r w:rsidRPr="00514FCB">
        <w:rPr>
          <w:rFonts w:cs="Phetsarath OT"/>
          <w:b w:val="0"/>
          <w:bCs/>
          <w:cs/>
          <w:lang w:bidi="lo-LA"/>
        </w:rPr>
        <w:t xml:space="preserve"> </w:t>
      </w:r>
      <w:ins w:id="4636" w:author="Na" w:date="2017-06-14T12:00:00Z">
        <w:r w:rsidR="005E60BF" w:rsidRPr="00514FCB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514FCB">
        <w:rPr>
          <w:rFonts w:cs="Phetsarath OT"/>
        </w:rPr>
        <w:t>8</w:t>
      </w:r>
      <w:r w:rsidR="005C4D4C" w:rsidRPr="00514FCB">
        <w:rPr>
          <w:rFonts w:cs="Phetsarath OT"/>
          <w:lang w:val="en-US" w:bidi="lo-LA"/>
        </w:rPr>
        <w:t>0</w:t>
      </w:r>
      <w:r w:rsidR="005C4D4C" w:rsidRPr="00514FCB">
        <w:rPr>
          <w:rFonts w:cs="Phetsarath OT"/>
          <w:b w:val="0"/>
          <w:bCs/>
          <w:lang w:val="en-US" w:bidi="lo-LA"/>
        </w:rPr>
        <w:t xml:space="preserve"> </w:t>
      </w:r>
      <w:r w:rsidRPr="00514FCB">
        <w:rPr>
          <w:rFonts w:cs="Phetsarath OT" w:hint="cs"/>
          <w:b w:val="0"/>
          <w:bCs/>
          <w:cs/>
          <w:lang w:bidi="lo-LA"/>
        </w:rPr>
        <w:t>ການຈັດຕັ້ງປະຕິບັດ</w:t>
      </w:r>
      <w:bookmarkEnd w:id="4635"/>
    </w:p>
    <w:p w14:paraId="7171BF1C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  <w:pPrChange w:id="4637" w:author="Na" w:date="2017-06-09T09:06:00Z">
          <w:pPr>
            <w:spacing w:after="0" w:line="240" w:lineRule="auto"/>
            <w:ind w:left="450" w:firstLine="720"/>
            <w:jc w:val="both"/>
          </w:pPr>
        </w:pPrChange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ແຫ່ງ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ສາທາລະນະລັດ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ປະຊາທິປະໄຕ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ປະຊາຊົນລາວ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ເປັນຜູ້ຈັດຕັ້ງປະຕິບັດກົດໝາຍສະ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ບັບນີ້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3BD8EB5" w14:textId="77777777" w:rsidR="00C507D0" w:rsidRPr="00514FCB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rPrChange w:id="4638" w:author="Na" w:date="2017-06-16T10:46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0A188136" w14:textId="77777777" w:rsidR="00C507D0" w:rsidRPr="00514FCB" w:rsidRDefault="00C507D0" w:rsidP="009B482F">
      <w:pPr>
        <w:pStyle w:val="Heading1"/>
        <w:spacing w:line="240" w:lineRule="auto"/>
        <w:rPr>
          <w:rFonts w:cs="Phetsarath OT"/>
          <w:b w:val="0"/>
          <w:bCs/>
          <w:lang w:bidi="lo-LA"/>
        </w:rPr>
      </w:pPr>
      <w:bookmarkStart w:id="4639" w:name="_Toc484258099"/>
      <w:r w:rsidRPr="002B3C7C">
        <w:rPr>
          <w:rFonts w:cs="Phetsarath OT" w:hint="cs"/>
          <w:b w:val="0"/>
          <w:bCs/>
          <w:cs/>
          <w:lang w:bidi="lo-LA"/>
        </w:rPr>
        <w:t>ມາດຕາ</w:t>
      </w:r>
      <w:r w:rsidRPr="00BF384B">
        <w:rPr>
          <w:rFonts w:cs="Phetsarath OT"/>
          <w:b w:val="0"/>
          <w:bCs/>
          <w:cs/>
          <w:lang w:bidi="lo-LA"/>
        </w:rPr>
        <w:t xml:space="preserve"> </w:t>
      </w:r>
      <w:ins w:id="4640" w:author="Na" w:date="2017-06-14T12:00:00Z">
        <w:r w:rsidR="005E60BF" w:rsidRPr="004D6DEA">
          <w:rPr>
            <w:rFonts w:cs="Phetsarath OT"/>
            <w:b w:val="0"/>
            <w:bCs/>
            <w:lang w:val="en-US" w:bidi="lo-LA"/>
          </w:rPr>
          <w:t xml:space="preserve"> </w:t>
        </w:r>
      </w:ins>
      <w:r w:rsidRPr="00641F36">
        <w:rPr>
          <w:rFonts w:cs="Phetsarath OT"/>
        </w:rPr>
        <w:t>8</w:t>
      </w:r>
      <w:r w:rsidR="005C4D4C" w:rsidRPr="00873220">
        <w:rPr>
          <w:rFonts w:cs="Phetsarath OT"/>
          <w:lang w:val="en-US" w:bidi="lo-LA"/>
        </w:rPr>
        <w:t>1</w:t>
      </w:r>
      <w:r w:rsidRPr="00514FCB">
        <w:rPr>
          <w:rFonts w:cs="Phetsarath OT"/>
        </w:rPr>
        <w:t xml:space="preserve"> (</w:t>
      </w:r>
      <w:r w:rsidRPr="00514FCB">
        <w:rPr>
          <w:rFonts w:cs="Phetsarath OT" w:hint="cs"/>
          <w:b w:val="0"/>
          <w:bCs/>
          <w:cs/>
          <w:lang w:bidi="lo-LA"/>
        </w:rPr>
        <w:t>ປັບປຸງ</w:t>
      </w:r>
      <w:r w:rsidRPr="00514FCB">
        <w:rPr>
          <w:rFonts w:cs="Phetsarath OT"/>
          <w:b w:val="0"/>
          <w:bCs/>
          <w:cs/>
          <w:lang w:bidi="lo-LA"/>
        </w:rPr>
        <w:t xml:space="preserve">) </w:t>
      </w:r>
      <w:r w:rsidRPr="00514FCB">
        <w:rPr>
          <w:rFonts w:cs="Phetsarath OT" w:hint="cs"/>
          <w:b w:val="0"/>
          <w:bCs/>
          <w:cs/>
          <w:lang w:bidi="lo-LA"/>
        </w:rPr>
        <w:t>ຜົນສັກສິດ</w:t>
      </w:r>
      <w:bookmarkEnd w:id="4639"/>
    </w:p>
    <w:p w14:paraId="6921A4B8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del w:id="4641" w:author="Na" w:date="2017-06-14T12:00:00Z"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ຜົນສັກສິດ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ນັບແຕ່ວັນປະທານປະເທດ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ແຫ່ງ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ສາທາລະນະລັດ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ປະຊາທິປະໄຕ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ປະຊາຊົນລາວ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ອອກລັດຖະດຳລັດປະກາດໃຊ້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ພາຍຫຼັງໄດ້ລົງໃນຈົດໝາຍເຫດທາງລັດຖະການ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ສິບຫ້າວັນ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AB91836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ປ່ຽນແທນກົດໝາຍວ່າດ້ວຍ</w:t>
      </w:r>
      <w:del w:id="4642" w:author="Na" w:date="2017-06-14T12:00:00Z">
        <w:r w:rsidRPr="00514FCB" w:rsidDel="005E60BF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ສະຖິຕິ</w:t>
      </w:r>
      <w:del w:id="4643" w:author="Na" w:date="2017-06-16T13:38:00Z">
        <w:r w:rsidRPr="00514FCB" w:rsidDel="00E95713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ສະບັບເລກທີ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  <w:lang w:bidi="lo-LA"/>
        </w:rPr>
        <w:t>0</w:t>
      </w:r>
      <w:r w:rsidRPr="00514FCB">
        <w:rPr>
          <w:rFonts w:ascii="Phetsarath OT" w:hAnsi="Phetsarath OT" w:cs="Phetsarath OT"/>
          <w:sz w:val="24"/>
          <w:szCs w:val="24"/>
        </w:rPr>
        <w:t>3/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ສພຊ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ລົງວັນທີ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</w:rPr>
        <w:t>30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ມິຖຸ</w:t>
      </w:r>
      <w:del w:id="4644" w:author="Na" w:date="2017-06-09T09:07:00Z">
        <w:r w:rsidRPr="00514FCB" w:rsidDel="00BF3F98">
          <w:rPr>
            <w:rFonts w:ascii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ນາ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/>
          <w:sz w:val="24"/>
          <w:szCs w:val="24"/>
        </w:rPr>
        <w:t xml:space="preserve">2010. </w:t>
      </w:r>
    </w:p>
    <w:p w14:paraId="39E2A2A3" w14:textId="77777777" w:rsidR="00C507D0" w:rsidRPr="00514FCB" w:rsidRDefault="00C507D0" w:rsidP="00BF3F9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del w:id="4645" w:author="Na" w:date="2017-06-09T09:07:00Z">
        <w:r w:rsidRPr="00514FCB" w:rsidDel="00BF3F98">
          <w:rPr>
            <w:rFonts w:ascii="Phetsarath OT" w:hAnsi="Phetsarath OT" w:cs="Phetsarath OT"/>
            <w:sz w:val="24"/>
            <w:szCs w:val="24"/>
          </w:rPr>
          <w:tab/>
        </w:r>
        <w:r w:rsidRPr="00514FCB" w:rsidDel="00BF3F98">
          <w:rPr>
            <w:rFonts w:ascii="Phetsarath OT" w:hAnsi="Phetsarath OT" w:cs="Phetsarath OT"/>
            <w:sz w:val="24"/>
            <w:szCs w:val="24"/>
            <w:cs/>
          </w:rPr>
          <w:tab/>
        </w:r>
      </w:del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ຂໍ້ກຳນົດ</w:t>
      </w:r>
      <w:r w:rsidRPr="00514FCB">
        <w:rPr>
          <w:rFonts w:ascii="Phetsarath OT" w:hAnsi="Phetsarath OT" w:cs="Phetsarath OT"/>
          <w:sz w:val="24"/>
          <w:szCs w:val="24"/>
        </w:rPr>
        <w:t xml:space="preserve">,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ບົດບັນຍັດໃດ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ທີ່ຂັດກັບກົດໝາຍສະບັບນີ້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14FCB">
        <w:rPr>
          <w:rFonts w:ascii="Phetsarath OT" w:hAnsi="Phetsarath OT" w:cs="Phetsarath OT" w:hint="cs"/>
          <w:sz w:val="24"/>
          <w:szCs w:val="24"/>
          <w:cs/>
          <w:lang w:bidi="lo-LA"/>
        </w:rPr>
        <w:t>ລ້ວນແຕ່ຖືກຍົກເລີກ</w:t>
      </w:r>
      <w:r w:rsidRPr="00514FC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6862AF2" w14:textId="77777777" w:rsidR="00C507D0" w:rsidRPr="00DC5FCA" w:rsidRDefault="00C507D0" w:rsidP="009B482F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rPrChange w:id="4646" w:author="Na" w:date="2017-06-16T11:32:00Z">
            <w:rPr>
              <w:rFonts w:ascii="Phetsarath OT" w:hAnsi="Phetsarath OT" w:cs="Phetsarath OT"/>
              <w:sz w:val="20"/>
              <w:szCs w:val="20"/>
            </w:rPr>
          </w:rPrChange>
        </w:rPr>
      </w:pPr>
    </w:p>
    <w:p w14:paraId="242A56B0" w14:textId="77777777" w:rsidR="001A43D3" w:rsidRPr="00514FCB" w:rsidRDefault="00083ECA" w:rsidP="009B482F">
      <w:pPr>
        <w:pStyle w:val="HeaderLaw"/>
        <w:rPr>
          <w:b w:val="0"/>
          <w:bCs/>
        </w:rPr>
      </w:pPr>
      <w:r w:rsidRPr="002B3C7C">
        <w:rPr>
          <w:rFonts w:hint="cs"/>
          <w:cs/>
        </w:rPr>
        <w:tab/>
      </w:r>
      <w:r w:rsidRPr="002B3C7C">
        <w:rPr>
          <w:rFonts w:hint="cs"/>
          <w:cs/>
        </w:rPr>
        <w:tab/>
      </w:r>
      <w:bookmarkStart w:id="4647" w:name="_Toc477355383"/>
      <w:bookmarkStart w:id="4648" w:name="_Toc478468505"/>
      <w:bookmarkStart w:id="4649" w:name="_Toc479265995"/>
      <w:bookmarkStart w:id="4650" w:name="_Toc479267137"/>
      <w:bookmarkStart w:id="4651" w:name="_Toc479574593"/>
      <w:bookmarkStart w:id="4652" w:name="_Toc484258100"/>
      <w:r w:rsidR="00C507D0" w:rsidRPr="00BF384B">
        <w:rPr>
          <w:rFonts w:hint="cs"/>
          <w:b w:val="0"/>
          <w:bCs/>
          <w:cs/>
        </w:rPr>
        <w:t>ປະທານສະພາແຫ່ງຊາດ</w:t>
      </w:r>
      <w:r w:rsidR="00C507D0" w:rsidRPr="004D6DEA">
        <w:tab/>
      </w:r>
      <w:r w:rsidR="00C507D0" w:rsidRPr="004D6DEA">
        <w:tab/>
      </w:r>
      <w:r w:rsidR="00C507D0" w:rsidRPr="004D6DEA">
        <w:tab/>
      </w:r>
      <w:r w:rsidR="00C507D0" w:rsidRPr="004D6DEA">
        <w:tab/>
      </w:r>
      <w:r w:rsidR="00C507D0" w:rsidRPr="004D6DEA">
        <w:tab/>
      </w:r>
      <w:r w:rsidR="00C507D0" w:rsidRPr="004D6DEA">
        <w:tab/>
      </w:r>
      <w:r w:rsidR="00C507D0" w:rsidRPr="00641F36">
        <w:rPr>
          <w:cs/>
        </w:rPr>
        <w:t xml:space="preserve">            </w:t>
      </w:r>
      <w:r w:rsidR="00C507D0" w:rsidRPr="00873220">
        <w:rPr>
          <w:rFonts w:hint="cs"/>
          <w:b w:val="0"/>
          <w:bCs/>
          <w:cs/>
        </w:rPr>
        <w:t>ປະທານສະພາແຫ່ງຊາດ</w:t>
      </w:r>
      <w:bookmarkEnd w:id="4647"/>
      <w:bookmarkEnd w:id="4648"/>
      <w:bookmarkEnd w:id="4649"/>
      <w:bookmarkEnd w:id="4650"/>
      <w:bookmarkEnd w:id="4651"/>
      <w:bookmarkEnd w:id="4652"/>
    </w:p>
    <w:sectPr w:rsidR="001A43D3" w:rsidRPr="00514FCB" w:rsidSect="00613DA3">
      <w:footerReference w:type="default" r:id="rId15"/>
      <w:pgSz w:w="12240" w:h="15840"/>
      <w:pgMar w:top="1134" w:right="1440" w:bottom="1134" w:left="1440" w:header="720" w:footer="720" w:gutter="0"/>
      <w:pgNumType w:start="1"/>
      <w:cols w:space="720"/>
      <w:docGrid w:linePitch="360"/>
      <w:sectPrChange w:id="4653" w:author="Na" w:date="2017-06-14T11:17:00Z">
        <w:sectPr w:rsidR="001A43D3" w:rsidRPr="00514FCB" w:rsidSect="00613DA3">
          <w:pgMar w:top="900" w:right="1440" w:bottom="1008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XAI" w:date="2017-08-08T11:07:00Z" w:initials="X">
    <w:p w14:paraId="0ED0F9D7" w14:textId="77777777" w:rsidR="00FA2D27" w:rsidRDefault="00FA2D2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ED0F9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D0F9D7" w16cid:durableId="1D341A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1DCD2" w14:textId="77777777" w:rsidR="001F60B5" w:rsidRDefault="001F60B5" w:rsidP="00CC1566">
      <w:pPr>
        <w:spacing w:after="0" w:line="240" w:lineRule="auto"/>
      </w:pPr>
      <w:r>
        <w:separator/>
      </w:r>
    </w:p>
  </w:endnote>
  <w:endnote w:type="continuationSeparator" w:id="0">
    <w:p w14:paraId="3C7AB465" w14:textId="77777777" w:rsidR="001F60B5" w:rsidRDefault="001F60B5" w:rsidP="00CC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8B08A" w14:textId="77777777" w:rsidR="00F52932" w:rsidRDefault="00F52932">
    <w:pPr>
      <w:pStyle w:val="Footer"/>
      <w:jc w:val="center"/>
    </w:pPr>
  </w:p>
  <w:p w14:paraId="3519866F" w14:textId="77777777" w:rsidR="00F52932" w:rsidRDefault="00F529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36946" w14:textId="77777777" w:rsidR="00F52932" w:rsidRDefault="00F5293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935E5">
      <w:rPr>
        <w:noProof/>
      </w:rPr>
      <w:t>30</w:t>
    </w:r>
    <w:r>
      <w:rPr>
        <w:noProof/>
      </w:rPr>
      <w:fldChar w:fldCharType="end"/>
    </w:r>
  </w:p>
  <w:p w14:paraId="502A9299" w14:textId="77777777" w:rsidR="00F52932" w:rsidRDefault="00F5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0AC1C" w14:textId="77777777" w:rsidR="001F60B5" w:rsidRDefault="001F60B5" w:rsidP="00CC1566">
      <w:pPr>
        <w:spacing w:after="0" w:line="240" w:lineRule="auto"/>
      </w:pPr>
      <w:r>
        <w:separator/>
      </w:r>
    </w:p>
  </w:footnote>
  <w:footnote w:type="continuationSeparator" w:id="0">
    <w:p w14:paraId="10E1AAA4" w14:textId="77777777" w:rsidR="001F60B5" w:rsidRDefault="001F60B5" w:rsidP="00CC1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150"/>
    <w:multiLevelType w:val="hybridMultilevel"/>
    <w:tmpl w:val="A462EF8C"/>
    <w:lvl w:ilvl="0" w:tplc="744887D0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6077745"/>
    <w:multiLevelType w:val="hybridMultilevel"/>
    <w:tmpl w:val="DD4EAAD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320C21"/>
    <w:multiLevelType w:val="hybridMultilevel"/>
    <w:tmpl w:val="E9E6D0EE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10019"/>
    <w:multiLevelType w:val="hybridMultilevel"/>
    <w:tmpl w:val="C8225E1C"/>
    <w:lvl w:ilvl="0" w:tplc="932C61C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A5E78E4"/>
    <w:multiLevelType w:val="hybridMultilevel"/>
    <w:tmpl w:val="3CD62D30"/>
    <w:lvl w:ilvl="0" w:tplc="932C6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58D"/>
    <w:multiLevelType w:val="hybridMultilevel"/>
    <w:tmpl w:val="05C6F38A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0D4F466D"/>
    <w:multiLevelType w:val="hybridMultilevel"/>
    <w:tmpl w:val="EF146D54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9F406B"/>
    <w:multiLevelType w:val="hybridMultilevel"/>
    <w:tmpl w:val="03AA07E2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521F4A"/>
    <w:multiLevelType w:val="hybridMultilevel"/>
    <w:tmpl w:val="42F2A1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550700"/>
    <w:multiLevelType w:val="hybridMultilevel"/>
    <w:tmpl w:val="97A86FA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0EC67620"/>
    <w:multiLevelType w:val="hybridMultilevel"/>
    <w:tmpl w:val="F4A6049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0F212A34"/>
    <w:multiLevelType w:val="hybridMultilevel"/>
    <w:tmpl w:val="CF2415F8"/>
    <w:lvl w:ilvl="0" w:tplc="45EE3FDC">
      <w:start w:val="1"/>
      <w:numFmt w:val="decimal"/>
      <w:lvlText w:val="%1."/>
      <w:lvlJc w:val="left"/>
      <w:pPr>
        <w:ind w:left="225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0FEF63FB"/>
    <w:multiLevelType w:val="hybridMultilevel"/>
    <w:tmpl w:val="B2448B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4A0C81"/>
    <w:multiLevelType w:val="hybridMultilevel"/>
    <w:tmpl w:val="B63A6F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08D1CF6"/>
    <w:multiLevelType w:val="hybridMultilevel"/>
    <w:tmpl w:val="A1F0EFD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0A94731"/>
    <w:multiLevelType w:val="hybridMultilevel"/>
    <w:tmpl w:val="C99CE716"/>
    <w:lvl w:ilvl="0" w:tplc="932C6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9C3492"/>
    <w:multiLevelType w:val="hybridMultilevel"/>
    <w:tmpl w:val="0F2C858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11E40FC5"/>
    <w:multiLevelType w:val="hybridMultilevel"/>
    <w:tmpl w:val="4D08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7A6D31"/>
    <w:multiLevelType w:val="hybridMultilevel"/>
    <w:tmpl w:val="98046D84"/>
    <w:lvl w:ilvl="0" w:tplc="932C61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44B3AA0"/>
    <w:multiLevelType w:val="hybridMultilevel"/>
    <w:tmpl w:val="3034BC44"/>
    <w:lvl w:ilvl="0" w:tplc="F774B17E">
      <w:start w:val="1"/>
      <w:numFmt w:val="decimal"/>
      <w:lvlText w:val="%1."/>
      <w:lvlJc w:val="left"/>
      <w:pPr>
        <w:ind w:left="2250" w:hanging="360"/>
      </w:pPr>
      <w:rPr>
        <w:rFonts w:hint="default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159523C2"/>
    <w:multiLevelType w:val="hybridMultilevel"/>
    <w:tmpl w:val="1F520E5C"/>
    <w:lvl w:ilvl="0" w:tplc="003C3D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6EE6D43"/>
    <w:multiLevelType w:val="hybridMultilevel"/>
    <w:tmpl w:val="F684AD7A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7A70C38"/>
    <w:multiLevelType w:val="hybridMultilevel"/>
    <w:tmpl w:val="CD9C50FC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3" w15:restartNumberingAfterBreak="0">
    <w:nsid w:val="199102FB"/>
    <w:multiLevelType w:val="hybridMultilevel"/>
    <w:tmpl w:val="EC3A31BC"/>
    <w:lvl w:ilvl="0" w:tplc="E6D886F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5036F3"/>
    <w:multiLevelType w:val="hybridMultilevel"/>
    <w:tmpl w:val="9A1EDA82"/>
    <w:lvl w:ilvl="0" w:tplc="932C61CC">
      <w:start w:val="1"/>
      <w:numFmt w:val="decimal"/>
      <w:lvlText w:val="%1."/>
      <w:lvlJc w:val="left"/>
      <w:pPr>
        <w:ind w:left="189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201152B3"/>
    <w:multiLevelType w:val="hybridMultilevel"/>
    <w:tmpl w:val="BF5CDBF2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0940D40"/>
    <w:multiLevelType w:val="hybridMultilevel"/>
    <w:tmpl w:val="0F70BCA8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1783014"/>
    <w:multiLevelType w:val="hybridMultilevel"/>
    <w:tmpl w:val="7C9E3C8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22427734"/>
    <w:multiLevelType w:val="hybridMultilevel"/>
    <w:tmpl w:val="1F5A3272"/>
    <w:lvl w:ilvl="0" w:tplc="769A5C0E">
      <w:start w:val="1"/>
      <w:numFmt w:val="bullet"/>
      <w:lvlText w:val="⁃"/>
      <w:lvlJc w:val="left"/>
      <w:pPr>
        <w:ind w:left="2340" w:hanging="360"/>
      </w:pPr>
      <w:rPr>
        <w:rFonts w:ascii="Lucida Sans Unicode" w:hAnsi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237031B4"/>
    <w:multiLevelType w:val="hybridMultilevel"/>
    <w:tmpl w:val="19FE96F6"/>
    <w:lvl w:ilvl="0" w:tplc="769A5C0E">
      <w:start w:val="1"/>
      <w:numFmt w:val="bullet"/>
      <w:lvlText w:val="⁃"/>
      <w:lvlJc w:val="left"/>
      <w:pPr>
        <w:ind w:left="1080" w:hanging="360"/>
      </w:pPr>
      <w:rPr>
        <w:rFonts w:ascii="Lucida Sans Unicode" w:hAnsi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3C32953"/>
    <w:multiLevelType w:val="hybridMultilevel"/>
    <w:tmpl w:val="36DC1BBE"/>
    <w:lvl w:ilvl="0" w:tplc="932C61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55F63C1"/>
    <w:multiLevelType w:val="hybridMultilevel"/>
    <w:tmpl w:val="4438A23A"/>
    <w:lvl w:ilvl="0" w:tplc="0409000F">
      <w:start w:val="1"/>
      <w:numFmt w:val="decimal"/>
      <w:lvlText w:val="%1."/>
      <w:lvlJc w:val="left"/>
      <w:pPr>
        <w:ind w:left="3763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2" w15:restartNumberingAfterBreak="0">
    <w:nsid w:val="25E155EE"/>
    <w:multiLevelType w:val="hybridMultilevel"/>
    <w:tmpl w:val="1B3AC01E"/>
    <w:lvl w:ilvl="0" w:tplc="C90EBF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  <w:u w:val="none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74B2228"/>
    <w:multiLevelType w:val="hybridMultilevel"/>
    <w:tmpl w:val="3C2A6E00"/>
    <w:lvl w:ilvl="0" w:tplc="97004A9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  <w:u w:val="none"/>
        <w:lang w:bidi="lo-LA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77C72F6"/>
    <w:multiLevelType w:val="hybridMultilevel"/>
    <w:tmpl w:val="2B0E4144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5" w15:restartNumberingAfterBreak="0">
    <w:nsid w:val="28CC6620"/>
    <w:multiLevelType w:val="hybridMultilevel"/>
    <w:tmpl w:val="4E687748"/>
    <w:lvl w:ilvl="0" w:tplc="932C61CC">
      <w:start w:val="1"/>
      <w:numFmt w:val="decimal"/>
      <w:lvlText w:val="%1."/>
      <w:lvlJc w:val="left"/>
      <w:pPr>
        <w:ind w:left="23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0">
    <w:nsid w:val="2AFF3407"/>
    <w:multiLevelType w:val="hybridMultilevel"/>
    <w:tmpl w:val="49221E2E"/>
    <w:lvl w:ilvl="0" w:tplc="932C6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484F14"/>
    <w:multiLevelType w:val="hybridMultilevel"/>
    <w:tmpl w:val="F6606F28"/>
    <w:lvl w:ilvl="0" w:tplc="932C61CC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EF46E9EC">
      <w:start w:val="7"/>
      <w:numFmt w:val="bullet"/>
      <w:lvlText w:val="-"/>
      <w:lvlJc w:val="left"/>
      <w:pPr>
        <w:ind w:left="2700" w:hanging="360"/>
      </w:pPr>
      <w:rPr>
        <w:rFonts w:ascii="Phetsarath OT" w:eastAsia="Times New Roman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8" w15:restartNumberingAfterBreak="0">
    <w:nsid w:val="2D98626E"/>
    <w:multiLevelType w:val="hybridMultilevel"/>
    <w:tmpl w:val="C8DAC852"/>
    <w:lvl w:ilvl="0" w:tplc="932C61CC">
      <w:start w:val="1"/>
      <w:numFmt w:val="decimal"/>
      <w:lvlText w:val="%1."/>
      <w:lvlJc w:val="left"/>
      <w:pPr>
        <w:ind w:left="23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9" w15:restartNumberingAfterBreak="0">
    <w:nsid w:val="2E246429"/>
    <w:multiLevelType w:val="hybridMultilevel"/>
    <w:tmpl w:val="90CEBB28"/>
    <w:lvl w:ilvl="0" w:tplc="769A5C0E">
      <w:start w:val="1"/>
      <w:numFmt w:val="bullet"/>
      <w:lvlText w:val="⁃"/>
      <w:lvlJc w:val="left"/>
      <w:pPr>
        <w:ind w:left="720" w:hanging="360"/>
      </w:pPr>
      <w:rPr>
        <w:rFonts w:ascii="Lucida Sans Unicode" w:hAnsi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6C1CD4"/>
    <w:multiLevelType w:val="hybridMultilevel"/>
    <w:tmpl w:val="715EA68C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E6F2630"/>
    <w:multiLevelType w:val="hybridMultilevel"/>
    <w:tmpl w:val="8A84684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F1316B4"/>
    <w:multiLevelType w:val="hybridMultilevel"/>
    <w:tmpl w:val="61BCF2C8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FBD1F19"/>
    <w:multiLevelType w:val="hybridMultilevel"/>
    <w:tmpl w:val="66762AB8"/>
    <w:lvl w:ilvl="0" w:tplc="1EB2E2EA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  <w:b w:val="0"/>
        <w:bCs w:val="0"/>
        <w:i w:val="0"/>
        <w:iCs w:val="0"/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3063142F"/>
    <w:multiLevelType w:val="hybridMultilevel"/>
    <w:tmpl w:val="17628DC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30A15021"/>
    <w:multiLevelType w:val="hybridMultilevel"/>
    <w:tmpl w:val="BDD417CA"/>
    <w:lvl w:ilvl="0" w:tplc="280A85F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  <w:u w:val="none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11B2432"/>
    <w:multiLevelType w:val="hybridMultilevel"/>
    <w:tmpl w:val="99E206C0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14674D0"/>
    <w:multiLevelType w:val="hybridMultilevel"/>
    <w:tmpl w:val="42C02E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30A4BA9"/>
    <w:multiLevelType w:val="hybridMultilevel"/>
    <w:tmpl w:val="B2CCCA98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9" w15:restartNumberingAfterBreak="0">
    <w:nsid w:val="338818F0"/>
    <w:multiLevelType w:val="hybridMultilevel"/>
    <w:tmpl w:val="E562A05E"/>
    <w:lvl w:ilvl="0" w:tplc="769A5C0E">
      <w:start w:val="1"/>
      <w:numFmt w:val="bullet"/>
      <w:lvlText w:val="⁃"/>
      <w:lvlJc w:val="left"/>
      <w:pPr>
        <w:ind w:left="2250" w:hanging="360"/>
      </w:pPr>
      <w:rPr>
        <w:rFonts w:ascii="Lucida Sans Unicode" w:hAnsi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0" w15:restartNumberingAfterBreak="0">
    <w:nsid w:val="33E93C9D"/>
    <w:multiLevelType w:val="hybridMultilevel"/>
    <w:tmpl w:val="2B9A1C2C"/>
    <w:lvl w:ilvl="0" w:tplc="932C6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43B0B17"/>
    <w:multiLevelType w:val="hybridMultilevel"/>
    <w:tmpl w:val="4282C3F2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4490070"/>
    <w:multiLevelType w:val="hybridMultilevel"/>
    <w:tmpl w:val="DD4E7DFE"/>
    <w:lvl w:ilvl="0" w:tplc="932C61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57503AF"/>
    <w:multiLevelType w:val="hybridMultilevel"/>
    <w:tmpl w:val="053ADE48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361B6C8C"/>
    <w:multiLevelType w:val="hybridMultilevel"/>
    <w:tmpl w:val="3174A3B6"/>
    <w:lvl w:ilvl="0" w:tplc="932C6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687358"/>
    <w:multiLevelType w:val="hybridMultilevel"/>
    <w:tmpl w:val="851C1C7E"/>
    <w:lvl w:ilvl="0" w:tplc="932C6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8F32EA"/>
    <w:multiLevelType w:val="hybridMultilevel"/>
    <w:tmpl w:val="CFC6930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3CC64849"/>
    <w:multiLevelType w:val="hybridMultilevel"/>
    <w:tmpl w:val="65F4DDFA"/>
    <w:lvl w:ilvl="0" w:tplc="DA1E590A">
      <w:start w:val="1"/>
      <w:numFmt w:val="bullet"/>
      <w:lvlText w:val="-"/>
      <w:lvlJc w:val="left"/>
      <w:pPr>
        <w:ind w:left="25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8" w15:restartNumberingAfterBreak="0">
    <w:nsid w:val="3D0A5DCD"/>
    <w:multiLevelType w:val="hybridMultilevel"/>
    <w:tmpl w:val="3E689432"/>
    <w:lvl w:ilvl="0" w:tplc="78C6A2C8">
      <w:numFmt w:val="bullet"/>
      <w:lvlText w:val="-"/>
      <w:lvlJc w:val="left"/>
      <w:pPr>
        <w:ind w:left="1980" w:hanging="360"/>
      </w:pPr>
      <w:rPr>
        <w:rFonts w:ascii="Phetsarath OT" w:eastAsia="Times New Roman" w:hAnsi="Phetsarath OT" w:cs="Phetsarath OT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9" w15:restartNumberingAfterBreak="0">
    <w:nsid w:val="3F8040CB"/>
    <w:multiLevelType w:val="hybridMultilevel"/>
    <w:tmpl w:val="B9E893FE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3FA03188"/>
    <w:multiLevelType w:val="hybridMultilevel"/>
    <w:tmpl w:val="F132A7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01B1CDC"/>
    <w:multiLevelType w:val="hybridMultilevel"/>
    <w:tmpl w:val="9B104B3E"/>
    <w:lvl w:ilvl="0" w:tplc="129C3B88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10C3DF9"/>
    <w:multiLevelType w:val="hybridMultilevel"/>
    <w:tmpl w:val="984E695C"/>
    <w:lvl w:ilvl="0" w:tplc="77428896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  <w:b w:val="0"/>
        <w:bCs w:val="0"/>
        <w:i w:val="0"/>
        <w:iCs w:val="0"/>
        <w:color w:val="000000"/>
        <w:sz w:val="24"/>
        <w:szCs w:val="24"/>
        <w:lang w:bidi="lo-LA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42DF1464"/>
    <w:multiLevelType w:val="hybridMultilevel"/>
    <w:tmpl w:val="CFAA3716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3FE34CC"/>
    <w:multiLevelType w:val="hybridMultilevel"/>
    <w:tmpl w:val="170A2360"/>
    <w:lvl w:ilvl="0" w:tplc="92E00BA2">
      <w:start w:val="1"/>
      <w:numFmt w:val="decimal"/>
      <w:lvlText w:val="%1."/>
      <w:lvlJc w:val="left"/>
      <w:pPr>
        <w:ind w:left="13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5" w15:restartNumberingAfterBreak="0">
    <w:nsid w:val="466A136D"/>
    <w:multiLevelType w:val="hybridMultilevel"/>
    <w:tmpl w:val="F892C536"/>
    <w:lvl w:ilvl="0" w:tplc="932C61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6880C94"/>
    <w:multiLevelType w:val="hybridMultilevel"/>
    <w:tmpl w:val="8BA6FE9A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6ED475D"/>
    <w:multiLevelType w:val="hybridMultilevel"/>
    <w:tmpl w:val="4D2262BE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21146196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481220E6"/>
    <w:multiLevelType w:val="hybridMultilevel"/>
    <w:tmpl w:val="7D3A7D3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4AE61181"/>
    <w:multiLevelType w:val="hybridMultilevel"/>
    <w:tmpl w:val="50C28D06"/>
    <w:lvl w:ilvl="0" w:tplc="932C6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DD34B4D"/>
    <w:multiLevelType w:val="hybridMultilevel"/>
    <w:tmpl w:val="33268102"/>
    <w:lvl w:ilvl="0" w:tplc="932C61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E2B1BB0"/>
    <w:multiLevelType w:val="hybridMultilevel"/>
    <w:tmpl w:val="DCD0DB54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4F5E0A4C"/>
    <w:multiLevelType w:val="hybridMultilevel"/>
    <w:tmpl w:val="7282419C"/>
    <w:lvl w:ilvl="0" w:tplc="5F501808">
      <w:start w:val="1"/>
      <w:numFmt w:val="bullet"/>
      <w:lvlText w:val="⁃"/>
      <w:lvlJc w:val="left"/>
      <w:pPr>
        <w:ind w:left="1800" w:hanging="360"/>
      </w:pPr>
      <w:rPr>
        <w:rFonts w:ascii="Lucida Sans Unicode" w:hAnsi="Lucida Sans Unicode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503C5498"/>
    <w:multiLevelType w:val="hybridMultilevel"/>
    <w:tmpl w:val="45E02242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2B4180B"/>
    <w:multiLevelType w:val="hybridMultilevel"/>
    <w:tmpl w:val="280226D0"/>
    <w:lvl w:ilvl="0" w:tplc="5F501808">
      <w:start w:val="1"/>
      <w:numFmt w:val="bullet"/>
      <w:lvlText w:val="⁃"/>
      <w:lvlJc w:val="left"/>
      <w:pPr>
        <w:ind w:left="1800" w:hanging="360"/>
      </w:pPr>
      <w:rPr>
        <w:rFonts w:ascii="Lucida Sans Unicode" w:hAnsi="Lucida Sans Unicode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 w15:restartNumberingAfterBreak="0">
    <w:nsid w:val="54835FA7"/>
    <w:multiLevelType w:val="hybridMultilevel"/>
    <w:tmpl w:val="8DB6FA44"/>
    <w:lvl w:ilvl="0" w:tplc="932C61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563F6B3F"/>
    <w:multiLevelType w:val="hybridMultilevel"/>
    <w:tmpl w:val="204EACE6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7" w15:restartNumberingAfterBreak="0">
    <w:nsid w:val="58DE75E5"/>
    <w:multiLevelType w:val="hybridMultilevel"/>
    <w:tmpl w:val="6A84C750"/>
    <w:lvl w:ilvl="0" w:tplc="932C61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90A0EBB"/>
    <w:multiLevelType w:val="hybridMultilevel"/>
    <w:tmpl w:val="7DE8BD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D2178D5"/>
    <w:multiLevelType w:val="hybridMultilevel"/>
    <w:tmpl w:val="CEC29C6C"/>
    <w:lvl w:ilvl="0" w:tplc="932C61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EFC2E94"/>
    <w:multiLevelType w:val="hybridMultilevel"/>
    <w:tmpl w:val="4E1024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030606D"/>
    <w:multiLevelType w:val="hybridMultilevel"/>
    <w:tmpl w:val="E5743268"/>
    <w:lvl w:ilvl="0" w:tplc="932C6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07668F5"/>
    <w:multiLevelType w:val="hybridMultilevel"/>
    <w:tmpl w:val="7822141E"/>
    <w:lvl w:ilvl="0" w:tplc="E0523886">
      <w:start w:val="1"/>
      <w:numFmt w:val="decimal"/>
      <w:lvlText w:val="%1."/>
      <w:lvlJc w:val="left"/>
      <w:pPr>
        <w:ind w:left="207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293460"/>
    <w:multiLevelType w:val="hybridMultilevel"/>
    <w:tmpl w:val="03426F70"/>
    <w:lvl w:ilvl="0" w:tplc="5F501808">
      <w:start w:val="1"/>
      <w:numFmt w:val="bullet"/>
      <w:lvlText w:val="⁃"/>
      <w:lvlJc w:val="left"/>
      <w:pPr>
        <w:ind w:left="1440" w:hanging="360"/>
      </w:pPr>
      <w:rPr>
        <w:rFonts w:ascii="Lucida Sans Unicode" w:hAnsi="Lucida Sans Unicode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624967F1"/>
    <w:multiLevelType w:val="hybridMultilevel"/>
    <w:tmpl w:val="A03EE1B4"/>
    <w:lvl w:ilvl="0" w:tplc="932C61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63255968"/>
    <w:multiLevelType w:val="hybridMultilevel"/>
    <w:tmpl w:val="77F08D92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63A87CB5"/>
    <w:multiLevelType w:val="hybridMultilevel"/>
    <w:tmpl w:val="FB56B8E8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649162CF"/>
    <w:multiLevelType w:val="hybridMultilevel"/>
    <w:tmpl w:val="B78ADCAC"/>
    <w:lvl w:ilvl="0" w:tplc="932C61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6412917"/>
    <w:multiLevelType w:val="hybridMultilevel"/>
    <w:tmpl w:val="41C0D9CE"/>
    <w:lvl w:ilvl="0" w:tplc="E0523886">
      <w:start w:val="1"/>
      <w:numFmt w:val="decimal"/>
      <w:lvlText w:val="%1."/>
      <w:lvlJc w:val="left"/>
      <w:pPr>
        <w:ind w:left="225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9" w15:restartNumberingAfterBreak="0">
    <w:nsid w:val="6723758C"/>
    <w:multiLevelType w:val="hybridMultilevel"/>
    <w:tmpl w:val="9D8C8FE0"/>
    <w:lvl w:ilvl="0" w:tplc="932C61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8D61DB4"/>
    <w:multiLevelType w:val="hybridMultilevel"/>
    <w:tmpl w:val="6F86C0A8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69220698"/>
    <w:multiLevelType w:val="hybridMultilevel"/>
    <w:tmpl w:val="647A1A8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2" w15:restartNumberingAfterBreak="0">
    <w:nsid w:val="6A0645CB"/>
    <w:multiLevelType w:val="hybridMultilevel"/>
    <w:tmpl w:val="9E4A28EE"/>
    <w:lvl w:ilvl="0" w:tplc="932C6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6A1A4667"/>
    <w:multiLevelType w:val="hybridMultilevel"/>
    <w:tmpl w:val="20526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6A3D010B"/>
    <w:multiLevelType w:val="hybridMultilevel"/>
    <w:tmpl w:val="6DC6A1D4"/>
    <w:lvl w:ilvl="0" w:tplc="932C6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A767FBA"/>
    <w:multiLevelType w:val="hybridMultilevel"/>
    <w:tmpl w:val="9836DD98"/>
    <w:lvl w:ilvl="0" w:tplc="769A5C0E">
      <w:start w:val="1"/>
      <w:numFmt w:val="bullet"/>
      <w:lvlText w:val="⁃"/>
      <w:lvlJc w:val="left"/>
      <w:pPr>
        <w:ind w:left="2880" w:hanging="360"/>
      </w:pPr>
      <w:rPr>
        <w:rFonts w:ascii="Lucida Sans Unicode" w:hAnsi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6" w15:restartNumberingAfterBreak="0">
    <w:nsid w:val="6C90277A"/>
    <w:multiLevelType w:val="hybridMultilevel"/>
    <w:tmpl w:val="5D74B2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21146196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07C0604"/>
    <w:multiLevelType w:val="hybridMultilevel"/>
    <w:tmpl w:val="C8AE7152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8" w15:restartNumberingAfterBreak="0">
    <w:nsid w:val="75C67B45"/>
    <w:multiLevelType w:val="hybridMultilevel"/>
    <w:tmpl w:val="C9CC49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8565C5C"/>
    <w:multiLevelType w:val="hybridMultilevel"/>
    <w:tmpl w:val="FB94EA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94D4D51"/>
    <w:multiLevelType w:val="hybridMultilevel"/>
    <w:tmpl w:val="A0F2EC0A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1" w15:restartNumberingAfterBreak="0">
    <w:nsid w:val="79CC499F"/>
    <w:multiLevelType w:val="hybridMultilevel"/>
    <w:tmpl w:val="152A3BFC"/>
    <w:lvl w:ilvl="0" w:tplc="0409000F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2" w15:restartNumberingAfterBreak="0">
    <w:nsid w:val="7B217986"/>
    <w:multiLevelType w:val="hybridMultilevel"/>
    <w:tmpl w:val="3B1CE96A"/>
    <w:lvl w:ilvl="0" w:tplc="467ECAB8">
      <w:start w:val="1"/>
      <w:numFmt w:val="decimal"/>
      <w:lvlText w:val="%1."/>
      <w:lvlJc w:val="left"/>
      <w:pPr>
        <w:ind w:left="2345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3" w15:restartNumberingAfterBreak="0">
    <w:nsid w:val="7B3F01DA"/>
    <w:multiLevelType w:val="hybridMultilevel"/>
    <w:tmpl w:val="902A26A2"/>
    <w:lvl w:ilvl="0" w:tplc="932C61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BDD1148"/>
    <w:multiLevelType w:val="hybridMultilevel"/>
    <w:tmpl w:val="6D6E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201ACD"/>
    <w:multiLevelType w:val="hybridMultilevel"/>
    <w:tmpl w:val="A3DA6576"/>
    <w:lvl w:ilvl="0" w:tplc="932C61CC">
      <w:start w:val="1"/>
      <w:numFmt w:val="decimal"/>
      <w:lvlText w:val="%1."/>
      <w:lvlJc w:val="left"/>
      <w:pPr>
        <w:ind w:left="86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106" w15:restartNumberingAfterBreak="0">
    <w:nsid w:val="7CDA7E23"/>
    <w:multiLevelType w:val="hybridMultilevel"/>
    <w:tmpl w:val="C89A5B44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7" w15:restartNumberingAfterBreak="0">
    <w:nsid w:val="7CEC35B5"/>
    <w:multiLevelType w:val="hybridMultilevel"/>
    <w:tmpl w:val="28B288F4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8" w15:restartNumberingAfterBreak="0">
    <w:nsid w:val="7E8B79BE"/>
    <w:multiLevelType w:val="hybridMultilevel"/>
    <w:tmpl w:val="7CE019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3315597">
    <w:abstractNumId w:val="43"/>
  </w:num>
  <w:num w:numId="2" w16cid:durableId="1669944781">
    <w:abstractNumId w:val="86"/>
  </w:num>
  <w:num w:numId="3" w16cid:durableId="1434284008">
    <w:abstractNumId w:val="3"/>
  </w:num>
  <w:num w:numId="4" w16cid:durableId="1503275254">
    <w:abstractNumId w:val="54"/>
  </w:num>
  <w:num w:numId="5" w16cid:durableId="582222009">
    <w:abstractNumId w:val="94"/>
  </w:num>
  <w:num w:numId="6" w16cid:durableId="1963420407">
    <w:abstractNumId w:val="62"/>
  </w:num>
  <w:num w:numId="7" w16cid:durableId="1275213485">
    <w:abstractNumId w:val="2"/>
  </w:num>
  <w:num w:numId="8" w16cid:durableId="1092051172">
    <w:abstractNumId w:val="50"/>
  </w:num>
  <w:num w:numId="9" w16cid:durableId="1203790269">
    <w:abstractNumId w:val="69"/>
  </w:num>
  <w:num w:numId="10" w16cid:durableId="1492482450">
    <w:abstractNumId w:val="81"/>
  </w:num>
  <w:num w:numId="11" w16cid:durableId="580985856">
    <w:abstractNumId w:val="104"/>
  </w:num>
  <w:num w:numId="12" w16cid:durableId="1120950069">
    <w:abstractNumId w:val="33"/>
  </w:num>
  <w:num w:numId="13" w16cid:durableId="1245649262">
    <w:abstractNumId w:val="36"/>
  </w:num>
  <w:num w:numId="14" w16cid:durableId="1062093328">
    <w:abstractNumId w:val="45"/>
  </w:num>
  <w:num w:numId="15" w16cid:durableId="339697307">
    <w:abstractNumId w:val="37"/>
  </w:num>
  <w:num w:numId="16" w16cid:durableId="443618097">
    <w:abstractNumId w:val="28"/>
  </w:num>
  <w:num w:numId="17" w16cid:durableId="2121491479">
    <w:abstractNumId w:val="38"/>
  </w:num>
  <w:num w:numId="18" w16cid:durableId="407967117">
    <w:abstractNumId w:val="52"/>
  </w:num>
  <w:num w:numId="19" w16cid:durableId="1821313128">
    <w:abstractNumId w:val="55"/>
  </w:num>
  <w:num w:numId="20" w16cid:durableId="1066877970">
    <w:abstractNumId w:val="63"/>
  </w:num>
  <w:num w:numId="21" w16cid:durableId="422578693">
    <w:abstractNumId w:val="42"/>
  </w:num>
  <w:num w:numId="22" w16cid:durableId="463276815">
    <w:abstractNumId w:val="75"/>
  </w:num>
  <w:num w:numId="23" w16cid:durableId="1910266232">
    <w:abstractNumId w:val="15"/>
  </w:num>
  <w:num w:numId="24" w16cid:durableId="282199420">
    <w:abstractNumId w:val="18"/>
  </w:num>
  <w:num w:numId="25" w16cid:durableId="519858619">
    <w:abstractNumId w:val="65"/>
  </w:num>
  <w:num w:numId="26" w16cid:durableId="1883252320">
    <w:abstractNumId w:val="85"/>
  </w:num>
  <w:num w:numId="27" w16cid:durableId="1776247673">
    <w:abstractNumId w:val="90"/>
  </w:num>
  <w:num w:numId="28" w16cid:durableId="1898781598">
    <w:abstractNumId w:val="103"/>
  </w:num>
  <w:num w:numId="29" w16cid:durableId="784543599">
    <w:abstractNumId w:val="25"/>
  </w:num>
  <w:num w:numId="30" w16cid:durableId="1788424613">
    <w:abstractNumId w:val="20"/>
  </w:num>
  <w:num w:numId="31" w16cid:durableId="892739114">
    <w:abstractNumId w:val="67"/>
  </w:num>
  <w:num w:numId="32" w16cid:durableId="1797530153">
    <w:abstractNumId w:val="71"/>
  </w:num>
  <w:num w:numId="33" w16cid:durableId="1121266027">
    <w:abstractNumId w:val="89"/>
  </w:num>
  <w:num w:numId="34" w16cid:durableId="970668853">
    <w:abstractNumId w:val="51"/>
  </w:num>
  <w:num w:numId="35" w16cid:durableId="672729461">
    <w:abstractNumId w:val="7"/>
  </w:num>
  <w:num w:numId="36" w16cid:durableId="157111868">
    <w:abstractNumId w:val="70"/>
  </w:num>
  <w:num w:numId="37" w16cid:durableId="236475934">
    <w:abstractNumId w:val="59"/>
  </w:num>
  <w:num w:numId="38" w16cid:durableId="1993871401">
    <w:abstractNumId w:val="35"/>
  </w:num>
  <w:num w:numId="39" w16cid:durableId="536238963">
    <w:abstractNumId w:val="92"/>
  </w:num>
  <w:num w:numId="40" w16cid:durableId="584723694">
    <w:abstractNumId w:val="77"/>
  </w:num>
  <w:num w:numId="41" w16cid:durableId="1931352202">
    <w:abstractNumId w:val="105"/>
  </w:num>
  <w:num w:numId="42" w16cid:durableId="146826726">
    <w:abstractNumId w:val="79"/>
  </w:num>
  <w:num w:numId="43" w16cid:durableId="1810397007">
    <w:abstractNumId w:val="26"/>
  </w:num>
  <w:num w:numId="44" w16cid:durableId="1848404313">
    <w:abstractNumId w:val="46"/>
  </w:num>
  <w:num w:numId="45" w16cid:durableId="1180000150">
    <w:abstractNumId w:val="73"/>
  </w:num>
  <w:num w:numId="46" w16cid:durableId="1290819137">
    <w:abstractNumId w:val="21"/>
  </w:num>
  <w:num w:numId="47" w16cid:durableId="1208643475">
    <w:abstractNumId w:val="32"/>
  </w:num>
  <w:num w:numId="48" w16cid:durableId="474563864">
    <w:abstractNumId w:val="53"/>
  </w:num>
  <w:num w:numId="49" w16cid:durableId="1562521852">
    <w:abstractNumId w:val="87"/>
  </w:num>
  <w:num w:numId="50" w16cid:durableId="2019649246">
    <w:abstractNumId w:val="6"/>
  </w:num>
  <w:num w:numId="51" w16cid:durableId="385573531">
    <w:abstractNumId w:val="4"/>
  </w:num>
  <w:num w:numId="52" w16cid:durableId="716978366">
    <w:abstractNumId w:val="29"/>
  </w:num>
  <w:num w:numId="53" w16cid:durableId="535579463">
    <w:abstractNumId w:val="95"/>
  </w:num>
  <w:num w:numId="54" w16cid:durableId="948393567">
    <w:abstractNumId w:val="5"/>
  </w:num>
  <w:num w:numId="55" w16cid:durableId="1438405385">
    <w:abstractNumId w:val="64"/>
  </w:num>
  <w:num w:numId="56" w16cid:durableId="1289245244">
    <w:abstractNumId w:val="39"/>
  </w:num>
  <w:num w:numId="57" w16cid:durableId="2116904668">
    <w:abstractNumId w:val="49"/>
  </w:num>
  <w:num w:numId="58" w16cid:durableId="1251113769">
    <w:abstractNumId w:val="74"/>
  </w:num>
  <w:num w:numId="59" w16cid:durableId="795489831">
    <w:abstractNumId w:val="83"/>
  </w:num>
  <w:num w:numId="60" w16cid:durableId="1154448643">
    <w:abstractNumId w:val="72"/>
  </w:num>
  <w:num w:numId="61" w16cid:durableId="1095785480">
    <w:abstractNumId w:val="16"/>
  </w:num>
  <w:num w:numId="62" w16cid:durableId="1479687615">
    <w:abstractNumId w:val="66"/>
  </w:num>
  <w:num w:numId="63" w16cid:durableId="360325558">
    <w:abstractNumId w:val="108"/>
  </w:num>
  <w:num w:numId="64" w16cid:durableId="2009625966">
    <w:abstractNumId w:val="10"/>
  </w:num>
  <w:num w:numId="65" w16cid:durableId="1460996867">
    <w:abstractNumId w:val="1"/>
  </w:num>
  <w:num w:numId="66" w16cid:durableId="422068056">
    <w:abstractNumId w:val="44"/>
  </w:num>
  <w:num w:numId="67" w16cid:durableId="1140196439">
    <w:abstractNumId w:val="84"/>
  </w:num>
  <w:num w:numId="68" w16cid:durableId="1019312067">
    <w:abstractNumId w:val="56"/>
  </w:num>
  <w:num w:numId="69" w16cid:durableId="1162696006">
    <w:abstractNumId w:val="76"/>
  </w:num>
  <w:num w:numId="70" w16cid:durableId="497891351">
    <w:abstractNumId w:val="27"/>
  </w:num>
  <w:num w:numId="71" w16cid:durableId="456029789">
    <w:abstractNumId w:val="14"/>
  </w:num>
  <w:num w:numId="72" w16cid:durableId="354354918">
    <w:abstractNumId w:val="106"/>
  </w:num>
  <w:num w:numId="73" w16cid:durableId="1366059589">
    <w:abstractNumId w:val="9"/>
  </w:num>
  <w:num w:numId="74" w16cid:durableId="787895735">
    <w:abstractNumId w:val="97"/>
  </w:num>
  <w:num w:numId="75" w16cid:durableId="138109222">
    <w:abstractNumId w:val="101"/>
  </w:num>
  <w:num w:numId="76" w16cid:durableId="799879787">
    <w:abstractNumId w:val="61"/>
  </w:num>
  <w:num w:numId="77" w16cid:durableId="24134580">
    <w:abstractNumId w:val="31"/>
  </w:num>
  <w:num w:numId="78" w16cid:durableId="91585219">
    <w:abstractNumId w:val="100"/>
  </w:num>
  <w:num w:numId="79" w16cid:durableId="1681084442">
    <w:abstractNumId w:val="96"/>
  </w:num>
  <w:num w:numId="80" w16cid:durableId="945237134">
    <w:abstractNumId w:val="102"/>
  </w:num>
  <w:num w:numId="81" w16cid:durableId="39135496">
    <w:abstractNumId w:val="48"/>
  </w:num>
  <w:num w:numId="82" w16cid:durableId="1371804906">
    <w:abstractNumId w:val="107"/>
  </w:num>
  <w:num w:numId="83" w16cid:durableId="278493643">
    <w:abstractNumId w:val="30"/>
  </w:num>
  <w:num w:numId="84" w16cid:durableId="946229428">
    <w:abstractNumId w:val="93"/>
  </w:num>
  <w:num w:numId="85" w16cid:durableId="1476950641">
    <w:abstractNumId w:val="8"/>
  </w:num>
  <w:num w:numId="86" w16cid:durableId="624506716">
    <w:abstractNumId w:val="98"/>
  </w:num>
  <w:num w:numId="87" w16cid:durableId="11150989">
    <w:abstractNumId w:val="13"/>
  </w:num>
  <w:num w:numId="88" w16cid:durableId="917137488">
    <w:abstractNumId w:val="78"/>
  </w:num>
  <w:num w:numId="89" w16cid:durableId="53742556">
    <w:abstractNumId w:val="60"/>
  </w:num>
  <w:num w:numId="90" w16cid:durableId="591622120">
    <w:abstractNumId w:val="80"/>
  </w:num>
  <w:num w:numId="91" w16cid:durableId="1773893725">
    <w:abstractNumId w:val="99"/>
  </w:num>
  <w:num w:numId="92" w16cid:durableId="1207597772">
    <w:abstractNumId w:val="40"/>
  </w:num>
  <w:num w:numId="93" w16cid:durableId="712123626">
    <w:abstractNumId w:val="47"/>
  </w:num>
  <w:num w:numId="94" w16cid:durableId="1534536551">
    <w:abstractNumId w:val="68"/>
  </w:num>
  <w:num w:numId="95" w16cid:durableId="1126659080">
    <w:abstractNumId w:val="22"/>
  </w:num>
  <w:num w:numId="96" w16cid:durableId="850265154">
    <w:abstractNumId w:val="91"/>
  </w:num>
  <w:num w:numId="97" w16cid:durableId="260260032">
    <w:abstractNumId w:val="11"/>
  </w:num>
  <w:num w:numId="98" w16cid:durableId="878662516">
    <w:abstractNumId w:val="19"/>
  </w:num>
  <w:num w:numId="99" w16cid:durableId="1042513112">
    <w:abstractNumId w:val="12"/>
  </w:num>
  <w:num w:numId="100" w16cid:durableId="973370423">
    <w:abstractNumId w:val="17"/>
  </w:num>
  <w:num w:numId="101" w16cid:durableId="1095784782">
    <w:abstractNumId w:val="34"/>
  </w:num>
  <w:num w:numId="102" w16cid:durableId="1323310158">
    <w:abstractNumId w:val="0"/>
  </w:num>
  <w:num w:numId="103" w16cid:durableId="179391977">
    <w:abstractNumId w:val="57"/>
  </w:num>
  <w:num w:numId="104" w16cid:durableId="714239727">
    <w:abstractNumId w:val="24"/>
  </w:num>
  <w:num w:numId="105" w16cid:durableId="563414312">
    <w:abstractNumId w:val="82"/>
  </w:num>
  <w:num w:numId="106" w16cid:durableId="31031008">
    <w:abstractNumId w:val="23"/>
  </w:num>
  <w:num w:numId="107" w16cid:durableId="814834886">
    <w:abstractNumId w:val="88"/>
  </w:num>
  <w:num w:numId="108" w16cid:durableId="1126852422">
    <w:abstractNumId w:val="58"/>
  </w:num>
  <w:num w:numId="109" w16cid:durableId="1046832162">
    <w:abstractNumId w:val="41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7B"/>
    <w:rsid w:val="00001E15"/>
    <w:rsid w:val="00001F10"/>
    <w:rsid w:val="00002D60"/>
    <w:rsid w:val="0000330C"/>
    <w:rsid w:val="00003537"/>
    <w:rsid w:val="00003770"/>
    <w:rsid w:val="00007436"/>
    <w:rsid w:val="00014AC7"/>
    <w:rsid w:val="000153D3"/>
    <w:rsid w:val="000171CF"/>
    <w:rsid w:val="00020DD7"/>
    <w:rsid w:val="000221FD"/>
    <w:rsid w:val="00025229"/>
    <w:rsid w:val="00027402"/>
    <w:rsid w:val="000279F8"/>
    <w:rsid w:val="00033420"/>
    <w:rsid w:val="000342B4"/>
    <w:rsid w:val="00036AFE"/>
    <w:rsid w:val="00037083"/>
    <w:rsid w:val="00040A91"/>
    <w:rsid w:val="00040F7A"/>
    <w:rsid w:val="000425C8"/>
    <w:rsid w:val="00042C95"/>
    <w:rsid w:val="00045F11"/>
    <w:rsid w:val="00046764"/>
    <w:rsid w:val="00046A4F"/>
    <w:rsid w:val="00047155"/>
    <w:rsid w:val="00052445"/>
    <w:rsid w:val="00057DE6"/>
    <w:rsid w:val="00060117"/>
    <w:rsid w:val="00061341"/>
    <w:rsid w:val="0006285D"/>
    <w:rsid w:val="000631A3"/>
    <w:rsid w:val="00064D5F"/>
    <w:rsid w:val="00064F2B"/>
    <w:rsid w:val="000651B8"/>
    <w:rsid w:val="00065F36"/>
    <w:rsid w:val="00070405"/>
    <w:rsid w:val="0007350B"/>
    <w:rsid w:val="0007512D"/>
    <w:rsid w:val="00075822"/>
    <w:rsid w:val="00077AB7"/>
    <w:rsid w:val="00081281"/>
    <w:rsid w:val="0008146D"/>
    <w:rsid w:val="0008172D"/>
    <w:rsid w:val="00081CEB"/>
    <w:rsid w:val="00082DBD"/>
    <w:rsid w:val="00083ECA"/>
    <w:rsid w:val="00084040"/>
    <w:rsid w:val="0009085C"/>
    <w:rsid w:val="00091A2F"/>
    <w:rsid w:val="00094FAE"/>
    <w:rsid w:val="000952B0"/>
    <w:rsid w:val="000960F6"/>
    <w:rsid w:val="000A2872"/>
    <w:rsid w:val="000A3494"/>
    <w:rsid w:val="000A469B"/>
    <w:rsid w:val="000A6954"/>
    <w:rsid w:val="000A73AA"/>
    <w:rsid w:val="000B22BD"/>
    <w:rsid w:val="000B6E68"/>
    <w:rsid w:val="000C0D49"/>
    <w:rsid w:val="000C2855"/>
    <w:rsid w:val="000C2ADD"/>
    <w:rsid w:val="000C3482"/>
    <w:rsid w:val="000C46C2"/>
    <w:rsid w:val="000C7670"/>
    <w:rsid w:val="000D16FD"/>
    <w:rsid w:val="000D2BF4"/>
    <w:rsid w:val="000D354E"/>
    <w:rsid w:val="000D4188"/>
    <w:rsid w:val="000D6C86"/>
    <w:rsid w:val="000D7C45"/>
    <w:rsid w:val="000E0968"/>
    <w:rsid w:val="000E2A7D"/>
    <w:rsid w:val="000E2B49"/>
    <w:rsid w:val="000E2F8A"/>
    <w:rsid w:val="000E3A1A"/>
    <w:rsid w:val="000E48B0"/>
    <w:rsid w:val="000E48BD"/>
    <w:rsid w:val="000F2610"/>
    <w:rsid w:val="000F26CE"/>
    <w:rsid w:val="000F5728"/>
    <w:rsid w:val="000F60A8"/>
    <w:rsid w:val="000F621B"/>
    <w:rsid w:val="000F6521"/>
    <w:rsid w:val="000F6EF9"/>
    <w:rsid w:val="000F7D6C"/>
    <w:rsid w:val="00102EB5"/>
    <w:rsid w:val="00104884"/>
    <w:rsid w:val="00105004"/>
    <w:rsid w:val="001058E1"/>
    <w:rsid w:val="0011113D"/>
    <w:rsid w:val="00113DAA"/>
    <w:rsid w:val="00114B9B"/>
    <w:rsid w:val="00114EE4"/>
    <w:rsid w:val="0011672E"/>
    <w:rsid w:val="001206BE"/>
    <w:rsid w:val="00120724"/>
    <w:rsid w:val="001214F0"/>
    <w:rsid w:val="00121B91"/>
    <w:rsid w:val="001255D4"/>
    <w:rsid w:val="0012651D"/>
    <w:rsid w:val="00127EDB"/>
    <w:rsid w:val="00130A7D"/>
    <w:rsid w:val="00130B27"/>
    <w:rsid w:val="00131403"/>
    <w:rsid w:val="00134A3A"/>
    <w:rsid w:val="00134F4A"/>
    <w:rsid w:val="00135E6D"/>
    <w:rsid w:val="00136D89"/>
    <w:rsid w:val="00142279"/>
    <w:rsid w:val="00143CBD"/>
    <w:rsid w:val="00150579"/>
    <w:rsid w:val="00150ACE"/>
    <w:rsid w:val="0015128F"/>
    <w:rsid w:val="0015285A"/>
    <w:rsid w:val="00152E7F"/>
    <w:rsid w:val="00160159"/>
    <w:rsid w:val="001604EB"/>
    <w:rsid w:val="001605D9"/>
    <w:rsid w:val="0016146C"/>
    <w:rsid w:val="0016182D"/>
    <w:rsid w:val="00161E9D"/>
    <w:rsid w:val="00162516"/>
    <w:rsid w:val="00164DC2"/>
    <w:rsid w:val="00165DC9"/>
    <w:rsid w:val="0017100F"/>
    <w:rsid w:val="00171ED3"/>
    <w:rsid w:val="001734D1"/>
    <w:rsid w:val="001745D3"/>
    <w:rsid w:val="001749F8"/>
    <w:rsid w:val="00174C2D"/>
    <w:rsid w:val="00175987"/>
    <w:rsid w:val="0017642D"/>
    <w:rsid w:val="00177BFD"/>
    <w:rsid w:val="0018097E"/>
    <w:rsid w:val="0018156E"/>
    <w:rsid w:val="00182084"/>
    <w:rsid w:val="00184C30"/>
    <w:rsid w:val="001853AD"/>
    <w:rsid w:val="001912A3"/>
    <w:rsid w:val="00196090"/>
    <w:rsid w:val="001974A4"/>
    <w:rsid w:val="00197765"/>
    <w:rsid w:val="001978AE"/>
    <w:rsid w:val="001A1791"/>
    <w:rsid w:val="001A27F0"/>
    <w:rsid w:val="001A2ECA"/>
    <w:rsid w:val="001A43D3"/>
    <w:rsid w:val="001A4C86"/>
    <w:rsid w:val="001A58AF"/>
    <w:rsid w:val="001A61BC"/>
    <w:rsid w:val="001A75A4"/>
    <w:rsid w:val="001A7BE3"/>
    <w:rsid w:val="001B0579"/>
    <w:rsid w:val="001B2677"/>
    <w:rsid w:val="001B35C0"/>
    <w:rsid w:val="001B3FAC"/>
    <w:rsid w:val="001B6E56"/>
    <w:rsid w:val="001B7FA3"/>
    <w:rsid w:val="001C0044"/>
    <w:rsid w:val="001C0E2E"/>
    <w:rsid w:val="001C104A"/>
    <w:rsid w:val="001C398B"/>
    <w:rsid w:val="001C5F6B"/>
    <w:rsid w:val="001C77B9"/>
    <w:rsid w:val="001C7E8B"/>
    <w:rsid w:val="001D0821"/>
    <w:rsid w:val="001D1E61"/>
    <w:rsid w:val="001D259C"/>
    <w:rsid w:val="001D28CF"/>
    <w:rsid w:val="001D339D"/>
    <w:rsid w:val="001D3FD5"/>
    <w:rsid w:val="001D4EA3"/>
    <w:rsid w:val="001D596C"/>
    <w:rsid w:val="001D6682"/>
    <w:rsid w:val="001E316A"/>
    <w:rsid w:val="001E37A3"/>
    <w:rsid w:val="001E37B7"/>
    <w:rsid w:val="001E5A28"/>
    <w:rsid w:val="001E5C8B"/>
    <w:rsid w:val="001E6269"/>
    <w:rsid w:val="001E6429"/>
    <w:rsid w:val="001E6AF9"/>
    <w:rsid w:val="001F1950"/>
    <w:rsid w:val="001F2246"/>
    <w:rsid w:val="001F2D45"/>
    <w:rsid w:val="001F4D43"/>
    <w:rsid w:val="001F4E31"/>
    <w:rsid w:val="001F60B5"/>
    <w:rsid w:val="001F697C"/>
    <w:rsid w:val="00200790"/>
    <w:rsid w:val="00200F93"/>
    <w:rsid w:val="00201595"/>
    <w:rsid w:val="002025C7"/>
    <w:rsid w:val="00203430"/>
    <w:rsid w:val="00204D43"/>
    <w:rsid w:val="002053DC"/>
    <w:rsid w:val="00206EB4"/>
    <w:rsid w:val="002074B4"/>
    <w:rsid w:val="00210DE9"/>
    <w:rsid w:val="00210FAA"/>
    <w:rsid w:val="002126C9"/>
    <w:rsid w:val="00213A2D"/>
    <w:rsid w:val="00215FA1"/>
    <w:rsid w:val="00216A5C"/>
    <w:rsid w:val="00216A69"/>
    <w:rsid w:val="0021741D"/>
    <w:rsid w:val="002202A9"/>
    <w:rsid w:val="00220606"/>
    <w:rsid w:val="002231B0"/>
    <w:rsid w:val="002240C0"/>
    <w:rsid w:val="00227063"/>
    <w:rsid w:val="00227C5C"/>
    <w:rsid w:val="00230A44"/>
    <w:rsid w:val="00231811"/>
    <w:rsid w:val="00232D76"/>
    <w:rsid w:val="00233EBC"/>
    <w:rsid w:val="00234179"/>
    <w:rsid w:val="00234437"/>
    <w:rsid w:val="00236929"/>
    <w:rsid w:val="00237FCB"/>
    <w:rsid w:val="00240136"/>
    <w:rsid w:val="002402DC"/>
    <w:rsid w:val="00241AAA"/>
    <w:rsid w:val="00241D03"/>
    <w:rsid w:val="002423D7"/>
    <w:rsid w:val="00244A79"/>
    <w:rsid w:val="0024649F"/>
    <w:rsid w:val="002533F0"/>
    <w:rsid w:val="00256808"/>
    <w:rsid w:val="00257DAE"/>
    <w:rsid w:val="00261B24"/>
    <w:rsid w:val="00263653"/>
    <w:rsid w:val="00266825"/>
    <w:rsid w:val="00266D2C"/>
    <w:rsid w:val="00266E81"/>
    <w:rsid w:val="002671E1"/>
    <w:rsid w:val="002678D4"/>
    <w:rsid w:val="00271DAA"/>
    <w:rsid w:val="00273165"/>
    <w:rsid w:val="00274830"/>
    <w:rsid w:val="00281524"/>
    <w:rsid w:val="00282574"/>
    <w:rsid w:val="002854FC"/>
    <w:rsid w:val="00287284"/>
    <w:rsid w:val="002911B0"/>
    <w:rsid w:val="00292783"/>
    <w:rsid w:val="00292F59"/>
    <w:rsid w:val="0029346A"/>
    <w:rsid w:val="002957A6"/>
    <w:rsid w:val="00297F07"/>
    <w:rsid w:val="002A092A"/>
    <w:rsid w:val="002A10D3"/>
    <w:rsid w:val="002A1393"/>
    <w:rsid w:val="002A6688"/>
    <w:rsid w:val="002A6ADE"/>
    <w:rsid w:val="002A6EC3"/>
    <w:rsid w:val="002A767F"/>
    <w:rsid w:val="002B09DA"/>
    <w:rsid w:val="002B2844"/>
    <w:rsid w:val="002B358F"/>
    <w:rsid w:val="002B3C7C"/>
    <w:rsid w:val="002B5717"/>
    <w:rsid w:val="002B6235"/>
    <w:rsid w:val="002B6928"/>
    <w:rsid w:val="002B7096"/>
    <w:rsid w:val="002C250A"/>
    <w:rsid w:val="002C4DEC"/>
    <w:rsid w:val="002C4DEE"/>
    <w:rsid w:val="002C5174"/>
    <w:rsid w:val="002C5330"/>
    <w:rsid w:val="002C5CF7"/>
    <w:rsid w:val="002C7B28"/>
    <w:rsid w:val="002D09A3"/>
    <w:rsid w:val="002D2A43"/>
    <w:rsid w:val="002D2D8D"/>
    <w:rsid w:val="002D365A"/>
    <w:rsid w:val="002D3F39"/>
    <w:rsid w:val="002D6334"/>
    <w:rsid w:val="002D70C7"/>
    <w:rsid w:val="002E0662"/>
    <w:rsid w:val="002E3380"/>
    <w:rsid w:val="002E498C"/>
    <w:rsid w:val="002E4A7B"/>
    <w:rsid w:val="002E53DE"/>
    <w:rsid w:val="002E5B80"/>
    <w:rsid w:val="002E5D6E"/>
    <w:rsid w:val="002E6278"/>
    <w:rsid w:val="002E6A38"/>
    <w:rsid w:val="002E7236"/>
    <w:rsid w:val="002E7658"/>
    <w:rsid w:val="002F00DA"/>
    <w:rsid w:val="002F0D64"/>
    <w:rsid w:val="002F3789"/>
    <w:rsid w:val="002F4F6E"/>
    <w:rsid w:val="002F5422"/>
    <w:rsid w:val="002F5D54"/>
    <w:rsid w:val="002F6180"/>
    <w:rsid w:val="002F6331"/>
    <w:rsid w:val="00300734"/>
    <w:rsid w:val="0030123E"/>
    <w:rsid w:val="0030173E"/>
    <w:rsid w:val="0030306A"/>
    <w:rsid w:val="0030316D"/>
    <w:rsid w:val="00306AAB"/>
    <w:rsid w:val="00307EF8"/>
    <w:rsid w:val="00310209"/>
    <w:rsid w:val="003113BC"/>
    <w:rsid w:val="003113FC"/>
    <w:rsid w:val="00311848"/>
    <w:rsid w:val="00315A2B"/>
    <w:rsid w:val="00315DAE"/>
    <w:rsid w:val="00315ECF"/>
    <w:rsid w:val="003229C3"/>
    <w:rsid w:val="00323265"/>
    <w:rsid w:val="00324D02"/>
    <w:rsid w:val="0032536A"/>
    <w:rsid w:val="00327804"/>
    <w:rsid w:val="00327F29"/>
    <w:rsid w:val="0033054F"/>
    <w:rsid w:val="003309BA"/>
    <w:rsid w:val="00331A38"/>
    <w:rsid w:val="00333A13"/>
    <w:rsid w:val="0033575F"/>
    <w:rsid w:val="00335F0C"/>
    <w:rsid w:val="003377A0"/>
    <w:rsid w:val="00340065"/>
    <w:rsid w:val="00340B19"/>
    <w:rsid w:val="0034254A"/>
    <w:rsid w:val="0034269E"/>
    <w:rsid w:val="00344595"/>
    <w:rsid w:val="00345313"/>
    <w:rsid w:val="00347AFE"/>
    <w:rsid w:val="0035013F"/>
    <w:rsid w:val="003507A7"/>
    <w:rsid w:val="00350FF2"/>
    <w:rsid w:val="003515B6"/>
    <w:rsid w:val="00360570"/>
    <w:rsid w:val="00364E1A"/>
    <w:rsid w:val="00364E4D"/>
    <w:rsid w:val="00365712"/>
    <w:rsid w:val="003663A0"/>
    <w:rsid w:val="00370B75"/>
    <w:rsid w:val="00371665"/>
    <w:rsid w:val="00372926"/>
    <w:rsid w:val="00372947"/>
    <w:rsid w:val="00373037"/>
    <w:rsid w:val="00376665"/>
    <w:rsid w:val="00376759"/>
    <w:rsid w:val="00380FEE"/>
    <w:rsid w:val="00383A58"/>
    <w:rsid w:val="00383C7B"/>
    <w:rsid w:val="00385769"/>
    <w:rsid w:val="00386B1C"/>
    <w:rsid w:val="00387C40"/>
    <w:rsid w:val="0039055F"/>
    <w:rsid w:val="003907F3"/>
    <w:rsid w:val="00392310"/>
    <w:rsid w:val="003931C3"/>
    <w:rsid w:val="00393FE9"/>
    <w:rsid w:val="00395064"/>
    <w:rsid w:val="003953FA"/>
    <w:rsid w:val="00395F4F"/>
    <w:rsid w:val="003A05F1"/>
    <w:rsid w:val="003A1001"/>
    <w:rsid w:val="003A1367"/>
    <w:rsid w:val="003A1585"/>
    <w:rsid w:val="003A18EF"/>
    <w:rsid w:val="003A2436"/>
    <w:rsid w:val="003A244B"/>
    <w:rsid w:val="003A314E"/>
    <w:rsid w:val="003A3E36"/>
    <w:rsid w:val="003A57BB"/>
    <w:rsid w:val="003A5C73"/>
    <w:rsid w:val="003A6526"/>
    <w:rsid w:val="003B09CB"/>
    <w:rsid w:val="003B11DE"/>
    <w:rsid w:val="003B28AE"/>
    <w:rsid w:val="003C0041"/>
    <w:rsid w:val="003C02D1"/>
    <w:rsid w:val="003C0AA0"/>
    <w:rsid w:val="003C13DB"/>
    <w:rsid w:val="003C2492"/>
    <w:rsid w:val="003C2758"/>
    <w:rsid w:val="003C665E"/>
    <w:rsid w:val="003C6C1E"/>
    <w:rsid w:val="003D1990"/>
    <w:rsid w:val="003D290B"/>
    <w:rsid w:val="003D30AE"/>
    <w:rsid w:val="003D30F0"/>
    <w:rsid w:val="003D535C"/>
    <w:rsid w:val="003D7ACE"/>
    <w:rsid w:val="003E0AE7"/>
    <w:rsid w:val="003E0D10"/>
    <w:rsid w:val="003E1500"/>
    <w:rsid w:val="003E1AED"/>
    <w:rsid w:val="003E1D17"/>
    <w:rsid w:val="003E4107"/>
    <w:rsid w:val="003E4108"/>
    <w:rsid w:val="003E41AD"/>
    <w:rsid w:val="003F16F4"/>
    <w:rsid w:val="003F181B"/>
    <w:rsid w:val="003F2D69"/>
    <w:rsid w:val="003F2E86"/>
    <w:rsid w:val="003F3CD1"/>
    <w:rsid w:val="003F4867"/>
    <w:rsid w:val="003F4D8B"/>
    <w:rsid w:val="003F6A73"/>
    <w:rsid w:val="003F7D2A"/>
    <w:rsid w:val="00400414"/>
    <w:rsid w:val="004015FD"/>
    <w:rsid w:val="0040354D"/>
    <w:rsid w:val="0040392C"/>
    <w:rsid w:val="00404658"/>
    <w:rsid w:val="004060AB"/>
    <w:rsid w:val="00406274"/>
    <w:rsid w:val="004114BA"/>
    <w:rsid w:val="00412A98"/>
    <w:rsid w:val="00413096"/>
    <w:rsid w:val="00413D0E"/>
    <w:rsid w:val="00413DC1"/>
    <w:rsid w:val="00415B3F"/>
    <w:rsid w:val="00415C70"/>
    <w:rsid w:val="004166FF"/>
    <w:rsid w:val="00420232"/>
    <w:rsid w:val="00420D57"/>
    <w:rsid w:val="00421C9C"/>
    <w:rsid w:val="00423727"/>
    <w:rsid w:val="004238C5"/>
    <w:rsid w:val="00424FEE"/>
    <w:rsid w:val="00427AF8"/>
    <w:rsid w:val="0043085C"/>
    <w:rsid w:val="0043086B"/>
    <w:rsid w:val="00431B70"/>
    <w:rsid w:val="004348F5"/>
    <w:rsid w:val="00434B3F"/>
    <w:rsid w:val="00435A81"/>
    <w:rsid w:val="0044084F"/>
    <w:rsid w:val="004431CD"/>
    <w:rsid w:val="004445A8"/>
    <w:rsid w:val="00444AFC"/>
    <w:rsid w:val="00445119"/>
    <w:rsid w:val="004452BA"/>
    <w:rsid w:val="00445D0B"/>
    <w:rsid w:val="004503EB"/>
    <w:rsid w:val="00453953"/>
    <w:rsid w:val="004561C6"/>
    <w:rsid w:val="004608A8"/>
    <w:rsid w:val="00460AAB"/>
    <w:rsid w:val="00463B20"/>
    <w:rsid w:val="00464873"/>
    <w:rsid w:val="00464F52"/>
    <w:rsid w:val="004675CF"/>
    <w:rsid w:val="00473DF8"/>
    <w:rsid w:val="00474907"/>
    <w:rsid w:val="00474AEE"/>
    <w:rsid w:val="00474C4C"/>
    <w:rsid w:val="00474CE7"/>
    <w:rsid w:val="00474DD5"/>
    <w:rsid w:val="00475737"/>
    <w:rsid w:val="004770DB"/>
    <w:rsid w:val="00477CB0"/>
    <w:rsid w:val="00480AB6"/>
    <w:rsid w:val="004816CC"/>
    <w:rsid w:val="00486328"/>
    <w:rsid w:val="00487344"/>
    <w:rsid w:val="0049019C"/>
    <w:rsid w:val="004906A9"/>
    <w:rsid w:val="00493362"/>
    <w:rsid w:val="00493DD3"/>
    <w:rsid w:val="00493F25"/>
    <w:rsid w:val="00494C7E"/>
    <w:rsid w:val="004967A0"/>
    <w:rsid w:val="004A0A6F"/>
    <w:rsid w:val="004A0ABF"/>
    <w:rsid w:val="004A16B5"/>
    <w:rsid w:val="004A3498"/>
    <w:rsid w:val="004A378D"/>
    <w:rsid w:val="004A6BE2"/>
    <w:rsid w:val="004A6DE5"/>
    <w:rsid w:val="004A7B75"/>
    <w:rsid w:val="004B026F"/>
    <w:rsid w:val="004B0DFF"/>
    <w:rsid w:val="004B1B18"/>
    <w:rsid w:val="004B53F9"/>
    <w:rsid w:val="004B6C52"/>
    <w:rsid w:val="004B6DD9"/>
    <w:rsid w:val="004B7478"/>
    <w:rsid w:val="004C03EF"/>
    <w:rsid w:val="004C17E7"/>
    <w:rsid w:val="004C27D8"/>
    <w:rsid w:val="004C387B"/>
    <w:rsid w:val="004C3E4F"/>
    <w:rsid w:val="004C499E"/>
    <w:rsid w:val="004C522A"/>
    <w:rsid w:val="004C5EA4"/>
    <w:rsid w:val="004C65FF"/>
    <w:rsid w:val="004C7E74"/>
    <w:rsid w:val="004D0EE4"/>
    <w:rsid w:val="004D24DC"/>
    <w:rsid w:val="004D5D93"/>
    <w:rsid w:val="004D6639"/>
    <w:rsid w:val="004D6DEA"/>
    <w:rsid w:val="004E1D7E"/>
    <w:rsid w:val="004E2CE0"/>
    <w:rsid w:val="004E375D"/>
    <w:rsid w:val="004E4332"/>
    <w:rsid w:val="004E6F80"/>
    <w:rsid w:val="004E7CE9"/>
    <w:rsid w:val="004F029A"/>
    <w:rsid w:val="004F425A"/>
    <w:rsid w:val="004F47DB"/>
    <w:rsid w:val="004F6C47"/>
    <w:rsid w:val="004F6D63"/>
    <w:rsid w:val="004F7DBB"/>
    <w:rsid w:val="004F7E79"/>
    <w:rsid w:val="00501F78"/>
    <w:rsid w:val="00502047"/>
    <w:rsid w:val="00503647"/>
    <w:rsid w:val="00504B80"/>
    <w:rsid w:val="00505205"/>
    <w:rsid w:val="005069A2"/>
    <w:rsid w:val="00507838"/>
    <w:rsid w:val="0051065E"/>
    <w:rsid w:val="0051348C"/>
    <w:rsid w:val="00514F33"/>
    <w:rsid w:val="00514FCB"/>
    <w:rsid w:val="005161F7"/>
    <w:rsid w:val="00516AD6"/>
    <w:rsid w:val="00525487"/>
    <w:rsid w:val="00525613"/>
    <w:rsid w:val="00525C1E"/>
    <w:rsid w:val="005270B1"/>
    <w:rsid w:val="005315E0"/>
    <w:rsid w:val="005348BD"/>
    <w:rsid w:val="005449A6"/>
    <w:rsid w:val="005451D0"/>
    <w:rsid w:val="005457EE"/>
    <w:rsid w:val="00546E50"/>
    <w:rsid w:val="0055025E"/>
    <w:rsid w:val="005513EA"/>
    <w:rsid w:val="00551654"/>
    <w:rsid w:val="00557791"/>
    <w:rsid w:val="00560810"/>
    <w:rsid w:val="00560B1D"/>
    <w:rsid w:val="00562D70"/>
    <w:rsid w:val="005639D7"/>
    <w:rsid w:val="005644CB"/>
    <w:rsid w:val="00573EEA"/>
    <w:rsid w:val="00574397"/>
    <w:rsid w:val="00576003"/>
    <w:rsid w:val="00580AB3"/>
    <w:rsid w:val="005832EC"/>
    <w:rsid w:val="00584C07"/>
    <w:rsid w:val="00587A2C"/>
    <w:rsid w:val="005910BA"/>
    <w:rsid w:val="00593359"/>
    <w:rsid w:val="00594C7F"/>
    <w:rsid w:val="00595169"/>
    <w:rsid w:val="005960E3"/>
    <w:rsid w:val="00596DEA"/>
    <w:rsid w:val="0059791E"/>
    <w:rsid w:val="005A053C"/>
    <w:rsid w:val="005A24FD"/>
    <w:rsid w:val="005A43CB"/>
    <w:rsid w:val="005A54AE"/>
    <w:rsid w:val="005A712D"/>
    <w:rsid w:val="005A71F3"/>
    <w:rsid w:val="005A7601"/>
    <w:rsid w:val="005B102A"/>
    <w:rsid w:val="005B1549"/>
    <w:rsid w:val="005B32B2"/>
    <w:rsid w:val="005B36D4"/>
    <w:rsid w:val="005B763E"/>
    <w:rsid w:val="005C06A5"/>
    <w:rsid w:val="005C2787"/>
    <w:rsid w:val="005C27E0"/>
    <w:rsid w:val="005C4D4C"/>
    <w:rsid w:val="005C6971"/>
    <w:rsid w:val="005D049B"/>
    <w:rsid w:val="005D0A63"/>
    <w:rsid w:val="005D0C9E"/>
    <w:rsid w:val="005D1A21"/>
    <w:rsid w:val="005D307E"/>
    <w:rsid w:val="005D4D18"/>
    <w:rsid w:val="005D75C5"/>
    <w:rsid w:val="005D7991"/>
    <w:rsid w:val="005E04B1"/>
    <w:rsid w:val="005E40D4"/>
    <w:rsid w:val="005E4F62"/>
    <w:rsid w:val="005E60BF"/>
    <w:rsid w:val="005E7F70"/>
    <w:rsid w:val="005F0807"/>
    <w:rsid w:val="005F0BF8"/>
    <w:rsid w:val="005F146B"/>
    <w:rsid w:val="005F181F"/>
    <w:rsid w:val="005F3B23"/>
    <w:rsid w:val="005F3E9B"/>
    <w:rsid w:val="005F5EB8"/>
    <w:rsid w:val="005F695E"/>
    <w:rsid w:val="005F7AFE"/>
    <w:rsid w:val="0060349F"/>
    <w:rsid w:val="006040B2"/>
    <w:rsid w:val="00604161"/>
    <w:rsid w:val="00605AA9"/>
    <w:rsid w:val="00605D3A"/>
    <w:rsid w:val="00605FD0"/>
    <w:rsid w:val="0060714C"/>
    <w:rsid w:val="006105EE"/>
    <w:rsid w:val="00613515"/>
    <w:rsid w:val="006135C0"/>
    <w:rsid w:val="00613DA3"/>
    <w:rsid w:val="0061561B"/>
    <w:rsid w:val="00616AED"/>
    <w:rsid w:val="00622561"/>
    <w:rsid w:val="00622F84"/>
    <w:rsid w:val="0062374C"/>
    <w:rsid w:val="00624397"/>
    <w:rsid w:val="00625308"/>
    <w:rsid w:val="00632AC9"/>
    <w:rsid w:val="00633C83"/>
    <w:rsid w:val="006346D2"/>
    <w:rsid w:val="0063545C"/>
    <w:rsid w:val="00637B64"/>
    <w:rsid w:val="00641082"/>
    <w:rsid w:val="00641CEA"/>
    <w:rsid w:val="00641F36"/>
    <w:rsid w:val="0064419F"/>
    <w:rsid w:val="006445D6"/>
    <w:rsid w:val="00645537"/>
    <w:rsid w:val="0064758B"/>
    <w:rsid w:val="00651E20"/>
    <w:rsid w:val="0065368D"/>
    <w:rsid w:val="00653E6D"/>
    <w:rsid w:val="00654270"/>
    <w:rsid w:val="0065451C"/>
    <w:rsid w:val="0065626B"/>
    <w:rsid w:val="00656439"/>
    <w:rsid w:val="00661213"/>
    <w:rsid w:val="00662425"/>
    <w:rsid w:val="00664BA5"/>
    <w:rsid w:val="00667E16"/>
    <w:rsid w:val="00670211"/>
    <w:rsid w:val="00670220"/>
    <w:rsid w:val="00670899"/>
    <w:rsid w:val="00670DB2"/>
    <w:rsid w:val="00671338"/>
    <w:rsid w:val="0067161D"/>
    <w:rsid w:val="00671E3E"/>
    <w:rsid w:val="006721A9"/>
    <w:rsid w:val="0067450C"/>
    <w:rsid w:val="0067573C"/>
    <w:rsid w:val="00675866"/>
    <w:rsid w:val="00676DDB"/>
    <w:rsid w:val="00676F2B"/>
    <w:rsid w:val="006808D8"/>
    <w:rsid w:val="006813D5"/>
    <w:rsid w:val="00681CC4"/>
    <w:rsid w:val="0068329D"/>
    <w:rsid w:val="0068330F"/>
    <w:rsid w:val="00683551"/>
    <w:rsid w:val="0068358E"/>
    <w:rsid w:val="00686021"/>
    <w:rsid w:val="00690CE2"/>
    <w:rsid w:val="006A05C0"/>
    <w:rsid w:val="006A07AC"/>
    <w:rsid w:val="006A07F4"/>
    <w:rsid w:val="006A1A08"/>
    <w:rsid w:val="006A223C"/>
    <w:rsid w:val="006A40DD"/>
    <w:rsid w:val="006A4426"/>
    <w:rsid w:val="006A602D"/>
    <w:rsid w:val="006A614C"/>
    <w:rsid w:val="006A6276"/>
    <w:rsid w:val="006A6B1A"/>
    <w:rsid w:val="006A7AC2"/>
    <w:rsid w:val="006B024B"/>
    <w:rsid w:val="006B0DAA"/>
    <w:rsid w:val="006B0F9D"/>
    <w:rsid w:val="006B1A4E"/>
    <w:rsid w:val="006B56AF"/>
    <w:rsid w:val="006B7177"/>
    <w:rsid w:val="006B769D"/>
    <w:rsid w:val="006B7F5D"/>
    <w:rsid w:val="006C047E"/>
    <w:rsid w:val="006C0A13"/>
    <w:rsid w:val="006C58E3"/>
    <w:rsid w:val="006C751C"/>
    <w:rsid w:val="006D049F"/>
    <w:rsid w:val="006D0CF9"/>
    <w:rsid w:val="006D2444"/>
    <w:rsid w:val="006D432B"/>
    <w:rsid w:val="006D4E5A"/>
    <w:rsid w:val="006D55B9"/>
    <w:rsid w:val="006D580E"/>
    <w:rsid w:val="006D67D3"/>
    <w:rsid w:val="006D7784"/>
    <w:rsid w:val="006E1099"/>
    <w:rsid w:val="006E11CC"/>
    <w:rsid w:val="006E21E9"/>
    <w:rsid w:val="006E3430"/>
    <w:rsid w:val="006E5712"/>
    <w:rsid w:val="006E61EB"/>
    <w:rsid w:val="006E673A"/>
    <w:rsid w:val="006E7718"/>
    <w:rsid w:val="006E7A5A"/>
    <w:rsid w:val="006F232F"/>
    <w:rsid w:val="006F4B37"/>
    <w:rsid w:val="006F56CE"/>
    <w:rsid w:val="006F5CDA"/>
    <w:rsid w:val="006F6A22"/>
    <w:rsid w:val="007011B1"/>
    <w:rsid w:val="00702E77"/>
    <w:rsid w:val="00703728"/>
    <w:rsid w:val="007037E4"/>
    <w:rsid w:val="0070445C"/>
    <w:rsid w:val="00704914"/>
    <w:rsid w:val="00704E9F"/>
    <w:rsid w:val="00707836"/>
    <w:rsid w:val="00707948"/>
    <w:rsid w:val="00707B41"/>
    <w:rsid w:val="00710DD6"/>
    <w:rsid w:val="00711029"/>
    <w:rsid w:val="007117A6"/>
    <w:rsid w:val="00712B9E"/>
    <w:rsid w:val="00713CE6"/>
    <w:rsid w:val="00720C89"/>
    <w:rsid w:val="00721ADC"/>
    <w:rsid w:val="00721CA1"/>
    <w:rsid w:val="00724729"/>
    <w:rsid w:val="00727EE3"/>
    <w:rsid w:val="0073092E"/>
    <w:rsid w:val="00731580"/>
    <w:rsid w:val="00732A2A"/>
    <w:rsid w:val="0073441F"/>
    <w:rsid w:val="00734869"/>
    <w:rsid w:val="007348F1"/>
    <w:rsid w:val="00735E32"/>
    <w:rsid w:val="0073683B"/>
    <w:rsid w:val="007375C9"/>
    <w:rsid w:val="00740185"/>
    <w:rsid w:val="00740996"/>
    <w:rsid w:val="00741BD8"/>
    <w:rsid w:val="0074230A"/>
    <w:rsid w:val="00743D77"/>
    <w:rsid w:val="00744309"/>
    <w:rsid w:val="00745201"/>
    <w:rsid w:val="007452A0"/>
    <w:rsid w:val="00745B0B"/>
    <w:rsid w:val="00745F5A"/>
    <w:rsid w:val="00746119"/>
    <w:rsid w:val="00751851"/>
    <w:rsid w:val="00751CDE"/>
    <w:rsid w:val="0075397E"/>
    <w:rsid w:val="00753CD9"/>
    <w:rsid w:val="00755436"/>
    <w:rsid w:val="00756CAD"/>
    <w:rsid w:val="00756F5F"/>
    <w:rsid w:val="00756F60"/>
    <w:rsid w:val="00757A08"/>
    <w:rsid w:val="00757EC4"/>
    <w:rsid w:val="00760DDF"/>
    <w:rsid w:val="00761027"/>
    <w:rsid w:val="0076229C"/>
    <w:rsid w:val="0076345C"/>
    <w:rsid w:val="00763DA9"/>
    <w:rsid w:val="00764EB9"/>
    <w:rsid w:val="00765143"/>
    <w:rsid w:val="007659D2"/>
    <w:rsid w:val="007666CF"/>
    <w:rsid w:val="0076674A"/>
    <w:rsid w:val="00770018"/>
    <w:rsid w:val="0077078D"/>
    <w:rsid w:val="0077104D"/>
    <w:rsid w:val="00771818"/>
    <w:rsid w:val="00772FCE"/>
    <w:rsid w:val="00774CA9"/>
    <w:rsid w:val="007751D9"/>
    <w:rsid w:val="007752EA"/>
    <w:rsid w:val="00775FAB"/>
    <w:rsid w:val="007772E7"/>
    <w:rsid w:val="0078120A"/>
    <w:rsid w:val="00782017"/>
    <w:rsid w:val="007820B5"/>
    <w:rsid w:val="00783936"/>
    <w:rsid w:val="00785C66"/>
    <w:rsid w:val="00787573"/>
    <w:rsid w:val="00792146"/>
    <w:rsid w:val="00792F77"/>
    <w:rsid w:val="0079332F"/>
    <w:rsid w:val="00794474"/>
    <w:rsid w:val="007944D7"/>
    <w:rsid w:val="0079734C"/>
    <w:rsid w:val="007A03A8"/>
    <w:rsid w:val="007A0B8A"/>
    <w:rsid w:val="007A1433"/>
    <w:rsid w:val="007A1855"/>
    <w:rsid w:val="007A2FDC"/>
    <w:rsid w:val="007A406E"/>
    <w:rsid w:val="007A5F5D"/>
    <w:rsid w:val="007A5F9E"/>
    <w:rsid w:val="007A722D"/>
    <w:rsid w:val="007B3B71"/>
    <w:rsid w:val="007B601E"/>
    <w:rsid w:val="007B6DF3"/>
    <w:rsid w:val="007B76B8"/>
    <w:rsid w:val="007B7AFB"/>
    <w:rsid w:val="007C1154"/>
    <w:rsid w:val="007C11D9"/>
    <w:rsid w:val="007C2C0B"/>
    <w:rsid w:val="007C32D9"/>
    <w:rsid w:val="007C4BC8"/>
    <w:rsid w:val="007C6157"/>
    <w:rsid w:val="007C681E"/>
    <w:rsid w:val="007C7CCE"/>
    <w:rsid w:val="007D0BC9"/>
    <w:rsid w:val="007D12E5"/>
    <w:rsid w:val="007D30D9"/>
    <w:rsid w:val="007D3FB8"/>
    <w:rsid w:val="007D425A"/>
    <w:rsid w:val="007D5D09"/>
    <w:rsid w:val="007D7D7D"/>
    <w:rsid w:val="007E040E"/>
    <w:rsid w:val="007E0AB8"/>
    <w:rsid w:val="007E0C42"/>
    <w:rsid w:val="007E0DC9"/>
    <w:rsid w:val="007E1439"/>
    <w:rsid w:val="007E272A"/>
    <w:rsid w:val="007E76E7"/>
    <w:rsid w:val="007F13CB"/>
    <w:rsid w:val="007F1A68"/>
    <w:rsid w:val="007F1CBB"/>
    <w:rsid w:val="007F285C"/>
    <w:rsid w:val="007F3914"/>
    <w:rsid w:val="007F430C"/>
    <w:rsid w:val="007F475E"/>
    <w:rsid w:val="007F6FE6"/>
    <w:rsid w:val="0080073D"/>
    <w:rsid w:val="00801F5F"/>
    <w:rsid w:val="00803920"/>
    <w:rsid w:val="00803B46"/>
    <w:rsid w:val="008045CE"/>
    <w:rsid w:val="00805835"/>
    <w:rsid w:val="00805C9A"/>
    <w:rsid w:val="008065C6"/>
    <w:rsid w:val="008066B9"/>
    <w:rsid w:val="00806C8B"/>
    <w:rsid w:val="0080751D"/>
    <w:rsid w:val="00811441"/>
    <w:rsid w:val="008115C2"/>
    <w:rsid w:val="00812588"/>
    <w:rsid w:val="00814099"/>
    <w:rsid w:val="00816EAD"/>
    <w:rsid w:val="0082047D"/>
    <w:rsid w:val="00820ECD"/>
    <w:rsid w:val="00822104"/>
    <w:rsid w:val="008221A7"/>
    <w:rsid w:val="00825845"/>
    <w:rsid w:val="008262C2"/>
    <w:rsid w:val="00826DC3"/>
    <w:rsid w:val="00831408"/>
    <w:rsid w:val="00832966"/>
    <w:rsid w:val="008333D2"/>
    <w:rsid w:val="00834A5D"/>
    <w:rsid w:val="00835628"/>
    <w:rsid w:val="008376FD"/>
    <w:rsid w:val="00840FB4"/>
    <w:rsid w:val="00842BEC"/>
    <w:rsid w:val="0084370D"/>
    <w:rsid w:val="008441A3"/>
    <w:rsid w:val="0084461A"/>
    <w:rsid w:val="00845482"/>
    <w:rsid w:val="008474F3"/>
    <w:rsid w:val="0085070C"/>
    <w:rsid w:val="00850A8A"/>
    <w:rsid w:val="00851F5D"/>
    <w:rsid w:val="008545F3"/>
    <w:rsid w:val="00857767"/>
    <w:rsid w:val="00860E45"/>
    <w:rsid w:val="00861082"/>
    <w:rsid w:val="008614E9"/>
    <w:rsid w:val="00861E4C"/>
    <w:rsid w:val="0086380A"/>
    <w:rsid w:val="00863BDA"/>
    <w:rsid w:val="00864732"/>
    <w:rsid w:val="00864C21"/>
    <w:rsid w:val="00867313"/>
    <w:rsid w:val="0087025C"/>
    <w:rsid w:val="00870747"/>
    <w:rsid w:val="00873220"/>
    <w:rsid w:val="00874C6E"/>
    <w:rsid w:val="008770A8"/>
    <w:rsid w:val="00881158"/>
    <w:rsid w:val="008813A5"/>
    <w:rsid w:val="00881D23"/>
    <w:rsid w:val="00881D85"/>
    <w:rsid w:val="00882969"/>
    <w:rsid w:val="00882D92"/>
    <w:rsid w:val="00884EB4"/>
    <w:rsid w:val="00885323"/>
    <w:rsid w:val="00886FF2"/>
    <w:rsid w:val="00887388"/>
    <w:rsid w:val="00890AEE"/>
    <w:rsid w:val="008913BA"/>
    <w:rsid w:val="0089250F"/>
    <w:rsid w:val="00893BE4"/>
    <w:rsid w:val="0089406E"/>
    <w:rsid w:val="008965D9"/>
    <w:rsid w:val="00897264"/>
    <w:rsid w:val="0089750F"/>
    <w:rsid w:val="00897B3D"/>
    <w:rsid w:val="008A2B4D"/>
    <w:rsid w:val="008A2B9A"/>
    <w:rsid w:val="008A32D3"/>
    <w:rsid w:val="008A7CB1"/>
    <w:rsid w:val="008B1020"/>
    <w:rsid w:val="008B17F0"/>
    <w:rsid w:val="008B3F0B"/>
    <w:rsid w:val="008B4111"/>
    <w:rsid w:val="008B4370"/>
    <w:rsid w:val="008B4F31"/>
    <w:rsid w:val="008B6A7F"/>
    <w:rsid w:val="008C0E3C"/>
    <w:rsid w:val="008C1200"/>
    <w:rsid w:val="008C2FDB"/>
    <w:rsid w:val="008C5965"/>
    <w:rsid w:val="008D0580"/>
    <w:rsid w:val="008D10F9"/>
    <w:rsid w:val="008D24AB"/>
    <w:rsid w:val="008D2A11"/>
    <w:rsid w:val="008D3964"/>
    <w:rsid w:val="008D4BC9"/>
    <w:rsid w:val="008D4DD2"/>
    <w:rsid w:val="008D4E29"/>
    <w:rsid w:val="008D5B65"/>
    <w:rsid w:val="008E01C4"/>
    <w:rsid w:val="008E1B0A"/>
    <w:rsid w:val="008E1CDD"/>
    <w:rsid w:val="008E1D5D"/>
    <w:rsid w:val="008E2E16"/>
    <w:rsid w:val="008E31D9"/>
    <w:rsid w:val="008E3C63"/>
    <w:rsid w:val="008E4CB7"/>
    <w:rsid w:val="008E5732"/>
    <w:rsid w:val="008E71A1"/>
    <w:rsid w:val="008F06D2"/>
    <w:rsid w:val="008F1511"/>
    <w:rsid w:val="008F1B17"/>
    <w:rsid w:val="008F1BB6"/>
    <w:rsid w:val="008F1DBE"/>
    <w:rsid w:val="008F4EF9"/>
    <w:rsid w:val="008F58F7"/>
    <w:rsid w:val="008F5966"/>
    <w:rsid w:val="008F605A"/>
    <w:rsid w:val="008F67B2"/>
    <w:rsid w:val="008F76F8"/>
    <w:rsid w:val="008F7993"/>
    <w:rsid w:val="0090401B"/>
    <w:rsid w:val="00904606"/>
    <w:rsid w:val="00904F3F"/>
    <w:rsid w:val="00907483"/>
    <w:rsid w:val="009117EA"/>
    <w:rsid w:val="00912452"/>
    <w:rsid w:val="00913AD0"/>
    <w:rsid w:val="009143E9"/>
    <w:rsid w:val="00914991"/>
    <w:rsid w:val="00914C19"/>
    <w:rsid w:val="0092062B"/>
    <w:rsid w:val="009213F5"/>
    <w:rsid w:val="00923E7A"/>
    <w:rsid w:val="009273F2"/>
    <w:rsid w:val="0092770F"/>
    <w:rsid w:val="0092780D"/>
    <w:rsid w:val="009313C4"/>
    <w:rsid w:val="0093141E"/>
    <w:rsid w:val="009315AD"/>
    <w:rsid w:val="009326F9"/>
    <w:rsid w:val="009328D4"/>
    <w:rsid w:val="00932DA3"/>
    <w:rsid w:val="0094030A"/>
    <w:rsid w:val="009404FC"/>
    <w:rsid w:val="00940EB0"/>
    <w:rsid w:val="00942BCE"/>
    <w:rsid w:val="0094418A"/>
    <w:rsid w:val="009449F0"/>
    <w:rsid w:val="00945464"/>
    <w:rsid w:val="009454F7"/>
    <w:rsid w:val="0094652E"/>
    <w:rsid w:val="0094661D"/>
    <w:rsid w:val="00947D80"/>
    <w:rsid w:val="0095133F"/>
    <w:rsid w:val="009536ED"/>
    <w:rsid w:val="009561A0"/>
    <w:rsid w:val="009568DB"/>
    <w:rsid w:val="0096222D"/>
    <w:rsid w:val="00963618"/>
    <w:rsid w:val="00963AC6"/>
    <w:rsid w:val="00967A9F"/>
    <w:rsid w:val="00970DBF"/>
    <w:rsid w:val="00970E2D"/>
    <w:rsid w:val="009718E6"/>
    <w:rsid w:val="00973084"/>
    <w:rsid w:val="00973FBC"/>
    <w:rsid w:val="00974128"/>
    <w:rsid w:val="009749B2"/>
    <w:rsid w:val="00975182"/>
    <w:rsid w:val="009756A0"/>
    <w:rsid w:val="00975B36"/>
    <w:rsid w:val="00975DD3"/>
    <w:rsid w:val="00975EA3"/>
    <w:rsid w:val="00976F68"/>
    <w:rsid w:val="00977DF6"/>
    <w:rsid w:val="00980D3C"/>
    <w:rsid w:val="009847E1"/>
    <w:rsid w:val="00985258"/>
    <w:rsid w:val="00985BF0"/>
    <w:rsid w:val="00990934"/>
    <w:rsid w:val="00993341"/>
    <w:rsid w:val="00994460"/>
    <w:rsid w:val="00995C88"/>
    <w:rsid w:val="009965BB"/>
    <w:rsid w:val="009A15F7"/>
    <w:rsid w:val="009A1BFB"/>
    <w:rsid w:val="009A3019"/>
    <w:rsid w:val="009A31D0"/>
    <w:rsid w:val="009A66F6"/>
    <w:rsid w:val="009B0202"/>
    <w:rsid w:val="009B0969"/>
    <w:rsid w:val="009B0A38"/>
    <w:rsid w:val="009B482F"/>
    <w:rsid w:val="009B4E02"/>
    <w:rsid w:val="009B4FD6"/>
    <w:rsid w:val="009B537B"/>
    <w:rsid w:val="009B56E5"/>
    <w:rsid w:val="009B7DFC"/>
    <w:rsid w:val="009C128A"/>
    <w:rsid w:val="009C1E8A"/>
    <w:rsid w:val="009C3223"/>
    <w:rsid w:val="009C59FE"/>
    <w:rsid w:val="009C5B37"/>
    <w:rsid w:val="009D084D"/>
    <w:rsid w:val="009D34D0"/>
    <w:rsid w:val="009D3707"/>
    <w:rsid w:val="009D5316"/>
    <w:rsid w:val="009D6159"/>
    <w:rsid w:val="009D65A8"/>
    <w:rsid w:val="009D70B0"/>
    <w:rsid w:val="009D793E"/>
    <w:rsid w:val="009E008C"/>
    <w:rsid w:val="009E1AB5"/>
    <w:rsid w:val="009E375B"/>
    <w:rsid w:val="009E63E7"/>
    <w:rsid w:val="009F0A01"/>
    <w:rsid w:val="009F1DC3"/>
    <w:rsid w:val="009F269B"/>
    <w:rsid w:val="009F307F"/>
    <w:rsid w:val="009F7552"/>
    <w:rsid w:val="00A017F5"/>
    <w:rsid w:val="00A02201"/>
    <w:rsid w:val="00A025D8"/>
    <w:rsid w:val="00A02CFA"/>
    <w:rsid w:val="00A03355"/>
    <w:rsid w:val="00A03734"/>
    <w:rsid w:val="00A048E1"/>
    <w:rsid w:val="00A0781B"/>
    <w:rsid w:val="00A07E1F"/>
    <w:rsid w:val="00A16BF6"/>
    <w:rsid w:val="00A1788E"/>
    <w:rsid w:val="00A20B3E"/>
    <w:rsid w:val="00A21831"/>
    <w:rsid w:val="00A21D3F"/>
    <w:rsid w:val="00A2251F"/>
    <w:rsid w:val="00A239E4"/>
    <w:rsid w:val="00A24EE4"/>
    <w:rsid w:val="00A24FA6"/>
    <w:rsid w:val="00A25EDB"/>
    <w:rsid w:val="00A26FD7"/>
    <w:rsid w:val="00A276CA"/>
    <w:rsid w:val="00A27892"/>
    <w:rsid w:val="00A312E7"/>
    <w:rsid w:val="00A334E7"/>
    <w:rsid w:val="00A34492"/>
    <w:rsid w:val="00A34E15"/>
    <w:rsid w:val="00A3547B"/>
    <w:rsid w:val="00A35812"/>
    <w:rsid w:val="00A35822"/>
    <w:rsid w:val="00A427DD"/>
    <w:rsid w:val="00A4365C"/>
    <w:rsid w:val="00A514BE"/>
    <w:rsid w:val="00A534D6"/>
    <w:rsid w:val="00A56C61"/>
    <w:rsid w:val="00A56DDA"/>
    <w:rsid w:val="00A604C3"/>
    <w:rsid w:val="00A608DD"/>
    <w:rsid w:val="00A613C7"/>
    <w:rsid w:val="00A616BC"/>
    <w:rsid w:val="00A61819"/>
    <w:rsid w:val="00A63740"/>
    <w:rsid w:val="00A63A91"/>
    <w:rsid w:val="00A646D4"/>
    <w:rsid w:val="00A650B1"/>
    <w:rsid w:val="00A66082"/>
    <w:rsid w:val="00A67A4B"/>
    <w:rsid w:val="00A67AAD"/>
    <w:rsid w:val="00A702F8"/>
    <w:rsid w:val="00A70CA2"/>
    <w:rsid w:val="00A7243A"/>
    <w:rsid w:val="00A7317A"/>
    <w:rsid w:val="00A7527D"/>
    <w:rsid w:val="00A76D66"/>
    <w:rsid w:val="00A76EF6"/>
    <w:rsid w:val="00A80702"/>
    <w:rsid w:val="00A80761"/>
    <w:rsid w:val="00A81281"/>
    <w:rsid w:val="00A819DC"/>
    <w:rsid w:val="00A836CE"/>
    <w:rsid w:val="00A85C8F"/>
    <w:rsid w:val="00A87539"/>
    <w:rsid w:val="00A879A5"/>
    <w:rsid w:val="00A87C1A"/>
    <w:rsid w:val="00A9088D"/>
    <w:rsid w:val="00A9142D"/>
    <w:rsid w:val="00A9213C"/>
    <w:rsid w:val="00A92179"/>
    <w:rsid w:val="00A92BFA"/>
    <w:rsid w:val="00A935B1"/>
    <w:rsid w:val="00A935E5"/>
    <w:rsid w:val="00A93930"/>
    <w:rsid w:val="00A96F1D"/>
    <w:rsid w:val="00A97013"/>
    <w:rsid w:val="00AA0A46"/>
    <w:rsid w:val="00AA218A"/>
    <w:rsid w:val="00AA5E50"/>
    <w:rsid w:val="00AA6651"/>
    <w:rsid w:val="00AA6CD1"/>
    <w:rsid w:val="00AA7304"/>
    <w:rsid w:val="00AA7B61"/>
    <w:rsid w:val="00AB18F2"/>
    <w:rsid w:val="00AB2412"/>
    <w:rsid w:val="00AB2B09"/>
    <w:rsid w:val="00AB3149"/>
    <w:rsid w:val="00AB5896"/>
    <w:rsid w:val="00AB59CB"/>
    <w:rsid w:val="00AB5C30"/>
    <w:rsid w:val="00AB5F2A"/>
    <w:rsid w:val="00AB612C"/>
    <w:rsid w:val="00AB6B06"/>
    <w:rsid w:val="00AC03BE"/>
    <w:rsid w:val="00AC128F"/>
    <w:rsid w:val="00AC3BD8"/>
    <w:rsid w:val="00AC3EE6"/>
    <w:rsid w:val="00AC40F8"/>
    <w:rsid w:val="00AC4E5B"/>
    <w:rsid w:val="00AC7412"/>
    <w:rsid w:val="00AD0520"/>
    <w:rsid w:val="00AD1CCE"/>
    <w:rsid w:val="00AD331B"/>
    <w:rsid w:val="00AD3675"/>
    <w:rsid w:val="00AD494A"/>
    <w:rsid w:val="00AD6368"/>
    <w:rsid w:val="00AD687A"/>
    <w:rsid w:val="00AE178F"/>
    <w:rsid w:val="00AE6966"/>
    <w:rsid w:val="00AE72B0"/>
    <w:rsid w:val="00AE78B0"/>
    <w:rsid w:val="00AE7975"/>
    <w:rsid w:val="00AE7EA8"/>
    <w:rsid w:val="00AF043E"/>
    <w:rsid w:val="00AF1881"/>
    <w:rsid w:val="00AF26E3"/>
    <w:rsid w:val="00AF3FC5"/>
    <w:rsid w:val="00AF4C23"/>
    <w:rsid w:val="00B019E8"/>
    <w:rsid w:val="00B10AD5"/>
    <w:rsid w:val="00B11C48"/>
    <w:rsid w:val="00B12071"/>
    <w:rsid w:val="00B130C1"/>
    <w:rsid w:val="00B14F80"/>
    <w:rsid w:val="00B16EE0"/>
    <w:rsid w:val="00B179E4"/>
    <w:rsid w:val="00B2119F"/>
    <w:rsid w:val="00B2126E"/>
    <w:rsid w:val="00B2257C"/>
    <w:rsid w:val="00B243E3"/>
    <w:rsid w:val="00B2465D"/>
    <w:rsid w:val="00B249F0"/>
    <w:rsid w:val="00B24E01"/>
    <w:rsid w:val="00B25438"/>
    <w:rsid w:val="00B25A9D"/>
    <w:rsid w:val="00B26BD0"/>
    <w:rsid w:val="00B276E0"/>
    <w:rsid w:val="00B306C1"/>
    <w:rsid w:val="00B307CA"/>
    <w:rsid w:val="00B31150"/>
    <w:rsid w:val="00B31C3A"/>
    <w:rsid w:val="00B35C98"/>
    <w:rsid w:val="00B365CE"/>
    <w:rsid w:val="00B36667"/>
    <w:rsid w:val="00B37D69"/>
    <w:rsid w:val="00B37DD4"/>
    <w:rsid w:val="00B41673"/>
    <w:rsid w:val="00B44169"/>
    <w:rsid w:val="00B46E7B"/>
    <w:rsid w:val="00B47C6A"/>
    <w:rsid w:val="00B50E63"/>
    <w:rsid w:val="00B522E0"/>
    <w:rsid w:val="00B55585"/>
    <w:rsid w:val="00B562E3"/>
    <w:rsid w:val="00B565AC"/>
    <w:rsid w:val="00B57597"/>
    <w:rsid w:val="00B62795"/>
    <w:rsid w:val="00B62EB5"/>
    <w:rsid w:val="00B70BEC"/>
    <w:rsid w:val="00B71185"/>
    <w:rsid w:val="00B71AD5"/>
    <w:rsid w:val="00B7327F"/>
    <w:rsid w:val="00B754DB"/>
    <w:rsid w:val="00B755E0"/>
    <w:rsid w:val="00B75CAE"/>
    <w:rsid w:val="00B75D59"/>
    <w:rsid w:val="00B77C02"/>
    <w:rsid w:val="00B80430"/>
    <w:rsid w:val="00B808FF"/>
    <w:rsid w:val="00B85011"/>
    <w:rsid w:val="00B860AC"/>
    <w:rsid w:val="00B862CA"/>
    <w:rsid w:val="00B868DF"/>
    <w:rsid w:val="00B87963"/>
    <w:rsid w:val="00B917C3"/>
    <w:rsid w:val="00B93FAC"/>
    <w:rsid w:val="00B94BA5"/>
    <w:rsid w:val="00B94E1B"/>
    <w:rsid w:val="00B94FFB"/>
    <w:rsid w:val="00B95599"/>
    <w:rsid w:val="00B95A6C"/>
    <w:rsid w:val="00B96261"/>
    <w:rsid w:val="00B97F23"/>
    <w:rsid w:val="00BA04B6"/>
    <w:rsid w:val="00BA0818"/>
    <w:rsid w:val="00BA0B68"/>
    <w:rsid w:val="00BA3A32"/>
    <w:rsid w:val="00BA3E3E"/>
    <w:rsid w:val="00BA5697"/>
    <w:rsid w:val="00BA674E"/>
    <w:rsid w:val="00BA67DF"/>
    <w:rsid w:val="00BA6AAB"/>
    <w:rsid w:val="00BA7132"/>
    <w:rsid w:val="00BA7C41"/>
    <w:rsid w:val="00BB3004"/>
    <w:rsid w:val="00BB4957"/>
    <w:rsid w:val="00BB67F1"/>
    <w:rsid w:val="00BB6B5D"/>
    <w:rsid w:val="00BB6F5C"/>
    <w:rsid w:val="00BC19ED"/>
    <w:rsid w:val="00BC25B5"/>
    <w:rsid w:val="00BC25BE"/>
    <w:rsid w:val="00BC4A31"/>
    <w:rsid w:val="00BC5347"/>
    <w:rsid w:val="00BC7DD5"/>
    <w:rsid w:val="00BD1432"/>
    <w:rsid w:val="00BD5275"/>
    <w:rsid w:val="00BD620A"/>
    <w:rsid w:val="00BD6A5F"/>
    <w:rsid w:val="00BD6C3B"/>
    <w:rsid w:val="00BD7A8F"/>
    <w:rsid w:val="00BE0EE9"/>
    <w:rsid w:val="00BE11CE"/>
    <w:rsid w:val="00BE2684"/>
    <w:rsid w:val="00BE37E9"/>
    <w:rsid w:val="00BF0000"/>
    <w:rsid w:val="00BF0AA9"/>
    <w:rsid w:val="00BF253F"/>
    <w:rsid w:val="00BF384B"/>
    <w:rsid w:val="00BF3F98"/>
    <w:rsid w:val="00BF6108"/>
    <w:rsid w:val="00BF703F"/>
    <w:rsid w:val="00BF73C8"/>
    <w:rsid w:val="00C026D9"/>
    <w:rsid w:val="00C034C9"/>
    <w:rsid w:val="00C038A6"/>
    <w:rsid w:val="00C03E01"/>
    <w:rsid w:val="00C07E2D"/>
    <w:rsid w:val="00C10571"/>
    <w:rsid w:val="00C11BA9"/>
    <w:rsid w:val="00C120DD"/>
    <w:rsid w:val="00C12EAE"/>
    <w:rsid w:val="00C1414F"/>
    <w:rsid w:val="00C14A70"/>
    <w:rsid w:val="00C15317"/>
    <w:rsid w:val="00C158E2"/>
    <w:rsid w:val="00C15FF2"/>
    <w:rsid w:val="00C160DF"/>
    <w:rsid w:val="00C16BC7"/>
    <w:rsid w:val="00C1701E"/>
    <w:rsid w:val="00C17626"/>
    <w:rsid w:val="00C17839"/>
    <w:rsid w:val="00C20337"/>
    <w:rsid w:val="00C212FD"/>
    <w:rsid w:val="00C21E7E"/>
    <w:rsid w:val="00C22896"/>
    <w:rsid w:val="00C360E9"/>
    <w:rsid w:val="00C374F6"/>
    <w:rsid w:val="00C37B63"/>
    <w:rsid w:val="00C41C8D"/>
    <w:rsid w:val="00C4404C"/>
    <w:rsid w:val="00C441F8"/>
    <w:rsid w:val="00C45282"/>
    <w:rsid w:val="00C45514"/>
    <w:rsid w:val="00C456DF"/>
    <w:rsid w:val="00C45B4E"/>
    <w:rsid w:val="00C5009C"/>
    <w:rsid w:val="00C507D0"/>
    <w:rsid w:val="00C5083C"/>
    <w:rsid w:val="00C51D1C"/>
    <w:rsid w:val="00C520F7"/>
    <w:rsid w:val="00C54C46"/>
    <w:rsid w:val="00C56B84"/>
    <w:rsid w:val="00C5786C"/>
    <w:rsid w:val="00C64A2B"/>
    <w:rsid w:val="00C70D1B"/>
    <w:rsid w:val="00C712CF"/>
    <w:rsid w:val="00C713FF"/>
    <w:rsid w:val="00C7148C"/>
    <w:rsid w:val="00C71517"/>
    <w:rsid w:val="00C71679"/>
    <w:rsid w:val="00C71F3B"/>
    <w:rsid w:val="00C72D5C"/>
    <w:rsid w:val="00C72E4D"/>
    <w:rsid w:val="00C75B5F"/>
    <w:rsid w:val="00C77B21"/>
    <w:rsid w:val="00C80CEF"/>
    <w:rsid w:val="00C82533"/>
    <w:rsid w:val="00C83932"/>
    <w:rsid w:val="00C83A04"/>
    <w:rsid w:val="00C84BEE"/>
    <w:rsid w:val="00C854C6"/>
    <w:rsid w:val="00C86F37"/>
    <w:rsid w:val="00C872CE"/>
    <w:rsid w:val="00C90AB6"/>
    <w:rsid w:val="00C91C58"/>
    <w:rsid w:val="00C92995"/>
    <w:rsid w:val="00C93D2C"/>
    <w:rsid w:val="00CA12F3"/>
    <w:rsid w:val="00CA4382"/>
    <w:rsid w:val="00CB18AA"/>
    <w:rsid w:val="00CB49B1"/>
    <w:rsid w:val="00CB5C23"/>
    <w:rsid w:val="00CC1566"/>
    <w:rsid w:val="00CC3F30"/>
    <w:rsid w:val="00CC40CB"/>
    <w:rsid w:val="00CC4AC0"/>
    <w:rsid w:val="00CC4FA3"/>
    <w:rsid w:val="00CC5300"/>
    <w:rsid w:val="00CD0018"/>
    <w:rsid w:val="00CD0C6C"/>
    <w:rsid w:val="00CD1A6A"/>
    <w:rsid w:val="00CD1FA2"/>
    <w:rsid w:val="00CD3674"/>
    <w:rsid w:val="00CD3FF7"/>
    <w:rsid w:val="00CD55D0"/>
    <w:rsid w:val="00CD5DE3"/>
    <w:rsid w:val="00CD6DED"/>
    <w:rsid w:val="00CD6E99"/>
    <w:rsid w:val="00CD6F1B"/>
    <w:rsid w:val="00CE092E"/>
    <w:rsid w:val="00CE2E91"/>
    <w:rsid w:val="00CE411B"/>
    <w:rsid w:val="00CE4EFF"/>
    <w:rsid w:val="00CE686A"/>
    <w:rsid w:val="00CE6D87"/>
    <w:rsid w:val="00CE7714"/>
    <w:rsid w:val="00CE7C81"/>
    <w:rsid w:val="00CF0123"/>
    <w:rsid w:val="00CF0A55"/>
    <w:rsid w:val="00CF0DB8"/>
    <w:rsid w:val="00CF1C46"/>
    <w:rsid w:val="00CF351E"/>
    <w:rsid w:val="00CF3524"/>
    <w:rsid w:val="00CF3779"/>
    <w:rsid w:val="00CF3941"/>
    <w:rsid w:val="00CF4991"/>
    <w:rsid w:val="00CF5CB2"/>
    <w:rsid w:val="00D00E4E"/>
    <w:rsid w:val="00D0195A"/>
    <w:rsid w:val="00D03AFD"/>
    <w:rsid w:val="00D06189"/>
    <w:rsid w:val="00D0790A"/>
    <w:rsid w:val="00D1060A"/>
    <w:rsid w:val="00D1077E"/>
    <w:rsid w:val="00D11C67"/>
    <w:rsid w:val="00D16D37"/>
    <w:rsid w:val="00D17625"/>
    <w:rsid w:val="00D17696"/>
    <w:rsid w:val="00D17AE5"/>
    <w:rsid w:val="00D20F48"/>
    <w:rsid w:val="00D2118D"/>
    <w:rsid w:val="00D2157E"/>
    <w:rsid w:val="00D21D81"/>
    <w:rsid w:val="00D225D2"/>
    <w:rsid w:val="00D23031"/>
    <w:rsid w:val="00D25E33"/>
    <w:rsid w:val="00D2608E"/>
    <w:rsid w:val="00D26629"/>
    <w:rsid w:val="00D30EBA"/>
    <w:rsid w:val="00D3173B"/>
    <w:rsid w:val="00D33256"/>
    <w:rsid w:val="00D34BB0"/>
    <w:rsid w:val="00D35B7E"/>
    <w:rsid w:val="00D37AB2"/>
    <w:rsid w:val="00D407BB"/>
    <w:rsid w:val="00D40A8C"/>
    <w:rsid w:val="00D412F3"/>
    <w:rsid w:val="00D45FD1"/>
    <w:rsid w:val="00D46F00"/>
    <w:rsid w:val="00D50DAE"/>
    <w:rsid w:val="00D52262"/>
    <w:rsid w:val="00D543A1"/>
    <w:rsid w:val="00D55B0A"/>
    <w:rsid w:val="00D5734F"/>
    <w:rsid w:val="00D57C16"/>
    <w:rsid w:val="00D60D18"/>
    <w:rsid w:val="00D61DB8"/>
    <w:rsid w:val="00D64D25"/>
    <w:rsid w:val="00D6522D"/>
    <w:rsid w:val="00D65988"/>
    <w:rsid w:val="00D70EF3"/>
    <w:rsid w:val="00D720F6"/>
    <w:rsid w:val="00D741A5"/>
    <w:rsid w:val="00D74A09"/>
    <w:rsid w:val="00D81311"/>
    <w:rsid w:val="00D81537"/>
    <w:rsid w:val="00D81ACE"/>
    <w:rsid w:val="00D82AF3"/>
    <w:rsid w:val="00D8388E"/>
    <w:rsid w:val="00D86911"/>
    <w:rsid w:val="00D86AC1"/>
    <w:rsid w:val="00D915B7"/>
    <w:rsid w:val="00D91D14"/>
    <w:rsid w:val="00D9242E"/>
    <w:rsid w:val="00D92657"/>
    <w:rsid w:val="00D94652"/>
    <w:rsid w:val="00D95B0D"/>
    <w:rsid w:val="00D95C3E"/>
    <w:rsid w:val="00D96BD3"/>
    <w:rsid w:val="00D97564"/>
    <w:rsid w:val="00DA10C9"/>
    <w:rsid w:val="00DA10E7"/>
    <w:rsid w:val="00DA4A35"/>
    <w:rsid w:val="00DA4FD0"/>
    <w:rsid w:val="00DA58F7"/>
    <w:rsid w:val="00DA5C12"/>
    <w:rsid w:val="00DA7AE4"/>
    <w:rsid w:val="00DB05C5"/>
    <w:rsid w:val="00DB1C1F"/>
    <w:rsid w:val="00DB1D42"/>
    <w:rsid w:val="00DB1FCA"/>
    <w:rsid w:val="00DB6756"/>
    <w:rsid w:val="00DC5FCA"/>
    <w:rsid w:val="00DD0A79"/>
    <w:rsid w:val="00DD143E"/>
    <w:rsid w:val="00DD182C"/>
    <w:rsid w:val="00DD1E97"/>
    <w:rsid w:val="00DD384C"/>
    <w:rsid w:val="00DD44EB"/>
    <w:rsid w:val="00DD66C9"/>
    <w:rsid w:val="00DE09A0"/>
    <w:rsid w:val="00DE1FEB"/>
    <w:rsid w:val="00DE264B"/>
    <w:rsid w:val="00DE50B5"/>
    <w:rsid w:val="00DF0281"/>
    <w:rsid w:val="00DF31E3"/>
    <w:rsid w:val="00DF3474"/>
    <w:rsid w:val="00DF42ED"/>
    <w:rsid w:val="00E0110E"/>
    <w:rsid w:val="00E01251"/>
    <w:rsid w:val="00E02C00"/>
    <w:rsid w:val="00E041E3"/>
    <w:rsid w:val="00E04E5E"/>
    <w:rsid w:val="00E05C61"/>
    <w:rsid w:val="00E05F1F"/>
    <w:rsid w:val="00E0627E"/>
    <w:rsid w:val="00E06578"/>
    <w:rsid w:val="00E12698"/>
    <w:rsid w:val="00E12FA9"/>
    <w:rsid w:val="00E13811"/>
    <w:rsid w:val="00E149EC"/>
    <w:rsid w:val="00E1502A"/>
    <w:rsid w:val="00E16F46"/>
    <w:rsid w:val="00E17FBF"/>
    <w:rsid w:val="00E20A17"/>
    <w:rsid w:val="00E22B20"/>
    <w:rsid w:val="00E2334A"/>
    <w:rsid w:val="00E23766"/>
    <w:rsid w:val="00E241B9"/>
    <w:rsid w:val="00E27379"/>
    <w:rsid w:val="00E30363"/>
    <w:rsid w:val="00E30F64"/>
    <w:rsid w:val="00E31554"/>
    <w:rsid w:val="00E31CE4"/>
    <w:rsid w:val="00E33605"/>
    <w:rsid w:val="00E33753"/>
    <w:rsid w:val="00E3382B"/>
    <w:rsid w:val="00E338C2"/>
    <w:rsid w:val="00E33AF2"/>
    <w:rsid w:val="00E33C28"/>
    <w:rsid w:val="00E33F51"/>
    <w:rsid w:val="00E34739"/>
    <w:rsid w:val="00E3493C"/>
    <w:rsid w:val="00E34ACC"/>
    <w:rsid w:val="00E35407"/>
    <w:rsid w:val="00E37DE0"/>
    <w:rsid w:val="00E37E61"/>
    <w:rsid w:val="00E405D6"/>
    <w:rsid w:val="00E409EA"/>
    <w:rsid w:val="00E4291B"/>
    <w:rsid w:val="00E429B6"/>
    <w:rsid w:val="00E42D9F"/>
    <w:rsid w:val="00E4416D"/>
    <w:rsid w:val="00E44E4A"/>
    <w:rsid w:val="00E45E85"/>
    <w:rsid w:val="00E46A60"/>
    <w:rsid w:val="00E477A0"/>
    <w:rsid w:val="00E51648"/>
    <w:rsid w:val="00E54099"/>
    <w:rsid w:val="00E5471E"/>
    <w:rsid w:val="00E56D51"/>
    <w:rsid w:val="00E64FE9"/>
    <w:rsid w:val="00E659CE"/>
    <w:rsid w:val="00E665B3"/>
    <w:rsid w:val="00E70FCB"/>
    <w:rsid w:val="00E71B1C"/>
    <w:rsid w:val="00E7238E"/>
    <w:rsid w:val="00E733EE"/>
    <w:rsid w:val="00E73FE5"/>
    <w:rsid w:val="00E74D41"/>
    <w:rsid w:val="00E76F2A"/>
    <w:rsid w:val="00E773EA"/>
    <w:rsid w:val="00E77ED9"/>
    <w:rsid w:val="00E80619"/>
    <w:rsid w:val="00E80B3D"/>
    <w:rsid w:val="00E83580"/>
    <w:rsid w:val="00E83D6D"/>
    <w:rsid w:val="00E83D84"/>
    <w:rsid w:val="00E84136"/>
    <w:rsid w:val="00E85862"/>
    <w:rsid w:val="00E86D80"/>
    <w:rsid w:val="00E870E1"/>
    <w:rsid w:val="00E8789A"/>
    <w:rsid w:val="00E9081D"/>
    <w:rsid w:val="00E90C2F"/>
    <w:rsid w:val="00E926F2"/>
    <w:rsid w:val="00E92C30"/>
    <w:rsid w:val="00E94660"/>
    <w:rsid w:val="00E95713"/>
    <w:rsid w:val="00E97C86"/>
    <w:rsid w:val="00EA068C"/>
    <w:rsid w:val="00EA0C2E"/>
    <w:rsid w:val="00EA18B1"/>
    <w:rsid w:val="00EA4D09"/>
    <w:rsid w:val="00EA4E3F"/>
    <w:rsid w:val="00EA5449"/>
    <w:rsid w:val="00EA65A7"/>
    <w:rsid w:val="00EA66B4"/>
    <w:rsid w:val="00EA6F6D"/>
    <w:rsid w:val="00EB1288"/>
    <w:rsid w:val="00EB2A52"/>
    <w:rsid w:val="00EB418A"/>
    <w:rsid w:val="00EB4624"/>
    <w:rsid w:val="00EB590A"/>
    <w:rsid w:val="00EB5DC2"/>
    <w:rsid w:val="00EB5EA9"/>
    <w:rsid w:val="00EB60F3"/>
    <w:rsid w:val="00EB79EF"/>
    <w:rsid w:val="00EC391C"/>
    <w:rsid w:val="00EC44E8"/>
    <w:rsid w:val="00EC4B50"/>
    <w:rsid w:val="00EC5DC2"/>
    <w:rsid w:val="00EC6555"/>
    <w:rsid w:val="00EC6A5E"/>
    <w:rsid w:val="00EC7716"/>
    <w:rsid w:val="00ED4399"/>
    <w:rsid w:val="00ED4C66"/>
    <w:rsid w:val="00ED5BC7"/>
    <w:rsid w:val="00EE037D"/>
    <w:rsid w:val="00EE110C"/>
    <w:rsid w:val="00EE21EA"/>
    <w:rsid w:val="00EE22A8"/>
    <w:rsid w:val="00EE2F19"/>
    <w:rsid w:val="00EE4AB2"/>
    <w:rsid w:val="00EE6868"/>
    <w:rsid w:val="00EE68AB"/>
    <w:rsid w:val="00EE699E"/>
    <w:rsid w:val="00EF0AD3"/>
    <w:rsid w:val="00EF15BF"/>
    <w:rsid w:val="00EF19E9"/>
    <w:rsid w:val="00EF1CFC"/>
    <w:rsid w:val="00EF2682"/>
    <w:rsid w:val="00EF2D8D"/>
    <w:rsid w:val="00EF2E76"/>
    <w:rsid w:val="00EF7F15"/>
    <w:rsid w:val="00F002C0"/>
    <w:rsid w:val="00F01892"/>
    <w:rsid w:val="00F01E97"/>
    <w:rsid w:val="00F027E9"/>
    <w:rsid w:val="00F033F8"/>
    <w:rsid w:val="00F04180"/>
    <w:rsid w:val="00F0493E"/>
    <w:rsid w:val="00F07C73"/>
    <w:rsid w:val="00F12DAD"/>
    <w:rsid w:val="00F17B8B"/>
    <w:rsid w:val="00F17D92"/>
    <w:rsid w:val="00F220AA"/>
    <w:rsid w:val="00F22978"/>
    <w:rsid w:val="00F236CE"/>
    <w:rsid w:val="00F23A19"/>
    <w:rsid w:val="00F256F7"/>
    <w:rsid w:val="00F257BB"/>
    <w:rsid w:val="00F26EA7"/>
    <w:rsid w:val="00F3070D"/>
    <w:rsid w:val="00F307E9"/>
    <w:rsid w:val="00F319C5"/>
    <w:rsid w:val="00F31EC6"/>
    <w:rsid w:val="00F332BE"/>
    <w:rsid w:val="00F343BA"/>
    <w:rsid w:val="00F36861"/>
    <w:rsid w:val="00F36DB8"/>
    <w:rsid w:val="00F402E0"/>
    <w:rsid w:val="00F42B6D"/>
    <w:rsid w:val="00F45945"/>
    <w:rsid w:val="00F45EDC"/>
    <w:rsid w:val="00F50127"/>
    <w:rsid w:val="00F5287A"/>
    <w:rsid w:val="00F52932"/>
    <w:rsid w:val="00F53D31"/>
    <w:rsid w:val="00F57995"/>
    <w:rsid w:val="00F61E31"/>
    <w:rsid w:val="00F626CC"/>
    <w:rsid w:val="00F63663"/>
    <w:rsid w:val="00F661C1"/>
    <w:rsid w:val="00F66FAD"/>
    <w:rsid w:val="00F706DB"/>
    <w:rsid w:val="00F71590"/>
    <w:rsid w:val="00F72A92"/>
    <w:rsid w:val="00F74B65"/>
    <w:rsid w:val="00F75182"/>
    <w:rsid w:val="00F75C24"/>
    <w:rsid w:val="00F7608E"/>
    <w:rsid w:val="00F77CCF"/>
    <w:rsid w:val="00F80276"/>
    <w:rsid w:val="00F8092C"/>
    <w:rsid w:val="00F81AF6"/>
    <w:rsid w:val="00F857A8"/>
    <w:rsid w:val="00F85C99"/>
    <w:rsid w:val="00F85E97"/>
    <w:rsid w:val="00F863DA"/>
    <w:rsid w:val="00F86717"/>
    <w:rsid w:val="00F874F5"/>
    <w:rsid w:val="00F90211"/>
    <w:rsid w:val="00F92258"/>
    <w:rsid w:val="00F93B49"/>
    <w:rsid w:val="00F93FA0"/>
    <w:rsid w:val="00F94F03"/>
    <w:rsid w:val="00F96635"/>
    <w:rsid w:val="00FA02FD"/>
    <w:rsid w:val="00FA054C"/>
    <w:rsid w:val="00FA20A4"/>
    <w:rsid w:val="00FA2D27"/>
    <w:rsid w:val="00FA53C5"/>
    <w:rsid w:val="00FA5C6C"/>
    <w:rsid w:val="00FB19B2"/>
    <w:rsid w:val="00FB2BE7"/>
    <w:rsid w:val="00FB5213"/>
    <w:rsid w:val="00FB52D0"/>
    <w:rsid w:val="00FB7D67"/>
    <w:rsid w:val="00FC0052"/>
    <w:rsid w:val="00FC188C"/>
    <w:rsid w:val="00FC733E"/>
    <w:rsid w:val="00FC781F"/>
    <w:rsid w:val="00FD0298"/>
    <w:rsid w:val="00FD1CF1"/>
    <w:rsid w:val="00FD2A87"/>
    <w:rsid w:val="00FD3C8B"/>
    <w:rsid w:val="00FD3E0C"/>
    <w:rsid w:val="00FD48E5"/>
    <w:rsid w:val="00FD62EA"/>
    <w:rsid w:val="00FD76D3"/>
    <w:rsid w:val="00FD7ADC"/>
    <w:rsid w:val="00FE1818"/>
    <w:rsid w:val="00FE3D17"/>
    <w:rsid w:val="00FE3E89"/>
    <w:rsid w:val="00FE4122"/>
    <w:rsid w:val="00FE61F5"/>
    <w:rsid w:val="00FF0064"/>
    <w:rsid w:val="00FF0263"/>
    <w:rsid w:val="00FF124D"/>
    <w:rsid w:val="00FF57D8"/>
    <w:rsid w:val="00FF6690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F8C0DF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FE"/>
    <w:pPr>
      <w:spacing w:after="200" w:line="276" w:lineRule="auto"/>
    </w:pPr>
    <w:rPr>
      <w:sz w:val="22"/>
      <w:szCs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0A8"/>
    <w:pPr>
      <w:keepNext/>
      <w:keepLines/>
      <w:spacing w:after="0"/>
      <w:outlineLvl w:val="0"/>
    </w:pPr>
    <w:rPr>
      <w:rFonts w:ascii="Phetsarath OT" w:hAnsi="Phetsarath OT" w:cs="Angsana New"/>
      <w:b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A8"/>
    <w:pPr>
      <w:keepNext/>
      <w:keepLines/>
      <w:spacing w:after="0"/>
      <w:jc w:val="center"/>
      <w:outlineLvl w:val="1"/>
    </w:pPr>
    <w:rPr>
      <w:rFonts w:ascii="Phetsarath OT" w:hAnsi="Phetsarath OT" w:cs="Angsana New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F93"/>
    <w:pPr>
      <w:keepNext/>
      <w:keepLines/>
      <w:spacing w:before="200" w:after="0"/>
      <w:outlineLvl w:val="2"/>
    </w:pPr>
    <w:rPr>
      <w:rFonts w:ascii="Cambria" w:hAnsi="Cambria" w:cs="Angsana New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60A8"/>
    <w:rPr>
      <w:rFonts w:ascii="Phetsarath OT" w:eastAsia="Times New Roman" w:hAnsi="Phetsarath OT" w:cs="Angsana New"/>
      <w:b/>
      <w:sz w:val="24"/>
      <w:szCs w:val="24"/>
    </w:rPr>
  </w:style>
  <w:style w:type="character" w:customStyle="1" w:styleId="Heading2Char">
    <w:name w:val="Heading 2 Char"/>
    <w:link w:val="Heading2"/>
    <w:uiPriority w:val="9"/>
    <w:rsid w:val="000F60A8"/>
    <w:rPr>
      <w:rFonts w:ascii="Phetsarath OT" w:eastAsia="Times New Roman" w:hAnsi="Phetsarath OT" w:cs="Angsana New"/>
      <w:b/>
      <w:bCs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200F93"/>
    <w:rPr>
      <w:rFonts w:ascii="Cambria" w:eastAsia="Times New Roman" w:hAnsi="Cambria" w:cs="Angsana New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4C387B"/>
    <w:pPr>
      <w:ind w:left="720"/>
      <w:contextualSpacing/>
    </w:pPr>
  </w:style>
  <w:style w:type="paragraph" w:customStyle="1" w:styleId="HeaderLaw">
    <w:name w:val="HeaderLaw"/>
    <w:basedOn w:val="Header"/>
    <w:qFormat/>
    <w:rsid w:val="00AD331B"/>
    <w:pPr>
      <w:jc w:val="center"/>
    </w:pPr>
    <w:rPr>
      <w:rFonts w:ascii="Phetsarath OT" w:hAnsi="Phetsarath OT" w:cs="Phetsarath OT"/>
      <w:b/>
      <w:sz w:val="24"/>
      <w:szCs w:val="24"/>
      <w:lang w:bidi="lo-LA"/>
    </w:rPr>
  </w:style>
  <w:style w:type="paragraph" w:styleId="Header">
    <w:name w:val="header"/>
    <w:basedOn w:val="Normal"/>
    <w:link w:val="HeaderChar"/>
    <w:uiPriority w:val="99"/>
    <w:unhideWhenUsed/>
    <w:rsid w:val="00AD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1B"/>
  </w:style>
  <w:style w:type="paragraph" w:styleId="TOC1">
    <w:name w:val="toc 1"/>
    <w:basedOn w:val="Normal"/>
    <w:next w:val="Normal"/>
    <w:autoRedefine/>
    <w:uiPriority w:val="39"/>
    <w:unhideWhenUsed/>
    <w:rsid w:val="00200F9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A5C73"/>
    <w:pPr>
      <w:tabs>
        <w:tab w:val="right" w:leader="dot" w:pos="9350"/>
      </w:tabs>
      <w:spacing w:after="100" w:line="240" w:lineRule="auto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20F48"/>
    <w:pPr>
      <w:tabs>
        <w:tab w:val="right" w:leader="dot" w:pos="9350"/>
      </w:tabs>
      <w:spacing w:after="100"/>
    </w:pPr>
  </w:style>
  <w:style w:type="character" w:styleId="Hyperlink">
    <w:name w:val="Hyperlink"/>
    <w:uiPriority w:val="99"/>
    <w:unhideWhenUsed/>
    <w:rsid w:val="00200F93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77CB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77CB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77CB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77CB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77CB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77CB0"/>
    <w:pPr>
      <w:spacing w:after="100"/>
      <w:ind w:left="1760"/>
    </w:pPr>
  </w:style>
  <w:style w:type="paragraph" w:styleId="Footer">
    <w:name w:val="footer"/>
    <w:basedOn w:val="Normal"/>
    <w:link w:val="FooterChar"/>
    <w:uiPriority w:val="99"/>
    <w:unhideWhenUsed/>
    <w:rsid w:val="00CC1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66"/>
  </w:style>
  <w:style w:type="character" w:styleId="CommentReference">
    <w:name w:val="annotation reference"/>
    <w:uiPriority w:val="99"/>
    <w:semiHidden/>
    <w:unhideWhenUsed/>
    <w:rsid w:val="00707B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B41"/>
    <w:pPr>
      <w:spacing w:line="240" w:lineRule="auto"/>
    </w:pPr>
    <w:rPr>
      <w:rFonts w:cs="Angsana New"/>
      <w:sz w:val="20"/>
      <w:szCs w:val="25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707B4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B4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07B4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B41"/>
    <w:pPr>
      <w:spacing w:after="0" w:line="240" w:lineRule="auto"/>
    </w:pPr>
    <w:rPr>
      <w:rFonts w:ascii="Segoe UI" w:hAnsi="Segoe UI" w:cs="Angsana New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07B41"/>
    <w:rPr>
      <w:rFonts w:ascii="Segoe UI" w:hAnsi="Segoe UI" w:cs="Angsana New"/>
      <w:sz w:val="18"/>
      <w:szCs w:val="22"/>
    </w:rPr>
  </w:style>
  <w:style w:type="paragraph" w:styleId="Revision">
    <w:name w:val="Revision"/>
    <w:hidden/>
    <w:uiPriority w:val="99"/>
    <w:semiHidden/>
    <w:rsid w:val="006D2444"/>
    <w:rPr>
      <w:sz w:val="22"/>
      <w:szCs w:val="28"/>
      <w:lang w:eastAsia="ja-JP"/>
    </w:rPr>
  </w:style>
  <w:style w:type="character" w:styleId="FollowedHyperlink">
    <w:name w:val="FollowedHyperlink"/>
    <w:uiPriority w:val="99"/>
    <w:semiHidden/>
    <w:unhideWhenUsed/>
    <w:rsid w:val="0008128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225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874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8BA1A-EAF8-4078-9F17-BAB6154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11482</Words>
  <Characters>65451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76780</CharactersWithSpaces>
  <SharedDoc>false</SharedDoc>
  <HLinks>
    <vt:vector size="702" baseType="variant">
      <vt:variant>
        <vt:i4>1835061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_Toc484258099</vt:lpwstr>
      </vt:variant>
      <vt:variant>
        <vt:i4>1835061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_Toc484258098</vt:lpwstr>
      </vt:variant>
      <vt:variant>
        <vt:i4>1835061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_Toc484258097</vt:lpwstr>
      </vt:variant>
      <vt:variant>
        <vt:i4>1835061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_Toc484258096</vt:lpwstr>
      </vt:variant>
      <vt:variant>
        <vt:i4>1835061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_Toc484258095</vt:lpwstr>
      </vt:variant>
      <vt:variant>
        <vt:i4>1835061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_Toc484258094</vt:lpwstr>
      </vt:variant>
      <vt:variant>
        <vt:i4>1835061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_Toc484258093</vt:lpwstr>
      </vt:variant>
      <vt:variant>
        <vt:i4>1835061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_Toc484258092</vt:lpwstr>
      </vt:variant>
      <vt:variant>
        <vt:i4>1835061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_Toc484258091</vt:lpwstr>
      </vt:variant>
      <vt:variant>
        <vt:i4>1835061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_Toc484258090</vt:lpwstr>
      </vt:variant>
      <vt:variant>
        <vt:i4>1900597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_Toc484258089</vt:lpwstr>
      </vt:variant>
      <vt:variant>
        <vt:i4>1900597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_Toc484258088</vt:lpwstr>
      </vt:variant>
      <vt:variant>
        <vt:i4>1900597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_Toc484258087</vt:lpwstr>
      </vt:variant>
      <vt:variant>
        <vt:i4>1900597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_Toc484258086</vt:lpwstr>
      </vt:variant>
      <vt:variant>
        <vt:i4>1900597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_Toc484258085</vt:lpwstr>
      </vt:variant>
      <vt:variant>
        <vt:i4>1900597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_Toc484258084</vt:lpwstr>
      </vt:variant>
      <vt:variant>
        <vt:i4>1900597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_Toc484258083</vt:lpwstr>
      </vt:variant>
      <vt:variant>
        <vt:i4>1900597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_Toc484258082</vt:lpwstr>
      </vt:variant>
      <vt:variant>
        <vt:i4>1900597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_Toc484258081</vt:lpwstr>
      </vt:variant>
      <vt:variant>
        <vt:i4>1900597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_Toc484258080</vt:lpwstr>
      </vt:variant>
      <vt:variant>
        <vt:i4>1179701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_Toc484258079</vt:lpwstr>
      </vt:variant>
      <vt:variant>
        <vt:i4>1179701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_Toc484258078</vt:lpwstr>
      </vt:variant>
      <vt:variant>
        <vt:i4>1179701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_Toc484258077</vt:lpwstr>
      </vt:variant>
      <vt:variant>
        <vt:i4>1179701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_Toc484258076</vt:lpwstr>
      </vt:variant>
      <vt:variant>
        <vt:i4>1179701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_Toc484258075</vt:lpwstr>
      </vt:variant>
      <vt:variant>
        <vt:i4>1179701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_Toc484258074</vt:lpwstr>
      </vt:variant>
      <vt:variant>
        <vt:i4>1179701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_Toc484258073</vt:lpwstr>
      </vt:variant>
      <vt:variant>
        <vt:i4>1179701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_Toc484258072</vt:lpwstr>
      </vt:variant>
      <vt:variant>
        <vt:i4>1179701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_Toc484258071</vt:lpwstr>
      </vt:variant>
      <vt:variant>
        <vt:i4>1179701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_Toc484258070</vt:lpwstr>
      </vt:variant>
      <vt:variant>
        <vt:i4>1245237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_Toc484258069</vt:lpwstr>
      </vt:variant>
      <vt:variant>
        <vt:i4>1245237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_Toc484258068</vt:lpwstr>
      </vt:variant>
      <vt:variant>
        <vt:i4>1245237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_Toc484258067</vt:lpwstr>
      </vt:variant>
      <vt:variant>
        <vt:i4>1245237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_Toc484258066</vt:lpwstr>
      </vt:variant>
      <vt:variant>
        <vt:i4>1245237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_Toc484258065</vt:lpwstr>
      </vt:variant>
      <vt:variant>
        <vt:i4>1245237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_Toc484258064</vt:lpwstr>
      </vt:variant>
      <vt:variant>
        <vt:i4>1245237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_Toc484258063</vt:lpwstr>
      </vt:variant>
      <vt:variant>
        <vt:i4>1245237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_Toc484258062</vt:lpwstr>
      </vt:variant>
      <vt:variant>
        <vt:i4>1245237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_Toc484258061</vt:lpwstr>
      </vt:variant>
      <vt:variant>
        <vt:i4>1245237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_Toc484258060</vt:lpwstr>
      </vt:variant>
      <vt:variant>
        <vt:i4>1048629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_Toc484258059</vt:lpwstr>
      </vt:variant>
      <vt:variant>
        <vt:i4>1048629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_Toc484258058</vt:lpwstr>
      </vt:variant>
      <vt:variant>
        <vt:i4>1048629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_Toc484258057</vt:lpwstr>
      </vt:variant>
      <vt:variant>
        <vt:i4>1048629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_Toc484258056</vt:lpwstr>
      </vt:variant>
      <vt:variant>
        <vt:i4>1048629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_Toc484258055</vt:lpwstr>
      </vt:variant>
      <vt:variant>
        <vt:i4>1048629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_Toc484258054</vt:lpwstr>
      </vt:variant>
      <vt:variant>
        <vt:i4>1048629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_Toc484258053</vt:lpwstr>
      </vt:variant>
      <vt:variant>
        <vt:i4>1048629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_Toc484258052</vt:lpwstr>
      </vt:variant>
      <vt:variant>
        <vt:i4>1048629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_Toc484258051</vt:lpwstr>
      </vt:variant>
      <vt:variant>
        <vt:i4>1048629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_Toc484258050</vt:lpwstr>
      </vt:variant>
      <vt:variant>
        <vt:i4>1114165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_Toc484258049</vt:lpwstr>
      </vt:variant>
      <vt:variant>
        <vt:i4>1114165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_Toc484258048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_Toc484258047</vt:lpwstr>
      </vt:variant>
      <vt:variant>
        <vt:i4>1114165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_Toc484258046</vt:lpwstr>
      </vt:variant>
      <vt:variant>
        <vt:i4>1114165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_Toc484258045</vt:lpwstr>
      </vt:variant>
      <vt:variant>
        <vt:i4>1114165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_Toc484258044</vt:lpwstr>
      </vt:variant>
      <vt:variant>
        <vt:i4>1114165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_Toc484258043</vt:lpwstr>
      </vt:variant>
      <vt:variant>
        <vt:i4>1114165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_Toc484258042</vt:lpwstr>
      </vt:variant>
      <vt:variant>
        <vt:i4>1114165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_Toc484258041</vt:lpwstr>
      </vt:variant>
      <vt:variant>
        <vt:i4>1114165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_Toc484258040</vt:lpwstr>
      </vt:variant>
      <vt:variant>
        <vt:i4>1441845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_Toc484258039</vt:lpwstr>
      </vt:variant>
      <vt:variant>
        <vt:i4>1441845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_Toc484258038</vt:lpwstr>
      </vt:variant>
      <vt:variant>
        <vt:i4>1441845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_Toc484258037</vt:lpwstr>
      </vt:variant>
      <vt:variant>
        <vt:i4>1441845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_Toc484258036</vt:lpwstr>
      </vt:variant>
      <vt:variant>
        <vt:i4>1441845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_Toc484258035</vt:lpwstr>
      </vt:variant>
      <vt:variant>
        <vt:i4>1441845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_Toc484258034</vt:lpwstr>
      </vt:variant>
      <vt:variant>
        <vt:i4>1441845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_Toc484258033</vt:lpwstr>
      </vt:variant>
      <vt:variant>
        <vt:i4>1441845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_Toc484258032</vt:lpwstr>
      </vt:variant>
      <vt:variant>
        <vt:i4>1441845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_Toc484258031</vt:lpwstr>
      </vt:variant>
      <vt:variant>
        <vt:i4>1441845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_Toc484258030</vt:lpwstr>
      </vt:variant>
      <vt:variant>
        <vt:i4>1507381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_Toc484258029</vt:lpwstr>
      </vt:variant>
      <vt:variant>
        <vt:i4>1507381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_Toc484258028</vt:lpwstr>
      </vt:variant>
      <vt:variant>
        <vt:i4>1507381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_Toc484258027</vt:lpwstr>
      </vt:variant>
      <vt:variant>
        <vt:i4>1507381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_Toc484258026</vt:lpwstr>
      </vt:variant>
      <vt:variant>
        <vt:i4>1507381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_Toc484258025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_Toc484258024</vt:lpwstr>
      </vt:variant>
      <vt:variant>
        <vt:i4>1507381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_Toc484258023</vt:lpwstr>
      </vt:variant>
      <vt:variant>
        <vt:i4>1507381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_Toc484258022</vt:lpwstr>
      </vt:variant>
      <vt:variant>
        <vt:i4>1507381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_Toc484258021</vt:lpwstr>
      </vt:variant>
      <vt:variant>
        <vt:i4>1507381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_Toc484258020</vt:lpwstr>
      </vt:variant>
      <vt:variant>
        <vt:i4>1310773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_Toc484258019</vt:lpwstr>
      </vt:variant>
      <vt:variant>
        <vt:i4>1310773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_Toc484258018</vt:lpwstr>
      </vt:variant>
      <vt:variant>
        <vt:i4>1310773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_Toc484258017</vt:lpwstr>
      </vt:variant>
      <vt:variant>
        <vt:i4>1310773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_Toc484258016</vt:lpwstr>
      </vt:variant>
      <vt:variant>
        <vt:i4>1310773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_Toc484258015</vt:lpwstr>
      </vt:variant>
      <vt:variant>
        <vt:i4>1310773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_Toc484258014</vt:lpwstr>
      </vt:variant>
      <vt:variant>
        <vt:i4>1310773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_Toc484258013</vt:lpwstr>
      </vt:variant>
      <vt:variant>
        <vt:i4>1310773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_Toc484258012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_Toc484258011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_Toc484258010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_Toc484258009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_Toc484258008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_Toc484258007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_Toc484258006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_Toc484258005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_Toc484258004</vt:lpwstr>
      </vt:variant>
      <vt:variant>
        <vt:i4>1376309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_Toc484258003</vt:lpwstr>
      </vt:variant>
      <vt:variant>
        <vt:i4>1376309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_Toc484258002</vt:lpwstr>
      </vt:variant>
      <vt:variant>
        <vt:i4>1376309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_Toc484258001</vt:lpwstr>
      </vt:variant>
      <vt:variant>
        <vt:i4>1376309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_Toc484258000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_Toc484257999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_Toc484257998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_Toc484257997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_Toc484257996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_Toc484257995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_Toc484257994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_Toc484257993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_Toc484257992</vt:lpwstr>
      </vt:variant>
      <vt:variant>
        <vt:i4>1245244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_Toc484257991</vt:lpwstr>
      </vt:variant>
      <vt:variant>
        <vt:i4>1245244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_Toc484257990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_Toc484257989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_Toc484257988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_Toc484257987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_Toc484257986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_Toc484257985</vt:lpwstr>
      </vt:variant>
      <vt:variant>
        <vt:i4>1179708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_Toc484257984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_Toc484257983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Mitsamay Keotheuankham</cp:lastModifiedBy>
  <cp:revision>2</cp:revision>
  <cp:lastPrinted>2017-06-27T04:32:00Z</cp:lastPrinted>
  <dcterms:created xsi:type="dcterms:W3CDTF">2025-08-18T15:04:00Z</dcterms:created>
  <dcterms:modified xsi:type="dcterms:W3CDTF">2025-08-18T15:04:00Z</dcterms:modified>
</cp:coreProperties>
</file>