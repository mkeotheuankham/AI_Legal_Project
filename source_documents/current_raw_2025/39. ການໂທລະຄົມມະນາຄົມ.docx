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B623" w14:textId="7F2BCFBB" w:rsidR="0036018D" w:rsidRPr="002C0BDB" w:rsidRDefault="009B5755">
      <w:pPr>
        <w:pStyle w:val="NoSpacing"/>
        <w:jc w:val="center"/>
        <w:rPr>
          <w:ins w:id="0" w:author="PSK" w:date="2021-08-15T12:05:00Z"/>
          <w:rFonts w:ascii="Phetsarath OT" w:eastAsia="Phetsarath OT" w:hAnsi="Phetsarath OT" w:cs="Phetsarath OT"/>
          <w:b/>
          <w:bCs/>
          <w:sz w:val="26"/>
          <w:szCs w:val="26"/>
        </w:rPr>
      </w:pPr>
      <w:bookmarkStart w:id="1" w:name="_GoBack"/>
      <w:bookmarkEnd w:id="1"/>
      <w:r w:rsidRPr="00AA587B">
        <w:rPr>
          <w:rFonts w:cs="Times New Roman"/>
          <w:noProof/>
          <w:sz w:val="24"/>
          <w:szCs w:val="24"/>
          <w:lang w:bidi="th-TH"/>
          <w:rPrChange w:id="2">
            <w:rPr>
              <w:noProof/>
              <w:szCs w:val="28"/>
              <w:lang w:bidi="th-TH"/>
            </w:rPr>
          </w:rPrChange>
        </w:rPr>
        <w:drawing>
          <wp:anchor distT="0" distB="0" distL="114300" distR="114300" simplePos="0" relativeHeight="251659776" behindDoc="1" locked="0" layoutInCell="1" allowOverlap="1" wp14:anchorId="60F1423D" wp14:editId="429FAC4C">
            <wp:simplePos x="0" y="0"/>
            <wp:positionH relativeFrom="column">
              <wp:posOffset>2503170</wp:posOffset>
            </wp:positionH>
            <wp:positionV relativeFrom="paragraph">
              <wp:posOffset>-239395</wp:posOffset>
            </wp:positionV>
            <wp:extent cx="890270" cy="739140"/>
            <wp:effectExtent l="0" t="0" r="508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del w:id="3" w:author="Documents" w:date="2022-01-10T14:17:00Z">
        <w:r w:rsidR="00C564BC" w:rsidRPr="002C0BDB" w:rsidDel="009B5755">
          <w:rPr>
            <w:rFonts w:ascii="Phetsarath OT" w:eastAsia="Phetsarath OT" w:hAnsi="Phetsarath OT" w:cs="Phetsarath OT"/>
            <w:noProof/>
            <w:lang w:bidi="th-TH"/>
            <w:rPrChange w:id="4">
              <w:rPr>
                <w:noProof/>
                <w:szCs w:val="28"/>
                <w:lang w:bidi="th-TH"/>
              </w:rPr>
            </w:rPrChange>
          </w:rPr>
          <w:drawing>
            <wp:anchor distT="0" distB="0" distL="114300" distR="114300" simplePos="0" relativeHeight="251657728" behindDoc="0" locked="0" layoutInCell="1" allowOverlap="1" wp14:anchorId="1880A770" wp14:editId="4ECD3AB5">
              <wp:simplePos x="0" y="0"/>
              <wp:positionH relativeFrom="margin">
                <wp:posOffset>2599690</wp:posOffset>
              </wp:positionH>
              <wp:positionV relativeFrom="margin">
                <wp:posOffset>99695</wp:posOffset>
              </wp:positionV>
              <wp:extent cx="648335" cy="605155"/>
              <wp:effectExtent l="0" t="0" r="0" b="4445"/>
              <wp:wrapSquare wrapText="bothSides"/>
              <wp:docPr id="2" name="Picture 2" descr="WINDOWSDocumentsNational log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WINDOWSDocumentsNational logo 1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8335" cy="605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52BE237B" w14:textId="77777777" w:rsidR="00E22B43" w:rsidRPr="002C0BDB" w:rsidRDefault="00E22B43">
      <w:pPr>
        <w:pStyle w:val="NoSpacing"/>
        <w:jc w:val="center"/>
        <w:rPr>
          <w:ins w:id="5" w:author="LENOVO" w:date="2021-09-28T13:13:00Z"/>
          <w:rFonts w:ascii="Phetsarath OT" w:eastAsia="Phetsarath OT" w:hAnsi="Phetsarath OT" w:cs="Phetsarath OT"/>
          <w:b/>
          <w:bCs/>
          <w:sz w:val="26"/>
          <w:szCs w:val="26"/>
        </w:rPr>
      </w:pPr>
    </w:p>
    <w:p w14:paraId="289816FA" w14:textId="09C475A8" w:rsidR="00B10E53" w:rsidRPr="00C565DC" w:rsidDel="00C565DC" w:rsidRDefault="00B10E53">
      <w:pPr>
        <w:pStyle w:val="NoSpacing"/>
        <w:jc w:val="center"/>
        <w:rPr>
          <w:del w:id="6" w:author="home" w:date="2021-08-09T10:10:00Z"/>
          <w:rFonts w:ascii="Phetsarath OT" w:eastAsia="Phetsarath OT" w:hAnsi="Phetsarath OT" w:cs="Phetsarath OT"/>
          <w:b/>
          <w:bCs/>
          <w:sz w:val="18"/>
          <w:szCs w:val="18"/>
          <w:rPrChange w:id="7" w:author="Documents" w:date="2022-01-06T08:43:00Z">
            <w:rPr>
              <w:del w:id="8" w:author="home" w:date="2021-08-09T10:10:00Z"/>
              <w:rFonts w:ascii="Phetsarath OT" w:eastAsia="Phetsarath OT" w:hAnsi="Phetsarath OT" w:cs="Phetsarath OT"/>
              <w:b/>
              <w:bCs/>
              <w:sz w:val="26"/>
              <w:szCs w:val="26"/>
            </w:rPr>
          </w:rPrChange>
        </w:rPr>
      </w:pPr>
    </w:p>
    <w:p w14:paraId="6DB64B0F" w14:textId="6C61EBD3" w:rsidR="00B10E53" w:rsidRPr="002C0BDB" w:rsidDel="00104C5A" w:rsidRDefault="00B10E53">
      <w:pPr>
        <w:pStyle w:val="TOCHeading"/>
        <w:jc w:val="center"/>
        <w:rPr>
          <w:del w:id="9" w:author="home" w:date="2021-08-09T10:10:00Z"/>
          <w:rFonts w:ascii="Phetsarath OT" w:eastAsia="Phetsarath OT" w:hAnsi="Phetsarath OT" w:cs="Phetsarath OT"/>
          <w:sz w:val="24"/>
          <w:szCs w:val="32"/>
          <w:lang w:bidi="lo-LA"/>
        </w:rPr>
      </w:pPr>
      <w:del w:id="10" w:author="home" w:date="2021-08-09T10:10:00Z">
        <w:r w:rsidRPr="002C0BDB" w:rsidDel="00104C5A">
          <w:rPr>
            <w:rFonts w:ascii="Phetsarath OT" w:eastAsia="Phetsarath OT" w:hAnsi="Phetsarath OT" w:cs="Phetsarath OT" w:hint="cs"/>
            <w:sz w:val="24"/>
            <w:szCs w:val="32"/>
            <w:cs/>
            <w:lang w:bidi="lo-LA"/>
          </w:rPr>
          <w:delText>ສາລະບານ</w:delText>
        </w:r>
      </w:del>
    </w:p>
    <w:p w14:paraId="056A8147" w14:textId="6AC9330C" w:rsidR="000D504D" w:rsidRPr="002C0BDB" w:rsidDel="00104C5A" w:rsidRDefault="00B10E53">
      <w:pPr>
        <w:pStyle w:val="TOC1"/>
        <w:tabs>
          <w:tab w:val="right" w:leader="dot" w:pos="9061"/>
        </w:tabs>
        <w:jc w:val="center"/>
        <w:rPr>
          <w:ins w:id="11" w:author="PSK" w:date="2021-07-16T16:41:00Z"/>
          <w:del w:id="12" w:author="home" w:date="2021-08-09T10:10:00Z"/>
          <w:rFonts w:ascii="Phetsarath OT" w:eastAsia="Phetsarath OT" w:hAnsi="Phetsarath OT" w:cs="Phetsarath OT"/>
          <w:noProof/>
          <w:rPrChange w:id="13" w:author="NA" w:date="2021-12-30T11:44:00Z">
            <w:rPr>
              <w:ins w:id="14" w:author="PSK" w:date="2021-07-16T16:41:00Z"/>
              <w:del w:id="15" w:author="home" w:date="2021-08-09T10:10:00Z"/>
              <w:rFonts w:eastAsia="Arial" w:cs="Arial"/>
              <w:noProof/>
            </w:rPr>
          </w:rPrChange>
        </w:rPr>
        <w:pPrChange w:id="16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17" w:author="home" w:date="2021-08-09T10:10:00Z">
        <w:r w:rsidRPr="008C7A6F" w:rsidDel="00104C5A">
          <w:rPr>
            <w:rFonts w:ascii="Phetsarath OT" w:eastAsia="Phetsarath OT" w:hAnsi="Phetsarath OT" w:cs="Phetsarath OT"/>
            <w:b/>
            <w:bCs/>
            <w:noProof/>
            <w:sz w:val="24"/>
            <w:szCs w:val="24"/>
          </w:rPr>
          <w:fldChar w:fldCharType="begin"/>
        </w:r>
        <w:r w:rsidRPr="002C0BDB" w:rsidDel="00104C5A">
          <w:rPr>
            <w:rFonts w:ascii="Phetsarath OT" w:eastAsia="Phetsarath OT" w:hAnsi="Phetsarath OT" w:cs="Phetsarath OT"/>
            <w:b/>
            <w:bCs/>
            <w:noProof/>
            <w:sz w:val="24"/>
            <w:szCs w:val="24"/>
          </w:rPr>
          <w:delInstrText xml:space="preserve"> TOC \o "1-3" \h \z \u </w:delInstrText>
        </w:r>
        <w:r w:rsidRPr="008C7A6F" w:rsidDel="00104C5A">
          <w:rPr>
            <w:rFonts w:ascii="Phetsarath OT" w:eastAsia="Phetsarath OT" w:hAnsi="Phetsarath OT" w:cs="Phetsarath OT"/>
            <w:b/>
            <w:bCs/>
            <w:noProof/>
            <w:sz w:val="24"/>
            <w:szCs w:val="24"/>
            <w:rPrChange w:id="18" w:author="NA" w:date="2021-12-30T11:44:00Z"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</w:rPr>
            </w:rPrChange>
          </w:rPr>
          <w:fldChar w:fldCharType="separate"/>
        </w:r>
      </w:del>
      <w:ins w:id="19" w:author="PSK" w:date="2021-07-16T16:41:00Z">
        <w:del w:id="20" w:author="home" w:date="2021-08-09T10:10:00Z">
          <w:r w:rsidR="000D504D"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="000D504D"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="000D504D" w:rsidRPr="002C0BDB" w:rsidDel="00104C5A">
            <w:rPr>
              <w:rFonts w:ascii="Phetsarath OT" w:eastAsia="Phetsarath OT" w:hAnsi="Phetsarath OT" w:cs="Phetsarath OT"/>
              <w:noProof/>
              <w:rPrChange w:id="23" w:author="NA" w:date="2021-12-30T11:44:00Z">
                <w:rPr>
                  <w:noProof/>
                </w:rPr>
              </w:rPrChange>
            </w:rPr>
            <w:delInstrText>HYPERLINK \l "_Toc77346149"</w:delInstrText>
          </w:r>
          <w:r w:rsidR="000D504D"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="000D504D"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="000D504D"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ພາກທີ</w:delText>
          </w:r>
          <w:r w:rsidR="000D504D"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="000D504D"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I</w:delText>
          </w:r>
          <w:r w:rsidR="000D504D" w:rsidRPr="002C0BDB" w:rsidDel="00104C5A">
            <w:rPr>
              <w:rFonts w:ascii="Phetsarath OT" w:eastAsia="Phetsarath OT" w:hAnsi="Phetsarath OT" w:cs="Phetsarath OT"/>
              <w:noProof/>
              <w:webHidden/>
              <w:rPrChange w:id="29" w:author="NA" w:date="2021-12-30T11:44:00Z">
                <w:rPr>
                  <w:noProof/>
                  <w:webHidden/>
                </w:rPr>
              </w:rPrChange>
            </w:rPr>
            <w:tab/>
          </w:r>
          <w:r w:rsidR="000D504D" w:rsidRPr="002C0BDB" w:rsidDel="00104C5A">
            <w:rPr>
              <w:rFonts w:ascii="Phetsarath OT" w:eastAsia="Phetsarath OT" w:hAnsi="Phetsarath OT" w:cs="Phetsarath OT"/>
              <w:noProof/>
              <w:webHidden/>
              <w:rPrChange w:id="3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="000D504D" w:rsidRPr="002C0BDB" w:rsidDel="00104C5A">
            <w:rPr>
              <w:rFonts w:ascii="Phetsarath OT" w:eastAsia="Phetsarath OT" w:hAnsi="Phetsarath OT" w:cs="Phetsarath OT"/>
              <w:noProof/>
              <w:webHidden/>
              <w:rPrChange w:id="31" w:author="NA" w:date="2021-12-30T11:44:00Z">
                <w:rPr>
                  <w:noProof/>
                  <w:webHidden/>
                </w:rPr>
              </w:rPrChange>
            </w:rPr>
            <w:delInstrText xml:space="preserve"> PAGEREF _Toc77346149 \h </w:delInstrText>
          </w:r>
        </w:del>
      </w:ins>
      <w:del w:id="32" w:author="home" w:date="2021-08-09T10:10:00Z">
        <w:r w:rsidR="000D504D" w:rsidRPr="002C0BDB" w:rsidDel="00104C5A">
          <w:rPr>
            <w:rFonts w:ascii="Phetsarath OT" w:eastAsia="Phetsarath OT" w:hAnsi="Phetsarath OT" w:cs="Phetsarath OT"/>
            <w:noProof/>
            <w:webHidden/>
            <w:rPrChange w:id="3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="000D504D" w:rsidRPr="002C0BDB" w:rsidDel="00104C5A">
          <w:rPr>
            <w:rFonts w:ascii="Phetsarath OT" w:eastAsia="Phetsarath OT" w:hAnsi="Phetsarath OT" w:cs="Phetsarath OT"/>
            <w:noProof/>
            <w:webHidden/>
            <w:rPrChange w:id="3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5" w:author="PSK" w:date="2021-08-05T10:28:00Z">
        <w:del w:id="3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7" w:author="PSK" w:date="2021-07-16T16:41:00Z">
        <w:del w:id="38" w:author="home" w:date="2021-08-09T10:10:00Z">
          <w:r w:rsidR="000D504D" w:rsidRPr="002C0BDB" w:rsidDel="00104C5A">
            <w:rPr>
              <w:rFonts w:ascii="Phetsarath OT" w:eastAsia="Phetsarath OT" w:hAnsi="Phetsarath OT" w:cs="Phetsarath OT"/>
              <w:noProof/>
              <w:webHidden/>
              <w:rPrChange w:id="3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="000D504D"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1EE39F6" w14:textId="1D7C8BDD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41" w:author="PSK" w:date="2021-07-16T16:41:00Z"/>
          <w:del w:id="42" w:author="home" w:date="2021-08-09T10:10:00Z"/>
          <w:rFonts w:ascii="Phetsarath OT" w:eastAsia="Phetsarath OT" w:hAnsi="Phetsarath OT" w:cs="Phetsarath OT"/>
          <w:noProof/>
          <w:rPrChange w:id="43" w:author="NA" w:date="2021-12-30T11:44:00Z">
            <w:rPr>
              <w:ins w:id="44" w:author="PSK" w:date="2021-07-16T16:41:00Z"/>
              <w:del w:id="45" w:author="home" w:date="2021-08-09T10:10:00Z"/>
              <w:rFonts w:eastAsia="Arial" w:cs="Arial"/>
              <w:noProof/>
            </w:rPr>
          </w:rPrChange>
        </w:rPr>
        <w:pPrChange w:id="46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47" w:author="PSK" w:date="2021-07-16T16:41:00Z">
        <w:del w:id="4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51" w:author="NA" w:date="2021-12-30T11:44:00Z">
                <w:rPr>
                  <w:noProof/>
                </w:rPr>
              </w:rPrChange>
            </w:rPr>
            <w:delInstrText>HYPERLINK \l "_Toc77346150"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ບົດບັນຍັດທົ່ວໄປ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7" w:author="NA" w:date="2021-12-30T11:44:00Z">
                <w:rPr>
                  <w:noProof/>
                  <w:webHidden/>
                </w:rPr>
              </w:rPrChange>
            </w:rPr>
            <w:delInstrText xml:space="preserve"> PAGEREF _Toc77346150 \h </w:delInstrText>
          </w:r>
        </w:del>
      </w:ins>
      <w:del w:id="5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5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6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61" w:author="PSK" w:date="2021-08-05T10:28:00Z">
        <w:del w:id="6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63" w:author="PSK" w:date="2021-07-16T16:41:00Z">
        <w:del w:id="6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B3282EA" w14:textId="0C807B07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67" w:author="PSK" w:date="2021-07-16T16:41:00Z"/>
          <w:del w:id="68" w:author="home" w:date="2021-08-09T10:10:00Z"/>
          <w:rFonts w:ascii="Phetsarath OT" w:eastAsia="Phetsarath OT" w:hAnsi="Phetsarath OT" w:cs="Phetsarath OT"/>
          <w:noProof/>
          <w:rPrChange w:id="69" w:author="NA" w:date="2021-12-30T11:44:00Z">
            <w:rPr>
              <w:ins w:id="70" w:author="PSK" w:date="2021-07-16T16:41:00Z"/>
              <w:del w:id="71" w:author="home" w:date="2021-08-09T10:10:00Z"/>
              <w:rFonts w:eastAsia="Arial" w:cs="Arial"/>
              <w:noProof/>
            </w:rPr>
          </w:rPrChange>
        </w:rPr>
        <w:pPrChange w:id="7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73" w:author="PSK" w:date="2021-07-16T16:41:00Z">
        <w:del w:id="7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77" w:author="NA" w:date="2021-12-30T11:44:00Z">
                <w:rPr>
                  <w:noProof/>
                </w:rPr>
              </w:rPrChange>
            </w:rPr>
            <w:delInstrText>HYPERLINK \l "_Toc77346151"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8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8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1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8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ຮັກສາໄວ້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8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ຈຸດປະສົງ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7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8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9" w:author="NA" w:date="2021-12-30T11:44:00Z">
                <w:rPr>
                  <w:noProof/>
                  <w:webHidden/>
                </w:rPr>
              </w:rPrChange>
            </w:rPr>
            <w:delInstrText xml:space="preserve"> PAGEREF _Toc77346151 \h </w:delInstrText>
          </w:r>
        </w:del>
      </w:ins>
      <w:del w:id="90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91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92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93" w:author="PSK" w:date="2021-08-05T10:28:00Z">
        <w:del w:id="94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95" w:author="PSK" w:date="2021-07-16T16:41:00Z">
        <w:del w:id="96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7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8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BD4F7BE" w14:textId="1AFE478F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99" w:author="PSK" w:date="2021-07-16T16:41:00Z"/>
          <w:del w:id="100" w:author="home" w:date="2021-08-09T10:10:00Z"/>
          <w:rFonts w:ascii="Phetsarath OT" w:eastAsia="Phetsarath OT" w:hAnsi="Phetsarath OT" w:cs="Phetsarath OT"/>
          <w:noProof/>
          <w:rPrChange w:id="101" w:author="NA" w:date="2021-12-30T11:44:00Z">
            <w:rPr>
              <w:ins w:id="102" w:author="PSK" w:date="2021-07-16T16:41:00Z"/>
              <w:del w:id="103" w:author="home" w:date="2021-08-09T10:10:00Z"/>
              <w:rFonts w:eastAsia="Arial" w:cs="Arial"/>
              <w:noProof/>
            </w:rPr>
          </w:rPrChange>
        </w:rPr>
        <w:pPrChange w:id="104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05" w:author="PSK" w:date="2021-07-16T16:41:00Z">
        <w:del w:id="106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7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09" w:author="NA" w:date="2021-12-30T11:44:00Z">
                <w:rPr>
                  <w:noProof/>
                </w:rPr>
              </w:rPrChange>
            </w:rPr>
            <w:delInstrText>HYPERLINK \l "_Toc77346153"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1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2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ການໂທລະຄົມມ</w:delText>
          </w:r>
        </w:del>
        <w:del w:id="119" w:author="home" w:date="2021-08-09T10:09:00Z"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ະ</w:delText>
          </w:r>
        </w:del>
        <w:del w:id="12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5" w:author="NA" w:date="2021-12-30T11:44:00Z">
                <w:rPr>
                  <w:noProof/>
                  <w:webHidden/>
                </w:rPr>
              </w:rPrChange>
            </w:rPr>
            <w:delInstrText xml:space="preserve"> PAGEREF _Toc77346153 \h </w:delInstrText>
          </w:r>
        </w:del>
      </w:ins>
      <w:del w:id="12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2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2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29" w:author="PSK" w:date="2021-08-05T10:28:00Z">
        <w:del w:id="13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31" w:author="PSK" w:date="2021-07-16T16:41:00Z">
        <w:del w:id="13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430F85C" w14:textId="6C1C336E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35" w:author="PSK" w:date="2021-07-16T16:41:00Z"/>
          <w:del w:id="136" w:author="home" w:date="2021-08-09T10:10:00Z"/>
          <w:rFonts w:ascii="Phetsarath OT" w:eastAsia="Phetsarath OT" w:hAnsi="Phetsarath OT" w:cs="Phetsarath OT"/>
          <w:noProof/>
          <w:rPrChange w:id="137" w:author="NA" w:date="2021-12-30T11:44:00Z">
            <w:rPr>
              <w:ins w:id="138" w:author="PSK" w:date="2021-07-16T16:41:00Z"/>
              <w:del w:id="139" w:author="home" w:date="2021-08-09T10:10:00Z"/>
              <w:rFonts w:eastAsia="Arial" w:cs="Arial"/>
              <w:noProof/>
            </w:rPr>
          </w:rPrChange>
        </w:rPr>
        <w:pPrChange w:id="140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41" w:author="PSK" w:date="2021-07-16T16:41:00Z">
        <w:del w:id="14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3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45" w:author="NA" w:date="2021-12-30T11:44:00Z">
                <w:rPr>
                  <w:noProof/>
                </w:rPr>
              </w:rPrChange>
            </w:rPr>
            <w:delInstrText>HYPERLINK \l "_Toc77346156"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4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3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ອະທິບາຍ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ຄຳ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6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ສັບ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3" w:author="NA" w:date="2021-12-30T11:44:00Z">
                <w:rPr>
                  <w:noProof/>
                  <w:webHidden/>
                </w:rPr>
              </w:rPrChange>
            </w:rPr>
            <w:delInstrText xml:space="preserve"> PAGEREF _Toc77346156 \h </w:delInstrText>
          </w:r>
        </w:del>
      </w:ins>
      <w:del w:id="16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6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6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67" w:author="PSK" w:date="2021-08-05T10:28:00Z">
        <w:del w:id="16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69" w:author="PSK" w:date="2021-07-16T16:41:00Z">
        <w:del w:id="17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5B4AE14" w14:textId="444F4328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73" w:author="PSK" w:date="2021-07-16T16:41:00Z"/>
          <w:del w:id="174" w:author="home" w:date="2021-08-09T10:10:00Z"/>
          <w:rFonts w:ascii="Phetsarath OT" w:eastAsia="Phetsarath OT" w:hAnsi="Phetsarath OT" w:cs="Phetsarath OT"/>
          <w:noProof/>
          <w:rPrChange w:id="175" w:author="NA" w:date="2021-12-30T11:44:00Z">
            <w:rPr>
              <w:ins w:id="176" w:author="PSK" w:date="2021-07-16T16:41:00Z"/>
              <w:del w:id="177" w:author="home" w:date="2021-08-09T10:10:00Z"/>
              <w:rFonts w:eastAsia="Arial" w:cs="Arial"/>
              <w:noProof/>
            </w:rPr>
          </w:rPrChange>
        </w:rPr>
        <w:pPrChange w:id="178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79" w:author="PSK" w:date="2021-07-16T16:41:00Z">
        <w:del w:id="18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83" w:author="NA" w:date="2021-12-30T11:44:00Z">
                <w:rPr>
                  <w:noProof/>
                </w:rPr>
              </w:rPrChange>
            </w:rPr>
            <w:delInstrText>HYPERLINK \l "_Toc77346158"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18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18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8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4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18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19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ນະ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19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ໂຍບາຍ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19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19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ລັດ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19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0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ດ້ານການ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0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0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0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0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7" w:author="NA" w:date="2021-12-30T11:44:00Z">
                <w:rPr>
                  <w:noProof/>
                  <w:webHidden/>
                </w:rPr>
              </w:rPrChange>
            </w:rPr>
            <w:delInstrText xml:space="preserve"> PAGEREF _Toc77346158 \h </w:delInstrText>
          </w:r>
        </w:del>
      </w:ins>
      <w:del w:id="20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0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1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11" w:author="PSK" w:date="2021-08-05T10:28:00Z">
        <w:del w:id="21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13" w:author="PSK" w:date="2021-07-16T16:41:00Z">
        <w:del w:id="21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F86E1C5" w14:textId="0DE6F7BA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17" w:author="PSK" w:date="2021-07-16T16:41:00Z"/>
          <w:del w:id="218" w:author="home" w:date="2021-08-09T10:10:00Z"/>
          <w:rFonts w:ascii="Phetsarath OT" w:eastAsia="Phetsarath OT" w:hAnsi="Phetsarath OT" w:cs="Phetsarath OT"/>
          <w:noProof/>
          <w:rPrChange w:id="219" w:author="NA" w:date="2021-12-30T11:44:00Z">
            <w:rPr>
              <w:ins w:id="220" w:author="PSK" w:date="2021-07-16T16:41:00Z"/>
              <w:del w:id="221" w:author="home" w:date="2021-08-09T10:10:00Z"/>
              <w:rFonts w:eastAsia="Arial" w:cs="Arial"/>
              <w:noProof/>
            </w:rPr>
          </w:rPrChange>
        </w:rPr>
        <w:pPrChange w:id="22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223" w:author="PSK" w:date="2021-07-16T16:41:00Z">
        <w:del w:id="22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27" w:author="NA" w:date="2021-12-30T11:44:00Z">
                <w:rPr>
                  <w:noProof/>
                </w:rPr>
              </w:rPrChange>
            </w:rPr>
            <w:delInstrText>HYPERLINK \l "_Toc77346159"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3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3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3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5 (​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3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ຫຼັກການ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3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ກ່ຽວກັບ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3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ວຽກງານ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4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4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4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4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4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4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ນາ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4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4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0" w:author="NA" w:date="2021-12-30T11:44:00Z">
                <w:rPr>
                  <w:noProof/>
                  <w:webHidden/>
                </w:rPr>
              </w:rPrChange>
            </w:rPr>
            <w:delInstrText xml:space="preserve"> PAGEREF _Toc77346159 \h </w:delInstrText>
          </w:r>
        </w:del>
      </w:ins>
      <w:del w:id="25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5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5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54" w:author="PSK" w:date="2021-08-05T10:28:00Z">
        <w:del w:id="25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56" w:author="PSK" w:date="2021-07-16T16:41:00Z">
        <w:del w:id="25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4903EB8" w14:textId="4C8A562E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60" w:author="PSK" w:date="2021-07-16T16:41:00Z"/>
          <w:del w:id="261" w:author="home" w:date="2021-08-09T10:10:00Z"/>
          <w:rFonts w:ascii="Phetsarath OT" w:eastAsia="Phetsarath OT" w:hAnsi="Phetsarath OT" w:cs="Phetsarath OT"/>
          <w:noProof/>
          <w:rPrChange w:id="262" w:author="NA" w:date="2021-12-30T11:44:00Z">
            <w:rPr>
              <w:ins w:id="263" w:author="PSK" w:date="2021-07-16T16:41:00Z"/>
              <w:del w:id="264" w:author="home" w:date="2021-08-09T10:10:00Z"/>
              <w:rFonts w:eastAsia="Arial" w:cs="Arial"/>
              <w:noProof/>
            </w:rPr>
          </w:rPrChange>
        </w:rPr>
        <w:pPrChange w:id="26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266" w:author="PSK" w:date="2021-07-16T16:41:00Z">
        <w:del w:id="26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70" w:author="NA" w:date="2021-12-30T11:44:00Z">
                <w:rPr>
                  <w:noProof/>
                </w:rPr>
              </w:rPrChange>
            </w:rPr>
            <w:delInstrText>HYPERLINK \l "_Toc77346160"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7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7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7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6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7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7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7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7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ແຜນພັດທະນາໂທລະຄົມມະນາຄົມ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8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ແຫ່ງຊາດ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4" w:author="NA" w:date="2021-12-30T11:44:00Z">
                <w:rPr>
                  <w:noProof/>
                  <w:webHidden/>
                </w:rPr>
              </w:rPrChange>
            </w:rPr>
            <w:delInstrText xml:space="preserve"> PAGEREF _Toc77346160 \h </w:delInstrText>
          </w:r>
        </w:del>
      </w:ins>
      <w:del w:id="28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8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8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88" w:author="PSK" w:date="2021-08-05T10:28:00Z">
        <w:del w:id="28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90" w:author="PSK" w:date="2021-07-16T16:41:00Z">
        <w:del w:id="29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CC3184C" w14:textId="5FFFA51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94" w:author="PSK" w:date="2021-07-16T16:41:00Z"/>
          <w:del w:id="295" w:author="home" w:date="2021-08-09T10:10:00Z"/>
          <w:rFonts w:ascii="Phetsarath OT" w:eastAsia="Phetsarath OT" w:hAnsi="Phetsarath OT" w:cs="Phetsarath OT"/>
          <w:noProof/>
          <w:rPrChange w:id="296" w:author="NA" w:date="2021-12-30T11:44:00Z">
            <w:rPr>
              <w:ins w:id="297" w:author="PSK" w:date="2021-07-16T16:41:00Z"/>
              <w:del w:id="298" w:author="home" w:date="2021-08-09T10:10:00Z"/>
              <w:rFonts w:eastAsia="Arial" w:cs="Arial"/>
              <w:noProof/>
            </w:rPr>
          </w:rPrChange>
        </w:rPr>
        <w:pPrChange w:id="29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00" w:author="PSK" w:date="2021-07-16T16:41:00Z">
        <w:del w:id="30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04" w:author="NA" w:date="2021-12-30T11:44:00Z">
                <w:rPr>
                  <w:noProof/>
                </w:rPr>
              </w:rPrChange>
            </w:rPr>
            <w:delInstrText>HYPERLINK \l "_Toc77346161"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30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30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0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7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1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1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ຂອບ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1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ເຂດ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1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1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ນຳ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2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ໃຊ້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2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ກົດໝາຍ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6" w:author="NA" w:date="2021-12-30T11:44:00Z">
                <w:rPr>
                  <w:noProof/>
                  <w:webHidden/>
                </w:rPr>
              </w:rPrChange>
            </w:rPr>
            <w:delInstrText xml:space="preserve"> PAGEREF _Toc77346161 \h </w:delInstrText>
          </w:r>
        </w:del>
      </w:ins>
      <w:del w:id="32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2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2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30" w:author="PSK" w:date="2021-08-05T10:28:00Z">
        <w:del w:id="33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32" w:author="PSK" w:date="2021-07-16T16:41:00Z">
        <w:del w:id="33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387F466" w14:textId="39771A6A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36" w:author="PSK" w:date="2021-07-16T16:41:00Z"/>
          <w:del w:id="337" w:author="home" w:date="2021-08-09T10:10:00Z"/>
          <w:rFonts w:ascii="Phetsarath OT" w:eastAsia="Phetsarath OT" w:hAnsi="Phetsarath OT" w:cs="Phetsarath OT"/>
          <w:noProof/>
          <w:rPrChange w:id="338" w:author="NA" w:date="2021-12-30T11:44:00Z">
            <w:rPr>
              <w:ins w:id="339" w:author="PSK" w:date="2021-07-16T16:41:00Z"/>
              <w:del w:id="340" w:author="home" w:date="2021-08-09T10:10:00Z"/>
              <w:rFonts w:eastAsia="Arial" w:cs="Arial"/>
              <w:noProof/>
            </w:rPr>
          </w:rPrChange>
        </w:rPr>
        <w:pPrChange w:id="341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42" w:author="PSK" w:date="2021-07-16T16:41:00Z">
        <w:del w:id="34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46" w:author="NA" w:date="2021-12-30T11:44:00Z">
                <w:rPr>
                  <w:noProof/>
                </w:rPr>
              </w:rPrChange>
            </w:rPr>
            <w:delInstrText>HYPERLINK \l "_Toc77346163"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34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35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5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8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5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ຮັກສາໄວ້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5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5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ຮ່ວມ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5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ມື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6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ສາກົນ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4" w:author="NA" w:date="2021-12-30T11:44:00Z">
                <w:rPr>
                  <w:noProof/>
                  <w:webHidden/>
                </w:rPr>
              </w:rPrChange>
            </w:rPr>
            <w:delInstrText xml:space="preserve"> PAGEREF _Toc77346163 \h </w:delInstrText>
          </w:r>
        </w:del>
      </w:ins>
      <w:del w:id="36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6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6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68" w:author="PSK" w:date="2021-08-05T10:28:00Z">
        <w:del w:id="36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70" w:author="PSK" w:date="2021-07-16T16:41:00Z">
        <w:del w:id="37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1B7D042" w14:textId="0B98D3E5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74" w:author="PSK" w:date="2021-07-16T16:41:00Z"/>
          <w:del w:id="375" w:author="home" w:date="2021-08-09T10:10:00Z"/>
          <w:rFonts w:ascii="Phetsarath OT" w:eastAsia="Phetsarath OT" w:hAnsi="Phetsarath OT" w:cs="Phetsarath OT"/>
          <w:noProof/>
          <w:rPrChange w:id="376" w:author="NA" w:date="2021-12-30T11:44:00Z">
            <w:rPr>
              <w:ins w:id="377" w:author="PSK" w:date="2021-07-16T16:41:00Z"/>
              <w:del w:id="378" w:author="home" w:date="2021-08-09T10:10:00Z"/>
              <w:rFonts w:eastAsia="Arial" w:cs="Arial"/>
              <w:noProof/>
            </w:rPr>
          </w:rPrChange>
        </w:rPr>
        <w:pPrChange w:id="379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380" w:author="PSK" w:date="2021-07-16T16:41:00Z">
        <w:del w:id="38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84" w:author="NA" w:date="2021-12-30T11:44:00Z">
                <w:rPr>
                  <w:noProof/>
                </w:rPr>
              </w:rPrChange>
            </w:rPr>
            <w:delInstrText>HYPERLINK \l "_Toc77346164"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8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9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 II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9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9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93" w:author="NA" w:date="2021-12-30T11:44:00Z">
                <w:rPr>
                  <w:noProof/>
                  <w:webHidden/>
                </w:rPr>
              </w:rPrChange>
            </w:rPr>
            <w:delInstrText xml:space="preserve"> PAGEREF _Toc77346164 \h </w:delInstrText>
          </w:r>
        </w:del>
      </w:ins>
      <w:del w:id="39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9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9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97" w:author="PSK" w:date="2021-08-05T10:28:00Z">
        <w:del w:id="39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99" w:author="PSK" w:date="2021-07-16T16:41:00Z">
        <w:del w:id="40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0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0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3BD60B3" w14:textId="6ADAB643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403" w:author="PSK" w:date="2021-07-16T16:41:00Z"/>
          <w:del w:id="404" w:author="home" w:date="2021-08-09T10:10:00Z"/>
          <w:rFonts w:ascii="Phetsarath OT" w:eastAsia="Phetsarath OT" w:hAnsi="Phetsarath OT" w:cs="Phetsarath OT"/>
          <w:noProof/>
          <w:rPrChange w:id="405" w:author="NA" w:date="2021-12-30T11:44:00Z">
            <w:rPr>
              <w:ins w:id="406" w:author="PSK" w:date="2021-07-16T16:41:00Z"/>
              <w:del w:id="407" w:author="home" w:date="2021-08-09T10:10:00Z"/>
              <w:rFonts w:eastAsia="Arial" w:cs="Arial"/>
              <w:noProof/>
            </w:rPr>
          </w:rPrChange>
        </w:rPr>
        <w:pPrChange w:id="408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409" w:author="PSK" w:date="2021-07-16T16:41:00Z">
        <w:del w:id="41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1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1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413" w:author="NA" w:date="2021-12-30T11:44:00Z">
                <w:rPr>
                  <w:noProof/>
                </w:rPr>
              </w:rPrChange>
            </w:rPr>
            <w:delInstrText>HYPERLINK \l "_Toc77346165"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1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1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41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ຊັບພະຍາກອນ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41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41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41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42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42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2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2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24" w:author="NA" w:date="2021-12-30T11:44:00Z">
                <w:rPr>
                  <w:noProof/>
                  <w:webHidden/>
                </w:rPr>
              </w:rPrChange>
            </w:rPr>
            <w:delInstrText xml:space="preserve"> PAGEREF _Toc77346165 \h </w:delInstrText>
          </w:r>
        </w:del>
      </w:ins>
      <w:del w:id="42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42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42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428" w:author="PSK" w:date="2021-08-05T10:28:00Z">
        <w:del w:id="42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430" w:author="PSK" w:date="2021-07-16T16:41:00Z">
        <w:del w:id="43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3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3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3337C01" w14:textId="18B0CF27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434" w:author="PSK" w:date="2021-07-16T16:41:00Z"/>
          <w:del w:id="435" w:author="home" w:date="2021-08-09T10:10:00Z"/>
          <w:rFonts w:ascii="Phetsarath OT" w:eastAsia="Phetsarath OT" w:hAnsi="Phetsarath OT" w:cs="Phetsarath OT"/>
          <w:noProof/>
          <w:rPrChange w:id="436" w:author="NA" w:date="2021-12-30T11:44:00Z">
            <w:rPr>
              <w:ins w:id="437" w:author="PSK" w:date="2021-07-16T16:41:00Z"/>
              <w:del w:id="438" w:author="home" w:date="2021-08-09T10:10:00Z"/>
              <w:rFonts w:eastAsia="Arial" w:cs="Arial"/>
              <w:noProof/>
            </w:rPr>
          </w:rPrChange>
        </w:rPr>
        <w:pPrChange w:id="43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440" w:author="PSK" w:date="2021-07-16T16:41:00Z">
        <w:del w:id="44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4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4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444" w:author="NA" w:date="2021-12-30T11:44:00Z">
                <w:rPr>
                  <w:noProof/>
                </w:rPr>
              </w:rPrChange>
            </w:rPr>
            <w:delInstrText>HYPERLINK \l "_Toc77346166"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4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4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44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ໝວດທີ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44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44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>1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50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51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52" w:author="NA" w:date="2021-12-30T11:44:00Z">
                <w:rPr>
                  <w:noProof/>
                  <w:webHidden/>
                </w:rPr>
              </w:rPrChange>
            </w:rPr>
            <w:delInstrText xml:space="preserve"> PAGEREF _Toc77346166 \h </w:delInstrText>
          </w:r>
        </w:del>
      </w:ins>
      <w:del w:id="453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454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455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456" w:author="PSK" w:date="2021-08-05T10:28:00Z">
        <w:del w:id="457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458" w:author="PSK" w:date="2021-07-16T16:41:00Z">
        <w:del w:id="459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60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61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9292F6B" w14:textId="5F1347B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462" w:author="PSK" w:date="2021-07-16T16:41:00Z"/>
          <w:del w:id="463" w:author="home" w:date="2021-08-09T10:10:00Z"/>
          <w:rFonts w:ascii="Phetsarath OT" w:eastAsia="Phetsarath OT" w:hAnsi="Phetsarath OT" w:cs="Phetsarath OT"/>
          <w:noProof/>
          <w:rPrChange w:id="464" w:author="NA" w:date="2021-12-30T11:44:00Z">
            <w:rPr>
              <w:ins w:id="465" w:author="PSK" w:date="2021-07-16T16:41:00Z"/>
              <w:del w:id="466" w:author="home" w:date="2021-08-09T10:10:00Z"/>
              <w:rFonts w:eastAsia="Arial" w:cs="Arial"/>
              <w:noProof/>
            </w:rPr>
          </w:rPrChange>
        </w:rPr>
        <w:pPrChange w:id="467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468" w:author="PSK" w:date="2021-07-16T16:41:00Z">
        <w:del w:id="469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70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7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472" w:author="NA" w:date="2021-12-30T11:44:00Z">
                <w:rPr>
                  <w:noProof/>
                </w:rPr>
              </w:rPrChange>
            </w:rPr>
            <w:delInstrText>HYPERLINK \l "_Toc77346167"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7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74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47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ເລກໝາຍໂທລະສັບ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7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7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78" w:author="NA" w:date="2021-12-30T11:44:00Z">
                <w:rPr>
                  <w:noProof/>
                  <w:webHidden/>
                </w:rPr>
              </w:rPrChange>
            </w:rPr>
            <w:delInstrText xml:space="preserve"> PAGEREF _Toc77346167 \h </w:delInstrText>
          </w:r>
        </w:del>
      </w:ins>
      <w:del w:id="47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48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48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482" w:author="PSK" w:date="2021-08-05T10:28:00Z">
        <w:del w:id="48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484" w:author="PSK" w:date="2021-07-16T16:41:00Z">
        <w:del w:id="48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48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8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C0CFBC7" w14:textId="213BC387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488" w:author="PSK" w:date="2021-07-16T16:41:00Z"/>
          <w:del w:id="489" w:author="home" w:date="2021-08-09T10:10:00Z"/>
          <w:rFonts w:ascii="Phetsarath OT" w:eastAsia="Phetsarath OT" w:hAnsi="Phetsarath OT" w:cs="Phetsarath OT"/>
          <w:noProof/>
          <w:rPrChange w:id="490" w:author="NA" w:date="2021-12-30T11:44:00Z">
            <w:rPr>
              <w:ins w:id="491" w:author="PSK" w:date="2021-07-16T16:41:00Z"/>
              <w:del w:id="492" w:author="home" w:date="2021-08-09T10:10:00Z"/>
              <w:rFonts w:eastAsia="Arial" w:cs="Arial"/>
              <w:noProof/>
            </w:rPr>
          </w:rPrChange>
        </w:rPr>
        <w:pPrChange w:id="49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494" w:author="PSK" w:date="2021-07-16T16:41:00Z">
        <w:del w:id="49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9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9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498" w:author="NA" w:date="2021-12-30T11:44:00Z">
                <w:rPr>
                  <w:noProof/>
                </w:rPr>
              </w:rPrChange>
            </w:rPr>
            <w:delInstrText>HYPERLINK \l "_Toc77346168"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49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0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5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50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50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9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50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 ​(​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0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ປັບປູງ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50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)​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50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0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ເລກໝາຍ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50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1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51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1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ສັບ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1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1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15" w:author="NA" w:date="2021-12-30T11:44:00Z">
                <w:rPr>
                  <w:noProof/>
                  <w:webHidden/>
                </w:rPr>
              </w:rPrChange>
            </w:rPr>
            <w:delInstrText xml:space="preserve"> PAGEREF _Toc77346168 \h </w:delInstrText>
          </w:r>
        </w:del>
      </w:ins>
      <w:del w:id="51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51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51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519" w:author="PSK" w:date="2021-08-05T10:28:00Z">
        <w:del w:id="52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521" w:author="PSK" w:date="2021-07-16T16:41:00Z">
        <w:del w:id="52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2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2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923EE51" w14:textId="3A2C7BA3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525" w:author="PSK" w:date="2021-07-16T16:41:00Z"/>
          <w:del w:id="526" w:author="home" w:date="2021-08-09T10:10:00Z"/>
          <w:rFonts w:ascii="Phetsarath OT" w:eastAsia="Phetsarath OT" w:hAnsi="Phetsarath OT" w:cs="Phetsarath OT"/>
          <w:noProof/>
          <w:rPrChange w:id="527" w:author="NA" w:date="2021-12-30T11:44:00Z">
            <w:rPr>
              <w:ins w:id="528" w:author="PSK" w:date="2021-07-16T16:41:00Z"/>
              <w:del w:id="529" w:author="home" w:date="2021-08-09T10:10:00Z"/>
              <w:rFonts w:eastAsia="Arial" w:cs="Arial"/>
              <w:noProof/>
            </w:rPr>
          </w:rPrChange>
        </w:rPr>
        <w:pPrChange w:id="530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531" w:author="PSK" w:date="2021-07-16T16:41:00Z">
        <w:del w:id="53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33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3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535" w:author="NA" w:date="2021-12-30T11:44:00Z">
                <w:rPr>
                  <w:noProof/>
                </w:rPr>
              </w:rPrChange>
            </w:rPr>
            <w:delInstrText>HYPERLINK \l "_Toc77346169"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3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3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3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53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4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10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4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54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54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4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ການຄຸ້ມຄອງ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54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4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ເລກໝາຍໂທລະສັບ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47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48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49" w:author="NA" w:date="2021-12-30T11:44:00Z">
                <w:rPr>
                  <w:noProof/>
                  <w:webHidden/>
                </w:rPr>
              </w:rPrChange>
            </w:rPr>
            <w:delInstrText xml:space="preserve"> PAGEREF _Toc77346169 \h </w:delInstrText>
          </w:r>
        </w:del>
      </w:ins>
      <w:del w:id="550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551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552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553" w:author="PSK" w:date="2021-08-05T10:28:00Z">
        <w:del w:id="554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555" w:author="PSK" w:date="2021-07-16T16:41:00Z">
        <w:del w:id="556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57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58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27A57EA" w14:textId="4FEF05C7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559" w:author="PSK" w:date="2021-07-16T16:41:00Z"/>
          <w:del w:id="560" w:author="home" w:date="2021-08-09T10:10:00Z"/>
          <w:rFonts w:ascii="Phetsarath OT" w:eastAsia="Phetsarath OT" w:hAnsi="Phetsarath OT" w:cs="Phetsarath OT"/>
          <w:noProof/>
          <w:rPrChange w:id="561" w:author="NA" w:date="2021-12-30T11:44:00Z">
            <w:rPr>
              <w:ins w:id="562" w:author="PSK" w:date="2021-07-16T16:41:00Z"/>
              <w:del w:id="563" w:author="home" w:date="2021-08-09T10:10:00Z"/>
              <w:rFonts w:eastAsia="Arial" w:cs="Arial"/>
              <w:noProof/>
            </w:rPr>
          </w:rPrChange>
        </w:rPr>
        <w:pPrChange w:id="564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565" w:author="PSK" w:date="2021-07-16T16:41:00Z">
        <w:del w:id="566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67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6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569" w:author="NA" w:date="2021-12-30T11:44:00Z">
                <w:rPr>
                  <w:noProof/>
                </w:rPr>
              </w:rPrChange>
            </w:rPr>
            <w:delInstrText>HYPERLINK \l "_Toc77346170"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7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71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57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57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57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11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575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7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577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57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ແຜນຜັງເລກໝາຍໂທລະສັບ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7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8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81" w:author="NA" w:date="2021-12-30T11:44:00Z">
                <w:rPr>
                  <w:noProof/>
                  <w:webHidden/>
                </w:rPr>
              </w:rPrChange>
            </w:rPr>
            <w:delInstrText xml:space="preserve"> PAGEREF _Toc77346170 \h </w:delInstrText>
          </w:r>
        </w:del>
      </w:ins>
      <w:del w:id="58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58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58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585" w:author="PSK" w:date="2021-08-05T10:28:00Z">
        <w:del w:id="58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587" w:author="PSK" w:date="2021-07-16T16:41:00Z">
        <w:del w:id="58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58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9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A8B9895" w14:textId="55CC807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591" w:author="PSK" w:date="2021-07-16T16:41:00Z"/>
          <w:del w:id="592" w:author="home" w:date="2021-08-09T10:10:00Z"/>
          <w:rFonts w:ascii="Phetsarath OT" w:eastAsia="Phetsarath OT" w:hAnsi="Phetsarath OT" w:cs="Phetsarath OT"/>
          <w:noProof/>
          <w:rPrChange w:id="593" w:author="NA" w:date="2021-12-30T11:44:00Z">
            <w:rPr>
              <w:ins w:id="594" w:author="PSK" w:date="2021-07-16T16:41:00Z"/>
              <w:del w:id="595" w:author="home" w:date="2021-08-09T10:10:00Z"/>
              <w:rFonts w:eastAsia="Arial" w:cs="Arial"/>
              <w:noProof/>
            </w:rPr>
          </w:rPrChange>
        </w:rPr>
        <w:pPrChange w:id="59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597" w:author="PSK" w:date="2021-07-16T16:41:00Z">
        <w:del w:id="59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59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0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601" w:author="NA" w:date="2021-12-30T11:44:00Z">
                <w:rPr>
                  <w:noProof/>
                </w:rPr>
              </w:rPrChange>
            </w:rPr>
            <w:delInstrText>HYPERLINK \l "_Toc77346171"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0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0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60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60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60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12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607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60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609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61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61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ການຂຶ້ນທະບຽນ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61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 xml:space="preserve">,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61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ການເກັບຮັກສາ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61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61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61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61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ການສະໜອງຂໍ້ມູນ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61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61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ເລກໝາຍໂທລະສັບ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20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21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22" w:author="NA" w:date="2021-12-30T11:44:00Z">
                <w:rPr>
                  <w:noProof/>
                  <w:webHidden/>
                </w:rPr>
              </w:rPrChange>
            </w:rPr>
            <w:delInstrText xml:space="preserve"> PAGEREF _Toc77346171 \h </w:delInstrText>
          </w:r>
        </w:del>
      </w:ins>
      <w:del w:id="623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624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625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626" w:author="PSK" w:date="2021-08-05T10:28:00Z">
        <w:del w:id="627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628" w:author="PSK" w:date="2021-07-16T16:41:00Z">
        <w:del w:id="629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30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31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869472D" w14:textId="54ACDCD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632" w:author="PSK" w:date="2021-07-16T16:41:00Z"/>
          <w:del w:id="633" w:author="home" w:date="2021-08-09T10:10:00Z"/>
          <w:rFonts w:ascii="Phetsarath OT" w:eastAsia="Phetsarath OT" w:hAnsi="Phetsarath OT" w:cs="Phetsarath OT"/>
          <w:noProof/>
          <w:rPrChange w:id="634" w:author="NA" w:date="2021-12-30T11:44:00Z">
            <w:rPr>
              <w:ins w:id="635" w:author="PSK" w:date="2021-07-16T16:41:00Z"/>
              <w:del w:id="636" w:author="home" w:date="2021-08-09T10:10:00Z"/>
              <w:rFonts w:eastAsia="Arial" w:cs="Arial"/>
              <w:noProof/>
            </w:rPr>
          </w:rPrChange>
        </w:rPr>
        <w:pPrChange w:id="637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638" w:author="PSK" w:date="2021-07-16T16:41:00Z">
        <w:del w:id="639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40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4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642" w:author="NA" w:date="2021-12-30T11:44:00Z">
                <w:rPr>
                  <w:noProof/>
                </w:rPr>
              </w:rPrChange>
            </w:rPr>
            <w:delInstrText>HYPERLINK \l "_Toc77346172"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4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44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64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ໝວດທີ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64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 2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47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48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49" w:author="NA" w:date="2021-12-30T11:44:00Z">
                <w:rPr>
                  <w:noProof/>
                  <w:webHidden/>
                </w:rPr>
              </w:rPrChange>
            </w:rPr>
            <w:delInstrText xml:space="preserve"> PAGEREF _Toc77346172 \h </w:delInstrText>
          </w:r>
        </w:del>
      </w:ins>
      <w:del w:id="650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651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652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653" w:author="PSK" w:date="2021-08-05T10:28:00Z">
        <w:del w:id="654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655" w:author="PSK" w:date="2021-07-16T16:41:00Z">
        <w:del w:id="656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57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58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9DC41EB" w14:textId="3001BF60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659" w:author="PSK" w:date="2021-07-16T16:41:00Z"/>
          <w:del w:id="660" w:author="home" w:date="2021-08-09T10:10:00Z"/>
          <w:rFonts w:ascii="Phetsarath OT" w:eastAsia="Phetsarath OT" w:hAnsi="Phetsarath OT" w:cs="Phetsarath OT"/>
          <w:noProof/>
          <w:rPrChange w:id="661" w:author="NA" w:date="2021-12-30T11:44:00Z">
            <w:rPr>
              <w:ins w:id="662" w:author="PSK" w:date="2021-07-16T16:41:00Z"/>
              <w:del w:id="663" w:author="home" w:date="2021-08-09T10:10:00Z"/>
              <w:rFonts w:eastAsia="Arial" w:cs="Arial"/>
              <w:noProof/>
            </w:rPr>
          </w:rPrChange>
        </w:rPr>
        <w:pPrChange w:id="664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665" w:author="PSK" w:date="2021-07-16T16:41:00Z">
        <w:del w:id="666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67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6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669" w:author="NA" w:date="2021-12-30T11:44:00Z">
                <w:rPr>
                  <w:noProof/>
                </w:rPr>
              </w:rPrChange>
            </w:rPr>
            <w:delInstrText>HYPERLINK \l "_Toc77346173"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7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71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67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>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67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67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67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ຊັບພະຍາກອນອິນເຕີເນັດ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7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7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78" w:author="NA" w:date="2021-12-30T11:44:00Z">
                <w:rPr>
                  <w:noProof/>
                  <w:webHidden/>
                </w:rPr>
              </w:rPrChange>
            </w:rPr>
            <w:delInstrText xml:space="preserve"> PAGEREF _Toc77346173 \h </w:delInstrText>
          </w:r>
        </w:del>
      </w:ins>
      <w:del w:id="67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68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68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682" w:author="PSK" w:date="2021-08-05T10:28:00Z">
        <w:del w:id="68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684" w:author="PSK" w:date="2021-07-16T16:41:00Z">
        <w:del w:id="68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68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8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1D9B388" w14:textId="5F975409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688" w:author="PSK" w:date="2021-07-16T16:41:00Z"/>
          <w:del w:id="689" w:author="home" w:date="2021-08-09T10:10:00Z"/>
          <w:rFonts w:ascii="Phetsarath OT" w:eastAsia="Phetsarath OT" w:hAnsi="Phetsarath OT" w:cs="Phetsarath OT"/>
          <w:noProof/>
          <w:rPrChange w:id="690" w:author="NA" w:date="2021-12-30T11:44:00Z">
            <w:rPr>
              <w:ins w:id="691" w:author="PSK" w:date="2021-07-16T16:41:00Z"/>
              <w:del w:id="692" w:author="home" w:date="2021-08-09T10:10:00Z"/>
              <w:rFonts w:eastAsia="Arial" w:cs="Arial"/>
              <w:noProof/>
            </w:rPr>
          </w:rPrChange>
        </w:rPr>
        <w:pPrChange w:id="69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694" w:author="PSK" w:date="2021-07-16T16:41:00Z">
        <w:del w:id="69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9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9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698" w:author="NA" w:date="2021-12-30T11:44:00Z">
                <w:rPr>
                  <w:noProof/>
                </w:rPr>
              </w:rPrChange>
            </w:rPr>
            <w:delInstrText>HYPERLINK \l "_Toc77346174"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69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0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7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70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70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13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70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70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70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70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70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ເລກໝາຍອິນເຕີເນັດ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0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1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11" w:author="NA" w:date="2021-12-30T11:44:00Z">
                <w:rPr>
                  <w:noProof/>
                  <w:webHidden/>
                </w:rPr>
              </w:rPrChange>
            </w:rPr>
            <w:delInstrText xml:space="preserve"> PAGEREF _Toc77346174 \h </w:delInstrText>
          </w:r>
        </w:del>
      </w:ins>
      <w:del w:id="71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71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71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715" w:author="PSK" w:date="2021-08-05T10:28:00Z">
        <w:del w:id="71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717" w:author="PSK" w:date="2021-07-16T16:41:00Z">
        <w:del w:id="71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1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2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7C9361B" w14:textId="3AF24277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721" w:author="PSK" w:date="2021-07-16T16:41:00Z"/>
          <w:del w:id="722" w:author="home" w:date="2021-08-09T10:10:00Z"/>
          <w:rFonts w:ascii="Phetsarath OT" w:eastAsia="Phetsarath OT" w:hAnsi="Phetsarath OT" w:cs="Phetsarath OT"/>
          <w:noProof/>
          <w:rPrChange w:id="723" w:author="NA" w:date="2021-12-30T11:44:00Z">
            <w:rPr>
              <w:ins w:id="724" w:author="PSK" w:date="2021-07-16T16:41:00Z"/>
              <w:del w:id="725" w:author="home" w:date="2021-08-09T10:10:00Z"/>
              <w:rFonts w:eastAsia="Arial" w:cs="Arial"/>
              <w:noProof/>
            </w:rPr>
          </w:rPrChange>
        </w:rPr>
        <w:pPrChange w:id="72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727" w:author="PSK" w:date="2021-07-16T16:41:00Z">
        <w:del w:id="72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29" w:author="NA" w:date="2021-12-30T11:44:00Z">
                <w:rPr>
                  <w:rStyle w:val="Hyperlink"/>
                  <w:noProof/>
                </w:rPr>
              </w:rPrChange>
            </w:rPr>
            <w:lastRenderedPageBreak/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3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731" w:author="NA" w:date="2021-12-30T11:44:00Z">
                <w:rPr>
                  <w:noProof/>
                </w:rPr>
              </w:rPrChange>
            </w:rPr>
            <w:delInstrText>HYPERLINK \l "_Toc77346175"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3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3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73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73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73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14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737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73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739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74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74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ລະຫັດຊື່ອິນເຕີເນັດ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4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4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44" w:author="NA" w:date="2021-12-30T11:44:00Z">
                <w:rPr>
                  <w:noProof/>
                  <w:webHidden/>
                </w:rPr>
              </w:rPrChange>
            </w:rPr>
            <w:delInstrText xml:space="preserve"> PAGEREF _Toc77346175 \h </w:delInstrText>
          </w:r>
        </w:del>
      </w:ins>
      <w:del w:id="74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74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74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748" w:author="PSK" w:date="2021-08-05T10:28:00Z">
        <w:del w:id="74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750" w:author="PSK" w:date="2021-07-16T16:41:00Z">
        <w:del w:id="75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5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5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D2D9182" w14:textId="46359587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754" w:author="PSK" w:date="2021-07-16T16:41:00Z"/>
          <w:del w:id="755" w:author="home" w:date="2021-08-09T10:10:00Z"/>
          <w:rFonts w:ascii="Phetsarath OT" w:eastAsia="Phetsarath OT" w:hAnsi="Phetsarath OT" w:cs="Phetsarath OT"/>
          <w:noProof/>
          <w:rPrChange w:id="756" w:author="NA" w:date="2021-12-30T11:44:00Z">
            <w:rPr>
              <w:ins w:id="757" w:author="PSK" w:date="2021-07-16T16:41:00Z"/>
              <w:del w:id="758" w:author="home" w:date="2021-08-09T10:10:00Z"/>
              <w:rFonts w:eastAsia="Arial" w:cs="Arial"/>
              <w:noProof/>
            </w:rPr>
          </w:rPrChange>
        </w:rPr>
        <w:pPrChange w:id="75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760" w:author="PSK" w:date="2021-07-16T16:41:00Z">
        <w:del w:id="76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6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6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764" w:author="NA" w:date="2021-12-30T11:44:00Z">
                <w:rPr>
                  <w:noProof/>
                </w:rPr>
              </w:rPrChange>
            </w:rPr>
            <w:delInstrText>HYPERLINK \l "_Toc77346176"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6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6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76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76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76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15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77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77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77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77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77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ການຂື້ນທະບຽນ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77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77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ເລກໝາຍອິນເຕີເນັດ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77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77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77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78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ລະຫັດຊື່ອິນເຕີເນັດ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8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8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83" w:author="NA" w:date="2021-12-30T11:44:00Z">
                <w:rPr>
                  <w:noProof/>
                  <w:webHidden/>
                </w:rPr>
              </w:rPrChange>
            </w:rPr>
            <w:delInstrText xml:space="preserve"> PAGEREF _Toc77346176 \h </w:delInstrText>
          </w:r>
        </w:del>
      </w:ins>
      <w:del w:id="78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78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78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787" w:author="PSK" w:date="2021-08-05T10:28:00Z">
        <w:del w:id="78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789" w:author="PSK" w:date="2021-07-16T16:41:00Z">
        <w:del w:id="79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79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79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834110D" w14:textId="0F172146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793" w:author="PSK" w:date="2021-07-16T16:41:00Z"/>
          <w:del w:id="794" w:author="home" w:date="2021-08-09T10:10:00Z"/>
          <w:rFonts w:ascii="Phetsarath OT" w:eastAsia="Phetsarath OT" w:hAnsi="Phetsarath OT" w:cs="Phetsarath OT"/>
          <w:noProof/>
          <w:rPrChange w:id="795" w:author="NA" w:date="2021-12-30T11:44:00Z">
            <w:rPr>
              <w:ins w:id="796" w:author="PSK" w:date="2021-07-16T16:41:00Z"/>
              <w:del w:id="797" w:author="home" w:date="2021-08-09T10:10:00Z"/>
              <w:rFonts w:eastAsia="Arial" w:cs="Arial"/>
              <w:noProof/>
            </w:rPr>
          </w:rPrChange>
        </w:rPr>
        <w:pPrChange w:id="798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799" w:author="PSK" w:date="2021-07-16T16:41:00Z">
        <w:del w:id="80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0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0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803" w:author="NA" w:date="2021-12-30T11:44:00Z">
                <w:rPr>
                  <w:noProof/>
                </w:rPr>
              </w:rPrChange>
            </w:rPr>
            <w:delInstrText>HYPERLINK \l "_Toc77346177"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0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0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0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ໝວດທີ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807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80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>3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0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1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11" w:author="NA" w:date="2021-12-30T11:44:00Z">
                <w:rPr>
                  <w:noProof/>
                  <w:webHidden/>
                </w:rPr>
              </w:rPrChange>
            </w:rPr>
            <w:delInstrText xml:space="preserve"> PAGEREF _Toc77346177 \h </w:delInstrText>
          </w:r>
        </w:del>
      </w:ins>
      <w:del w:id="81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81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81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815" w:author="PSK" w:date="2021-08-05T10:28:00Z">
        <w:del w:id="81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817" w:author="PSK" w:date="2021-07-16T16:41:00Z">
        <w:del w:id="81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1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2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07EFDFC" w14:textId="46F7A795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821" w:author="PSK" w:date="2021-07-16T16:41:00Z"/>
          <w:del w:id="822" w:author="home" w:date="2021-08-09T10:10:00Z"/>
          <w:rFonts w:ascii="Phetsarath OT" w:eastAsia="Phetsarath OT" w:hAnsi="Phetsarath OT" w:cs="Phetsarath OT"/>
          <w:noProof/>
          <w:rPrChange w:id="823" w:author="NA" w:date="2021-12-30T11:44:00Z">
            <w:rPr>
              <w:ins w:id="824" w:author="PSK" w:date="2021-07-16T16:41:00Z"/>
              <w:del w:id="825" w:author="home" w:date="2021-08-09T10:10:00Z"/>
              <w:rFonts w:eastAsia="Arial" w:cs="Arial"/>
              <w:noProof/>
            </w:rPr>
          </w:rPrChange>
        </w:rPr>
        <w:pPrChange w:id="826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827" w:author="PSK" w:date="2021-07-16T16:41:00Z">
        <w:del w:id="82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2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3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831" w:author="NA" w:date="2021-12-30T11:44:00Z">
                <w:rPr>
                  <w:noProof/>
                </w:rPr>
              </w:rPrChange>
            </w:rPr>
            <w:delInstrText>HYPERLINK \l "_Toc77346178"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3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3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83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>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3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83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3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ຄື້ນຄວາມຖີ່ວິທະຍຸສື່ສານ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83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3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84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4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ຕຳແໜ່ງວົງໂຄຈອນດາວທຽມ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4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4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44" w:author="NA" w:date="2021-12-30T11:44:00Z">
                <w:rPr>
                  <w:noProof/>
                  <w:webHidden/>
                </w:rPr>
              </w:rPrChange>
            </w:rPr>
            <w:delInstrText xml:space="preserve"> PAGEREF _Toc77346178 \h </w:delInstrText>
          </w:r>
        </w:del>
      </w:ins>
      <w:del w:id="84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84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84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848" w:author="PSK" w:date="2021-08-05T10:28:00Z">
        <w:del w:id="84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850" w:author="PSK" w:date="2021-07-16T16:41:00Z">
        <w:del w:id="85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5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5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2E2735A" w14:textId="5D6A3EC9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854" w:author="PSK" w:date="2021-07-16T16:41:00Z"/>
          <w:del w:id="855" w:author="home" w:date="2021-08-09T10:10:00Z"/>
          <w:rFonts w:ascii="Phetsarath OT" w:eastAsia="Phetsarath OT" w:hAnsi="Phetsarath OT" w:cs="Phetsarath OT"/>
          <w:noProof/>
          <w:rPrChange w:id="856" w:author="NA" w:date="2021-12-30T11:44:00Z">
            <w:rPr>
              <w:ins w:id="857" w:author="PSK" w:date="2021-07-16T16:41:00Z"/>
              <w:del w:id="858" w:author="home" w:date="2021-08-09T10:10:00Z"/>
              <w:rFonts w:eastAsia="Arial" w:cs="Arial"/>
              <w:noProof/>
            </w:rPr>
          </w:rPrChange>
        </w:rPr>
        <w:pPrChange w:id="85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860" w:author="PSK" w:date="2021-07-16T16:41:00Z">
        <w:del w:id="86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6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6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864" w:author="NA" w:date="2021-12-30T11:44:00Z">
                <w:rPr>
                  <w:noProof/>
                </w:rPr>
              </w:rPrChange>
            </w:rPr>
            <w:delInstrText>HYPERLINK \l "_Toc77346180"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6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6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86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86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86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16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87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7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87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87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ຄື້ນຄວາມຖີ່ວິທະຍຸສື່ສານ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7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7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76" w:author="NA" w:date="2021-12-30T11:44:00Z">
                <w:rPr>
                  <w:noProof/>
                  <w:webHidden/>
                </w:rPr>
              </w:rPrChange>
            </w:rPr>
            <w:delInstrText xml:space="preserve"> PAGEREF _Toc77346180 \h </w:delInstrText>
          </w:r>
        </w:del>
      </w:ins>
      <w:del w:id="87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87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87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880" w:author="PSK" w:date="2021-08-05T10:28:00Z">
        <w:del w:id="88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882" w:author="PSK" w:date="2021-07-16T16:41:00Z">
        <w:del w:id="88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88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8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470367D" w14:textId="518CA9E5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886" w:author="PSK" w:date="2021-07-16T16:41:00Z"/>
          <w:del w:id="887" w:author="home" w:date="2021-08-09T10:10:00Z"/>
          <w:rFonts w:ascii="Phetsarath OT" w:eastAsia="Phetsarath OT" w:hAnsi="Phetsarath OT" w:cs="Phetsarath OT"/>
          <w:noProof/>
          <w:rPrChange w:id="888" w:author="NA" w:date="2021-12-30T11:44:00Z">
            <w:rPr>
              <w:ins w:id="889" w:author="PSK" w:date="2021-07-16T16:41:00Z"/>
              <w:del w:id="890" w:author="home" w:date="2021-08-09T10:10:00Z"/>
              <w:rFonts w:eastAsia="Arial" w:cs="Arial"/>
              <w:noProof/>
            </w:rPr>
          </w:rPrChange>
        </w:rPr>
        <w:pPrChange w:id="891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892" w:author="PSK" w:date="2021-07-16T16:41:00Z">
        <w:del w:id="89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9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9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896" w:author="NA" w:date="2021-12-30T11:44:00Z">
                <w:rPr>
                  <w:noProof/>
                </w:rPr>
              </w:rPrChange>
            </w:rPr>
            <w:delInstrText>HYPERLINK \l "_Toc77346182"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9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89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89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90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90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17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90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90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90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90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ຕຳແໜ່ງວົງໂຄຈອນດາວທຽມ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0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0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08" w:author="NA" w:date="2021-12-30T11:44:00Z">
                <w:rPr>
                  <w:noProof/>
                  <w:webHidden/>
                </w:rPr>
              </w:rPrChange>
            </w:rPr>
            <w:delInstrText xml:space="preserve"> PAGEREF _Toc77346182 \h </w:delInstrText>
          </w:r>
        </w:del>
      </w:ins>
      <w:del w:id="90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91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91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912" w:author="PSK" w:date="2021-08-05T10:28:00Z">
        <w:del w:id="91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914" w:author="PSK" w:date="2021-07-16T16:41:00Z">
        <w:del w:id="91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1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1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FE7175F" w14:textId="33C05C1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918" w:author="PSK" w:date="2021-07-16T16:41:00Z"/>
          <w:del w:id="919" w:author="home" w:date="2021-08-09T10:10:00Z"/>
          <w:rFonts w:ascii="Phetsarath OT" w:eastAsia="Phetsarath OT" w:hAnsi="Phetsarath OT" w:cs="Phetsarath OT"/>
          <w:noProof/>
          <w:rPrChange w:id="920" w:author="NA" w:date="2021-12-30T11:44:00Z">
            <w:rPr>
              <w:ins w:id="921" w:author="PSK" w:date="2021-07-16T16:41:00Z"/>
              <w:del w:id="922" w:author="home" w:date="2021-08-09T10:10:00Z"/>
              <w:rFonts w:eastAsia="Arial" w:cs="Arial"/>
              <w:noProof/>
            </w:rPr>
          </w:rPrChange>
        </w:rPr>
        <w:pPrChange w:id="923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924" w:author="PSK" w:date="2021-07-16T16:41:00Z">
        <w:del w:id="92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2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2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928" w:author="NA" w:date="2021-12-30T11:44:00Z">
                <w:rPr>
                  <w:noProof/>
                </w:rPr>
              </w:rPrChange>
            </w:rPr>
            <w:delInstrText>HYPERLINK \l "_Toc77346183"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2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3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93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ພາກທີ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93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93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III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3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3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36" w:author="NA" w:date="2021-12-30T11:44:00Z">
                <w:rPr>
                  <w:noProof/>
                  <w:webHidden/>
                </w:rPr>
              </w:rPrChange>
            </w:rPr>
            <w:delInstrText xml:space="preserve"> PAGEREF _Toc77346183 \h </w:delInstrText>
          </w:r>
        </w:del>
      </w:ins>
      <w:del w:id="93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93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93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940" w:author="PSK" w:date="2021-08-05T10:28:00Z">
        <w:del w:id="94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942" w:author="PSK" w:date="2021-07-16T16:41:00Z">
        <w:del w:id="94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4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4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F78A008" w14:textId="684E82B3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946" w:author="PSK" w:date="2021-07-16T16:41:00Z"/>
          <w:del w:id="947" w:author="home" w:date="2021-08-09T10:10:00Z"/>
          <w:rFonts w:ascii="Phetsarath OT" w:eastAsia="Phetsarath OT" w:hAnsi="Phetsarath OT" w:cs="Phetsarath OT"/>
          <w:noProof/>
          <w:rPrChange w:id="948" w:author="NA" w:date="2021-12-30T11:44:00Z">
            <w:rPr>
              <w:ins w:id="949" w:author="PSK" w:date="2021-07-16T16:41:00Z"/>
              <w:del w:id="950" w:author="home" w:date="2021-08-09T10:10:00Z"/>
              <w:rFonts w:eastAsia="Arial" w:cs="Arial"/>
              <w:noProof/>
            </w:rPr>
          </w:rPrChange>
        </w:rPr>
        <w:pPrChange w:id="951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952" w:author="PSK" w:date="2021-07-16T16:41:00Z">
        <w:del w:id="95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5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5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956" w:author="NA" w:date="2021-12-30T11:44:00Z">
                <w:rPr>
                  <w:noProof/>
                </w:rPr>
              </w:rPrChange>
            </w:rPr>
            <w:delInstrText>HYPERLINK \l "_Toc77346184"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5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5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95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96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961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96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ການແຂ່ງຂັນ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963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96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965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96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ການປົກປ້ອງຜູ້ໃຊ້ບໍລິດ້ານໂທລະຄົມມະນາຄົມ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67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68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69" w:author="NA" w:date="2021-12-30T11:44:00Z">
                <w:rPr>
                  <w:noProof/>
                  <w:webHidden/>
                </w:rPr>
              </w:rPrChange>
            </w:rPr>
            <w:delInstrText xml:space="preserve"> PAGEREF _Toc77346184 \h </w:delInstrText>
          </w:r>
        </w:del>
      </w:ins>
      <w:del w:id="970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971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972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973" w:author="PSK" w:date="2021-08-05T10:28:00Z">
        <w:del w:id="974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975" w:author="PSK" w:date="2021-07-16T16:41:00Z">
        <w:del w:id="976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977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78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1A02AF3" w14:textId="206D37AA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979" w:author="PSK" w:date="2021-07-16T16:41:00Z"/>
          <w:del w:id="980" w:author="home" w:date="2021-08-09T10:10:00Z"/>
          <w:rFonts w:ascii="Phetsarath OT" w:eastAsia="Phetsarath OT" w:hAnsi="Phetsarath OT" w:cs="Phetsarath OT"/>
          <w:noProof/>
          <w:rPrChange w:id="981" w:author="NA" w:date="2021-12-30T11:44:00Z">
            <w:rPr>
              <w:ins w:id="982" w:author="PSK" w:date="2021-07-16T16:41:00Z"/>
              <w:del w:id="983" w:author="home" w:date="2021-08-09T10:10:00Z"/>
              <w:rFonts w:eastAsia="Arial" w:cs="Arial"/>
              <w:noProof/>
            </w:rPr>
          </w:rPrChange>
        </w:rPr>
        <w:pPrChange w:id="984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985" w:author="PSK" w:date="2021-07-16T16:41:00Z">
        <w:del w:id="986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87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8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989" w:author="NA" w:date="2021-12-30T11:44:00Z">
                <w:rPr>
                  <w:noProof/>
                </w:rPr>
              </w:rPrChange>
            </w:rPr>
            <w:delInstrText>HYPERLINK \l "_Toc77346185"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9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991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99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99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99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18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995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99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997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99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99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ການແຂ່ງຂັນ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00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0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ດ້ານໂທລະຄົມມະນາຄົມ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0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0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04" w:author="NA" w:date="2021-12-30T11:44:00Z">
                <w:rPr>
                  <w:noProof/>
                  <w:webHidden/>
                </w:rPr>
              </w:rPrChange>
            </w:rPr>
            <w:delInstrText xml:space="preserve"> PAGEREF _Toc77346185 \h </w:delInstrText>
          </w:r>
        </w:del>
      </w:ins>
      <w:del w:id="100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00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00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008" w:author="PSK" w:date="2021-08-05T10:28:00Z">
        <w:del w:id="100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010" w:author="PSK" w:date="2021-07-16T16:41:00Z">
        <w:del w:id="101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1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1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89C7029" w14:textId="533EF92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014" w:author="PSK" w:date="2021-07-16T16:41:00Z"/>
          <w:del w:id="1015" w:author="home" w:date="2021-08-09T10:10:00Z"/>
          <w:rFonts w:ascii="Phetsarath OT" w:eastAsia="Phetsarath OT" w:hAnsi="Phetsarath OT" w:cs="Phetsarath OT"/>
          <w:noProof/>
          <w:rPrChange w:id="1016" w:author="NA" w:date="2021-12-30T11:44:00Z">
            <w:rPr>
              <w:ins w:id="1017" w:author="PSK" w:date="2021-07-16T16:41:00Z"/>
              <w:del w:id="1018" w:author="home" w:date="2021-08-09T10:10:00Z"/>
              <w:rFonts w:eastAsia="Arial" w:cs="Arial"/>
              <w:noProof/>
            </w:rPr>
          </w:rPrChange>
        </w:rPr>
        <w:pPrChange w:id="101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020" w:author="PSK" w:date="2021-07-16T16:41:00Z">
        <w:del w:id="102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2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2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024" w:author="NA" w:date="2021-12-30T11:44:00Z">
                <w:rPr>
                  <w:noProof/>
                </w:rPr>
              </w:rPrChange>
            </w:rPr>
            <w:delInstrText>HYPERLINK \l "_Toc77346186"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2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2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102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102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102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19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03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03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03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03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03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ການປົກປ້ອງຜູ້ໃຊ້ບໍລິການ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3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3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37" w:author="NA" w:date="2021-12-30T11:44:00Z">
                <w:rPr>
                  <w:noProof/>
                  <w:webHidden/>
                </w:rPr>
              </w:rPrChange>
            </w:rPr>
            <w:delInstrText xml:space="preserve"> PAGEREF _Toc77346186 \h </w:delInstrText>
          </w:r>
        </w:del>
      </w:ins>
      <w:del w:id="103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03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04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041" w:author="PSK" w:date="2021-08-05T10:28:00Z">
        <w:del w:id="104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043" w:author="PSK" w:date="2021-07-16T16:41:00Z">
        <w:del w:id="104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4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4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487C476" w14:textId="45AB6043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047" w:author="PSK" w:date="2021-07-16T16:41:00Z"/>
          <w:del w:id="1048" w:author="home" w:date="2021-08-09T10:10:00Z"/>
          <w:rFonts w:ascii="Phetsarath OT" w:eastAsia="Phetsarath OT" w:hAnsi="Phetsarath OT" w:cs="Phetsarath OT"/>
          <w:noProof/>
          <w:rPrChange w:id="1049" w:author="NA" w:date="2021-12-30T11:44:00Z">
            <w:rPr>
              <w:ins w:id="1050" w:author="PSK" w:date="2021-07-16T16:41:00Z"/>
              <w:del w:id="1051" w:author="home" w:date="2021-08-09T10:10:00Z"/>
              <w:rFonts w:eastAsia="Arial" w:cs="Arial"/>
              <w:noProof/>
            </w:rPr>
          </w:rPrChange>
        </w:rPr>
        <w:pPrChange w:id="105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053" w:author="PSK" w:date="2021-07-16T16:41:00Z">
        <w:del w:id="105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5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5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057" w:author="NA" w:date="2021-12-30T11:44:00Z">
                <w:rPr>
                  <w:noProof/>
                </w:rPr>
              </w:rPrChange>
            </w:rPr>
            <w:delInstrText>HYPERLINK \l "_Toc77346190"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5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5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06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06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6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20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063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06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065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06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ການພິຈາລະນາແກ້ໄຂຄຳສະເໜີ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67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68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69" w:author="NA" w:date="2021-12-30T11:44:00Z">
                <w:rPr>
                  <w:noProof/>
                  <w:webHidden/>
                </w:rPr>
              </w:rPrChange>
            </w:rPr>
            <w:delInstrText xml:space="preserve"> PAGEREF _Toc77346190 \h </w:delInstrText>
          </w:r>
        </w:del>
      </w:ins>
      <w:del w:id="1070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071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072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073" w:author="PSK" w:date="2021-08-05T10:28:00Z">
        <w:del w:id="1074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075" w:author="PSK" w:date="2021-07-16T16:41:00Z">
        <w:del w:id="1076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77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78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788CE76" w14:textId="5DA9FAC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079" w:author="PSK" w:date="2021-07-16T16:41:00Z"/>
          <w:del w:id="1080" w:author="home" w:date="2021-08-09T10:10:00Z"/>
          <w:rFonts w:ascii="Phetsarath OT" w:eastAsia="Phetsarath OT" w:hAnsi="Phetsarath OT" w:cs="Phetsarath OT"/>
          <w:noProof/>
          <w:rPrChange w:id="1081" w:author="NA" w:date="2021-12-30T11:44:00Z">
            <w:rPr>
              <w:ins w:id="1082" w:author="PSK" w:date="2021-07-16T16:41:00Z"/>
              <w:del w:id="1083" w:author="home" w:date="2021-08-09T10:10:00Z"/>
              <w:rFonts w:eastAsia="Arial" w:cs="Arial"/>
              <w:noProof/>
            </w:rPr>
          </w:rPrChange>
        </w:rPr>
        <w:pPrChange w:id="1084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1085" w:author="PSK" w:date="2021-07-16T16:41:00Z">
        <w:del w:id="1086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87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8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089" w:author="NA" w:date="2021-12-30T11:44:00Z">
                <w:rPr>
                  <w:noProof/>
                </w:rPr>
              </w:rPrChange>
            </w:rPr>
            <w:delInstrText>HYPERLINK \l "_Toc77346191"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9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91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09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ພາກທີ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093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09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IV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9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9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097" w:author="NA" w:date="2021-12-30T11:44:00Z">
                <w:rPr>
                  <w:noProof/>
                  <w:webHidden/>
                </w:rPr>
              </w:rPrChange>
            </w:rPr>
            <w:delInstrText xml:space="preserve"> PAGEREF _Toc77346191 \h </w:delInstrText>
          </w:r>
        </w:del>
      </w:ins>
      <w:del w:id="109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09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10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101" w:author="PSK" w:date="2021-08-05T10:28:00Z">
        <w:del w:id="110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103" w:author="PSK" w:date="2021-07-16T16:41:00Z">
        <w:del w:id="110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0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0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6657EC6" w14:textId="6B071CC2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107" w:author="PSK" w:date="2021-07-16T16:41:00Z"/>
          <w:del w:id="1108" w:author="home" w:date="2021-08-09T10:10:00Z"/>
          <w:rFonts w:ascii="Phetsarath OT" w:eastAsia="Phetsarath OT" w:hAnsi="Phetsarath OT" w:cs="Phetsarath OT"/>
          <w:noProof/>
          <w:rPrChange w:id="1109" w:author="NA" w:date="2021-12-30T11:44:00Z">
            <w:rPr>
              <w:ins w:id="1110" w:author="PSK" w:date="2021-07-16T16:41:00Z"/>
              <w:del w:id="1111" w:author="home" w:date="2021-08-09T10:10:00Z"/>
              <w:rFonts w:eastAsia="Arial" w:cs="Arial"/>
              <w:noProof/>
            </w:rPr>
          </w:rPrChange>
        </w:rPr>
        <w:pPrChange w:id="1112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1113" w:author="PSK" w:date="2021-07-16T16:41:00Z">
        <w:del w:id="111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1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1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117" w:author="NA" w:date="2021-12-30T11:44:00Z">
                <w:rPr>
                  <w:noProof/>
                </w:rPr>
              </w:rPrChange>
            </w:rPr>
            <w:delInstrText>HYPERLINK \l "_Toc77346192"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1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1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2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2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12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2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ມາດຕະຖານເຕັກນິກ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12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2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12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2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ຄຸນນະພາບຂອງການບໍລິການໂທລະຄົມມະນາຄົມ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2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2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30" w:author="NA" w:date="2021-12-30T11:44:00Z">
                <w:rPr>
                  <w:noProof/>
                  <w:webHidden/>
                </w:rPr>
              </w:rPrChange>
            </w:rPr>
            <w:delInstrText xml:space="preserve"> PAGEREF _Toc77346192 \h </w:delInstrText>
          </w:r>
        </w:del>
      </w:ins>
      <w:del w:id="113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13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13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134" w:author="PSK" w:date="2021-08-05T10:28:00Z">
        <w:del w:id="113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136" w:author="PSK" w:date="2021-07-16T16:41:00Z">
        <w:del w:id="113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3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3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EBD6027" w14:textId="48F9D446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140" w:author="PSK" w:date="2021-07-16T16:41:00Z"/>
          <w:del w:id="1141" w:author="home" w:date="2021-08-09T10:10:00Z"/>
          <w:rFonts w:ascii="Phetsarath OT" w:eastAsia="Phetsarath OT" w:hAnsi="Phetsarath OT" w:cs="Phetsarath OT"/>
          <w:noProof/>
          <w:rPrChange w:id="1142" w:author="NA" w:date="2021-12-30T11:44:00Z">
            <w:rPr>
              <w:ins w:id="1143" w:author="PSK" w:date="2021-07-16T16:41:00Z"/>
              <w:del w:id="1144" w:author="home" w:date="2021-08-09T10:10:00Z"/>
              <w:rFonts w:eastAsia="Arial" w:cs="Arial"/>
              <w:noProof/>
            </w:rPr>
          </w:rPrChange>
        </w:rPr>
        <w:pPrChange w:id="114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146" w:author="PSK" w:date="2021-07-16T16:41:00Z">
        <w:del w:id="114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4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4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150" w:author="NA" w:date="2021-12-30T11:44:00Z">
                <w:rPr>
                  <w:noProof/>
                </w:rPr>
              </w:rPrChange>
            </w:rPr>
            <w:delInstrText>HYPERLINK \l "_Toc77346194"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5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5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5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5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15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21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5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5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5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5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ການກໍານົດມາດຕະຖານເຕັກນິກ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60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61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62" w:author="NA" w:date="2021-12-30T11:44:00Z">
                <w:rPr>
                  <w:noProof/>
                  <w:webHidden/>
                </w:rPr>
              </w:rPrChange>
            </w:rPr>
            <w:delInstrText xml:space="preserve"> PAGEREF _Toc77346194 \h </w:delInstrText>
          </w:r>
        </w:del>
      </w:ins>
      <w:del w:id="1163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164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165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166" w:author="PSK" w:date="2021-08-05T10:28:00Z">
        <w:del w:id="1167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168" w:author="PSK" w:date="2021-07-16T16:41:00Z">
        <w:del w:id="1169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70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71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21E7311" w14:textId="6333C47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172" w:author="PSK" w:date="2021-07-16T16:41:00Z"/>
          <w:del w:id="1173" w:author="home" w:date="2021-08-09T10:10:00Z"/>
          <w:rFonts w:ascii="Phetsarath OT" w:eastAsia="Phetsarath OT" w:hAnsi="Phetsarath OT" w:cs="Phetsarath OT"/>
          <w:noProof/>
          <w:rPrChange w:id="1174" w:author="NA" w:date="2021-12-30T11:44:00Z">
            <w:rPr>
              <w:ins w:id="1175" w:author="PSK" w:date="2021-07-16T16:41:00Z"/>
              <w:del w:id="1176" w:author="home" w:date="2021-08-09T10:10:00Z"/>
              <w:rFonts w:eastAsia="Arial" w:cs="Arial"/>
              <w:noProof/>
            </w:rPr>
          </w:rPrChange>
        </w:rPr>
        <w:pPrChange w:id="1177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178" w:author="PSK" w:date="2021-07-16T16:41:00Z">
        <w:del w:id="1179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80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8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182" w:author="NA" w:date="2021-12-30T11:44:00Z">
                <w:rPr>
                  <w:noProof/>
                </w:rPr>
              </w:rPrChange>
            </w:rPr>
            <w:delInstrText>HYPERLINK \l "_Toc77346196"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8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84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8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8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18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22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8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8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9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9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ການກວດກາ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9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9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19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9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ຢັ້ງຢືນ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19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19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ມາດຕະຖານເຕັກນິກ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9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19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00" w:author="NA" w:date="2021-12-30T11:44:00Z">
                <w:rPr>
                  <w:noProof/>
                  <w:webHidden/>
                </w:rPr>
              </w:rPrChange>
            </w:rPr>
            <w:delInstrText xml:space="preserve"> PAGEREF _Toc77346196 \h </w:delInstrText>
          </w:r>
        </w:del>
      </w:ins>
      <w:del w:id="120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20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20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204" w:author="PSK" w:date="2021-08-05T10:28:00Z">
        <w:del w:id="120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206" w:author="PSK" w:date="2021-07-16T16:41:00Z">
        <w:del w:id="120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0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0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530FDD0" w14:textId="14AF52A1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210" w:author="PSK" w:date="2021-07-16T16:41:00Z"/>
          <w:del w:id="1211" w:author="home" w:date="2021-08-09T10:10:00Z"/>
          <w:rFonts w:ascii="Phetsarath OT" w:eastAsia="Phetsarath OT" w:hAnsi="Phetsarath OT" w:cs="Phetsarath OT"/>
          <w:noProof/>
          <w:rPrChange w:id="1212" w:author="NA" w:date="2021-12-30T11:44:00Z">
            <w:rPr>
              <w:ins w:id="1213" w:author="PSK" w:date="2021-07-16T16:41:00Z"/>
              <w:del w:id="1214" w:author="home" w:date="2021-08-09T10:10:00Z"/>
              <w:rFonts w:eastAsia="Arial" w:cs="Arial"/>
              <w:noProof/>
            </w:rPr>
          </w:rPrChange>
        </w:rPr>
        <w:pPrChange w:id="121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216" w:author="PSK" w:date="2021-07-16T16:41:00Z">
        <w:del w:id="121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1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1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220" w:author="NA" w:date="2021-12-30T11:44:00Z">
                <w:rPr>
                  <w:noProof/>
                </w:rPr>
              </w:rPrChange>
            </w:rPr>
            <w:delInstrText>HYPERLINK \l "_Toc77346198"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2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2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2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2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22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23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2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2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2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2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ການນຳເຂົ້າ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3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3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3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3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ສົ່ງອອກ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3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3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ອຸປະກອນໂທລະຄົມມະນາຄົມ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3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3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38" w:author="NA" w:date="2021-12-30T11:44:00Z">
                <w:rPr>
                  <w:noProof/>
                  <w:webHidden/>
                </w:rPr>
              </w:rPrChange>
            </w:rPr>
            <w:delInstrText xml:space="preserve"> PAGEREF _Toc77346198 \h </w:delInstrText>
          </w:r>
        </w:del>
      </w:ins>
      <w:del w:id="123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24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24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242" w:author="PSK" w:date="2021-08-05T10:28:00Z">
        <w:del w:id="124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244" w:author="PSK" w:date="2021-07-16T16:41:00Z">
        <w:del w:id="124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4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4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385D59A" w14:textId="281650D3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248" w:author="PSK" w:date="2021-07-16T16:41:00Z"/>
          <w:del w:id="1249" w:author="home" w:date="2021-08-09T10:10:00Z"/>
          <w:rFonts w:ascii="Phetsarath OT" w:eastAsia="Phetsarath OT" w:hAnsi="Phetsarath OT" w:cs="Phetsarath OT"/>
          <w:noProof/>
          <w:rPrChange w:id="1250" w:author="NA" w:date="2021-12-30T11:44:00Z">
            <w:rPr>
              <w:ins w:id="1251" w:author="PSK" w:date="2021-07-16T16:41:00Z"/>
              <w:del w:id="1252" w:author="home" w:date="2021-08-09T10:10:00Z"/>
              <w:rFonts w:eastAsia="Arial" w:cs="Arial"/>
              <w:noProof/>
            </w:rPr>
          </w:rPrChange>
        </w:rPr>
        <w:pPrChange w:id="1253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254" w:author="PSK" w:date="2021-07-16T16:41:00Z">
        <w:del w:id="125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5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5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258" w:author="NA" w:date="2021-12-30T11:44:00Z">
                <w:rPr>
                  <w:noProof/>
                </w:rPr>
              </w:rPrChange>
            </w:rPr>
            <w:delInstrText>HYPERLINK \l "_Toc77346200"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5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6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6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6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26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24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6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6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6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6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ຄຸນນະພາບການບໍລິການໂທລະຄົມມະນາຄົມ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6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6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70" w:author="NA" w:date="2021-12-30T11:44:00Z">
                <w:rPr>
                  <w:noProof/>
                  <w:webHidden/>
                </w:rPr>
              </w:rPrChange>
            </w:rPr>
            <w:delInstrText xml:space="preserve"> PAGEREF _Toc77346200 \h </w:delInstrText>
          </w:r>
        </w:del>
      </w:ins>
      <w:del w:id="127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27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27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274" w:author="PSK" w:date="2021-08-05T10:28:00Z">
        <w:del w:id="127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276" w:author="PSK" w:date="2021-07-16T16:41:00Z">
        <w:del w:id="127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27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7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06041E6" w14:textId="60B0CD19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280" w:author="PSK" w:date="2021-07-16T16:41:00Z"/>
          <w:del w:id="1281" w:author="home" w:date="2021-08-09T10:10:00Z"/>
          <w:rFonts w:ascii="Phetsarath OT" w:eastAsia="Phetsarath OT" w:hAnsi="Phetsarath OT" w:cs="Phetsarath OT"/>
          <w:noProof/>
          <w:rPrChange w:id="1282" w:author="NA" w:date="2021-12-30T11:44:00Z">
            <w:rPr>
              <w:ins w:id="1283" w:author="PSK" w:date="2021-07-16T16:41:00Z"/>
              <w:del w:id="1284" w:author="home" w:date="2021-08-09T10:10:00Z"/>
              <w:rFonts w:eastAsia="Arial" w:cs="Arial"/>
              <w:noProof/>
            </w:rPr>
          </w:rPrChange>
        </w:rPr>
        <w:pPrChange w:id="128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286" w:author="PSK" w:date="2021-07-16T16:41:00Z">
        <w:del w:id="128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8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8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290" w:author="NA" w:date="2021-12-30T11:44:00Z">
                <w:rPr>
                  <w:noProof/>
                </w:rPr>
              </w:rPrChange>
            </w:rPr>
            <w:delInstrText>HYPERLINK \l "_Toc77346201"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9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29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9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9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29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25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9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9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29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29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ການກວດກາຄຸນນະພາບ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30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3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ການບໍລິການດ້ານໂທລະຄົມມະນາຄົມ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0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0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04" w:author="NA" w:date="2021-12-30T11:44:00Z">
                <w:rPr>
                  <w:noProof/>
                  <w:webHidden/>
                </w:rPr>
              </w:rPrChange>
            </w:rPr>
            <w:delInstrText xml:space="preserve"> PAGEREF _Toc77346201 \h </w:delInstrText>
          </w:r>
        </w:del>
      </w:ins>
      <w:del w:id="130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30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30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308" w:author="PSK" w:date="2021-08-05T10:28:00Z">
        <w:del w:id="130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310" w:author="PSK" w:date="2021-07-16T16:41:00Z">
        <w:del w:id="131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1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1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7CCDCEF" w14:textId="2B81B8D5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314" w:author="PSK" w:date="2021-07-16T16:41:00Z"/>
          <w:del w:id="1315" w:author="home" w:date="2021-08-09T10:10:00Z"/>
          <w:rFonts w:ascii="Phetsarath OT" w:eastAsia="Phetsarath OT" w:hAnsi="Phetsarath OT" w:cs="Phetsarath OT"/>
          <w:noProof/>
          <w:rPrChange w:id="1316" w:author="NA" w:date="2021-12-30T11:44:00Z">
            <w:rPr>
              <w:ins w:id="1317" w:author="PSK" w:date="2021-07-16T16:41:00Z"/>
              <w:del w:id="1318" w:author="home" w:date="2021-08-09T10:10:00Z"/>
              <w:rFonts w:eastAsia="Arial" w:cs="Arial"/>
              <w:noProof/>
            </w:rPr>
          </w:rPrChange>
        </w:rPr>
        <w:pPrChange w:id="1319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1320" w:author="PSK" w:date="2021-07-16T16:41:00Z">
        <w:del w:id="132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2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2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324" w:author="NA" w:date="2021-12-30T11:44:00Z">
                <w:rPr>
                  <w:noProof/>
                </w:rPr>
              </w:rPrChange>
            </w:rPr>
            <w:delInstrText>HYPERLINK \l "_Toc77346202"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2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2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32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2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V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2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3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31" w:author="NA" w:date="2021-12-30T11:44:00Z">
                <w:rPr>
                  <w:noProof/>
                  <w:webHidden/>
                </w:rPr>
              </w:rPrChange>
            </w:rPr>
            <w:delInstrText xml:space="preserve"> PAGEREF _Toc77346202 \h </w:delInstrText>
          </w:r>
        </w:del>
      </w:ins>
      <w:del w:id="133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33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33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335" w:author="PSK" w:date="2021-08-05T10:28:00Z">
        <w:del w:id="133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337" w:author="PSK" w:date="2021-07-16T16:41:00Z">
        <w:del w:id="133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3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4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944A880" w14:textId="03643408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341" w:author="PSK" w:date="2021-07-16T16:41:00Z"/>
          <w:del w:id="1342" w:author="home" w:date="2021-08-09T10:10:00Z"/>
          <w:rFonts w:ascii="Phetsarath OT" w:eastAsia="Phetsarath OT" w:hAnsi="Phetsarath OT" w:cs="Phetsarath OT"/>
          <w:noProof/>
          <w:rPrChange w:id="1343" w:author="NA" w:date="2021-12-30T11:44:00Z">
            <w:rPr>
              <w:ins w:id="1344" w:author="PSK" w:date="2021-07-16T16:41:00Z"/>
              <w:del w:id="1345" w:author="home" w:date="2021-08-09T10:10:00Z"/>
              <w:rFonts w:eastAsia="Arial" w:cs="Arial"/>
              <w:noProof/>
            </w:rPr>
          </w:rPrChange>
        </w:rPr>
        <w:pPrChange w:id="1346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1347" w:author="PSK" w:date="2021-07-16T16:41:00Z">
        <w:del w:id="134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4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5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351" w:author="NA" w:date="2021-12-30T11:44:00Z">
                <w:rPr>
                  <w:noProof/>
                </w:rPr>
              </w:rPrChange>
            </w:rPr>
            <w:delInstrText>HYPERLINK \l "_Toc77346203"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5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5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strike/>
              <w:noProof/>
              <w:color w:val="auto"/>
              <w:u w:val="none"/>
              <w:rPrChange w:id="1354" w:author="NA" w:date="2021-12-30T11:44:00Z">
                <w:rPr>
                  <w:rStyle w:val="Hyperlink"/>
                  <w:rFonts w:ascii="Phetsarath OT" w:eastAsia="Phetsarath OT" w:hAnsi="Phetsarath OT" w:cs="Phetsarath OT"/>
                  <w:strike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35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ໂຄງລ່າງພື້ນຖານໂທລະຄົມມະນາຄົມ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5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,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35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ການເຊື່ອມຕໍ່ເຄືອຂ່າຍ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35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35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36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36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ການຄິດໄລ່ຄ່າເຊື່ອມຕໍ່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6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6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64" w:author="NA" w:date="2021-12-30T11:44:00Z">
                <w:rPr>
                  <w:noProof/>
                  <w:webHidden/>
                </w:rPr>
              </w:rPrChange>
            </w:rPr>
            <w:delInstrText xml:space="preserve"> PAGEREF _Toc77346203 \h </w:delInstrText>
          </w:r>
        </w:del>
      </w:ins>
      <w:del w:id="136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36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36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368" w:author="PSK" w:date="2021-08-05T10:28:00Z">
        <w:del w:id="136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370" w:author="PSK" w:date="2021-07-16T16:41:00Z">
        <w:del w:id="137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7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7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A00EABA" w14:textId="3BF53C86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374" w:author="PSK" w:date="2021-07-16T16:41:00Z"/>
          <w:del w:id="1375" w:author="home" w:date="2021-08-09T10:10:00Z"/>
          <w:rFonts w:ascii="Phetsarath OT" w:eastAsia="Phetsarath OT" w:hAnsi="Phetsarath OT" w:cs="Phetsarath OT"/>
          <w:noProof/>
          <w:rPrChange w:id="1376" w:author="NA" w:date="2021-12-30T11:44:00Z">
            <w:rPr>
              <w:ins w:id="1377" w:author="PSK" w:date="2021-07-16T16:41:00Z"/>
              <w:del w:id="1378" w:author="home" w:date="2021-08-09T10:10:00Z"/>
              <w:rFonts w:eastAsia="Arial" w:cs="Arial"/>
              <w:noProof/>
            </w:rPr>
          </w:rPrChange>
        </w:rPr>
        <w:pPrChange w:id="137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380" w:author="PSK" w:date="2021-07-16T16:41:00Z">
        <w:del w:id="138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8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8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384" w:author="NA" w:date="2021-12-30T11:44:00Z">
                <w:rPr>
                  <w:noProof/>
                </w:rPr>
              </w:rPrChange>
            </w:rPr>
            <w:delInstrText>HYPERLINK \l "_Toc77346204"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8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38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38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ໝວດທີ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38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1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8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9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91" w:author="NA" w:date="2021-12-30T11:44:00Z">
                <w:rPr>
                  <w:noProof/>
                  <w:webHidden/>
                </w:rPr>
              </w:rPrChange>
            </w:rPr>
            <w:delInstrText xml:space="preserve"> PAGEREF _Toc77346204 \h </w:delInstrText>
          </w:r>
        </w:del>
      </w:ins>
      <w:del w:id="139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39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39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395" w:author="PSK" w:date="2021-08-05T10:28:00Z">
        <w:del w:id="139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397" w:author="PSK" w:date="2021-07-16T16:41:00Z">
        <w:del w:id="139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39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0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039AC34" w14:textId="654823FA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401" w:author="PSK" w:date="2021-07-16T16:41:00Z"/>
          <w:del w:id="1402" w:author="home" w:date="2021-08-09T10:10:00Z"/>
          <w:rFonts w:ascii="Phetsarath OT" w:eastAsia="Phetsarath OT" w:hAnsi="Phetsarath OT" w:cs="Phetsarath OT"/>
          <w:noProof/>
          <w:rPrChange w:id="1403" w:author="NA" w:date="2021-12-30T11:44:00Z">
            <w:rPr>
              <w:ins w:id="1404" w:author="PSK" w:date="2021-07-16T16:41:00Z"/>
              <w:del w:id="1405" w:author="home" w:date="2021-08-09T10:10:00Z"/>
              <w:rFonts w:eastAsia="Arial" w:cs="Arial"/>
              <w:noProof/>
            </w:rPr>
          </w:rPrChange>
        </w:rPr>
        <w:pPrChange w:id="140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407" w:author="PSK" w:date="2021-07-16T16:41:00Z">
        <w:del w:id="140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0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1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411" w:author="NA" w:date="2021-12-30T11:44:00Z">
                <w:rPr>
                  <w:noProof/>
                </w:rPr>
              </w:rPrChange>
            </w:rPr>
            <w:delInstrText>HYPERLINK \l "_Toc77346205"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1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1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41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1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141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1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ໂຄງລ່າງພື້ນຖານໂທລະຄົມມະນາຄົມ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1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1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20" w:author="NA" w:date="2021-12-30T11:44:00Z">
                <w:rPr>
                  <w:noProof/>
                  <w:webHidden/>
                </w:rPr>
              </w:rPrChange>
            </w:rPr>
            <w:delInstrText xml:space="preserve"> PAGEREF _Toc77346205 \h </w:delInstrText>
          </w:r>
        </w:del>
      </w:ins>
      <w:del w:id="142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42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42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424" w:author="PSK" w:date="2021-08-05T10:28:00Z">
        <w:del w:id="142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426" w:author="PSK" w:date="2021-07-16T16:41:00Z">
        <w:del w:id="142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2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2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F8FF712" w14:textId="4B3B849D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430" w:author="PSK" w:date="2021-07-16T16:41:00Z"/>
          <w:del w:id="1431" w:author="home" w:date="2021-08-09T10:10:00Z"/>
          <w:rFonts w:ascii="Phetsarath OT" w:eastAsia="Phetsarath OT" w:hAnsi="Phetsarath OT" w:cs="Phetsarath OT"/>
          <w:noProof/>
          <w:rPrChange w:id="1432" w:author="NA" w:date="2021-12-30T11:44:00Z">
            <w:rPr>
              <w:ins w:id="1433" w:author="PSK" w:date="2021-07-16T16:41:00Z"/>
              <w:del w:id="1434" w:author="home" w:date="2021-08-09T10:10:00Z"/>
              <w:rFonts w:eastAsia="Arial" w:cs="Arial"/>
              <w:noProof/>
            </w:rPr>
          </w:rPrChange>
        </w:rPr>
        <w:pPrChange w:id="1435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436" w:author="PSK" w:date="2021-07-16T16:41:00Z">
        <w:del w:id="143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3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3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440" w:author="NA" w:date="2021-12-30T11:44:00Z">
                <w:rPr>
                  <w:noProof/>
                </w:rPr>
              </w:rPrChange>
            </w:rPr>
            <w:delInstrText>HYPERLINK \l "_Toc77346206"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4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4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4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44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4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26 (​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4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4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) 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4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ໂຄງລ່າງ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4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5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ພື້ນຖານ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5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5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5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5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5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5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57" w:author="NA" w:date="2021-12-30T11:44:00Z">
                <w:rPr>
                  <w:noProof/>
                  <w:webHidden/>
                </w:rPr>
              </w:rPrChange>
            </w:rPr>
            <w:delInstrText xml:space="preserve"> PAGEREF _Toc77346206 \h </w:delInstrText>
          </w:r>
        </w:del>
      </w:ins>
      <w:del w:id="145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45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46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461" w:author="PSK" w:date="2021-08-05T10:28:00Z">
        <w:del w:id="146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463" w:author="PSK" w:date="2021-07-16T16:41:00Z">
        <w:del w:id="146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6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6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1063F84" w14:textId="0EF27E02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467" w:author="PSK" w:date="2021-07-16T16:41:00Z"/>
          <w:del w:id="1468" w:author="home" w:date="2021-08-09T10:10:00Z"/>
          <w:rFonts w:ascii="Phetsarath OT" w:eastAsia="Phetsarath OT" w:hAnsi="Phetsarath OT" w:cs="Phetsarath OT"/>
          <w:noProof/>
          <w:rPrChange w:id="1469" w:author="NA" w:date="2021-12-30T11:44:00Z">
            <w:rPr>
              <w:ins w:id="1470" w:author="PSK" w:date="2021-07-16T16:41:00Z"/>
              <w:del w:id="1471" w:author="home" w:date="2021-08-09T10:10:00Z"/>
              <w:rFonts w:eastAsia="Arial" w:cs="Arial"/>
              <w:noProof/>
            </w:rPr>
          </w:rPrChange>
        </w:rPr>
        <w:pPrChange w:id="1472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473" w:author="PSK" w:date="2021-07-16T16:41:00Z">
        <w:del w:id="147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7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7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477" w:author="NA" w:date="2021-12-30T11:44:00Z">
                <w:rPr>
                  <w:noProof/>
                </w:rPr>
              </w:rPrChange>
            </w:rPr>
            <w:delInstrText>HYPERLINK \l "_Toc77346207"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7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47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8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48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48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27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48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8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48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8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ການຕິດຕັ້ງ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48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8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48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49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ການນຳໃຊ້ໂຄງລ່າງພື້ນຖານໂທລະຄົມມະນາຄົມ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9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9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493" w:author="NA" w:date="2021-12-30T11:44:00Z">
                <w:rPr>
                  <w:noProof/>
                  <w:webHidden/>
                </w:rPr>
              </w:rPrChange>
            </w:rPr>
            <w:delInstrText xml:space="preserve"> PAGEREF _Toc77346207 \h </w:delInstrText>
          </w:r>
        </w:del>
      </w:ins>
      <w:del w:id="149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49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49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497" w:author="PSK" w:date="2021-08-05T10:28:00Z">
        <w:del w:id="149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499" w:author="PSK" w:date="2021-07-16T16:41:00Z">
        <w:del w:id="150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0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0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7BF61E0" w14:textId="4F868180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503" w:author="PSK" w:date="2021-07-16T16:41:00Z"/>
          <w:del w:id="1504" w:author="home" w:date="2021-08-09T10:10:00Z"/>
          <w:rFonts w:ascii="Phetsarath OT" w:eastAsia="Phetsarath OT" w:hAnsi="Phetsarath OT" w:cs="Phetsarath OT"/>
          <w:noProof/>
          <w:rPrChange w:id="1505" w:author="NA" w:date="2021-12-30T11:44:00Z">
            <w:rPr>
              <w:ins w:id="1506" w:author="PSK" w:date="2021-07-16T16:41:00Z"/>
              <w:del w:id="1507" w:author="home" w:date="2021-08-09T10:10:00Z"/>
              <w:rFonts w:eastAsia="Arial" w:cs="Arial"/>
              <w:noProof/>
            </w:rPr>
          </w:rPrChange>
        </w:rPr>
        <w:pPrChange w:id="1508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509" w:author="PSK" w:date="2021-07-16T16:41:00Z">
        <w:del w:id="151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1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1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513" w:author="NA" w:date="2021-12-30T11:44:00Z">
                <w:rPr>
                  <w:noProof/>
                </w:rPr>
              </w:rPrChange>
            </w:rPr>
            <w:delInstrText>HYPERLINK \l "_Toc77346208"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1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1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1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ໝວດທີ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1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2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1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1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20" w:author="NA" w:date="2021-12-30T11:44:00Z">
                <w:rPr>
                  <w:noProof/>
                  <w:webHidden/>
                </w:rPr>
              </w:rPrChange>
            </w:rPr>
            <w:delInstrText xml:space="preserve"> PAGEREF _Toc77346208 \h </w:delInstrText>
          </w:r>
        </w:del>
      </w:ins>
      <w:del w:id="152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52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52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524" w:author="PSK" w:date="2021-08-05T10:28:00Z">
        <w:del w:id="152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526" w:author="PSK" w:date="2021-07-16T16:41:00Z">
        <w:del w:id="152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2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2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41AADAF" w14:textId="11359E12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530" w:author="PSK" w:date="2021-07-16T16:41:00Z"/>
          <w:del w:id="1531" w:author="home" w:date="2021-08-09T10:10:00Z"/>
          <w:rFonts w:ascii="Phetsarath OT" w:eastAsia="Phetsarath OT" w:hAnsi="Phetsarath OT" w:cs="Phetsarath OT"/>
          <w:noProof/>
          <w:rPrChange w:id="1532" w:author="NA" w:date="2021-12-30T11:44:00Z">
            <w:rPr>
              <w:ins w:id="1533" w:author="PSK" w:date="2021-07-16T16:41:00Z"/>
              <w:del w:id="1534" w:author="home" w:date="2021-08-09T10:10:00Z"/>
              <w:rFonts w:eastAsia="Arial" w:cs="Arial"/>
              <w:noProof/>
            </w:rPr>
          </w:rPrChange>
        </w:rPr>
        <w:pPrChange w:id="153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536" w:author="PSK" w:date="2021-07-16T16:41:00Z">
        <w:del w:id="153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3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3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540" w:author="NA" w:date="2021-12-30T11:44:00Z">
                <w:rPr>
                  <w:noProof/>
                </w:rPr>
              </w:rPrChange>
            </w:rPr>
            <w:delInstrText>HYPERLINK \l "_Toc77346209"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4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4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4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>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4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4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4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ການເຊື່ອມຕໍ່ເຄືອຂ່າຍ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4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4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4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5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ການຄິດໄລ່ຄ່າເຊື່ອມຕໍ່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5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5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5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5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55" w:author="NA" w:date="2021-12-30T11:44:00Z">
                <w:rPr>
                  <w:noProof/>
                  <w:webHidden/>
                </w:rPr>
              </w:rPrChange>
            </w:rPr>
            <w:delInstrText xml:space="preserve"> PAGEREF _Toc77346209 \h </w:delInstrText>
          </w:r>
        </w:del>
      </w:ins>
      <w:del w:id="155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55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55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559" w:author="PSK" w:date="2021-08-05T10:28:00Z">
        <w:del w:id="156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561" w:author="PSK" w:date="2021-07-16T16:41:00Z">
        <w:del w:id="156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6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6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E85EE36" w14:textId="28CB44B5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565" w:author="PSK" w:date="2021-07-16T16:41:00Z"/>
          <w:del w:id="1566" w:author="home" w:date="2021-08-09T10:10:00Z"/>
          <w:rFonts w:ascii="Phetsarath OT" w:eastAsia="Phetsarath OT" w:hAnsi="Phetsarath OT" w:cs="Phetsarath OT"/>
          <w:noProof/>
          <w:rPrChange w:id="1567" w:author="NA" w:date="2021-12-30T11:44:00Z">
            <w:rPr>
              <w:ins w:id="1568" w:author="PSK" w:date="2021-07-16T16:41:00Z"/>
              <w:del w:id="1569" w:author="home" w:date="2021-08-09T10:10:00Z"/>
              <w:rFonts w:eastAsia="Arial" w:cs="Arial"/>
              <w:noProof/>
            </w:rPr>
          </w:rPrChange>
        </w:rPr>
        <w:pPrChange w:id="1570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571" w:author="PSK" w:date="2021-07-16T16:41:00Z">
        <w:del w:id="157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73" w:author="NA" w:date="2021-12-30T11:44:00Z">
                <w:rPr>
                  <w:rStyle w:val="Hyperlink"/>
                  <w:noProof/>
                </w:rPr>
              </w:rPrChange>
            </w:rPr>
            <w:lastRenderedPageBreak/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7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575" w:author="NA" w:date="2021-12-30T11:44:00Z">
                <w:rPr>
                  <w:noProof/>
                </w:rPr>
              </w:rPrChange>
            </w:rPr>
            <w:delInstrText>HYPERLINK \l "_Toc77346210"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7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7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7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7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58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28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8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8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58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58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ການເຊື່ອມຕໍ່ເຄືອຂ່າຍໂທລະຄົມມະນາຄົມ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8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8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87" w:author="NA" w:date="2021-12-30T11:44:00Z">
                <w:rPr>
                  <w:noProof/>
                  <w:webHidden/>
                </w:rPr>
              </w:rPrChange>
            </w:rPr>
            <w:delInstrText xml:space="preserve"> PAGEREF _Toc77346210 \h </w:delInstrText>
          </w:r>
        </w:del>
      </w:ins>
      <w:del w:id="158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58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59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591" w:author="PSK" w:date="2021-08-05T10:28:00Z">
        <w:del w:id="159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593" w:author="PSK" w:date="2021-07-16T16:41:00Z">
        <w:del w:id="159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59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59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3106D14" w14:textId="1C80CCC0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597" w:author="PSK" w:date="2021-07-16T16:41:00Z"/>
          <w:del w:id="1598" w:author="home" w:date="2021-08-09T10:10:00Z"/>
          <w:rFonts w:ascii="Phetsarath OT" w:eastAsia="Phetsarath OT" w:hAnsi="Phetsarath OT" w:cs="Phetsarath OT"/>
          <w:noProof/>
          <w:rPrChange w:id="1599" w:author="NA" w:date="2021-12-30T11:44:00Z">
            <w:rPr>
              <w:ins w:id="1600" w:author="PSK" w:date="2021-07-16T16:41:00Z"/>
              <w:del w:id="1601" w:author="home" w:date="2021-08-09T10:10:00Z"/>
              <w:rFonts w:eastAsia="Arial" w:cs="Arial"/>
              <w:noProof/>
            </w:rPr>
          </w:rPrChange>
        </w:rPr>
        <w:pPrChange w:id="1602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603" w:author="PSK" w:date="2021-07-16T16:41:00Z">
        <w:del w:id="160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0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0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607" w:author="NA" w:date="2021-12-30T11:44:00Z">
                <w:rPr>
                  <w:noProof/>
                </w:rPr>
              </w:rPrChange>
            </w:rPr>
            <w:delInstrText>HYPERLINK \l "_Toc77346213"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0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0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61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61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61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29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61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61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61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61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ການຄິດໄລ່ຄ່າເຊື່ອມຕໍ່ເຄືອຂ່າຍໂທລະຄົມມະນາຄົມ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17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18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19" w:author="NA" w:date="2021-12-30T11:44:00Z">
                <w:rPr>
                  <w:noProof/>
                  <w:webHidden/>
                </w:rPr>
              </w:rPrChange>
            </w:rPr>
            <w:delInstrText xml:space="preserve"> PAGEREF _Toc77346213 \h </w:delInstrText>
          </w:r>
        </w:del>
      </w:ins>
      <w:del w:id="1620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621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622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623" w:author="PSK" w:date="2021-08-05T10:28:00Z">
        <w:del w:id="1624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625" w:author="PSK" w:date="2021-07-16T16:41:00Z">
        <w:del w:id="1626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27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28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8355B7A" w14:textId="79FEA04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629" w:author="PSK" w:date="2021-07-16T16:41:00Z"/>
          <w:del w:id="1630" w:author="home" w:date="2021-08-09T10:10:00Z"/>
          <w:rFonts w:ascii="Phetsarath OT" w:eastAsia="Phetsarath OT" w:hAnsi="Phetsarath OT" w:cs="Phetsarath OT"/>
          <w:noProof/>
          <w:rPrChange w:id="1631" w:author="NA" w:date="2021-12-30T11:44:00Z">
            <w:rPr>
              <w:ins w:id="1632" w:author="PSK" w:date="2021-07-16T16:41:00Z"/>
              <w:del w:id="1633" w:author="home" w:date="2021-08-09T10:10:00Z"/>
              <w:rFonts w:eastAsia="Arial" w:cs="Arial"/>
              <w:noProof/>
            </w:rPr>
          </w:rPrChange>
        </w:rPr>
        <w:pPrChange w:id="1634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1635" w:author="PSK" w:date="2021-07-16T16:41:00Z">
        <w:del w:id="1636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37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3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639" w:author="NA" w:date="2021-12-30T11:44:00Z">
                <w:rPr>
                  <w:noProof/>
                </w:rPr>
              </w:rPrChange>
            </w:rPr>
            <w:delInstrText>HYPERLINK \l "_Toc77346214"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4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41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64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4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64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4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VI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4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4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48" w:author="NA" w:date="2021-12-30T11:44:00Z">
                <w:rPr>
                  <w:noProof/>
                  <w:webHidden/>
                </w:rPr>
              </w:rPrChange>
            </w:rPr>
            <w:delInstrText xml:space="preserve"> PAGEREF _Toc77346214 \h </w:delInstrText>
          </w:r>
        </w:del>
      </w:ins>
      <w:del w:id="164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65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65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652" w:author="PSK" w:date="2021-08-05T10:28:00Z">
        <w:del w:id="165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654" w:author="PSK" w:date="2021-07-16T16:41:00Z">
        <w:del w:id="165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5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5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2032E8B" w14:textId="06716700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658" w:author="PSK" w:date="2021-07-16T16:41:00Z"/>
          <w:del w:id="1659" w:author="home" w:date="2021-08-09T10:10:00Z"/>
          <w:rFonts w:ascii="Phetsarath OT" w:eastAsia="Phetsarath OT" w:hAnsi="Phetsarath OT" w:cs="Phetsarath OT"/>
          <w:noProof/>
          <w:rPrChange w:id="1660" w:author="NA" w:date="2021-12-30T11:44:00Z">
            <w:rPr>
              <w:ins w:id="1661" w:author="PSK" w:date="2021-07-16T16:41:00Z"/>
              <w:del w:id="1662" w:author="home" w:date="2021-08-09T10:10:00Z"/>
              <w:rFonts w:eastAsia="Arial" w:cs="Arial"/>
              <w:noProof/>
            </w:rPr>
          </w:rPrChange>
        </w:rPr>
        <w:pPrChange w:id="1663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1664" w:author="PSK" w:date="2021-07-16T16:41:00Z">
        <w:del w:id="166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6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6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668" w:author="NA" w:date="2021-12-30T11:44:00Z">
                <w:rPr>
                  <w:noProof/>
                </w:rPr>
              </w:rPrChange>
            </w:rPr>
            <w:delInstrText>HYPERLINK \l "_Toc77346215"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6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7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67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ການດຳເນີນທຸລະກິດ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67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7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67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7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67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77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78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79" w:author="NA" w:date="2021-12-30T11:44:00Z">
                <w:rPr>
                  <w:noProof/>
                  <w:webHidden/>
                </w:rPr>
              </w:rPrChange>
            </w:rPr>
            <w:delInstrText xml:space="preserve"> PAGEREF _Toc77346215 \h </w:delInstrText>
          </w:r>
        </w:del>
      </w:ins>
      <w:del w:id="1680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681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682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683" w:author="PSK" w:date="2021-08-05T10:28:00Z">
        <w:del w:id="1684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685" w:author="PSK" w:date="2021-07-16T16:41:00Z">
        <w:del w:id="1686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687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88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F1D3F18" w14:textId="7F1D4B11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689" w:author="PSK" w:date="2021-07-16T16:41:00Z"/>
          <w:del w:id="1690" w:author="home" w:date="2021-08-09T10:10:00Z"/>
          <w:rFonts w:ascii="Phetsarath OT" w:eastAsia="Phetsarath OT" w:hAnsi="Phetsarath OT" w:cs="Phetsarath OT"/>
          <w:noProof/>
          <w:rPrChange w:id="1691" w:author="NA" w:date="2021-12-30T11:44:00Z">
            <w:rPr>
              <w:ins w:id="1692" w:author="PSK" w:date="2021-07-16T16:41:00Z"/>
              <w:del w:id="1693" w:author="home" w:date="2021-08-09T10:10:00Z"/>
              <w:rFonts w:eastAsia="Arial" w:cs="Arial"/>
              <w:noProof/>
            </w:rPr>
          </w:rPrChange>
        </w:rPr>
        <w:pPrChange w:id="1694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695" w:author="PSK" w:date="2021-07-16T16:41:00Z">
        <w:del w:id="1696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97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69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699" w:author="NA" w:date="2021-12-30T11:44:00Z">
                <w:rPr>
                  <w:noProof/>
                </w:rPr>
              </w:rPrChange>
            </w:rPr>
            <w:delInstrText>HYPERLINK \l "_Toc77346216"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0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01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0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ໝວດທີ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0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1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0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0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06" w:author="NA" w:date="2021-12-30T11:44:00Z">
                <w:rPr>
                  <w:noProof/>
                  <w:webHidden/>
                </w:rPr>
              </w:rPrChange>
            </w:rPr>
            <w:delInstrText xml:space="preserve"> PAGEREF _Toc77346216 \h </w:delInstrText>
          </w:r>
        </w:del>
      </w:ins>
      <w:del w:id="170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70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70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710" w:author="PSK" w:date="2021-08-05T10:28:00Z">
        <w:del w:id="171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712" w:author="PSK" w:date="2021-07-16T16:41:00Z">
        <w:del w:id="171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1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1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00A6930" w14:textId="78D51B7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716" w:author="PSK" w:date="2021-07-16T16:41:00Z"/>
          <w:del w:id="1717" w:author="home" w:date="2021-08-09T10:10:00Z"/>
          <w:rFonts w:ascii="Phetsarath OT" w:eastAsia="Phetsarath OT" w:hAnsi="Phetsarath OT" w:cs="Phetsarath OT"/>
          <w:noProof/>
          <w:rPrChange w:id="1718" w:author="NA" w:date="2021-12-30T11:44:00Z">
            <w:rPr>
              <w:ins w:id="1719" w:author="PSK" w:date="2021-07-16T16:41:00Z"/>
              <w:del w:id="1720" w:author="home" w:date="2021-08-09T10:10:00Z"/>
              <w:rFonts w:eastAsia="Arial" w:cs="Arial"/>
              <w:noProof/>
            </w:rPr>
          </w:rPrChange>
        </w:rPr>
        <w:pPrChange w:id="1721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1722" w:author="PSK" w:date="2021-07-16T16:41:00Z">
        <w:del w:id="172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2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2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726" w:author="NA" w:date="2021-12-30T11:44:00Z">
                <w:rPr>
                  <w:noProof/>
                </w:rPr>
              </w:rPrChange>
            </w:rPr>
            <w:delInstrText>HYPERLINK \l "_Toc77346217"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2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2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2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ປະເພດ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3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,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3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ກິດຈະການ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73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3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73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3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ອາຍຸການ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3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3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38" w:author="NA" w:date="2021-12-30T11:44:00Z">
                <w:rPr>
                  <w:noProof/>
                  <w:webHidden/>
                </w:rPr>
              </w:rPrChange>
            </w:rPr>
            <w:delInstrText xml:space="preserve"> PAGEREF _Toc77346217 \h </w:delInstrText>
          </w:r>
        </w:del>
      </w:ins>
      <w:del w:id="173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74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74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742" w:author="PSK" w:date="2021-08-05T10:28:00Z">
        <w:del w:id="174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744" w:author="PSK" w:date="2021-07-16T16:41:00Z">
        <w:del w:id="174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4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4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A723ED0" w14:textId="2CC7FD74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748" w:author="PSK" w:date="2021-07-16T16:41:00Z"/>
          <w:del w:id="1749" w:author="home" w:date="2021-08-09T10:10:00Z"/>
          <w:rFonts w:ascii="Phetsarath OT" w:eastAsia="Phetsarath OT" w:hAnsi="Phetsarath OT" w:cs="Phetsarath OT"/>
          <w:noProof/>
          <w:rPrChange w:id="1750" w:author="NA" w:date="2021-12-30T11:44:00Z">
            <w:rPr>
              <w:ins w:id="1751" w:author="PSK" w:date="2021-07-16T16:41:00Z"/>
              <w:del w:id="1752" w:author="home" w:date="2021-08-09T10:10:00Z"/>
              <w:rFonts w:eastAsia="Arial" w:cs="Arial"/>
              <w:noProof/>
            </w:rPr>
          </w:rPrChange>
        </w:rPr>
        <w:pPrChange w:id="175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754" w:author="PSK" w:date="2021-07-16T16:41:00Z">
        <w:del w:id="175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5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5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758" w:author="NA" w:date="2021-12-30T11:44:00Z">
                <w:rPr>
                  <w:noProof/>
                </w:rPr>
              </w:rPrChange>
            </w:rPr>
            <w:delInstrText>HYPERLINK \l "_Toc77346218"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5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6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6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76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76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30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6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(​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6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6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76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6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76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7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ເພດ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77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77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ການດຳເນີນທຸລະກິດ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7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7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75" w:author="NA" w:date="2021-12-30T11:44:00Z">
                <w:rPr>
                  <w:noProof/>
                  <w:webHidden/>
                </w:rPr>
              </w:rPrChange>
            </w:rPr>
            <w:delInstrText xml:space="preserve"> PAGEREF _Toc77346218 \h </w:delInstrText>
          </w:r>
        </w:del>
      </w:ins>
      <w:del w:id="177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77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77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779" w:author="PSK" w:date="2021-08-05T10:28:00Z">
        <w:del w:id="178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781" w:author="PSK" w:date="2021-07-16T16:41:00Z">
        <w:del w:id="178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78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8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BE08C60" w14:textId="7EF21D85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785" w:author="PSK" w:date="2021-07-16T16:41:00Z"/>
          <w:del w:id="1786" w:author="home" w:date="2021-08-09T10:10:00Z"/>
          <w:rFonts w:ascii="Phetsarath OT" w:eastAsia="Phetsarath OT" w:hAnsi="Phetsarath OT" w:cs="Phetsarath OT"/>
          <w:noProof/>
          <w:rPrChange w:id="1787" w:author="NA" w:date="2021-12-30T11:44:00Z">
            <w:rPr>
              <w:ins w:id="1788" w:author="PSK" w:date="2021-07-16T16:41:00Z"/>
              <w:del w:id="1789" w:author="home" w:date="2021-08-09T10:10:00Z"/>
              <w:rFonts w:eastAsia="Arial" w:cs="Arial"/>
              <w:noProof/>
            </w:rPr>
          </w:rPrChange>
        </w:rPr>
        <w:pPrChange w:id="1790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791" w:author="PSK" w:date="2021-07-16T16:41:00Z">
        <w:del w:id="179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93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9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795" w:author="NA" w:date="2021-12-30T11:44:00Z">
                <w:rPr>
                  <w:noProof/>
                </w:rPr>
              </w:rPrChange>
            </w:rPr>
            <w:delInstrText>HYPERLINK \l "_Toc77346221"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9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79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179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179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180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31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80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80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80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80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ການໃຫ້ບໍລິການໂທລະຄົມມະນາຄົມ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0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0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07" w:author="NA" w:date="2021-12-30T11:44:00Z">
                <w:rPr>
                  <w:noProof/>
                  <w:webHidden/>
                </w:rPr>
              </w:rPrChange>
            </w:rPr>
            <w:delInstrText xml:space="preserve"> PAGEREF _Toc77346221 \h </w:delInstrText>
          </w:r>
        </w:del>
      </w:ins>
      <w:del w:id="180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80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81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811" w:author="PSK" w:date="2021-08-05T10:28:00Z">
        <w:del w:id="181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813" w:author="PSK" w:date="2021-07-16T16:41:00Z">
        <w:del w:id="181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1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1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0761E6A" w14:textId="230AF717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817" w:author="PSK" w:date="2021-07-16T16:41:00Z"/>
          <w:del w:id="1818" w:author="home" w:date="2021-08-09T10:10:00Z"/>
          <w:rFonts w:ascii="Phetsarath OT" w:eastAsia="Phetsarath OT" w:hAnsi="Phetsarath OT" w:cs="Phetsarath OT"/>
          <w:noProof/>
          <w:rPrChange w:id="1819" w:author="NA" w:date="2021-12-30T11:44:00Z">
            <w:rPr>
              <w:ins w:id="1820" w:author="PSK" w:date="2021-07-16T16:41:00Z"/>
              <w:del w:id="1821" w:author="home" w:date="2021-08-09T10:10:00Z"/>
              <w:rFonts w:eastAsia="Arial" w:cs="Arial"/>
              <w:noProof/>
            </w:rPr>
          </w:rPrChange>
        </w:rPr>
        <w:pPrChange w:id="1822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823" w:author="PSK" w:date="2021-07-16T16:41:00Z">
        <w:del w:id="182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2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2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827" w:author="NA" w:date="2021-12-30T11:44:00Z">
                <w:rPr>
                  <w:noProof/>
                </w:rPr>
              </w:rPrChange>
            </w:rPr>
            <w:delInstrText>HYPERLINK \l "_Toc77346223"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2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2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83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83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183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32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83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83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83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83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ການສະໜອງສິ່ງອຳນວຍຄວາມສະດວກ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83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83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ດ້ານໂທລະຄົມມະນາຄົມ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3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4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41" w:author="NA" w:date="2021-12-30T11:44:00Z">
                <w:rPr>
                  <w:noProof/>
                  <w:webHidden/>
                </w:rPr>
              </w:rPrChange>
            </w:rPr>
            <w:delInstrText xml:space="preserve"> PAGEREF _Toc77346223 \h </w:delInstrText>
          </w:r>
        </w:del>
      </w:ins>
      <w:del w:id="184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84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84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845" w:author="PSK" w:date="2021-08-05T10:28:00Z">
        <w:del w:id="184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847" w:author="PSK" w:date="2021-07-16T16:41:00Z">
        <w:del w:id="184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4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5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E796C53" w14:textId="2FA860EE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851" w:author="PSK" w:date="2021-07-16T16:41:00Z"/>
          <w:del w:id="1852" w:author="home" w:date="2021-08-09T10:10:00Z"/>
          <w:rFonts w:ascii="Phetsarath OT" w:eastAsia="Phetsarath OT" w:hAnsi="Phetsarath OT" w:cs="Phetsarath OT"/>
          <w:noProof/>
          <w:rPrChange w:id="1853" w:author="NA" w:date="2021-12-30T11:44:00Z">
            <w:rPr>
              <w:ins w:id="1854" w:author="PSK" w:date="2021-07-16T16:41:00Z"/>
              <w:del w:id="1855" w:author="home" w:date="2021-08-09T10:10:00Z"/>
              <w:rFonts w:eastAsia="Arial" w:cs="Arial"/>
              <w:noProof/>
            </w:rPr>
          </w:rPrChange>
        </w:rPr>
        <w:pPrChange w:id="185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857" w:author="PSK" w:date="2021-07-16T16:41:00Z">
        <w:del w:id="185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5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6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861" w:author="NA" w:date="2021-12-30T11:44:00Z">
                <w:rPr>
                  <w:noProof/>
                </w:rPr>
              </w:rPrChange>
            </w:rPr>
            <w:delInstrText>HYPERLINK \l "_Toc77346225"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6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6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186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186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86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33 (​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86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86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86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87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ລະບຽບການອະນຸຍາດການດຳເນີນທຸລະກິດ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7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7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73" w:author="NA" w:date="2021-12-30T11:44:00Z">
                <w:rPr>
                  <w:noProof/>
                  <w:webHidden/>
                </w:rPr>
              </w:rPrChange>
            </w:rPr>
            <w:delInstrText xml:space="preserve"> PAGEREF _Toc77346225 \h </w:delInstrText>
          </w:r>
        </w:del>
      </w:ins>
      <w:del w:id="187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87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87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877" w:author="PSK" w:date="2021-08-05T10:28:00Z">
        <w:del w:id="187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879" w:author="PSK" w:date="2021-07-16T16:41:00Z">
        <w:del w:id="188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88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8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33D7F40" w14:textId="79B0D0D2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883" w:author="PSK" w:date="2021-07-16T16:41:00Z"/>
          <w:del w:id="1884" w:author="home" w:date="2021-08-09T10:10:00Z"/>
          <w:rFonts w:ascii="Phetsarath OT" w:eastAsia="Phetsarath OT" w:hAnsi="Phetsarath OT" w:cs="Phetsarath OT"/>
          <w:noProof/>
          <w:rPrChange w:id="1885" w:author="NA" w:date="2021-12-30T11:44:00Z">
            <w:rPr>
              <w:ins w:id="1886" w:author="PSK" w:date="2021-07-16T16:41:00Z"/>
              <w:del w:id="1887" w:author="home" w:date="2021-08-09T10:10:00Z"/>
              <w:rFonts w:eastAsia="Arial" w:cs="Arial"/>
              <w:noProof/>
            </w:rPr>
          </w:rPrChange>
        </w:rPr>
        <w:pPrChange w:id="1888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889" w:author="PSK" w:date="2021-07-16T16:41:00Z">
        <w:del w:id="189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9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9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893" w:author="NA" w:date="2021-12-30T11:44:00Z">
                <w:rPr>
                  <w:noProof/>
                </w:rPr>
              </w:rPrChange>
            </w:rPr>
            <w:delInstrText>HYPERLINK \l "_Toc77346227"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9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89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189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189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89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34 (​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89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90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90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0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ອາຍຸ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90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0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90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0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90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0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ແຕ່ລະ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90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1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91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1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ເພດ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1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1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15" w:author="NA" w:date="2021-12-30T11:44:00Z">
                <w:rPr>
                  <w:noProof/>
                  <w:webHidden/>
                </w:rPr>
              </w:rPrChange>
            </w:rPr>
            <w:delInstrText xml:space="preserve"> PAGEREF _Toc77346227 \h </w:delInstrText>
          </w:r>
        </w:del>
      </w:ins>
      <w:del w:id="191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91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91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919" w:author="PSK" w:date="2021-08-05T10:28:00Z">
        <w:del w:id="192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921" w:author="PSK" w:date="2021-07-16T16:41:00Z">
        <w:del w:id="192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2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2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9478A0D" w14:textId="398E0FA9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925" w:author="PSK" w:date="2021-07-16T16:41:00Z"/>
          <w:del w:id="1926" w:author="home" w:date="2021-08-09T10:10:00Z"/>
          <w:rFonts w:ascii="Phetsarath OT" w:eastAsia="Phetsarath OT" w:hAnsi="Phetsarath OT" w:cs="Phetsarath OT"/>
          <w:noProof/>
          <w:rPrChange w:id="1927" w:author="NA" w:date="2021-12-30T11:44:00Z">
            <w:rPr>
              <w:ins w:id="1928" w:author="PSK" w:date="2021-07-16T16:41:00Z"/>
              <w:del w:id="1929" w:author="home" w:date="2021-08-09T10:10:00Z"/>
              <w:rFonts w:eastAsia="Arial" w:cs="Arial"/>
              <w:noProof/>
            </w:rPr>
          </w:rPrChange>
        </w:rPr>
        <w:pPrChange w:id="1930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1931" w:author="PSK" w:date="2021-07-16T16:41:00Z">
        <w:del w:id="193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33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3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935" w:author="NA" w:date="2021-12-30T11:44:00Z">
                <w:rPr>
                  <w:noProof/>
                </w:rPr>
              </w:rPrChange>
            </w:rPr>
            <w:delInstrText>HYPERLINK \l "_Toc77346228"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3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3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3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ໝວດທີ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193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 2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40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41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42" w:author="NA" w:date="2021-12-30T11:44:00Z">
                <w:rPr>
                  <w:noProof/>
                  <w:webHidden/>
                </w:rPr>
              </w:rPrChange>
            </w:rPr>
            <w:delInstrText xml:space="preserve"> PAGEREF _Toc77346228 \h </w:delInstrText>
          </w:r>
        </w:del>
      </w:ins>
      <w:del w:id="1943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944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945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946" w:author="PSK" w:date="2021-08-05T10:28:00Z">
        <w:del w:id="1947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948" w:author="PSK" w:date="2021-07-16T16:41:00Z">
        <w:del w:id="1949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50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51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887D95C" w14:textId="38961CA6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952" w:author="PSK" w:date="2021-07-16T16:41:00Z"/>
          <w:del w:id="1953" w:author="home" w:date="2021-08-09T10:10:00Z"/>
          <w:rFonts w:ascii="Phetsarath OT" w:eastAsia="Phetsarath OT" w:hAnsi="Phetsarath OT" w:cs="Phetsarath OT"/>
          <w:noProof/>
          <w:rPrChange w:id="1954" w:author="NA" w:date="2021-12-30T11:44:00Z">
            <w:rPr>
              <w:ins w:id="1955" w:author="PSK" w:date="2021-07-16T16:41:00Z"/>
              <w:del w:id="1956" w:author="home" w:date="2021-08-09T10:10:00Z"/>
              <w:rFonts w:eastAsia="Arial" w:cs="Arial"/>
              <w:noProof/>
            </w:rPr>
          </w:rPrChange>
        </w:rPr>
        <w:pPrChange w:id="1957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1958" w:author="PSK" w:date="2021-07-16T16:41:00Z">
        <w:del w:id="1959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60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6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962" w:author="NA" w:date="2021-12-30T11:44:00Z">
                <w:rPr>
                  <w:noProof/>
                </w:rPr>
              </w:rPrChange>
            </w:rPr>
            <w:delInstrText>HYPERLINK \l "_Toc77346229"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6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64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6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ການຂໍອະນຸຍາດ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196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196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ດຳເນີນທຸລະກິດ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6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6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70" w:author="NA" w:date="2021-12-30T11:44:00Z">
                <w:rPr>
                  <w:noProof/>
                  <w:webHidden/>
                </w:rPr>
              </w:rPrChange>
            </w:rPr>
            <w:delInstrText xml:space="preserve"> PAGEREF _Toc77346229 \h </w:delInstrText>
          </w:r>
        </w:del>
      </w:ins>
      <w:del w:id="197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97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197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1974" w:author="PSK" w:date="2021-08-05T10:28:00Z">
        <w:del w:id="197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1976" w:author="PSK" w:date="2021-07-16T16:41:00Z">
        <w:del w:id="197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197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7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EAA6096" w14:textId="5E8DC99D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1980" w:author="PSK" w:date="2021-07-16T16:41:00Z"/>
          <w:del w:id="1981" w:author="home" w:date="2021-08-09T10:10:00Z"/>
          <w:rFonts w:ascii="Phetsarath OT" w:eastAsia="Phetsarath OT" w:hAnsi="Phetsarath OT" w:cs="Phetsarath OT"/>
          <w:noProof/>
          <w:rPrChange w:id="1982" w:author="NA" w:date="2021-12-30T11:44:00Z">
            <w:rPr>
              <w:ins w:id="1983" w:author="PSK" w:date="2021-07-16T16:41:00Z"/>
              <w:del w:id="1984" w:author="home" w:date="2021-08-09T10:10:00Z"/>
              <w:rFonts w:eastAsia="Arial" w:cs="Arial"/>
              <w:noProof/>
            </w:rPr>
          </w:rPrChange>
        </w:rPr>
        <w:pPrChange w:id="1985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1986" w:author="PSK" w:date="2021-07-16T16:41:00Z">
        <w:del w:id="198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8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8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1990" w:author="NA" w:date="2021-12-30T11:44:00Z">
                <w:rPr>
                  <w:noProof/>
                </w:rPr>
              </w:rPrChange>
            </w:rPr>
            <w:delInstrText>HYPERLINK \l "_Toc77346230"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9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199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199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199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99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35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199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199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199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199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ການຂໍອະນຸຍາດ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00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ດຳເນີນທຸລະກິດ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0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0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04" w:author="NA" w:date="2021-12-30T11:44:00Z">
                <w:rPr>
                  <w:noProof/>
                  <w:webHidden/>
                </w:rPr>
              </w:rPrChange>
            </w:rPr>
            <w:delInstrText xml:space="preserve"> PAGEREF _Toc77346230 \h </w:delInstrText>
          </w:r>
        </w:del>
      </w:ins>
      <w:del w:id="200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00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00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008" w:author="PSK" w:date="2021-08-05T10:28:00Z">
        <w:del w:id="200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010" w:author="PSK" w:date="2021-07-16T16:41:00Z">
        <w:del w:id="201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1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1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9481CE1" w14:textId="28F1812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014" w:author="PSK" w:date="2021-07-16T16:41:00Z"/>
          <w:del w:id="2015" w:author="home" w:date="2021-08-09T10:10:00Z"/>
          <w:rFonts w:ascii="Phetsarath OT" w:eastAsia="Phetsarath OT" w:hAnsi="Phetsarath OT" w:cs="Phetsarath OT"/>
          <w:noProof/>
          <w:rPrChange w:id="2016" w:author="NA" w:date="2021-12-30T11:44:00Z">
            <w:rPr>
              <w:ins w:id="2017" w:author="PSK" w:date="2021-07-16T16:41:00Z"/>
              <w:del w:id="2018" w:author="home" w:date="2021-08-09T10:10:00Z"/>
              <w:rFonts w:eastAsia="Arial" w:cs="Arial"/>
              <w:noProof/>
            </w:rPr>
          </w:rPrChange>
        </w:rPr>
        <w:pPrChange w:id="201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020" w:author="PSK" w:date="2021-07-16T16:41:00Z">
        <w:del w:id="202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2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2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024" w:author="NA" w:date="2021-12-30T11:44:00Z">
                <w:rPr>
                  <w:noProof/>
                </w:rPr>
              </w:rPrChange>
            </w:rPr>
            <w:delInstrText>HYPERLINK \l "_Toc77346231"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2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2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2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02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02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36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fr-FR"/>
              <w:rPrChange w:id="203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fr-FR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3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fr-FR"/>
              <w:rPrChange w:id="203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fr-FR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03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3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ເງື່ອນໄຂ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03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3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ການຂໍດໍາເນີນທຸລະກິດ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37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38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39" w:author="NA" w:date="2021-12-30T11:44:00Z">
                <w:rPr>
                  <w:noProof/>
                  <w:webHidden/>
                </w:rPr>
              </w:rPrChange>
            </w:rPr>
            <w:delInstrText xml:space="preserve"> PAGEREF _Toc77346231 \h </w:delInstrText>
          </w:r>
        </w:del>
      </w:ins>
      <w:del w:id="2040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041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042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043" w:author="PSK" w:date="2021-08-05T10:28:00Z">
        <w:del w:id="2044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045" w:author="PSK" w:date="2021-07-16T16:41:00Z">
        <w:del w:id="2046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47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48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E88BB08" w14:textId="0331DE3F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049" w:author="PSK" w:date="2021-07-16T16:41:00Z"/>
          <w:del w:id="2050" w:author="home" w:date="2021-08-09T10:10:00Z"/>
          <w:rFonts w:ascii="Phetsarath OT" w:eastAsia="Phetsarath OT" w:hAnsi="Phetsarath OT" w:cs="Phetsarath OT"/>
          <w:noProof/>
          <w:rPrChange w:id="2051" w:author="NA" w:date="2021-12-30T11:44:00Z">
            <w:rPr>
              <w:ins w:id="2052" w:author="PSK" w:date="2021-07-16T16:41:00Z"/>
              <w:del w:id="2053" w:author="home" w:date="2021-08-09T10:10:00Z"/>
              <w:rFonts w:eastAsia="Arial" w:cs="Arial"/>
              <w:noProof/>
            </w:rPr>
          </w:rPrChange>
        </w:rPr>
        <w:pPrChange w:id="2054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055" w:author="PSK" w:date="2021-07-16T16:41:00Z">
        <w:del w:id="2056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57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5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059" w:author="NA" w:date="2021-12-30T11:44:00Z">
                <w:rPr>
                  <w:noProof/>
                </w:rPr>
              </w:rPrChange>
            </w:rPr>
            <w:delInstrText>HYPERLINK \l "_Toc77346233"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6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61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6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06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06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37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fr-FR"/>
              <w:rPrChange w:id="2065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fr-FR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6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fr-FR"/>
              <w:rPrChange w:id="2067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fr-FR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06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6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ການປະກອບເອກະສານ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07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7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ຂໍອະນຸຍາດດຳເນີນທຸລະກິດ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7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7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74" w:author="NA" w:date="2021-12-30T11:44:00Z">
                <w:rPr>
                  <w:noProof/>
                  <w:webHidden/>
                </w:rPr>
              </w:rPrChange>
            </w:rPr>
            <w:delInstrText xml:space="preserve"> PAGEREF _Toc77346233 \h </w:delInstrText>
          </w:r>
        </w:del>
      </w:ins>
      <w:del w:id="207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07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07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078" w:author="PSK" w:date="2021-08-05T10:28:00Z">
        <w:del w:id="207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080" w:author="PSK" w:date="2021-07-16T16:41:00Z">
        <w:del w:id="208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08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8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E7BECD6" w14:textId="30C5B370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084" w:author="PSK" w:date="2021-07-16T16:41:00Z"/>
          <w:del w:id="2085" w:author="home" w:date="2021-08-09T10:10:00Z"/>
          <w:rFonts w:ascii="Phetsarath OT" w:eastAsia="Phetsarath OT" w:hAnsi="Phetsarath OT" w:cs="Phetsarath OT"/>
          <w:noProof/>
          <w:rPrChange w:id="2086" w:author="NA" w:date="2021-12-30T11:44:00Z">
            <w:rPr>
              <w:ins w:id="2087" w:author="PSK" w:date="2021-07-16T16:41:00Z"/>
              <w:del w:id="2088" w:author="home" w:date="2021-08-09T10:10:00Z"/>
              <w:rFonts w:eastAsia="Arial" w:cs="Arial"/>
              <w:noProof/>
            </w:rPr>
          </w:rPrChange>
        </w:rPr>
        <w:pPrChange w:id="208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090" w:author="PSK" w:date="2021-07-16T16:41:00Z">
        <w:del w:id="209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9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9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094" w:author="NA" w:date="2021-12-30T11:44:00Z">
                <w:rPr>
                  <w:noProof/>
                </w:rPr>
              </w:rPrChange>
            </w:rPr>
            <w:delInstrText>HYPERLINK \l "_Toc77346234"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9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09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09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09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09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38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210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1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210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10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10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ຫຼັກການພິຈາລະນາ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0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0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07" w:author="NA" w:date="2021-12-30T11:44:00Z">
                <w:rPr>
                  <w:noProof/>
                  <w:webHidden/>
                </w:rPr>
              </w:rPrChange>
            </w:rPr>
            <w:delInstrText xml:space="preserve"> PAGEREF _Toc77346234 \h </w:delInstrText>
          </w:r>
        </w:del>
      </w:ins>
      <w:del w:id="210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10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11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111" w:author="PSK" w:date="2021-08-05T10:28:00Z">
        <w:del w:id="211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113" w:author="PSK" w:date="2021-07-16T16:41:00Z">
        <w:del w:id="211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1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1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33999CC" w14:textId="0BCBFA52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117" w:author="PSK" w:date="2021-07-16T16:41:00Z"/>
          <w:del w:id="2118" w:author="home" w:date="2021-08-09T10:10:00Z"/>
          <w:rFonts w:ascii="Phetsarath OT" w:eastAsia="Phetsarath OT" w:hAnsi="Phetsarath OT" w:cs="Phetsarath OT"/>
          <w:noProof/>
          <w:rPrChange w:id="2119" w:author="NA" w:date="2021-12-30T11:44:00Z">
            <w:rPr>
              <w:ins w:id="2120" w:author="PSK" w:date="2021-07-16T16:41:00Z"/>
              <w:del w:id="2121" w:author="home" w:date="2021-08-09T10:10:00Z"/>
              <w:rFonts w:eastAsia="Arial" w:cs="Arial"/>
              <w:noProof/>
            </w:rPr>
          </w:rPrChange>
        </w:rPr>
        <w:pPrChange w:id="2122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123" w:author="PSK" w:date="2021-07-16T16:41:00Z">
        <w:del w:id="212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2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2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127" w:author="NA" w:date="2021-12-30T11:44:00Z">
                <w:rPr>
                  <w:noProof/>
                </w:rPr>
              </w:rPrChange>
            </w:rPr>
            <w:delInstrText>HYPERLINK \l "_Toc77346235"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2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2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13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13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13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39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13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213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13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ການຕໍ່ອາຍຸໃບອະນຸຍາດ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3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3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38" w:author="NA" w:date="2021-12-30T11:44:00Z">
                <w:rPr>
                  <w:noProof/>
                  <w:webHidden/>
                </w:rPr>
              </w:rPrChange>
            </w:rPr>
            <w:delInstrText xml:space="preserve"> PAGEREF _Toc77346235 \h </w:delInstrText>
          </w:r>
        </w:del>
      </w:ins>
      <w:del w:id="213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14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14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142" w:author="PSK" w:date="2021-08-05T10:28:00Z">
        <w:del w:id="214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144" w:author="PSK" w:date="2021-07-16T16:41:00Z">
        <w:del w:id="214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4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4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3CDE899" w14:textId="4EF7D8C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148" w:author="PSK" w:date="2021-07-16T16:41:00Z"/>
          <w:del w:id="2149" w:author="home" w:date="2021-08-09T10:10:00Z"/>
          <w:rFonts w:ascii="Phetsarath OT" w:eastAsia="Phetsarath OT" w:hAnsi="Phetsarath OT" w:cs="Phetsarath OT"/>
          <w:noProof/>
          <w:rPrChange w:id="2150" w:author="NA" w:date="2021-12-30T11:44:00Z">
            <w:rPr>
              <w:ins w:id="2151" w:author="PSK" w:date="2021-07-16T16:41:00Z"/>
              <w:del w:id="2152" w:author="home" w:date="2021-08-09T10:10:00Z"/>
              <w:rFonts w:eastAsia="Arial" w:cs="Arial"/>
              <w:noProof/>
            </w:rPr>
          </w:rPrChange>
        </w:rPr>
        <w:pPrChange w:id="215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154" w:author="PSK" w:date="2021-07-16T16:41:00Z">
        <w:del w:id="215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5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5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158" w:author="NA" w:date="2021-12-30T11:44:00Z">
                <w:rPr>
                  <w:noProof/>
                </w:rPr>
              </w:rPrChange>
            </w:rPr>
            <w:delInstrText>HYPERLINK \l "_Toc77346236"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5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6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16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16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16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40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16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16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16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16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ການໂຈະໃບອະນຸຍາດ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6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6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70" w:author="NA" w:date="2021-12-30T11:44:00Z">
                <w:rPr>
                  <w:noProof/>
                  <w:webHidden/>
                </w:rPr>
              </w:rPrChange>
            </w:rPr>
            <w:delInstrText xml:space="preserve"> PAGEREF _Toc77346236 \h </w:delInstrText>
          </w:r>
        </w:del>
      </w:ins>
      <w:del w:id="217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17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17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174" w:author="PSK" w:date="2021-08-05T10:28:00Z">
        <w:del w:id="217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176" w:author="PSK" w:date="2021-07-16T16:41:00Z">
        <w:del w:id="217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7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7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D6105FB" w14:textId="5E97503E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180" w:author="PSK" w:date="2021-07-16T16:41:00Z"/>
          <w:del w:id="2181" w:author="home" w:date="2021-08-09T10:10:00Z"/>
          <w:rFonts w:ascii="Phetsarath OT" w:eastAsia="Phetsarath OT" w:hAnsi="Phetsarath OT" w:cs="Phetsarath OT"/>
          <w:noProof/>
          <w:rPrChange w:id="2182" w:author="NA" w:date="2021-12-30T11:44:00Z">
            <w:rPr>
              <w:ins w:id="2183" w:author="PSK" w:date="2021-07-16T16:41:00Z"/>
              <w:del w:id="2184" w:author="home" w:date="2021-08-09T10:10:00Z"/>
              <w:rFonts w:eastAsia="Arial" w:cs="Arial"/>
              <w:noProof/>
            </w:rPr>
          </w:rPrChange>
        </w:rPr>
        <w:pPrChange w:id="2185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186" w:author="PSK" w:date="2021-07-16T16:41:00Z">
        <w:del w:id="218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8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8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190" w:author="NA" w:date="2021-12-30T11:44:00Z">
                <w:rPr>
                  <w:noProof/>
                </w:rPr>
              </w:rPrChange>
            </w:rPr>
            <w:delInstrText>HYPERLINK \l "_Toc77346248"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9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19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19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19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19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41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19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ໃໝ່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19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19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ການຖອນໃບອະນຸຍາດ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19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0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01" w:author="NA" w:date="2021-12-30T11:44:00Z">
                <w:rPr>
                  <w:noProof/>
                  <w:webHidden/>
                </w:rPr>
              </w:rPrChange>
            </w:rPr>
            <w:delInstrText xml:space="preserve"> PAGEREF _Toc77346248 \h </w:delInstrText>
          </w:r>
        </w:del>
      </w:ins>
      <w:del w:id="220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20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20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205" w:author="PSK" w:date="2021-08-05T10:28:00Z">
        <w:del w:id="220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207" w:author="PSK" w:date="2021-07-16T16:41:00Z">
        <w:del w:id="220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0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1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E2F4433" w14:textId="1656A269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211" w:author="PSK" w:date="2021-07-16T16:41:00Z"/>
          <w:del w:id="2212" w:author="home" w:date="2021-08-09T10:10:00Z"/>
          <w:rFonts w:ascii="Phetsarath OT" w:eastAsia="Phetsarath OT" w:hAnsi="Phetsarath OT" w:cs="Phetsarath OT"/>
          <w:noProof/>
          <w:rPrChange w:id="2213" w:author="NA" w:date="2021-12-30T11:44:00Z">
            <w:rPr>
              <w:ins w:id="2214" w:author="PSK" w:date="2021-07-16T16:41:00Z"/>
              <w:del w:id="2215" w:author="home" w:date="2021-08-09T10:10:00Z"/>
              <w:rFonts w:eastAsia="Arial" w:cs="Arial"/>
              <w:noProof/>
            </w:rPr>
          </w:rPrChange>
        </w:rPr>
        <w:pPrChange w:id="2216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2217" w:author="PSK" w:date="2021-07-16T16:41:00Z">
        <w:del w:id="221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1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2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221" w:author="NA" w:date="2021-12-30T11:44:00Z">
                <w:rPr>
                  <w:noProof/>
                </w:rPr>
              </w:rPrChange>
            </w:rPr>
            <w:delInstrText>HYPERLINK \l "_Toc77346249"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2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2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2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/>
              <w:rPrChange w:id="222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/>
                </w:rPr>
              </w:rPrChange>
            </w:rPr>
            <w:delText xml:space="preserve"> VII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2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2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28" w:author="NA" w:date="2021-12-30T11:44:00Z">
                <w:rPr>
                  <w:noProof/>
                  <w:webHidden/>
                </w:rPr>
              </w:rPrChange>
            </w:rPr>
            <w:delInstrText xml:space="preserve"> PAGEREF _Toc77346249 \h </w:delInstrText>
          </w:r>
        </w:del>
      </w:ins>
      <w:del w:id="222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23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23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232" w:author="PSK" w:date="2021-08-05T10:28:00Z">
        <w:del w:id="223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234" w:author="PSK" w:date="2021-07-16T16:41:00Z">
        <w:del w:id="223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3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3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6584672" w14:textId="38493780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238" w:author="PSK" w:date="2021-07-16T16:41:00Z"/>
          <w:del w:id="2239" w:author="home" w:date="2021-08-09T10:10:00Z"/>
          <w:rFonts w:ascii="Phetsarath OT" w:eastAsia="Phetsarath OT" w:hAnsi="Phetsarath OT" w:cs="Phetsarath OT"/>
          <w:noProof/>
          <w:rPrChange w:id="2240" w:author="NA" w:date="2021-12-30T11:44:00Z">
            <w:rPr>
              <w:ins w:id="2241" w:author="PSK" w:date="2021-07-16T16:41:00Z"/>
              <w:del w:id="2242" w:author="home" w:date="2021-08-09T10:10:00Z"/>
              <w:rFonts w:eastAsia="Arial" w:cs="Arial"/>
              <w:noProof/>
            </w:rPr>
          </w:rPrChange>
        </w:rPr>
        <w:pPrChange w:id="2243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2244" w:author="PSK" w:date="2021-07-16T16:41:00Z">
        <w:del w:id="224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4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4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248" w:author="NA" w:date="2021-12-30T11:44:00Z">
                <w:rPr>
                  <w:noProof/>
                </w:rPr>
              </w:rPrChange>
            </w:rPr>
            <w:delInstrText>HYPERLINK \l "_Toc77346250"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4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5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5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ສິດ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5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,​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25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5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ພັນທະ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5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5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5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5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ຜູ້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5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6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ໃຫ້ບໍລິການ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6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 xml:space="preserve"> 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6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6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6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ຜູ້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6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6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ໃຊ້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6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6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ບໍລິການ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6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7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71" w:author="NA" w:date="2021-12-30T11:44:00Z">
                <w:rPr>
                  <w:noProof/>
                  <w:webHidden/>
                </w:rPr>
              </w:rPrChange>
            </w:rPr>
            <w:delInstrText xml:space="preserve"> PAGEREF _Toc77346250 \h </w:delInstrText>
          </w:r>
        </w:del>
      </w:ins>
      <w:del w:id="227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27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27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275" w:author="PSK" w:date="2021-08-05T10:28:00Z">
        <w:del w:id="227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277" w:author="PSK" w:date="2021-07-16T16:41:00Z">
        <w:del w:id="227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27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8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3936F3D" w14:textId="6C507832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281" w:author="PSK" w:date="2021-07-16T16:41:00Z"/>
          <w:del w:id="2282" w:author="home" w:date="2021-08-09T10:10:00Z"/>
          <w:rFonts w:ascii="Phetsarath OT" w:eastAsia="Phetsarath OT" w:hAnsi="Phetsarath OT" w:cs="Phetsarath OT"/>
          <w:noProof/>
          <w:rPrChange w:id="2283" w:author="NA" w:date="2021-12-30T11:44:00Z">
            <w:rPr>
              <w:ins w:id="2284" w:author="PSK" w:date="2021-07-16T16:41:00Z"/>
              <w:del w:id="2285" w:author="home" w:date="2021-08-09T10:10:00Z"/>
              <w:rFonts w:eastAsia="Arial" w:cs="Arial"/>
              <w:noProof/>
            </w:rPr>
          </w:rPrChange>
        </w:rPr>
        <w:pPrChange w:id="228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287" w:author="PSK" w:date="2021-07-16T16:41:00Z">
        <w:del w:id="228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8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9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291" w:author="NA" w:date="2021-12-30T11:44:00Z">
                <w:rPr>
                  <w:noProof/>
                </w:rPr>
              </w:rPrChange>
            </w:rPr>
            <w:delInstrText>HYPERLINK \l "_Toc77346251"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9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29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29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29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9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42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29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29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29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0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ສິດ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0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30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0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0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0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ຜູ້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0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0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ໃຫ້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0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0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ບໍລິການ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1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1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1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1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31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31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316" w:author="NA" w:date="2021-12-30T11:44:00Z">
                <w:rPr>
                  <w:noProof/>
                  <w:webHidden/>
                </w:rPr>
              </w:rPrChange>
            </w:rPr>
            <w:delInstrText xml:space="preserve"> PAGEREF _Toc77346251 \h </w:delInstrText>
          </w:r>
        </w:del>
      </w:ins>
      <w:del w:id="231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31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31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320" w:author="PSK" w:date="2021-08-05T10:28:00Z">
        <w:del w:id="232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322" w:author="PSK" w:date="2021-07-16T16:41:00Z">
        <w:del w:id="232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32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2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A1F3953" w14:textId="361464E7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326" w:author="PSK" w:date="2021-07-16T16:41:00Z"/>
          <w:del w:id="2327" w:author="home" w:date="2021-08-09T10:10:00Z"/>
          <w:rFonts w:ascii="Phetsarath OT" w:eastAsia="Phetsarath OT" w:hAnsi="Phetsarath OT" w:cs="Phetsarath OT"/>
          <w:noProof/>
          <w:rPrChange w:id="2328" w:author="NA" w:date="2021-12-30T11:44:00Z">
            <w:rPr>
              <w:ins w:id="2329" w:author="PSK" w:date="2021-07-16T16:41:00Z"/>
              <w:del w:id="2330" w:author="home" w:date="2021-08-09T10:10:00Z"/>
              <w:rFonts w:eastAsia="Arial" w:cs="Arial"/>
              <w:noProof/>
            </w:rPr>
          </w:rPrChange>
        </w:rPr>
        <w:pPrChange w:id="2331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332" w:author="PSK" w:date="2021-07-16T16:41:00Z">
        <w:del w:id="233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3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3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336" w:author="NA" w:date="2021-12-30T11:44:00Z">
                <w:rPr>
                  <w:noProof/>
                </w:rPr>
              </w:rPrChange>
            </w:rPr>
            <w:delInstrText>HYPERLINK \l "_Toc77346252"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3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3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33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34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4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43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4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4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34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4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ພັນທະ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34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4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4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ຂອງຜູ້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4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5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ໃຫ້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5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5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ບໍລິການ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5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5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5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5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357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358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359" w:author="NA" w:date="2021-12-30T11:44:00Z">
                <w:rPr>
                  <w:noProof/>
                  <w:webHidden/>
                </w:rPr>
              </w:rPrChange>
            </w:rPr>
            <w:delInstrText xml:space="preserve"> PAGEREF _Toc77346252 \h </w:delInstrText>
          </w:r>
        </w:del>
      </w:ins>
      <w:del w:id="2360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361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362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363" w:author="PSK" w:date="2021-08-05T10:28:00Z">
        <w:del w:id="2364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365" w:author="PSK" w:date="2021-07-16T16:41:00Z">
        <w:del w:id="2366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367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68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AE6E78A" w14:textId="5C7ADF22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369" w:author="PSK" w:date="2021-07-16T16:41:00Z"/>
          <w:del w:id="2370" w:author="home" w:date="2021-08-09T10:10:00Z"/>
          <w:rFonts w:ascii="Phetsarath OT" w:eastAsia="Phetsarath OT" w:hAnsi="Phetsarath OT" w:cs="Phetsarath OT"/>
          <w:noProof/>
          <w:rPrChange w:id="2371" w:author="NA" w:date="2021-12-30T11:44:00Z">
            <w:rPr>
              <w:ins w:id="2372" w:author="PSK" w:date="2021-07-16T16:41:00Z"/>
              <w:del w:id="2373" w:author="home" w:date="2021-08-09T10:10:00Z"/>
              <w:rFonts w:eastAsia="Arial" w:cs="Arial"/>
              <w:noProof/>
            </w:rPr>
          </w:rPrChange>
        </w:rPr>
        <w:pPrChange w:id="2374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375" w:author="PSK" w:date="2021-07-16T16:41:00Z">
        <w:del w:id="2376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77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7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379" w:author="NA" w:date="2021-12-30T11:44:00Z">
                <w:rPr>
                  <w:noProof/>
                </w:rPr>
              </w:rPrChange>
            </w:rPr>
            <w:delInstrText>HYPERLINK \l "_Toc77346253"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8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381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38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38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8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44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8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8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8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ສິດ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38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8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9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9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9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ຜູ້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9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9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ໃຊ້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9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9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ບໍລິການ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9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39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39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40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40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.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0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0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04" w:author="NA" w:date="2021-12-30T11:44:00Z">
                <w:rPr>
                  <w:noProof/>
                  <w:webHidden/>
                </w:rPr>
              </w:rPrChange>
            </w:rPr>
            <w:delInstrText xml:space="preserve"> PAGEREF _Toc77346253 \h </w:delInstrText>
          </w:r>
        </w:del>
      </w:ins>
      <w:del w:id="240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40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40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408" w:author="PSK" w:date="2021-08-05T10:28:00Z">
        <w:del w:id="240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410" w:author="PSK" w:date="2021-07-16T16:41:00Z">
        <w:del w:id="241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1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1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74D706C" w14:textId="75D4B7F0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414" w:author="PSK" w:date="2021-07-16T16:41:00Z"/>
          <w:del w:id="2415" w:author="home" w:date="2021-08-09T10:10:00Z"/>
          <w:rFonts w:ascii="Phetsarath OT" w:eastAsia="Phetsarath OT" w:hAnsi="Phetsarath OT" w:cs="Phetsarath OT"/>
          <w:noProof/>
          <w:rPrChange w:id="2416" w:author="NA" w:date="2021-12-30T11:44:00Z">
            <w:rPr>
              <w:ins w:id="2417" w:author="PSK" w:date="2021-07-16T16:41:00Z"/>
              <w:del w:id="2418" w:author="home" w:date="2021-08-09T10:10:00Z"/>
              <w:rFonts w:eastAsia="Arial" w:cs="Arial"/>
              <w:noProof/>
            </w:rPr>
          </w:rPrChange>
        </w:rPr>
        <w:pPrChange w:id="241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420" w:author="PSK" w:date="2021-07-16T16:41:00Z">
        <w:del w:id="242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2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2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424" w:author="NA" w:date="2021-12-30T11:44:00Z">
                <w:rPr>
                  <w:noProof/>
                </w:rPr>
              </w:rPrChange>
            </w:rPr>
            <w:delInstrText>HYPERLINK \l "_Toc77346254"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2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2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42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42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42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45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43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43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43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43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ພັນທະ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43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43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ຂອງ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43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43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ຜູ້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43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43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ໃຊ້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44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44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ບໍລິການ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44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44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44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44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4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4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48" w:author="NA" w:date="2021-12-30T11:44:00Z">
                <w:rPr>
                  <w:noProof/>
                  <w:webHidden/>
                </w:rPr>
              </w:rPrChange>
            </w:rPr>
            <w:delInstrText xml:space="preserve"> PAGEREF _Toc77346254 \h </w:delInstrText>
          </w:r>
        </w:del>
      </w:ins>
      <w:del w:id="244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45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45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452" w:author="PSK" w:date="2021-08-05T10:28:00Z">
        <w:del w:id="245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454" w:author="PSK" w:date="2021-07-16T16:41:00Z">
        <w:del w:id="245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5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5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0DED087" w14:textId="0810FB0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458" w:author="PSK" w:date="2021-07-16T16:41:00Z"/>
          <w:del w:id="2459" w:author="home" w:date="2021-08-09T10:10:00Z"/>
          <w:rFonts w:ascii="Phetsarath OT" w:eastAsia="Phetsarath OT" w:hAnsi="Phetsarath OT" w:cs="Phetsarath OT"/>
          <w:noProof/>
          <w:rPrChange w:id="2460" w:author="NA" w:date="2021-12-30T11:44:00Z">
            <w:rPr>
              <w:ins w:id="2461" w:author="PSK" w:date="2021-07-16T16:41:00Z"/>
              <w:del w:id="2462" w:author="home" w:date="2021-08-09T10:10:00Z"/>
              <w:rFonts w:eastAsia="Arial" w:cs="Arial"/>
              <w:noProof/>
            </w:rPr>
          </w:rPrChange>
        </w:rPr>
        <w:pPrChange w:id="2463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2464" w:author="PSK" w:date="2021-07-16T16:41:00Z">
        <w:del w:id="246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66" w:author="NA" w:date="2021-12-30T11:44:00Z">
                <w:rPr>
                  <w:rStyle w:val="Hyperlink"/>
                  <w:noProof/>
                </w:rPr>
              </w:rPrChange>
            </w:rPr>
            <w:lastRenderedPageBreak/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6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468" w:author="NA" w:date="2021-12-30T11:44:00Z">
                <w:rPr>
                  <w:noProof/>
                </w:rPr>
              </w:rPrChange>
            </w:rPr>
            <w:delInstrText>HYPERLINK \l "_Toc77346255"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6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7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47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47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47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VIII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7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7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76" w:author="NA" w:date="2021-12-30T11:44:00Z">
                <w:rPr>
                  <w:noProof/>
                  <w:webHidden/>
                </w:rPr>
              </w:rPrChange>
            </w:rPr>
            <w:delInstrText xml:space="preserve"> PAGEREF _Toc77346255 \h </w:delInstrText>
          </w:r>
        </w:del>
      </w:ins>
      <w:del w:id="247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47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47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480" w:author="PSK" w:date="2021-08-05T10:28:00Z">
        <w:del w:id="248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482" w:author="PSK" w:date="2021-07-16T16:41:00Z">
        <w:del w:id="248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48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8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EF29719" w14:textId="1CADFD92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486" w:author="PSK" w:date="2021-07-16T16:41:00Z"/>
          <w:del w:id="2487" w:author="home" w:date="2021-08-09T10:10:00Z"/>
          <w:rFonts w:ascii="Phetsarath OT" w:eastAsia="Phetsarath OT" w:hAnsi="Phetsarath OT" w:cs="Phetsarath OT"/>
          <w:noProof/>
          <w:rPrChange w:id="2488" w:author="NA" w:date="2021-12-30T11:44:00Z">
            <w:rPr>
              <w:ins w:id="2489" w:author="PSK" w:date="2021-07-16T16:41:00Z"/>
              <w:del w:id="2490" w:author="home" w:date="2021-08-09T10:10:00Z"/>
              <w:rFonts w:eastAsia="Arial" w:cs="Arial"/>
              <w:noProof/>
            </w:rPr>
          </w:rPrChange>
        </w:rPr>
        <w:pPrChange w:id="2491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2492" w:author="PSK" w:date="2021-07-16T16:41:00Z">
        <w:del w:id="249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9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9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496" w:author="NA" w:date="2021-12-30T11:44:00Z">
                <w:rPr>
                  <w:noProof/>
                </w:rPr>
              </w:rPrChange>
            </w:rPr>
            <w:delInstrText>HYPERLINK \l "_Toc77346256"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9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49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49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ກອງທຶນພັດທະນາໂທລະຄົມມະນາຄົມ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50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5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50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50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ການຫັນເປັນດີຈີຕອນ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0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0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06" w:author="NA" w:date="2021-12-30T11:44:00Z">
                <w:rPr>
                  <w:noProof/>
                  <w:webHidden/>
                </w:rPr>
              </w:rPrChange>
            </w:rPr>
            <w:delInstrText xml:space="preserve"> PAGEREF _Toc77346256 \h </w:delInstrText>
          </w:r>
        </w:del>
      </w:ins>
      <w:del w:id="250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50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50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510" w:author="PSK" w:date="2021-08-05T10:28:00Z">
        <w:del w:id="251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512" w:author="PSK" w:date="2021-07-16T16:41:00Z">
        <w:del w:id="251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1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1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B9B5B91" w14:textId="6D1DCB36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516" w:author="PSK" w:date="2021-07-16T16:41:00Z"/>
          <w:del w:id="2517" w:author="home" w:date="2021-08-09T10:10:00Z"/>
          <w:rFonts w:ascii="Phetsarath OT" w:eastAsia="Phetsarath OT" w:hAnsi="Phetsarath OT" w:cs="Phetsarath OT"/>
          <w:noProof/>
          <w:rPrChange w:id="2518" w:author="NA" w:date="2021-12-30T11:44:00Z">
            <w:rPr>
              <w:ins w:id="2519" w:author="PSK" w:date="2021-07-16T16:41:00Z"/>
              <w:del w:id="2520" w:author="home" w:date="2021-08-09T10:10:00Z"/>
              <w:rFonts w:eastAsia="Arial" w:cs="Arial"/>
              <w:noProof/>
            </w:rPr>
          </w:rPrChange>
        </w:rPr>
        <w:pPrChange w:id="2521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522" w:author="PSK" w:date="2021-07-16T16:41:00Z">
        <w:del w:id="252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2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2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526" w:author="NA" w:date="2021-12-30T11:44:00Z">
                <w:rPr>
                  <w:noProof/>
                </w:rPr>
              </w:rPrChange>
            </w:rPr>
            <w:delInstrText>HYPERLINK \l "_Toc77346258"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2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2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52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53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53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46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53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53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53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53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53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ກອງທຶນພັດທະນາ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53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53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ໂທລະຄົມມະນາຄົມ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53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54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254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54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ການຫັນເປັນດີຈີຕອນ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4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4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45" w:author="NA" w:date="2021-12-30T11:44:00Z">
                <w:rPr>
                  <w:noProof/>
                  <w:webHidden/>
                </w:rPr>
              </w:rPrChange>
            </w:rPr>
            <w:delInstrText xml:space="preserve"> PAGEREF _Toc77346258 \h </w:delInstrText>
          </w:r>
        </w:del>
      </w:ins>
      <w:del w:id="254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54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54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549" w:author="PSK" w:date="2021-08-05T10:28:00Z">
        <w:del w:id="255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551" w:author="PSK" w:date="2021-07-16T16:41:00Z">
        <w:del w:id="255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5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5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214C06F" w14:textId="67DC1CDD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555" w:author="PSK" w:date="2021-07-16T16:41:00Z"/>
          <w:del w:id="2556" w:author="home" w:date="2021-08-09T10:10:00Z"/>
          <w:rFonts w:ascii="Phetsarath OT" w:eastAsia="Phetsarath OT" w:hAnsi="Phetsarath OT" w:cs="Phetsarath OT"/>
          <w:noProof/>
          <w:rPrChange w:id="2557" w:author="NA" w:date="2021-12-30T11:44:00Z">
            <w:rPr>
              <w:ins w:id="2558" w:author="PSK" w:date="2021-07-16T16:41:00Z"/>
              <w:del w:id="2559" w:author="home" w:date="2021-08-09T10:10:00Z"/>
              <w:rFonts w:eastAsia="Arial" w:cs="Arial"/>
              <w:noProof/>
            </w:rPr>
          </w:rPrChange>
        </w:rPr>
        <w:pPrChange w:id="2560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561" w:author="PSK" w:date="2021-07-16T16:41:00Z">
        <w:del w:id="256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63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6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565" w:author="NA" w:date="2021-12-30T11:44:00Z">
                <w:rPr>
                  <w:noProof/>
                </w:rPr>
              </w:rPrChange>
            </w:rPr>
            <w:delInstrText>HYPERLINK \l "_Toc77346260"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6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6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56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56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57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47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57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57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) 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57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ແຫຼ່ງລາຍຮັບຂອງ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57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57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ກອງທຶນ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7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7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78" w:author="NA" w:date="2021-12-30T11:44:00Z">
                <w:rPr>
                  <w:noProof/>
                  <w:webHidden/>
                </w:rPr>
              </w:rPrChange>
            </w:rPr>
            <w:delInstrText xml:space="preserve"> PAGEREF _Toc77346260 \h </w:delInstrText>
          </w:r>
        </w:del>
      </w:ins>
      <w:del w:id="257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58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58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582" w:author="PSK" w:date="2021-08-05T10:28:00Z">
        <w:del w:id="258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584" w:author="PSK" w:date="2021-07-16T16:41:00Z">
        <w:del w:id="258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58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8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1275EB5" w14:textId="7A996251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588" w:author="PSK" w:date="2021-07-16T16:41:00Z"/>
          <w:del w:id="2589" w:author="home" w:date="2021-08-09T10:10:00Z"/>
          <w:rFonts w:ascii="Phetsarath OT" w:eastAsia="Phetsarath OT" w:hAnsi="Phetsarath OT" w:cs="Phetsarath OT"/>
          <w:noProof/>
          <w:rPrChange w:id="2590" w:author="NA" w:date="2021-12-30T11:44:00Z">
            <w:rPr>
              <w:ins w:id="2591" w:author="PSK" w:date="2021-07-16T16:41:00Z"/>
              <w:del w:id="2592" w:author="home" w:date="2021-08-09T10:10:00Z"/>
              <w:rFonts w:eastAsia="Arial" w:cs="Arial"/>
              <w:noProof/>
            </w:rPr>
          </w:rPrChange>
        </w:rPr>
        <w:pPrChange w:id="259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594" w:author="PSK" w:date="2021-07-16T16:41:00Z">
        <w:del w:id="259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9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9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598" w:author="NA" w:date="2021-12-30T11:44:00Z">
                <w:rPr>
                  <w:noProof/>
                </w:rPr>
              </w:rPrChange>
            </w:rPr>
            <w:delInstrText>HYPERLINK \l "_Toc77346266"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59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0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60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0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48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60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0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0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60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0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0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1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ຄຸ້ມ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1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1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ຄອງ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1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 xml:space="preserve"> 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1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1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1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ນຳ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1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1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ໃຊ້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1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2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ກອງ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2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62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ທຶນ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2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2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25" w:author="NA" w:date="2021-12-30T11:44:00Z">
                <w:rPr>
                  <w:noProof/>
                  <w:webHidden/>
                </w:rPr>
              </w:rPrChange>
            </w:rPr>
            <w:delInstrText xml:space="preserve"> PAGEREF _Toc77346266 \h </w:delInstrText>
          </w:r>
        </w:del>
      </w:ins>
      <w:del w:id="262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62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62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629" w:author="PSK" w:date="2021-08-05T10:28:00Z">
        <w:del w:id="263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631" w:author="PSK" w:date="2021-07-16T16:41:00Z">
        <w:del w:id="263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3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3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E690D4F" w14:textId="2C9B0F0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635" w:author="PSK" w:date="2021-07-16T16:41:00Z"/>
          <w:del w:id="2636" w:author="home" w:date="2021-08-09T10:10:00Z"/>
          <w:rFonts w:ascii="Phetsarath OT" w:eastAsia="Phetsarath OT" w:hAnsi="Phetsarath OT" w:cs="Phetsarath OT"/>
          <w:noProof/>
          <w:rPrChange w:id="2637" w:author="NA" w:date="2021-12-30T11:44:00Z">
            <w:rPr>
              <w:ins w:id="2638" w:author="PSK" w:date="2021-07-16T16:41:00Z"/>
              <w:del w:id="2639" w:author="home" w:date="2021-08-09T10:10:00Z"/>
              <w:rFonts w:eastAsia="Arial" w:cs="Arial"/>
              <w:noProof/>
            </w:rPr>
          </w:rPrChange>
        </w:rPr>
        <w:pPrChange w:id="2640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2641" w:author="PSK" w:date="2021-07-16T16:41:00Z">
        <w:del w:id="264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43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4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645" w:author="NA" w:date="2021-12-30T11:44:00Z">
                <w:rPr>
                  <w:noProof/>
                </w:rPr>
              </w:rPrChange>
            </w:rPr>
            <w:delInstrText>HYPERLINK \l "_Toc77346267"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4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4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64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/>
              <w:rPrChange w:id="264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65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/>
              <w:rPrChange w:id="265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5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I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/>
              <w:rPrChange w:id="265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/>
                </w:rPr>
              </w:rPrChange>
            </w:rPr>
            <w:delText>X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5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5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56" w:author="NA" w:date="2021-12-30T11:44:00Z">
                <w:rPr>
                  <w:noProof/>
                  <w:webHidden/>
                </w:rPr>
              </w:rPrChange>
            </w:rPr>
            <w:delInstrText xml:space="preserve"> PAGEREF _Toc77346267 \h </w:delInstrText>
          </w:r>
        </w:del>
      </w:ins>
      <w:del w:id="265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65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65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660" w:author="PSK" w:date="2021-08-05T10:28:00Z">
        <w:del w:id="266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662" w:author="PSK" w:date="2021-07-16T16:41:00Z">
        <w:del w:id="266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6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6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F307B73" w14:textId="0F439156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666" w:author="PSK" w:date="2021-07-16T16:41:00Z"/>
          <w:del w:id="2667" w:author="home" w:date="2021-08-09T10:10:00Z"/>
          <w:rFonts w:ascii="Phetsarath OT" w:eastAsia="Phetsarath OT" w:hAnsi="Phetsarath OT" w:cs="Phetsarath OT"/>
          <w:noProof/>
          <w:rPrChange w:id="2668" w:author="NA" w:date="2021-12-30T11:44:00Z">
            <w:rPr>
              <w:ins w:id="2669" w:author="PSK" w:date="2021-07-16T16:41:00Z"/>
              <w:del w:id="2670" w:author="home" w:date="2021-08-09T10:10:00Z"/>
              <w:rFonts w:eastAsia="Arial" w:cs="Arial"/>
              <w:noProof/>
            </w:rPr>
          </w:rPrChange>
        </w:rPr>
        <w:pPrChange w:id="2671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2672" w:author="PSK" w:date="2021-07-16T16:41:00Z">
        <w:del w:id="267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7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7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676" w:author="NA" w:date="2021-12-30T11:44:00Z">
                <w:rPr>
                  <w:noProof/>
                </w:rPr>
              </w:rPrChange>
            </w:rPr>
            <w:delInstrText>HYPERLINK \l "_Toc77346268"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7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7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67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ຂໍ້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68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68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ຫ້າມ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8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8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84" w:author="NA" w:date="2021-12-30T11:44:00Z">
                <w:rPr>
                  <w:noProof/>
                  <w:webHidden/>
                </w:rPr>
              </w:rPrChange>
            </w:rPr>
            <w:delInstrText xml:space="preserve"> PAGEREF _Toc77346268 \h </w:delInstrText>
          </w:r>
        </w:del>
      </w:ins>
      <w:del w:id="268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68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68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688" w:author="PSK" w:date="2021-08-05T10:28:00Z">
        <w:del w:id="268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690" w:author="PSK" w:date="2021-07-16T16:41:00Z">
        <w:del w:id="269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69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69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1FCA60C" w14:textId="4699D186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694" w:author="PSK" w:date="2021-07-16T16:41:00Z"/>
          <w:del w:id="2695" w:author="home" w:date="2021-08-09T10:10:00Z"/>
          <w:rFonts w:ascii="Phetsarath OT" w:eastAsia="Phetsarath OT" w:hAnsi="Phetsarath OT" w:cs="Phetsarath OT"/>
          <w:noProof/>
          <w:rPrChange w:id="2696" w:author="NA" w:date="2021-12-30T11:44:00Z">
            <w:rPr>
              <w:ins w:id="2697" w:author="PSK" w:date="2021-07-16T16:41:00Z"/>
              <w:del w:id="2698" w:author="home" w:date="2021-08-09T10:10:00Z"/>
              <w:rFonts w:eastAsia="Arial" w:cs="Arial"/>
              <w:noProof/>
            </w:rPr>
          </w:rPrChange>
        </w:rPr>
        <w:pPrChange w:id="269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700" w:author="PSK" w:date="2021-07-16T16:41:00Z">
        <w:del w:id="270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0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0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704" w:author="NA" w:date="2021-12-30T11:44:00Z">
                <w:rPr>
                  <w:noProof/>
                </w:rPr>
              </w:rPrChange>
            </w:rPr>
            <w:delInstrText>HYPERLINK \l "_Toc77346269"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0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0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0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70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70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49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1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pt-BR"/>
              <w:rPrChange w:id="2711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pt-BR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1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ຂໍ້ຫ້າມສຳລັບພະນັກງານ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71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1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ຂະແໜງການເຕັກໂນໂລຊີ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71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1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71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1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ການສື່ສານ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1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2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21" w:author="NA" w:date="2021-12-30T11:44:00Z">
                <w:rPr>
                  <w:noProof/>
                  <w:webHidden/>
                </w:rPr>
              </w:rPrChange>
            </w:rPr>
            <w:delInstrText xml:space="preserve"> PAGEREF _Toc77346269 \h </w:delInstrText>
          </w:r>
        </w:del>
      </w:ins>
      <w:del w:id="272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72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72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725" w:author="PSK" w:date="2021-08-05T10:28:00Z">
        <w:del w:id="272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727" w:author="PSK" w:date="2021-07-16T16:41:00Z">
        <w:del w:id="272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2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3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747AE7D5" w14:textId="4A3D3C04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731" w:author="PSK" w:date="2021-07-16T16:41:00Z"/>
          <w:del w:id="2732" w:author="home" w:date="2021-08-09T10:10:00Z"/>
          <w:rFonts w:ascii="Phetsarath OT" w:eastAsia="Phetsarath OT" w:hAnsi="Phetsarath OT" w:cs="Phetsarath OT"/>
          <w:noProof/>
          <w:rPrChange w:id="2733" w:author="NA" w:date="2021-12-30T11:44:00Z">
            <w:rPr>
              <w:ins w:id="2734" w:author="PSK" w:date="2021-07-16T16:41:00Z"/>
              <w:del w:id="2735" w:author="home" w:date="2021-08-09T10:10:00Z"/>
              <w:rFonts w:eastAsia="Arial" w:cs="Arial"/>
              <w:noProof/>
            </w:rPr>
          </w:rPrChange>
        </w:rPr>
        <w:pPrChange w:id="273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737" w:author="PSK" w:date="2021-07-16T16:41:00Z">
        <w:del w:id="273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3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4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741" w:author="NA" w:date="2021-12-30T11:44:00Z">
                <w:rPr>
                  <w:noProof/>
                </w:rPr>
              </w:rPrChange>
            </w:rPr>
            <w:delInstrText>HYPERLINK \l "_Toc77346270"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4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4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4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74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74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50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4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pt-BR"/>
              <w:rPrChange w:id="274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pt-BR"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4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ຂໍ້ຫ້າມສຳລັບຜູ້ໃຫ້ບໍລິການໂທລະຄົມມະນາຄົມ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50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51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52" w:author="NA" w:date="2021-12-30T11:44:00Z">
                <w:rPr>
                  <w:noProof/>
                  <w:webHidden/>
                </w:rPr>
              </w:rPrChange>
            </w:rPr>
            <w:delInstrText xml:space="preserve"> PAGEREF _Toc77346270 \h </w:delInstrText>
          </w:r>
        </w:del>
      </w:ins>
      <w:del w:id="2753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754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755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756" w:author="PSK" w:date="2021-08-05T10:28:00Z">
        <w:del w:id="2757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758" w:author="PSK" w:date="2021-07-16T16:41:00Z">
        <w:del w:id="2759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60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61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A1CCF8A" w14:textId="728AFAC6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762" w:author="PSK" w:date="2021-07-16T16:41:00Z"/>
          <w:del w:id="2763" w:author="home" w:date="2021-08-09T10:10:00Z"/>
          <w:rFonts w:ascii="Phetsarath OT" w:eastAsia="Phetsarath OT" w:hAnsi="Phetsarath OT" w:cs="Phetsarath OT"/>
          <w:noProof/>
          <w:rPrChange w:id="2764" w:author="NA" w:date="2021-12-30T11:44:00Z">
            <w:rPr>
              <w:ins w:id="2765" w:author="PSK" w:date="2021-07-16T16:41:00Z"/>
              <w:del w:id="2766" w:author="home" w:date="2021-08-09T10:10:00Z"/>
              <w:rFonts w:eastAsia="Arial" w:cs="Arial"/>
              <w:noProof/>
            </w:rPr>
          </w:rPrChange>
        </w:rPr>
        <w:pPrChange w:id="2767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768" w:author="PSK" w:date="2021-07-16T16:41:00Z">
        <w:del w:id="2769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70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7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772" w:author="NA" w:date="2021-12-30T11:44:00Z">
                <w:rPr>
                  <w:noProof/>
                </w:rPr>
              </w:rPrChange>
            </w:rPr>
            <w:delInstrText>HYPERLINK \l "_Toc77346272"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7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74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7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77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77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51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7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pt-BR"/>
              <w:rPrChange w:id="2779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pt-BR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78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78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ຂໍ້ຫ້າມສຳລັບຜູ້ໃຊ້ບໍລິການໂທລະຄົມມະນາຄົມ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8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8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84" w:author="NA" w:date="2021-12-30T11:44:00Z">
                <w:rPr>
                  <w:noProof/>
                  <w:webHidden/>
                </w:rPr>
              </w:rPrChange>
            </w:rPr>
            <w:delInstrText xml:space="preserve"> PAGEREF _Toc77346272 \h </w:delInstrText>
          </w:r>
        </w:del>
      </w:ins>
      <w:del w:id="278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78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78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788" w:author="PSK" w:date="2021-08-05T10:28:00Z">
        <w:del w:id="278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790" w:author="PSK" w:date="2021-07-16T16:41:00Z">
        <w:del w:id="279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79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79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E52B009" w14:textId="18183D7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794" w:author="PSK" w:date="2021-07-16T16:41:00Z"/>
          <w:del w:id="2795" w:author="home" w:date="2021-08-09T10:10:00Z"/>
          <w:rFonts w:ascii="Phetsarath OT" w:eastAsia="Phetsarath OT" w:hAnsi="Phetsarath OT" w:cs="Phetsarath OT"/>
          <w:noProof/>
          <w:rPrChange w:id="2796" w:author="NA" w:date="2021-12-30T11:44:00Z">
            <w:rPr>
              <w:ins w:id="2797" w:author="PSK" w:date="2021-07-16T16:41:00Z"/>
              <w:del w:id="2798" w:author="home" w:date="2021-08-09T10:10:00Z"/>
              <w:rFonts w:eastAsia="Arial" w:cs="Arial"/>
              <w:noProof/>
            </w:rPr>
          </w:rPrChange>
        </w:rPr>
        <w:pPrChange w:id="279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800" w:author="PSK" w:date="2021-07-16T16:41:00Z">
        <w:del w:id="280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0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0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804" w:author="NA" w:date="2021-12-30T11:44:00Z">
                <w:rPr>
                  <w:noProof/>
                </w:rPr>
              </w:rPrChange>
            </w:rPr>
            <w:delInstrText>HYPERLINK \l "_Toc77346274"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0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0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80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80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80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>52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81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pt-BR"/>
              <w:rPrChange w:id="2811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pt-BR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81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81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ຂໍ້ຫ້າມສຳລັບບຸກຄົນ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pt-BR" w:bidi="lo-LA"/>
              <w:rPrChange w:id="281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pt-BR" w:bidi="lo-LA"/>
                </w:rPr>
              </w:rPrChange>
            </w:rPr>
            <w:delText xml:space="preserve">,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81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ນິຕິບຸກຄົນ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pt-BR"/>
              <w:rPrChange w:id="281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pt-BR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81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ຫຼື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lang w:val="pt-BR"/>
              <w:rPrChange w:id="281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  <w:lang w:val="pt-BR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81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ການຈັດຕັ້ງ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pt-BR" w:bidi="lo-LA"/>
              <w:rPrChange w:id="282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pt-BR" w:bidi="lo-LA"/>
              <w:rPrChange w:id="282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pt-BR" w:bidi="lo-LA"/>
                </w:rPr>
              </w:rPrChange>
            </w:rPr>
            <w:delText>ອື່ນ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2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2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24" w:author="NA" w:date="2021-12-30T11:44:00Z">
                <w:rPr>
                  <w:noProof/>
                  <w:webHidden/>
                </w:rPr>
              </w:rPrChange>
            </w:rPr>
            <w:delInstrText xml:space="preserve"> PAGEREF _Toc77346274 \h </w:delInstrText>
          </w:r>
        </w:del>
      </w:ins>
      <w:del w:id="282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82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82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828" w:author="PSK" w:date="2021-08-05T10:28:00Z">
        <w:del w:id="282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830" w:author="PSK" w:date="2021-07-16T16:41:00Z">
        <w:del w:id="283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3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3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5380703" w14:textId="438D175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834" w:author="PSK" w:date="2021-07-16T16:41:00Z"/>
          <w:del w:id="2835" w:author="home" w:date="2021-08-09T10:10:00Z"/>
          <w:rFonts w:ascii="Phetsarath OT" w:eastAsia="Phetsarath OT" w:hAnsi="Phetsarath OT" w:cs="Phetsarath OT"/>
          <w:noProof/>
          <w:rPrChange w:id="2836" w:author="NA" w:date="2021-12-30T11:44:00Z">
            <w:rPr>
              <w:ins w:id="2837" w:author="PSK" w:date="2021-07-16T16:41:00Z"/>
              <w:del w:id="2838" w:author="home" w:date="2021-08-09T10:10:00Z"/>
              <w:rFonts w:eastAsia="Arial" w:cs="Arial"/>
              <w:noProof/>
            </w:rPr>
          </w:rPrChange>
        </w:rPr>
        <w:pPrChange w:id="2839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2840" w:author="PSK" w:date="2021-07-16T16:41:00Z">
        <w:del w:id="284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4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4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844" w:author="NA" w:date="2021-12-30T11:44:00Z">
                <w:rPr>
                  <w:noProof/>
                </w:rPr>
              </w:rPrChange>
            </w:rPr>
            <w:delInstrText>HYPERLINK \l "_Toc77346275"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4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4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4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84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4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85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 X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5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5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53" w:author="NA" w:date="2021-12-30T11:44:00Z">
                <w:rPr>
                  <w:noProof/>
                  <w:webHidden/>
                </w:rPr>
              </w:rPrChange>
            </w:rPr>
            <w:delInstrText xml:space="preserve"> PAGEREF _Toc77346275 \h </w:delInstrText>
          </w:r>
        </w:del>
      </w:ins>
      <w:del w:id="285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85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85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857" w:author="PSK" w:date="2021-08-05T10:28:00Z">
        <w:del w:id="285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859" w:author="PSK" w:date="2021-07-16T16:41:00Z">
        <w:del w:id="286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6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6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171CB57" w14:textId="4D2C3D45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863" w:author="PSK" w:date="2021-07-16T16:41:00Z"/>
          <w:del w:id="2864" w:author="home" w:date="2021-08-09T10:10:00Z"/>
          <w:rFonts w:ascii="Phetsarath OT" w:eastAsia="Phetsarath OT" w:hAnsi="Phetsarath OT" w:cs="Phetsarath OT"/>
          <w:noProof/>
          <w:rPrChange w:id="2865" w:author="NA" w:date="2021-12-30T11:44:00Z">
            <w:rPr>
              <w:ins w:id="2866" w:author="PSK" w:date="2021-07-16T16:41:00Z"/>
              <w:del w:id="2867" w:author="home" w:date="2021-08-09T10:10:00Z"/>
              <w:rFonts w:eastAsia="Arial" w:cs="Arial"/>
              <w:noProof/>
            </w:rPr>
          </w:rPrChange>
        </w:rPr>
        <w:pPrChange w:id="2868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2869" w:author="PSK" w:date="2021-07-16T16:41:00Z">
        <w:del w:id="287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7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7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873" w:author="NA" w:date="2021-12-30T11:44:00Z">
                <w:rPr>
                  <w:noProof/>
                </w:rPr>
              </w:rPrChange>
            </w:rPr>
            <w:delInstrText>HYPERLINK \l "_Toc77346276"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7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87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7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87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7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ຄຸ້ມ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87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8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88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 xml:space="preserve"> 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8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88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8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88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8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ກວດກາ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88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8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288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89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9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9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893" w:author="NA" w:date="2021-12-30T11:44:00Z">
                <w:rPr>
                  <w:noProof/>
                  <w:webHidden/>
                </w:rPr>
              </w:rPrChange>
            </w:rPr>
            <w:delInstrText xml:space="preserve"> PAGEREF _Toc77346276 \h </w:delInstrText>
          </w:r>
        </w:del>
      </w:ins>
      <w:del w:id="289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89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89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897" w:author="PSK" w:date="2021-08-05T10:28:00Z">
        <w:del w:id="289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899" w:author="PSK" w:date="2021-07-16T16:41:00Z">
        <w:del w:id="290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0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0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592ACDC" w14:textId="573C0FE9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903" w:author="PSK" w:date="2021-07-16T16:41:00Z"/>
          <w:del w:id="2904" w:author="home" w:date="2021-08-09T10:10:00Z"/>
          <w:rFonts w:ascii="Phetsarath OT" w:eastAsia="Phetsarath OT" w:hAnsi="Phetsarath OT" w:cs="Phetsarath OT"/>
          <w:noProof/>
          <w:rPrChange w:id="2905" w:author="NA" w:date="2021-12-30T11:44:00Z">
            <w:rPr>
              <w:ins w:id="2906" w:author="PSK" w:date="2021-07-16T16:41:00Z"/>
              <w:del w:id="2907" w:author="home" w:date="2021-08-09T10:10:00Z"/>
              <w:rFonts w:eastAsia="Arial" w:cs="Arial"/>
              <w:noProof/>
            </w:rPr>
          </w:rPrChange>
        </w:rPr>
        <w:pPrChange w:id="2908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2909" w:author="PSK" w:date="2021-07-16T16:41:00Z">
        <w:del w:id="291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1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1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913" w:author="NA" w:date="2021-12-30T11:44:00Z">
                <w:rPr>
                  <w:noProof/>
                </w:rPr>
              </w:rPrChange>
            </w:rPr>
            <w:delInstrText>HYPERLINK \l "_Toc77346277"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1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1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91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ໜວດທີ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91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 1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1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1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20" w:author="NA" w:date="2021-12-30T11:44:00Z">
                <w:rPr>
                  <w:noProof/>
                  <w:webHidden/>
                </w:rPr>
              </w:rPrChange>
            </w:rPr>
            <w:delInstrText xml:space="preserve"> PAGEREF _Toc77346277 \h </w:delInstrText>
          </w:r>
        </w:del>
      </w:ins>
      <w:del w:id="292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92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92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924" w:author="PSK" w:date="2021-08-05T10:28:00Z">
        <w:del w:id="292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926" w:author="PSK" w:date="2021-07-16T16:41:00Z">
        <w:del w:id="292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2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2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6FE4F1D" w14:textId="7F909871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930" w:author="PSK" w:date="2021-07-16T16:41:00Z"/>
          <w:del w:id="2931" w:author="home" w:date="2021-08-09T10:10:00Z"/>
          <w:rFonts w:ascii="Phetsarath OT" w:eastAsia="Phetsarath OT" w:hAnsi="Phetsarath OT" w:cs="Phetsarath OT"/>
          <w:noProof/>
          <w:rPrChange w:id="2932" w:author="NA" w:date="2021-12-30T11:44:00Z">
            <w:rPr>
              <w:ins w:id="2933" w:author="PSK" w:date="2021-07-16T16:41:00Z"/>
              <w:del w:id="2934" w:author="home" w:date="2021-08-09T10:10:00Z"/>
              <w:rFonts w:eastAsia="Arial" w:cs="Arial"/>
              <w:noProof/>
            </w:rPr>
          </w:rPrChange>
        </w:rPr>
        <w:pPrChange w:id="293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2936" w:author="PSK" w:date="2021-07-16T16:41:00Z">
        <w:del w:id="293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3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3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940" w:author="NA" w:date="2021-12-30T11:44:00Z">
                <w:rPr>
                  <w:noProof/>
                </w:rPr>
              </w:rPrChange>
            </w:rPr>
            <w:delInstrText>HYPERLINK \l "_Toc77346278"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4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4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94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ການຄຸ້ມ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94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94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ຄອງ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94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94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94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94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50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51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52" w:author="NA" w:date="2021-12-30T11:44:00Z">
                <w:rPr>
                  <w:noProof/>
                  <w:webHidden/>
                </w:rPr>
              </w:rPrChange>
            </w:rPr>
            <w:delInstrText xml:space="preserve"> PAGEREF _Toc77346278 \h </w:delInstrText>
          </w:r>
        </w:del>
      </w:ins>
      <w:del w:id="2953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954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955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956" w:author="PSK" w:date="2021-08-05T10:28:00Z">
        <w:del w:id="2957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958" w:author="PSK" w:date="2021-07-16T16:41:00Z">
        <w:del w:id="2959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60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61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52DC130" w14:textId="6FAB1E23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962" w:author="PSK" w:date="2021-07-16T16:41:00Z"/>
          <w:del w:id="2963" w:author="home" w:date="2021-08-09T10:10:00Z"/>
          <w:rFonts w:ascii="Phetsarath OT" w:eastAsia="Phetsarath OT" w:hAnsi="Phetsarath OT" w:cs="Phetsarath OT"/>
          <w:noProof/>
          <w:rPrChange w:id="2964" w:author="NA" w:date="2021-12-30T11:44:00Z">
            <w:rPr>
              <w:ins w:id="2965" w:author="PSK" w:date="2021-07-16T16:41:00Z"/>
              <w:del w:id="2966" w:author="home" w:date="2021-08-09T10:10:00Z"/>
              <w:rFonts w:eastAsia="Arial" w:cs="Arial"/>
              <w:noProof/>
            </w:rPr>
          </w:rPrChange>
        </w:rPr>
        <w:pPrChange w:id="2967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2968" w:author="PSK" w:date="2021-07-16T16:41:00Z">
        <w:del w:id="2969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70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7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2972" w:author="NA" w:date="2021-12-30T11:44:00Z">
                <w:rPr>
                  <w:noProof/>
                </w:rPr>
              </w:rPrChange>
            </w:rPr>
            <w:delInstrText>HYPERLINK \l "_Toc77346280"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7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74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297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297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97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53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297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97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298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298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298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ອົງການຄຸ້ມຄອງໂທລະຄົມມະນາຄົມ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8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8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85" w:author="NA" w:date="2021-12-30T11:44:00Z">
                <w:rPr>
                  <w:noProof/>
                  <w:webHidden/>
                </w:rPr>
              </w:rPrChange>
            </w:rPr>
            <w:delInstrText xml:space="preserve"> PAGEREF _Toc77346280 \h </w:delInstrText>
          </w:r>
        </w:del>
      </w:ins>
      <w:del w:id="298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98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298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2989" w:author="PSK" w:date="2021-08-05T10:28:00Z">
        <w:del w:id="299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2991" w:author="PSK" w:date="2021-07-16T16:41:00Z">
        <w:del w:id="299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299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299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7590403" w14:textId="186EB91D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2995" w:author="PSK" w:date="2021-07-16T16:41:00Z"/>
          <w:del w:id="2996" w:author="home" w:date="2021-08-09T10:10:00Z"/>
          <w:rFonts w:ascii="Phetsarath OT" w:eastAsia="Phetsarath OT" w:hAnsi="Phetsarath OT" w:cs="Phetsarath OT"/>
          <w:noProof/>
          <w:rPrChange w:id="2997" w:author="NA" w:date="2021-12-30T11:44:00Z">
            <w:rPr>
              <w:ins w:id="2998" w:author="PSK" w:date="2021-07-16T16:41:00Z"/>
              <w:del w:id="2999" w:author="home" w:date="2021-08-09T10:10:00Z"/>
              <w:rFonts w:eastAsia="Arial" w:cs="Arial"/>
              <w:noProof/>
            </w:rPr>
          </w:rPrChange>
        </w:rPr>
        <w:pPrChange w:id="3000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3001" w:author="PSK" w:date="2021-07-16T16:41:00Z">
        <w:del w:id="300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03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0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005" w:author="NA" w:date="2021-12-30T11:44:00Z">
                <w:rPr>
                  <w:noProof/>
                </w:rPr>
              </w:rPrChange>
            </w:rPr>
            <w:delInstrText>HYPERLINK \l "_Toc77346281"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0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0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300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300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301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54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11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1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01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1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1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ການຄວບຄຸມ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01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1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01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01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020" w:author="NA" w:date="2021-12-30T11:44:00Z">
                <w:rPr>
                  <w:noProof/>
                  <w:webHidden/>
                </w:rPr>
              </w:rPrChange>
            </w:rPr>
            <w:delInstrText xml:space="preserve"> PAGEREF _Toc77346281 \h </w:delInstrText>
          </w:r>
        </w:del>
      </w:ins>
      <w:del w:id="302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02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02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024" w:author="PSK" w:date="2021-08-05T10:28:00Z">
        <w:del w:id="302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026" w:author="PSK" w:date="2021-07-16T16:41:00Z">
        <w:del w:id="302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02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2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CFBBC0F" w14:textId="421F0669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030" w:author="PSK" w:date="2021-07-16T16:41:00Z"/>
          <w:del w:id="3031" w:author="home" w:date="2021-08-09T10:10:00Z"/>
          <w:rFonts w:ascii="Phetsarath OT" w:eastAsia="Phetsarath OT" w:hAnsi="Phetsarath OT" w:cs="Phetsarath OT"/>
          <w:noProof/>
          <w:rPrChange w:id="3032" w:author="NA" w:date="2021-12-30T11:44:00Z">
            <w:rPr>
              <w:ins w:id="3033" w:author="PSK" w:date="2021-07-16T16:41:00Z"/>
              <w:del w:id="3034" w:author="home" w:date="2021-08-09T10:10:00Z"/>
              <w:rFonts w:eastAsia="Arial" w:cs="Arial"/>
              <w:noProof/>
            </w:rPr>
          </w:rPrChange>
        </w:rPr>
        <w:pPrChange w:id="3035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3036" w:author="PSK" w:date="2021-07-16T16:41:00Z">
        <w:del w:id="303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3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3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040" w:author="NA" w:date="2021-12-30T11:44:00Z">
                <w:rPr>
                  <w:noProof/>
                </w:rPr>
              </w:rPrChange>
            </w:rPr>
            <w:delInstrText>HYPERLINK \l "_Toc77346283"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4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4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304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304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04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55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4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4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4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4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ສິດ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5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5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5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5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ໜ້າທີ່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5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5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5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5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ກະຊວງເຕັກໂນໂລຊີ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5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5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6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6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ການສື່ສານ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06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06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064" w:author="NA" w:date="2021-12-30T11:44:00Z">
                <w:rPr>
                  <w:noProof/>
                  <w:webHidden/>
                </w:rPr>
              </w:rPrChange>
            </w:rPr>
            <w:delInstrText xml:space="preserve"> PAGEREF _Toc77346283 \h </w:delInstrText>
          </w:r>
        </w:del>
      </w:ins>
      <w:del w:id="306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06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06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068" w:author="PSK" w:date="2021-08-05T10:28:00Z">
        <w:del w:id="306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070" w:author="PSK" w:date="2021-07-16T16:41:00Z">
        <w:del w:id="307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07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7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06A648B" w14:textId="359570C9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074" w:author="PSK" w:date="2021-07-16T16:41:00Z"/>
          <w:del w:id="3075" w:author="home" w:date="2021-08-09T10:10:00Z"/>
          <w:rFonts w:ascii="Phetsarath OT" w:eastAsia="Phetsarath OT" w:hAnsi="Phetsarath OT" w:cs="Phetsarath OT"/>
          <w:noProof/>
          <w:rPrChange w:id="3076" w:author="NA" w:date="2021-12-30T11:44:00Z">
            <w:rPr>
              <w:ins w:id="3077" w:author="PSK" w:date="2021-07-16T16:41:00Z"/>
              <w:del w:id="3078" w:author="home" w:date="2021-08-09T10:10:00Z"/>
              <w:rFonts w:eastAsia="Arial" w:cs="Arial"/>
              <w:noProof/>
            </w:rPr>
          </w:rPrChange>
        </w:rPr>
        <w:pPrChange w:id="307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3080" w:author="PSK" w:date="2021-07-16T16:41:00Z">
        <w:del w:id="308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8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8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084" w:author="NA" w:date="2021-12-30T11:44:00Z">
                <w:rPr>
                  <w:noProof/>
                </w:rPr>
              </w:rPrChange>
            </w:rPr>
            <w:delInstrText>HYPERLINK \l "_Toc77346285"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8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08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308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308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08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56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9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9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9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9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ສິດ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9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9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9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9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ໜ້າທີ່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09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09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0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ພະແນກເຕັກໂນໂລຊີ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0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0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0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0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ການສື່ສານ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0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0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ແຂວງ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10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,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0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ນະຄອນຫຼວງ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10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11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12" w:author="NA" w:date="2021-12-30T11:44:00Z">
                <w:rPr>
                  <w:noProof/>
                  <w:webHidden/>
                </w:rPr>
              </w:rPrChange>
            </w:rPr>
            <w:delInstrText xml:space="preserve"> PAGEREF _Toc77346285 \h </w:delInstrText>
          </w:r>
        </w:del>
      </w:ins>
      <w:del w:id="3113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114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115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116" w:author="PSK" w:date="2021-08-05T10:28:00Z">
        <w:del w:id="3117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118" w:author="PSK" w:date="2021-07-16T16:41:00Z">
        <w:del w:id="3119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20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21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C9FDAD9" w14:textId="2C199574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122" w:author="PSK" w:date="2021-07-16T16:41:00Z"/>
          <w:del w:id="3123" w:author="home" w:date="2021-08-09T10:10:00Z"/>
          <w:rFonts w:ascii="Phetsarath OT" w:eastAsia="Phetsarath OT" w:hAnsi="Phetsarath OT" w:cs="Phetsarath OT"/>
          <w:noProof/>
          <w:rPrChange w:id="3124" w:author="NA" w:date="2021-12-30T11:44:00Z">
            <w:rPr>
              <w:ins w:id="3125" w:author="PSK" w:date="2021-07-16T16:41:00Z"/>
              <w:del w:id="3126" w:author="home" w:date="2021-08-09T10:10:00Z"/>
              <w:rFonts w:eastAsia="Arial" w:cs="Arial"/>
              <w:noProof/>
            </w:rPr>
          </w:rPrChange>
        </w:rPr>
        <w:pPrChange w:id="3127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3128" w:author="PSK" w:date="2021-07-16T16:41:00Z">
        <w:del w:id="3129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30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3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132" w:author="NA" w:date="2021-12-30T11:44:00Z">
                <w:rPr>
                  <w:noProof/>
                </w:rPr>
              </w:rPrChange>
            </w:rPr>
            <w:delInstrText>HYPERLINK \l "_Toc77346286"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3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34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313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313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13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57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3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3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4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4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ສິດ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4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4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4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4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ໜ້າທີ່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4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4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ຂອງ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4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4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ຫ້ອງການ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5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5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ເຕັກໂນໂລຊີ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5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5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5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5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ການສື່ສານ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15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5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ເມືອງ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15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,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5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ນະຄອນ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16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>.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6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6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63" w:author="NA" w:date="2021-12-30T11:44:00Z">
                <w:rPr>
                  <w:noProof/>
                  <w:webHidden/>
                </w:rPr>
              </w:rPrChange>
            </w:rPr>
            <w:delInstrText xml:space="preserve"> PAGEREF _Toc77346286 \h </w:delInstrText>
          </w:r>
        </w:del>
      </w:ins>
      <w:del w:id="316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16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16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167" w:author="PSK" w:date="2021-08-05T10:28:00Z">
        <w:del w:id="316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169" w:author="PSK" w:date="2021-07-16T16:41:00Z">
        <w:del w:id="317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7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7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B9B9313" w14:textId="378185C8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173" w:author="PSK" w:date="2021-07-16T16:41:00Z"/>
          <w:del w:id="3174" w:author="home" w:date="2021-08-09T10:10:00Z"/>
          <w:rFonts w:ascii="Phetsarath OT" w:eastAsia="Phetsarath OT" w:hAnsi="Phetsarath OT" w:cs="Phetsarath OT"/>
          <w:noProof/>
          <w:rPrChange w:id="3175" w:author="NA" w:date="2021-12-30T11:44:00Z">
            <w:rPr>
              <w:ins w:id="3176" w:author="PSK" w:date="2021-07-16T16:41:00Z"/>
              <w:del w:id="3177" w:author="home" w:date="2021-08-09T10:10:00Z"/>
              <w:rFonts w:eastAsia="Arial" w:cs="Arial"/>
              <w:noProof/>
            </w:rPr>
          </w:rPrChange>
        </w:rPr>
        <w:pPrChange w:id="3178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179" w:author="PSK" w:date="2021-07-16T16:41:00Z">
        <w:del w:id="318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8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8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183" w:author="NA" w:date="2021-12-30T11:44:00Z">
                <w:rPr>
                  <w:noProof/>
                </w:rPr>
              </w:rPrChange>
            </w:rPr>
            <w:delInstrText>HYPERLINK \l "_Toc77346287"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8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18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186" w:author="NA" w:date="2021-12-30T11:44:00Z">
                <w:rPr>
                  <w:rStyle w:val="Hyperlink"/>
                  <w:rFonts w:eastAsia="Phetsarath OT"/>
                  <w:noProof/>
                  <w:lang w:val="fr-FR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18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ໝວດທີ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18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 xml:space="preserve"> 2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8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9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91" w:author="NA" w:date="2021-12-30T11:44:00Z">
                <w:rPr>
                  <w:noProof/>
                  <w:webHidden/>
                </w:rPr>
              </w:rPrChange>
            </w:rPr>
            <w:delInstrText xml:space="preserve"> PAGEREF _Toc77346287 \h </w:delInstrText>
          </w:r>
        </w:del>
      </w:ins>
      <w:del w:id="319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19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19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195" w:author="PSK" w:date="2021-08-05T10:28:00Z">
        <w:del w:id="319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197" w:author="PSK" w:date="2021-07-16T16:41:00Z">
        <w:del w:id="319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19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0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A65E404" w14:textId="6986551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201" w:author="PSK" w:date="2021-07-16T16:41:00Z"/>
          <w:del w:id="3202" w:author="home" w:date="2021-08-09T10:10:00Z"/>
          <w:rFonts w:ascii="Phetsarath OT" w:eastAsia="Phetsarath OT" w:hAnsi="Phetsarath OT" w:cs="Phetsarath OT"/>
          <w:noProof/>
          <w:rPrChange w:id="3203" w:author="NA" w:date="2021-12-30T11:44:00Z">
            <w:rPr>
              <w:ins w:id="3204" w:author="PSK" w:date="2021-07-16T16:41:00Z"/>
              <w:del w:id="3205" w:author="home" w:date="2021-08-09T10:10:00Z"/>
              <w:rFonts w:eastAsia="Arial" w:cs="Arial"/>
              <w:noProof/>
            </w:rPr>
          </w:rPrChange>
        </w:rPr>
        <w:pPrChange w:id="320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207" w:author="PSK" w:date="2021-07-16T16:41:00Z">
        <w:del w:id="320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0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1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211" w:author="NA" w:date="2021-12-30T11:44:00Z">
                <w:rPr>
                  <w:noProof/>
                </w:rPr>
              </w:rPrChange>
            </w:rPr>
            <w:delInstrText>HYPERLINK \l "_Toc77346288"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1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1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1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ການກວດກາ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321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1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321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1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 w:bidi="lo-LA"/>
              <w:rPrChange w:id="321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 w:bidi="lo-LA"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2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2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2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23" w:author="NA" w:date="2021-12-30T11:44:00Z">
                <w:rPr>
                  <w:noProof/>
                  <w:webHidden/>
                </w:rPr>
              </w:rPrChange>
            </w:rPr>
            <w:delInstrText xml:space="preserve"> PAGEREF _Toc77346288 \h </w:delInstrText>
          </w:r>
        </w:del>
      </w:ins>
      <w:del w:id="322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22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22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227" w:author="PSK" w:date="2021-08-05T10:28:00Z">
        <w:del w:id="322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229" w:author="PSK" w:date="2021-07-16T16:41:00Z">
        <w:del w:id="323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3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3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1E95C6C" w14:textId="7897FCF8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233" w:author="PSK" w:date="2021-07-16T16:41:00Z"/>
          <w:del w:id="3234" w:author="home" w:date="2021-08-09T10:10:00Z"/>
          <w:rFonts w:ascii="Phetsarath OT" w:eastAsia="Phetsarath OT" w:hAnsi="Phetsarath OT" w:cs="Phetsarath OT"/>
          <w:noProof/>
          <w:rPrChange w:id="3235" w:author="NA" w:date="2021-12-30T11:44:00Z">
            <w:rPr>
              <w:ins w:id="3236" w:author="PSK" w:date="2021-07-16T16:41:00Z"/>
              <w:del w:id="3237" w:author="home" w:date="2021-08-09T10:10:00Z"/>
              <w:rFonts w:eastAsia="Arial" w:cs="Arial"/>
              <w:noProof/>
            </w:rPr>
          </w:rPrChange>
        </w:rPr>
        <w:pPrChange w:id="3238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3239" w:author="PSK" w:date="2021-07-16T16:41:00Z">
        <w:del w:id="324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4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4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243" w:author="NA" w:date="2021-12-30T11:44:00Z">
                <w:rPr>
                  <w:noProof/>
                </w:rPr>
              </w:rPrChange>
            </w:rPr>
            <w:delInstrText>HYPERLINK \l "_Toc77346289"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4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4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324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324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24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58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249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5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251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25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5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ອົງການກວດກາວຽກງານໂທລະຄົມມະນາຄົມ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5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5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56" w:author="NA" w:date="2021-12-30T11:44:00Z">
                <w:rPr>
                  <w:noProof/>
                  <w:webHidden/>
                </w:rPr>
              </w:rPrChange>
            </w:rPr>
            <w:delInstrText xml:space="preserve"> PAGEREF _Toc77346289 \h </w:delInstrText>
          </w:r>
        </w:del>
      </w:ins>
      <w:del w:id="325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25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25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260" w:author="PSK" w:date="2021-08-05T10:28:00Z">
        <w:del w:id="326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262" w:author="PSK" w:date="2021-07-16T16:41:00Z">
        <w:del w:id="326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6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6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508B7573" w14:textId="5F40B910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266" w:author="PSK" w:date="2021-07-16T16:41:00Z"/>
          <w:del w:id="3267" w:author="home" w:date="2021-08-09T10:10:00Z"/>
          <w:rFonts w:ascii="Phetsarath OT" w:eastAsia="Phetsarath OT" w:hAnsi="Phetsarath OT" w:cs="Phetsarath OT"/>
          <w:noProof/>
          <w:rPrChange w:id="3268" w:author="NA" w:date="2021-12-30T11:44:00Z">
            <w:rPr>
              <w:ins w:id="3269" w:author="PSK" w:date="2021-07-16T16:41:00Z"/>
              <w:del w:id="3270" w:author="home" w:date="2021-08-09T10:10:00Z"/>
              <w:rFonts w:eastAsia="Arial" w:cs="Arial"/>
              <w:noProof/>
            </w:rPr>
          </w:rPrChange>
        </w:rPr>
        <w:pPrChange w:id="3271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3272" w:author="PSK" w:date="2021-07-16T16:41:00Z">
        <w:del w:id="327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7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7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276" w:author="NA" w:date="2021-12-30T11:44:00Z">
                <w:rPr>
                  <w:noProof/>
                </w:rPr>
              </w:rPrChange>
            </w:rPr>
            <w:delInstrText>HYPERLINK \l "_Toc77346290"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7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7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327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328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28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59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28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8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28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28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ເນື້ອໃນການກວດກາ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8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8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88" w:author="NA" w:date="2021-12-30T11:44:00Z">
                <w:rPr>
                  <w:noProof/>
                  <w:webHidden/>
                </w:rPr>
              </w:rPrChange>
            </w:rPr>
            <w:delInstrText xml:space="preserve"> PAGEREF _Toc77346290 \h </w:delInstrText>
          </w:r>
        </w:del>
      </w:ins>
      <w:del w:id="328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29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29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292" w:author="PSK" w:date="2021-08-05T10:28:00Z">
        <w:del w:id="329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294" w:author="PSK" w:date="2021-07-16T16:41:00Z">
        <w:del w:id="329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29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29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1258AEE" w14:textId="0A69800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298" w:author="PSK" w:date="2021-07-16T16:41:00Z"/>
          <w:del w:id="3299" w:author="home" w:date="2021-08-09T10:10:00Z"/>
          <w:rFonts w:ascii="Phetsarath OT" w:eastAsia="Phetsarath OT" w:hAnsi="Phetsarath OT" w:cs="Phetsarath OT"/>
          <w:noProof/>
          <w:rPrChange w:id="3300" w:author="NA" w:date="2021-12-30T11:44:00Z">
            <w:rPr>
              <w:ins w:id="3301" w:author="PSK" w:date="2021-07-16T16:41:00Z"/>
              <w:del w:id="3302" w:author="home" w:date="2021-08-09T10:10:00Z"/>
              <w:rFonts w:eastAsia="Arial" w:cs="Arial"/>
              <w:noProof/>
            </w:rPr>
          </w:rPrChange>
        </w:rPr>
        <w:pPrChange w:id="330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ins w:id="3304" w:author="PSK" w:date="2021-07-16T16:41:00Z">
        <w:del w:id="330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06" w:author="NA" w:date="2021-12-30T11:44:00Z">
                <w:rPr>
                  <w:rStyle w:val="Hyperlink"/>
                  <w:noProof/>
                </w:rPr>
              </w:rPrChange>
            </w:rPr>
            <w:lastRenderedPageBreak/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0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308" w:author="NA" w:date="2021-12-30T11:44:00Z">
                <w:rPr>
                  <w:noProof/>
                </w:rPr>
              </w:rPrChange>
            </w:rPr>
            <w:delInstrText>HYPERLINK \l "_Toc77346291"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0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1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val="fr-FR" w:bidi="lo-LA"/>
              <w:rPrChange w:id="331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val="fr-FR"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val="fr-FR" w:bidi="lo-LA"/>
              <w:rPrChange w:id="331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val="fr-FR"/>
              <w:rPrChange w:id="331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val="fr-FR"/>
                </w:rPr>
              </w:rPrChange>
            </w:rPr>
            <w:delText>60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31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1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ຮັກສາໄວ້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31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31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1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ຮູບການກວດກາ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1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2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21" w:author="NA" w:date="2021-12-30T11:44:00Z">
                <w:rPr>
                  <w:noProof/>
                  <w:webHidden/>
                </w:rPr>
              </w:rPrChange>
            </w:rPr>
            <w:delInstrText xml:space="preserve"> PAGEREF _Toc77346291 \h </w:delInstrText>
          </w:r>
        </w:del>
      </w:ins>
      <w:del w:id="332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32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32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325" w:author="PSK" w:date="2021-08-05T10:28:00Z">
        <w:del w:id="332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327" w:author="PSK" w:date="2021-07-16T16:41:00Z">
        <w:del w:id="332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2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3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84F913E" w14:textId="5A5FF62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331" w:author="PSK" w:date="2021-07-16T16:41:00Z"/>
          <w:del w:id="3332" w:author="home" w:date="2021-08-09T10:10:00Z"/>
          <w:rFonts w:ascii="Phetsarath OT" w:eastAsia="Phetsarath OT" w:hAnsi="Phetsarath OT" w:cs="Phetsarath OT"/>
          <w:noProof/>
          <w:rPrChange w:id="3333" w:author="NA" w:date="2021-12-30T11:44:00Z">
            <w:rPr>
              <w:ins w:id="3334" w:author="PSK" w:date="2021-07-16T16:41:00Z"/>
              <w:del w:id="3335" w:author="home" w:date="2021-08-09T10:10:00Z"/>
              <w:rFonts w:eastAsia="Arial" w:cs="Arial"/>
              <w:noProof/>
            </w:rPr>
          </w:rPrChange>
        </w:rPr>
        <w:pPrChange w:id="3336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3337" w:author="PSK" w:date="2021-07-16T16:41:00Z">
        <w:del w:id="333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3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4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341" w:author="NA" w:date="2021-12-30T11:44:00Z">
                <w:rPr>
                  <w:noProof/>
                </w:rPr>
              </w:rPrChange>
            </w:rPr>
            <w:delInstrText>HYPERLINK \l "_Toc77346292"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4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4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4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4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4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4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XI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4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4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50" w:author="NA" w:date="2021-12-30T11:44:00Z">
                <w:rPr>
                  <w:noProof/>
                  <w:webHidden/>
                </w:rPr>
              </w:rPrChange>
            </w:rPr>
            <w:delInstrText xml:space="preserve"> PAGEREF _Toc77346292 \h </w:delInstrText>
          </w:r>
        </w:del>
      </w:ins>
      <w:del w:id="335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35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35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354" w:author="PSK" w:date="2021-08-05T10:28:00Z">
        <w:del w:id="335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356" w:author="PSK" w:date="2021-07-16T16:41:00Z">
        <w:del w:id="335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5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5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4F83EDFC" w14:textId="31B5A09A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360" w:author="PSK" w:date="2021-07-16T16:41:00Z"/>
          <w:del w:id="3361" w:author="home" w:date="2021-08-09T10:10:00Z"/>
          <w:rFonts w:ascii="Phetsarath OT" w:eastAsia="Phetsarath OT" w:hAnsi="Phetsarath OT" w:cs="Phetsarath OT"/>
          <w:noProof/>
          <w:rPrChange w:id="3362" w:author="NA" w:date="2021-12-30T11:44:00Z">
            <w:rPr>
              <w:ins w:id="3363" w:author="PSK" w:date="2021-07-16T16:41:00Z"/>
              <w:del w:id="3364" w:author="home" w:date="2021-08-09T10:10:00Z"/>
              <w:rFonts w:eastAsia="Arial" w:cs="Arial"/>
              <w:noProof/>
            </w:rPr>
          </w:rPrChange>
        </w:rPr>
        <w:pPrChange w:id="3365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3366" w:author="PSK" w:date="2021-07-16T16:41:00Z">
        <w:del w:id="336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6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6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370" w:author="NA" w:date="2021-12-30T11:44:00Z">
                <w:rPr>
                  <w:noProof/>
                </w:rPr>
              </w:rPrChange>
            </w:rPr>
            <w:delInstrText>HYPERLINK \l "_Toc77346293"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7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7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7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ວັນ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7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7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ໂທລະ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7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7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ຄົມມະນາຄົມ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7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, 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7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ເຄື່ອງໝາຍ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8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, 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8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ເຄື່ອງ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8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8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ແບບ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8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8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8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8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8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8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39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39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ທັບ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9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9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394" w:author="NA" w:date="2021-12-30T11:44:00Z">
                <w:rPr>
                  <w:noProof/>
                  <w:webHidden/>
                </w:rPr>
              </w:rPrChange>
            </w:rPr>
            <w:delInstrText xml:space="preserve"> PAGEREF _Toc77346293 \h </w:delInstrText>
          </w:r>
        </w:del>
      </w:ins>
      <w:del w:id="339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39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39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398" w:author="PSK" w:date="2021-08-05T10:28:00Z">
        <w:del w:id="339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400" w:author="PSK" w:date="2021-07-16T16:41:00Z">
        <w:del w:id="340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0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0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34DBD0F" w14:textId="41A04F75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404" w:author="PSK" w:date="2021-07-16T16:41:00Z"/>
          <w:del w:id="3405" w:author="home" w:date="2021-08-09T10:10:00Z"/>
          <w:rFonts w:ascii="Phetsarath OT" w:eastAsia="Phetsarath OT" w:hAnsi="Phetsarath OT" w:cs="Phetsarath OT"/>
          <w:noProof/>
          <w:rPrChange w:id="3406" w:author="NA" w:date="2021-12-30T11:44:00Z">
            <w:rPr>
              <w:ins w:id="3407" w:author="PSK" w:date="2021-07-16T16:41:00Z"/>
              <w:del w:id="3408" w:author="home" w:date="2021-08-09T10:10:00Z"/>
              <w:rFonts w:eastAsia="Arial" w:cs="Arial"/>
              <w:noProof/>
            </w:rPr>
          </w:rPrChange>
        </w:rPr>
        <w:pPrChange w:id="340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410" w:author="PSK" w:date="2021-07-16T16:41:00Z">
        <w:del w:id="341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1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1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414" w:author="NA" w:date="2021-12-30T11:44:00Z">
                <w:rPr>
                  <w:noProof/>
                </w:rPr>
              </w:rPrChange>
            </w:rPr>
            <w:delInstrText>HYPERLINK \l "_Toc77346295"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1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1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1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41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1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61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42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2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ຮັກສາໄວ້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42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42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2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ວັນໂທລະຄົມມະນາຄົມ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2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2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27" w:author="NA" w:date="2021-12-30T11:44:00Z">
                <w:rPr>
                  <w:noProof/>
                  <w:webHidden/>
                </w:rPr>
              </w:rPrChange>
            </w:rPr>
            <w:delInstrText xml:space="preserve"> PAGEREF _Toc77346295 \h </w:delInstrText>
          </w:r>
        </w:del>
      </w:ins>
      <w:del w:id="342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42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43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431" w:author="PSK" w:date="2021-08-05T10:28:00Z">
        <w:del w:id="343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433" w:author="PSK" w:date="2021-07-16T16:41:00Z">
        <w:del w:id="343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3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3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85A9A21" w14:textId="2F49AF83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437" w:author="PSK" w:date="2021-07-16T16:41:00Z"/>
          <w:del w:id="3438" w:author="home" w:date="2021-08-09T10:10:00Z"/>
          <w:rFonts w:ascii="Phetsarath OT" w:eastAsia="Phetsarath OT" w:hAnsi="Phetsarath OT" w:cs="Phetsarath OT"/>
          <w:noProof/>
          <w:rPrChange w:id="3439" w:author="NA" w:date="2021-12-30T11:44:00Z">
            <w:rPr>
              <w:ins w:id="3440" w:author="PSK" w:date="2021-07-16T16:41:00Z"/>
              <w:del w:id="3441" w:author="home" w:date="2021-08-09T10:10:00Z"/>
              <w:rFonts w:eastAsia="Arial" w:cs="Arial"/>
              <w:noProof/>
            </w:rPr>
          </w:rPrChange>
        </w:rPr>
        <w:pPrChange w:id="344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443" w:author="PSK" w:date="2021-07-16T16:41:00Z">
        <w:del w:id="344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4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4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447" w:author="NA" w:date="2021-12-30T11:44:00Z">
                <w:rPr>
                  <w:noProof/>
                </w:rPr>
              </w:rPrChange>
            </w:rPr>
            <w:delInstrText>HYPERLINK \l "_Toc77346296"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4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4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5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45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5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62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453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5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455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45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5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ເຄື່ອງໝາຍ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5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,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5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ເຄື່ອງແບບ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460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6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46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6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ກາປະທັບ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6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6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66" w:author="NA" w:date="2021-12-30T11:44:00Z">
                <w:rPr>
                  <w:noProof/>
                  <w:webHidden/>
                </w:rPr>
              </w:rPrChange>
            </w:rPr>
            <w:delInstrText xml:space="preserve"> PAGEREF _Toc77346296 \h </w:delInstrText>
          </w:r>
        </w:del>
      </w:ins>
      <w:del w:id="346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46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46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470" w:author="PSK" w:date="2021-08-05T10:28:00Z">
        <w:del w:id="347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472" w:author="PSK" w:date="2021-07-16T16:41:00Z">
        <w:del w:id="347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7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7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6D7A7E0" w14:textId="1472001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476" w:author="PSK" w:date="2021-07-16T16:41:00Z"/>
          <w:del w:id="3477" w:author="home" w:date="2021-08-09T10:10:00Z"/>
          <w:rFonts w:ascii="Phetsarath OT" w:eastAsia="Phetsarath OT" w:hAnsi="Phetsarath OT" w:cs="Phetsarath OT"/>
          <w:noProof/>
          <w:rPrChange w:id="3478" w:author="NA" w:date="2021-12-30T11:44:00Z">
            <w:rPr>
              <w:ins w:id="3479" w:author="PSK" w:date="2021-07-16T16:41:00Z"/>
              <w:del w:id="3480" w:author="home" w:date="2021-08-09T10:10:00Z"/>
              <w:rFonts w:eastAsia="Arial" w:cs="Arial"/>
              <w:noProof/>
            </w:rPr>
          </w:rPrChange>
        </w:rPr>
        <w:pPrChange w:id="3481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3482" w:author="PSK" w:date="2021-07-16T16:41:00Z">
        <w:del w:id="348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8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8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486" w:author="NA" w:date="2021-12-30T11:44:00Z">
                <w:rPr>
                  <w:noProof/>
                </w:rPr>
              </w:rPrChange>
            </w:rPr>
            <w:delInstrText>HYPERLINK \l "_Toc77346297"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8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8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8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9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49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49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XII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9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9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495" w:author="NA" w:date="2021-12-30T11:44:00Z">
                <w:rPr>
                  <w:noProof/>
                  <w:webHidden/>
                </w:rPr>
              </w:rPrChange>
            </w:rPr>
            <w:delInstrText xml:space="preserve"> PAGEREF _Toc77346297 \h </w:delInstrText>
          </w:r>
        </w:del>
      </w:ins>
      <w:del w:id="349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49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49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499" w:author="PSK" w:date="2021-08-05T10:28:00Z">
        <w:del w:id="350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501" w:author="PSK" w:date="2021-07-16T16:41:00Z">
        <w:del w:id="350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50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0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A500595" w14:textId="697C55FE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505" w:author="PSK" w:date="2021-07-16T16:41:00Z"/>
          <w:del w:id="3506" w:author="home" w:date="2021-08-09T10:10:00Z"/>
          <w:rFonts w:ascii="Phetsarath OT" w:eastAsia="Phetsarath OT" w:hAnsi="Phetsarath OT" w:cs="Phetsarath OT"/>
          <w:noProof/>
          <w:rPrChange w:id="3507" w:author="NA" w:date="2021-12-30T11:44:00Z">
            <w:rPr>
              <w:ins w:id="3508" w:author="PSK" w:date="2021-07-16T16:41:00Z"/>
              <w:del w:id="3509" w:author="home" w:date="2021-08-09T10:10:00Z"/>
              <w:rFonts w:eastAsia="Arial" w:cs="Arial"/>
              <w:noProof/>
            </w:rPr>
          </w:rPrChange>
        </w:rPr>
        <w:pPrChange w:id="3510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3511" w:author="PSK" w:date="2021-07-16T16:41:00Z">
        <w:del w:id="351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13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1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515" w:author="NA" w:date="2021-12-30T11:44:00Z">
                <w:rPr>
                  <w:noProof/>
                </w:rPr>
              </w:rPrChange>
            </w:rPr>
            <w:delInstrText>HYPERLINK \l "_Toc77346298"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1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1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1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ນະ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1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2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ໂຍບາຍ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2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2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ຕໍ່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2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2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ຜູ້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2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2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ທີ່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2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2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2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3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ຜົນງານ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3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3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ແລະ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3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3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3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3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ຕະການ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3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3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ຕໍ່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3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4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ຜູ້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4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4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ລະ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4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4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ເມີດ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545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546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547" w:author="NA" w:date="2021-12-30T11:44:00Z">
                <w:rPr>
                  <w:noProof/>
                  <w:webHidden/>
                </w:rPr>
              </w:rPrChange>
            </w:rPr>
            <w:delInstrText xml:space="preserve"> PAGEREF _Toc77346298 \h </w:delInstrText>
          </w:r>
        </w:del>
      </w:ins>
      <w:del w:id="3548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549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550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551" w:author="PSK" w:date="2021-08-05T10:28:00Z">
        <w:del w:id="3552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553" w:author="PSK" w:date="2021-07-16T16:41:00Z">
        <w:del w:id="3554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555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56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AF2EA5D" w14:textId="05C04B24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557" w:author="PSK" w:date="2021-07-16T16:41:00Z"/>
          <w:del w:id="3558" w:author="home" w:date="2021-08-09T10:10:00Z"/>
          <w:rFonts w:ascii="Phetsarath OT" w:eastAsia="Phetsarath OT" w:hAnsi="Phetsarath OT" w:cs="Phetsarath OT"/>
          <w:noProof/>
          <w:rPrChange w:id="3559" w:author="NA" w:date="2021-12-30T11:44:00Z">
            <w:rPr>
              <w:ins w:id="3560" w:author="PSK" w:date="2021-07-16T16:41:00Z"/>
              <w:del w:id="3561" w:author="home" w:date="2021-08-09T10:10:00Z"/>
              <w:rFonts w:eastAsia="Arial" w:cs="Arial"/>
              <w:noProof/>
            </w:rPr>
          </w:rPrChange>
        </w:rPr>
        <w:pPrChange w:id="356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563" w:author="PSK" w:date="2021-07-16T16:41:00Z">
        <w:del w:id="3564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65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6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567" w:author="NA" w:date="2021-12-30T11:44:00Z">
                <w:rPr>
                  <w:noProof/>
                </w:rPr>
              </w:rPrChange>
            </w:rPr>
            <w:delInstrText>HYPERLINK \l "_Toc77346299"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68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69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7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57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7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63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573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7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ຮັກສາໄວ້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575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57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57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ນະໂຍບາຍຕໍ່ຜູ້ມີຜົນງານ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578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579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580" w:author="NA" w:date="2021-12-30T11:44:00Z">
                <w:rPr>
                  <w:noProof/>
                  <w:webHidden/>
                </w:rPr>
              </w:rPrChange>
            </w:rPr>
            <w:delInstrText xml:space="preserve"> PAGEREF _Toc77346299 \h </w:delInstrText>
          </w:r>
        </w:del>
      </w:ins>
      <w:del w:id="3581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582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583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584" w:author="PSK" w:date="2021-08-05T10:28:00Z">
        <w:del w:id="3585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586" w:author="PSK" w:date="2021-07-16T16:41:00Z">
        <w:del w:id="3587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588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89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1415C555" w14:textId="0FCF62BD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590" w:author="PSK" w:date="2021-07-16T16:41:00Z"/>
          <w:del w:id="3591" w:author="home" w:date="2021-08-09T10:10:00Z"/>
          <w:rFonts w:ascii="Phetsarath OT" w:eastAsia="Phetsarath OT" w:hAnsi="Phetsarath OT" w:cs="Phetsarath OT"/>
          <w:noProof/>
          <w:rPrChange w:id="3592" w:author="NA" w:date="2021-12-30T11:44:00Z">
            <w:rPr>
              <w:ins w:id="3593" w:author="PSK" w:date="2021-07-16T16:41:00Z"/>
              <w:del w:id="3594" w:author="home" w:date="2021-08-09T10:10:00Z"/>
              <w:rFonts w:eastAsia="Arial" w:cs="Arial"/>
              <w:noProof/>
            </w:rPr>
          </w:rPrChange>
        </w:rPr>
        <w:pPrChange w:id="359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596" w:author="PSK" w:date="2021-07-16T16:41:00Z">
        <w:del w:id="3597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98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59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600" w:author="NA" w:date="2021-12-30T11:44:00Z">
                <w:rPr>
                  <w:noProof/>
                </w:rPr>
              </w:rPrChange>
            </w:rPr>
            <w:delInstrText>HYPERLINK \l "_Toc77346300"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01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02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0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60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0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64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60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0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ຮັກສາໄວ້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608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60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1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ມາດຕະການຕໍ່ຜູ້ລະເມີດ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1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1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13" w:author="NA" w:date="2021-12-30T11:44:00Z">
                <w:rPr>
                  <w:noProof/>
                  <w:webHidden/>
                </w:rPr>
              </w:rPrChange>
            </w:rPr>
            <w:delInstrText xml:space="preserve"> PAGEREF _Toc77346300 \h </w:delInstrText>
          </w:r>
        </w:del>
      </w:ins>
      <w:del w:id="361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61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61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617" w:author="PSK" w:date="2021-08-05T10:28:00Z">
        <w:del w:id="361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619" w:author="PSK" w:date="2021-07-16T16:41:00Z">
        <w:del w:id="362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2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2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224015AA" w14:textId="522CD044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623" w:author="PSK" w:date="2021-07-16T16:41:00Z"/>
          <w:del w:id="3624" w:author="home" w:date="2021-08-09T10:10:00Z"/>
          <w:rFonts w:ascii="Phetsarath OT" w:eastAsia="Phetsarath OT" w:hAnsi="Phetsarath OT" w:cs="Phetsarath OT"/>
          <w:noProof/>
          <w:rPrChange w:id="3625" w:author="NA" w:date="2021-12-30T11:44:00Z">
            <w:rPr>
              <w:ins w:id="3626" w:author="PSK" w:date="2021-07-16T16:41:00Z"/>
              <w:del w:id="3627" w:author="home" w:date="2021-08-09T10:10:00Z"/>
              <w:rFonts w:eastAsia="Arial" w:cs="Arial"/>
              <w:noProof/>
            </w:rPr>
          </w:rPrChange>
        </w:rPr>
        <w:pPrChange w:id="3628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629" w:author="PSK" w:date="2021-07-16T16:41:00Z">
        <w:del w:id="363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3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3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633" w:author="NA" w:date="2021-12-30T11:44:00Z">
                <w:rPr>
                  <w:noProof/>
                </w:rPr>
              </w:rPrChange>
            </w:rPr>
            <w:delInstrText>HYPERLINK \l "_Toc77346301"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3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3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3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63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lang w:bidi="lo-LA"/>
              <w:rPrChange w:id="363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lang w:bidi="lo-LA"/>
                </w:rPr>
              </w:rPrChange>
            </w:rPr>
            <w:delText>65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639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4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641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64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4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ມາດຕະການສຶກສາອົບຮົມ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44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45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46" w:author="NA" w:date="2021-12-30T11:44:00Z">
                <w:rPr>
                  <w:noProof/>
                  <w:webHidden/>
                </w:rPr>
              </w:rPrChange>
            </w:rPr>
            <w:delInstrText xml:space="preserve"> PAGEREF _Toc77346301 \h </w:delInstrText>
          </w:r>
        </w:del>
      </w:ins>
      <w:del w:id="3647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648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649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650" w:author="PSK" w:date="2021-08-05T10:28:00Z">
        <w:del w:id="3651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652" w:author="PSK" w:date="2021-07-16T16:41:00Z">
        <w:del w:id="3653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54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55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F8BCEB0" w14:textId="1B164268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656" w:author="PSK" w:date="2021-07-16T16:41:00Z"/>
          <w:del w:id="3657" w:author="home" w:date="2021-08-09T10:10:00Z"/>
          <w:rFonts w:ascii="Phetsarath OT" w:eastAsia="Phetsarath OT" w:hAnsi="Phetsarath OT" w:cs="Phetsarath OT"/>
          <w:noProof/>
          <w:rPrChange w:id="3658" w:author="NA" w:date="2021-12-30T11:44:00Z">
            <w:rPr>
              <w:ins w:id="3659" w:author="PSK" w:date="2021-07-16T16:41:00Z"/>
              <w:del w:id="3660" w:author="home" w:date="2021-08-09T10:10:00Z"/>
              <w:rFonts w:eastAsia="Arial" w:cs="Arial"/>
              <w:noProof/>
            </w:rPr>
          </w:rPrChange>
        </w:rPr>
        <w:pPrChange w:id="3661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662" w:author="PSK" w:date="2021-07-16T16:41:00Z">
        <w:del w:id="3663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64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6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666" w:author="NA" w:date="2021-12-30T11:44:00Z">
                <w:rPr>
                  <w:noProof/>
                </w:rPr>
              </w:rPrChange>
            </w:rPr>
            <w:delInstrText>HYPERLINK \l "_Toc77346302"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6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68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6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67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7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66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672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73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67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)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67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ມາດຕະການປັບໃໝ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7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7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78" w:author="NA" w:date="2021-12-30T11:44:00Z">
                <w:rPr>
                  <w:noProof/>
                  <w:webHidden/>
                </w:rPr>
              </w:rPrChange>
            </w:rPr>
            <w:delInstrText xml:space="preserve"> PAGEREF _Toc77346302 \h </w:delInstrText>
          </w:r>
        </w:del>
      </w:ins>
      <w:del w:id="367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68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68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682" w:author="PSK" w:date="2021-08-05T10:28:00Z">
        <w:del w:id="368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684" w:author="PSK" w:date="2021-07-16T16:41:00Z">
        <w:del w:id="368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68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8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184E4B2" w14:textId="7453948B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688" w:author="PSK" w:date="2021-07-16T16:41:00Z"/>
          <w:del w:id="3689" w:author="home" w:date="2021-08-09T10:10:00Z"/>
          <w:rFonts w:ascii="Phetsarath OT" w:eastAsia="Phetsarath OT" w:hAnsi="Phetsarath OT" w:cs="Phetsarath OT"/>
          <w:noProof/>
          <w:rPrChange w:id="3690" w:author="NA" w:date="2021-12-30T11:44:00Z">
            <w:rPr>
              <w:ins w:id="3691" w:author="PSK" w:date="2021-07-16T16:41:00Z"/>
              <w:del w:id="3692" w:author="home" w:date="2021-08-09T10:10:00Z"/>
              <w:rFonts w:eastAsia="Arial" w:cs="Arial"/>
              <w:noProof/>
            </w:rPr>
          </w:rPrChange>
        </w:rPr>
        <w:pPrChange w:id="3693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694" w:author="PSK" w:date="2021-07-16T16:41:00Z">
        <w:del w:id="369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9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9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698" w:author="NA" w:date="2021-12-30T11:44:00Z">
                <w:rPr>
                  <w:noProof/>
                </w:rPr>
              </w:rPrChange>
            </w:rPr>
            <w:delInstrText>HYPERLINK \l "_Toc77346303"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69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0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0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70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0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67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70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0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70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70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0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ມາດຕະການທາງແພ່ງ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0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1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11" w:author="NA" w:date="2021-12-30T11:44:00Z">
                <w:rPr>
                  <w:noProof/>
                  <w:webHidden/>
                </w:rPr>
              </w:rPrChange>
            </w:rPr>
            <w:delInstrText xml:space="preserve"> PAGEREF _Toc77346303 \h </w:delInstrText>
          </w:r>
        </w:del>
      </w:ins>
      <w:del w:id="371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71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71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715" w:author="PSK" w:date="2021-08-05T10:28:00Z">
        <w:del w:id="371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717" w:author="PSK" w:date="2021-07-16T16:41:00Z">
        <w:del w:id="371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1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2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62464153" w14:textId="55666789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721" w:author="PSK" w:date="2021-07-16T16:41:00Z"/>
          <w:del w:id="3722" w:author="home" w:date="2021-08-09T10:10:00Z"/>
          <w:rFonts w:ascii="Phetsarath OT" w:eastAsia="Phetsarath OT" w:hAnsi="Phetsarath OT" w:cs="Phetsarath OT"/>
          <w:noProof/>
          <w:rPrChange w:id="3723" w:author="NA" w:date="2021-12-30T11:44:00Z">
            <w:rPr>
              <w:ins w:id="3724" w:author="PSK" w:date="2021-07-16T16:41:00Z"/>
              <w:del w:id="3725" w:author="home" w:date="2021-08-09T10:10:00Z"/>
              <w:rFonts w:eastAsia="Arial" w:cs="Arial"/>
              <w:noProof/>
            </w:rPr>
          </w:rPrChange>
        </w:rPr>
        <w:pPrChange w:id="372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727" w:author="PSK" w:date="2021-07-16T16:41:00Z">
        <w:del w:id="3728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29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30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731" w:author="NA" w:date="2021-12-30T11:44:00Z">
                <w:rPr>
                  <w:noProof/>
                </w:rPr>
              </w:rPrChange>
            </w:rPr>
            <w:delInstrText>HYPERLINK \l "_Toc77346304"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3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33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34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735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36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68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737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3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739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74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4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ມາດຕະການທາງອາຍາ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42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43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44" w:author="NA" w:date="2021-12-30T11:44:00Z">
                <w:rPr>
                  <w:noProof/>
                  <w:webHidden/>
                </w:rPr>
              </w:rPrChange>
            </w:rPr>
            <w:delInstrText xml:space="preserve"> PAGEREF _Toc77346304 \h </w:delInstrText>
          </w:r>
        </w:del>
      </w:ins>
      <w:del w:id="3745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746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747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748" w:author="PSK" w:date="2021-08-05T10:28:00Z">
        <w:del w:id="3749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750" w:author="PSK" w:date="2021-07-16T16:41:00Z">
        <w:del w:id="3751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52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53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C4503FE" w14:textId="258DFD46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754" w:author="PSK" w:date="2021-07-16T16:41:00Z"/>
          <w:del w:id="3755" w:author="home" w:date="2021-08-09T10:10:00Z"/>
          <w:rFonts w:ascii="Phetsarath OT" w:eastAsia="Phetsarath OT" w:hAnsi="Phetsarath OT" w:cs="Phetsarath OT"/>
          <w:noProof/>
          <w:rPrChange w:id="3756" w:author="NA" w:date="2021-12-30T11:44:00Z">
            <w:rPr>
              <w:ins w:id="3757" w:author="PSK" w:date="2021-07-16T16:41:00Z"/>
              <w:del w:id="3758" w:author="home" w:date="2021-08-09T10:10:00Z"/>
              <w:rFonts w:eastAsia="Arial" w:cs="Arial"/>
              <w:noProof/>
            </w:rPr>
          </w:rPrChange>
        </w:rPr>
        <w:pPrChange w:id="3759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3760" w:author="PSK" w:date="2021-07-16T16:41:00Z">
        <w:del w:id="3761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62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63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764" w:author="NA" w:date="2021-12-30T11:44:00Z">
                <w:rPr>
                  <w:noProof/>
                </w:rPr>
              </w:rPrChange>
            </w:rPr>
            <w:delInstrText>HYPERLINK \l "_Toc77346305"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65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66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67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ພາກ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68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69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ທີ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7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 xml:space="preserve"> XIII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71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72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73" w:author="NA" w:date="2021-12-30T11:44:00Z">
                <w:rPr>
                  <w:noProof/>
                  <w:webHidden/>
                </w:rPr>
              </w:rPrChange>
            </w:rPr>
            <w:delInstrText xml:space="preserve"> PAGEREF _Toc77346305 \h </w:delInstrText>
          </w:r>
        </w:del>
      </w:ins>
      <w:del w:id="3774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775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776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777" w:author="PSK" w:date="2021-08-05T10:28:00Z">
        <w:del w:id="3778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779" w:author="PSK" w:date="2021-07-16T16:41:00Z">
        <w:del w:id="3780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781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82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EB6E95C" w14:textId="447E583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783" w:author="PSK" w:date="2021-07-16T16:41:00Z"/>
          <w:del w:id="3784" w:author="home" w:date="2021-08-09T10:10:00Z"/>
          <w:rFonts w:ascii="Phetsarath OT" w:eastAsia="Phetsarath OT" w:hAnsi="Phetsarath OT" w:cs="Phetsarath OT"/>
          <w:noProof/>
          <w:rPrChange w:id="3785" w:author="NA" w:date="2021-12-30T11:44:00Z">
            <w:rPr>
              <w:ins w:id="3786" w:author="PSK" w:date="2021-07-16T16:41:00Z"/>
              <w:del w:id="3787" w:author="home" w:date="2021-08-09T10:10:00Z"/>
              <w:rFonts w:eastAsia="Arial" w:cs="Arial"/>
              <w:noProof/>
            </w:rPr>
          </w:rPrChange>
        </w:rPr>
        <w:pPrChange w:id="3788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ins w:id="3789" w:author="PSK" w:date="2021-07-16T16:41:00Z">
        <w:del w:id="3790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91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92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793" w:author="NA" w:date="2021-12-30T11:44:00Z">
                <w:rPr>
                  <w:noProof/>
                </w:rPr>
              </w:rPrChange>
            </w:rPr>
            <w:delInstrText>HYPERLINK \l "_Toc77346306"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9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95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96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ບົດ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9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79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ບັນຍັດ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79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00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ສຸດ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01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​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0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ທ້າຍ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03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04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05" w:author="NA" w:date="2021-12-30T11:44:00Z">
                <w:rPr>
                  <w:noProof/>
                  <w:webHidden/>
                </w:rPr>
              </w:rPrChange>
            </w:rPr>
            <w:delInstrText xml:space="preserve"> PAGEREF _Toc77346306 \h </w:delInstrText>
          </w:r>
        </w:del>
      </w:ins>
      <w:del w:id="3806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807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808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809" w:author="PSK" w:date="2021-08-05T10:28:00Z">
        <w:del w:id="3810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811" w:author="PSK" w:date="2021-07-16T16:41:00Z">
        <w:del w:id="3812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13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14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A235035" w14:textId="4BFD0B1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815" w:author="PSK" w:date="2021-07-16T16:41:00Z"/>
          <w:del w:id="3816" w:author="home" w:date="2021-08-09T10:10:00Z"/>
          <w:rFonts w:ascii="Phetsarath OT" w:eastAsia="Phetsarath OT" w:hAnsi="Phetsarath OT" w:cs="Phetsarath OT"/>
          <w:noProof/>
          <w:rPrChange w:id="3817" w:author="NA" w:date="2021-12-30T11:44:00Z">
            <w:rPr>
              <w:ins w:id="3818" w:author="PSK" w:date="2021-07-16T16:41:00Z"/>
              <w:del w:id="3819" w:author="home" w:date="2021-08-09T10:10:00Z"/>
              <w:rFonts w:eastAsia="Arial" w:cs="Arial"/>
              <w:noProof/>
            </w:rPr>
          </w:rPrChange>
        </w:rPr>
        <w:pPrChange w:id="3820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821" w:author="PSK" w:date="2021-07-16T16:41:00Z">
        <w:del w:id="3822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23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24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825" w:author="NA" w:date="2021-12-30T11:44:00Z">
                <w:rPr>
                  <w:noProof/>
                </w:rPr>
              </w:rPrChange>
            </w:rPr>
            <w:delInstrText>HYPERLINK \l "_Toc77346308"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26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27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2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829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30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69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831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32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ຮັກສາໄວ້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833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834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3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ການຈັດຕັ້ງປະຕິບັດ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36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37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38" w:author="NA" w:date="2021-12-30T11:44:00Z">
                <w:rPr>
                  <w:noProof/>
                  <w:webHidden/>
                </w:rPr>
              </w:rPrChange>
            </w:rPr>
            <w:delInstrText xml:space="preserve"> PAGEREF _Toc77346308 \h </w:delInstrText>
          </w:r>
        </w:del>
      </w:ins>
      <w:del w:id="3839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840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841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842" w:author="PSK" w:date="2021-08-05T10:28:00Z">
        <w:del w:id="3843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844" w:author="PSK" w:date="2021-07-16T16:41:00Z">
        <w:del w:id="3845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46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47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07C8B64F" w14:textId="43B830CC" w:rsidR="000D504D" w:rsidRPr="002C0BDB" w:rsidDel="00104C5A" w:rsidRDefault="000D504D">
      <w:pPr>
        <w:pStyle w:val="TOC1"/>
        <w:tabs>
          <w:tab w:val="right" w:leader="dot" w:pos="9061"/>
        </w:tabs>
        <w:jc w:val="center"/>
        <w:rPr>
          <w:ins w:id="3848" w:author="PSK" w:date="2021-07-16T16:41:00Z"/>
          <w:del w:id="3849" w:author="home" w:date="2021-08-09T10:10:00Z"/>
          <w:rFonts w:ascii="Phetsarath OT" w:eastAsia="Phetsarath OT" w:hAnsi="Phetsarath OT" w:cs="Phetsarath OT"/>
          <w:noProof/>
          <w:rPrChange w:id="3850" w:author="NA" w:date="2021-12-30T11:44:00Z">
            <w:rPr>
              <w:ins w:id="3851" w:author="PSK" w:date="2021-07-16T16:41:00Z"/>
              <w:del w:id="3852" w:author="home" w:date="2021-08-09T10:10:00Z"/>
              <w:rFonts w:eastAsia="Arial" w:cs="Arial"/>
              <w:noProof/>
            </w:rPr>
          </w:rPrChange>
        </w:rPr>
        <w:pPrChange w:id="3853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ins w:id="3854" w:author="PSK" w:date="2021-07-16T16:41:00Z">
        <w:del w:id="3855" w:author="home" w:date="2021-08-09T10:10:00Z"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56" w:author="NA" w:date="2021-12-30T11:44:00Z">
                <w:rPr>
                  <w:rStyle w:val="Hyperlink"/>
                  <w:noProof/>
                </w:rPr>
              </w:rPrChange>
            </w:rPr>
            <w:fldChar w:fldCharType="begin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57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Fonts w:ascii="Phetsarath OT" w:eastAsia="Phetsarath OT" w:hAnsi="Phetsarath OT" w:cs="Phetsarath OT"/>
              <w:noProof/>
              <w:rPrChange w:id="3858" w:author="NA" w:date="2021-12-30T11:44:00Z">
                <w:rPr>
                  <w:noProof/>
                </w:rPr>
              </w:rPrChange>
            </w:rPr>
            <w:delInstrText>HYPERLINK \l "_Toc77346309"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59" w:author="NA" w:date="2021-12-30T11:44:00Z">
                <w:rPr>
                  <w:rStyle w:val="Hyperlink"/>
                  <w:noProof/>
                </w:rPr>
              </w:rPrChange>
            </w:rPr>
            <w:delInstrText xml:space="preserve"> </w:delInstr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60" w:author="NA" w:date="2021-12-30T11:44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61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ມາດຕາ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862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63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</w:rPr>
              </w:rPrChange>
            </w:rPr>
            <w:delText>70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864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 xml:space="preserve"> (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65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ປັບປຸງ</w:delText>
          </w:r>
          <w:r w:rsidRPr="002C0BDB" w:rsidDel="00104C5A">
            <w:rPr>
              <w:rStyle w:val="Hyperlink"/>
              <w:rFonts w:ascii="Phetsarath OT" w:eastAsia="Phetsarath OT" w:hAnsi="Phetsarath OT" w:cs="Angsana New"/>
              <w:noProof/>
              <w:color w:val="auto"/>
              <w:u w:val="none"/>
              <w:cs/>
              <w:rPrChange w:id="3866" w:author="NA" w:date="2021-12-30T11:44:00Z">
                <w:rPr>
                  <w:rStyle w:val="Hyperlink"/>
                  <w:rFonts w:ascii="Phetsarath OT" w:eastAsia="Phetsarath OT" w:hAnsi="Phetsarath OT" w:cs="Angsana New"/>
                  <w:noProof/>
                  <w:cs/>
                </w:rPr>
              </w:rPrChange>
            </w:rPr>
            <w:delText>)</w:delText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cs/>
              <w:lang w:bidi="lo-LA"/>
              <w:rPrChange w:id="3867" w:author="NA" w:date="2021-12-30T11:44:00Z">
                <w:rPr>
                  <w:rStyle w:val="Hyperlink"/>
                  <w:rFonts w:ascii="Phetsarath OT" w:eastAsia="Phetsarath OT" w:hAnsi="Phetsarath OT" w:cs="Phetsarath OT"/>
                  <w:noProof/>
                  <w:cs/>
                  <w:lang w:bidi="lo-LA"/>
                </w:rPr>
              </w:rPrChange>
            </w:rPr>
            <w:delText xml:space="preserve"> </w:delText>
          </w:r>
          <w:r w:rsidRPr="002C0BDB" w:rsidDel="00104C5A">
            <w:rPr>
              <w:rStyle w:val="Hyperlink"/>
              <w:rFonts w:ascii="Phetsarath OT" w:eastAsia="Phetsarath OT" w:hAnsi="Phetsarath OT" w:cs="Phetsarath OT" w:hint="cs"/>
              <w:noProof/>
              <w:color w:val="auto"/>
              <w:u w:val="none"/>
              <w:cs/>
              <w:lang w:bidi="lo-LA"/>
              <w:rPrChange w:id="3868" w:author="NA" w:date="2021-12-30T11:44:00Z">
                <w:rPr>
                  <w:rStyle w:val="Hyperlink"/>
                  <w:rFonts w:ascii="Phetsarath OT" w:eastAsia="Phetsarath OT" w:hAnsi="Phetsarath OT" w:cs="Phetsarath OT" w:hint="cs"/>
                  <w:noProof/>
                  <w:cs/>
                  <w:lang w:bidi="lo-LA"/>
                </w:rPr>
              </w:rPrChange>
            </w:rPr>
            <w:delText>ຜົນສັກສິດ</w:delText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69" w:author="NA" w:date="2021-12-30T11:44:00Z">
                <w:rPr>
                  <w:noProof/>
                  <w:webHidden/>
                </w:rPr>
              </w:rPrChange>
            </w:rPr>
            <w:tab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70" w:author="NA" w:date="2021-12-30T11:44:00Z">
                <w:rPr>
                  <w:noProof/>
                  <w:webHidden/>
                </w:rPr>
              </w:rPrChange>
            </w:rPr>
            <w:fldChar w:fldCharType="begin"/>
          </w:r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71" w:author="NA" w:date="2021-12-30T11:44:00Z">
                <w:rPr>
                  <w:noProof/>
                  <w:webHidden/>
                </w:rPr>
              </w:rPrChange>
            </w:rPr>
            <w:delInstrText xml:space="preserve"> PAGEREF _Toc77346309 \h </w:delInstrText>
          </w:r>
        </w:del>
      </w:ins>
      <w:del w:id="3872" w:author="home" w:date="2021-08-09T10:10:00Z"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873" w:author="NA" w:date="2021-12-30T11:44:00Z">
              <w:rPr>
                <w:rFonts w:ascii="Phetsarath OT" w:eastAsia="Phetsarath OT" w:hAnsi="Phetsarath OT" w:cs="Phetsarath OT"/>
                <w:noProof/>
                <w:webHidden/>
              </w:rPr>
            </w:rPrChange>
          </w:rPr>
        </w:r>
        <w:r w:rsidRPr="002C0BDB" w:rsidDel="00104C5A">
          <w:rPr>
            <w:rFonts w:ascii="Phetsarath OT" w:eastAsia="Phetsarath OT" w:hAnsi="Phetsarath OT" w:cs="Phetsarath OT"/>
            <w:noProof/>
            <w:webHidden/>
            <w:rPrChange w:id="3874" w:author="NA" w:date="2021-12-30T11:44:00Z">
              <w:rPr>
                <w:noProof/>
                <w:webHidden/>
              </w:rPr>
            </w:rPrChange>
          </w:rPr>
          <w:fldChar w:fldCharType="separate"/>
        </w:r>
      </w:del>
      <w:ins w:id="3875" w:author="PSK" w:date="2021-08-05T10:28:00Z">
        <w:del w:id="3876" w:author="home" w:date="2021-08-09T10:10:00Z">
          <w:r w:rsidR="007C1A1A" w:rsidRPr="002C0BDB" w:rsidDel="00104C5A">
            <w:rPr>
              <w:rFonts w:ascii="Phetsarath OT" w:eastAsia="Phetsarath OT" w:hAnsi="Phetsarath OT" w:cs="Phetsarath OT"/>
              <w:noProof/>
              <w:webHidden/>
            </w:rPr>
            <w:delText>2</w:delText>
          </w:r>
        </w:del>
      </w:ins>
      <w:ins w:id="3877" w:author="PSK" w:date="2021-07-16T16:41:00Z">
        <w:del w:id="3878" w:author="home" w:date="2021-08-09T10:10:00Z">
          <w:r w:rsidRPr="002C0BDB" w:rsidDel="00104C5A">
            <w:rPr>
              <w:rFonts w:ascii="Phetsarath OT" w:eastAsia="Phetsarath OT" w:hAnsi="Phetsarath OT" w:cs="Phetsarath OT"/>
              <w:noProof/>
              <w:webHidden/>
              <w:rPrChange w:id="3879" w:author="NA" w:date="2021-12-30T11:44:00Z">
                <w:rPr>
                  <w:noProof/>
                  <w:webHidden/>
                </w:rPr>
              </w:rPrChange>
            </w:rPr>
            <w:fldChar w:fldCharType="end"/>
          </w:r>
          <w:r w:rsidRPr="002C0BDB" w:rsidDel="00104C5A">
            <w:rPr>
              <w:rStyle w:val="Hyperlink"/>
              <w:rFonts w:ascii="Phetsarath OT" w:eastAsia="Phetsarath OT" w:hAnsi="Phetsarath OT" w:cs="Phetsarath OT"/>
              <w:noProof/>
              <w:color w:val="auto"/>
              <w:u w:val="none"/>
              <w:rPrChange w:id="3880" w:author="NA" w:date="2021-12-30T11:44:00Z">
                <w:rPr>
                  <w:rStyle w:val="Hyperlink"/>
                  <w:noProof/>
                </w:rPr>
              </w:rPrChange>
            </w:rPr>
            <w:fldChar w:fldCharType="end"/>
          </w:r>
        </w:del>
      </w:ins>
    </w:p>
    <w:p w14:paraId="3A0698E4" w14:textId="1586A41A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388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882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388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I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</w:delText>
        </w:r>
      </w:del>
    </w:p>
    <w:p w14:paraId="2A243267" w14:textId="1DE6EB33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388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885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388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ບົດບັນຍັດທົ່ວໄປ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</w:delText>
        </w:r>
      </w:del>
    </w:p>
    <w:p w14:paraId="49AE6F83" w14:textId="5EC6E48D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388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888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3889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89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3891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1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89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89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ຮັກສາໄວ້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89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89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ຈຸດປະສົງ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</w:delText>
        </w:r>
      </w:del>
    </w:p>
    <w:p w14:paraId="43F8C31D" w14:textId="6E00A80E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3896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897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3898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89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3900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2​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90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0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90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0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</w:delText>
        </w:r>
      </w:del>
    </w:p>
    <w:p w14:paraId="39621729" w14:textId="4025AC80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390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90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390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0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390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1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391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 xml:space="preserve"> ​3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1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391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91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1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391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1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ອະທິບາຍ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391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1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ຄຳ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392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2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ສັບ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</w:delText>
        </w:r>
      </w:del>
    </w:p>
    <w:p w14:paraId="031F61C1" w14:textId="4FDF9750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392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923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392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2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2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 xml:space="preserve"> 4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2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2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2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ນະ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3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3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ໂຍບາຍ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3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3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3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3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ລັດ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3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3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ດ້ານການ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3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3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4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4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</w:delText>
        </w:r>
      </w:del>
    </w:p>
    <w:p w14:paraId="65F5E521" w14:textId="527F75F3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394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943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394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4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4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 xml:space="preserve"> 5 (​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4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4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4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ຫຼັກການ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5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5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ກ່ຽວກັບ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5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5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ວຽກງານ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5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5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5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5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5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5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ນາ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6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6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3</w:delText>
        </w:r>
      </w:del>
    </w:p>
    <w:p w14:paraId="25640FCA" w14:textId="42803260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396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963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396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6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96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  <w:rPrChange w:id="396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 w:bidi="lo-LA"/>
              </w:rPr>
            </w:rPrChange>
          </w:rPr>
          <w:delText xml:space="preserve">6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fr-FR" w:bidi="lo-LA"/>
            <w:rPrChange w:id="396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fr-FR" w:bidi="lo-LA"/>
              </w:rPr>
            </w:rPrChange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val="fr-FR" w:bidi="lo-LA"/>
            <w:rPrChange w:id="396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val="fr-FR" w:bidi="lo-LA"/>
              </w:rPr>
            </w:rPrChange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fr-FR" w:bidi="lo-LA"/>
            <w:rPrChange w:id="397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fr-FR" w:bidi="lo-LA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7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ແຜນພັດທະນາໂທລະຄົມມະນາຄົມ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97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7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ແຫ່ງຊາດ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3</w:delText>
        </w:r>
      </w:del>
    </w:p>
    <w:p w14:paraId="0ABE78F9" w14:textId="0690E1E4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397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97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397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7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7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 xml:space="preserve"> 7 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97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8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98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8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ຂອບ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8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8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ເຂດ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8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8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8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8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ນຳ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8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9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ໃຊ້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9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9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ກົດໝາຍ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4</w:delText>
        </w:r>
      </w:del>
    </w:p>
    <w:p w14:paraId="4833B1F6" w14:textId="4274AB54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3993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3994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3995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9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399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 xml:space="preserve"> 8 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399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399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ຮັກສາໄວ້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00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0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00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0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ຮ່ວມ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00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0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ມື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00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0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ສາກົນ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4</w:delText>
        </w:r>
      </w:del>
    </w:p>
    <w:p w14:paraId="023F0B7A" w14:textId="67916B77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00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09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01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II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4</w:delText>
        </w:r>
      </w:del>
    </w:p>
    <w:p w14:paraId="47A80A62" w14:textId="624F0037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01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12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01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ຊັບພະຍາກອນ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ຄົມມະນາຄົມ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ອິນເຕີເນັດ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4</w:delText>
        </w:r>
      </w:del>
    </w:p>
    <w:p w14:paraId="14A31AE3" w14:textId="7991AD82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01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1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01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1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ໝວດທີ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01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19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1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4</w:delText>
        </w:r>
      </w:del>
    </w:p>
    <w:p w14:paraId="504B334E" w14:textId="1079DAE9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02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21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022" w:author="home" w:date="2021-08-09T10:10:00Z"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23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2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25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2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ຊັບພະຍາກອນ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02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02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2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03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3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4</w:delText>
        </w:r>
      </w:del>
    </w:p>
    <w:p w14:paraId="6FFC240E" w14:textId="7D99A58F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03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3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03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9 ​(​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ປັບປູງ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)​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ເລກໝາຍ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ໂທລະ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ສັບ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4</w:delText>
        </w:r>
      </w:del>
    </w:p>
    <w:p w14:paraId="37001C6E" w14:textId="09F092EA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03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3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03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10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ການຄຸ້ມຄອງ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ຈັດສັນເລກໝາຍໂທລະສັບ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5</w:delText>
        </w:r>
      </w:del>
    </w:p>
    <w:p w14:paraId="1A4F7ECE" w14:textId="4777C602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03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3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04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11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) 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ແຜນຈັດສັນເລກໝາຍໂທລະສັບ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5</w:delText>
        </w:r>
      </w:del>
    </w:p>
    <w:p w14:paraId="76C06C51" w14:textId="1D3AC438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04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42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04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bidi="lo-LA"/>
          </w:rPr>
          <w:delText>12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ການຂຶ້ນທະບຽນ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bidi="lo-LA"/>
          </w:rPr>
          <w:delText xml:space="preserve">,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ການເກັບຮັກສາ</w:delText>
        </w:r>
        <w:r w:rsidRPr="00B1208E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8C1D5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4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ການສະໜອງຂໍ້ມູນ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45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4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ເລກໝາຍໂທລະສັບ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5</w:delText>
        </w:r>
      </w:del>
    </w:p>
    <w:p w14:paraId="4F084434" w14:textId="56ADDC05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04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48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049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5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ໝວດທີ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51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 2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6</w:delText>
        </w:r>
      </w:del>
    </w:p>
    <w:p w14:paraId="0B2D6492" w14:textId="01747061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05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53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054" w:author="home" w:date="2021-08-09T10:10:00Z"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ຊັບພະຍາກອນອິນເຕີເນັດ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6</w:delText>
        </w:r>
      </w:del>
    </w:p>
    <w:p w14:paraId="6777FB2B" w14:textId="50E5190D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05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5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05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1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bidi="lo-LA"/>
          </w:rPr>
          <w:delText>3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ເລກໝາຍອິນເຕີເນັດ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6</w:delText>
        </w:r>
      </w:del>
    </w:p>
    <w:p w14:paraId="00EBA16D" w14:textId="5D966C4F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05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5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06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1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4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ລະຫັດຊື່ອິນເຕີເນັດ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6</w:delText>
        </w:r>
      </w:del>
    </w:p>
    <w:p w14:paraId="6A9C8F4A" w14:textId="5E2350F4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06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62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06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1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bidi="lo-LA"/>
          </w:rPr>
          <w:delText>5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(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F46EEE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ການຈົດທະບຽນ ເລກໝາຍອິນເຕີເນັດ ແລະ ລະຫັດຊື່ອິນເຕີເນັດ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6</w:delText>
        </w:r>
      </w:del>
    </w:p>
    <w:p w14:paraId="1331E8AC" w14:textId="76292FA1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06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65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06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ພາກທີ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III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6</w:delText>
        </w:r>
      </w:del>
    </w:p>
    <w:p w14:paraId="7CB7C4CE" w14:textId="61A8FE25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06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68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069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ການແຂ່ງຂັນ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ການປົກປ້ອງຜູ້ໃຊ້ບໍລິການໂທລະຄົມມະນາຄົມ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6</w:delText>
        </w:r>
      </w:del>
    </w:p>
    <w:p w14:paraId="31060720" w14:textId="371E9057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07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71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072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7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74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07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1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407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6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77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7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79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08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8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ການແຂ່ງຂັນ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08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8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6</w:delText>
        </w:r>
      </w:del>
    </w:p>
    <w:p w14:paraId="4F4C2CDE" w14:textId="075DDDB6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08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8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08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8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88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08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17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90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9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92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09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9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ການປົກປ້ອງຜູ້ໃຊ້ບໍລິການ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7</w:delText>
        </w:r>
      </w:del>
    </w:p>
    <w:p w14:paraId="38621D1C" w14:textId="0FDE7854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09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09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09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09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099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bidi="lo-LA"/>
            <w:rPrChange w:id="410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</w:rPrChange>
          </w:rPr>
          <w:delText>18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01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0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03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0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ຊ່ອງທາງການສະເໜີ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7</w:delText>
        </w:r>
      </w:del>
    </w:p>
    <w:p w14:paraId="27039A8F" w14:textId="57C69E27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10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0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10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0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09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11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19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11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1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13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1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ການພິຈາລະນາແກ້ໄຂຄຳສະເໜີ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7</w:delText>
        </w:r>
      </w:del>
    </w:p>
    <w:p w14:paraId="504D1C31" w14:textId="4E92B3EB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11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16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11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ພາກທີ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IV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7</w:delText>
        </w:r>
      </w:del>
    </w:p>
    <w:p w14:paraId="393F5F24" w14:textId="6C5A3CF5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11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19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12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ມາດຕະຖານເຕັກນິກ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ຄຸນນະພາບຂອງການບໍລິການໂທລະຄົມມະນາຄົມ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7</w:delText>
        </w:r>
      </w:del>
    </w:p>
    <w:p w14:paraId="4F31ABAA" w14:textId="1F67B0D5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12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2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12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2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2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20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2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2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 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2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ການກໍານົດມາດຕະຖານເຕັກນິກ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7</w:delText>
        </w:r>
      </w:del>
    </w:p>
    <w:p w14:paraId="3F936C74" w14:textId="74DB8729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129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30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131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3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33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3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21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3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3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3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ການກວດກາ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3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3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4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4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ຢັ້ງຢືນ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42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4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ມາດຕະຖານເຕັກນິກ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8</w:delText>
        </w:r>
      </w:del>
    </w:p>
    <w:p w14:paraId="15B473DD" w14:textId="5493B860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14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4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14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4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4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22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49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5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5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5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5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ການນຳເຂົ້າ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5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5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5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5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ສົ່ງອອກ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5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5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ອຸປະກອນໂທລະຄົມມະນາຄົມ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8</w:delText>
        </w:r>
      </w:del>
    </w:p>
    <w:p w14:paraId="46CD90F8" w14:textId="678DF3B6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16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61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162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6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6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23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16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6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6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).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6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ການກຳນົດເຄືອຂ່າຍການບໍລິການດ້ານໂທລະຄົມມະນາຄົມ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8</w:delText>
        </w:r>
      </w:del>
    </w:p>
    <w:p w14:paraId="573F4FF6" w14:textId="622F6635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169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70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171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7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7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24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7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17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7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ການກວດກາຄຸນນະພາບເຄືອຂ່າຍການບໍລິການດ້ານໂທລະຄົມມະນາຄົມ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8</w:delText>
        </w:r>
      </w:del>
    </w:p>
    <w:p w14:paraId="32EB705A" w14:textId="75266124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17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78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179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V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8</w:delText>
        </w:r>
      </w:del>
    </w:p>
    <w:p w14:paraId="0D41FA53" w14:textId="01451186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18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81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182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/>
            <w:strike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ໂຄງລ່າງພື້ນຖານໂທລະຄົມມະນາຄົມ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,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ການເຊື່ອມຕໍ່ເຄືອຂ່າຍ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ການຄິດໄລ່ຄ່າເຊື່ອມຕໍ່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8</w:delText>
        </w:r>
      </w:del>
    </w:p>
    <w:p w14:paraId="372CFC86" w14:textId="3F753585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183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84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185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8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ໝວດທີ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87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1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8</w:delText>
        </w:r>
      </w:del>
    </w:p>
    <w:p w14:paraId="53E06743" w14:textId="4A894075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18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8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190" w:author="home" w:date="2021-08-09T10:10:00Z"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91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9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193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19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ໂຄງລ່າງພື້ນຖານໂທລະຄົມມະນາຄົມ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8</w:delText>
        </w:r>
      </w:del>
    </w:p>
    <w:p w14:paraId="62E65339" w14:textId="2BB76082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19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9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19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25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(​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). ​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ໂຄງລ່າງ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ພື້ນຖານ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ໂທລະ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8C1D5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9</w:delText>
        </w:r>
      </w:del>
    </w:p>
    <w:p w14:paraId="3913A266" w14:textId="2FECF96C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19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19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0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26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ການຕິດຕັ້ງ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ການນຳໃຊ້ໂຄງລ່າງພື້ນຖານໂທລະຄົມມະນາຄົມ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9</w:delText>
        </w:r>
      </w:del>
    </w:p>
    <w:p w14:paraId="414A0416" w14:textId="0FDF840F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20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0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20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0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ໝວດທີ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20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2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9</w:delText>
        </w:r>
      </w:del>
    </w:p>
    <w:p w14:paraId="4F8BA273" w14:textId="64FBA143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206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07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208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20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1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21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1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ການເຊື່ອມຕໍ່ເຄືອຂ່າຍ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21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1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21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1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ການຄິດໄລ່ຄ່າເຊື່ອມຕໍ່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21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1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9</w:delText>
        </w:r>
      </w:del>
    </w:p>
    <w:p w14:paraId="3AE3E32E" w14:textId="321AD20A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19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20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21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27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ການເຊື່ອມຕໍ່ເຄືອຂ່າຍໂທລະຄົມມະນາຄົມ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9</w:delText>
        </w:r>
      </w:del>
    </w:p>
    <w:p w14:paraId="538F278A" w14:textId="435C7FDD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2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2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2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28 (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).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ການຄິດໄລ່ຄ່າເຊື່ອມຕໍ່ເຄືອຂ່າຍໂທລະຄົມມະນາຄົມ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9</w:delText>
        </w:r>
      </w:del>
    </w:p>
    <w:p w14:paraId="35ECAC14" w14:textId="4C06629C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22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26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22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VI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10</w:delText>
        </w:r>
      </w:del>
    </w:p>
    <w:p w14:paraId="53925807" w14:textId="7EBDE9D7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22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29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23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ການດຳເນີນທຸລະກິດ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10</w:delText>
        </w:r>
      </w:del>
    </w:p>
    <w:p w14:paraId="3047D970" w14:textId="405E6EA3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23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3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233" w:author="home" w:date="2021-08-09T10:10:00Z"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ໝວດທີ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23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 xml:space="preserve"> 1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10</w:delText>
        </w:r>
      </w:del>
    </w:p>
    <w:p w14:paraId="4F6D6FCF" w14:textId="0678B580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3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3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3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29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(​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)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ປະ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bidi="lo-LA"/>
          </w:rPr>
          <w:delText>​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ເພດການດຳເນີນທຸລະກິດ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ໂທລະ</w:delText>
        </w:r>
        <w:r w:rsidRPr="008C1D5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3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10</w:delText>
        </w:r>
      </w:del>
    </w:p>
    <w:p w14:paraId="34673509" w14:textId="58D661F7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39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40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41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3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0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ການດຳເນີນທຸລະກິດໃຫ້ບໍລິການໂທລະຄົມມະນາຄົມ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(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Telecommunication Service)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10</w:delText>
        </w:r>
      </w:del>
    </w:p>
    <w:p w14:paraId="766A7621" w14:textId="2D3A9DBC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4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4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4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3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1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ການດຳເນີນທຸລະກິດ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ສະໜອງສິ່ງອຳນວຍຄວາມສະດວກດ້ານໂທລະຄົມມະນາຄົມ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(Telecommunication Facility)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10</w:delText>
        </w:r>
      </w:del>
    </w:p>
    <w:p w14:paraId="6D42C459" w14:textId="124E9CDB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4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4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4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fr-FR" w:bidi="lo-LA"/>
          </w:rPr>
          <w:delText>32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(​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)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ອາຍຸ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ການ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ຂອງ</w:delText>
        </w:r>
        <w:r w:rsidRPr="008C1D5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4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ແຕ່ລະ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24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5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25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5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ເພດ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11</w:delText>
        </w:r>
      </w:del>
    </w:p>
    <w:p w14:paraId="35738DFB" w14:textId="71F9A5B9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253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54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255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ໝວດທີ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2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11</w:delText>
        </w:r>
      </w:del>
    </w:p>
    <w:p w14:paraId="2D1AB592" w14:textId="4AD16CA5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256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57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258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ການດຳເນີນທຸລະກິດໂທລະຄົມມະນາຄົມ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11</w:delText>
        </w:r>
      </w:del>
    </w:p>
    <w:p w14:paraId="74B45E47" w14:textId="68A4EABC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59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60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61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fr-FR" w:bidi="lo-LA"/>
          </w:rPr>
          <w:delText>33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)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ການຂໍອະນຸຍາດ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ດຳເນີນທຸລະກິດໂທລະຄົມມະນາຄົມ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11</w:delText>
        </w:r>
      </w:del>
    </w:p>
    <w:p w14:paraId="4691CB7E" w14:textId="50ECFAA9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6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63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6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34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ເງື່ອນໄຂ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</w:rPr>
          <w:delText xml:space="preserve">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ການຂໍດໍາເນີນທຸລະກິດການໂທລະຄົມມະນາຄົມ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11</w:delText>
        </w:r>
      </w:del>
    </w:p>
    <w:p w14:paraId="62388ACC" w14:textId="6364462A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6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66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6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3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5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ການປະກອບເອກະສານ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12</w:delText>
        </w:r>
      </w:del>
    </w:p>
    <w:p w14:paraId="2E318EC6" w14:textId="56A1ECB7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6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69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7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36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ຫຼັກການພິຈາລະນາ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12</w:delText>
        </w:r>
      </w:del>
    </w:p>
    <w:p w14:paraId="3E3F1387" w14:textId="0AD3B179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7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72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7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fr-FR" w:bidi="lo-LA"/>
          </w:rPr>
          <w:delText>37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) 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ການຕໍ່ອາຍຸໃບອະນຸຍາດ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12</w:delText>
        </w:r>
      </w:del>
    </w:p>
    <w:p w14:paraId="14DCF478" w14:textId="40AFD405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7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75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7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38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ການໂຈະໃບອະນຸຍາດ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13</w:delText>
        </w:r>
      </w:del>
    </w:p>
    <w:p w14:paraId="7B9B4B93" w14:textId="49C79BA5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27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78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279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</w:rPr>
          <w:delText>39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ໃໝ່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) 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ການຖອນໃບອະນຸຍາດ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13</w:delText>
        </w:r>
      </w:del>
    </w:p>
    <w:p w14:paraId="0FAF3826" w14:textId="33097757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28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81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282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</w:rPr>
          <w:delText xml:space="preserve"> VII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14</w:delText>
        </w:r>
      </w:del>
    </w:p>
    <w:p w14:paraId="5009B317" w14:textId="2E21D329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283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84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285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ສິດ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</w:rPr>
          <w:delText>,​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ພັນທະ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ຂອງ</w:delText>
        </w:r>
        <w:r w:rsidRPr="008C7A6F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</w:rPr>
          <w:delText>​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ຜູ້</w:delText>
        </w:r>
        <w:r w:rsidRPr="00417DB2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</w:rPr>
          <w:delText>​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ໃຫ້ບໍລິການ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</w:rPr>
          <w:delText xml:space="preserve"> ​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8C1D5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8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ຜູ້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  <w:rPrChange w:id="428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 w:bidi="lo-LA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8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ໃຊ້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  <w:rPrChange w:id="428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 w:bidi="lo-LA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9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ບໍລິການ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14</w:delText>
        </w:r>
      </w:del>
    </w:p>
    <w:p w14:paraId="1F28566B" w14:textId="69167545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29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29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293" w:author="home" w:date="2021-08-09T10:10:00Z"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29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  <w:rPrChange w:id="429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pt-BR" w:bidi="lo-LA"/>
              </w:rPr>
            </w:rPrChange>
          </w:rPr>
          <w:delText>40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29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29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29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  <w:rPrChange w:id="429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pt-BR"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0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ສິດ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0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0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0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0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0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ຜູ້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0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0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ໃຫ້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0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0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ບໍລິການ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1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1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1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1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14</w:delText>
        </w:r>
      </w:del>
    </w:p>
    <w:p w14:paraId="69881146" w14:textId="7FEFEAC6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31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31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316" w:author="home" w:date="2021-08-09T10:10:00Z"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1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1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1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  <w:rPrChange w:id="432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pt-BR" w:bidi="lo-LA"/>
              </w:rPr>
            </w:rPrChange>
          </w:rPr>
          <w:delText>41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2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2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2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2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2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ພັນທະ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2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2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2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ຂອງຜູ້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2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3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ໃຫ້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3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3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ບໍລິການ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3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3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3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3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14</w:delText>
        </w:r>
      </w:del>
    </w:p>
    <w:p w14:paraId="240B926F" w14:textId="1AAC5C79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33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338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339" w:author="home" w:date="2021-08-09T10:10:00Z"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4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  <w:rPrChange w:id="434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pt-BR" w:bidi="lo-LA"/>
              </w:rPr>
            </w:rPrChange>
          </w:rPr>
          <w:delText>42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4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4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4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4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ສິດ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4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4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4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4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5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ຜູ້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5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5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ໃຊ້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5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5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ບໍລິການ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5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5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5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5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5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.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16</w:delText>
        </w:r>
      </w:del>
    </w:p>
    <w:p w14:paraId="6AFD644B" w14:textId="177E651A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36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361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362" w:author="home" w:date="2021-08-09T10:10:00Z"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6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364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4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6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3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6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6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6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  <w:rPrChange w:id="436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pt-BR"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7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7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ພັນທະ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7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7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7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7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ຜູ້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7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7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ໃຊ້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7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7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ບໍລິການ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8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8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8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8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16</w:delText>
        </w:r>
      </w:del>
    </w:p>
    <w:p w14:paraId="15FD8563" w14:textId="15EBAE19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38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385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38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</w:rPr>
          <w:delText>VIII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17</w:delText>
        </w:r>
      </w:del>
    </w:p>
    <w:p w14:paraId="39F2EF6C" w14:textId="2D0BAC8D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38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388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389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ກອງທຶນພັດທະນາໂທລະຄົມມະນາຄົມ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17</w:delText>
        </w:r>
      </w:del>
    </w:p>
    <w:p w14:paraId="37D7CE83" w14:textId="7F853EC9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39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391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392" w:author="home" w:date="2021-08-09T10:10:00Z"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9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  <w:rPrChange w:id="439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pt-BR" w:bidi="lo-LA"/>
              </w:rPr>
            </w:rPrChange>
          </w:rPr>
          <w:delText>44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9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9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39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39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39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val="pt-BR" w:bidi="lo-LA"/>
            <w:rPrChange w:id="440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val="pt-BR" w:bidi="lo-LA"/>
              </w:rPr>
            </w:rPrChange>
          </w:rPr>
          <w:delText>ກອງທຶນພັດທະນາ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0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17</w:delText>
        </w:r>
      </w:del>
    </w:p>
    <w:p w14:paraId="6D1A4DFB" w14:textId="15E1C422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40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03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404" w:author="home" w:date="2021-08-09T10:10:00Z"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0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40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45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0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(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0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0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) 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1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ແຫຼ່ງຂອງ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1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1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ກອງທຶນ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17</w:delText>
        </w:r>
      </w:del>
    </w:p>
    <w:p w14:paraId="252E8095" w14:textId="0EFD9D2D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413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14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415" w:author="home" w:date="2021-08-09T10:10:00Z"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1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  <w:rPrChange w:id="441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pt-BR" w:bidi="lo-LA"/>
              </w:rPr>
            </w:rPrChange>
          </w:rPr>
          <w:delText xml:space="preserve">46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41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1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2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42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2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2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2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ຄຸ້ມ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2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2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ຄອງ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2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2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2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3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ນຳ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3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3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ໃຊ້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3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3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ກອງ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3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3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ທຶນ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17</w:delText>
        </w:r>
      </w:del>
    </w:p>
    <w:p w14:paraId="0407AB46" w14:textId="62FCF34C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43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38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439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</w:rPr>
          <w:delText>I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</w:rPr>
          <w:delText>X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18</w:delText>
        </w:r>
      </w:del>
    </w:p>
    <w:p w14:paraId="3542596C" w14:textId="16722692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44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41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442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ຂໍ້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ຫ້າມ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18</w:delText>
        </w:r>
      </w:del>
    </w:p>
    <w:p w14:paraId="4D6D5887" w14:textId="61A4497A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443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44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445" w:author="home" w:date="2021-08-09T10:10:00Z"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446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  <w:rPrChange w:id="444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val="pt-BR" w:bidi="lo-LA"/>
              </w:rPr>
            </w:rPrChange>
          </w:rPr>
          <w:delText>47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4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4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450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5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ຂໍ້ຫ້າມສຳລັບພະນັກງານ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 w:bidi="lo-LA"/>
            <w:rPrChange w:id="445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5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ຂະແໜງການເຕັກໂນໂລຊີ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454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5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45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5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ການສື່ສານ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18</w:delText>
        </w:r>
      </w:del>
    </w:p>
    <w:p w14:paraId="76EA1A24" w14:textId="3C5C6FAF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45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5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460" w:author="home" w:date="2021-08-09T10:10:00Z"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B1208E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</w:rPr>
          <w:delText>48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6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6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463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6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ຂໍ້ຫ້າມສຳລັບຜູ້ໃຫ້ບໍລິການໂທລະຄົມມະນາຄົມ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18</w:delText>
        </w:r>
      </w:del>
    </w:p>
    <w:p w14:paraId="0DF9D4E3" w14:textId="22358B71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46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6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467" w:author="home" w:date="2021-08-09T10:10:00Z"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B1208E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</w:rPr>
          <w:delText>49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6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6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470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7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7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ຂໍ້ຫ້າມສຳລັບຜູ້ໃຊ້ບໍລິການໂທລະຄົມມະນາຄົມ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19</w:delText>
        </w:r>
      </w:del>
    </w:p>
    <w:p w14:paraId="4468BB0B" w14:textId="6231F67A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473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74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475" w:author="home" w:date="2021-08-09T10:10:00Z"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B1208E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pt-BR" w:bidi="lo-LA"/>
          </w:rPr>
          <w:delText>50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7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7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478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47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8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ຂໍ້ຫ້າມສຳລັບບຸກຄົນ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pt-BR"/>
            <w:rPrChange w:id="448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pt-BR"/>
              </w:rPr>
            </w:rPrChange>
          </w:rPr>
          <w:delText xml:space="preserve">,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8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ນິຕິບຸກຄົນ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483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8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ຫຼື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485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8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ການຈັດຕັ້ງອື່ນ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20</w:delText>
        </w:r>
      </w:del>
    </w:p>
    <w:p w14:paraId="00DC5FC7" w14:textId="1C3F5BCF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48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88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489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X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20</w:delText>
        </w:r>
      </w:del>
    </w:p>
    <w:p w14:paraId="21531369" w14:textId="7E2137FC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49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91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492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ຄຸ້ມ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ຄອງ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</w:rPr>
          <w:delText xml:space="preserve"> ​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</w:rPr>
          <w:delText xml:space="preserve"> 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</w:rPr>
          <w:delText>​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ກວດກາ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</w:rPr>
          <w:delText>​​</w:delText>
        </w:r>
        <w:r w:rsidRPr="008C1D5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  <w:rPrChange w:id="449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 w:bidi="lo-LA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49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20</w:delText>
        </w:r>
      </w:del>
    </w:p>
    <w:p w14:paraId="0B1C6CE1" w14:textId="291927CF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49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9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497" w:author="home" w:date="2021-08-09T10:10:00Z"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ໜວດທີ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1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20</w:delText>
        </w:r>
      </w:del>
    </w:p>
    <w:p w14:paraId="5C89A886" w14:textId="64A7FEDE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49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49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50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val="fr-FR" w:bidi="lo-LA"/>
          </w:rPr>
          <w:delText>ການຄຸ້ມ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val="fr-FR" w:bidi="lo-LA"/>
          </w:rPr>
          <w:delText>ຄອງ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val="fr-FR" w:bidi="lo-LA"/>
            <w:rPrChange w:id="450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val="fr-FR" w:bidi="lo-LA"/>
              </w:rPr>
            </w:rPrChange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50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val="fr-FR" w:bidi="lo-LA"/>
            <w:rPrChange w:id="450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val="fr-FR" w:bidi="lo-LA"/>
              </w:rPr>
            </w:rPrChange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20</w:delText>
        </w:r>
      </w:del>
    </w:p>
    <w:p w14:paraId="28130864" w14:textId="123989B3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50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05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50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5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1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ອົງການຄຸ້ມຄອງໂທລະຄົມມະນາຄົມ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20</w:delText>
        </w:r>
      </w:del>
    </w:p>
    <w:p w14:paraId="7D35AF1A" w14:textId="4ACD1B7A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507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08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509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52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(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)</w:delText>
        </w:r>
        <w:r w:rsidRPr="00417DB2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ການຄວບຄຸມດ້ານໂທລະຄົມມະນາຄົມ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20</w:delText>
        </w:r>
      </w:del>
    </w:p>
    <w:p w14:paraId="0F8B834A" w14:textId="3565AB0E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51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11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512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5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3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)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ສິດ</w:delText>
        </w:r>
        <w:r w:rsidRPr="00417DB2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B1208E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ໜ້າທີ່</w:delText>
        </w:r>
        <w:r w:rsidRPr="008C1D5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1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14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1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ກະຊວງເຕັກໂນໂລຊີ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16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1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18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1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ການສື່ສານ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21</w:delText>
        </w:r>
      </w:del>
    </w:p>
    <w:p w14:paraId="763877AF" w14:textId="14DF8843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52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21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522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5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4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)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ສິດ</w:delText>
        </w:r>
        <w:r w:rsidRPr="00417DB2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B1208E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ໜ້າທີ່</w:delText>
        </w:r>
        <w:r w:rsidRPr="008C1D5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2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24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2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ພະແນກເຕັກໂນໂລຊີ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26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2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28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2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ການສື່ສານ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30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3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ແຂວງ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532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 xml:space="preserve">,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3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ນະຄອນຫຼວງ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22</w:delText>
        </w:r>
      </w:del>
    </w:p>
    <w:p w14:paraId="6F54718D" w14:textId="2DA52FFE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53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35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53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5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5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)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ສິດ</w:delText>
        </w:r>
        <w:r w:rsidRPr="00417DB2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B1208E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ໜ້າທີ່</w:delText>
        </w:r>
        <w:r w:rsidRPr="008C1D5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3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38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3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ຫ້ອງການ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40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4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ເຕັກໂນໂລຊີ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42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43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44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4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ການສື່ສານ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46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4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ເມືອງ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  <w:rPrChange w:id="454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/>
              </w:rPr>
            </w:rPrChange>
          </w:rPr>
          <w:delText xml:space="preserve">,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4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ນະຄອນ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55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>.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23</w:delText>
        </w:r>
      </w:del>
    </w:p>
    <w:p w14:paraId="15952D87" w14:textId="28B15E7E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55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5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55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>​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ໝວດທີ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/>
          </w:rPr>
          <w:delText xml:space="preserve"> 2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23</w:delText>
        </w:r>
      </w:del>
    </w:p>
    <w:p w14:paraId="17005EE6" w14:textId="42548202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55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55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55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ການກວດກາ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</w:rPr>
          <w:delText>​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ໂທ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5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lang w:val="fr-FR" w:bidi="lo-LA"/>
            <w:rPrChange w:id="4558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lang w:val="fr-FR" w:bidi="lo-LA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59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23</w:delText>
        </w:r>
      </w:del>
    </w:p>
    <w:p w14:paraId="044562A4" w14:textId="33D191F5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560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61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562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56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ອົງການກວດກາວຽກງານໂທລະຄົມມະນາຄົມ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23</w:delText>
        </w:r>
      </w:del>
    </w:p>
    <w:p w14:paraId="74E5F32F" w14:textId="0DF173FD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563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64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565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57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) </w:delText>
        </w:r>
        <w:r w:rsidRPr="00F46EEE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ເນື້ອໃນການກວດກາ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23</w:delText>
        </w:r>
      </w:del>
    </w:p>
    <w:p w14:paraId="34AF4876" w14:textId="4E55A2EF" w:rsidR="00533417" w:rsidRPr="002C0BDB" w:rsidDel="00104C5A" w:rsidRDefault="00533417">
      <w:pPr>
        <w:pStyle w:val="TOC3"/>
        <w:tabs>
          <w:tab w:val="right" w:leader="dot" w:pos="9061"/>
        </w:tabs>
        <w:jc w:val="center"/>
        <w:rPr>
          <w:del w:id="4566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67" w:author="Documents" w:date="2022-01-11T12:23:00Z">
          <w:pPr>
            <w:pStyle w:val="TOC3"/>
            <w:tabs>
              <w:tab w:val="right" w:leader="dot" w:pos="9061"/>
            </w:tabs>
          </w:pPr>
        </w:pPrChange>
      </w:pPr>
      <w:del w:id="4568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58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ຮັກສາໄວ້</w:delText>
        </w:r>
        <w:r w:rsidRPr="008C7A6F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ຮູບການກວດກາ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24</w:delText>
        </w:r>
      </w:del>
    </w:p>
    <w:p w14:paraId="437BB068" w14:textId="6A31FC82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569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70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571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XI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24</w:delText>
        </w:r>
      </w:del>
    </w:p>
    <w:p w14:paraId="7B2B61F1" w14:textId="66AA4F0B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57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73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57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ວັນ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ໂທລະ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ຄົມມະນາຄົມ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, ​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ເຄື່ອງໝາຍ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, ​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ເຄື່ອງ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ແບບ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​</w:delText>
        </w:r>
        <w:r w:rsidRPr="008C1D5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57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7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57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7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57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8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ທັບ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24</w:delText>
        </w:r>
      </w:del>
    </w:p>
    <w:p w14:paraId="4A59446D" w14:textId="083B06CA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58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8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58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A72446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59</w:delText>
        </w:r>
        <w:r w:rsidRPr="000C0ED4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8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85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58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8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ວັນໂທລະຄົມມະນາຄົມ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24</w:delText>
        </w:r>
      </w:del>
    </w:p>
    <w:p w14:paraId="5DA2D666" w14:textId="68D839B5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58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58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59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A72446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60</w:delText>
        </w:r>
        <w:r w:rsidRPr="000C0ED4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9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92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59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9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ເຄື່ອງໝາຍ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59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 xml:space="preserve">,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9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ເຄື່ອງແບບ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97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59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599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0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ກາປະທັບ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25</w:delText>
        </w:r>
      </w:del>
    </w:p>
    <w:p w14:paraId="4B07E7DD" w14:textId="38529307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60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02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60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XII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25</w:delText>
        </w:r>
      </w:del>
    </w:p>
    <w:p w14:paraId="0956D6D7" w14:textId="4B38B7C9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604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05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606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ນະ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ໂຍບາຍ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ຕໍ່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ຜູ້</w:delText>
        </w:r>
        <w:r w:rsidRPr="00F46EE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417DB2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ທີ່</w:delText>
        </w:r>
        <w:r w:rsidRPr="00A72446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ມີ</w:delText>
        </w:r>
        <w:r w:rsidRPr="000C0ED4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8C1D5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ຜົນງານ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60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 xml:space="preserve"> 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0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60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1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611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12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ຕະການ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61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1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ຕໍ່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615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16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ຜູ້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617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1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ລະ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rPrChange w:id="4619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</w:rPr>
            </w:rPrChange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20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ເມີດ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25</w:delText>
        </w:r>
      </w:del>
    </w:p>
    <w:p w14:paraId="637CA981" w14:textId="73282058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62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2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62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A72446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6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1</w:delText>
        </w:r>
        <w:r w:rsidRPr="000C0ED4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2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ຮັກສາໄວ້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625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626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2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ນະໂຍບາຍຕໍ່ຜູ້ມີຜົນງານ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25</w:delText>
        </w:r>
      </w:del>
    </w:p>
    <w:p w14:paraId="407FAAEE" w14:textId="13A40721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62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2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63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A72446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6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2</w:delText>
        </w:r>
        <w:r w:rsidRPr="000C0ED4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3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ຮັກສາໄວ້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632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63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3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ມາດຕະການຕໍ່ຜູ້ລະເມີດ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25</w:delText>
        </w:r>
      </w:del>
    </w:p>
    <w:p w14:paraId="7CCD49F8" w14:textId="3A9D98FD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63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3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63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A72446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6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3</w:delText>
        </w:r>
        <w:r w:rsidRPr="000C0ED4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3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639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64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4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ມາດຕະການສຶກສາອົບຮົມ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25</w:delText>
        </w:r>
      </w:del>
    </w:p>
    <w:p w14:paraId="6A9BA34E" w14:textId="1B04ED72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64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43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64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A72446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6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4</w:delText>
        </w:r>
        <w:r w:rsidRPr="000C0ED4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45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646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 xml:space="preserve">)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47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ມາດຕະການປັບໃໝ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25</w:delText>
        </w:r>
      </w:del>
    </w:p>
    <w:p w14:paraId="6FD4DD0C" w14:textId="46F9F733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64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4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65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A72446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6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5</w:delText>
        </w:r>
        <w:r w:rsidRPr="000C0ED4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5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652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653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54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ມາດຕະການທາງແພ່ງ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25</w:delText>
        </w:r>
      </w:del>
    </w:p>
    <w:p w14:paraId="5430FCE9" w14:textId="221C8987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65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56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65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A72446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B1208E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66</w:delText>
        </w:r>
        <w:r w:rsidRPr="000C0ED4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58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  <w:rPrChange w:id="4659" w:author="NA" w:date="2021-12-30T11:44:00Z">
              <w:rPr>
                <w:rStyle w:val="Hyperlink"/>
                <w:rFonts w:ascii="Phetsarath OT" w:eastAsia="Phetsarath OT" w:hAnsi="Phetsarath OT" w:cs="Angsana New"/>
                <w:noProof/>
                <w:sz w:val="24"/>
                <w:szCs w:val="24"/>
                <w:cs/>
              </w:rPr>
            </w:rPrChange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  <w:rPrChange w:id="4660" w:author="NA" w:date="2021-12-30T11:44:00Z">
              <w:rPr>
                <w:rStyle w:val="Hyperlink"/>
                <w:rFonts w:ascii="Phetsarath OT" w:eastAsia="Phetsarath OT" w:hAnsi="Phetsarath OT" w:cs="Phetsarath OT"/>
                <w:noProof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  <w:rPrChange w:id="4661" w:author="NA" w:date="2021-12-30T11:44:00Z">
              <w:rPr>
                <w:rStyle w:val="Hyperlink"/>
                <w:rFonts w:ascii="Phetsarath OT" w:eastAsia="Phetsarath OT" w:hAnsi="Phetsarath OT" w:cs="Phetsarath OT" w:hint="cs"/>
                <w:noProof/>
                <w:sz w:val="24"/>
                <w:szCs w:val="24"/>
                <w:cs/>
                <w:lang w:bidi="lo-LA"/>
              </w:rPr>
            </w:rPrChange>
          </w:rPr>
          <w:delText>ມາດຕະການທາງອາຍາ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26</w:delText>
        </w:r>
      </w:del>
    </w:p>
    <w:p w14:paraId="766351AE" w14:textId="438B1F19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662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63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664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ພາກ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ທີ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 xml:space="preserve"> XIII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26</w:delText>
        </w:r>
      </w:del>
    </w:p>
    <w:p w14:paraId="5B4174A6" w14:textId="25B03439" w:rsidR="00533417" w:rsidRPr="002C0BDB" w:rsidDel="00104C5A" w:rsidRDefault="00533417">
      <w:pPr>
        <w:pStyle w:val="TOC1"/>
        <w:tabs>
          <w:tab w:val="right" w:leader="dot" w:pos="9061"/>
        </w:tabs>
        <w:jc w:val="center"/>
        <w:rPr>
          <w:del w:id="4665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66" w:author="Documents" w:date="2022-01-11T12:23:00Z">
          <w:pPr>
            <w:pStyle w:val="TOC1"/>
            <w:tabs>
              <w:tab w:val="right" w:leader="dot" w:pos="9061"/>
            </w:tabs>
          </w:pPr>
        </w:pPrChange>
      </w:pPr>
      <w:del w:id="4667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ບົດ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ບັນຍັດ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ສຸດ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</w:rPr>
          <w:delText>​</w:delText>
        </w:r>
        <w:r w:rsidRPr="008C7A6F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ທ້າຍ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26</w:delText>
        </w:r>
      </w:del>
    </w:p>
    <w:p w14:paraId="7924E8A1" w14:textId="018F158D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668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69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670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67 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ຮັກສາໄວ້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ການຈັດຕັ້ງປະຕິບັດ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26</w:delText>
        </w:r>
      </w:del>
    </w:p>
    <w:p w14:paraId="17FD7103" w14:textId="0D95C3EC" w:rsidR="00533417" w:rsidRPr="002C0BDB" w:rsidDel="00104C5A" w:rsidRDefault="00533417">
      <w:pPr>
        <w:pStyle w:val="TOC2"/>
        <w:tabs>
          <w:tab w:val="right" w:leader="dot" w:pos="9061"/>
        </w:tabs>
        <w:jc w:val="center"/>
        <w:rPr>
          <w:del w:id="4671" w:author="home" w:date="2021-08-09T10:10:00Z"/>
          <w:rFonts w:ascii="Phetsarath OT" w:eastAsia="Phetsarath OT" w:hAnsi="Phetsarath OT" w:cs="Phetsarath OT"/>
          <w:noProof/>
          <w:sz w:val="24"/>
          <w:szCs w:val="24"/>
        </w:rPr>
        <w:pPrChange w:id="4672" w:author="Documents" w:date="2022-01-11T12:23:00Z">
          <w:pPr>
            <w:pStyle w:val="TOC2"/>
            <w:tabs>
              <w:tab w:val="right" w:leader="dot" w:pos="9061"/>
            </w:tabs>
          </w:pPr>
        </w:pPrChange>
      </w:pPr>
      <w:del w:id="4673" w:author="home" w:date="2021-08-09T10:10:00Z"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ມາດຕາ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>68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 xml:space="preserve"> (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ປັບປຸງ</w:delText>
        </w:r>
        <w:r w:rsidRPr="002C0BDB" w:rsidDel="00104C5A">
          <w:rPr>
            <w:rStyle w:val="Hyperlink"/>
            <w:rFonts w:ascii="Phetsarath OT" w:eastAsia="Phetsarath OT" w:hAnsi="Phetsarath OT" w:cs="Angsana New"/>
            <w:noProof/>
            <w:color w:val="auto"/>
            <w:sz w:val="24"/>
            <w:szCs w:val="24"/>
            <w:u w:val="none"/>
            <w:cs/>
          </w:rPr>
          <w:delText>)</w:delText>
        </w:r>
        <w:r w:rsidRPr="002C0BDB" w:rsidDel="00104C5A">
          <w:rPr>
            <w:rStyle w:val="Hyperlink"/>
            <w:rFonts w:ascii="Phetsarath OT" w:eastAsia="Phetsarath OT" w:hAnsi="Phetsarath OT" w:cs="Phetsarath OT"/>
            <w:noProof/>
            <w:color w:val="auto"/>
            <w:sz w:val="24"/>
            <w:szCs w:val="24"/>
            <w:u w:val="none"/>
            <w:cs/>
            <w:lang w:bidi="lo-LA"/>
          </w:rPr>
          <w:delText xml:space="preserve"> </w:delText>
        </w:r>
        <w:r w:rsidRPr="002C0BDB" w:rsidDel="00104C5A">
          <w:rPr>
            <w:rStyle w:val="Hyperlink"/>
            <w:rFonts w:ascii="Phetsarath OT" w:eastAsia="Phetsarath OT" w:hAnsi="Phetsarath OT" w:cs="Phetsarath OT" w:hint="cs"/>
            <w:noProof/>
            <w:color w:val="auto"/>
            <w:sz w:val="24"/>
            <w:szCs w:val="24"/>
            <w:u w:val="none"/>
            <w:cs/>
            <w:lang w:bidi="lo-LA"/>
          </w:rPr>
          <w:delText>ຜົນສັກສິດ</w:delText>
        </w:r>
        <w:r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tab/>
        </w:r>
        <w:r w:rsidR="00D03416" w:rsidRPr="002C0BDB" w:rsidDel="00104C5A">
          <w:rPr>
            <w:rFonts w:ascii="Phetsarath OT" w:eastAsia="Phetsarath OT" w:hAnsi="Phetsarath OT" w:cs="Phetsarath OT"/>
            <w:noProof/>
            <w:webHidden/>
            <w:sz w:val="24"/>
            <w:szCs w:val="24"/>
          </w:rPr>
          <w:delText>26</w:delText>
        </w:r>
      </w:del>
    </w:p>
    <w:p w14:paraId="70E531C4" w14:textId="4589DFD1" w:rsidR="00B10E53" w:rsidRPr="002C0BDB" w:rsidDel="00104C5A" w:rsidRDefault="00B10E53">
      <w:pPr>
        <w:jc w:val="center"/>
        <w:rPr>
          <w:del w:id="4674" w:author="home" w:date="2021-08-09T10:10:00Z"/>
          <w:rFonts w:ascii="Phetsarath OT" w:eastAsia="Phetsarath OT" w:hAnsi="Phetsarath OT" w:cs="Phetsarath OT"/>
          <w:sz w:val="24"/>
          <w:szCs w:val="24"/>
        </w:rPr>
        <w:pPrChange w:id="4675" w:author="Documents" w:date="2022-01-11T12:23:00Z">
          <w:pPr/>
        </w:pPrChange>
      </w:pPr>
      <w:del w:id="4676" w:author="home" w:date="2021-08-09T10:10:00Z">
        <w:r w:rsidRPr="008C7A6F" w:rsidDel="00104C5A">
          <w:rPr>
            <w:rFonts w:ascii="Phetsarath OT" w:eastAsia="Phetsarath OT" w:hAnsi="Phetsarath OT" w:cs="Phetsarath OT"/>
            <w:b/>
            <w:bCs/>
            <w:noProof/>
            <w:sz w:val="24"/>
            <w:szCs w:val="24"/>
          </w:rPr>
          <w:fldChar w:fldCharType="end"/>
        </w:r>
      </w:del>
    </w:p>
    <w:p w14:paraId="23B31674" w14:textId="77777777" w:rsidR="00B10E53" w:rsidRPr="002C0BDB" w:rsidDel="00104C5A" w:rsidRDefault="00B10E53">
      <w:pPr>
        <w:tabs>
          <w:tab w:val="left" w:pos="1485"/>
        </w:tabs>
        <w:jc w:val="center"/>
        <w:rPr>
          <w:del w:id="4677" w:author="home" w:date="2021-08-09T10:10:00Z"/>
          <w:rFonts w:ascii="Phetsarath OT" w:eastAsia="Phetsarath OT" w:hAnsi="Phetsarath OT" w:cs="Phetsarath OT"/>
          <w:sz w:val="24"/>
          <w:szCs w:val="24"/>
          <w:cs/>
          <w:lang w:bidi="lo-LA"/>
        </w:rPr>
        <w:pPrChange w:id="4678" w:author="Documents" w:date="2022-01-11T12:23:00Z">
          <w:pPr>
            <w:tabs>
              <w:tab w:val="left" w:pos="1485"/>
            </w:tabs>
          </w:pPr>
        </w:pPrChange>
      </w:pPr>
    </w:p>
    <w:p w14:paraId="2871297F" w14:textId="77777777" w:rsidR="00B10E53" w:rsidRPr="002C0BDB" w:rsidDel="00104C5A" w:rsidRDefault="000D504D">
      <w:pPr>
        <w:tabs>
          <w:tab w:val="left" w:pos="2129"/>
        </w:tabs>
        <w:jc w:val="center"/>
        <w:rPr>
          <w:del w:id="4679" w:author="home" w:date="2021-08-09T10:10:00Z"/>
          <w:rFonts w:ascii="Phetsarath OT" w:eastAsia="Phetsarath OT" w:hAnsi="Phetsarath OT" w:cs="Phetsarath OT"/>
          <w:sz w:val="24"/>
          <w:szCs w:val="24"/>
          <w:cs/>
          <w:lang w:bidi="lo-LA"/>
        </w:rPr>
        <w:pPrChange w:id="4680" w:author="Documents" w:date="2022-01-11T12:23:00Z">
          <w:pPr/>
        </w:pPrChange>
      </w:pPr>
      <w:ins w:id="4681" w:author="PSK" w:date="2021-07-16T16:42:00Z">
        <w:del w:id="4682" w:author="home" w:date="2021-08-09T10:10:00Z">
          <w:r w:rsidRPr="002C0BDB" w:rsidDel="00104C5A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tab/>
          </w:r>
        </w:del>
      </w:ins>
    </w:p>
    <w:p w14:paraId="1851C04F" w14:textId="555C3FC6" w:rsidR="00844594" w:rsidRPr="002C0BDB" w:rsidDel="00104C5A" w:rsidRDefault="000D504D">
      <w:pPr>
        <w:jc w:val="center"/>
        <w:rPr>
          <w:del w:id="4683" w:author="home" w:date="2021-08-09T10:10:00Z"/>
          <w:rFonts w:ascii="Phetsarath OT" w:eastAsia="Phetsarath OT" w:hAnsi="Phetsarath OT" w:cs="Phetsarath OT"/>
          <w:sz w:val="24"/>
          <w:szCs w:val="24"/>
          <w:cs/>
          <w:lang w:bidi="lo-LA"/>
        </w:rPr>
        <w:sectPr w:rsidR="00844594" w:rsidRPr="002C0BDB" w:rsidDel="00104C5A" w:rsidSect="00217F6E">
          <w:pgSz w:w="11906" w:h="16838"/>
          <w:pgMar w:top="1134" w:right="1134" w:bottom="1134" w:left="1701" w:header="709" w:footer="680" w:gutter="0"/>
          <w:cols w:space="708"/>
          <w:docGrid w:linePitch="360"/>
        </w:sectPr>
        <w:pPrChange w:id="4684" w:author="Documents" w:date="2022-01-11T12:23:00Z">
          <w:pPr/>
        </w:pPrChange>
      </w:pPr>
      <w:ins w:id="4685" w:author="PSK" w:date="2021-07-16T16:42:00Z">
        <w:del w:id="4686" w:author="home" w:date="2021-08-09T10:10:00Z">
          <w:r w:rsidRPr="002C0BDB" w:rsidDel="00104C5A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tab/>
          </w:r>
        </w:del>
      </w:ins>
    </w:p>
    <w:p w14:paraId="134B6201" w14:textId="3B34B760" w:rsidR="00897237" w:rsidRPr="008C7A6F" w:rsidDel="0036018D" w:rsidRDefault="00897237">
      <w:pPr>
        <w:jc w:val="center"/>
        <w:rPr>
          <w:del w:id="4687" w:author="PSK" w:date="2021-08-15T12:05:00Z"/>
          <w:rFonts w:ascii="Phetsarath OT" w:eastAsia="Phetsarath OT" w:hAnsi="Phetsarath OT" w:cs="Phetsarath OT"/>
          <w:b/>
          <w:bCs/>
          <w:sz w:val="26"/>
          <w:szCs w:val="26"/>
        </w:rPr>
        <w:pPrChange w:id="4688" w:author="Documents" w:date="2022-01-11T12:23:00Z">
          <w:pPr>
            <w:pStyle w:val="NoSpacing"/>
            <w:jc w:val="both"/>
          </w:pPr>
        </w:pPrChange>
      </w:pPr>
    </w:p>
    <w:p w14:paraId="4DFB88E5" w14:textId="49DC5C40" w:rsidR="00897237" w:rsidRPr="002C0BDB" w:rsidDel="00566A5A" w:rsidRDefault="00897237">
      <w:pPr>
        <w:pStyle w:val="NoSpacing"/>
        <w:jc w:val="center"/>
        <w:rPr>
          <w:del w:id="4689" w:author="PSK" w:date="2021-08-15T11:55:00Z"/>
          <w:rFonts w:ascii="Phetsarath OT" w:eastAsia="Phetsarath OT" w:hAnsi="Phetsarath OT" w:cs="Phetsarath OT"/>
          <w:sz w:val="26"/>
          <w:szCs w:val="26"/>
        </w:rPr>
      </w:pPr>
    </w:p>
    <w:p w14:paraId="45BF8C70" w14:textId="77777777" w:rsidR="00897237" w:rsidRPr="002C0BDB" w:rsidDel="00CF21C0" w:rsidRDefault="00897237">
      <w:pPr>
        <w:pStyle w:val="NoSpacing"/>
        <w:jc w:val="center"/>
        <w:rPr>
          <w:del w:id="4690" w:author="PSK" w:date="2021-07-16T13:38:00Z"/>
          <w:rFonts w:ascii="Phetsarath OT" w:eastAsia="Phetsarath OT" w:hAnsi="Phetsarath OT" w:cs="Phetsarath OT"/>
          <w:sz w:val="24"/>
          <w:szCs w:val="24"/>
        </w:rPr>
      </w:pPr>
    </w:p>
    <w:p w14:paraId="7B8F7FC6" w14:textId="77777777" w:rsidR="000A727C" w:rsidRPr="002C0BDB" w:rsidDel="00566A5A" w:rsidRDefault="000A727C">
      <w:pPr>
        <w:pStyle w:val="NoSpacing"/>
        <w:jc w:val="center"/>
        <w:rPr>
          <w:del w:id="4691" w:author="PSK" w:date="2021-07-12T17:50:00Z"/>
          <w:rFonts w:ascii="Phetsarath OT" w:eastAsia="Phetsarath OT" w:hAnsi="Phetsarath OT" w:cs="Phetsarath OT"/>
          <w:sz w:val="26"/>
          <w:szCs w:val="26"/>
        </w:rPr>
      </w:pPr>
    </w:p>
    <w:p w14:paraId="4B25C8EA" w14:textId="77777777" w:rsidR="00897237" w:rsidRPr="002C0BDB" w:rsidRDefault="0072440F">
      <w:pPr>
        <w:pStyle w:val="NoSpacing"/>
        <w:jc w:val="center"/>
        <w:rPr>
          <w:rFonts w:ascii="Phetsarath OT" w:eastAsia="Phetsarath OT" w:hAnsi="Phetsarath OT" w:cs="Phetsarath OT"/>
          <w:sz w:val="26"/>
          <w:szCs w:val="26"/>
        </w:rPr>
      </w:pPr>
      <w:r w:rsidRPr="002C0BDB">
        <w:rPr>
          <w:rFonts w:ascii="Phetsarath OT" w:eastAsia="Phetsarath OT" w:hAnsi="Phetsarath OT" w:cs="Phetsarath OT" w:hint="cs"/>
          <w:sz w:val="26"/>
          <w:szCs w:val="26"/>
          <w:cs/>
        </w:rPr>
        <w:t>ສາທາລະນະລັດ</w:t>
      </w:r>
      <w:r w:rsidRPr="002C0BDB">
        <w:rPr>
          <w:rFonts w:ascii="Phetsarath OT" w:eastAsia="Phetsarath OT" w:hAnsi="Phetsarath OT" w:cs="Phetsarath OT"/>
          <w:sz w:val="26"/>
          <w:szCs w:val="26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6"/>
          <w:szCs w:val="26"/>
          <w:cs/>
        </w:rPr>
        <w:t>ປະຊາທິປະໄຕ</w:t>
      </w:r>
      <w:r w:rsidRPr="002C0BDB">
        <w:rPr>
          <w:rFonts w:ascii="Phetsarath OT" w:eastAsia="Phetsarath OT" w:hAnsi="Phetsarath OT" w:cs="Phetsarath OT"/>
          <w:sz w:val="26"/>
          <w:szCs w:val="26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6"/>
          <w:szCs w:val="26"/>
          <w:cs/>
        </w:rPr>
        <w:t>ປະຊາຊົນລາວ</w:t>
      </w:r>
    </w:p>
    <w:p w14:paraId="039987C3" w14:textId="721E8648" w:rsidR="00897237" w:rsidRPr="002C0BDB" w:rsidDel="00CF21C0" w:rsidRDefault="0072440F">
      <w:pPr>
        <w:pStyle w:val="NoSpacing"/>
        <w:jc w:val="center"/>
        <w:rPr>
          <w:del w:id="4692" w:author="PSK" w:date="2021-07-16T13:39:00Z"/>
          <w:rFonts w:ascii="Phetsarath OT" w:eastAsia="Phetsarath OT" w:hAnsi="Phetsarath OT" w:cs="Phetsarath OT"/>
          <w:sz w:val="24"/>
          <w:szCs w:val="24"/>
        </w:rPr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ສັນຕິພາບ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ເອກະລາດ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ປະຊາທິປະໄຕ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ເອກະພາບ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ວັດທະນະຖາວອນ</w:t>
      </w:r>
    </w:p>
    <w:p w14:paraId="33F9F3A5" w14:textId="77777777" w:rsidR="009574C5" w:rsidRPr="002C0BDB" w:rsidRDefault="009574C5">
      <w:pPr>
        <w:pStyle w:val="NoSpacing"/>
        <w:jc w:val="center"/>
        <w:rPr>
          <w:ins w:id="4693" w:author="PSK" w:date="2021-07-16T13:39:00Z"/>
          <w:rFonts w:ascii="Phetsarath OT" w:eastAsia="Phetsarath OT" w:hAnsi="Phetsarath OT" w:cs="Phetsarath OT"/>
          <w:sz w:val="24"/>
          <w:szCs w:val="24"/>
        </w:rPr>
        <w:pPrChange w:id="4694" w:author="PSK" w:date="2021-07-16T13:39:00Z">
          <w:pPr>
            <w:pStyle w:val="NoSpacing"/>
            <w:jc w:val="both"/>
          </w:pPr>
        </w:pPrChange>
      </w:pPr>
    </w:p>
    <w:p w14:paraId="1704D670" w14:textId="77777777" w:rsidR="00CF21C0" w:rsidRPr="002C0BDB" w:rsidRDefault="00CF21C0">
      <w:pPr>
        <w:pStyle w:val="NoSpacing"/>
        <w:jc w:val="center"/>
        <w:rPr>
          <w:rFonts w:ascii="Phetsarath OT" w:eastAsia="Phetsarath OT" w:hAnsi="Phetsarath OT" w:cs="Phetsarath OT"/>
          <w:sz w:val="16"/>
          <w:szCs w:val="16"/>
          <w:rPrChange w:id="4695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4696" w:author="PSK" w:date="2021-07-16T13:39:00Z">
          <w:pPr>
            <w:pStyle w:val="NoSpacing"/>
            <w:jc w:val="both"/>
          </w:pPr>
        </w:pPrChange>
      </w:pPr>
    </w:p>
    <w:p w14:paraId="2FA343D5" w14:textId="19B5209B" w:rsidR="00897237" w:rsidRPr="002C0BDB" w:rsidRDefault="0072440F">
      <w:pPr>
        <w:pStyle w:val="NoSpacing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ສະພາແຫ່ງຊາດ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ab/>
        <w:t xml:space="preserve">         </w:t>
      </w:r>
      <w:r w:rsidRPr="002C0BDB">
        <w:rPr>
          <w:rFonts w:ascii="Phetsarath OT" w:eastAsia="Phetsarath OT" w:hAnsi="Phetsarath OT" w:cs="Phetsarath OT"/>
          <w:sz w:val="24"/>
          <w:szCs w:val="24"/>
        </w:rPr>
        <w:tab/>
      </w:r>
      <w:r w:rsidRPr="002C0BDB">
        <w:rPr>
          <w:rFonts w:ascii="Phetsarath OT" w:eastAsia="Phetsarath OT" w:hAnsi="Phetsarath OT" w:cs="Phetsarath OT"/>
          <w:sz w:val="24"/>
          <w:szCs w:val="24"/>
        </w:rPr>
        <w:tab/>
        <w:t xml:space="preserve">                           </w:t>
      </w:r>
      <w:ins w:id="4697" w:author="LENOVO" w:date="2021-12-09T16:33:00Z">
        <w:r w:rsidR="005252C0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  </w:t>
        </w:r>
        <w:r w:rsidR="005252C0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4698" w:author="NA" w:date="2021-12-23T13:46:00Z">
        <w:r w:rsidR="00FE402F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ເລກທີ</w:t>
      </w:r>
      <w:ins w:id="4699" w:author="LENOVO" w:date="2021-12-09T16:33:00Z">
        <w:r w:rsidR="005252C0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 05  </w:t>
        </w:r>
      </w:ins>
      <w:del w:id="4700" w:author="LENOVO" w:date="2021-12-09T16:33:00Z">
        <w:r w:rsidRPr="002C0BDB" w:rsidDel="005252C0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5252C0">
          <w:rPr>
            <w:rFonts w:ascii="Phetsarath OT" w:eastAsia="Phetsarath OT" w:hAnsi="Phetsarath OT" w:cs="Phetsarath OT"/>
            <w:sz w:val="24"/>
            <w:szCs w:val="24"/>
          </w:rPr>
          <w:delText xml:space="preserve">          </w:delText>
        </w:r>
        <w:r w:rsidRPr="002C0BDB" w:rsidDel="005252C0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cs/>
        </w:rPr>
        <w:t>/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ສພຊ</w:t>
      </w:r>
    </w:p>
    <w:p w14:paraId="256DFE40" w14:textId="31DD7FC2" w:rsidR="00897237" w:rsidRPr="002C0BDB" w:rsidDel="005252C0" w:rsidRDefault="0072440F">
      <w:pPr>
        <w:pStyle w:val="NoSpacing"/>
        <w:ind w:left="1440"/>
        <w:jc w:val="both"/>
        <w:rPr>
          <w:del w:id="4701" w:author="home" w:date="2021-08-09T10:13:00Z"/>
          <w:rFonts w:ascii="Phetsarath OT" w:eastAsia="Phetsarath OT" w:hAnsi="Phetsarath OT" w:cs="Phetsarath OT"/>
          <w:sz w:val="24"/>
          <w:szCs w:val="24"/>
        </w:rPr>
      </w:pP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      </w:t>
      </w:r>
      <w:r w:rsidRPr="002C0BDB">
        <w:rPr>
          <w:rFonts w:ascii="Phetsarath OT" w:eastAsia="Phetsarath OT" w:hAnsi="Phetsarath OT" w:cs="Phetsarath OT"/>
          <w:sz w:val="24"/>
          <w:szCs w:val="24"/>
        </w:rPr>
        <w:t xml:space="preserve">                 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/>
          <w:sz w:val="24"/>
          <w:szCs w:val="24"/>
        </w:rPr>
        <w:t xml:space="preserve">                        </w:t>
      </w:r>
      <w:del w:id="4702" w:author="NA" w:date="2021-12-23T13:44:00Z">
        <w:r w:rsidRPr="002C0BDB" w:rsidDel="00FE402F">
          <w:rPr>
            <w:rFonts w:ascii="Phetsarath OT" w:eastAsia="Phetsarath OT" w:hAnsi="Phetsarath OT" w:cs="Phetsarath OT"/>
            <w:sz w:val="24"/>
            <w:szCs w:val="24"/>
          </w:rPr>
          <w:delText xml:space="preserve">       </w:delText>
        </w:r>
      </w:del>
      <w:r w:rsidRPr="002C0B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ins w:id="4703" w:author="Windows User" w:date="2022-03-01T10:39:00Z">
        <w:r w:rsidR="00861570">
          <w:rPr>
            <w:rFonts w:ascii="Phetsarath OT" w:eastAsia="Phetsarath OT" w:hAnsi="Phetsarath OT" w:cs="Phetsarath OT"/>
            <w:sz w:val="24"/>
            <w:szCs w:val="24"/>
          </w:rPr>
          <w:t xml:space="preserve">  </w:t>
        </w:r>
      </w:ins>
      <w:del w:id="4704" w:author="LENOVO" w:date="2021-12-09T16:33:00Z">
        <w:r w:rsidRPr="002C0BDB" w:rsidDel="005252C0">
          <w:rPr>
            <w:rFonts w:ascii="Phetsarath OT" w:eastAsia="Phetsarath OT" w:hAnsi="Phetsarath OT" w:cs="Phetsarath OT"/>
            <w:sz w:val="24"/>
            <w:szCs w:val="24"/>
          </w:rPr>
          <w:delText xml:space="preserve">   </w:delText>
        </w:r>
      </w:del>
      <w:del w:id="4705" w:author="Soudchay LORLOHNSY" w:date="2021-08-17T15:07:00Z">
        <w:r w:rsidRPr="002C0BDB" w:rsidDel="003C5F77">
          <w:rPr>
            <w:rFonts w:ascii="Phetsarath OT" w:eastAsia="Phetsarath OT" w:hAnsi="Phetsarath OT" w:cs="Phetsarath OT"/>
            <w:sz w:val="24"/>
            <w:szCs w:val="24"/>
          </w:rPr>
          <w:delText xml:space="preserve">      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ນະຄອນຫຼວງວຽງຈັນ</w:t>
      </w:r>
      <w:r w:rsidRPr="002C0B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ins w:id="4706" w:author="LENOVO" w:date="2021-09-28T14:21:00Z">
        <w:r w:rsidR="008E5603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ວັນທີ</w:t>
        </w:r>
      </w:ins>
      <w:ins w:id="4707" w:author="LENOVO" w:date="2021-12-09T16:33:00Z">
        <w:r w:rsidR="005252C0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16 </w:t>
        </w:r>
        <w:r w:rsidR="005252C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ພະຈິກ</w:t>
        </w:r>
        <w:r w:rsidR="005252C0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2021</w:t>
        </w:r>
      </w:ins>
    </w:p>
    <w:p w14:paraId="55D15C7B" w14:textId="77777777" w:rsidR="005252C0" w:rsidRPr="002C0BDB" w:rsidRDefault="005252C0">
      <w:pPr>
        <w:pStyle w:val="NoSpacing"/>
        <w:ind w:left="1440"/>
        <w:jc w:val="both"/>
        <w:rPr>
          <w:ins w:id="4708" w:author="LENOVO" w:date="2021-12-09T16:33:00Z"/>
          <w:rFonts w:ascii="Phetsarath OT" w:eastAsia="Phetsarath OT" w:hAnsi="Phetsarath OT" w:cs="Phetsarath OT"/>
          <w:sz w:val="24"/>
          <w:szCs w:val="24"/>
          <w:cs/>
        </w:rPr>
      </w:pPr>
    </w:p>
    <w:p w14:paraId="07BF95C0" w14:textId="77777777" w:rsidR="00CF21C0" w:rsidRPr="002C0BDB" w:rsidRDefault="00CF21C0">
      <w:pPr>
        <w:pStyle w:val="NoSpacing"/>
        <w:ind w:left="144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BE09893" w14:textId="77777777" w:rsidR="009574C5" w:rsidRPr="002C0BDB" w:rsidDel="00CF21C0" w:rsidRDefault="009574C5">
      <w:pPr>
        <w:pStyle w:val="NoSpacing"/>
        <w:ind w:left="1440"/>
        <w:jc w:val="both"/>
        <w:rPr>
          <w:del w:id="4709" w:author="PSK" w:date="2021-07-16T13:39:00Z"/>
          <w:rFonts w:ascii="Phetsarath OT" w:eastAsia="Phetsarath OT" w:hAnsi="Phetsarath OT" w:cs="Phetsarath OT"/>
          <w:sz w:val="24"/>
          <w:szCs w:val="24"/>
        </w:rPr>
      </w:pPr>
    </w:p>
    <w:p w14:paraId="524A3796" w14:textId="77777777" w:rsidR="00897237" w:rsidRPr="002C0BDB" w:rsidDel="00CF21C0" w:rsidRDefault="0072440F">
      <w:pPr>
        <w:pStyle w:val="NoSpacing"/>
        <w:jc w:val="center"/>
        <w:rPr>
          <w:del w:id="4710" w:author="PSK" w:date="2021-07-16T13:39:00Z"/>
          <w:rFonts w:ascii="Phetsarath OT" w:eastAsia="Phetsarath OT" w:hAnsi="Phetsarath OT" w:cs="Phetsarath OT"/>
          <w:sz w:val="24"/>
          <w:szCs w:val="24"/>
        </w:rPr>
      </w:pPr>
      <w:del w:id="4711" w:author="PSK" w:date="2021-07-16T13:39:00Z">
        <w:r w:rsidRPr="002C0BDB" w:rsidDel="00CF21C0">
          <w:rPr>
            <w:rFonts w:ascii="Phetsarath OT" w:eastAsia="Phetsarath OT" w:hAnsi="Phetsarath OT" w:cs="Phetsarath OT"/>
            <w:b/>
            <w:bCs/>
            <w:sz w:val="28"/>
            <w:cs/>
          </w:rPr>
          <w:delText>(</w:delText>
        </w:r>
        <w:r w:rsidRPr="002C0BDB" w:rsidDel="00CF21C0">
          <w:rPr>
            <w:rFonts w:ascii="Phetsarath OT" w:eastAsia="Phetsarath OT" w:hAnsi="Phetsarath OT" w:cs="Phetsarath OT" w:hint="cs"/>
            <w:b/>
            <w:bCs/>
            <w:sz w:val="28"/>
            <w:cs/>
          </w:rPr>
          <w:delText>ຮ່າງ</w:delText>
        </w:r>
        <w:r w:rsidRPr="002C0BDB" w:rsidDel="00CF21C0">
          <w:rPr>
            <w:rFonts w:ascii="Phetsarath OT" w:eastAsia="Phetsarath OT" w:hAnsi="Phetsarath OT" w:cs="Phetsarath OT"/>
            <w:b/>
            <w:bCs/>
            <w:sz w:val="28"/>
            <w:cs/>
          </w:rPr>
          <w:delText>)</w:delText>
        </w:r>
      </w:del>
    </w:p>
    <w:p w14:paraId="04435CD3" w14:textId="77777777" w:rsidR="00897237" w:rsidRPr="002C0BDB" w:rsidRDefault="0072440F">
      <w:pPr>
        <w:pStyle w:val="NoSpacing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2C0BDB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>ກົດໝາຍ</w:t>
      </w:r>
    </w:p>
    <w:p w14:paraId="502819C2" w14:textId="77777777" w:rsidR="005252C0" w:rsidRPr="002C0BDB" w:rsidRDefault="0072440F">
      <w:pPr>
        <w:pStyle w:val="NoSpacing"/>
        <w:jc w:val="center"/>
        <w:rPr>
          <w:ins w:id="4712" w:author="LENOVO" w:date="2021-12-09T16:33:00Z"/>
          <w:rFonts w:ascii="Phetsarath OT" w:eastAsia="Phetsarath OT" w:hAnsi="Phetsarath OT" w:cs="Phetsarath OT"/>
          <w:b/>
          <w:bCs/>
          <w:sz w:val="32"/>
          <w:szCs w:val="32"/>
        </w:rPr>
      </w:pPr>
      <w:r w:rsidRPr="002C0BDB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>ວ່າດ້ວຍ</w:t>
      </w:r>
      <w:del w:id="4713" w:author="NA" w:date="2021-12-29T10:18:00Z">
        <w:r w:rsidRPr="002C0BDB" w:rsidDel="00B752EE">
          <w:rPr>
            <w:rFonts w:ascii="Phetsarath OT" w:eastAsia="Phetsarath OT" w:hAnsi="Phetsarath OT" w:cs="Phetsarath OT"/>
            <w:b/>
            <w:bCs/>
            <w:sz w:val="32"/>
            <w:szCs w:val="32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>ການໂທລະຄົມມະນາຄົມ</w:t>
      </w:r>
      <w:r w:rsidRPr="002C0BDB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 xml:space="preserve"> </w:t>
      </w:r>
    </w:p>
    <w:p w14:paraId="274CAA46" w14:textId="63CE187A" w:rsidR="00897237" w:rsidRPr="002C0BDB" w:rsidDel="005252C0" w:rsidRDefault="0072440F">
      <w:pPr>
        <w:pStyle w:val="NoSpacing"/>
        <w:jc w:val="center"/>
        <w:rPr>
          <w:del w:id="4714" w:author="home" w:date="2021-08-09T10:13:00Z"/>
          <w:rFonts w:ascii="Phetsarath OT" w:eastAsia="Phetsarath OT" w:hAnsi="Phetsarath OT" w:cs="Phetsarath OT"/>
          <w:b/>
          <w:bCs/>
          <w:sz w:val="32"/>
          <w:szCs w:val="32"/>
        </w:rPr>
      </w:pPr>
      <w:r w:rsidRPr="002C0BDB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(</w:t>
      </w:r>
      <w:r w:rsidRPr="002C0BDB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>ສະບັບປັບປຸງ</w:t>
      </w:r>
      <w:r w:rsidRPr="002C0BDB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)</w:t>
      </w:r>
    </w:p>
    <w:p w14:paraId="748DFDD3" w14:textId="77777777" w:rsidR="005252C0" w:rsidRPr="002C0BDB" w:rsidDel="00B1208E" w:rsidRDefault="005252C0">
      <w:pPr>
        <w:pStyle w:val="NoSpacing"/>
        <w:jc w:val="center"/>
        <w:rPr>
          <w:ins w:id="4715" w:author="LENOVO" w:date="2021-12-09T16:34:00Z"/>
          <w:del w:id="4716" w:author="Documents" w:date="2022-01-10T14:03:00Z"/>
          <w:rFonts w:ascii="Phetsarath OT" w:eastAsia="Phetsarath OT" w:hAnsi="Phetsarath OT" w:cs="Phetsarath OT"/>
          <w:b/>
          <w:bCs/>
          <w:sz w:val="32"/>
          <w:szCs w:val="32"/>
        </w:rPr>
      </w:pPr>
    </w:p>
    <w:p w14:paraId="432D0BEE" w14:textId="0243414A" w:rsidR="00CF21C0" w:rsidRPr="002C0BDB" w:rsidDel="00252A5D" w:rsidRDefault="00CF21C0">
      <w:pPr>
        <w:pStyle w:val="Heading1"/>
        <w:spacing w:before="0" w:line="240" w:lineRule="auto"/>
        <w:jc w:val="center"/>
        <w:rPr>
          <w:del w:id="4717" w:author="NA" w:date="2021-12-27T15:08:00Z"/>
          <w:rFonts w:ascii="Phetsarath OT" w:eastAsia="Phetsarath OT" w:hAnsi="Phetsarath OT" w:cs="Phetsarath OT"/>
          <w:sz w:val="16"/>
          <w:szCs w:val="16"/>
          <w:rPrChange w:id="4718" w:author="NA" w:date="2021-12-30T11:44:00Z">
            <w:rPr>
              <w:del w:id="4719" w:author="NA" w:date="2021-12-27T15:08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4720" w:author="Documents" w:date="2022-01-10T14:03:00Z">
          <w:pPr>
            <w:pStyle w:val="NoSpacing"/>
            <w:jc w:val="center"/>
          </w:pPr>
        </w:pPrChange>
      </w:pPr>
    </w:p>
    <w:p w14:paraId="692C7777" w14:textId="77777777" w:rsidR="00252A5D" w:rsidRPr="002C0BDB" w:rsidRDefault="00252A5D">
      <w:pPr>
        <w:spacing w:line="240" w:lineRule="auto"/>
        <w:jc w:val="center"/>
        <w:rPr>
          <w:ins w:id="4721" w:author="NA" w:date="2021-12-27T15:08:00Z"/>
          <w:rFonts w:cs="DokChampa"/>
          <w:rPrChange w:id="4722" w:author="NA" w:date="2021-12-30T11:44:00Z">
            <w:rPr>
              <w:ins w:id="4723" w:author="NA" w:date="2021-12-27T15:08:00Z"/>
              <w:rFonts w:ascii="Phetsarath OT" w:eastAsia="Phetsarath OT" w:hAnsi="Phetsarath OT" w:cs="Phetsarath OT"/>
              <w:b/>
              <w:bCs/>
              <w:sz w:val="32"/>
              <w:szCs w:val="32"/>
            </w:rPr>
          </w:rPrChange>
        </w:rPr>
        <w:pPrChange w:id="4724" w:author="Documents" w:date="2022-01-10T14:03:00Z">
          <w:pPr>
            <w:pStyle w:val="NoSpacing"/>
            <w:jc w:val="center"/>
          </w:pPr>
        </w:pPrChange>
      </w:pPr>
    </w:p>
    <w:p w14:paraId="7A460475" w14:textId="69487D09" w:rsidR="00795445" w:rsidRPr="002C0BDB" w:rsidRDefault="00795445">
      <w:pPr>
        <w:pStyle w:val="Heading1"/>
        <w:spacing w:before="0" w:line="240" w:lineRule="auto"/>
        <w:jc w:val="center"/>
        <w:rPr>
          <w:ins w:id="4725" w:author="Soudchay LORLOHNSY" w:date="2021-08-15T20:55:00Z"/>
          <w:rFonts w:ascii="Phetsarath OT" w:eastAsia="Phetsarath OT" w:hAnsi="Phetsarath OT" w:cs="Phetsarath OT"/>
          <w:b w:val="0"/>
          <w:bCs w:val="0"/>
          <w:sz w:val="30"/>
          <w:szCs w:val="30"/>
          <w:rPrChange w:id="4726" w:author="NA" w:date="2021-12-30T11:44:00Z">
            <w:rPr>
              <w:ins w:id="4727" w:author="Soudchay LORLOHNSY" w:date="2021-08-15T20:55:00Z"/>
              <w:b/>
              <w:bCs/>
            </w:rPr>
          </w:rPrChange>
        </w:rPr>
        <w:pPrChange w:id="4728" w:author="NA" w:date="2021-12-29T10:19:00Z">
          <w:pPr>
            <w:pStyle w:val="NoSpacing"/>
            <w:jc w:val="center"/>
          </w:pPr>
        </w:pPrChange>
      </w:pPr>
      <w:ins w:id="4729" w:author="Soudchay LORLOHNSY" w:date="2021-08-15T20:55:00Z"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4730" w:author="NA" w:date="2021-12-30T11:44:00Z">
              <w:rPr>
                <w:rFonts w:ascii="DokChampa" w:hAnsi="DokChampa" w:cs="DokChampa"/>
                <w:b/>
                <w:bCs/>
                <w:cs/>
              </w:rPr>
            </w:rPrChange>
          </w:rPr>
          <w:t>ພາກທີ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rPrChange w:id="4731" w:author="NA" w:date="2021-12-30T11:44:00Z">
              <w:rPr>
                <w:rFonts w:cs="DokChampa"/>
                <w:b/>
                <w:bCs/>
              </w:rPr>
            </w:rPrChange>
          </w:rPr>
          <w:t xml:space="preserve"> I</w:t>
        </w:r>
      </w:ins>
    </w:p>
    <w:p w14:paraId="1CF1B2AA" w14:textId="0BD35698" w:rsidR="00795445" w:rsidRPr="008C7A6F" w:rsidRDefault="00795445">
      <w:pPr>
        <w:pStyle w:val="Heading1"/>
        <w:spacing w:before="0" w:line="240" w:lineRule="auto"/>
        <w:jc w:val="center"/>
        <w:rPr>
          <w:ins w:id="4732" w:author="NA" w:date="2021-12-30T11:41:00Z"/>
          <w:rFonts w:ascii="Phetsarath OT" w:eastAsia="Phetsarath OT" w:hAnsi="Phetsarath OT" w:cs="Phetsarath OT"/>
          <w:sz w:val="30"/>
          <w:szCs w:val="30"/>
        </w:rPr>
        <w:pPrChange w:id="4733" w:author="LENOVO" w:date="2021-12-09T16:34:00Z">
          <w:pPr>
            <w:pStyle w:val="NoSpacing"/>
            <w:jc w:val="center"/>
          </w:pPr>
        </w:pPrChange>
      </w:pPr>
      <w:ins w:id="4734" w:author="Soudchay LORLOHNSY" w:date="2021-08-15T20:55:00Z"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4735" w:author="NA" w:date="2021-12-30T11:44:00Z">
              <w:rPr>
                <w:rFonts w:ascii="DokChampa" w:hAnsi="DokChampa" w:cs="DokChampa"/>
                <w:b/>
                <w:bCs/>
                <w:cs/>
              </w:rPr>
            </w:rPrChange>
          </w:rPr>
          <w:t>ບົດບັນຍັດທົ່ວໄປ</w:t>
        </w:r>
      </w:ins>
    </w:p>
    <w:p w14:paraId="0A7718B9" w14:textId="77777777" w:rsidR="005338C1" w:rsidRPr="002C0BDB" w:rsidRDefault="005338C1">
      <w:pPr>
        <w:rPr>
          <w:rFonts w:cs="DokChampa"/>
          <w:rPrChange w:id="4736" w:author="NA" w:date="2021-12-30T11:44:00Z">
            <w:rPr>
              <w:b/>
              <w:bCs/>
            </w:rPr>
          </w:rPrChange>
        </w:rPr>
        <w:pPrChange w:id="4737" w:author="NA" w:date="2021-12-30T11:41:00Z">
          <w:pPr>
            <w:pStyle w:val="NoSpacing"/>
            <w:jc w:val="center"/>
          </w:pPr>
        </w:pPrChange>
      </w:pPr>
    </w:p>
    <w:p w14:paraId="322F94C2" w14:textId="75D5905C" w:rsidR="00897237" w:rsidRPr="00861570" w:rsidDel="00E349B3" w:rsidRDefault="00B752EE">
      <w:pPr>
        <w:pStyle w:val="Heading1"/>
        <w:spacing w:before="0" w:line="360" w:lineRule="auto"/>
        <w:jc w:val="center"/>
        <w:rPr>
          <w:del w:id="4738" w:author="Soudchay LORLOHNSY" w:date="2021-08-15T20:52:00Z"/>
          <w:rFonts w:ascii="Phetsarath OT" w:eastAsia="Phetsarath OT" w:hAnsi="Phetsarath OT" w:cs="Phetsarath OT"/>
          <w:color w:val="auto"/>
          <w:sz w:val="24"/>
          <w:szCs w:val="24"/>
          <w:rPrChange w:id="4739" w:author="Windows User" w:date="2022-03-01T10:39:00Z">
            <w:rPr>
              <w:del w:id="4740" w:author="Soudchay LORLOHNSY" w:date="2021-08-15T20:52:00Z"/>
            </w:rPr>
          </w:rPrChange>
        </w:rPr>
      </w:pPr>
      <w:bookmarkStart w:id="4741" w:name="_Toc77346149"/>
      <w:ins w:id="4742" w:author="NA" w:date="2021-12-29T10:20:00Z">
        <w:r w:rsidRPr="00861570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4743" w:author="Windows User" w:date="2022-03-01T10:40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t>ມາດຕາ</w:t>
        </w:r>
      </w:ins>
      <w:ins w:id="4744" w:author="NA" w:date="2021-12-27T11:17:00Z">
        <w:r w:rsidR="009D1190" w:rsidRPr="00861570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4745" w:author="Windows User" w:date="2022-03-01T10:40:00Z">
              <w:rPr>
                <w:rFonts w:ascii="Phetsarath OT" w:eastAsia="Phetsarath OT" w:hAnsi="Phetsarath OT" w:cs="Phetsarath OT"/>
                <w:b w:val="0"/>
                <w:bCs w:val="0"/>
                <w:szCs w:val="22"/>
                <w:cs/>
                <w:lang w:bidi="lo-LA"/>
              </w:rPr>
            </w:rPrChange>
          </w:rPr>
          <w:t xml:space="preserve"> 1</w:t>
        </w:r>
      </w:ins>
      <w:ins w:id="4746" w:author="NA" w:date="2021-12-27T11:18:00Z">
        <w:r w:rsidR="009D1190" w:rsidRPr="00861570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4747" w:author="Windows User" w:date="2022-03-01T10:40:00Z">
              <w:rPr>
                <w:rFonts w:ascii="Phetsarath OT" w:eastAsia="Phetsarath OT" w:hAnsi="Phetsarath OT" w:cs="Phetsarath OT"/>
                <w:b w:val="0"/>
                <w:bCs w:val="0"/>
                <w:szCs w:val="22"/>
                <w:cs/>
                <w:lang w:bidi="lo-LA"/>
              </w:rPr>
            </w:rPrChange>
          </w:rPr>
          <w:t xml:space="preserve"> </w:t>
        </w:r>
      </w:ins>
      <w:del w:id="4748" w:author="Soudchay LORLOHNSY" w:date="2021-08-15T20:52:00Z">
        <w:r w:rsidR="0072440F" w:rsidRPr="00861570" w:rsidDel="00565B62">
          <w:rPr>
            <w:rFonts w:ascii="Phetsarath OT" w:eastAsia="Phetsarath OT" w:hAnsi="Phetsarath OT" w:cs="Phetsarath OT" w:hint="cs"/>
            <w:b w:val="0"/>
            <w:bCs w:val="0"/>
            <w:sz w:val="24"/>
            <w:szCs w:val="24"/>
            <w:cs/>
            <w:lang w:bidi="lo-LA"/>
            <w:rPrChange w:id="4749" w:author="Windows User" w:date="2022-03-01T10:39:00Z">
              <w:rPr>
                <w:rFonts w:ascii="Phetsarath OT" w:eastAsia="Phetsarath OT" w:hAnsi="Phetsarath OT" w:cs="Phetsarath OT" w:hint="cs"/>
                <w:b w:val="0"/>
                <w:bCs w:val="0"/>
                <w:szCs w:val="22"/>
                <w:cs/>
                <w:lang w:bidi="lo-LA"/>
              </w:rPr>
            </w:rPrChange>
          </w:rPr>
          <w:delText>ພາກທີ</w:delText>
        </w:r>
        <w:r w:rsidR="0072440F" w:rsidRPr="00861570" w:rsidDel="00565B62">
          <w:rPr>
            <w:rFonts w:ascii="Phetsarath OT" w:eastAsia="Phetsarath OT" w:hAnsi="Phetsarath OT" w:cs="Phetsarath OT"/>
            <w:b w:val="0"/>
            <w:bCs w:val="0"/>
            <w:sz w:val="24"/>
            <w:szCs w:val="24"/>
            <w:rPrChange w:id="4750" w:author="Windows User" w:date="2022-03-01T10:39:00Z">
              <w:rPr>
                <w:rFonts w:ascii="Phetsarath OT" w:eastAsia="Phetsarath OT" w:hAnsi="Phetsarath OT" w:cs="Phetsarath OT"/>
                <w:b w:val="0"/>
                <w:bCs w:val="0"/>
                <w:szCs w:val="22"/>
                <w:lang w:bidi="lo-LA"/>
              </w:rPr>
            </w:rPrChange>
          </w:rPr>
          <w:delText xml:space="preserve"> I</w:delText>
        </w:r>
        <w:bookmarkEnd w:id="4741"/>
      </w:del>
    </w:p>
    <w:p w14:paraId="666AB482" w14:textId="6DAA4D2E" w:rsidR="00897237" w:rsidRPr="00861570" w:rsidDel="00565B62" w:rsidRDefault="0072440F">
      <w:pPr>
        <w:pStyle w:val="Heading1"/>
        <w:spacing w:before="0" w:line="360" w:lineRule="auto"/>
        <w:rPr>
          <w:del w:id="4751" w:author="Soudchay LORLOHNSY" w:date="2021-08-15T20:52:00Z"/>
          <w:rFonts w:ascii="Phetsarath OT" w:eastAsia="Phetsarath OT" w:hAnsi="Phetsarath OT" w:cs="Phetsarath OT"/>
          <w:color w:val="auto"/>
          <w:szCs w:val="28"/>
          <w:rPrChange w:id="4752" w:author="Windows User" w:date="2022-03-01T10:39:00Z">
            <w:rPr>
              <w:del w:id="4753" w:author="Soudchay LORLOHNSY" w:date="2021-08-15T20:52:00Z"/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4754" w:author="NA" w:date="2021-12-27T11:18:00Z">
          <w:pPr>
            <w:pStyle w:val="Heading1"/>
            <w:spacing w:before="0" w:line="240" w:lineRule="auto"/>
            <w:jc w:val="center"/>
          </w:pPr>
        </w:pPrChange>
      </w:pPr>
      <w:bookmarkStart w:id="4755" w:name="_Toc77346150"/>
      <w:del w:id="4756" w:author="Soudchay LORLOHNSY" w:date="2021-08-15T20:52:00Z">
        <w:r w:rsidRPr="00861570" w:rsidDel="00565B62">
          <w:rPr>
            <w:rFonts w:ascii="Phetsarath OT" w:eastAsia="Phetsarath OT" w:hAnsi="Phetsarath OT" w:cs="Phetsarath OT" w:hint="cs"/>
            <w:b w:val="0"/>
            <w:bCs w:val="0"/>
            <w:color w:val="auto"/>
            <w:szCs w:val="28"/>
            <w:cs/>
            <w:lang w:bidi="lo-LA"/>
            <w:rPrChange w:id="4757" w:author="Windows User" w:date="2022-03-01T10:39:00Z">
              <w:rPr>
                <w:rFonts w:ascii="Phetsarath OT" w:eastAsia="Phetsarath OT" w:hAnsi="Phetsarath OT" w:cs="Phetsarath OT" w:hint="cs"/>
                <w:b w:val="0"/>
                <w:bCs w:val="0"/>
                <w:cs/>
                <w:lang w:bidi="lo-LA"/>
              </w:rPr>
            </w:rPrChange>
          </w:rPr>
          <w:delText>ບົດບັນຍັດທົ່ວໄປ</w:delText>
        </w:r>
        <w:bookmarkEnd w:id="4755"/>
      </w:del>
    </w:p>
    <w:p w14:paraId="269BDDDB" w14:textId="4252BD60" w:rsidR="009574C5" w:rsidRPr="00861570" w:rsidDel="00565B62" w:rsidRDefault="009574C5">
      <w:pPr>
        <w:pStyle w:val="Heading1"/>
        <w:spacing w:before="0" w:line="360" w:lineRule="auto"/>
        <w:jc w:val="center"/>
        <w:rPr>
          <w:ins w:id="4758" w:author="PSK" w:date="2021-07-16T13:50:00Z"/>
          <w:del w:id="4759" w:author="Soudchay LORLOHNSY" w:date="2021-08-15T20:52:00Z"/>
          <w:rFonts w:cs="DokChampa"/>
          <w:lang w:bidi="lo-LA"/>
          <w:rPrChange w:id="4760" w:author="Windows User" w:date="2022-03-01T10:39:00Z">
            <w:rPr>
              <w:ins w:id="4761" w:author="PSK" w:date="2021-07-16T13:50:00Z"/>
              <w:del w:id="4762" w:author="Soudchay LORLOHNSY" w:date="2021-08-15T20:52:00Z"/>
              <w:lang w:bidi="lo-LA"/>
            </w:rPr>
          </w:rPrChange>
        </w:rPr>
        <w:pPrChange w:id="4763" w:author="NA" w:date="2021-12-27T11:18:00Z">
          <w:pPr/>
        </w:pPrChange>
      </w:pPr>
    </w:p>
    <w:p w14:paraId="2B60248D" w14:textId="7A04CE02" w:rsidR="00565B62" w:rsidRPr="00861570" w:rsidDel="00E349B3" w:rsidRDefault="00565B62">
      <w:pPr>
        <w:spacing w:after="0"/>
        <w:rPr>
          <w:del w:id="4764" w:author="Soudchay LORLOHNSY" w:date="2021-08-15T20:54:00Z"/>
          <w:rFonts w:ascii="Phetsarath OT" w:eastAsia="Phetsarath OT" w:hAnsi="Phetsarath OT" w:cs="Phetsarath OT"/>
          <w:b/>
          <w:bCs/>
          <w:sz w:val="28"/>
          <w:lang w:bidi="lo-LA"/>
          <w:rPrChange w:id="4765" w:author="Windows User" w:date="2022-03-01T10:39:00Z">
            <w:rPr>
              <w:del w:id="4766" w:author="Soudchay LORLOHNSY" w:date="2021-08-15T20:54:00Z"/>
              <w:lang w:bidi="lo-LA"/>
            </w:rPr>
          </w:rPrChange>
        </w:rPr>
        <w:pPrChange w:id="4767" w:author="NA" w:date="2021-12-27T11:18:00Z">
          <w:pPr/>
        </w:pPrChange>
      </w:pPr>
    </w:p>
    <w:p w14:paraId="0776808A" w14:textId="5921F2E9" w:rsidR="005A4BD7" w:rsidRPr="00861570" w:rsidRDefault="007C1A1A">
      <w:pPr>
        <w:pStyle w:val="Heading2"/>
        <w:tabs>
          <w:tab w:val="left" w:pos="1134"/>
          <w:tab w:val="left" w:pos="1843"/>
          <w:tab w:val="left" w:pos="3261"/>
        </w:tabs>
        <w:spacing w:before="0" w:line="240" w:lineRule="auto"/>
        <w:rPr>
          <w:ins w:id="4768" w:author="PSK" w:date="2021-07-10T16:49:00Z"/>
          <w:rFonts w:ascii="Phetsarath OT" w:eastAsia="Phetsarath OT" w:hAnsi="Phetsarath OT" w:cs="Phetsarath OT"/>
          <w:color w:val="auto"/>
          <w:sz w:val="24"/>
          <w:szCs w:val="24"/>
          <w:lang w:bidi="lo-LA"/>
        </w:rPr>
        <w:pPrChange w:id="4769" w:author="NA" w:date="2021-12-27T11:18:00Z">
          <w:pPr>
            <w:pStyle w:val="Heading2"/>
          </w:pPr>
        </w:pPrChange>
      </w:pPr>
      <w:ins w:id="4770" w:author="PSK" w:date="2021-08-05T10:34:00Z">
        <w:r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>(</w:t>
        </w:r>
        <w:r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ປັບປຸງ</w:t>
        </w:r>
        <w:r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>)</w:t>
        </w:r>
      </w:ins>
      <w:ins w:id="4771" w:author="NA" w:date="2021-12-24T14:08:00Z">
        <w:r w:rsidR="00ED5737" w:rsidRPr="00861570">
          <w:rPr>
            <w:rFonts w:ascii="Phetsarath OT" w:eastAsia="Phetsarath OT" w:hAnsi="Phetsarath OT" w:cs="Phetsarath OT"/>
            <w:color w:val="auto"/>
            <w:sz w:val="24"/>
            <w:szCs w:val="24"/>
            <w:lang w:bidi="lo-LA"/>
          </w:rPr>
          <w:t xml:space="preserve">  </w:t>
        </w:r>
      </w:ins>
      <w:ins w:id="4772" w:author="PSK" w:date="2021-08-05T10:34:00Z">
        <w:del w:id="4773" w:author="NA" w:date="2021-12-24T14:08:00Z">
          <w:r w:rsidRPr="00861570" w:rsidDel="00ED5737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del w:id="4774" w:author="home" w:date="2021-07-11T20:42:00Z">
        <w:r w:rsidR="0072440F" w:rsidRPr="00861570" w:rsidDel="005A4BD7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="0072440F" w:rsidRPr="00861570" w:rsidDel="005A4BD7">
          <w:rPr>
            <w:rFonts w:ascii="Phetsarath OT" w:eastAsia="Phetsarath OT" w:hAnsi="Phetsarath OT" w:cs="Angsana New"/>
            <w:color w:val="auto"/>
            <w:sz w:val="24"/>
            <w:szCs w:val="24"/>
            <w:cs/>
          </w:rPr>
          <w:delText xml:space="preserve"> 1</w:delText>
        </w:r>
        <w:r w:rsidR="0072440F" w:rsidRPr="00861570" w:rsidDel="005A4BD7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bookmarkStart w:id="4775" w:name="_Toc77346151"/>
      <w:del w:id="4776" w:author="PSK" w:date="2021-08-05T10:29:00Z">
        <w:r w:rsidR="0072440F" w:rsidRPr="00861570" w:rsidDel="007C1A1A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(</w:delText>
        </w:r>
      </w:del>
      <w:del w:id="4777" w:author="PSK" w:date="2021-07-12T15:09:00Z">
        <w:r w:rsidR="0072440F" w:rsidRPr="00861570" w:rsidDel="002B4AA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ຮັກສາໄວ້</w:delText>
        </w:r>
      </w:del>
      <w:del w:id="4778" w:author="PSK" w:date="2021-08-05T10:29:00Z">
        <w:r w:rsidR="0072440F" w:rsidRPr="00861570" w:rsidDel="007C1A1A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) </w:delText>
        </w:r>
      </w:del>
      <w:r w:rsidR="0072440F"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ຈຸດປະສົງ</w:t>
      </w:r>
      <w:bookmarkEnd w:id="4775"/>
    </w:p>
    <w:p w14:paraId="682DF47D" w14:textId="6E9D9BCD" w:rsidR="000470F7" w:rsidRPr="002C0BDB" w:rsidDel="000470F7" w:rsidRDefault="00C565DC">
      <w:pPr>
        <w:tabs>
          <w:tab w:val="left" w:pos="2552"/>
        </w:tabs>
        <w:spacing w:after="0"/>
        <w:ind w:firstLine="1194"/>
        <w:jc w:val="both"/>
        <w:rPr>
          <w:del w:id="4779" w:author="PSK" w:date="2021-07-10T16:52:00Z"/>
          <w:rFonts w:ascii="Phetsarath OT" w:eastAsia="Phetsarath OT" w:hAnsi="Phetsarath OT" w:cs="Phetsarath OT"/>
          <w:lang w:bidi="lo-LA"/>
          <w:rPrChange w:id="4780" w:author="NA" w:date="2021-12-30T11:44:00Z">
            <w:rPr>
              <w:del w:id="4781" w:author="PSK" w:date="2021-07-10T16:52:00Z"/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</w:rPrChange>
        </w:rPr>
        <w:pPrChange w:id="4782" w:author="Windows User" w:date="2022-01-12T14:26:00Z">
          <w:pPr>
            <w:pStyle w:val="Heading2"/>
          </w:pPr>
        </w:pPrChange>
      </w:pPr>
      <w:ins w:id="4783" w:author="Documents" w:date="2022-01-06T08:47:00Z">
        <w:r>
          <w:rPr>
            <w:rFonts w:ascii="Phetsarath OT" w:eastAsia="Phetsarath OT" w:hAnsi="Phetsarath OT" w:cs="Phetsarath OT"/>
          </w:rPr>
          <w:t xml:space="preserve"> </w:t>
        </w:r>
      </w:ins>
    </w:p>
    <w:p w14:paraId="46094EC1" w14:textId="10D4E1DF" w:rsidR="00897237" w:rsidRPr="002C0BDB" w:rsidDel="009D4730" w:rsidRDefault="0072440F">
      <w:pPr>
        <w:pStyle w:val="NoSpacing"/>
        <w:tabs>
          <w:tab w:val="left" w:pos="2552"/>
        </w:tabs>
        <w:spacing w:line="340" w:lineRule="exact"/>
        <w:ind w:left="426" w:firstLine="1194"/>
        <w:jc w:val="both"/>
        <w:rPr>
          <w:del w:id="4784" w:author="PSK" w:date="2021-07-16T13:49:00Z"/>
          <w:rFonts w:ascii="Phetsarath OT" w:eastAsia="Phetsarath OT" w:hAnsi="Phetsarath OT" w:cs="Phetsarath OT"/>
          <w:sz w:val="24"/>
          <w:szCs w:val="24"/>
        </w:rPr>
        <w:pPrChange w:id="4785" w:author="Windows User" w:date="2022-01-12T14:26:00Z">
          <w:pPr>
            <w:pStyle w:val="NoSpacing"/>
            <w:ind w:firstLine="720"/>
            <w:jc w:val="both"/>
          </w:pPr>
        </w:pPrChange>
      </w:pPr>
      <w:del w:id="4786" w:author="NA" w:date="2021-12-23T15:58:00Z">
        <w:r w:rsidRPr="002C0BDB" w:rsidDel="004B1A7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ກົ</w:delText>
        </w:r>
      </w:del>
      <w:ins w:id="4787" w:author="NA" w:date="2021-12-24T09:28:00Z">
        <w:r w:rsidR="0080640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ກົດໝາຍ</w:t>
        </w:r>
      </w:ins>
      <w:del w:id="4788" w:author="NA" w:date="2021-12-23T16:00:00Z">
        <w:r w:rsidRPr="002C0BDB" w:rsidDel="004B1A7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ດ</w:delText>
        </w:r>
      </w:del>
      <w:del w:id="4789" w:author="Windows User" w:date="2022-01-12T14:27:00Z">
        <w:r w:rsidRPr="002C0BDB" w:rsidDel="006E34B5">
          <w:rPr>
            <w:rFonts w:ascii="Phetsarath OT" w:eastAsia="Phetsarath OT" w:hAnsi="Phetsarath OT" w:cs="Phetsarath OT" w:hint="cs"/>
            <w:sz w:val="24"/>
            <w:szCs w:val="24"/>
            <w:cs/>
          </w:rPr>
          <w:delText>ໝາຍ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ສະບັບນີ້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ກຳນົດ</w:t>
      </w:r>
      <w:ins w:id="4790" w:author="PSK" w:date="2021-07-12T15:01:00Z">
        <w:r w:rsidR="008D240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ຫຼັກການ</w:t>
      </w:r>
      <w:r w:rsidRPr="002C0BDB">
        <w:rPr>
          <w:rFonts w:ascii="Phetsarath OT" w:eastAsia="Phetsarath OT" w:hAnsi="Phetsarath OT" w:cs="Phetsarath OT"/>
          <w:sz w:val="24"/>
          <w:szCs w:val="24"/>
        </w:rPr>
        <w:t>,​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ລະບຽບການ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ມາດຕະການ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ກ່ຽວກັບ</w:t>
      </w:r>
      <w:del w:id="4791" w:author="PSK" w:date="2021-08-06T09:23:00Z">
        <w:r w:rsidRPr="002C0BDB" w:rsidDel="00861C40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7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ການຈັດຕັ້ງ</w:delText>
        </w:r>
        <w:r w:rsidRPr="002C0BDB" w:rsidDel="00861C40">
          <w:rPr>
            <w:rFonts w:ascii="Phetsarath OT" w:eastAsia="Phetsarath OT" w:hAnsi="Phetsarath OT" w:cs="Phetsarath OT"/>
            <w:strike/>
            <w:sz w:val="24"/>
            <w:szCs w:val="24"/>
            <w:rPrChange w:id="47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Pr="002C0BDB" w:rsidDel="00861C40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479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ການເຄື່ອນໄຫວ</w:delText>
        </w:r>
        <w:r w:rsidRPr="002C0BDB" w:rsidDel="00861C40">
          <w:rPr>
            <w:rFonts w:ascii="Phetsarath OT" w:eastAsia="Phetsarath OT" w:hAnsi="Phetsarath OT" w:cs="Phetsarath OT"/>
            <w:spacing w:val="-4"/>
            <w:sz w:val="24"/>
            <w:szCs w:val="24"/>
          </w:rPr>
          <w:delText>,</w:delText>
        </w:r>
      </w:del>
      <w:del w:id="4795" w:author="NA" w:date="2021-12-29T10:21:00Z">
        <w:r w:rsidRPr="002C0BDB" w:rsidDel="00B752EE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ການຄຸ້ມຄອງ</w:t>
      </w:r>
      <w:ins w:id="4796" w:author="khaithong" w:date="2021-07-29T09:24:00Z">
        <w:r w:rsidR="002E799F" w:rsidRPr="002C0BDB">
          <w:rPr>
            <w:rFonts w:ascii="Phetsarath OT" w:eastAsia="Phetsarath OT" w:hAnsi="Phetsarath OT" w:cs="Phetsarath OT"/>
            <w:spacing w:val="-4"/>
            <w:sz w:val="24"/>
            <w:szCs w:val="24"/>
          </w:rPr>
          <w:t xml:space="preserve"> </w:t>
        </w:r>
        <w:r w:rsidR="002E799F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ແລະ</w:t>
        </w:r>
      </w:ins>
      <w:del w:id="4797" w:author="khaithong" w:date="2021-07-29T09:24:00Z">
        <w:r w:rsidRPr="002C0BDB" w:rsidDel="002E799F">
          <w:rPr>
            <w:rFonts w:ascii="Phetsarath OT" w:eastAsia="Phetsarath OT" w:hAnsi="Phetsarath OT" w:cs="Phetsarath OT"/>
            <w:spacing w:val="-4"/>
            <w:sz w:val="24"/>
            <w:szCs w:val="24"/>
          </w:rPr>
          <w:delText>,</w:delText>
        </w:r>
      </w:del>
      <w:del w:id="4798" w:author="NA" w:date="2021-12-24T09:29:00Z">
        <w:r w:rsidRPr="002C0BDB" w:rsidDel="00806409">
          <w:rPr>
            <w:rFonts w:ascii="Phetsarath OT" w:eastAsia="Phetsarath OT" w:hAnsi="Phetsarath OT" w:cs="Phetsarath OT"/>
            <w:spacing w:val="-4"/>
            <w:sz w:val="24"/>
            <w:szCs w:val="24"/>
          </w:rPr>
          <w:delText xml:space="preserve"> </w:delText>
        </w:r>
      </w:del>
      <w:ins w:id="4799" w:author="NA" w:date="2021-12-23T13:39:00Z">
        <w:r w:rsidR="00573EC9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</w:ins>
      <w:del w:id="4800" w:author="khaithong" w:date="2021-07-29T09:24:00Z">
        <w:r w:rsidRPr="002C0BDB" w:rsidDel="002E799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delText>ການ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ຕິດຕາມ</w:t>
      </w:r>
      <w:del w:id="4801" w:author="khaithong" w:date="2021-07-29T09:24:00Z">
        <w:r w:rsidRPr="002C0BDB" w:rsidDel="002E799F">
          <w:rPr>
            <w:rFonts w:ascii="Phetsarath OT" w:eastAsia="Phetsarath OT" w:hAnsi="Phetsarath OT" w:cs="Phetsarath OT"/>
            <w:spacing w:val="-4"/>
            <w:sz w:val="24"/>
            <w:szCs w:val="24"/>
          </w:rPr>
          <w:delText>,</w:delText>
        </w:r>
      </w:del>
      <w:ins w:id="4802" w:author="HP" w:date="2021-08-13T14:02:00Z">
        <w:r w:rsidR="002620E7" w:rsidRPr="002C0BDB">
          <w:rPr>
            <w:rFonts w:ascii="Phetsarath OT" w:eastAsia="Phetsarath OT" w:hAnsi="Phetsarath OT" w:cs="Phetsarath OT"/>
            <w:spacing w:val="-4"/>
            <w:sz w:val="24"/>
            <w:szCs w:val="24"/>
          </w:rPr>
          <w:t xml:space="preserve">, </w:t>
        </w:r>
      </w:ins>
      <w:del w:id="4803" w:author="HP" w:date="2021-08-13T14:02:00Z">
        <w:r w:rsidRPr="002C0BDB" w:rsidDel="002620E7">
          <w:rPr>
            <w:rFonts w:ascii="Phetsarath OT" w:eastAsia="Phetsarath OT" w:hAnsi="Phetsarath OT" w:cs="Phetsarath OT"/>
            <w:spacing w:val="-4"/>
            <w:sz w:val="24"/>
            <w:szCs w:val="24"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ກວດກາ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del w:id="4804" w:author="PSK" w:date="2021-08-06T09:24:00Z">
        <w:r w:rsidRPr="002C0BDB" w:rsidDel="002A2020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480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ການດຳເນີນທຸລະກິດ</w:delText>
        </w:r>
      </w:del>
      <w:ins w:id="4806" w:author="khaithong" w:date="2021-07-29T09:25:00Z">
        <w:r w:rsidR="002E799F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ວຽກງານ</w:t>
        </w:r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ໂທລະຄົມມະນາຄົມ</w:t>
      </w:r>
      <w:ins w:id="4807" w:author="PSK" w:date="2021-08-06T09:24:00Z">
        <w:r w:rsidR="002A2020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del w:id="4808" w:author="PSK" w:date="2021-08-06T09:24:00Z">
        <w:r w:rsidRPr="002C0BDB" w:rsidDel="002A2020">
          <w:rPr>
            <w:rFonts w:ascii="Phetsarath OT" w:eastAsia="Phetsarath OT" w:hAnsi="Phetsarath OT" w:cs="Phetsarath OT"/>
            <w:spacing w:val="-4"/>
            <w:sz w:val="24"/>
            <w:szCs w:val="24"/>
          </w:rPr>
          <w:delText>,</w:delText>
        </w:r>
        <w:r w:rsidRPr="002C0BDB" w:rsidDel="002A2020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480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ຊັບພະຍາກອນໂທລະຄົມມະນາຄົມ</w:delText>
        </w:r>
        <w:r w:rsidRPr="002C0BDB" w:rsidDel="002A2020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481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, </w:delText>
        </w:r>
        <w:r w:rsidRPr="002C0BDB" w:rsidDel="002A2020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481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ມາດຕະຖານເຕັກນິກ</w:delText>
        </w:r>
        <w:r w:rsidRPr="002C0BDB" w:rsidDel="002A2020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481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, </w:delText>
        </w:r>
        <w:r w:rsidRPr="002C0BDB" w:rsidDel="002A2020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481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ການ</w:delText>
        </w:r>
        <w:r w:rsidR="00673E23" w:rsidRPr="002C0BDB" w:rsidDel="002A2020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481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481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ໃຫ້</w:delText>
        </w:r>
        <w:r w:rsidRPr="002C0BDB" w:rsidDel="002A2020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481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481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ແລະ</w:delText>
        </w:r>
        <w:r w:rsidRPr="002C0BDB" w:rsidDel="002A2020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481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481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ໃຊ້</w:delText>
        </w:r>
      </w:del>
      <w:ins w:id="4820" w:author="home" w:date="2021-07-11T20:45:00Z">
        <w:del w:id="4821" w:author="PSK" w:date="2021-08-06T09:24:00Z">
          <w:r w:rsidR="005A4BD7" w:rsidRPr="002C0BDB" w:rsidDel="002A2020">
            <w:rPr>
              <w:rFonts w:ascii="Phetsarath OT" w:eastAsia="Phetsarath OT" w:hAnsi="Phetsarath OT" w:cs="Phetsarath OT"/>
              <w:strike/>
              <w:spacing w:val="-4"/>
              <w:sz w:val="24"/>
              <w:szCs w:val="24"/>
              <w:rPrChange w:id="482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823" w:author="PSK" w:date="2021-08-06T09:24:00Z">
        <w:r w:rsidRPr="002C0BDB" w:rsidDel="002A2020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482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ບໍລິການໂທລະຄົມມະນາຄົມ</w:delText>
        </w:r>
        <w:r w:rsidRPr="002C0BDB" w:rsidDel="002A2020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ເພື່ອໃຫ້</w:t>
      </w:r>
      <w:ins w:id="4825" w:author="khaithong" w:date="2021-07-29T09:25:00Z">
        <w:r w:rsidR="002E799F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ວຽກງານດັ່ງກ່າວ</w:t>
        </w:r>
      </w:ins>
      <w:ins w:id="4826" w:author="khaithong" w:date="2021-07-29T09:28:00Z">
        <w:r w:rsidR="002E799F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482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4828" w:author="HP" w:date="2021-09-21T09:31:00Z">
        <w:r w:rsidR="00423141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482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ມີປະສິດທິພາບ</w:t>
        </w:r>
        <w:r w:rsidR="00423141" w:rsidRPr="002C0BDB">
          <w:rPr>
            <w:rFonts w:ascii="Phetsarath OT" w:eastAsia="Phetsarath OT" w:hAnsi="Phetsarath OT" w:cs="Phetsarath OT"/>
            <w:spacing w:val="-4"/>
            <w:sz w:val="24"/>
            <w:szCs w:val="24"/>
            <w:rPrChange w:id="483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, </w:t>
        </w:r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ມີຄຸນນະພາບ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ins w:id="4831" w:author="NA" w:date="2021-12-23T10:59:00Z">
        <w:r w:rsidR="00F07639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</w:ins>
      <w:del w:id="4832" w:author="NA" w:date="2021-12-23T11:00:00Z">
        <w:r w:rsidRPr="002C0BDB" w:rsidDel="00F07639">
          <w:rPr>
            <w:rFonts w:ascii="Phetsarath OT" w:eastAsia="Phetsarath OT" w:hAnsi="Phetsarath OT" w:cs="Phetsarath OT"/>
            <w:spacing w:val="-4"/>
            <w:sz w:val="24"/>
            <w:szCs w:val="24"/>
          </w:rPr>
          <w:delText>​</w:delText>
        </w:r>
        <w:r w:rsidRPr="002C0BDB" w:rsidDel="00F07639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delText xml:space="preserve"> </w:delText>
        </w:r>
      </w:del>
      <w:del w:id="4833" w:author="HP [2]" w:date="2021-11-13T11:20:00Z">
        <w:r w:rsidRPr="002C0BDB" w:rsidDel="008D123A">
          <w:rPr>
            <w:rFonts w:ascii="Phetsarath OT" w:eastAsia="Phetsarath OT" w:hAnsi="Phetsarath OT" w:cs="Phetsarath OT" w:hint="cs"/>
            <w:spacing w:val="-4"/>
            <w:sz w:val="24"/>
            <w:szCs w:val="24"/>
            <w:highlight w:val="green"/>
            <w:cs/>
            <w:rPrChange w:id="483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ທົ່ວ</w:delText>
        </w:r>
      </w:del>
      <w:ins w:id="4835" w:author="LENOVO" w:date="2021-12-10T08:50:00Z">
        <w:del w:id="4836" w:author="NA" w:date="2021-12-23T11:00:00Z">
          <w:r w:rsidR="00887E7D" w:rsidRPr="002C0BDB" w:rsidDel="00F07639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cs/>
              <w:rPrChange w:id="4837" w:author="NA" w:date="2021-12-30T11:44:00Z">
                <w:rPr>
                  <w:rFonts w:ascii="Phetsarath OT" w:eastAsia="Phetsarath OT" w:hAnsi="Phetsarath OT" w:cs="Phetsarath OT"/>
                  <w:color w:val="FF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4838" w:author="HP [2]" w:date="2021-11-13T11:19:00Z">
        <w:del w:id="4839" w:author="LENOVO" w:date="2021-12-10T08:50:00Z">
          <w:r w:rsidR="008D123A" w:rsidRPr="002C0BDB" w:rsidDel="00887E7D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  <w:delText>ມີພື້ນ</w:delText>
          </w:r>
        </w:del>
      </w:ins>
      <w:ins w:id="4840" w:author="HP [2]" w:date="2021-11-13T11:20:00Z">
        <w:del w:id="4841" w:author="LENOVO" w:date="2021-12-10T08:50:00Z">
          <w:r w:rsidR="008D123A" w:rsidRPr="002C0BDB" w:rsidDel="00887E7D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484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ທີ່</w:delText>
          </w:r>
        </w:del>
      </w:ins>
      <w:ins w:id="4843" w:author="HP [2]" w:date="2021-11-13T11:19:00Z">
        <w:del w:id="4844" w:author="LENOVO" w:date="2021-12-10T08:50:00Z">
          <w:r w:rsidR="008D123A" w:rsidRPr="002C0BDB" w:rsidDel="00887E7D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4845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ຄ</w:delText>
          </w:r>
        </w:del>
        <w:del w:id="4846" w:author="LENOVO" w:date="2021-12-10T07:59:00Z">
          <w:r w:rsidR="008D123A" w:rsidRPr="002C0BDB" w:rsidDel="0003390C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484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ອ</w:delText>
          </w:r>
        </w:del>
        <w:del w:id="4848" w:author="LENOVO" w:date="2021-12-10T08:50:00Z">
          <w:r w:rsidR="008D123A" w:rsidRPr="002C0BDB" w:rsidDel="00887E7D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484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ບ</w:delText>
          </w:r>
        </w:del>
      </w:ins>
      <w:ins w:id="4850" w:author="HP [2]" w:date="2021-11-13T11:20:00Z">
        <w:del w:id="4851" w:author="LENOVO" w:date="2021-12-10T08:50:00Z">
          <w:r w:rsidR="008D123A" w:rsidRPr="002C0BDB" w:rsidDel="00887E7D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485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ຄຸ</w:delText>
          </w:r>
        </w:del>
      </w:ins>
      <w:ins w:id="4853" w:author="HP [2]" w:date="2021-11-13T11:19:00Z">
        <w:del w:id="4854" w:author="LENOVO" w:date="2021-12-10T08:50:00Z">
          <w:r w:rsidR="008D123A" w:rsidRPr="002C0BDB" w:rsidDel="00887E7D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  <w:delText>ມຂອງສັນຍານຢ່າງ</w:delText>
          </w:r>
        </w:del>
        <w:r w:rsidR="008D123A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ທົ່ວເຖ</w:t>
        </w:r>
      </w:ins>
      <w:ins w:id="4855" w:author="LENOVO" w:date="2021-12-10T07:58:00Z">
        <w:r w:rsidR="0003390C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ິ</w:t>
        </w:r>
      </w:ins>
      <w:ins w:id="4856" w:author="HP [2]" w:date="2021-11-13T11:19:00Z">
        <w:del w:id="4857" w:author="LENOVO" w:date="2021-12-10T07:58:00Z">
          <w:r w:rsidR="008D123A" w:rsidRPr="002C0BDB" w:rsidDel="0003390C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  <w:delText>ີ</w:delText>
          </w:r>
        </w:del>
        <w:r w:rsidR="008D123A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ງ</w:t>
        </w:r>
      </w:ins>
      <w:del w:id="4858" w:author="HP [2]" w:date="2021-11-13T11:19:00Z">
        <w:r w:rsidRPr="002C0BDB" w:rsidDel="008D123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delText>ເຖິງ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ມີຄວາມສະດວກ</w:t>
      </w:r>
      <w:ins w:id="4859" w:author="PSK" w:date="2021-08-05T10:38:00Z">
        <w:r w:rsidR="007C1A1A" w:rsidRPr="002C0BDB">
          <w:rPr>
            <w:rFonts w:ascii="Phetsarath OT" w:eastAsia="Phetsarath OT" w:hAnsi="Phetsarath OT" w:cs="Phetsarath OT"/>
            <w:spacing w:val="-4"/>
            <w:sz w:val="24"/>
            <w:szCs w:val="24"/>
          </w:rPr>
          <w:t xml:space="preserve">, </w:t>
        </w:r>
      </w:ins>
      <w:del w:id="4860" w:author="PSK" w:date="2021-08-05T10:39:00Z">
        <w:r w:rsidRPr="002C0BDB" w:rsidDel="007C1A1A">
          <w:rPr>
            <w:rFonts w:ascii="Phetsarath OT" w:eastAsia="Phetsarath OT" w:hAnsi="Phetsarath OT" w:cs="Phetsarath OT"/>
            <w:spacing w:val="-4"/>
            <w:sz w:val="24"/>
            <w:szCs w:val="24"/>
          </w:rPr>
          <w:delText xml:space="preserve">, 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ຍຸຕິທຳ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ພັດທະນາຢ່າງຕໍ່ເນື່ອງ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ຫັນ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ເປັນທັນສະໄໝ</w:t>
      </w:r>
      <w:ins w:id="4861" w:author="khaithong" w:date="2021-07-29T09:25:00Z">
        <w:r w:rsidR="002E799F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ແນໃສ່ຮັບປະກັນ</w:t>
      </w:r>
      <w:ins w:id="4862" w:author="HP [2]" w:date="2021-11-13T11:11:00Z">
        <w:del w:id="4863" w:author="NA" w:date="2021-12-29T10:49:00Z">
          <w:r w:rsidR="005F44E7" w:rsidRPr="002C0BDB" w:rsidDel="00B04CAF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ຄວາມໝັ້ນຄົງ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ຄວາມປອດໄພຂອງຊາດ</w:t>
      </w:r>
      <w:ins w:id="4864" w:author="LENOVO" w:date="2021-12-10T07:58:00Z">
        <w:r w:rsidR="0003390C" w:rsidRPr="002C0BDB">
          <w:rPr>
            <w:rFonts w:ascii="Phetsarath OT" w:eastAsia="Phetsarath OT" w:hAnsi="Phetsarath OT" w:cs="Phetsarath OT"/>
            <w:spacing w:val="-2"/>
            <w:sz w:val="24"/>
            <w:szCs w:val="24"/>
          </w:rPr>
          <w:t>,</w:t>
        </w:r>
      </w:ins>
      <w:del w:id="4865" w:author="PSK" w:date="2021-08-05T10:44:00Z">
        <w:r w:rsidRPr="002C0BDB" w:rsidDel="007C1A1A">
          <w:rPr>
            <w:rFonts w:ascii="Phetsarath OT" w:eastAsia="Phetsarath OT" w:hAnsi="Phetsarath OT" w:cs="Phetsarath OT"/>
            <w:spacing w:val="-2"/>
            <w:sz w:val="24"/>
            <w:szCs w:val="24"/>
          </w:rPr>
          <w:delText xml:space="preserve"> </w:delText>
        </w:r>
      </w:del>
      <w:ins w:id="4866" w:author="PSK" w:date="2021-08-05T10:42:00Z">
        <w:r w:rsidR="007C1A1A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</w:rPr>
          <w:t xml:space="preserve"> </w:t>
        </w:r>
      </w:ins>
      <w:ins w:id="4867" w:author="HP" w:date="2021-09-21T09:32:00Z">
        <w:r w:rsidR="00984764" w:rsidRPr="002C0BD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</w:rPr>
          <w:t>ສາມາດເຊື່ອມ</w:t>
        </w:r>
      </w:ins>
      <w:ins w:id="4868" w:author="LENOVO" w:date="2021-12-10T08:41:00Z">
        <w:del w:id="4869" w:author="NA" w:date="2021-12-23T11:01:00Z">
          <w:r w:rsidR="00E90F8B" w:rsidRPr="002C0BDB" w:rsidDel="00F07639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cs/>
              <w:rPrChange w:id="4870" w:author="NA" w:date="2021-12-30T11:44:00Z">
                <w:rPr>
                  <w:rFonts w:ascii="Phetsarath OT" w:eastAsia="Phetsarath OT" w:hAnsi="Phetsarath OT" w:cs="Phetsarath OT" w:hint="cs"/>
                  <w:color w:val="0070C0"/>
                  <w:spacing w:val="-2"/>
                  <w:sz w:val="24"/>
                  <w:szCs w:val="24"/>
                  <w:u w:val="single"/>
                  <w:cs/>
                </w:rPr>
              </w:rPrChange>
            </w:rPr>
            <w:delText>ໂຍງ</w:delText>
          </w:r>
        </w:del>
      </w:ins>
      <w:ins w:id="4871" w:author="NA" w:date="2021-12-23T11:37:00Z">
        <w:r w:rsidR="0097494A" w:rsidRPr="002C0BD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rPrChange w:id="4872" w:author="NA" w:date="2021-12-30T11:44:00Z">
              <w:rPr>
                <w:rFonts w:ascii="Phetsarath OT" w:eastAsia="Phetsarath OT" w:hAnsi="Phetsarath OT" w:cs="Phetsarath OT" w:hint="cs"/>
                <w:color w:val="FF0000"/>
                <w:spacing w:val="-2"/>
                <w:sz w:val="24"/>
                <w:szCs w:val="24"/>
                <w:u w:val="single"/>
                <w:cs/>
              </w:rPr>
            </w:rPrChange>
          </w:rPr>
          <w:t>ໂຍງ</w:t>
        </w:r>
      </w:ins>
      <w:ins w:id="4873" w:author="HP" w:date="2021-09-21T09:32:00Z">
        <w:r w:rsidR="00984764" w:rsidRPr="002C0BD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</w:rPr>
          <w:t>ກັບພາກພື້ນ</w:t>
        </w:r>
        <w:r w:rsidR="00984764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</w:rPr>
          <w:t xml:space="preserve"> </w:t>
        </w:r>
        <w:r w:rsidR="00984764" w:rsidRPr="002C0BD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</w:rPr>
          <w:t>ແລະ</w:t>
        </w:r>
        <w:r w:rsidR="00984764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</w:rPr>
          <w:t xml:space="preserve"> </w:t>
        </w:r>
        <w:r w:rsidR="00984764" w:rsidRPr="002C0BD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</w:rPr>
          <w:t>ສາກົນ</w:t>
        </w:r>
        <w:r w:rsidR="00984764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</w:rPr>
          <w:t xml:space="preserve"> </w:t>
        </w:r>
      </w:ins>
      <w:del w:id="4874" w:author="PSK" w:date="2021-08-06T09:24:00Z">
        <w:r w:rsidRPr="002C0BDB" w:rsidDel="002A2020">
          <w:rPr>
            <w:rFonts w:ascii="Phetsarath OT" w:eastAsia="Phetsarath OT" w:hAnsi="Phetsarath OT" w:cs="Phetsarath OT" w:hint="cs"/>
            <w:strike/>
            <w:spacing w:val="-2"/>
            <w:sz w:val="24"/>
            <w:szCs w:val="24"/>
            <w:cs/>
            <w:rPrChange w:id="4875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cs/>
              </w:rPr>
            </w:rPrChange>
          </w:rPr>
          <w:delText>ພ້ອມທັງສ້າງລາຍຮັບ</w:delText>
        </w:r>
      </w:del>
      <w:ins w:id="4876" w:author="home" w:date="2021-07-11T20:46:00Z">
        <w:del w:id="4877" w:author="PSK" w:date="2021-08-06T09:24:00Z">
          <w:r w:rsidR="005A4BD7" w:rsidRPr="002C0BDB" w:rsidDel="002A2020">
            <w:rPr>
              <w:rFonts w:ascii="Phetsarath OT" w:eastAsia="Phetsarath OT" w:hAnsi="Phetsarath OT" w:cs="Phetsarath OT"/>
              <w:strike/>
              <w:spacing w:val="-2"/>
              <w:sz w:val="24"/>
              <w:szCs w:val="24"/>
              <w:rPrChange w:id="4878" w:author="NA" w:date="2021-12-30T11:44:00Z">
                <w:rPr>
                  <w:rFonts w:ascii="Phetsarath OT" w:eastAsia="Phetsarath OT" w:hAnsi="Phetsarath OT" w:cs="Phetsarath OT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879" w:author="PSK" w:date="2021-08-06T09:24:00Z">
        <w:r w:rsidRPr="002C0BDB" w:rsidDel="002A2020">
          <w:rPr>
            <w:rFonts w:ascii="Phetsarath OT" w:eastAsia="Phetsarath OT" w:hAnsi="Phetsarath OT" w:cs="Phetsarath OT" w:hint="cs"/>
            <w:strike/>
            <w:spacing w:val="-2"/>
            <w:sz w:val="24"/>
            <w:szCs w:val="24"/>
            <w:cs/>
            <w:rPrChange w:id="4880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cs/>
              </w:rPr>
            </w:rPrChange>
          </w:rPr>
          <w:delText>ເຂົ້າ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rPrChange w:id="48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8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ງົບປະມານແຫ່ງລັດ</w:delText>
        </w:r>
        <w:r w:rsidRPr="002C0BDB" w:rsidDel="002A2020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ປະກອບ</w:t>
      </w:r>
      <w:ins w:id="4883" w:author="NA" w:date="2021-12-29T10:49:00Z">
        <w:r w:rsidR="00B04CAF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ສ່ວນເຂົ້າໃນການ</w:t>
      </w:r>
      <w:ins w:id="4884" w:author="PSK" w:date="2021-08-05T10:35:00Z">
        <w:r w:rsidR="007C1A1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ພັດທະນາເສດຖະກິດ</w:t>
        </w:r>
        <w:r w:rsidR="007C1A1A" w:rsidRPr="002C0BDB">
          <w:rPr>
            <w:rFonts w:ascii="Phetsarath OT" w:eastAsia="Phetsarath OT" w:hAnsi="Phetsarath OT" w:cs="Phetsarath OT"/>
            <w:sz w:val="24"/>
            <w:szCs w:val="24"/>
            <w:cs/>
          </w:rPr>
          <w:t>-</w:t>
        </w:r>
        <w:r w:rsidR="007C1A1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ສັງຄົມຂອງຊ</w:t>
        </w:r>
      </w:ins>
      <w:ins w:id="4885" w:author="PSK" w:date="2021-08-05T10:36:00Z">
        <w:r w:rsidR="007C1A1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າດ</w:t>
        </w:r>
        <w:r w:rsidR="007C1A1A" w:rsidRPr="002C0BDB">
          <w:rPr>
            <w:rFonts w:ascii="Phetsarath OT" w:eastAsia="Phetsarath OT" w:hAnsi="Phetsarath OT" w:cs="Phetsarath OT"/>
            <w:sz w:val="24"/>
            <w:szCs w:val="24"/>
            <w:cs/>
          </w:rPr>
          <w:t>.</w:t>
        </w:r>
      </w:ins>
      <w:del w:id="4886" w:author="PSK" w:date="2021-08-05T10:36:00Z">
        <w:r w:rsidRPr="002C0BDB" w:rsidDel="007C1A1A">
          <w:rPr>
            <w:rFonts w:ascii="Phetsarath OT" w:eastAsia="Phetsarath OT" w:hAnsi="Phetsarath OT" w:cs="Phetsarath OT" w:hint="cs"/>
            <w:sz w:val="24"/>
            <w:szCs w:val="24"/>
            <w:cs/>
          </w:rPr>
          <w:delText>ປົກປັກຮັກສາ</w:delText>
        </w:r>
        <w:r w:rsidRPr="002C0BDB" w:rsidDel="007C1A1A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7C1A1A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7C1A1A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7C1A1A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ສ້າງສາພັດທະນາປະເທດຊາດ</w:delText>
        </w:r>
        <w:r w:rsidRPr="002C0BDB" w:rsidDel="007C1A1A">
          <w:rPr>
            <w:rFonts w:ascii="Phetsarath OT" w:eastAsia="Phetsarath OT" w:hAnsi="Phetsarath OT" w:cs="Phetsarath OT"/>
            <w:sz w:val="24"/>
            <w:szCs w:val="24"/>
          </w:rPr>
          <w:delText>.</w:delText>
        </w:r>
      </w:del>
    </w:p>
    <w:p w14:paraId="6E1F18CE" w14:textId="77777777" w:rsidR="009D4730" w:rsidRPr="002C0BDB" w:rsidRDefault="009D4730">
      <w:pPr>
        <w:pStyle w:val="NoSpacing"/>
        <w:tabs>
          <w:tab w:val="left" w:pos="2552"/>
        </w:tabs>
        <w:spacing w:line="340" w:lineRule="exact"/>
        <w:ind w:left="426" w:firstLine="1194"/>
        <w:jc w:val="both"/>
        <w:rPr>
          <w:ins w:id="4887" w:author="PSK" w:date="2021-07-16T13:50:00Z"/>
          <w:rFonts w:ascii="Phetsarath OT" w:eastAsia="Phetsarath OT" w:hAnsi="Phetsarath OT" w:cs="Phetsarath OT"/>
          <w:sz w:val="24"/>
          <w:szCs w:val="24"/>
        </w:rPr>
        <w:pPrChange w:id="4888" w:author="Windows User" w:date="2022-01-12T14:26:00Z">
          <w:pPr>
            <w:pStyle w:val="NoSpacing"/>
            <w:ind w:left="680" w:firstLine="794"/>
            <w:jc w:val="thaiDistribute"/>
          </w:pPr>
        </w:pPrChange>
      </w:pPr>
    </w:p>
    <w:p w14:paraId="3A0776BF" w14:textId="77777777" w:rsidR="00015240" w:rsidRPr="002C0BDB" w:rsidRDefault="00015240">
      <w:pPr>
        <w:pStyle w:val="NoSpacing"/>
        <w:ind w:left="425" w:firstLine="907"/>
        <w:jc w:val="thaiDistribute"/>
        <w:rPr>
          <w:ins w:id="4889" w:author="PSK" w:date="2021-07-12T14:52:00Z"/>
          <w:rFonts w:ascii="Phetsarath OT" w:eastAsia="Phetsarath OT" w:hAnsi="Phetsarath OT" w:cs="Phetsarath OT"/>
          <w:spacing w:val="-4"/>
          <w:sz w:val="24"/>
          <w:szCs w:val="24"/>
        </w:rPr>
        <w:pPrChange w:id="4890" w:author="PSK" w:date="2021-07-16T13:50:00Z">
          <w:pPr>
            <w:pStyle w:val="NoSpacing"/>
            <w:ind w:firstLine="720"/>
            <w:jc w:val="both"/>
          </w:pPr>
        </w:pPrChange>
      </w:pPr>
    </w:p>
    <w:p w14:paraId="4B63440B" w14:textId="59FFF9BB" w:rsidR="00015240" w:rsidRPr="006E34B5" w:rsidDel="002B4AA8" w:rsidRDefault="009D1190">
      <w:pPr>
        <w:pStyle w:val="NoSpacing"/>
        <w:jc w:val="both"/>
        <w:rPr>
          <w:del w:id="4891" w:author="PSK" w:date="2021-07-12T15:03:00Z"/>
          <w:rFonts w:ascii="Phetsarath OT" w:eastAsia="Phetsarath OT" w:hAnsi="Phetsarath OT" w:cs="Phetsarath OT"/>
          <w:sz w:val="24"/>
          <w:szCs w:val="24"/>
        </w:rPr>
        <w:pPrChange w:id="4892" w:author="NA" w:date="2021-12-27T11:19:00Z">
          <w:pPr>
            <w:pStyle w:val="NoSpacing"/>
            <w:ind w:firstLine="720"/>
            <w:jc w:val="both"/>
          </w:pPr>
        </w:pPrChange>
      </w:pPr>
      <w:bookmarkStart w:id="4893" w:name="_Toc77345991"/>
      <w:bookmarkStart w:id="4894" w:name="_Toc77346152"/>
      <w:bookmarkEnd w:id="4893"/>
      <w:bookmarkEnd w:id="4894"/>
      <w:ins w:id="4895" w:author="NA" w:date="2021-12-27T11:19:00Z">
        <w:r w:rsidRPr="00861570">
          <w:rPr>
            <w:rFonts w:ascii="Phetsarath OT" w:eastAsia="Phetsarath OT" w:hAnsi="Phetsarath OT" w:cs="Phetsarath OT" w:hint="cs"/>
            <w:sz w:val="24"/>
            <w:szCs w:val="24"/>
            <w:cs/>
          </w:rPr>
          <w:t>ມາດຕາ</w:t>
        </w:r>
        <w:r w:rsidRPr="00861570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2</w:t>
        </w:r>
        <w:r w:rsidRPr="00C55506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</w:p>
    <w:p w14:paraId="3A363EDA" w14:textId="25FCE6D7" w:rsidR="00897237" w:rsidRPr="002C0BDB" w:rsidRDefault="0072440F">
      <w:pPr>
        <w:pStyle w:val="Heading2"/>
        <w:tabs>
          <w:tab w:val="left" w:pos="1701"/>
          <w:tab w:val="left" w:pos="1843"/>
        </w:tabs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  <w:pPrChange w:id="4896" w:author="NA" w:date="2021-12-27T11:19:00Z">
          <w:pPr>
            <w:pStyle w:val="Heading2"/>
          </w:pPr>
        </w:pPrChange>
      </w:pPr>
      <w:del w:id="4897" w:author="home" w:date="2021-07-11T20:42:00Z">
        <w:r w:rsidRPr="002C0BDB" w:rsidDel="005A4BD7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Pr="002C0BDB" w:rsidDel="005A4BD7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2​</w:delText>
        </w:r>
      </w:del>
      <w:del w:id="4898" w:author="home" w:date="2021-07-11T20:47:00Z">
        <w:r w:rsidRPr="002C0BDB" w:rsidDel="005A4BD7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bookmarkStart w:id="4899" w:name="_Toc77346153"/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)</w:t>
      </w:r>
      <w:ins w:id="4900" w:author="NA" w:date="2021-12-24T14:09:00Z">
        <w:r w:rsidR="00ED5737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bidi="lo-LA"/>
          </w:rPr>
          <w:t xml:space="preserve"> </w:t>
        </w:r>
      </w:ins>
      <w:ins w:id="4901" w:author="Windows User" w:date="2022-01-12T14:27:00Z">
        <w:r w:rsidR="006E34B5">
          <w:rPr>
            <w:rFonts w:ascii="Phetsarath OT" w:eastAsia="Phetsarath OT" w:hAnsi="Phetsarath OT" w:cs="Phetsarath OT"/>
            <w:color w:val="auto"/>
            <w:sz w:val="24"/>
            <w:szCs w:val="24"/>
            <w:lang w:bidi="lo-LA"/>
          </w:rPr>
          <w:t xml:space="preserve"> </w:t>
        </w:r>
      </w:ins>
      <w:ins w:id="4902" w:author="NA" w:date="2021-12-24T14:09:00Z">
        <w:del w:id="4903" w:author="Windows User" w:date="2022-01-12T14:27:00Z">
          <w:r w:rsidR="00ED5737" w:rsidRPr="002C0BDB" w:rsidDel="006E34B5">
            <w:rPr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  <w:delText xml:space="preserve"> </w:delText>
          </w:r>
        </w:del>
      </w:ins>
      <w:del w:id="4904" w:author="NA" w:date="2021-12-24T14:09:00Z">
        <w:r w:rsidRPr="002C0BDB" w:rsidDel="00ED5737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ins w:id="4905" w:author="PSK" w:date="2021-07-12T17:10:00Z">
        <w:r w:rsidR="00373A6E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ການ</w:t>
        </w:r>
      </w:ins>
      <w:del w:id="4906" w:author="PSK" w:date="2021-07-12T16:22:00Z">
        <w:r w:rsidRPr="002C0BDB" w:rsidDel="00095308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4907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cs/>
                <w:lang w:bidi="lo-LA"/>
              </w:rPr>
            </w:rPrChange>
          </w:rPr>
          <w:delText>ການ</w:delText>
        </w:r>
      </w:del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ໂທລະຄົມມະນາຄົມ</w:t>
      </w:r>
      <w:bookmarkEnd w:id="4899"/>
      <w:r w:rsidRPr="002C0BDB">
        <w:rPr>
          <w:rFonts w:ascii="Phetsarath OT" w:eastAsia="Phetsarath OT" w:hAnsi="Phetsarath OT" w:cs="Phetsarath OT"/>
          <w:color w:val="auto"/>
          <w:sz w:val="24"/>
          <w:szCs w:val="24"/>
        </w:rPr>
        <w:tab/>
      </w:r>
    </w:p>
    <w:p w14:paraId="3BC10BD3" w14:textId="52160321" w:rsidR="00CB248C" w:rsidRPr="008C7A6F" w:rsidRDefault="006B67F8">
      <w:pPr>
        <w:pStyle w:val="NoSpacing"/>
        <w:ind w:left="426" w:firstLine="1275"/>
        <w:jc w:val="both"/>
        <w:rPr>
          <w:ins w:id="4908" w:author="PSK" w:date="2021-08-15T12:06:00Z"/>
          <w:rFonts w:ascii="Phetsarath OT" w:eastAsia="Phetsarath OT" w:hAnsi="Phetsarath OT" w:cs="Phetsarath OT"/>
          <w:sz w:val="24"/>
          <w:szCs w:val="24"/>
        </w:rPr>
        <w:pPrChange w:id="4909" w:author="Documents" w:date="2022-01-10T14:19:00Z">
          <w:pPr>
            <w:spacing w:after="0" w:line="240" w:lineRule="auto"/>
            <w:ind w:left="720" w:firstLine="720"/>
            <w:jc w:val="thaiDistribute"/>
          </w:pPr>
        </w:pPrChange>
      </w:pPr>
      <w:ins w:id="4910" w:author="NA" w:date="2021-12-27T11:21:00Z">
        <w:del w:id="4911" w:author="Windows User" w:date="2022-01-12T14:27:00Z">
          <w:r w:rsidRPr="008C7A6F" w:rsidDel="006E34B5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4912" w:author="Documents" w:date="2022-01-06T08:48:00Z">
        <w:del w:id="4913" w:author="Windows User" w:date="2022-01-12T14:27:00Z">
          <w:r w:rsidR="00C565DC" w:rsidDel="006E34B5">
            <w:rPr>
              <w:rFonts w:ascii="Phetsarath OT" w:eastAsia="Phetsarath OT" w:hAnsi="Phetsarath OT" w:cs="Phetsarath OT"/>
              <w:sz w:val="24"/>
              <w:szCs w:val="24"/>
            </w:rPr>
            <w:delText xml:space="preserve">  </w:delText>
          </w:r>
        </w:del>
      </w:ins>
      <w:del w:id="4914" w:author="PSK" w:date="2021-07-10T10:40:00Z">
        <w:r w:rsidR="00AA1490" w:rsidRPr="002C0BDB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ການ</w:delText>
        </w:r>
        <w:r w:rsidR="00AA1490" w:rsidRPr="002C0BDB" w:rsidDel="001F633E">
          <w:rPr>
            <w:rFonts w:ascii="Phetsarath OT" w:eastAsia="Phetsarath OT" w:hAnsi="Phetsarath OT" w:cs="Phetsarath OT"/>
            <w:strike/>
            <w:sz w:val="24"/>
            <w:szCs w:val="24"/>
            <w:rPrChange w:id="49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ໂທລະຄົມ</w:delText>
        </w:r>
        <w:r w:rsidR="00AA1490" w:rsidRPr="002C0BDB" w:rsidDel="001F633E">
          <w:rPr>
            <w:rFonts w:ascii="Phetsarath OT" w:eastAsia="Phetsarath OT" w:hAnsi="Phetsarath OT" w:cs="Phetsarath OT"/>
            <w:strike/>
            <w:sz w:val="24"/>
            <w:szCs w:val="24"/>
            <w:rPrChange w:id="49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ມະ</w:delText>
        </w:r>
        <w:r w:rsidR="00AA1490" w:rsidRPr="002C0BDB" w:rsidDel="001F633E">
          <w:rPr>
            <w:rFonts w:ascii="Phetsarath OT" w:eastAsia="Phetsarath OT" w:hAnsi="Phetsarath OT" w:cs="Phetsarath OT"/>
            <w:strike/>
            <w:sz w:val="24"/>
            <w:szCs w:val="24"/>
            <w:rPrChange w:id="49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ນາຄົມ</w:delText>
        </w:r>
        <w:r w:rsidR="00AA1490" w:rsidRPr="002C0BDB" w:rsidDel="001F633E">
          <w:rPr>
            <w:rFonts w:ascii="Phetsarath OT" w:eastAsia="Phetsarath OT" w:hAnsi="Phetsarath OT" w:cs="Phetsarath OT"/>
            <w:strike/>
            <w:sz w:val="24"/>
            <w:szCs w:val="24"/>
            <w:rPrChange w:id="49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​ </w:delText>
        </w:r>
      </w:del>
      <w:del w:id="4923" w:author="PSK" w:date="2021-07-12T17:46:00Z"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</w:del>
      <w:ins w:id="4925" w:author="HP" w:date="2021-07-12T11:27:00Z">
        <w:del w:id="4926" w:author="PSK" w:date="2021-07-12T16:22:00Z">
          <w:r w:rsidR="00744C42" w:rsidRPr="002C0BDB" w:rsidDel="0009530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rPrChange w:id="49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ການ</w:delText>
          </w:r>
        </w:del>
        <w:del w:id="4928" w:author="PSK" w:date="2021-07-12T17:46:00Z">
          <w:r w:rsidR="00744C42" w:rsidRPr="002C0BDB" w:rsidDel="00CB248C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rPrChange w:id="492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ໂທລະຄົມມະນາຄົມ</w:delText>
          </w:r>
          <w:r w:rsidR="00744C42" w:rsidRPr="002C0BDB" w:rsidDel="00CB248C">
            <w:rPr>
              <w:rFonts w:ascii="Phetsarath OT" w:eastAsia="Phetsarath OT" w:hAnsi="Phetsarath OT" w:cs="Phetsarath OT"/>
              <w:strike/>
              <w:sz w:val="24"/>
              <w:szCs w:val="24"/>
              <w:rPrChange w:id="49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931" w:author="PSK" w:date="2021-07-12T17:46:00Z"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ແມ່ນ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ການ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ຕິດ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ຕໍ່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ສື່ສານ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ລະຫວ່າງຕົ້ນທາງ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ຫາ</w:delText>
        </w:r>
        <w:r w:rsidR="00440C03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ປາຍທາງ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ເພື່ອ</w:delText>
        </w:r>
        <w:r w:rsidR="00440C03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ສົ່ງ</w:delText>
        </w:r>
        <w:r w:rsidR="00440C03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40C03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440C03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40C03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ຮັບ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ຂໍ້ມູນ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ທີ່ຢູ່ໃນຮູບແບບ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ຂອງ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ສຽງ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ຮູບ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ພາບ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ພາບເຄື່ອນໄຫວ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ຕົວ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ເລກ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7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ຕົວ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ອັກສອນ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ສັນຍານ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,​​ 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ເຄື່ອງໝາຍ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ໃດໜຶ່ງ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440C03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</w:rPr>
            </w:rPrChange>
          </w:rPr>
          <w:delText>ໂດຍ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ຜ່ານ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ລະບົບ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ສາຍ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ລະບົບ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ແສງ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ລະບົບ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ຄື້ນຄວາມ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ຖີ່ວິທະຍຸສື່ສານ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49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49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ລະບົບ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0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ແມ່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0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ເຫຼັກ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0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ໄຟຟ້າ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0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ລະບົບ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0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ອື່ນ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0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ໃດໜຶ່ງ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0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ຫຼື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0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ຫຼາຍລະບົບ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AA1490" w:rsidRPr="002C0BDB" w:rsidDel="00CB248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0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ລວມກັນ</w:delText>
        </w:r>
        <w:r w:rsidR="00AA1490" w:rsidRPr="002C0BDB" w:rsidDel="00CB248C">
          <w:rPr>
            <w:rFonts w:ascii="Phetsarath OT" w:eastAsia="Phetsarath OT" w:hAnsi="Phetsarath OT" w:cs="Phetsarath OT"/>
            <w:strike/>
            <w:sz w:val="24"/>
            <w:szCs w:val="24"/>
            <w:rPrChange w:id="50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.</w:delText>
        </w:r>
      </w:del>
      <w:ins w:id="5019" w:author="PSK" w:date="2021-08-05T10:45:00Z">
        <w:r w:rsidR="007C1A1A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</w:t>
        </w:r>
      </w:ins>
      <w:commentRangeStart w:id="5020"/>
      <w:commentRangeStart w:id="5021"/>
      <w:ins w:id="5022" w:author="PSK" w:date="2021-07-12T17:46:00Z"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ໂທລະຄົມມະນາຄົມ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</w:ins>
      <w:commentRangeEnd w:id="5020"/>
      <w:r w:rsidR="007961DE" w:rsidRPr="002C0BDB">
        <w:rPr>
          <w:rStyle w:val="CommentReference"/>
          <w:rFonts w:ascii="Phetsarath OT" w:eastAsia="Phetsarath OT" w:hAnsi="Phetsarath OT" w:cs="Phetsarath OT"/>
          <w:rPrChange w:id="5023" w:author="NA" w:date="2021-12-30T11:44:00Z">
            <w:rPr>
              <w:rStyle w:val="CommentReference"/>
            </w:rPr>
          </w:rPrChange>
        </w:rPr>
        <w:commentReference w:id="5020"/>
      </w:r>
      <w:ins w:id="5024" w:author="PSK" w:date="2021-07-12T17:46:00Z">
        <w:r w:rsidR="00CB248C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ແມ່ນ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ຕິດ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ຕໍ່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ສື່ສານ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 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0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ລະຫວ່າງຕົ້ນທາງ</w:t>
        </w:r>
        <w:r w:rsidR="00CB248C" w:rsidRPr="002C0BDB">
          <w:rPr>
            <w:rFonts w:ascii="Phetsarath OT" w:eastAsia="Phetsarath OT" w:hAnsi="Phetsarath OT" w:cs="Phetsarath OT"/>
            <w:sz w:val="24"/>
            <w:szCs w:val="24"/>
            <w:rPrChange w:id="50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0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ຫາ</w:t>
        </w:r>
        <w:r w:rsidR="00CB248C" w:rsidRPr="002C0BDB">
          <w:rPr>
            <w:rFonts w:ascii="Phetsarath OT" w:eastAsia="Phetsarath OT" w:hAnsi="Phetsarath OT" w:cs="Phetsarath OT"/>
            <w:sz w:val="24"/>
            <w:szCs w:val="24"/>
            <w:rPrChange w:id="502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0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ປາຍທາງ</w:t>
        </w:r>
        <w:r w:rsidR="00CB248C" w:rsidRPr="002C0BDB">
          <w:rPr>
            <w:rFonts w:ascii="Phetsarath OT" w:eastAsia="Phetsarath OT" w:hAnsi="Phetsarath OT" w:cs="Phetsarath OT"/>
            <w:sz w:val="24"/>
            <w:szCs w:val="24"/>
            <w:rPrChange w:id="50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0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ເພື່ອສົ່ງ</w:t>
        </w:r>
        <w:r w:rsidR="00CB248C" w:rsidRPr="002C0BDB">
          <w:rPr>
            <w:rFonts w:ascii="Phetsarath OT" w:eastAsia="Phetsarath OT" w:hAnsi="Phetsarath OT" w:cs="Phetsarath OT"/>
            <w:sz w:val="24"/>
            <w:szCs w:val="24"/>
            <w:rPrChange w:id="50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0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CB248C" w:rsidRPr="002C0BDB">
          <w:rPr>
            <w:rFonts w:ascii="Phetsarath OT" w:eastAsia="Phetsarath OT" w:hAnsi="Phetsarath OT" w:cs="Phetsarath OT"/>
            <w:sz w:val="24"/>
            <w:szCs w:val="24"/>
            <w:rPrChange w:id="50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0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ຮັບຂໍ້ມູນ</w:t>
        </w:r>
        <w:del w:id="5036" w:author="NA" w:date="2021-12-24T09:33:00Z">
          <w:r w:rsidR="00CB248C" w:rsidRPr="002C0BDB" w:rsidDel="00AB6352">
            <w:rPr>
              <w:rFonts w:ascii="Phetsarath OT" w:eastAsia="Phetsarath OT" w:hAnsi="Phetsarath OT" w:cs="Phetsarath OT"/>
              <w:sz w:val="24"/>
              <w:szCs w:val="24"/>
              <w:rPrChange w:id="50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r w:rsidR="00CB248C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ທີ່ຢູ່ໃນຮູບແບບ</w:t>
        </w:r>
        <w:del w:id="5038" w:author="NA" w:date="2021-12-24T09:32:00Z">
          <w:r w:rsidR="00CB248C" w:rsidRPr="00F46EEE" w:rsidDel="00806409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ຂອງ</w:t>
        </w:r>
        <w:del w:id="5039" w:author="Documents" w:date="2022-01-06T08:48:00Z">
          <w:r w:rsidR="00CB248C" w:rsidRPr="00F46EEE" w:rsidDel="00C565DC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ສຽງ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ຮູບ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ພາບ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ຮູບພາບເຄື່ອນໄຫວ</w:t>
        </w:r>
        <w:r w:rsidR="00CB248C" w:rsidRPr="002C0BDB">
          <w:rPr>
            <w:rFonts w:ascii="Phetsarath OT" w:eastAsia="Phetsarath OT" w:hAnsi="Phetsarath OT" w:cs="Phetsarath OT"/>
            <w:sz w:val="24"/>
            <w:szCs w:val="24"/>
            <w:rPrChange w:id="50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, </w:t>
        </w:r>
        <w:r w:rsidR="00CB248C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ຕົວ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ເລກ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ຕົວ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ອັກສອນ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0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ສັນຍານ</w:t>
        </w:r>
        <w:r w:rsidR="00CB248C" w:rsidRPr="002C0BDB">
          <w:rPr>
            <w:rFonts w:ascii="Phetsarath OT" w:eastAsia="Phetsarath OT" w:hAnsi="Phetsarath OT" w:cs="Phetsarath OT"/>
            <w:sz w:val="24"/>
            <w:szCs w:val="24"/>
            <w:rPrChange w:id="50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,​​ ​</w:t>
        </w:r>
        <w:r w:rsidR="00CB248C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ເຄື່ອງ</w:t>
        </w:r>
      </w:ins>
      <w:ins w:id="5043" w:author="HP" w:date="2021-08-13T14:03:00Z">
        <w:del w:id="5044" w:author="NA" w:date="2021-12-24T09:32:00Z">
          <w:r w:rsidR="002620E7" w:rsidRPr="00F46EEE" w:rsidDel="00806409">
            <w:rPr>
              <w:rFonts w:ascii="Phetsarath OT" w:eastAsia="Phetsarath OT" w:hAnsi="Phetsarath OT" w:cs="Phetsarath OT"/>
              <w:sz w:val="24"/>
              <w:szCs w:val="24"/>
            </w:rPr>
            <w:delText xml:space="preserve">   </w:delText>
          </w:r>
        </w:del>
      </w:ins>
      <w:ins w:id="5045" w:author="PSK" w:date="2021-07-12T17:46:00Z"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</w:ins>
      <w:ins w:id="5046" w:author="PSK" w:date="2021-08-05T10:57:00Z">
        <w:r w:rsidR="00ED7723" w:rsidRPr="002C0BDB">
          <w:rPr>
            <w:rFonts w:ascii="Phetsarath OT" w:eastAsia="Phetsarath OT" w:hAnsi="Phetsarath OT" w:cs="Phetsarath OT"/>
            <w:sz w:val="24"/>
            <w:szCs w:val="24"/>
            <w:rPrChange w:id="5047" w:author="NA" w:date="2021-12-30T11:44:00Z">
              <w:rPr>
                <w:rFonts w:ascii="Phetsarath OT" w:eastAsia="Phetsarath OT" w:hAnsi="Phetsarath OT" w:cs="Phetsarath OT"/>
                <w:strike/>
                <w:sz w:val="24"/>
                <w:szCs w:val="24"/>
              </w:rPr>
            </w:rPrChange>
          </w:rPr>
          <w:t xml:space="preserve"> </w:t>
        </w:r>
      </w:ins>
      <w:ins w:id="5048" w:author="PSK" w:date="2021-08-05T11:03:00Z">
        <w:r w:rsidR="00ED7723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049" w:author="NA" w:date="2021-12-30T11:44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cs/>
                <w:lang w:bidi="lo-LA"/>
              </w:rPr>
            </w:rPrChange>
          </w:rPr>
          <w:t>ຫຼື</w:t>
        </w:r>
        <w:r w:rsidR="00ED7723" w:rsidRPr="002C0BDB">
          <w:rPr>
            <w:rFonts w:ascii="Phetsarath OT" w:eastAsia="Phetsarath OT" w:hAnsi="Phetsarath OT" w:cs="Phetsarath OT"/>
            <w:sz w:val="24"/>
            <w:szCs w:val="24"/>
            <w:rPrChange w:id="5050" w:author="NA" w:date="2021-12-30T11:44:00Z">
              <w:rPr>
                <w:rFonts w:ascii="Phetsarath OT" w:eastAsia="Phetsarath OT" w:hAnsi="Phetsarath OT" w:cs="Phetsarath OT"/>
                <w:strike/>
                <w:sz w:val="24"/>
                <w:szCs w:val="24"/>
              </w:rPr>
            </w:rPrChange>
          </w:rPr>
          <w:t xml:space="preserve"> </w:t>
        </w:r>
        <w:r w:rsidR="00ED7723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051" w:author="NA" w:date="2021-12-30T11:44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cs/>
                <w:lang w:bidi="lo-LA"/>
              </w:rPr>
            </w:rPrChange>
          </w:rPr>
          <w:t>ຮູບແບບຂໍ້ມູນອື່ນ</w:t>
        </w:r>
      </w:ins>
      <w:ins w:id="5052" w:author="PSK" w:date="2021-08-05T11:08:00Z">
        <w:r w:rsidR="006568FA" w:rsidRPr="008C7A6F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5053" w:author="PSK" w:date="2021-07-12T17:46:00Z"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ໂດຍຜ່ານ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ລະບົບ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ສາຍ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ລະບົບ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ແສງ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ລະບົບ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ຄື້ນຄວາມ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ຖີ່ວິທະຍຸສື່ສານ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ລະບົບ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ແມ່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ເຫຼັກ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ໄຟຟ້າ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ລະບົບ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ອື່ນ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ໃດໜຶ່ງ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ຫຼື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ຫຼາຍລະບົບ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CB248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ລວມກັນ</w:t>
        </w:r>
        <w:r w:rsidR="00CB248C" w:rsidRPr="00F46EEE">
          <w:rPr>
            <w:rFonts w:ascii="Phetsarath OT" w:eastAsia="Phetsarath OT" w:hAnsi="Phetsarath OT" w:cs="Phetsarath OT"/>
            <w:sz w:val="24"/>
            <w:szCs w:val="24"/>
          </w:rPr>
          <w:t>.</w:t>
        </w:r>
      </w:ins>
      <w:commentRangeEnd w:id="5021"/>
      <w:r w:rsidR="002E799F" w:rsidRPr="002C0BDB">
        <w:rPr>
          <w:rStyle w:val="CommentReference"/>
          <w:rFonts w:ascii="Phetsarath OT" w:eastAsia="Phetsarath OT" w:hAnsi="Phetsarath OT" w:cs="Phetsarath OT"/>
          <w:rPrChange w:id="5054" w:author="NA" w:date="2021-12-30T11:44:00Z">
            <w:rPr>
              <w:rStyle w:val="CommentReference"/>
            </w:rPr>
          </w:rPrChange>
        </w:rPr>
        <w:commentReference w:id="5021"/>
      </w:r>
    </w:p>
    <w:p w14:paraId="6F375BDE" w14:textId="77777777" w:rsidR="0036018D" w:rsidRPr="002C0BDB" w:rsidRDefault="0036018D">
      <w:pPr>
        <w:pStyle w:val="NoSpacing"/>
        <w:ind w:left="425" w:firstLine="510"/>
        <w:jc w:val="thaiDistribute"/>
        <w:rPr>
          <w:ins w:id="5055" w:author="PSK" w:date="2021-07-12T17:12:00Z"/>
          <w:rFonts w:ascii="Phetsarath OT" w:eastAsia="Phetsarath OT" w:hAnsi="Phetsarath OT" w:cs="Phetsarath OT"/>
          <w:sz w:val="24"/>
          <w:szCs w:val="24"/>
          <w:lang w:val="fr-FR"/>
          <w:rPrChange w:id="5056" w:author="NA" w:date="2021-12-30T11:44:00Z">
            <w:rPr>
              <w:ins w:id="5057" w:author="PSK" w:date="2021-07-12T17:12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5058" w:author="PSK" w:date="2021-08-15T12:06:00Z">
          <w:pPr>
            <w:spacing w:after="0" w:line="240" w:lineRule="auto"/>
            <w:ind w:left="720" w:firstLine="720"/>
            <w:jc w:val="thaiDistribute"/>
          </w:pPr>
        </w:pPrChange>
      </w:pPr>
    </w:p>
    <w:p w14:paraId="77EF7C95" w14:textId="4ADFE1D7" w:rsidR="00AE16E6" w:rsidRPr="002C0BDB" w:rsidDel="008501E2" w:rsidRDefault="006B67F8">
      <w:pPr>
        <w:pStyle w:val="NoSpacing"/>
        <w:jc w:val="thaiDistribute"/>
        <w:rPr>
          <w:del w:id="5059" w:author="PSK" w:date="2021-07-12T17:50:00Z"/>
          <w:rFonts w:ascii="Phetsarath OT" w:eastAsia="Phetsarath OT" w:hAnsi="Phetsarath OT" w:cs="Phetsarath OT"/>
          <w:sz w:val="24"/>
          <w:szCs w:val="24"/>
        </w:rPr>
        <w:pPrChange w:id="5060" w:author="NA" w:date="2021-12-27T11:20:00Z">
          <w:pPr>
            <w:pStyle w:val="NoSpacing"/>
            <w:ind w:left="680" w:firstLine="720"/>
            <w:jc w:val="both"/>
          </w:pPr>
        </w:pPrChange>
      </w:pPr>
      <w:bookmarkStart w:id="5061" w:name="_Toc77345993"/>
      <w:bookmarkStart w:id="5062" w:name="_Toc77346154"/>
      <w:bookmarkEnd w:id="5061"/>
      <w:bookmarkEnd w:id="5062"/>
      <w:ins w:id="5063" w:author="NA" w:date="2021-12-27T11:20:00Z">
        <w:r w:rsidRPr="00861570">
          <w:rPr>
            <w:rFonts w:ascii="Phetsarath OT" w:eastAsia="Phetsarath OT" w:hAnsi="Phetsarath OT" w:cs="Phetsarath OT" w:hint="cs"/>
            <w:sz w:val="24"/>
            <w:szCs w:val="24"/>
            <w:cs/>
          </w:rPr>
          <w:t>ມາດຕາ</w:t>
        </w:r>
      </w:ins>
      <w:ins w:id="5064" w:author="Windows User" w:date="2022-01-12T14:28:00Z">
        <w:r w:rsidR="006E34B5" w:rsidRPr="00861570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</w:ins>
      <w:ins w:id="5065" w:author="Documents" w:date="2022-01-07T10:05:00Z">
        <w:del w:id="5066" w:author="Windows User" w:date="2022-01-12T14:28:00Z">
          <w:r w:rsidR="0000525B" w:rsidRPr="00861570" w:rsidDel="006E34B5">
            <w:rPr>
              <w:rFonts w:ascii="Phetsarath OT" w:eastAsia="Phetsarath OT" w:hAnsi="Phetsarath OT" w:cs="Phetsarath OT"/>
              <w:sz w:val="24"/>
              <w:szCs w:val="24"/>
            </w:rPr>
            <w:delText xml:space="preserve">  </w:delText>
          </w:r>
        </w:del>
      </w:ins>
      <w:ins w:id="5067" w:author="NA" w:date="2021-12-27T11:20:00Z">
        <w:del w:id="5068" w:author="Documents" w:date="2022-01-07T10:05:00Z">
          <w:r w:rsidRPr="00861570" w:rsidDel="0000525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5069" w:author="NA" w:date="2021-12-29T10:49:00Z">
        <w:del w:id="5070" w:author="Documents" w:date="2022-01-07T10:05:00Z">
          <w:r w:rsidR="009E0845" w:rsidRPr="00861570" w:rsidDel="0000525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5071" w:author="NA" w:date="2021-12-27T11:20:00Z">
        <w:r w:rsidRPr="00861570">
          <w:rPr>
            <w:rFonts w:ascii="Phetsarath OT" w:eastAsia="Phetsarath OT" w:hAnsi="Phetsarath OT" w:cs="Phetsarath OT"/>
            <w:sz w:val="24"/>
            <w:szCs w:val="24"/>
            <w:cs/>
          </w:rPr>
          <w:t>3</w:t>
        </w:r>
      </w:ins>
      <w:ins w:id="5072" w:author="Windows User" w:date="2022-01-12T14:28:00Z">
        <w:r w:rsidR="006E34B5" w:rsidRPr="00547A3E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</w:ins>
      <w:ins w:id="5073" w:author="Documents" w:date="2022-01-07T10:05:00Z">
        <w:del w:id="5074" w:author="Windows User" w:date="2022-01-12T14:28:00Z">
          <w:r w:rsidR="0000525B" w:rsidRPr="00632FE8" w:rsidDel="006E34B5">
            <w:rPr>
              <w:rFonts w:ascii="Phetsarath OT" w:eastAsia="Phetsarath OT" w:hAnsi="Phetsarath OT" w:cs="Phetsarath OT"/>
              <w:sz w:val="24"/>
              <w:szCs w:val="24"/>
            </w:rPr>
            <w:delText xml:space="preserve">  </w:delText>
          </w:r>
        </w:del>
      </w:ins>
      <w:ins w:id="5075" w:author="NA" w:date="2021-12-27T11:20:00Z">
        <w:del w:id="5076" w:author="Documents" w:date="2022-01-07T10:05:00Z">
          <w:r w:rsidRPr="002C0BDB" w:rsidDel="0000525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</w:p>
    <w:p w14:paraId="398B65A7" w14:textId="77777777" w:rsidR="00AE16E6" w:rsidRPr="002C0BDB" w:rsidDel="008501E2" w:rsidRDefault="00AE16E6">
      <w:pPr>
        <w:pStyle w:val="NoSpacing"/>
        <w:jc w:val="both"/>
        <w:rPr>
          <w:del w:id="5077" w:author="PSK" w:date="2021-07-12T17:50:00Z"/>
          <w:rFonts w:ascii="Phetsarath OT" w:eastAsia="Phetsarath OT" w:hAnsi="Phetsarath OT" w:cs="Phetsarath OT"/>
        </w:rPr>
        <w:pPrChange w:id="5078" w:author="NA" w:date="2021-12-27T11:20:00Z">
          <w:pPr>
            <w:pStyle w:val="NoSpacing"/>
            <w:ind w:left="680" w:firstLine="794"/>
            <w:jc w:val="both"/>
          </w:pPr>
        </w:pPrChange>
      </w:pPr>
      <w:bookmarkStart w:id="5079" w:name="_Toc77345994"/>
      <w:bookmarkStart w:id="5080" w:name="_Toc77346155"/>
      <w:bookmarkEnd w:id="5079"/>
      <w:bookmarkEnd w:id="5080"/>
    </w:p>
    <w:p w14:paraId="33C78585" w14:textId="1FD708A6" w:rsidR="00897237" w:rsidRPr="002C0BDB" w:rsidRDefault="0072440F">
      <w:pPr>
        <w:pStyle w:val="Heading2"/>
        <w:tabs>
          <w:tab w:val="left" w:pos="1843"/>
        </w:tabs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  <w:pPrChange w:id="5081" w:author="NA" w:date="2021-12-27T11:20:00Z">
          <w:pPr>
            <w:pStyle w:val="Heading2"/>
          </w:pPr>
        </w:pPrChange>
      </w:pPr>
      <w:del w:id="5082" w:author="home" w:date="2021-07-11T20:43:00Z">
        <w:r w:rsidRPr="002C0BDB" w:rsidDel="005A4BD7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</w:delText>
        </w:r>
        <w:r w:rsidRPr="002C0BDB" w:rsidDel="005A4BD7">
          <w:rPr>
            <w:rFonts w:ascii="Phetsarath OT" w:eastAsia="Phetsarath OT" w:hAnsi="Phetsarath OT" w:cs="Phetsarath OT"/>
            <w:color w:val="auto"/>
            <w:sz w:val="24"/>
            <w:szCs w:val="24"/>
          </w:rPr>
          <w:delText>​</w:delText>
        </w:r>
        <w:r w:rsidRPr="002C0BDB" w:rsidDel="005A4BD7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ຕາ</w:delText>
        </w:r>
        <w:r w:rsidRPr="002C0BDB" w:rsidDel="005A4BD7">
          <w:rPr>
            <w:rFonts w:ascii="Phetsarath OT" w:eastAsia="Phetsarath OT" w:hAnsi="Phetsarath OT" w:cs="Phetsarath OT"/>
            <w:color w:val="auto"/>
            <w:sz w:val="24"/>
            <w:szCs w:val="24"/>
          </w:rPr>
          <w:delText xml:space="preserve"> ​3 </w:delText>
        </w:r>
      </w:del>
      <w:bookmarkStart w:id="5083" w:name="_Toc77346156"/>
      <w:r w:rsidRPr="002C0BDB">
        <w:rPr>
          <w:rFonts w:ascii="Phetsarath OT" w:eastAsia="Phetsarath OT" w:hAnsi="Phetsarath OT" w:cs="Phetsarath OT"/>
          <w:color w:val="auto"/>
          <w:sz w:val="24"/>
          <w:szCs w:val="24"/>
        </w:rPr>
        <w:t>(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</w:rPr>
        <w:t>)</w:t>
      </w:r>
      <w:ins w:id="5084" w:author="NA" w:date="2021-12-24T14:09:00Z">
        <w:r w:rsidR="00ED5737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bidi="lo-LA"/>
          </w:rPr>
          <w:t xml:space="preserve">  </w:t>
        </w:r>
      </w:ins>
      <w:del w:id="5085" w:author="NA" w:date="2021-12-24T14:09:00Z">
        <w:r w:rsidRPr="002C0BDB" w:rsidDel="00ED5737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ອະທິບາຍ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ຄຳ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ສັບ</w:t>
      </w:r>
      <w:bookmarkEnd w:id="5083"/>
    </w:p>
    <w:p w14:paraId="085A0E98" w14:textId="4E45AE1D" w:rsidR="00897237" w:rsidRPr="002C0BDB" w:rsidDel="004B1A79" w:rsidRDefault="006B67F8">
      <w:pPr>
        <w:pStyle w:val="NoSpacing"/>
        <w:tabs>
          <w:tab w:val="left" w:pos="1843"/>
        </w:tabs>
        <w:ind w:firstLine="1710"/>
        <w:jc w:val="both"/>
        <w:rPr>
          <w:del w:id="5086" w:author="NA" w:date="2021-12-23T15:57:00Z"/>
          <w:rFonts w:ascii="Phetsarath OT" w:eastAsia="Phetsarath OT" w:hAnsi="Phetsarath OT" w:cs="Phetsarath OT"/>
          <w:spacing w:val="-4"/>
          <w:sz w:val="24"/>
          <w:szCs w:val="24"/>
        </w:rPr>
        <w:pPrChange w:id="5087" w:author="Windows User" w:date="2022-01-12T14:28:00Z">
          <w:pPr>
            <w:pStyle w:val="NoSpacing"/>
            <w:numPr>
              <w:numId w:val="16"/>
            </w:numPr>
            <w:tabs>
              <w:tab w:val="left" w:pos="426"/>
            </w:tabs>
            <w:ind w:left="2062" w:hanging="360"/>
            <w:jc w:val="thaiDistribute"/>
          </w:pPr>
        </w:pPrChange>
      </w:pPr>
      <w:ins w:id="5088" w:author="NA" w:date="2021-12-27T11:21:00Z">
        <w:del w:id="5089" w:author="Documents" w:date="2022-01-07T10:14:00Z">
          <w:r w:rsidRPr="002C0BDB" w:rsidDel="00032043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</w:rPr>
            <w:delText xml:space="preserve">  </w:delText>
          </w:r>
        </w:del>
      </w:ins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09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ຄໍາ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091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09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ສັບ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093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09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ທີ່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095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09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ນຳ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097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09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ໃຊ້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099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10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ໃນ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101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10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ກົດໝາຍສະບັບ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103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10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ນີ້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105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10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ມີ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107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​</w:t>
      </w:r>
      <w:ins w:id="5108" w:author="LENOVO" w:date="2021-12-10T07:59:00Z">
        <w:del w:id="5109" w:author="Documents" w:date="2022-01-10T14:23:00Z">
          <w:r w:rsidR="0003390C" w:rsidRPr="002C0BDB" w:rsidDel="008D3D8D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11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ຄວາມໝາຍ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111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511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ດັ່ງນີ້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rPrChange w:id="5113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:</w:t>
      </w:r>
    </w:p>
    <w:p w14:paraId="01EE9771" w14:textId="6460C4A5" w:rsidR="009D4730" w:rsidRPr="002C0BDB" w:rsidDel="00EB2E39" w:rsidRDefault="009D4730">
      <w:pPr>
        <w:pStyle w:val="NoSpacing"/>
        <w:tabs>
          <w:tab w:val="left" w:pos="1843"/>
        </w:tabs>
        <w:ind w:firstLine="1710"/>
        <w:jc w:val="both"/>
        <w:rPr>
          <w:del w:id="5114" w:author="PSK" w:date="2021-07-16T13:58:00Z"/>
          <w:rFonts w:ascii="Phetsarath OT" w:eastAsia="Phetsarath OT" w:hAnsi="Phetsarath OT" w:cs="Phetsarath OT"/>
          <w:spacing w:val="-4"/>
          <w:sz w:val="24"/>
          <w:szCs w:val="24"/>
        </w:rPr>
        <w:pPrChange w:id="5115" w:author="Windows User" w:date="2022-01-12T14:28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</w:p>
    <w:p w14:paraId="549C01FF" w14:textId="77777777" w:rsidR="00EB2E39" w:rsidRPr="002C0BDB" w:rsidRDefault="00EB2E39">
      <w:pPr>
        <w:pStyle w:val="NoSpacing"/>
        <w:tabs>
          <w:tab w:val="left" w:pos="426"/>
          <w:tab w:val="left" w:pos="1134"/>
          <w:tab w:val="left" w:pos="1276"/>
          <w:tab w:val="left" w:pos="1843"/>
        </w:tabs>
        <w:ind w:firstLine="1710"/>
        <w:jc w:val="both"/>
        <w:rPr>
          <w:ins w:id="5116" w:author="NA" w:date="2021-12-23T16:05:00Z"/>
          <w:rFonts w:ascii="Phetsarath OT" w:eastAsia="Phetsarath OT" w:hAnsi="Phetsarath OT" w:cs="Phetsarath OT"/>
          <w:spacing w:val="-4"/>
          <w:sz w:val="24"/>
          <w:szCs w:val="24"/>
          <w:rPrChange w:id="5117" w:author="NA" w:date="2021-12-30T11:44:00Z">
            <w:rPr>
              <w:ins w:id="5118" w:author="NA" w:date="2021-12-23T16:05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5119" w:author="Windows User" w:date="2022-01-12T14:28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</w:p>
    <w:p w14:paraId="393482B3" w14:textId="75865B54" w:rsidR="00897237" w:rsidRPr="002C0BDB" w:rsidDel="00F31E77" w:rsidRDefault="0072440F">
      <w:pPr>
        <w:pStyle w:val="NoSpacing"/>
        <w:numPr>
          <w:ilvl w:val="0"/>
          <w:numId w:val="139"/>
        </w:numPr>
        <w:tabs>
          <w:tab w:val="left" w:pos="426"/>
          <w:tab w:val="left" w:pos="1134"/>
          <w:tab w:val="left" w:pos="1276"/>
          <w:tab w:val="left" w:pos="2410"/>
          <w:tab w:val="left" w:pos="2552"/>
        </w:tabs>
        <w:ind w:left="1134" w:firstLine="1842"/>
        <w:jc w:val="both"/>
        <w:rPr>
          <w:del w:id="5120" w:author="PSK" w:date="2021-07-16T14:16:00Z"/>
          <w:rFonts w:ascii="Phetsarath OT" w:eastAsia="Phetsarath OT" w:hAnsi="Phetsarath OT" w:cs="Phetsarath OT"/>
          <w:sz w:val="24"/>
          <w:szCs w:val="24"/>
          <w:rPrChange w:id="5121" w:author="NA" w:date="2021-12-30T11:44:00Z">
            <w:rPr>
              <w:del w:id="5122" w:author="PSK" w:date="2021-07-16T14:16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5123" w:author="Documents" w:date="2022-01-10T14:22:00Z">
          <w:pPr>
            <w:pStyle w:val="NoSpacing"/>
            <w:numPr>
              <w:numId w:val="16"/>
            </w:numPr>
            <w:tabs>
              <w:tab w:val="left" w:pos="1710"/>
            </w:tabs>
            <w:ind w:left="720" w:firstLine="720"/>
            <w:jc w:val="thaiDistribute"/>
          </w:pPr>
        </w:pPrChange>
      </w:pPr>
      <w:del w:id="5124" w:author="PSK" w:date="2021-07-16T13:54:00Z">
        <w:r w:rsidRPr="002C0BDB" w:rsidDel="009D4730">
          <w:rPr>
            <w:rFonts w:ascii="Phetsarath OT" w:eastAsia="Phetsarath OT" w:hAnsi="Phetsarath OT" w:cs="Phetsarath OT"/>
            <w:sz w:val="24"/>
            <w:szCs w:val="24"/>
          </w:rPr>
          <w:delText>​</w:delText>
        </w:r>
      </w:del>
      <w:del w:id="5125" w:author="PSK" w:date="2021-07-16T14:16:00Z"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ເຄື່ອຂ່</w:delText>
        </w:r>
      </w:del>
      <w:ins w:id="5126" w:author="home" w:date="2021-07-11T20:50:00Z">
        <w:del w:id="5127" w:author="PSK" w:date="2021-07-16T14:16:00Z">
          <w:r w:rsidR="005A4BD7" w:rsidRPr="002C0BDB" w:rsidDel="00F31E77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ຄືອຂ່</w:delText>
          </w:r>
        </w:del>
      </w:ins>
      <w:del w:id="5128" w:author="PSK" w:date="2021-07-16T14:16:00Z"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</w:rPr>
          <w:delText>າຍ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</w:rPr>
          <w:delText>​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ໂທລະ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</w:rPr>
          <w:delText>​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</w:rPr>
          <w:delText>ຄົມມະນາຄົມ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</w:rPr>
          <w:delText>ໝາຍ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</w:rPr>
          <w:delText>​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ເຖິງ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ອຸປະກອນໂທລະຄົມມະນາຄົມ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  <w:cs/>
            <w:rPrChange w:id="51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ທີ່ເຊື່ອມຕໍ່ເຂົ້າກັນໂດຍກົງ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  <w:cs/>
            <w:rPrChange w:id="51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  <w:cs/>
            <w:rPrChange w:id="51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ຜ່ານສູນກາງການເຊື່ອມຕໍ່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  <w:cs/>
            <w:rPrChange w:id="51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ເພື່ອການໂທລະຄົມມະນາຄົມ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  <w:cs/>
            <w:rPrChange w:id="51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ຊຶ່ງປະກອບມີ</w:delText>
        </w:r>
      </w:del>
      <w:ins w:id="5140" w:author="HP" w:date="2021-07-12T11:29:00Z">
        <w:del w:id="5141" w:author="PSK" w:date="2021-07-16T14:16:00Z">
          <w:r w:rsidR="00744C42" w:rsidRPr="002C0BDB" w:rsidDel="00F31E77">
            <w:rPr>
              <w:rFonts w:ascii="Phetsarath OT" w:eastAsia="Phetsarath OT" w:hAnsi="Phetsarath OT" w:cs="Phetsarath OT"/>
              <w:sz w:val="24"/>
              <w:szCs w:val="24"/>
              <w:rPrChange w:id="51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del w:id="5143" w:author="PSK" w:date="2021-07-16T14:16:00Z"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</w:delText>
        </w:r>
      </w:del>
      <w:ins w:id="5145" w:author="home" w:date="2021-07-11T20:54:00Z">
        <w:del w:id="5146" w:author="PSK" w:date="2021-07-16T14:16:00Z">
          <w:r w:rsidR="00A00292" w:rsidRPr="002C0BDB" w:rsidDel="00F31E77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514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ຄືອ</w:delText>
          </w:r>
        </w:del>
      </w:ins>
      <w:del w:id="5148" w:author="PSK" w:date="2021-07-16T14:16:00Z"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ຄື່ອຂ່າຍມີສາຍ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  <w:cs/>
            <w:rPrChange w:id="51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  <w:cs/>
            <w:rPrChange w:id="51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F31E77">
          <w:rPr>
            <w:rFonts w:ascii="Phetsarath OT" w:eastAsia="Phetsarath OT" w:hAnsi="Phetsarath OT" w:cs="Phetsarath OT" w:hint="cs"/>
            <w:sz w:val="24"/>
            <w:szCs w:val="24"/>
            <w:cs/>
            <w:rPrChange w:id="51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ບໍ່ມີສາຍ</w:delText>
        </w:r>
        <w:r w:rsidRPr="002C0BDB" w:rsidDel="00F31E77">
          <w:rPr>
            <w:rFonts w:ascii="Phetsarath OT" w:eastAsia="Phetsarath OT" w:hAnsi="Phetsarath OT" w:cs="Phetsarath OT"/>
            <w:sz w:val="24"/>
            <w:szCs w:val="24"/>
            <w:rPrChange w:id="51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;​</w:delText>
        </w:r>
      </w:del>
    </w:p>
    <w:p w14:paraId="2E86CCCC" w14:textId="7F5499D5" w:rsidR="00163A34" w:rsidRPr="002C0BDB" w:rsidDel="00FB05CD" w:rsidRDefault="0072440F">
      <w:pPr>
        <w:pStyle w:val="NoSpacing"/>
        <w:numPr>
          <w:ilvl w:val="0"/>
          <w:numId w:val="140"/>
        </w:numPr>
        <w:tabs>
          <w:tab w:val="left" w:pos="1276"/>
          <w:tab w:val="left" w:pos="2070"/>
          <w:tab w:val="left" w:pos="2410"/>
          <w:tab w:val="left" w:pos="2552"/>
        </w:tabs>
        <w:ind w:left="426" w:firstLine="1464"/>
        <w:jc w:val="both"/>
        <w:rPr>
          <w:del w:id="5155" w:author="NA" w:date="2021-12-23T15:57:00Z"/>
          <w:rFonts w:ascii="Phetsarath OT" w:eastAsia="Phetsarath OT" w:hAnsi="Phetsarath OT" w:cs="Phetsarath OT"/>
          <w:sz w:val="24"/>
          <w:szCs w:val="24"/>
        </w:rPr>
        <w:pPrChange w:id="5156" w:author="Documents" w:date="2022-01-10T14:22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  <w:del w:id="5157" w:author="PSK" w:date="2021-07-10T10:42:00Z"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ຊັບພະຍາກອນໂທລະຄົມມະນາຄົມ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ໝາຍເຖິງ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  <w:rPrChange w:id="51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</w:rPr>
            </w:rPrChange>
          </w:rPr>
          <w:delText>ເລກໝາຍໂທລະສັບ</w:delText>
        </w:r>
        <w:r w:rsidR="00066356" w:rsidRPr="002C0BDB" w:rsidDel="00010C6B">
          <w:rPr>
            <w:rFonts w:ascii="Phetsarath OT" w:eastAsia="Phetsarath OT" w:hAnsi="Phetsarath OT" w:cs="Phetsarath OT"/>
            <w:sz w:val="24"/>
            <w:szCs w:val="24"/>
            <w:rPrChange w:id="51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</w:rPr>
            </w:rPrChange>
          </w:rPr>
          <w:delText xml:space="preserve">, </w:delText>
        </w:r>
        <w:r w:rsidR="00066356"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  <w:rPrChange w:id="51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</w:rPr>
            </w:rPrChange>
          </w:rPr>
          <w:delText>ເລກໝາຍອິນເຕີເນັດ</w:delText>
        </w:r>
        <w:r w:rsidR="00066356" w:rsidRPr="002C0BDB" w:rsidDel="00010C6B">
          <w:rPr>
            <w:rFonts w:ascii="Phetsarath OT" w:eastAsia="Phetsarath OT" w:hAnsi="Phetsarath OT" w:cs="Phetsarath OT"/>
            <w:sz w:val="24"/>
            <w:szCs w:val="24"/>
            <w:rPrChange w:id="51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u w:val="single"/>
              </w:rPr>
            </w:rPrChange>
          </w:rPr>
          <w:delText xml:space="preserve"> (Internet Protocol: IP), </w:delText>
        </w:r>
        <w:r w:rsidR="00066356"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  <w:rPrChange w:id="51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</w:rPr>
            </w:rPrChange>
          </w:rPr>
          <w:delText>ລະຫັດຊື່ອິນເຕີເນັດ</w:delText>
        </w:r>
        <w:r w:rsidR="00066356" w:rsidRPr="002C0BDB" w:rsidDel="00010C6B">
          <w:rPr>
            <w:rFonts w:ascii="Phetsarath OT" w:eastAsia="Phetsarath OT" w:hAnsi="Phetsarath OT" w:cs="Phetsarath OT"/>
            <w:sz w:val="24"/>
            <w:szCs w:val="24"/>
            <w:rPrChange w:id="51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</w:rPr>
            </w:rPrChange>
          </w:rPr>
          <w:delText xml:space="preserve"> (Domain Name System: DNS), 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rPrChange w:id="51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</w:rPr>
            </w:rPrChange>
          </w:rPr>
          <w:delText xml:space="preserve"> </w:delText>
        </w:r>
        <w:r w:rsidR="00066356"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  <w:rPrChange w:id="51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</w:rPr>
            </w:rPrChange>
          </w:rPr>
          <w:delText>ຄື້ນຄວາມຖີ່ວິທະຍຸສື່ສານ</w:delText>
        </w:r>
        <w:r w:rsidR="00066356" w:rsidRPr="002C0BDB" w:rsidDel="00010C6B">
          <w:rPr>
            <w:rFonts w:ascii="Phetsarath OT" w:eastAsia="Phetsarath OT" w:hAnsi="Phetsarath OT" w:cs="Phetsarath OT"/>
            <w:sz w:val="24"/>
            <w:szCs w:val="24"/>
            <w:cs/>
            <w:rPrChange w:id="51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cs/>
              </w:rPr>
            </w:rPrChange>
          </w:rPr>
          <w:delText xml:space="preserve"> 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ຕຳແໜ່ງວົງໂຄຈອນດາວທຽມ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</w:rPr>
          <w:delText>;</w:delText>
        </w:r>
      </w:del>
      <w:ins w:id="5167" w:author="PSK" w:date="2021-07-16T14:20:00Z">
        <w:r w:rsidR="00F31E77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ເຄືອຂ່າຍ</w:t>
        </w:r>
        <w:r w:rsidR="00F31E77" w:rsidRPr="002C0BDB">
          <w:rPr>
            <w:rFonts w:ascii="Phetsarath OT" w:eastAsia="Phetsarath OT" w:hAnsi="Phetsarath OT" w:cs="Phetsarath OT"/>
            <w:b/>
            <w:bCs/>
            <w:sz w:val="24"/>
            <w:szCs w:val="24"/>
          </w:rPr>
          <w:t>​</w:t>
        </w:r>
        <w:r w:rsidR="00F31E77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ໂທລ</w:t>
        </w:r>
      </w:ins>
      <w:ins w:id="5168" w:author="NA" w:date="2021-12-23T16:04:00Z">
        <w:r w:rsidR="00EB2E39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ະ</w:t>
        </w:r>
      </w:ins>
      <w:ins w:id="5169" w:author="PSK" w:date="2021-07-16T14:20:00Z">
        <w:del w:id="5170" w:author="NA" w:date="2021-12-23T16:04:00Z">
          <w:r w:rsidR="00F31E77" w:rsidRPr="002C0BDB" w:rsidDel="00EB2E39">
            <w:rPr>
              <w:rFonts w:ascii="Phetsarath OT" w:eastAsia="Phetsarath OT" w:hAnsi="Phetsarath OT" w:cs="Phetsarath OT" w:hint="cs"/>
              <w:b/>
              <w:bCs/>
              <w:sz w:val="24"/>
              <w:szCs w:val="24"/>
              <w:cs/>
            </w:rPr>
            <w:delText>ະ</w:delText>
          </w:r>
          <w:r w:rsidR="00F31E77" w:rsidRPr="002C0BDB" w:rsidDel="00EB2E39">
            <w:rPr>
              <w:rFonts w:ascii="Phetsarath OT" w:eastAsia="Phetsarath OT" w:hAnsi="Phetsarath OT" w:cs="Phetsarath OT"/>
              <w:b/>
              <w:bCs/>
              <w:sz w:val="24"/>
              <w:szCs w:val="24"/>
            </w:rPr>
            <w:delText>​</w:delText>
          </w:r>
        </w:del>
        <w:r w:rsidR="00F31E77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ຄົມມະນາຄົມ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</w:rPr>
          <w:t>​</w:t>
        </w:r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ເຖິງ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1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ອຸປະກອນໂທລະຄົມມະນາຄົມ</w:t>
        </w:r>
      </w:ins>
      <w:ins w:id="5172" w:author="Documents" w:date="2022-01-10T22:12:00Z">
        <w:r w:rsidR="000C0ED4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</w:ins>
      <w:ins w:id="5173" w:author="PSK" w:date="2021-07-16T14:20:00Z">
        <w:del w:id="5174" w:author="Documents" w:date="2022-01-10T22:12:00Z">
          <w:r w:rsidR="00F31E77" w:rsidRPr="002C0BDB" w:rsidDel="000C0ED4">
            <w:rPr>
              <w:rFonts w:ascii="Phetsarath OT" w:eastAsia="Phetsarath OT" w:hAnsi="Phetsarath OT" w:cs="Phetsarath OT"/>
              <w:sz w:val="24"/>
              <w:szCs w:val="24"/>
              <w:cs/>
              <w:rPrChange w:id="51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1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ທີ່ເຊື່ອມຕໍ່ເຂົ້າກັນໂດຍກົງ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  <w:cs/>
            <w:rPrChange w:id="51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1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ຫຼື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  <w:cs/>
            <w:rPrChange w:id="51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1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ຜ່ານສູນກາງການເຊື່ອມຕໍ່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  <w:cs/>
            <w:rPrChange w:id="51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1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ເພື່ອການໂທລະຄົມມະນາຄົມ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  <w:cs/>
            <w:rPrChange w:id="51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1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ຊຶ່ງປະກອບ</w:t>
        </w:r>
        <w:del w:id="5185" w:author="LENOVO" w:date="2021-12-10T07:59:00Z">
          <w:r w:rsidR="00F31E77" w:rsidRPr="002C0BDB" w:rsidDel="0003390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518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ມີ</w:delText>
          </w:r>
        </w:del>
      </w:ins>
      <w:ins w:id="5187" w:author="LENOVO" w:date="2021-12-10T07:59:00Z">
        <w:r w:rsidR="0003390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ດ້ວຍ</w:t>
        </w:r>
      </w:ins>
      <w:ins w:id="5188" w:author="PSK" w:date="2021-07-16T14:20:00Z">
        <w:del w:id="5189" w:author="Documents" w:date="2022-01-07T10:16:00Z">
          <w:r w:rsidR="00F31E77" w:rsidRPr="002C0BDB" w:rsidDel="00032043">
            <w:rPr>
              <w:rFonts w:ascii="Phetsarath OT" w:eastAsia="Phetsarath OT" w:hAnsi="Phetsarath OT" w:cs="Phetsarath OT"/>
              <w:sz w:val="24"/>
              <w:szCs w:val="24"/>
              <w:rPrChange w:id="519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1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ເຄືອຂ່າຍ</w:t>
        </w:r>
      </w:ins>
      <w:ins w:id="5192" w:author="HP" w:date="2021-08-13T14:04:00Z">
        <w:del w:id="5193" w:author="Documents" w:date="2022-01-07T10:16:00Z">
          <w:r w:rsidR="002620E7" w:rsidRPr="002C0BDB" w:rsidDel="00032043">
            <w:rPr>
              <w:rFonts w:ascii="Phetsarath OT" w:eastAsia="Phetsarath OT" w:hAnsi="Phetsarath OT" w:cs="Phetsarath OT"/>
              <w:sz w:val="24"/>
              <w:szCs w:val="24"/>
              <w:cs/>
              <w:rPrChange w:id="51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5195" w:author="PSK" w:date="2021-07-16T14:20:00Z"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1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ມີສາຍ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  <w:rPrChange w:id="51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1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  <w:rPrChange w:id="51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F31E7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2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ບໍ່ມີສາຍ</w:t>
        </w:r>
        <w:r w:rsidR="00F31E77" w:rsidRPr="002C0BDB">
          <w:rPr>
            <w:rFonts w:ascii="Phetsarath OT" w:eastAsia="Phetsarath OT" w:hAnsi="Phetsarath OT" w:cs="Phetsarath OT"/>
            <w:sz w:val="24"/>
            <w:szCs w:val="24"/>
            <w:rPrChange w:id="52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;</w:t>
        </w:r>
      </w:ins>
      <w:ins w:id="5202" w:author="NA" w:date="2021-12-29T10:49:00Z">
        <w:r w:rsidR="005F7717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5203" w:author="PSK" w:date="2021-07-16T14:20:00Z">
        <w:r w:rsidR="00F31E77" w:rsidRPr="002C0BDB">
          <w:rPr>
            <w:rFonts w:ascii="Phetsarath OT" w:eastAsia="Phetsarath OT" w:hAnsi="Phetsarath OT" w:cs="Phetsarath OT"/>
            <w:sz w:val="24"/>
            <w:szCs w:val="24"/>
            <w:rPrChange w:id="52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</w:ins>
    </w:p>
    <w:p w14:paraId="348C1275" w14:textId="77777777" w:rsidR="00FB05CD" w:rsidRPr="002C0BDB" w:rsidRDefault="00FB05CD">
      <w:pPr>
        <w:pStyle w:val="NoSpacing"/>
        <w:numPr>
          <w:ilvl w:val="0"/>
          <w:numId w:val="140"/>
        </w:numPr>
        <w:tabs>
          <w:tab w:val="left" w:pos="1276"/>
          <w:tab w:val="left" w:pos="2070"/>
          <w:tab w:val="left" w:pos="2410"/>
          <w:tab w:val="left" w:pos="2552"/>
        </w:tabs>
        <w:ind w:left="426" w:firstLine="1464"/>
        <w:jc w:val="both"/>
        <w:rPr>
          <w:ins w:id="5205" w:author="NA" w:date="2021-12-30T11:42:00Z"/>
          <w:rFonts w:ascii="Phetsarath OT" w:eastAsia="Phetsarath OT" w:hAnsi="Phetsarath OT" w:cs="Phetsarath OT"/>
          <w:sz w:val="24"/>
          <w:szCs w:val="24"/>
          <w:rPrChange w:id="5206" w:author="NA" w:date="2021-12-30T11:44:00Z">
            <w:rPr>
              <w:ins w:id="5207" w:author="NA" w:date="2021-12-30T11:42:00Z"/>
              <w:rFonts w:ascii="Phetsarath OT" w:eastAsia="Phetsarath OT" w:hAnsi="Phetsarath OT" w:cs="Phetsarath OT"/>
              <w:b/>
              <w:bCs/>
              <w:sz w:val="24"/>
              <w:szCs w:val="24"/>
            </w:rPr>
          </w:rPrChange>
        </w:rPr>
        <w:pPrChange w:id="5208" w:author="Documents" w:date="2022-01-10T14:22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</w:p>
    <w:p w14:paraId="046B6855" w14:textId="1DA9A8F3" w:rsidR="00010C6B" w:rsidRPr="002C0BDB" w:rsidDel="00F87A44" w:rsidRDefault="00F31E77">
      <w:pPr>
        <w:pStyle w:val="NoSpacing"/>
        <w:numPr>
          <w:ilvl w:val="0"/>
          <w:numId w:val="139"/>
        </w:numPr>
        <w:tabs>
          <w:tab w:val="left" w:pos="1134"/>
          <w:tab w:val="left" w:pos="1276"/>
          <w:tab w:val="left" w:pos="2070"/>
          <w:tab w:val="left" w:pos="2160"/>
          <w:tab w:val="left" w:pos="2410"/>
          <w:tab w:val="left" w:pos="2552"/>
        </w:tabs>
        <w:ind w:left="426" w:firstLine="1464"/>
        <w:jc w:val="both"/>
        <w:rPr>
          <w:del w:id="5209" w:author="PSK" w:date="2021-07-10T10:42:00Z"/>
          <w:rFonts w:ascii="Phetsarath OT" w:eastAsia="Phetsarath OT" w:hAnsi="Phetsarath OT" w:cs="Phetsarath OT"/>
          <w:sz w:val="24"/>
          <w:szCs w:val="24"/>
        </w:rPr>
        <w:pPrChange w:id="5210" w:author="Documents" w:date="2022-01-10T22:04:00Z">
          <w:pPr>
            <w:pStyle w:val="NoSpacing"/>
            <w:numPr>
              <w:numId w:val="16"/>
            </w:numPr>
            <w:tabs>
              <w:tab w:val="left" w:pos="426"/>
            </w:tabs>
            <w:ind w:left="2062" w:hanging="360"/>
            <w:jc w:val="thaiDistribute"/>
          </w:pPr>
        </w:pPrChange>
      </w:pPr>
      <w:ins w:id="5211" w:author="PSK" w:date="2021-07-16T14:20:00Z">
        <w:r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ຊັບພະຍາກອນໂທລະຄົມມະນາຄົມ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ໝາຍເຖິງ</w:t>
        </w:r>
        <w:r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ເລກໝາຍ</w:t>
        </w:r>
        <w:del w:id="5212" w:author="Documents" w:date="2022-01-10T22:12:00Z">
          <w:r w:rsidRPr="002C0BDB" w:rsidDel="000C0ED4">
            <w:rPr>
              <w:rFonts w:ascii="Phetsarath OT" w:eastAsia="Phetsarath OT" w:hAnsi="Phetsarath OT" w:cs="Phetsarath OT"/>
              <w:sz w:val="24"/>
              <w:szCs w:val="24"/>
            </w:rPr>
            <w:delText>​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ໂທລະ</w:t>
        </w:r>
        <w:del w:id="5213" w:author="HP" w:date="2021-08-08T13:48:00Z">
          <w:r w:rsidRPr="002C0BDB" w:rsidDel="00FE2C7A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ສັບ</w:delText>
          </w:r>
        </w:del>
      </w:ins>
      <w:ins w:id="5214" w:author="HP" w:date="2021-08-08T13:48:00Z">
        <w:r w:rsidR="00FE2C7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ຄົມມະນາ</w:t>
        </w:r>
      </w:ins>
      <w:ins w:id="5215" w:author="Documents" w:date="2022-01-07T10:18:00Z">
        <w:del w:id="5216" w:author="Windows User" w:date="2022-01-12T14:29:00Z">
          <w:r w:rsidR="00032043" w:rsidDel="006E34B5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</w:ins>
      <w:ins w:id="5217" w:author="HP" w:date="2021-08-08T13:48:00Z">
        <w:r w:rsidR="00FE2C7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ຄົ</w:t>
        </w:r>
      </w:ins>
      <w:ins w:id="5218" w:author="HP" w:date="2021-08-08T13:49:00Z">
        <w:r w:rsidR="00FE2C7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ມ</w:t>
        </w:r>
      </w:ins>
      <w:ins w:id="5219" w:author="PSK" w:date="2021-07-16T14:20:00Z">
        <w:r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ຊັບພະ</w:t>
        </w:r>
      </w:ins>
      <w:ins w:id="5220" w:author="Windows User" w:date="2022-01-18T08:00:00Z">
        <w:r w:rsidR="00BB640D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</w:ins>
      <w:ins w:id="5221" w:author="NA" w:date="2021-12-30T11:42:00Z">
        <w:del w:id="5222" w:author="Documents" w:date="2022-01-07T10:16:00Z">
          <w:r w:rsidR="00FB05CD" w:rsidRPr="002C0BDB" w:rsidDel="0003204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5223" w:author="PSK" w:date="2021-07-16T14:20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ຍາກອນອິນເຕີເນັດ</w:t>
        </w:r>
        <w:r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commentRangeStart w:id="5224"/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ຄື້ນຄວາມຖີ່ວິທະຍຸສື່ສານ</w:t>
        </w:r>
        <w:commentRangeEnd w:id="5224"/>
        <w:r w:rsidRPr="002C0BDB">
          <w:rPr>
            <w:rStyle w:val="CommentReference"/>
            <w:rFonts w:ascii="Phetsarath OT" w:eastAsia="Phetsarath OT" w:hAnsi="Phetsarath OT" w:cs="Phetsarath OT"/>
            <w:sz w:val="24"/>
            <w:szCs w:val="24"/>
            <w:rPrChange w:id="5225" w:author="NA" w:date="2021-12-30T11:44:00Z">
              <w:rPr>
                <w:rStyle w:val="CommentReference"/>
              </w:rPr>
            </w:rPrChange>
          </w:rPr>
          <w:commentReference w:id="5224"/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>ແລະ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>ຕຳ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>ແໜ່ງວົງ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>ໂຄຈອນ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>ດາວ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>ທຽມ</w:t>
        </w:r>
        <w:r w:rsidRPr="002C0BDB">
          <w:rPr>
            <w:rFonts w:ascii="Phetsarath OT" w:eastAsia="Phetsarath OT" w:hAnsi="Phetsarath OT" w:cs="Phetsarath OT"/>
            <w:sz w:val="24"/>
            <w:szCs w:val="24"/>
          </w:rPr>
          <w:t>;</w:t>
        </w:r>
      </w:ins>
    </w:p>
    <w:p w14:paraId="197A29C8" w14:textId="77777777" w:rsidR="00F87A44" w:rsidRPr="002C0BDB" w:rsidDel="00EB2E39" w:rsidRDefault="00F87A44">
      <w:pPr>
        <w:pStyle w:val="NoSpacing"/>
        <w:numPr>
          <w:ilvl w:val="0"/>
          <w:numId w:val="139"/>
        </w:numPr>
        <w:tabs>
          <w:tab w:val="left" w:pos="1276"/>
          <w:tab w:val="left" w:pos="2070"/>
          <w:tab w:val="left" w:pos="2160"/>
          <w:tab w:val="left" w:pos="2410"/>
          <w:tab w:val="left" w:pos="2552"/>
        </w:tabs>
        <w:ind w:left="426" w:firstLine="1464"/>
        <w:jc w:val="both"/>
        <w:rPr>
          <w:del w:id="5226" w:author="NA" w:date="2021-12-23T16:04:00Z"/>
          <w:rFonts w:ascii="Phetsarath OT" w:eastAsia="Phetsarath OT" w:hAnsi="Phetsarath OT" w:cs="Phetsarath OT"/>
          <w:b/>
          <w:bCs/>
          <w:sz w:val="24"/>
          <w:szCs w:val="24"/>
        </w:rPr>
        <w:pPrChange w:id="5227" w:author="Documents" w:date="2022-01-10T22:04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</w:p>
    <w:p w14:paraId="78D870E5" w14:textId="77777777" w:rsidR="00D26E51" w:rsidRPr="002C0BDB" w:rsidRDefault="00D26E51">
      <w:pPr>
        <w:pStyle w:val="NoSpacing"/>
        <w:numPr>
          <w:ilvl w:val="0"/>
          <w:numId w:val="140"/>
        </w:numPr>
        <w:tabs>
          <w:tab w:val="left" w:pos="1276"/>
          <w:tab w:val="left" w:pos="2070"/>
          <w:tab w:val="left" w:pos="2160"/>
          <w:tab w:val="left" w:pos="2410"/>
          <w:tab w:val="left" w:pos="2552"/>
        </w:tabs>
        <w:ind w:left="426" w:firstLine="1464"/>
        <w:jc w:val="both"/>
        <w:rPr>
          <w:ins w:id="5228" w:author="NA" w:date="2021-12-23T16:06:00Z"/>
          <w:rFonts w:ascii="Phetsarath OT" w:eastAsia="Phetsarath OT" w:hAnsi="Phetsarath OT" w:cs="Phetsarath OT"/>
          <w:sz w:val="24"/>
          <w:szCs w:val="24"/>
        </w:rPr>
        <w:pPrChange w:id="5229" w:author="Documents" w:date="2022-01-10T22:04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</w:p>
    <w:p w14:paraId="6DDB1539" w14:textId="77777777" w:rsidR="000E32BC" w:rsidRPr="000E32BC" w:rsidRDefault="004E4A0A">
      <w:pPr>
        <w:pStyle w:val="NoSpacing"/>
        <w:numPr>
          <w:ilvl w:val="0"/>
          <w:numId w:val="140"/>
        </w:numPr>
        <w:tabs>
          <w:tab w:val="left" w:pos="1276"/>
          <w:tab w:val="left" w:pos="2070"/>
          <w:tab w:val="left" w:pos="2160"/>
          <w:tab w:val="left" w:pos="2410"/>
          <w:tab w:val="left" w:pos="2552"/>
        </w:tabs>
        <w:ind w:left="426" w:firstLine="1464"/>
        <w:jc w:val="both"/>
        <w:rPr>
          <w:ins w:id="5230" w:author="NA" w:date="2022-01-05T09:33:00Z"/>
          <w:rFonts w:ascii="Phetsarath OT" w:eastAsia="Phetsarath OT" w:hAnsi="Phetsarath OT" w:cs="Phetsarath OT"/>
          <w:sz w:val="24"/>
          <w:szCs w:val="24"/>
          <w:rPrChange w:id="5231" w:author="NA" w:date="2022-01-05T09:33:00Z">
            <w:rPr>
              <w:ins w:id="5232" w:author="NA" w:date="2022-01-05T09:33:00Z"/>
              <w:rFonts w:ascii="Phetsarath OT" w:eastAsia="Phetsarath OT" w:hAnsi="Phetsarath OT" w:cs="Phetsarath OT"/>
              <w:strike/>
              <w:sz w:val="24"/>
              <w:szCs w:val="24"/>
            </w:rPr>
          </w:rPrChange>
        </w:rPr>
        <w:pPrChange w:id="5233" w:author="Documents" w:date="2022-01-10T22:05:00Z">
          <w:pPr>
            <w:pStyle w:val="ListParagraph"/>
            <w:numPr>
              <w:numId w:val="85"/>
            </w:numPr>
            <w:tabs>
              <w:tab w:val="left" w:pos="1710"/>
            </w:tabs>
            <w:spacing w:after="0" w:line="240" w:lineRule="auto"/>
            <w:ind w:left="1655" w:hanging="360"/>
            <w:jc w:val="thaiDistribute"/>
          </w:pPr>
        </w:pPrChange>
      </w:pPr>
      <w:ins w:id="5234" w:author="PSK" w:date="2021-08-05T11:19:00Z">
        <w:r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2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ຊັບພະຍາກອນອິນເຕີເນັດ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ໝາຍເຖ</w:t>
        </w:r>
      </w:ins>
      <w:ins w:id="5236" w:author="NA" w:date="2021-12-29T10:50:00Z">
        <w:r w:rsidR="005F771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ິ</w:t>
        </w:r>
      </w:ins>
      <w:ins w:id="5237" w:author="PSK" w:date="2021-08-05T11:19:00Z">
        <w:del w:id="5238" w:author="NA" w:date="2021-12-29T10:50:00Z">
          <w:r w:rsidRPr="002C0BDB" w:rsidDel="005F7717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ີ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ງ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ເລກໝາຍອິນເຕີເນັດ</w:t>
        </w:r>
        <w:r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ລະຫັດຊື່ອິນເຕີເນັດ</w:t>
        </w:r>
      </w:ins>
      <w:ins w:id="5239" w:author="NA" w:date="2022-01-05T09:33:00Z">
        <w:r w:rsidR="000E32BC" w:rsidRPr="000E32BC">
          <w:rPr>
            <w:rFonts w:ascii="Phetsarath OT" w:eastAsia="Phetsarath OT" w:hAnsi="Phetsarath OT" w:cs="Phetsarath OT"/>
            <w:sz w:val="24"/>
            <w:szCs w:val="24"/>
            <w:rPrChange w:id="5240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</w:rPr>
            </w:rPrChange>
          </w:rPr>
          <w:t>;</w:t>
        </w:r>
      </w:ins>
    </w:p>
    <w:p w14:paraId="16DB23CF" w14:textId="08CA2DB6" w:rsidR="00163A34" w:rsidRPr="002C0BDB" w:rsidDel="000E32BC" w:rsidRDefault="004E4A0A">
      <w:pPr>
        <w:pStyle w:val="NoSpacing"/>
        <w:numPr>
          <w:ilvl w:val="0"/>
          <w:numId w:val="140"/>
        </w:numPr>
        <w:tabs>
          <w:tab w:val="left" w:pos="1276"/>
          <w:tab w:val="left" w:pos="2070"/>
          <w:tab w:val="left" w:pos="2160"/>
          <w:tab w:val="left" w:pos="2552"/>
        </w:tabs>
        <w:ind w:firstLine="1464"/>
        <w:jc w:val="both"/>
        <w:rPr>
          <w:ins w:id="5241" w:author="PSK" w:date="2021-07-16T14:27:00Z"/>
          <w:del w:id="5242" w:author="NA" w:date="2022-01-05T09:33:00Z"/>
          <w:rFonts w:ascii="Phetsarath OT" w:eastAsia="Phetsarath OT" w:hAnsi="Phetsarath OT" w:cs="Phetsarath OT"/>
          <w:sz w:val="24"/>
          <w:szCs w:val="24"/>
        </w:rPr>
        <w:pPrChange w:id="5243" w:author="Documents" w:date="2022-01-10T14:22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  <w:ins w:id="5244" w:author="PSK" w:date="2021-08-05T11:20:00Z">
        <w:del w:id="5245" w:author="NA" w:date="2022-01-05T09:33:00Z">
          <w:r w:rsidRPr="002C0BDB" w:rsidDel="000E32BC">
            <w:rPr>
              <w:rFonts w:ascii="Phetsarath OT" w:eastAsia="Phetsarath OT" w:hAnsi="Phetsarath OT" w:cs="Phetsarath OT"/>
              <w:sz w:val="24"/>
              <w:szCs w:val="24"/>
              <w:rPrChange w:id="52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>;</w:delText>
          </w:r>
        </w:del>
      </w:ins>
    </w:p>
    <w:p w14:paraId="6FF985C7" w14:textId="77777777" w:rsidR="00897237" w:rsidRPr="000E32BC" w:rsidDel="001F633E" w:rsidRDefault="0072440F">
      <w:pPr>
        <w:pStyle w:val="NoSpacing"/>
        <w:numPr>
          <w:ilvl w:val="0"/>
          <w:numId w:val="140"/>
        </w:numPr>
        <w:tabs>
          <w:tab w:val="left" w:pos="426"/>
          <w:tab w:val="left" w:pos="1134"/>
          <w:tab w:val="left" w:pos="2070"/>
          <w:tab w:val="left" w:pos="2160"/>
          <w:tab w:val="left" w:pos="2552"/>
        </w:tabs>
        <w:ind w:left="425" w:firstLine="1464"/>
        <w:jc w:val="both"/>
        <w:rPr>
          <w:del w:id="5247" w:author="PSK" w:date="2021-07-10T10:40:00Z"/>
          <w:rFonts w:ascii="Phetsarath OT" w:eastAsia="Phetsarath OT" w:hAnsi="Phetsarath OT" w:cs="Phetsarath OT"/>
          <w:strike/>
          <w:sz w:val="24"/>
          <w:szCs w:val="24"/>
          <w:rPrChange w:id="5248" w:author="NA" w:date="2022-01-05T09:33:00Z">
            <w:rPr>
              <w:del w:id="5249" w:author="PSK" w:date="2021-07-10T10:40:00Z"/>
              <w:rFonts w:ascii="Phetsarath OT" w:eastAsia="Phetsarath OT" w:hAnsi="Phetsarath OT" w:cs="Phetsarath OT"/>
              <w:strike/>
              <w:sz w:val="24"/>
              <w:szCs w:val="24"/>
              <w:u w:val="single"/>
            </w:rPr>
          </w:rPrChange>
        </w:rPr>
        <w:pPrChange w:id="5250" w:author="Documents" w:date="2022-01-10T14:22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  <w:del w:id="5251" w:author="PSK" w:date="2021-07-10T10:40:00Z"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52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ຊັບພະຍາກອນອິນເຕີເນັດ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53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54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ໝາຍເຖິງ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55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56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ບັນດາຊື່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57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58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59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60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ຕົວເລກທີ່ເປັນມາດຕະຖານອັນດຽວກັນເພື່ອເຊື່ອມຕໍ່ເຄືອຂ່າຍຄອມພິວເຕີໃນທົ່ວໂລກ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rPrChange w:id="5261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62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ຊັບພະຍາກອນອິນເຕີເນັດປະກອບດ້ວຍ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63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64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ເລກໝາຍອິນເຕີເນັດ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65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 xml:space="preserve"> (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rPrChange w:id="5266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</w:rPr>
            </w:rPrChange>
          </w:rPr>
          <w:delText xml:space="preserve">Internet Protocol: IP)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67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68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69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ລະຫັດຊື່ອິນເຕີເນັດ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70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 xml:space="preserve"> (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rPrChange w:id="5271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</w:rPr>
            </w:rPrChange>
          </w:rPr>
          <w:delText xml:space="preserve">Domain Name System: DNS)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72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73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0E32BC" w:rsidDel="001F633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274" w:author="NA" w:date="2022-01-05T09:33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</w:rPr>
            </w:rPrChange>
          </w:rPr>
          <w:delText>ລະຫັດເອເອັດເອັນ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275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cs/>
              </w:rPr>
            </w:rPrChange>
          </w:rPr>
          <w:delText>(</w:delText>
        </w:r>
        <w:r w:rsidR="007E4101"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rPrChange w:id="5276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</w:rPr>
            </w:rPrChange>
          </w:rPr>
          <w:delText>Autonomous</w:delText>
        </w:r>
        <w:r w:rsidRPr="000E32BC" w:rsidDel="001F633E">
          <w:rPr>
            <w:rFonts w:ascii="Phetsarath OT" w:eastAsia="Phetsarath OT" w:hAnsi="Phetsarath OT" w:cs="Phetsarath OT"/>
            <w:strike/>
            <w:sz w:val="24"/>
            <w:szCs w:val="24"/>
            <w:rPrChange w:id="5277" w:author="NA" w:date="2022-01-05T09:33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</w:rPr>
            </w:rPrChange>
          </w:rPr>
          <w:delText xml:space="preserve"> System Number: ASN);</w:delText>
        </w:r>
      </w:del>
    </w:p>
    <w:p w14:paraId="4F485849" w14:textId="77777777" w:rsidR="000E32BC" w:rsidRDefault="0072440F">
      <w:pPr>
        <w:pStyle w:val="NoSpacing"/>
        <w:numPr>
          <w:ilvl w:val="0"/>
          <w:numId w:val="140"/>
        </w:numPr>
        <w:tabs>
          <w:tab w:val="left" w:pos="1276"/>
          <w:tab w:val="left" w:pos="2070"/>
          <w:tab w:val="left" w:pos="2160"/>
          <w:tab w:val="left" w:pos="2410"/>
          <w:tab w:val="left" w:pos="2552"/>
        </w:tabs>
        <w:ind w:left="426" w:firstLine="1464"/>
        <w:jc w:val="both"/>
        <w:rPr>
          <w:ins w:id="5278" w:author="NA" w:date="2022-01-05T09:33:00Z"/>
          <w:rFonts w:ascii="Phetsarath OT" w:eastAsia="Phetsarath OT" w:hAnsi="Phetsarath OT" w:cs="Phetsarath OT"/>
          <w:sz w:val="24"/>
          <w:szCs w:val="24"/>
        </w:rPr>
        <w:pPrChange w:id="5279" w:author="Documents" w:date="2022-01-10T22:05:00Z">
          <w:pPr>
            <w:pStyle w:val="ListParagraph"/>
            <w:numPr>
              <w:numId w:val="85"/>
            </w:numPr>
            <w:tabs>
              <w:tab w:val="left" w:pos="1710"/>
            </w:tabs>
            <w:spacing w:after="0" w:line="240" w:lineRule="auto"/>
            <w:ind w:left="1655" w:hanging="36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b/>
          <w:bCs/>
          <w:sz w:val="24"/>
          <w:szCs w:val="24"/>
          <w:cs/>
          <w:rPrChange w:id="528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ອຸປະກອນ</w:t>
      </w:r>
      <w:r w:rsidRPr="002C0BDB">
        <w:rPr>
          <w:rFonts w:ascii="Phetsarath OT" w:eastAsia="Phetsarath OT" w:hAnsi="Phetsarath OT" w:cs="Phetsarath OT"/>
          <w:b/>
          <w:bCs/>
          <w:sz w:val="24"/>
          <w:szCs w:val="24"/>
          <w:lang w:val="fr-FR"/>
          <w:rPrChange w:id="5281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b/>
          <w:bCs/>
          <w:sz w:val="24"/>
          <w:szCs w:val="24"/>
          <w:cs/>
          <w:rPrChange w:id="528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ໂທລະ</w:t>
      </w:r>
      <w:r w:rsidRPr="002C0BDB">
        <w:rPr>
          <w:rFonts w:ascii="Phetsarath OT" w:eastAsia="Phetsarath OT" w:hAnsi="Phetsarath OT" w:cs="Phetsarath OT"/>
          <w:b/>
          <w:bCs/>
          <w:sz w:val="24"/>
          <w:szCs w:val="24"/>
          <w:lang w:val="fr-FR"/>
          <w:rPrChange w:id="5283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b/>
          <w:bCs/>
          <w:sz w:val="24"/>
          <w:szCs w:val="24"/>
          <w:cs/>
          <w:rPrChange w:id="528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ໝາຍ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ເຖິງ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528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ອຸປະກອນທີ່</w:t>
      </w:r>
      <w:del w:id="5286" w:author="NA" w:date="2021-12-23T11:04:00Z">
        <w:r w:rsidRPr="002C0BDB" w:rsidDel="004F392A">
          <w:rPr>
            <w:rFonts w:ascii="Phetsarath OT" w:eastAsia="Phetsarath OT" w:hAnsi="Phetsarath OT" w:cs="Phetsarath OT" w:hint="cs"/>
            <w:sz w:val="24"/>
            <w:szCs w:val="24"/>
            <w:cs/>
            <w:rPrChange w:id="52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ມາ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528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ປະກອບເຂົ້າເປັນລະບົບສື່ສານ</w:t>
      </w:r>
      <w:del w:id="5289" w:author="Documents" w:date="2022-01-10T22:13:00Z">
        <w:r w:rsidRPr="002C0BDB" w:rsidDel="001B4600">
          <w:rPr>
            <w:rFonts w:ascii="Phetsarath OT" w:eastAsia="Phetsarath OT" w:hAnsi="Phetsarath OT" w:cs="Angsana New"/>
            <w:sz w:val="24"/>
            <w:szCs w:val="24"/>
            <w:cs/>
            <w:rPrChange w:id="5290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529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ເປັນຕົ້ນ</w:t>
      </w:r>
      <w:r w:rsidRPr="002C0BDB">
        <w:rPr>
          <w:rFonts w:ascii="Phetsarath OT" w:eastAsia="Phetsarath OT" w:hAnsi="Phetsarath OT" w:cs="Angsana New"/>
          <w:sz w:val="24"/>
          <w:szCs w:val="24"/>
          <w:cs/>
          <w:rPrChange w:id="5292" w:author="NA" w:date="2021-12-30T11:44:00Z">
            <w:rPr>
              <w:rFonts w:ascii="Phetsarath OT" w:eastAsia="Phetsarath OT" w:hAnsi="Phetsarath OT" w:cs="Angsana New"/>
              <w:sz w:val="24"/>
              <w:szCs w:val="24"/>
              <w:u w:val="single"/>
              <w:cs/>
            </w:rPr>
          </w:rPrChange>
        </w:rPr>
        <w:t xml:space="preserve"> </w:t>
      </w:r>
      <w:r w:rsidR="008243AD" w:rsidRPr="002C0BDB">
        <w:rPr>
          <w:rFonts w:ascii="Phetsarath OT" w:eastAsia="Phetsarath OT" w:hAnsi="Phetsarath OT" w:cs="Phetsarath OT" w:hint="cs"/>
          <w:sz w:val="24"/>
          <w:szCs w:val="24"/>
          <w:cs/>
          <w:rPrChange w:id="529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ລະບົບສູນກາງ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529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ໂທລະສັບ</w:t>
      </w:r>
      <w:ins w:id="5295" w:author="PSK" w:date="2021-07-10T10:43:00Z">
        <w:r w:rsidR="00010C6B" w:rsidRPr="002C0BDB">
          <w:rPr>
            <w:rFonts w:ascii="Phetsarath OT" w:eastAsia="Phetsarath OT" w:hAnsi="Phetsarath OT" w:cs="Phetsarath OT"/>
            <w:sz w:val="24"/>
            <w:szCs w:val="24"/>
            <w:rPrChange w:id="52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, </w:t>
        </w:r>
      </w:ins>
      <w:del w:id="5297" w:author="PSK" w:date="2021-07-10T10:43:00Z">
        <w:r w:rsidR="00066356" w:rsidRPr="002C0BDB" w:rsidDel="00010C6B">
          <w:rPr>
            <w:rFonts w:ascii="Phetsarath OT" w:eastAsia="Phetsarath OT" w:hAnsi="Phetsarath OT" w:cs="Angsana New"/>
            <w:sz w:val="24"/>
            <w:szCs w:val="24"/>
            <w:cs/>
            <w:rPrChange w:id="5298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</w:rPr>
            </w:rPrChange>
          </w:rPr>
          <w:delText xml:space="preserve"> (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  <w:rPrChange w:id="52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Core Network</w:delText>
        </w:r>
        <w:r w:rsidR="00066356" w:rsidRPr="002C0BDB" w:rsidDel="00010C6B">
          <w:rPr>
            <w:rFonts w:ascii="Phetsarath OT" w:eastAsia="Phetsarath OT" w:hAnsi="Phetsarath OT" w:cs="Angsana New"/>
            <w:sz w:val="24"/>
            <w:szCs w:val="24"/>
            <w:cs/>
            <w:lang w:val="fr-FR"/>
            <w:rPrChange w:id="5300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  <w:lang w:val="fr-FR"/>
              </w:rPr>
            </w:rPrChange>
          </w:rPr>
          <w:delText>)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  <w:rPrChange w:id="53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,</w:delText>
        </w:r>
        <w:r w:rsidR="008243AD" w:rsidRPr="002C0BDB" w:rsidDel="00010C6B">
          <w:rPr>
            <w:rFonts w:ascii="Phetsarath OT" w:eastAsia="Phetsarath OT" w:hAnsi="Phetsarath OT" w:cs="Angsana New"/>
            <w:sz w:val="24"/>
            <w:szCs w:val="24"/>
            <w:cs/>
            <w:lang w:val="fr-FR"/>
            <w:rPrChange w:id="5302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</w:del>
      <w:r w:rsidR="008243AD" w:rsidRPr="002C0BDB">
        <w:rPr>
          <w:rFonts w:ascii="Phetsarath OT" w:eastAsia="Phetsarath OT" w:hAnsi="Phetsarath OT" w:cs="Phetsarath OT" w:hint="cs"/>
          <w:sz w:val="24"/>
          <w:szCs w:val="24"/>
          <w:cs/>
          <w:lang w:val="fr-FR"/>
          <w:rPrChange w:id="5303" w:author="NA" w:date="2021-12-30T11:44:00Z">
            <w:rPr>
              <w:rFonts w:ascii="Phetsarath OT" w:eastAsia="Phetsarath OT" w:hAnsi="Phetsarath OT" w:cs="Phetsarath OT" w:hint="cs"/>
              <w:b/>
              <w:bCs/>
              <w:color w:val="4F81BD"/>
              <w:sz w:val="24"/>
              <w:szCs w:val="24"/>
              <w:highlight w:val="yellow"/>
              <w:u w:val="single"/>
              <w:cs/>
              <w:lang w:val="fr-FR" w:bidi="lo-LA"/>
            </w:rPr>
          </w:rPrChange>
        </w:rPr>
        <w:t>ລະບົບສາຍສົ່ງ</w:t>
      </w:r>
      <w:del w:id="5304" w:author="PSK" w:date="2021-07-10T10:43:00Z"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  <w:rPrChange w:id="53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243AD" w:rsidRPr="002C0BDB" w:rsidDel="00010C6B">
          <w:rPr>
            <w:rFonts w:ascii="Phetsarath OT" w:eastAsia="Phetsarath OT" w:hAnsi="Phetsarath OT" w:cs="Angsana New"/>
            <w:sz w:val="24"/>
            <w:szCs w:val="24"/>
            <w:cs/>
            <w:lang w:val="fr-FR"/>
            <w:rPrChange w:id="5306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  <w:lang w:val="fr-FR"/>
              </w:rPr>
            </w:rPrChange>
          </w:rPr>
          <w:delText>(</w:delText>
        </w:r>
        <w:r w:rsidRPr="002C0BDB" w:rsidDel="00010C6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30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Transmission Network</w:delText>
        </w:r>
        <w:r w:rsidR="008243AD" w:rsidRPr="002C0BDB" w:rsidDel="00010C6B">
          <w:rPr>
            <w:rFonts w:ascii="Phetsarath OT" w:eastAsia="Phetsarath OT" w:hAnsi="Phetsarath OT" w:cs="Angsana New"/>
            <w:spacing w:val="-4"/>
            <w:sz w:val="24"/>
            <w:szCs w:val="24"/>
            <w:cs/>
            <w:lang w:val="fr-FR"/>
            <w:rPrChange w:id="5308" w:author="NA" w:date="2021-12-30T11:44:00Z">
              <w:rPr>
                <w:rFonts w:ascii="Phetsarath OT" w:eastAsia="Phetsarath OT" w:hAnsi="Phetsarath OT" w:cs="Angsana New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delText>)</w:delText>
        </w:r>
      </w:del>
      <w:del w:id="5309" w:author="HP" w:date="2021-07-09T14:09:00Z">
        <w:r w:rsidRPr="002C0BDB" w:rsidDel="008243AD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31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="008243AD" w:rsidRPr="002C0BDB" w:rsidDel="008243AD">
          <w:rPr>
            <w:rFonts w:ascii="Phetsarath OT" w:eastAsia="Phetsarath OT" w:hAnsi="Phetsarath OT" w:cs="Angsana New"/>
            <w:sz w:val="24"/>
            <w:szCs w:val="24"/>
            <w:cs/>
            <w:lang w:val="fr-FR"/>
            <w:rPrChange w:id="5311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  <w:lang w:val="fr-FR"/>
              </w:rPr>
            </w:rPrChange>
          </w:rPr>
          <w:delText>)</w:delText>
        </w:r>
      </w:del>
      <w:del w:id="5312" w:author="PSK" w:date="2021-07-10T10:44:00Z">
        <w:r w:rsidR="008243AD"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  <w:rPrChange w:id="53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,</w:delText>
        </w:r>
        <w:r w:rsidR="008243AD" w:rsidRPr="002C0BDB" w:rsidDel="00010C6B">
          <w:rPr>
            <w:rFonts w:ascii="Phetsarath OT" w:eastAsia="Phetsarath OT" w:hAnsi="Phetsarath OT" w:cs="Angsana New"/>
            <w:sz w:val="24"/>
            <w:szCs w:val="24"/>
            <w:cs/>
            <w:lang w:val="fr-FR"/>
            <w:rPrChange w:id="5314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  <w:r w:rsidR="008243AD"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  <w:rPrChange w:id="53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ລະບົບ</w:delText>
        </w:r>
      </w:del>
      <w:del w:id="5316" w:author="PSK" w:date="2021-07-10T10:43:00Z">
        <w:r w:rsidR="008243AD" w:rsidRPr="002C0BDB" w:rsidDel="00010C6B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5317" w:author="NA" w:date="2021-12-30T11:44:00Z">
              <w:rPr>
                <w:rFonts w:ascii="Phetsarath OT" w:eastAsia="Phetsarath OT" w:hAnsi="Phetsarath OT" w:cs="Phetsarath OT" w:hint="cs"/>
                <w:strike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ເຄື່ອ</w:delText>
        </w:r>
      </w:del>
      <w:ins w:id="5318" w:author="HP" w:date="2021-07-09T14:09:00Z">
        <w:del w:id="5319" w:author="PSK" w:date="2021-07-10T10:43:00Z">
          <w:r w:rsidR="008243AD" w:rsidRPr="002C0BDB" w:rsidDel="00010C6B">
            <w:rPr>
              <w:rFonts w:ascii="Phetsarath OT" w:eastAsia="Phetsarath OT" w:hAnsi="Phetsarath OT" w:cs="Phetsarath OT" w:hint="cs"/>
              <w:strike/>
              <w:spacing w:val="-4"/>
              <w:sz w:val="24"/>
              <w:szCs w:val="24"/>
              <w:cs/>
              <w:rPrChange w:id="5320" w:author="NA" w:date="2021-12-30T11:44:00Z">
                <w:rPr>
                  <w:rFonts w:ascii="Phetsarath OT" w:eastAsia="Phetsarath OT" w:hAnsi="Phetsarath OT" w:cs="Phetsarath OT" w:hint="cs"/>
                  <w:strike/>
                  <w:spacing w:val="-4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ງ</w:delText>
          </w:r>
        </w:del>
      </w:ins>
      <w:del w:id="5321" w:author="PSK" w:date="2021-07-10T10:44:00Z">
        <w:r w:rsidRPr="002C0BDB" w:rsidDel="00010C6B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  <w:rPrChange w:id="5322" w:author="NA" w:date="2021-12-30T11:44:00Z">
              <w:rPr>
                <w:rFonts w:ascii="Phetsarath OT" w:eastAsia="Phetsarath OT" w:hAnsi="Phetsarath OT" w:cs="Phetsarath OT"/>
                <w:strike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32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ສົ່ງ</w:delText>
        </w:r>
        <w:r w:rsidRPr="002C0BDB" w:rsidDel="00010C6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32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010C6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32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010C6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32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010C6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32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ຮັບ</w:delText>
        </w:r>
        <w:r w:rsidRPr="002C0BDB" w:rsidDel="00010C6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32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​ </w:delText>
        </w:r>
        <w:r w:rsidRPr="002C0BDB" w:rsidDel="00010C6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32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ຄື້ນຄວາມຖີ່ວິທະຍຸ</w:delText>
        </w:r>
        <w:r w:rsidRPr="002C0BDB" w:rsidDel="00010C6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33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33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ສື່ສານ</w:delText>
        </w:r>
      </w:del>
      <w:ins w:id="5332" w:author="PSK" w:date="2021-07-10T10:43:00Z">
        <w:r w:rsidR="00010C6B" w:rsidRPr="002C0BDB">
          <w:rPr>
            <w:rFonts w:ascii="Phetsarath OT" w:eastAsia="Phetsarath OT" w:hAnsi="Phetsarath OT" w:cs="Phetsarath OT"/>
            <w:spacing w:val="-4"/>
            <w:sz w:val="24"/>
            <w:szCs w:val="24"/>
            <w:rPrChange w:id="533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, </w:t>
        </w:r>
      </w:ins>
      <w:del w:id="5334" w:author="PSK" w:date="2021-07-10T10:43:00Z">
        <w:r w:rsidRPr="002C0BDB" w:rsidDel="00010C6B">
          <w:rPr>
            <w:rFonts w:ascii="Phetsarath OT" w:eastAsia="Phetsarath OT" w:hAnsi="Phetsarath OT" w:cs="Angsana New"/>
            <w:spacing w:val="-4"/>
            <w:sz w:val="24"/>
            <w:szCs w:val="24"/>
            <w:cs/>
            <w:rPrChange w:id="5335" w:author="NA" w:date="2021-12-30T11:44:00Z">
              <w:rPr>
                <w:rFonts w:ascii="Phetsarath OT" w:eastAsia="Phetsarath OT" w:hAnsi="Phetsarath OT" w:cs="Angsana New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010C6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33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Radio Network, 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533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533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>​</w:t>
      </w:r>
      <w:ins w:id="5339" w:author="PSK" w:date="2021-08-10T11:47:00Z">
        <w:r w:rsidR="008C34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34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ສະຖານີສົ່ງ</w:t>
        </w:r>
        <w:r w:rsidR="008C348C" w:rsidRPr="002C0BDB">
          <w:rPr>
            <w:rFonts w:ascii="Phetsarath OT" w:eastAsia="Phetsarath OT" w:hAnsi="Phetsarath OT" w:cs="Phetsarath OT"/>
            <w:sz w:val="24"/>
            <w:szCs w:val="24"/>
            <w:rPrChange w:id="534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>-</w:t>
        </w:r>
        <w:r w:rsidR="008C34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34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ຮັບສັນຍານຄື້ນຄວາມຖີ່ວິທະຍຸສື່ສານ</w:t>
        </w:r>
      </w:ins>
      <w:ins w:id="5343" w:author="PSK" w:date="2021-08-10T11:40:00Z">
        <w:r w:rsidR="00AF5BCB" w:rsidRPr="002C0BDB">
          <w:rPr>
            <w:rFonts w:ascii="Phetsarath OT" w:eastAsia="Phetsarath OT" w:hAnsi="Phetsarath OT" w:cs="Phetsarath OT"/>
            <w:sz w:val="24"/>
            <w:szCs w:val="24"/>
            <w:rPrChange w:id="534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 xml:space="preserve">, </w:t>
        </w:r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ລະ</w:t>
      </w:r>
      <w:ins w:id="5345" w:author="NA" w:date="2021-12-27T10:08:00Z">
        <w:r w:rsidR="00B14F0C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ບົບ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ເຄື່ອງ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534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ໄຟຟ້າ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ຫຼໍ່ລ້ຽງ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del w:id="5347" w:author="PSK" w:date="2021-08-06T12:45:00Z">
        <w:r w:rsidRPr="002C0BDB" w:rsidDel="00A746B5">
          <w:rPr>
            <w:rFonts w:ascii="Phetsarath OT" w:eastAsia="Phetsarath OT" w:hAnsi="Phetsarath OT" w:cs="Phetsarath OT" w:hint="cs"/>
            <w:sz w:val="24"/>
            <w:szCs w:val="24"/>
            <w:cs/>
          </w:rPr>
          <w:delText>ໜ່ວຍ</w:delText>
        </w:r>
        <w:r w:rsidRPr="002C0BDB" w:rsidDel="00A746B5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>​</w:delText>
        </w:r>
        <w:r w:rsidRPr="002C0BDB" w:rsidDel="00A746B5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ໂທລະສັບ</w:delText>
        </w:r>
      </w:del>
      <w:del w:id="5348" w:author="PSK" w:date="2021-07-10T10:45:00Z"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, </w:delText>
        </w:r>
        <w:r w:rsidRPr="002C0BDB" w:rsidDel="00010C6B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5349" w:author="NA" w:date="2021-12-30T11:44:00Z">
              <w:rPr>
                <w:rFonts w:ascii="Phetsarath OT" w:eastAsia="Phetsarath OT" w:hAnsi="Phetsarath OT" w:cs="Phetsarath OT" w:hint="cs"/>
                <w:strike/>
                <w:spacing w:val="-4"/>
                <w:sz w:val="24"/>
                <w:szCs w:val="24"/>
                <w:highlight w:val="yellow"/>
                <w:cs/>
                <w:lang w:bidi="lo-LA"/>
              </w:rPr>
            </w:rPrChange>
          </w:rPr>
          <w:delText>ເຄື່ອງຈັກ</w:delText>
        </w:r>
        <w:r w:rsidRPr="002C0BDB" w:rsidDel="00010C6B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  <w:rPrChange w:id="5350" w:author="NA" w:date="2021-12-30T11:44:00Z">
              <w:rPr>
                <w:rFonts w:ascii="Phetsarath OT" w:eastAsia="Phetsarath OT" w:hAnsi="Phetsarath OT" w:cs="Phetsarath OT"/>
                <w:strike/>
                <w:spacing w:val="-4"/>
                <w:sz w:val="24"/>
                <w:szCs w:val="24"/>
                <w:highlight w:val="yellow"/>
                <w:lang w:val="fr-FR"/>
              </w:rPr>
            </w:rPrChange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5351" w:author="NA" w:date="2021-12-30T11:44:00Z">
              <w:rPr>
                <w:rFonts w:ascii="Phetsarath OT" w:eastAsia="Phetsarath OT" w:hAnsi="Phetsarath OT" w:cs="Phetsarath OT" w:hint="cs"/>
                <w:strike/>
                <w:spacing w:val="-4"/>
                <w:sz w:val="24"/>
                <w:szCs w:val="24"/>
                <w:highlight w:val="yellow"/>
                <w:cs/>
                <w:lang w:bidi="lo-LA"/>
              </w:rPr>
            </w:rPrChange>
          </w:rPr>
          <w:delText>ໂທລະ</w:delText>
        </w:r>
        <w:r w:rsidRPr="002C0BDB" w:rsidDel="00010C6B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  <w:rPrChange w:id="5352" w:author="NA" w:date="2021-12-30T11:44:00Z">
              <w:rPr>
                <w:rFonts w:ascii="Phetsarath OT" w:eastAsia="Phetsarath OT" w:hAnsi="Phetsarath OT" w:cs="Phetsarath OT"/>
                <w:strike/>
                <w:spacing w:val="-4"/>
                <w:sz w:val="24"/>
                <w:szCs w:val="24"/>
                <w:highlight w:val="yellow"/>
                <w:lang w:val="fr-FR"/>
              </w:rPr>
            </w:rPrChange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5353" w:author="NA" w:date="2021-12-30T11:44:00Z">
              <w:rPr>
                <w:rFonts w:ascii="Phetsarath OT" w:eastAsia="Phetsarath OT" w:hAnsi="Phetsarath OT" w:cs="Phetsarath OT" w:hint="cs"/>
                <w:strike/>
                <w:spacing w:val="-4"/>
                <w:sz w:val="24"/>
                <w:szCs w:val="24"/>
                <w:highlight w:val="yellow"/>
                <w:cs/>
                <w:lang w:bidi="lo-LA"/>
              </w:rPr>
            </w:rPrChange>
          </w:rPr>
          <w:delText>ເລກ</w:delText>
        </w:r>
        <w:r w:rsidRPr="002C0BDB" w:rsidDel="00010C6B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</w:rPr>
          <w:delText>, ​</w:delText>
        </w:r>
        <w:r w:rsidRPr="002C0BDB" w:rsidDel="00010C6B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5354" w:author="NA" w:date="2021-12-30T11:44:00Z">
              <w:rPr>
                <w:rFonts w:ascii="Phetsarath OT" w:eastAsia="Phetsarath OT" w:hAnsi="Phetsarath OT" w:cs="Phetsarath OT" w:hint="cs"/>
                <w:strike/>
                <w:spacing w:val="-4"/>
                <w:sz w:val="24"/>
                <w:szCs w:val="24"/>
                <w:highlight w:val="yellow"/>
                <w:cs/>
                <w:lang w:bidi="lo-LA"/>
              </w:rPr>
            </w:rPrChange>
          </w:rPr>
          <w:delText>ເຄື່ອງ</w:delText>
        </w:r>
        <w:r w:rsidRPr="002C0BDB" w:rsidDel="00010C6B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  <w:rPrChange w:id="5355" w:author="NA" w:date="2021-12-30T11:44:00Z">
              <w:rPr>
                <w:rFonts w:ascii="Phetsarath OT" w:eastAsia="Phetsarath OT" w:hAnsi="Phetsarath OT" w:cs="Phetsarath OT"/>
                <w:strike/>
                <w:spacing w:val="-4"/>
                <w:sz w:val="24"/>
                <w:szCs w:val="24"/>
                <w:highlight w:val="yellow"/>
                <w:lang w:val="fr-FR"/>
              </w:rPr>
            </w:rPrChange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5356" w:author="NA" w:date="2021-12-30T11:44:00Z">
              <w:rPr>
                <w:rFonts w:ascii="Phetsarath OT" w:eastAsia="Phetsarath OT" w:hAnsi="Phetsarath OT" w:cs="Phetsarath OT" w:hint="cs"/>
                <w:strike/>
                <w:spacing w:val="-4"/>
                <w:sz w:val="24"/>
                <w:szCs w:val="24"/>
                <w:highlight w:val="yellow"/>
                <w:cs/>
                <w:lang w:bidi="lo-LA"/>
              </w:rPr>
            </w:rPrChange>
          </w:rPr>
          <w:delText>ຈັກ</w:delText>
        </w:r>
        <w:r w:rsidRPr="002C0BDB" w:rsidDel="00010C6B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  <w:rPrChange w:id="5357" w:author="NA" w:date="2021-12-30T11:44:00Z">
              <w:rPr>
                <w:rFonts w:ascii="Phetsarath OT" w:eastAsia="Phetsarath OT" w:hAnsi="Phetsarath OT" w:cs="Phetsarath OT"/>
                <w:strike/>
                <w:spacing w:val="-4"/>
                <w:sz w:val="24"/>
                <w:szCs w:val="24"/>
                <w:highlight w:val="yellow"/>
                <w:lang w:val="fr-FR"/>
              </w:rPr>
            </w:rPrChange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5358" w:author="NA" w:date="2021-12-30T11:44:00Z">
              <w:rPr>
                <w:rFonts w:ascii="Phetsarath OT" w:eastAsia="Phetsarath OT" w:hAnsi="Phetsarath OT" w:cs="Phetsarath OT" w:hint="cs"/>
                <w:strike/>
                <w:spacing w:val="-4"/>
                <w:sz w:val="24"/>
                <w:szCs w:val="24"/>
                <w:highlight w:val="yellow"/>
                <w:cs/>
                <w:lang w:bidi="lo-LA"/>
              </w:rPr>
            </w:rPrChange>
          </w:rPr>
          <w:delText>ໂທລະ</w:delText>
        </w:r>
        <w:r w:rsidRPr="002C0BDB" w:rsidDel="00010C6B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  <w:rPrChange w:id="5359" w:author="NA" w:date="2021-12-30T11:44:00Z">
              <w:rPr>
                <w:rFonts w:ascii="Phetsarath OT" w:eastAsia="Phetsarath OT" w:hAnsi="Phetsarath OT" w:cs="Phetsarath OT"/>
                <w:strike/>
                <w:spacing w:val="-4"/>
                <w:sz w:val="24"/>
                <w:szCs w:val="24"/>
                <w:highlight w:val="yellow"/>
                <w:lang w:val="fr-FR"/>
              </w:rPr>
            </w:rPrChange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5360" w:author="NA" w:date="2021-12-30T11:44:00Z">
              <w:rPr>
                <w:rFonts w:ascii="Phetsarath OT" w:eastAsia="Phetsarath OT" w:hAnsi="Phetsarath OT" w:cs="Phetsarath OT" w:hint="cs"/>
                <w:strike/>
                <w:spacing w:val="-4"/>
                <w:sz w:val="24"/>
                <w:szCs w:val="24"/>
                <w:highlight w:val="yellow"/>
                <w:cs/>
                <w:lang w:bidi="lo-LA"/>
              </w:rPr>
            </w:rPrChange>
          </w:rPr>
          <w:delText>ສານ</w:delText>
        </w:r>
        <w:r w:rsidRPr="002C0BDB" w:rsidDel="00010C6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delText>,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 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ລວມທັງ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ສາຍທອງ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, 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ສາຍ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ໂລຫະ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>​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ປະສົມ</w:delText>
        </w:r>
        <w:r w:rsidRPr="002C0BDB" w:rsidDel="00010C6B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, </w:delText>
        </w:r>
        <w:r w:rsidRPr="002C0BDB" w:rsidDel="00010C6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ສາຍໃຍແສງ</w:delText>
        </w:r>
      </w:del>
      <w:del w:id="5361" w:author="PSK" w:date="2021-08-06T12:45:00Z">
        <w:r w:rsidRPr="002C0BDB" w:rsidDel="00A746B5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>,</w:delText>
        </w:r>
        <w:r w:rsidRPr="002C0BDB" w:rsidDel="00A746B5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ເສົາອາກາດ</w:t>
      </w:r>
      <w:r w:rsidRPr="002C0BDB">
        <w:rPr>
          <w:rFonts w:ascii="Phetsarath OT" w:eastAsia="Phetsarath OT" w:hAnsi="Phetsarath OT" w:cs="Phetsarath OT"/>
          <w:sz w:val="24"/>
          <w:szCs w:val="24"/>
        </w:rPr>
        <w:t>,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ສາຍ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ອາກາດ</w:t>
      </w:r>
      <w:ins w:id="5362" w:author="PSK" w:date="2021-08-06T12:45:00Z">
        <w:r w:rsidR="00A746B5" w:rsidRPr="002C0BDB">
          <w:rPr>
            <w:rFonts w:ascii="Phetsarath OT" w:eastAsia="Phetsarath OT" w:hAnsi="Phetsarath OT" w:cs="Phetsarath OT"/>
            <w:sz w:val="24"/>
            <w:szCs w:val="24"/>
          </w:rPr>
          <w:t>,</w:t>
        </w:r>
        <w:r w:rsidR="00A746B5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A746B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ໜ່ວຍ</w:t>
        </w:r>
        <w:r w:rsidR="00A746B5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746B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ໂທລະສັບ</w:t>
        </w:r>
        <w:r w:rsidR="00A746B5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,</w:t>
        </w:r>
        <w:r w:rsidR="00A746B5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5363" w:author="LENOVO" w:date="2021-12-10T08:00:00Z">
        <w:r w:rsidR="0003390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ຊິ້</w:t>
        </w:r>
      </w:ins>
      <w:ins w:id="5364" w:author="PSK" w:date="2021-08-06T12:45:00Z">
        <w:del w:id="5365" w:author="LENOVO" w:date="2021-12-10T08:00:00Z">
          <w:r w:rsidR="00A746B5" w:rsidRPr="002C0BDB" w:rsidDel="0003390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ສິ້</w:delText>
          </w:r>
        </w:del>
        <w:r w:rsidR="00A746B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ນສ່ວນ</w:t>
        </w:r>
      </w:ins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del w:id="5366" w:author="PSK" w:date="2021-08-06T12:46:00Z">
        <w:r w:rsidRPr="002C0BDB" w:rsidDel="00A746B5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ຫຼື</w:delText>
        </w:r>
      </w:del>
      <w:ins w:id="5367" w:author="PSK" w:date="2021-08-06T12:46:00Z">
        <w:r w:rsidR="00A746B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</w:ins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ວັດຖຸ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ນຳ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ໃຊ້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ເຂົ້າ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ເຊື່ອມ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ຕໍ່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ເຄືອຂ່າຍ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ໂທລະ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ຄົມມະນາຄົມ</w:t>
      </w:r>
      <w:ins w:id="5368" w:author="PSK" w:date="2021-07-10T10:45:00Z">
        <w:del w:id="5369" w:author="NA" w:date="2022-01-05T08:52:00Z">
          <w:r w:rsidR="00010C6B" w:rsidRPr="002C0BDB" w:rsidDel="008C7A6F">
            <w:rPr>
              <w:rFonts w:ascii="Phetsarath OT" w:eastAsia="Phetsarath OT" w:hAnsi="Phetsarath OT" w:cs="Phetsarath OT"/>
              <w:sz w:val="24"/>
              <w:szCs w:val="24"/>
            </w:rPr>
            <w:delText>;</w:delText>
          </w:r>
        </w:del>
      </w:ins>
      <w:ins w:id="5370" w:author="NA" w:date="2022-01-05T09:31:00Z">
        <w:r w:rsidR="000E32BC">
          <w:rPr>
            <w:rFonts w:ascii="Phetsarath OT" w:eastAsia="Phetsarath OT" w:hAnsi="Phetsarath OT" w:cs="Phetsarath OT" w:hint="cs"/>
            <w:sz w:val="24"/>
            <w:szCs w:val="24"/>
            <w:cs/>
          </w:rPr>
          <w:t>;</w:t>
        </w:r>
      </w:ins>
    </w:p>
    <w:p w14:paraId="528E0B5E" w14:textId="256FD910" w:rsidR="00897237" w:rsidRPr="000E32BC" w:rsidDel="00F31E77" w:rsidRDefault="007645D6">
      <w:pPr>
        <w:pStyle w:val="NoSpacing"/>
        <w:numPr>
          <w:ilvl w:val="0"/>
          <w:numId w:val="140"/>
        </w:numPr>
        <w:tabs>
          <w:tab w:val="left" w:pos="1134"/>
          <w:tab w:val="left" w:pos="1843"/>
          <w:tab w:val="left" w:pos="2070"/>
          <w:tab w:val="left" w:pos="2160"/>
          <w:tab w:val="left" w:pos="2410"/>
          <w:tab w:val="left" w:pos="2552"/>
        </w:tabs>
        <w:ind w:left="567" w:firstLine="1464"/>
        <w:jc w:val="both"/>
        <w:rPr>
          <w:del w:id="5371" w:author="PSK" w:date="2021-07-16T14:23:00Z"/>
          <w:rFonts w:ascii="Phetsarath OT" w:eastAsia="Phetsarath OT" w:hAnsi="Phetsarath OT" w:cs="Phetsarath OT"/>
          <w:sz w:val="24"/>
          <w:szCs w:val="24"/>
          <w:rPrChange w:id="5372" w:author="NA" w:date="2022-01-05T09:31:00Z">
            <w:rPr>
              <w:del w:id="5373" w:author="PSK" w:date="2021-07-16T14:23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5374" w:author="Documents" w:date="2022-01-10T14:23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  <w:ins w:id="5375" w:author="khaithong" w:date="2021-07-29T09:36:00Z">
        <w:del w:id="5376" w:author="NA" w:date="2022-01-05T08:54:00Z">
          <w:r w:rsidRPr="00491F00" w:rsidDel="00491F00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</w:p>
    <w:p w14:paraId="2E56FA87" w14:textId="58338637" w:rsidR="00897237" w:rsidRPr="002C0BDB" w:rsidDel="00F31E77" w:rsidRDefault="0072440F">
      <w:pPr>
        <w:pStyle w:val="NoSpacing"/>
        <w:tabs>
          <w:tab w:val="left" w:pos="1134"/>
          <w:tab w:val="left" w:pos="1843"/>
          <w:tab w:val="left" w:pos="2070"/>
          <w:tab w:val="left" w:pos="2160"/>
          <w:tab w:val="left" w:pos="2410"/>
          <w:tab w:val="left" w:pos="2552"/>
        </w:tabs>
        <w:ind w:firstLine="1464"/>
        <w:jc w:val="both"/>
        <w:rPr>
          <w:del w:id="5377" w:author="PSK" w:date="2021-07-16T14:23:00Z"/>
          <w:rFonts w:ascii="Phetsarath OT" w:eastAsia="Phetsarath OT" w:hAnsi="Phetsarath OT" w:cs="Phetsarath OT"/>
          <w:strike/>
          <w:sz w:val="24"/>
          <w:szCs w:val="24"/>
          <w:lang w:val="fr-FR"/>
          <w:rPrChange w:id="5378" w:author="NA" w:date="2021-12-30T11:44:00Z">
            <w:rPr>
              <w:del w:id="5379" w:author="PSK" w:date="2021-07-16T14:23:00Z"/>
              <w:lang w:val="fr-FR"/>
            </w:rPr>
          </w:rPrChange>
        </w:rPr>
        <w:pPrChange w:id="5380" w:author="Documents" w:date="2022-01-10T14:23:00Z">
          <w:pPr>
            <w:pStyle w:val="ListParagraph"/>
            <w:numPr>
              <w:numId w:val="16"/>
            </w:numPr>
            <w:tabs>
              <w:tab w:val="left" w:pos="1710"/>
            </w:tabs>
            <w:spacing w:after="0" w:line="240" w:lineRule="auto"/>
            <w:ind w:left="2062" w:firstLine="720"/>
            <w:jc w:val="thaiDistribute"/>
          </w:pPr>
        </w:pPrChange>
      </w:pPr>
      <w:del w:id="5381" w:author="PSK" w:date="2021-08-06T09:25:00Z">
        <w:r w:rsidRPr="002C0BDB" w:rsidDel="002A2020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3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ການ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3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 w:bidi="lo-LA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3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ເຊື່ອມ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3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 w:bidi="lo-LA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3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ຕໍ່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3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 w:bidi="lo-LA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3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ເຄືອຂ່າຍ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389" w:author="NA" w:date="2021-12-30T11:44:00Z">
              <w:rPr>
                <w:lang w:val="fr-FR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390" w:author="NA" w:date="2021-12-30T11:44:00Z">
              <w:rPr>
                <w:rFonts w:cs="DokChampa"/>
                <w:cs/>
                <w:lang w:bidi="lo-LA"/>
              </w:rPr>
            </w:rPrChange>
          </w:rPr>
          <w:delText>ໝາຍ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391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392" w:author="NA" w:date="2021-12-30T11:44:00Z">
              <w:rPr>
                <w:rFonts w:cs="DokChampa"/>
                <w:cs/>
                <w:lang w:bidi="lo-LA"/>
              </w:rPr>
            </w:rPrChange>
          </w:rPr>
          <w:delText>ເຖິງ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393" w:author="NA" w:date="2021-12-30T11:44:00Z">
              <w:rPr>
                <w:lang w:val="fr-FR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394" w:author="NA" w:date="2021-12-30T11:44:00Z">
              <w:rPr>
                <w:rFonts w:cs="DokChampa"/>
                <w:cs/>
                <w:lang w:bidi="lo-LA"/>
              </w:rPr>
            </w:rPrChange>
          </w:rPr>
          <w:delText>ການ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395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396" w:author="NA" w:date="2021-12-30T11:44:00Z">
              <w:rPr>
                <w:rFonts w:cs="DokChampa"/>
                <w:cs/>
                <w:lang w:bidi="lo-LA"/>
              </w:rPr>
            </w:rPrChange>
          </w:rPr>
          <w:delText>ເຊື່ອມ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397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398" w:author="NA" w:date="2021-12-30T11:44:00Z">
              <w:rPr>
                <w:rFonts w:cs="DokChampa"/>
                <w:cs/>
                <w:lang w:bidi="lo-LA"/>
              </w:rPr>
            </w:rPrChange>
          </w:rPr>
          <w:delText>ຕໍ່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399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00" w:author="NA" w:date="2021-12-30T11:44:00Z">
              <w:rPr>
                <w:rFonts w:cs="DokChampa"/>
                <w:cs/>
                <w:lang w:bidi="lo-LA"/>
              </w:rPr>
            </w:rPrChange>
          </w:rPr>
          <w:delText>ລະຫວ່າງ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01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02" w:author="NA" w:date="2021-12-30T11:44:00Z">
              <w:rPr>
                <w:rFonts w:cs="DokChampa"/>
                <w:cs/>
                <w:lang w:bidi="lo-LA"/>
              </w:rPr>
            </w:rPrChange>
          </w:rPr>
          <w:delText>ເຄືອຂ່າຍ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03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04" w:author="NA" w:date="2021-12-30T11:44:00Z">
              <w:rPr>
                <w:rFonts w:cs="DokChampa"/>
                <w:cs/>
                <w:lang w:bidi="lo-LA"/>
              </w:rPr>
            </w:rPrChange>
          </w:rPr>
          <w:delText>ໂທລະ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05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06" w:author="NA" w:date="2021-12-30T11:44:00Z">
              <w:rPr>
                <w:rFonts w:cs="DokChampa"/>
                <w:cs/>
                <w:lang w:bidi="lo-LA"/>
              </w:rPr>
            </w:rPrChange>
          </w:rPr>
          <w:delText>ຄົມມະນາ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rPrChange w:id="5407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08" w:author="NA" w:date="2021-12-30T11:44:00Z">
              <w:rPr>
                <w:rFonts w:cs="DokChampa"/>
                <w:cs/>
                <w:lang w:bidi="lo-LA"/>
              </w:rPr>
            </w:rPrChange>
          </w:rPr>
          <w:delText>ຄົມ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09" w:author="NA" w:date="2021-12-30T11:44:00Z">
              <w:rPr>
                <w:lang w:val="fr-FR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10" w:author="NA" w:date="2021-12-30T11:44:00Z">
              <w:rPr>
                <w:rFonts w:cs="DokChampa"/>
                <w:cs/>
                <w:lang w:bidi="lo-LA"/>
              </w:rPr>
            </w:rPrChange>
          </w:rPr>
          <w:delText>ຂອງ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11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12" w:author="NA" w:date="2021-12-30T11:44:00Z">
              <w:rPr>
                <w:rFonts w:cs="DokChampa"/>
                <w:cs/>
                <w:lang w:bidi="lo-LA"/>
              </w:rPr>
            </w:rPrChange>
          </w:rPr>
          <w:delText>ຜູ້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13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14" w:author="NA" w:date="2021-12-30T11:44:00Z">
              <w:rPr>
                <w:rFonts w:cs="DokChampa"/>
                <w:cs/>
                <w:lang w:bidi="lo-LA"/>
              </w:rPr>
            </w:rPrChange>
          </w:rPr>
          <w:delText>ໃຫ້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15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16" w:author="NA" w:date="2021-12-30T11:44:00Z">
              <w:rPr>
                <w:rFonts w:cs="DokChampa"/>
                <w:cs/>
                <w:lang w:bidi="lo-LA"/>
              </w:rPr>
            </w:rPrChange>
          </w:rPr>
          <w:delText>ບໍລິການ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17" w:author="NA" w:date="2021-12-30T11:44:00Z">
              <w:rPr>
                <w:lang w:val="fr-FR"/>
              </w:rPr>
            </w:rPrChange>
          </w:rPr>
          <w:delText xml:space="preserve"> 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18" w:author="NA" w:date="2021-12-30T11:44:00Z">
              <w:rPr>
                <w:rFonts w:cs="DokChampa"/>
                <w:cs/>
                <w:lang w:bidi="lo-LA"/>
              </w:rPr>
            </w:rPrChange>
          </w:rPr>
          <w:delText>ເພື່ອ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19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20" w:author="NA" w:date="2021-12-30T11:44:00Z">
              <w:rPr>
                <w:rFonts w:cs="DokChampa"/>
                <w:cs/>
                <w:lang w:bidi="lo-LA"/>
              </w:rPr>
            </w:rPrChange>
          </w:rPr>
          <w:delText>ໃຫ້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21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22" w:author="NA" w:date="2021-12-30T11:44:00Z">
              <w:rPr>
                <w:rFonts w:cs="DokChampa"/>
                <w:cs/>
                <w:lang w:bidi="lo-LA"/>
              </w:rPr>
            </w:rPrChange>
          </w:rPr>
          <w:delText>ຜູ້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23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24" w:author="NA" w:date="2021-12-30T11:44:00Z">
              <w:rPr>
                <w:rFonts w:cs="DokChampa"/>
                <w:cs/>
                <w:lang w:bidi="lo-LA"/>
              </w:rPr>
            </w:rPrChange>
          </w:rPr>
          <w:delText>ໃຊ້ບໍລິການ</w:delText>
        </w:r>
      </w:del>
      <w:ins w:id="5425" w:author="home" w:date="2021-07-11T20:56:00Z">
        <w:del w:id="5426" w:author="PSK" w:date="2021-08-06T09:25:00Z">
          <w:r w:rsidR="00A00292" w:rsidRPr="002C0BDB" w:rsidDel="002A2020">
            <w:rPr>
              <w:rFonts w:ascii="Phetsarath OT" w:eastAsia="Phetsarath OT" w:hAnsi="Phetsarath OT" w:cs="Phetsarath OT"/>
              <w:strike/>
              <w:sz w:val="24"/>
              <w:szCs w:val="24"/>
              <w:rPrChange w:id="5427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</w:del>
      </w:ins>
      <w:del w:id="5428" w:author="PSK" w:date="2021-08-06T09:25:00Z"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29" w:author="NA" w:date="2021-12-30T11:44:00Z">
              <w:rPr>
                <w:rFonts w:cs="DokChampa"/>
                <w:cs/>
                <w:lang w:bidi="lo-LA"/>
              </w:rPr>
            </w:rPrChange>
          </w:rPr>
          <w:delText>ສາມາດ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30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31" w:author="NA" w:date="2021-12-30T11:44:00Z">
              <w:rPr>
                <w:rFonts w:cs="DokChampa"/>
                <w:cs/>
                <w:lang w:bidi="lo-LA"/>
              </w:rPr>
            </w:rPrChange>
          </w:rPr>
          <w:delText>ຕິດ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32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33" w:author="NA" w:date="2021-12-30T11:44:00Z">
              <w:rPr>
                <w:rFonts w:cs="DokChampa"/>
                <w:cs/>
                <w:lang w:bidi="lo-LA"/>
              </w:rPr>
            </w:rPrChange>
          </w:rPr>
          <w:delText>ຕໍ່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34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35" w:author="NA" w:date="2021-12-30T11:44:00Z">
              <w:rPr>
                <w:rFonts w:cs="DokChampa"/>
                <w:cs/>
                <w:lang w:bidi="lo-LA"/>
              </w:rPr>
            </w:rPrChange>
          </w:rPr>
          <w:delText>ສື່ສານ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36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37" w:author="NA" w:date="2021-12-30T11:44:00Z">
              <w:rPr>
                <w:rFonts w:cs="DokChampa"/>
                <w:cs/>
                <w:lang w:bidi="lo-LA"/>
              </w:rPr>
            </w:rPrChange>
          </w:rPr>
          <w:delText>ກັນ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38" w:author="NA" w:date="2021-12-30T11:44:00Z">
              <w:rPr>
                <w:lang w:val="fr-FR"/>
              </w:rPr>
            </w:rPrChange>
          </w:rPr>
          <w:delText>​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5439" w:author="NA" w:date="2021-12-30T11:44:00Z">
              <w:rPr>
                <w:rFonts w:cs="DokChampa"/>
                <w:cs/>
                <w:lang w:bidi="lo-LA"/>
              </w:rPr>
            </w:rPrChange>
          </w:rPr>
          <w:delText>ໄດ້</w:delText>
        </w:r>
        <w:r w:rsidRPr="002C0BDB" w:rsidDel="002A202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40" w:author="NA" w:date="2021-12-30T11:44:00Z">
              <w:rPr>
                <w:lang w:bidi="lo-LA"/>
              </w:rPr>
            </w:rPrChange>
          </w:rPr>
          <w:delText>;</w:delText>
        </w:r>
      </w:del>
    </w:p>
    <w:p w14:paraId="6D1390EB" w14:textId="77777777" w:rsidR="002A2020" w:rsidRPr="002C0BDB" w:rsidDel="008C7A6F" w:rsidRDefault="0072440F">
      <w:pPr>
        <w:pStyle w:val="NoSpacing"/>
        <w:tabs>
          <w:tab w:val="left" w:pos="1134"/>
          <w:tab w:val="left" w:pos="1843"/>
          <w:tab w:val="left" w:pos="2070"/>
          <w:tab w:val="left" w:pos="2160"/>
          <w:tab w:val="left" w:pos="2410"/>
          <w:tab w:val="left" w:pos="2552"/>
        </w:tabs>
        <w:ind w:firstLine="1464"/>
        <w:jc w:val="both"/>
        <w:rPr>
          <w:ins w:id="5441" w:author="PSK" w:date="2021-08-06T09:26:00Z"/>
          <w:del w:id="5442" w:author="NA" w:date="2022-01-05T08:52:00Z"/>
          <w:rFonts w:ascii="Phetsarath OT" w:eastAsia="Phetsarath OT" w:hAnsi="Phetsarath OT" w:cs="Phetsarath OT"/>
          <w:sz w:val="24"/>
          <w:szCs w:val="24"/>
          <w:lang w:val="fr-FR"/>
          <w:rPrChange w:id="5443" w:author="NA" w:date="2021-12-30T11:44:00Z">
            <w:rPr>
              <w:ins w:id="5444" w:author="PSK" w:date="2021-08-06T09:26:00Z"/>
              <w:del w:id="5445" w:author="NA" w:date="2022-01-05T08:52:00Z"/>
              <w:rFonts w:ascii="Phetsarath OT" w:eastAsia="Phetsarath OT" w:hAnsi="Phetsarath OT" w:cs="Phetsarath OT"/>
              <w:strike/>
              <w:sz w:val="24"/>
              <w:szCs w:val="24"/>
              <w:lang w:val="fr-FR"/>
            </w:rPr>
          </w:rPrChange>
        </w:rPr>
        <w:pPrChange w:id="5446" w:author="Documents" w:date="2022-01-10T14:23:00Z">
          <w:pPr>
            <w:pStyle w:val="ListParagraph"/>
            <w:numPr>
              <w:numId w:val="85"/>
            </w:numPr>
            <w:tabs>
              <w:tab w:val="left" w:pos="1710"/>
            </w:tabs>
            <w:spacing w:after="0" w:line="240" w:lineRule="auto"/>
            <w:ind w:left="1655" w:hanging="360"/>
            <w:jc w:val="thaiDistribute"/>
          </w:pPr>
        </w:pPrChange>
      </w:pPr>
      <w:del w:id="5447" w:author="PSK" w:date="2021-07-16T14:29:00Z"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ອິນ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ເຕີ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ເນັດ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ໝາຍ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ເຖິງ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ການເຊື່ອມຕໍ່ລະບົບເຄືອຂ່າຍຄອມພິວເຕີໃນທົ່ວໂລກເຂົ້າກັນ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rPrChange w:id="54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ໂດຍຜ່ານເຄື່ອຂ່າຍໂທລະຄົມມະນາຄົມ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rPrChange w:id="54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ເພື່ອການສົ່ງ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54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, 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ການຮັບ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rPrChange w:id="54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163A34">
          <w:rPr>
            <w:rFonts w:ascii="Phetsarath OT" w:eastAsia="Phetsarath OT" w:hAnsi="Phetsarath OT" w:cs="Phetsarath OT"/>
            <w:strike/>
            <w:sz w:val="24"/>
            <w:szCs w:val="24"/>
            <w:rPrChange w:id="54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163A3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4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ການແລກປ່ຽນຂໍ້ມູນຂ່າວສານ</w:delText>
        </w:r>
      </w:del>
      <w:ins w:id="5469" w:author="HP" w:date="2021-07-09T14:14:00Z">
        <w:del w:id="5470" w:author="PSK" w:date="2021-07-16T14:29:00Z">
          <w:r w:rsidR="00555CC9" w:rsidRPr="002C0BDB" w:rsidDel="00163A3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547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</w:p>
    <w:p w14:paraId="199A5B85" w14:textId="6DDB1725" w:rsidR="00EA06C2" w:rsidDel="008C7A6F" w:rsidRDefault="00EA06C2">
      <w:pPr>
        <w:pStyle w:val="NoSpacing"/>
        <w:tabs>
          <w:tab w:val="left" w:pos="1134"/>
          <w:tab w:val="left" w:pos="1843"/>
          <w:tab w:val="left" w:pos="2070"/>
          <w:tab w:val="left" w:pos="2160"/>
          <w:tab w:val="left" w:pos="2410"/>
          <w:tab w:val="left" w:pos="2552"/>
        </w:tabs>
        <w:ind w:left="426" w:firstLine="1464"/>
        <w:jc w:val="both"/>
        <w:rPr>
          <w:del w:id="5472" w:author="NA" w:date="2021-12-23T15:56:00Z"/>
          <w:rFonts w:ascii="Phetsarath OT" w:eastAsia="Phetsarath OT" w:hAnsi="Phetsarath OT" w:cs="Phetsarath OT"/>
          <w:sz w:val="24"/>
          <w:szCs w:val="24"/>
          <w:lang w:val="fr-FR"/>
        </w:rPr>
        <w:pPrChange w:id="5473" w:author="Documents" w:date="2022-01-10T22:05:00Z">
          <w:pPr>
            <w:pStyle w:val="NoSpacing"/>
            <w:numPr>
              <w:numId w:val="85"/>
            </w:numPr>
            <w:tabs>
              <w:tab w:val="left" w:pos="426"/>
              <w:tab w:val="left" w:pos="1134"/>
              <w:tab w:val="left" w:pos="1276"/>
            </w:tabs>
            <w:spacing w:line="340" w:lineRule="exact"/>
            <w:ind w:left="425" w:firstLine="568"/>
            <w:jc w:val="thaiDistribute"/>
          </w:pPr>
        </w:pPrChange>
      </w:pPr>
      <w:ins w:id="5474" w:author="PSK" w:date="2021-08-10T09:39:00Z">
        <w:r w:rsidRPr="008C7A6F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/>
            <w:rPrChange w:id="5475" w:author="NA" w:date="2022-01-05T08:52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highlight w:val="yellow"/>
                <w:u w:val="single"/>
                <w:cs/>
                <w:lang w:val="fr-FR"/>
              </w:rPr>
            </w:rPrChange>
          </w:rPr>
          <w:t>ໂຄງລ່າງພື້ນຖານໂທລະຄົມມະນາຄົມ</w:t>
        </w:r>
        <w:r w:rsidRPr="008C7A6F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476" w:author="NA" w:date="2022-01-05T08:52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 </w:t>
        </w:r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5477" w:author="NA" w:date="2022-01-05T08:52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val="fr-FR"/>
              </w:rPr>
            </w:rPrChange>
          </w:rPr>
          <w:t>ໝາຍເຖິງ</w:t>
        </w:r>
        <w:r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5478" w:author="NA" w:date="2022-01-05T08:52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 </w:t>
        </w:r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rPrChange w:id="5479" w:author="NA" w:date="2022-01-05T08:52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ອຸປະກອນໂທລະຄົມມະ</w:t>
        </w:r>
      </w:ins>
      <w:ins w:id="5480" w:author="Documents" w:date="2022-01-10T22:15:00Z">
        <w:del w:id="5481" w:author="Windows User" w:date="2022-01-12T14:31:00Z">
          <w:r w:rsidR="001B4600" w:rsidRPr="001B4600" w:rsidDel="006E34B5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482" w:author="Documents" w:date="2022-01-10T22:15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5483" w:author="PSK" w:date="2021-08-10T09:39:00Z"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rPrChange w:id="5484" w:author="NA" w:date="2022-01-05T08:52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ນາຄົມ</w:t>
        </w:r>
        <w:r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5485" w:author="NA" w:date="2022-01-05T08:52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, </w:t>
        </w:r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rPrChange w:id="5486" w:author="NA" w:date="2022-01-05T08:52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ເຄື</w:t>
        </w:r>
        <w:del w:id="5487" w:author="HP" w:date="2021-08-13T14:04:00Z">
          <w:r w:rsidRPr="008C7A6F" w:rsidDel="002620E7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5488" w:author="NA" w:date="2022-01-05T08:52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່</w:delText>
          </w:r>
        </w:del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rPrChange w:id="5489" w:author="NA" w:date="2022-01-05T08:52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ອຂ່າຍໂທລະຄົມມະນາຄົມ</w:t>
        </w:r>
        <w:r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5490" w:author="NA" w:date="2022-01-05T08:52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rPrChange w:id="5491" w:author="NA" w:date="2022-01-05T08:52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ແລະ</w:t>
        </w:r>
        <w:r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5492" w:author="NA" w:date="2022-01-05T08:52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rPrChange w:id="5493" w:author="NA" w:date="2022-01-05T08:52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ສິ່ງປຸກສ້າງທີ່ຮັບໃຊ້ວຽກງານໂທລະຄົມມະນາຄົມ</w:t>
        </w:r>
        <w:r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5494" w:author="NA" w:date="2022-01-05T08:52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>;</w:t>
        </w:r>
      </w:ins>
    </w:p>
    <w:p w14:paraId="6E6D39AE" w14:textId="77777777" w:rsidR="008C7A6F" w:rsidRPr="008C7A6F" w:rsidRDefault="008C7A6F">
      <w:pPr>
        <w:pStyle w:val="NoSpacing"/>
        <w:numPr>
          <w:ilvl w:val="0"/>
          <w:numId w:val="140"/>
        </w:numPr>
        <w:tabs>
          <w:tab w:val="left" w:pos="1276"/>
          <w:tab w:val="left" w:pos="1843"/>
          <w:tab w:val="left" w:pos="2070"/>
          <w:tab w:val="left" w:pos="2160"/>
          <w:tab w:val="left" w:pos="2410"/>
          <w:tab w:val="left" w:pos="2552"/>
        </w:tabs>
        <w:ind w:left="426" w:firstLine="1464"/>
        <w:jc w:val="both"/>
        <w:rPr>
          <w:ins w:id="5495" w:author="NA" w:date="2022-01-05T08:54:00Z"/>
          <w:rFonts w:ascii="Phetsarath OT" w:eastAsia="Phetsarath OT" w:hAnsi="Phetsarath OT" w:cs="Phetsarath OT"/>
          <w:sz w:val="24"/>
          <w:szCs w:val="24"/>
          <w:lang w:val="fr-FR"/>
          <w:rPrChange w:id="5496" w:author="NA" w:date="2022-01-05T08:52:00Z">
            <w:rPr>
              <w:ins w:id="5497" w:author="NA" w:date="2022-01-05T08:54:00Z"/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</w:rPr>
          </w:rPrChange>
        </w:rPr>
        <w:pPrChange w:id="5498" w:author="Documents" w:date="2022-01-10T22:05:00Z">
          <w:pPr>
            <w:pStyle w:val="ListParagraph"/>
            <w:numPr>
              <w:numId w:val="85"/>
            </w:numPr>
            <w:tabs>
              <w:tab w:val="left" w:pos="1710"/>
            </w:tabs>
            <w:spacing w:after="0" w:line="240" w:lineRule="auto"/>
            <w:ind w:left="1655" w:hanging="360"/>
            <w:jc w:val="thaiDistribute"/>
          </w:pPr>
        </w:pPrChange>
      </w:pPr>
    </w:p>
    <w:p w14:paraId="6972B3D3" w14:textId="5B990A25" w:rsidR="00EA06C2" w:rsidRPr="00F46EEE" w:rsidDel="002C0BDB" w:rsidRDefault="00EA06C2">
      <w:pPr>
        <w:pStyle w:val="NoSpacing"/>
        <w:numPr>
          <w:ilvl w:val="0"/>
          <w:numId w:val="140"/>
        </w:numPr>
        <w:tabs>
          <w:tab w:val="left" w:pos="1134"/>
          <w:tab w:val="left" w:pos="1276"/>
          <w:tab w:val="left" w:pos="2070"/>
          <w:tab w:val="left" w:pos="2160"/>
          <w:tab w:val="left" w:pos="2410"/>
          <w:tab w:val="left" w:pos="2552"/>
          <w:tab w:val="left" w:pos="2977"/>
        </w:tabs>
        <w:ind w:left="426" w:firstLine="1464"/>
        <w:jc w:val="both"/>
        <w:rPr>
          <w:del w:id="5499" w:author="NA" w:date="2021-12-23T15:56:00Z"/>
          <w:rFonts w:ascii="Phetsarath OT" w:eastAsia="Phetsarath OT" w:hAnsi="Phetsarath OT" w:cs="Phetsarath OT"/>
          <w:sz w:val="24"/>
          <w:szCs w:val="24"/>
          <w:lang w:val="fr-FR"/>
        </w:rPr>
        <w:pPrChange w:id="5500" w:author="Documents" w:date="2022-01-10T22:05:00Z">
          <w:pPr>
            <w:pStyle w:val="ListParagraph"/>
            <w:numPr>
              <w:numId w:val="85"/>
            </w:numPr>
            <w:tabs>
              <w:tab w:val="left" w:pos="1710"/>
            </w:tabs>
            <w:spacing w:after="0" w:line="240" w:lineRule="auto"/>
            <w:ind w:left="1655" w:hanging="360"/>
            <w:jc w:val="thaiDistribute"/>
          </w:pPr>
        </w:pPrChange>
      </w:pPr>
      <w:ins w:id="5501" w:author="PSK" w:date="2021-08-10T09:40:00Z">
        <w:r w:rsidRPr="008C7A6F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/>
            <w:rPrChange w:id="5502" w:author="NA" w:date="2022-01-05T08:52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u w:val="single"/>
                <w:cs/>
                <w:lang w:val="fr-FR" w:bidi="lo-LA"/>
              </w:rPr>
            </w:rPrChange>
          </w:rPr>
          <w:t>ເລກໝາຍໂທລະສັບ</w:t>
        </w:r>
      </w:ins>
      <w:ins w:id="5503" w:author="Windows User" w:date="2022-01-12T14:31:00Z">
        <w:r w:rsidR="006E34B5">
          <w:rPr>
            <w:rFonts w:ascii="Phetsarath OT" w:eastAsia="Phetsarath OT" w:hAnsi="Phetsarath OT" w:cs="Angsana New"/>
            <w:b/>
            <w:bCs/>
            <w:sz w:val="24"/>
            <w:szCs w:val="24"/>
            <w:lang w:val="fr-FR"/>
          </w:rPr>
          <w:t xml:space="preserve"> </w:t>
        </w:r>
      </w:ins>
      <w:ins w:id="5504" w:author="PSK" w:date="2021-08-10T09:40:00Z">
        <w:del w:id="5505" w:author="Windows User" w:date="2022-01-12T14:31:00Z">
          <w:r w:rsidRPr="008C7A6F" w:rsidDel="006E34B5">
            <w:rPr>
              <w:rFonts w:ascii="Phetsarath OT" w:eastAsia="Phetsarath OT" w:hAnsi="Phetsarath OT" w:cs="Angsana New"/>
              <w:b/>
              <w:bCs/>
              <w:sz w:val="24"/>
              <w:szCs w:val="24"/>
              <w:cs/>
              <w:lang w:val="fr-FR"/>
              <w:rPrChange w:id="5506" w:author="NA" w:date="2022-01-05T08:52:00Z">
                <w:rPr>
                  <w:rFonts w:ascii="Phetsarath OT" w:eastAsia="Phetsarath OT" w:hAnsi="Phetsarath OT" w:cs="Angsana New"/>
                  <w:b/>
                  <w:bCs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 xml:space="preserve"> </w:delText>
          </w:r>
        </w:del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5507" w:author="NA" w:date="2022-01-05T08:52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ໝາຍເຖິງ</w:t>
        </w:r>
        <w:r w:rsidRPr="008C7A6F">
          <w:rPr>
            <w:rFonts w:ascii="Phetsarath OT" w:eastAsia="Phetsarath OT" w:hAnsi="Phetsarath OT" w:cs="Angsana New"/>
            <w:sz w:val="24"/>
            <w:szCs w:val="24"/>
            <w:cs/>
            <w:lang w:val="fr-FR"/>
            <w:rPrChange w:id="5508" w:author="NA" w:date="2022-01-05T08:52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5509" w:author="NA" w:date="2022-01-05T08:52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ເລກໝາຍໂທລະສັບເຄື່ອນທີ່</w:t>
        </w:r>
        <w:r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5510" w:author="NA" w:date="2022-01-05T08:52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,</w:t>
        </w:r>
        <w:r w:rsidRPr="008C7A6F">
          <w:rPr>
            <w:rFonts w:ascii="Phetsarath OT" w:eastAsia="Phetsarath OT" w:hAnsi="Phetsarath OT" w:cs="Angsana New"/>
            <w:sz w:val="24"/>
            <w:szCs w:val="24"/>
            <w:cs/>
            <w:lang w:val="fr-FR"/>
            <w:rPrChange w:id="5511" w:author="NA" w:date="2022-01-05T08:52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5512" w:author="NA" w:date="2022-01-05T08:52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ຕັ້ງໂຕະແບບ</w:t>
        </w:r>
        <w:del w:id="5513" w:author="Documents" w:date="2022-01-10T15:02:00Z">
          <w:r w:rsidRPr="008C7A6F" w:rsidDel="00160789">
            <w:rPr>
              <w:rFonts w:ascii="Phetsarath OT" w:eastAsia="Phetsarath OT" w:hAnsi="Phetsarath OT" w:cs="Angsana New"/>
              <w:sz w:val="24"/>
              <w:szCs w:val="24"/>
              <w:cs/>
              <w:lang w:val="fr-FR"/>
              <w:rPrChange w:id="5514" w:author="NA" w:date="2022-01-05T08:52:00Z">
                <w:rPr>
                  <w:rFonts w:ascii="Phetsarath OT" w:eastAsia="Phetsarath OT" w:hAnsi="Phetsarath OT" w:cs="Angsana New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 xml:space="preserve"> </w:delText>
          </w:r>
        </w:del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5515" w:author="NA" w:date="2022-01-05T08:52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ມີສາຍ</w:t>
        </w:r>
        <w:r w:rsidRPr="008C7A6F">
          <w:rPr>
            <w:rFonts w:ascii="Phetsarath OT" w:eastAsia="Phetsarath OT" w:hAnsi="Phetsarath OT" w:cs="Angsana New"/>
            <w:sz w:val="24"/>
            <w:szCs w:val="24"/>
            <w:cs/>
            <w:lang w:val="fr-FR"/>
            <w:rPrChange w:id="5516" w:author="NA" w:date="2022-01-05T08:52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5517" w:author="NA" w:date="2022-01-05T08:52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Pr="008C7A6F">
          <w:rPr>
            <w:rFonts w:ascii="Phetsarath OT" w:eastAsia="Phetsarath OT" w:hAnsi="Phetsarath OT" w:cs="Angsana New"/>
            <w:sz w:val="24"/>
            <w:szCs w:val="24"/>
            <w:cs/>
            <w:lang w:val="fr-FR"/>
            <w:rPrChange w:id="5518" w:author="NA" w:date="2022-01-05T08:52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Pr="008C7A6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5519" w:author="NA" w:date="2022-01-05T08:52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ບໍ່ມີສາຍ</w:t>
        </w:r>
        <w:r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5520" w:author="NA" w:date="2022-01-05T08:52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>;</w:t>
        </w:r>
      </w:ins>
      <w:ins w:id="5521" w:author="NA" w:date="2021-12-29T10:50:00Z">
        <w:r w:rsidR="005F7717" w:rsidRPr="008C7A6F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</w:p>
    <w:p w14:paraId="04A007E1" w14:textId="77777777" w:rsidR="002C0BDB" w:rsidRPr="002C0BDB" w:rsidRDefault="002C0BDB">
      <w:pPr>
        <w:pStyle w:val="NoSpacing"/>
        <w:numPr>
          <w:ilvl w:val="0"/>
          <w:numId w:val="140"/>
        </w:numPr>
        <w:tabs>
          <w:tab w:val="left" w:pos="1134"/>
          <w:tab w:val="left" w:pos="2070"/>
          <w:tab w:val="left" w:pos="2160"/>
          <w:tab w:val="left" w:pos="2410"/>
          <w:tab w:val="left" w:pos="2552"/>
          <w:tab w:val="left" w:pos="2977"/>
        </w:tabs>
        <w:ind w:left="426" w:firstLine="1464"/>
        <w:jc w:val="both"/>
        <w:rPr>
          <w:ins w:id="5522" w:author="NA" w:date="2021-12-30T11:42:00Z"/>
          <w:rFonts w:ascii="Phetsarath OT" w:eastAsia="Phetsarath OT" w:hAnsi="Phetsarath OT" w:cs="Phetsarath OT"/>
          <w:sz w:val="24"/>
          <w:szCs w:val="24"/>
          <w:lang w:val="fr-FR"/>
          <w:rPrChange w:id="5523" w:author="NA" w:date="2021-12-30T11:44:00Z">
            <w:rPr>
              <w:ins w:id="5524" w:author="NA" w:date="2021-12-30T11:42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5525" w:author="Documents" w:date="2022-01-10T22:05:00Z">
          <w:pPr>
            <w:pStyle w:val="NoSpacing"/>
            <w:numPr>
              <w:numId w:val="85"/>
            </w:numPr>
            <w:tabs>
              <w:tab w:val="left" w:pos="426"/>
              <w:tab w:val="left" w:pos="1134"/>
              <w:tab w:val="left" w:pos="1276"/>
            </w:tabs>
            <w:spacing w:line="340" w:lineRule="exact"/>
            <w:ind w:left="425" w:firstLine="568"/>
            <w:jc w:val="thaiDistribute"/>
          </w:pPr>
        </w:pPrChange>
      </w:pPr>
    </w:p>
    <w:p w14:paraId="7CA5ADAD" w14:textId="31F26F92" w:rsidR="00163A34" w:rsidRPr="002C0BDB" w:rsidRDefault="00163A34">
      <w:pPr>
        <w:pStyle w:val="NoSpacing"/>
        <w:numPr>
          <w:ilvl w:val="0"/>
          <w:numId w:val="140"/>
        </w:numPr>
        <w:tabs>
          <w:tab w:val="left" w:pos="1134"/>
          <w:tab w:val="left" w:pos="1276"/>
          <w:tab w:val="left" w:pos="2070"/>
          <w:tab w:val="left" w:pos="2160"/>
          <w:tab w:val="left" w:pos="2410"/>
          <w:tab w:val="left" w:pos="2552"/>
        </w:tabs>
        <w:ind w:left="426" w:firstLine="1464"/>
        <w:jc w:val="both"/>
        <w:rPr>
          <w:ins w:id="5526" w:author="PSK" w:date="2021-07-16T14:30:00Z"/>
          <w:rFonts w:ascii="Phetsarath OT" w:eastAsia="Phetsarath OT" w:hAnsi="Phetsarath OT" w:cs="Phetsarath OT"/>
          <w:sz w:val="24"/>
          <w:szCs w:val="24"/>
          <w:lang w:val="fr-FR"/>
          <w:rPrChange w:id="5527" w:author="NA" w:date="2021-12-30T11:44:00Z">
            <w:rPr>
              <w:ins w:id="5528" w:author="PSK" w:date="2021-07-16T14:30:00Z"/>
              <w:lang w:val="fr-FR"/>
            </w:rPr>
          </w:rPrChange>
        </w:rPr>
        <w:pPrChange w:id="5529" w:author="Documents" w:date="2022-01-10T22:06:00Z">
          <w:pPr>
            <w:pStyle w:val="ListParagraph"/>
            <w:numPr>
              <w:numId w:val="85"/>
            </w:numPr>
            <w:tabs>
              <w:tab w:val="left" w:pos="1710"/>
            </w:tabs>
            <w:spacing w:after="0" w:line="240" w:lineRule="auto"/>
            <w:ind w:left="1655" w:hanging="360"/>
            <w:jc w:val="thaiDistribute"/>
          </w:pPr>
        </w:pPrChange>
      </w:pPr>
      <w:ins w:id="5530" w:author="PSK" w:date="2021-07-16T14:30:00Z">
        <w:del w:id="5531" w:author="NA" w:date="2021-12-23T16:02:00Z">
          <w:r w:rsidRPr="002C0BDB" w:rsidDel="00EB2E39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rPrChange w:id="5532" w:author="NA" w:date="2021-12-30T11:44:00Z">
                <w:rPr>
                  <w:rFonts w:ascii="DokChampa" w:hAnsi="DokChampa" w:cs="DokChampa"/>
                  <w:b/>
                  <w:bCs/>
                  <w:cs/>
                  <w:lang w:bidi="lo-LA"/>
                </w:rPr>
              </w:rPrChange>
            </w:rPr>
            <w:delText>ກ</w:delText>
          </w:r>
        </w:del>
      </w:ins>
      <w:ins w:id="5533" w:author="NA" w:date="2021-12-23T16:02:00Z">
        <w:r w:rsidR="00EB2E39" w:rsidRPr="008C7A6F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ກ</w:t>
        </w:r>
      </w:ins>
      <w:ins w:id="5534" w:author="PSK" w:date="2021-07-16T14:30:00Z">
        <w:r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rPrChange w:id="5535" w:author="NA" w:date="2021-12-30T11:44:00Z">
              <w:rPr>
                <w:rFonts w:ascii="DokChampa" w:hAnsi="DokChampa" w:cs="DokChampa"/>
                <w:b/>
                <w:bCs/>
                <w:cs/>
                <w:lang w:bidi="lo-LA"/>
              </w:rPr>
            </w:rPrChange>
          </w:rPr>
          <w:t>ານ</w:t>
        </w:r>
        <w:r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536" w:author="NA" w:date="2021-12-30T11:44:00Z">
              <w:rPr>
                <w:b/>
                <w:bCs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rPrChange w:id="5537" w:author="NA" w:date="2021-12-30T11:44:00Z">
              <w:rPr>
                <w:rFonts w:cs="DokChampa"/>
                <w:b/>
                <w:bCs/>
                <w:cs/>
                <w:lang w:bidi="lo-LA"/>
              </w:rPr>
            </w:rPrChange>
          </w:rPr>
          <w:t>ເຊື່ອມ</w:t>
        </w:r>
        <w:r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538" w:author="NA" w:date="2021-12-30T11:44:00Z">
              <w:rPr>
                <w:b/>
                <w:bCs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rPrChange w:id="5539" w:author="NA" w:date="2021-12-30T11:44:00Z">
              <w:rPr>
                <w:rFonts w:cs="DokChampa"/>
                <w:b/>
                <w:bCs/>
                <w:cs/>
                <w:lang w:bidi="lo-LA"/>
              </w:rPr>
            </w:rPrChange>
          </w:rPr>
          <w:t>ຕໍ່</w:t>
        </w:r>
        <w:r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540" w:author="NA" w:date="2021-12-30T11:44:00Z">
              <w:rPr>
                <w:b/>
                <w:bCs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rPrChange w:id="5541" w:author="NA" w:date="2021-12-30T11:44:00Z">
              <w:rPr>
                <w:rFonts w:cs="DokChampa"/>
                <w:b/>
                <w:bCs/>
                <w:cs/>
                <w:lang w:bidi="lo-LA"/>
              </w:rPr>
            </w:rPrChange>
          </w:rPr>
          <w:t>ເຄືອຂ່າຍ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42" w:author="NA" w:date="2021-12-30T11:44:00Z">
              <w:rPr>
                <w:lang w:val="fr-F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43" w:author="NA" w:date="2021-12-30T11:44:00Z">
              <w:rPr>
                <w:rFonts w:cs="DokChampa"/>
                <w:cs/>
                <w:lang w:bidi="lo-LA"/>
              </w:rPr>
            </w:rPrChange>
          </w:rPr>
          <w:t>ໝາຍ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44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45" w:author="NA" w:date="2021-12-30T11:44:00Z">
              <w:rPr>
                <w:rFonts w:cs="DokChampa"/>
                <w:cs/>
                <w:lang w:bidi="lo-LA"/>
              </w:rPr>
            </w:rPrChange>
          </w:rPr>
          <w:t>ເຖິງ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46" w:author="NA" w:date="2021-12-30T11:44:00Z">
              <w:rPr>
                <w:lang w:val="fr-F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47" w:author="NA" w:date="2021-12-30T11:44:00Z">
              <w:rPr>
                <w:rFonts w:cs="DokChampa"/>
                <w:cs/>
                <w:lang w:bidi="lo-LA"/>
              </w:rPr>
            </w:rPrChange>
          </w:rPr>
          <w:t>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48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49" w:author="NA" w:date="2021-12-30T11:44:00Z">
              <w:rPr>
                <w:rFonts w:cs="DokChampa"/>
                <w:cs/>
                <w:lang w:bidi="lo-LA"/>
              </w:rPr>
            </w:rPrChange>
          </w:rPr>
          <w:t>ເຊື່ອມ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50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51" w:author="NA" w:date="2021-12-30T11:44:00Z">
              <w:rPr>
                <w:rFonts w:cs="DokChampa"/>
                <w:cs/>
                <w:lang w:bidi="lo-LA"/>
              </w:rPr>
            </w:rPrChange>
          </w:rPr>
          <w:t>ຕໍ່</w:t>
        </w:r>
      </w:ins>
      <w:ins w:id="5552" w:author="Documents" w:date="2022-01-11T10:59:00Z">
        <w:r w:rsidR="002F302F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5553" w:author="PSK" w:date="2021-07-16T14:30:00Z"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54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55" w:author="NA" w:date="2021-12-30T11:44:00Z">
              <w:rPr>
                <w:rFonts w:cs="DokChampa"/>
                <w:cs/>
                <w:lang w:bidi="lo-LA"/>
              </w:rPr>
            </w:rPrChange>
          </w:rPr>
          <w:t>ລະຫວ່າງ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56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57" w:author="NA" w:date="2021-12-30T11:44:00Z">
              <w:rPr>
                <w:rFonts w:cs="DokChampa"/>
                <w:cs/>
                <w:lang w:bidi="lo-LA"/>
              </w:rPr>
            </w:rPrChange>
          </w:rPr>
          <w:t>ເຄືອຂ່າຍ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58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59" w:author="NA" w:date="2021-12-30T11:44:00Z">
              <w:rPr>
                <w:rFonts w:cs="DokChampa"/>
                <w:cs/>
                <w:lang w:bidi="lo-LA"/>
              </w:rPr>
            </w:rPrChange>
          </w:rPr>
          <w:t>ໂທລະ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60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61" w:author="NA" w:date="2021-12-30T11:44:00Z">
              <w:rPr>
                <w:rFonts w:cs="DokChampa"/>
                <w:cs/>
                <w:lang w:bidi="lo-LA"/>
              </w:rPr>
            </w:rPrChange>
          </w:rPr>
          <w:t>ຄົມ</w:t>
        </w:r>
      </w:ins>
      <w:ins w:id="5562" w:author="Documents" w:date="2022-01-10T22:17:00Z">
        <w:del w:id="5563" w:author="Windows User" w:date="2022-01-12T14:35:00Z">
          <w:r w:rsidR="001B4600" w:rsidRPr="001B4600" w:rsidDel="006E34B5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564" w:author="Documents" w:date="2022-01-10T22:17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5565" w:author="PSK" w:date="2021-07-16T14:30:00Z"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66" w:author="NA" w:date="2021-12-30T11:44:00Z">
              <w:rPr>
                <w:rFonts w:cs="DokChampa"/>
                <w:cs/>
                <w:lang w:bidi="lo-LA"/>
              </w:rPr>
            </w:rPrChange>
          </w:rPr>
          <w:t>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67" w:author="NA" w:date="2021-12-30T11:44:00Z">
              <w:rPr>
                <w:lang w:val="fr-F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68" w:author="NA" w:date="2021-12-30T11:44:00Z">
              <w:rPr>
                <w:rFonts w:cs="DokChampa"/>
                <w:cs/>
                <w:lang w:bidi="lo-LA"/>
              </w:rPr>
            </w:rPrChange>
          </w:rPr>
          <w:t>ຂອງ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69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70" w:author="NA" w:date="2021-12-30T11:44:00Z">
              <w:rPr>
                <w:rFonts w:cs="DokChampa"/>
                <w:cs/>
                <w:lang w:bidi="lo-LA"/>
              </w:rPr>
            </w:rPrChange>
          </w:rPr>
          <w:t>ຜູ້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71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72" w:author="NA" w:date="2021-12-30T11:44:00Z">
              <w:rPr>
                <w:rFonts w:cs="DokChampa"/>
                <w:cs/>
                <w:lang w:bidi="lo-LA"/>
              </w:rPr>
            </w:rPrChange>
          </w:rPr>
          <w:t>ໃຫ້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73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74" w:author="NA" w:date="2021-12-30T11:44:00Z">
              <w:rPr>
                <w:rFonts w:cs="DokChampa"/>
                <w:cs/>
                <w:lang w:bidi="lo-LA"/>
              </w:rPr>
            </w:rPrChange>
          </w:rPr>
          <w:t>ບໍລິການ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75" w:author="NA" w:date="2021-12-30T11:44:00Z">
              <w:rPr>
                <w:lang w:val="fr-FR"/>
              </w:rPr>
            </w:rPrChange>
          </w:rPr>
          <w:t xml:space="preserve"> 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76" w:author="NA" w:date="2021-12-30T11:44:00Z">
              <w:rPr>
                <w:rFonts w:cs="DokChampa"/>
                <w:cs/>
                <w:lang w:bidi="lo-LA"/>
              </w:rPr>
            </w:rPrChange>
          </w:rPr>
          <w:t>ເພື່ອ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77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78" w:author="NA" w:date="2021-12-30T11:44:00Z">
              <w:rPr>
                <w:rFonts w:cs="DokChampa"/>
                <w:cs/>
                <w:lang w:bidi="lo-LA"/>
              </w:rPr>
            </w:rPrChange>
          </w:rPr>
          <w:t>ໃຫ້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79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80" w:author="NA" w:date="2021-12-30T11:44:00Z">
              <w:rPr>
                <w:rFonts w:cs="DokChampa"/>
                <w:cs/>
                <w:lang w:bidi="lo-LA"/>
              </w:rPr>
            </w:rPrChange>
          </w:rPr>
          <w:t>ຜູ້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81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82" w:author="NA" w:date="2021-12-30T11:44:00Z">
              <w:rPr>
                <w:rFonts w:cs="DokChampa"/>
                <w:cs/>
                <w:lang w:bidi="lo-LA"/>
              </w:rPr>
            </w:rPrChange>
          </w:rPr>
          <w:t>ໃຊ້ບໍລິການ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83" w:author="NA" w:date="2021-12-30T11:44:00Z">
              <w:rPr>
                <w:rFonts w:cs="DokChamp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84" w:author="NA" w:date="2021-12-30T11:44:00Z">
              <w:rPr>
                <w:rFonts w:cs="DokChampa"/>
                <w:cs/>
                <w:lang w:bidi="lo-LA"/>
              </w:rPr>
            </w:rPrChange>
          </w:rPr>
          <w:t>ສາມາດ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85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86" w:author="NA" w:date="2021-12-30T11:44:00Z">
              <w:rPr>
                <w:rFonts w:cs="DokChampa"/>
                <w:cs/>
                <w:lang w:bidi="lo-LA"/>
              </w:rPr>
            </w:rPrChange>
          </w:rPr>
          <w:t>ຕິດ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87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88" w:author="NA" w:date="2021-12-30T11:44:00Z">
              <w:rPr>
                <w:rFonts w:cs="DokChampa"/>
                <w:cs/>
                <w:lang w:bidi="lo-LA"/>
              </w:rPr>
            </w:rPrChange>
          </w:rPr>
          <w:t>ຕໍ່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89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90" w:author="NA" w:date="2021-12-30T11:44:00Z">
              <w:rPr>
                <w:rFonts w:cs="DokChampa"/>
                <w:cs/>
                <w:lang w:bidi="lo-LA"/>
              </w:rPr>
            </w:rPrChange>
          </w:rPr>
          <w:t>ສື່ສານ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91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92" w:author="NA" w:date="2021-12-30T11:44:00Z">
              <w:rPr>
                <w:rFonts w:cs="DokChampa"/>
                <w:cs/>
                <w:lang w:bidi="lo-LA"/>
              </w:rPr>
            </w:rPrChange>
          </w:rPr>
          <w:t>ກັນ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93" w:author="NA" w:date="2021-12-30T11:44:00Z">
              <w:rPr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5594" w:author="NA" w:date="2021-12-30T11:44:00Z">
              <w:rPr>
                <w:rFonts w:cs="DokChampa"/>
                <w:cs/>
                <w:lang w:bidi="lo-LA"/>
              </w:rPr>
            </w:rPrChange>
          </w:rPr>
          <w:t>ໄດ້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95" w:author="NA" w:date="2021-12-30T11:44:00Z">
              <w:rPr/>
            </w:rPrChange>
          </w:rPr>
          <w:t>;</w:t>
        </w:r>
      </w:ins>
    </w:p>
    <w:p w14:paraId="7B04CDC4" w14:textId="3CAF1273" w:rsidR="00163A34" w:rsidRPr="002C0BDB" w:rsidRDefault="00163A34">
      <w:pPr>
        <w:pStyle w:val="NoSpacing"/>
        <w:numPr>
          <w:ilvl w:val="0"/>
          <w:numId w:val="140"/>
        </w:numPr>
        <w:tabs>
          <w:tab w:val="left" w:pos="851"/>
          <w:tab w:val="left" w:pos="1134"/>
          <w:tab w:val="left" w:pos="2070"/>
          <w:tab w:val="left" w:pos="2160"/>
          <w:tab w:val="left" w:pos="2410"/>
          <w:tab w:val="left" w:pos="2552"/>
        </w:tabs>
        <w:spacing w:line="340" w:lineRule="exact"/>
        <w:ind w:left="426" w:firstLine="1464"/>
        <w:jc w:val="both"/>
        <w:rPr>
          <w:ins w:id="5596" w:author="PSK" w:date="2021-07-16T14:30:00Z"/>
          <w:rFonts w:ascii="Phetsarath OT" w:eastAsia="Phetsarath OT" w:hAnsi="Phetsarath OT" w:cs="Phetsarath OT"/>
          <w:sz w:val="24"/>
          <w:szCs w:val="24"/>
          <w:lang w:val="fr-FR"/>
        </w:rPr>
        <w:pPrChange w:id="5597" w:author="Documents" w:date="2022-01-10T22:06:00Z">
          <w:pPr>
            <w:pStyle w:val="NoSpacing"/>
            <w:numPr>
              <w:numId w:val="85"/>
            </w:numPr>
            <w:tabs>
              <w:tab w:val="left" w:pos="426"/>
              <w:tab w:val="left" w:pos="1134"/>
            </w:tabs>
            <w:spacing w:line="340" w:lineRule="exact"/>
            <w:ind w:left="425" w:firstLine="568"/>
            <w:jc w:val="thaiDistribute"/>
          </w:pPr>
        </w:pPrChange>
      </w:pPr>
      <w:ins w:id="5598" w:author="PSK" w:date="2021-07-16T14:30:00Z">
        <w:r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ອິນ</w:t>
        </w:r>
        <w:r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</w:rPr>
          <w:t>​</w:t>
        </w:r>
        <w:r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ເຕີ</w:t>
        </w:r>
        <w:r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</w:rPr>
          <w:t>​</w:t>
        </w:r>
        <w:r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ເນັດ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599" w:author="NA" w:date="2021-12-30T11:44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ເຖິງ</w:t>
        </w:r>
      </w:ins>
      <w:ins w:id="5600" w:author="NA" w:date="2022-01-05T10:14:00Z">
        <w:r w:rsidR="001F5C75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</w:t>
        </w:r>
      </w:ins>
      <w:ins w:id="5601" w:author="PSK" w:date="2021-07-16T14:30:00Z">
        <w:del w:id="5602" w:author="NA" w:date="2022-01-05T10:14:00Z">
          <w:r w:rsidRPr="002C0BDB" w:rsidDel="001F5C75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ການເຊື່ອມຕໍ່ລະບົບເຄືອຂ່າຍຄອມພິວເຕີໃນທົ່ວໂລກເຂົ້າ</w:t>
        </w:r>
      </w:ins>
      <w:ins w:id="5603" w:author="Documents" w:date="2022-01-10T22:20:00Z">
        <w:del w:id="5604" w:author="Windows User" w:date="2022-01-12T14:35:00Z">
          <w:r w:rsidR="001B4600" w:rsidRPr="001B4600" w:rsidDel="006E34B5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605" w:author="Documents" w:date="2022-01-10T22:20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5606" w:author="PSK" w:date="2021-07-16T14:30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ກັນ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ໂດຍຜ່ານເຄື</w:t>
        </w:r>
        <w:del w:id="5607" w:author="HP" w:date="2021-08-13T14:05:00Z">
          <w:r w:rsidRPr="002C0BDB" w:rsidDel="002620E7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່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ອຂ່າຍໂທລະຄົມມະນາຄົມ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ເພື່ອການສົ່ງ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ການຮັບ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ການແລກປ່ຽນຂໍ້ມູນ</w:t>
        </w:r>
      </w:ins>
      <w:ins w:id="5608" w:author="Documents" w:date="2022-01-11T11:00:00Z">
        <w:r w:rsidR="002F302F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5609" w:author="PSK" w:date="2021-07-16T14:30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ຂ່າວສານ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6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th-TH"/>
              </w:rPr>
            </w:rPrChange>
          </w:rPr>
          <w:t>;</w:t>
        </w:r>
      </w:ins>
    </w:p>
    <w:p w14:paraId="0256C53A" w14:textId="77777777" w:rsidR="00897237" w:rsidRPr="002C0BDB" w:rsidDel="00F31E77" w:rsidRDefault="0072440F">
      <w:pPr>
        <w:pStyle w:val="NoSpacing"/>
        <w:tabs>
          <w:tab w:val="left" w:pos="426"/>
          <w:tab w:val="left" w:pos="1134"/>
          <w:tab w:val="left" w:pos="2070"/>
          <w:tab w:val="left" w:pos="2160"/>
          <w:tab w:val="left" w:pos="2552"/>
        </w:tabs>
        <w:spacing w:line="340" w:lineRule="exact"/>
        <w:ind w:left="425" w:firstLine="1464"/>
        <w:jc w:val="both"/>
        <w:rPr>
          <w:del w:id="5611" w:author="PSK" w:date="2021-07-16T14:23:00Z"/>
          <w:rFonts w:ascii="Phetsarath OT" w:eastAsia="Phetsarath OT" w:hAnsi="Phetsarath OT" w:cs="Phetsarath OT"/>
          <w:sz w:val="24"/>
          <w:szCs w:val="24"/>
          <w:lang w:val="fr-FR"/>
        </w:rPr>
        <w:pPrChange w:id="5612" w:author="Documents" w:date="2022-01-10T14:26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thaiDistribute"/>
          </w:pPr>
        </w:pPrChange>
      </w:pPr>
      <w:del w:id="5613" w:author="HP" w:date="2021-07-09T14:14:00Z">
        <w:r w:rsidRPr="002C0BDB" w:rsidDel="00555CC9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</w:p>
    <w:p w14:paraId="55D900A2" w14:textId="7D4AEFAC" w:rsidR="00163A34" w:rsidRPr="002C0BDB" w:rsidRDefault="00015240">
      <w:pPr>
        <w:pStyle w:val="NoSpacing"/>
        <w:numPr>
          <w:ilvl w:val="0"/>
          <w:numId w:val="140"/>
        </w:numPr>
        <w:tabs>
          <w:tab w:val="left" w:pos="426"/>
          <w:tab w:val="left" w:pos="2070"/>
          <w:tab w:val="left" w:pos="2160"/>
          <w:tab w:val="left" w:pos="2410"/>
          <w:tab w:val="left" w:pos="2552"/>
        </w:tabs>
        <w:spacing w:line="340" w:lineRule="exact"/>
        <w:ind w:left="426" w:firstLine="1464"/>
        <w:jc w:val="both"/>
        <w:rPr>
          <w:ins w:id="5614" w:author="PSK" w:date="2021-07-16T14:28:00Z"/>
          <w:rFonts w:ascii="Phetsarath OT" w:eastAsia="Phetsarath OT" w:hAnsi="Phetsarath OT" w:cs="Phetsarath OT"/>
          <w:sz w:val="24"/>
          <w:szCs w:val="24"/>
          <w:lang w:val="fr-FR"/>
          <w:rPrChange w:id="5615" w:author="NA" w:date="2021-12-30T11:44:00Z">
            <w:rPr>
              <w:ins w:id="5616" w:author="PSK" w:date="2021-07-16T14:28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5617" w:author="Documents" w:date="2022-01-10T22:06:00Z">
          <w:pPr>
            <w:pStyle w:val="NoSpacing"/>
            <w:numPr>
              <w:numId w:val="16"/>
            </w:numPr>
            <w:tabs>
              <w:tab w:val="left" w:pos="426"/>
            </w:tabs>
            <w:ind w:left="2062" w:hanging="360"/>
            <w:jc w:val="thaiDistribute"/>
          </w:pPr>
        </w:pPrChange>
      </w:pPr>
      <w:ins w:id="5618" w:author="PSK" w:date="2021-07-12T14:42:00Z">
        <w:r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6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</w:rPr>
            </w:rPrChange>
          </w:rPr>
          <w:t>ຜູ້ໃຫ້ບໍລິການໂທລະຄົມມະນາຄົມ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6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</w:ins>
      <w:del w:id="5621" w:author="PSK" w:date="2021-07-12T15:13:00Z">
        <w:r w:rsidR="0072440F" w:rsidRPr="002C0BDB" w:rsidDel="00BF45CA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56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ຜູ້ດຳເນີນທຸລະກິດໂທລະຄົມມະນາຄົມ</w:delText>
        </w:r>
        <w:r w:rsidR="0072440F" w:rsidRPr="002C0BDB" w:rsidDel="00BF45CA">
          <w:rPr>
            <w:rFonts w:ascii="Phetsarath OT" w:eastAsia="Phetsarath OT" w:hAnsi="Phetsarath OT" w:cs="Phetsarath OT"/>
            <w:sz w:val="24"/>
            <w:szCs w:val="24"/>
            <w:cs/>
            <w:rPrChange w:id="56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562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ໝາຍເຖິງ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562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562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ຜູ້ດຳເນີນ</w:t>
      </w:r>
      <w:del w:id="5627" w:author="HP" w:date="2021-08-08T11:21:00Z">
        <w:r w:rsidR="0072440F" w:rsidRPr="002C0BDB" w:rsidDel="004C0395">
          <w:rPr>
            <w:rFonts w:ascii="Phetsarath OT" w:eastAsia="Phetsarath OT" w:hAnsi="Phetsarath OT" w:cs="Phetsarath OT" w:hint="cs"/>
            <w:sz w:val="24"/>
            <w:szCs w:val="24"/>
            <w:cs/>
            <w:rPrChange w:id="56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ທຸລະ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562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ກິດ</w:t>
      </w:r>
      <w:ins w:id="5630" w:author="HP" w:date="2021-08-08T11:21:00Z">
        <w:r w:rsidR="004C0395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ຈະການ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563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ໃຫ້ບໍລິ</w:t>
      </w:r>
      <w:ins w:id="5633" w:author="Documents" w:date="2022-01-10T22:19:00Z">
        <w:del w:id="5634" w:author="Windows User" w:date="2022-01-12T14:36:00Z">
          <w:r w:rsidR="001B4600" w:rsidRPr="001B4600" w:rsidDel="006E34B5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635" w:author="Documents" w:date="2022-01-10T22:19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563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ການ</w:t>
      </w:r>
      <w:ins w:id="5637" w:author="khaithong" w:date="2021-07-29T09:40:00Z">
        <w:r w:rsidR="007645D6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ໂທລະຄົມມະນາຄົມ</w:t>
        </w:r>
      </w:ins>
      <w:ins w:id="5639" w:author="PSK" w:date="2021-07-12T15:12:00Z">
        <w:r w:rsidR="002B4AA8" w:rsidRPr="002C0BDB">
          <w:rPr>
            <w:rFonts w:ascii="Phetsarath OT" w:eastAsia="Phetsarath OT" w:hAnsi="Phetsarath OT" w:cs="Phetsarath OT"/>
            <w:sz w:val="24"/>
            <w:szCs w:val="24"/>
            <w:cs/>
            <w:rPrChange w:id="56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del w:id="5641" w:author="PSK" w:date="2021-07-12T15:17:00Z">
        <w:r w:rsidR="0072440F" w:rsidRPr="002C0BDB" w:rsidDel="00BF45CA">
          <w:rPr>
            <w:rFonts w:ascii="Phetsarath OT" w:eastAsia="Phetsarath OT" w:hAnsi="Phetsarath OT" w:cs="Phetsarath OT" w:hint="cs"/>
            <w:sz w:val="24"/>
            <w:szCs w:val="24"/>
            <w:cs/>
            <w:rPrChange w:id="56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ໂທລະຄົມມະນາຄົມ</w:delText>
        </w:r>
        <w:r w:rsidR="0072440F" w:rsidRPr="002C0BDB" w:rsidDel="00BF45CA">
          <w:rPr>
            <w:rFonts w:ascii="Phetsarath OT" w:eastAsia="Phetsarath OT" w:hAnsi="Phetsarath OT" w:cs="Phetsarath OT"/>
            <w:sz w:val="24"/>
            <w:szCs w:val="24"/>
            <w:cs/>
            <w:rPrChange w:id="56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del w:id="5644" w:author="HP" w:date="2021-08-13T14:06:00Z">
        <w:r w:rsidR="0072440F" w:rsidRPr="002C0BDB" w:rsidDel="002620E7">
          <w:rPr>
            <w:rFonts w:ascii="Phetsarath OT" w:eastAsia="Phetsarath OT" w:hAnsi="Phetsarath OT" w:cs="Phetsarath OT" w:hint="cs"/>
            <w:sz w:val="24"/>
            <w:szCs w:val="24"/>
            <w:cs/>
            <w:rPrChange w:id="56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="0072440F" w:rsidRPr="002C0BDB" w:rsidDel="002620E7">
          <w:rPr>
            <w:rFonts w:ascii="Phetsarath OT" w:eastAsia="Phetsarath OT" w:hAnsi="Phetsarath OT" w:cs="Phetsarath OT"/>
            <w:sz w:val="24"/>
            <w:szCs w:val="24"/>
            <w:cs/>
            <w:rPrChange w:id="56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/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564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ins w:id="5648" w:author="HP" w:date="2021-08-13T14:06:00Z">
        <w:r w:rsidR="002620E7" w:rsidRPr="002C0BDB">
          <w:rPr>
            <w:rFonts w:ascii="Phetsarath OT" w:eastAsia="Phetsarath OT" w:hAnsi="Phetsarath OT" w:cs="Phetsarath OT"/>
            <w:sz w:val="24"/>
            <w:szCs w:val="24"/>
            <w:cs/>
            <w:rPrChange w:id="56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>/</w:t>
        </w:r>
        <w:r w:rsidR="002620E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ຫຼື</w:t>
        </w:r>
      </w:ins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565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del w:id="5652" w:author="khaithong" w:date="2021-07-29T09:41:00Z">
        <w:r w:rsidR="0072440F" w:rsidRPr="002C0BDB" w:rsidDel="007645D6">
          <w:rPr>
            <w:rFonts w:ascii="Phetsarath OT" w:eastAsia="Phetsarath OT" w:hAnsi="Phetsarath OT" w:cs="Phetsarath OT" w:hint="cs"/>
            <w:sz w:val="24"/>
            <w:szCs w:val="24"/>
            <w:cs/>
            <w:rPrChange w:id="56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ຜູ້ດຳເນີນທຸລະກິດ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565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ສະໜອງ</w:t>
      </w:r>
      <w:ins w:id="5655" w:author="HP" w:date="2021-07-09T14:13:00Z">
        <w:r w:rsidR="00555CC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ສິ່ງອຳນວຍຄວາມສະດວກ</w:t>
        </w:r>
      </w:ins>
      <w:del w:id="5657" w:author="HP" w:date="2021-07-09T14:14:00Z">
        <w:r w:rsidR="0072440F" w:rsidRPr="002C0BDB" w:rsidDel="00555CC9">
          <w:rPr>
            <w:rFonts w:ascii="Phetsarath OT" w:eastAsia="Phetsarath OT" w:hAnsi="Phetsarath OT" w:cs="Phetsarath OT" w:hint="cs"/>
            <w:sz w:val="24"/>
            <w:szCs w:val="24"/>
            <w:cs/>
            <w:rPrChange w:id="56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ອຸປະກອນ</w:delText>
        </w:r>
      </w:del>
      <w:ins w:id="5659" w:author="PSK" w:date="2021-07-12T15:12:00Z">
        <w:del w:id="5660" w:author="khaithong" w:date="2021-07-29T09:41:00Z">
          <w:r w:rsidR="00095308" w:rsidRPr="002C0BDB" w:rsidDel="007645D6">
            <w:rPr>
              <w:rFonts w:ascii="Phetsarath OT" w:eastAsia="Phetsarath OT" w:hAnsi="Phetsarath OT" w:cs="Phetsarath OT"/>
              <w:sz w:val="24"/>
              <w:szCs w:val="24"/>
              <w:cs/>
              <w:rPrChange w:id="56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="000953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ດ້ານ</w:t>
        </w:r>
      </w:ins>
      <w:ins w:id="5663" w:author="HP" w:date="2021-07-09T14:14:00Z">
        <w:del w:id="5664" w:author="PSK" w:date="2021-07-12T15:12:00Z">
          <w:r w:rsidR="00555CC9" w:rsidRPr="002C0BDB" w:rsidDel="002B4AA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56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ດ້ານ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566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ໂທລະຄົມມະນາຄົມ</w:t>
      </w:r>
      <w:ins w:id="5667" w:author="PSK" w:date="2021-07-16T14:28:00Z">
        <w:r w:rsidR="00163A3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6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00FA3A66" w14:textId="77777777" w:rsidR="00897237" w:rsidRPr="002C0BDB" w:rsidDel="005005EA" w:rsidRDefault="00555CC9">
      <w:pPr>
        <w:pStyle w:val="NoSpacing"/>
        <w:tabs>
          <w:tab w:val="left" w:pos="426"/>
          <w:tab w:val="left" w:pos="1134"/>
          <w:tab w:val="left" w:pos="2070"/>
          <w:tab w:val="left" w:pos="2160"/>
          <w:tab w:val="left" w:pos="2268"/>
          <w:tab w:val="left" w:pos="2552"/>
        </w:tabs>
        <w:spacing w:line="340" w:lineRule="exact"/>
        <w:ind w:left="425" w:firstLine="1464"/>
        <w:jc w:val="both"/>
        <w:rPr>
          <w:del w:id="5669" w:author="PSK" w:date="2021-07-12T14:33:00Z"/>
          <w:rFonts w:ascii="Phetsarath OT" w:eastAsia="Phetsarath OT" w:hAnsi="Phetsarath OT" w:cs="Phetsarath OT"/>
          <w:sz w:val="24"/>
          <w:szCs w:val="24"/>
          <w:lang w:val="fr-FR"/>
        </w:rPr>
        <w:pPrChange w:id="5670" w:author="Documents" w:date="2022-01-10T14:26:00Z">
          <w:pPr>
            <w:pStyle w:val="NoSpacing"/>
            <w:numPr>
              <w:numId w:val="16"/>
            </w:numPr>
            <w:tabs>
              <w:tab w:val="left" w:pos="426"/>
              <w:tab w:val="left" w:pos="1710"/>
            </w:tabs>
            <w:ind w:left="720" w:firstLine="720"/>
            <w:jc w:val="both"/>
          </w:pPr>
        </w:pPrChange>
      </w:pPr>
      <w:ins w:id="5671" w:author="HP" w:date="2021-07-09T14:14:00Z">
        <w:del w:id="5672" w:author="PSK" w:date="2021-07-12T14:33:00Z">
          <w:r w:rsidRPr="002C0BDB" w:rsidDel="005005EA">
            <w:rPr>
              <w:rFonts w:ascii="Phetsarath OT" w:eastAsia="Phetsarath OT" w:hAnsi="Phetsarath OT" w:cs="Phetsarath OT"/>
              <w:sz w:val="24"/>
              <w:szCs w:val="24"/>
              <w:cs/>
              <w:rPrChange w:id="56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>.</w:delText>
          </w:r>
        </w:del>
      </w:ins>
    </w:p>
    <w:p w14:paraId="1A9F029F" w14:textId="77777777" w:rsidR="00897237" w:rsidRPr="002C0BDB" w:rsidDel="005005EA" w:rsidRDefault="00897237">
      <w:pPr>
        <w:pStyle w:val="NoSpacing"/>
        <w:tabs>
          <w:tab w:val="left" w:pos="426"/>
          <w:tab w:val="left" w:pos="1134"/>
          <w:tab w:val="left" w:pos="2070"/>
          <w:tab w:val="left" w:pos="2160"/>
          <w:tab w:val="left" w:pos="2268"/>
          <w:tab w:val="left" w:pos="2552"/>
        </w:tabs>
        <w:spacing w:line="340" w:lineRule="exact"/>
        <w:ind w:left="425" w:firstLine="1464"/>
        <w:jc w:val="both"/>
        <w:rPr>
          <w:del w:id="5674" w:author="PSK" w:date="2021-07-10T10:47:00Z"/>
          <w:rFonts w:ascii="Phetsarath OT" w:eastAsia="Phetsarath OT" w:hAnsi="Phetsarath OT" w:cs="Phetsarath OT"/>
          <w:sz w:val="24"/>
          <w:szCs w:val="24"/>
          <w:lang w:val="fr-FR"/>
        </w:rPr>
        <w:pPrChange w:id="5675" w:author="Documents" w:date="2022-01-10T14:26:00Z">
          <w:pPr>
            <w:pStyle w:val="NoSpacing"/>
            <w:tabs>
              <w:tab w:val="left" w:pos="426"/>
            </w:tabs>
            <w:ind w:left="1985"/>
            <w:jc w:val="both"/>
          </w:pPr>
        </w:pPrChange>
      </w:pPr>
    </w:p>
    <w:p w14:paraId="61067408" w14:textId="19270316" w:rsidR="004237C0" w:rsidRPr="002C0BDB" w:rsidRDefault="005005EA">
      <w:pPr>
        <w:pStyle w:val="NoSpacing"/>
        <w:numPr>
          <w:ilvl w:val="0"/>
          <w:numId w:val="140"/>
        </w:numPr>
        <w:tabs>
          <w:tab w:val="left" w:pos="1134"/>
          <w:tab w:val="left" w:pos="2070"/>
          <w:tab w:val="left" w:pos="2160"/>
          <w:tab w:val="left" w:pos="2268"/>
          <w:tab w:val="left" w:pos="2410"/>
          <w:tab w:val="left" w:pos="2694"/>
        </w:tabs>
        <w:spacing w:line="340" w:lineRule="exact"/>
        <w:ind w:left="426" w:firstLine="1464"/>
        <w:jc w:val="both"/>
        <w:rPr>
          <w:ins w:id="5676" w:author="HP" w:date="2021-09-20T22:05:00Z"/>
          <w:rFonts w:ascii="Phetsarath OT" w:eastAsia="Phetsarath OT" w:hAnsi="Phetsarath OT" w:cs="Phetsarath OT"/>
          <w:sz w:val="24"/>
          <w:szCs w:val="24"/>
          <w:lang w:val="fr-FR"/>
          <w:rPrChange w:id="5677" w:author="NA" w:date="2021-12-30T11:44:00Z">
            <w:rPr>
              <w:ins w:id="5678" w:author="HP" w:date="2021-09-20T22:05:00Z"/>
              <w:rFonts w:ascii="Phetsarath OT" w:eastAsia="Phetsarath OT" w:hAnsi="Phetsarath OT" w:cs="Phetsarath OT"/>
              <w:sz w:val="24"/>
              <w:szCs w:val="24"/>
              <w:highlight w:val="green"/>
              <w:lang w:bidi="lo-LA"/>
            </w:rPr>
          </w:rPrChange>
        </w:rPr>
        <w:pPrChange w:id="5679" w:author="Documents" w:date="2022-01-10T22:07:00Z">
          <w:pPr>
            <w:pStyle w:val="ListParagraph"/>
            <w:numPr>
              <w:numId w:val="85"/>
            </w:numPr>
            <w:spacing w:after="0" w:line="340" w:lineRule="exact"/>
            <w:ind w:left="1655" w:hanging="360"/>
            <w:jc w:val="thaiDistribute"/>
          </w:pPr>
        </w:pPrChange>
      </w:pPr>
      <w:ins w:id="5680" w:author="PSK" w:date="2021-07-12T14:34:00Z">
        <w:del w:id="5681" w:author="Documents" w:date="2022-01-10T14:26:00Z">
          <w:r w:rsidRPr="002C0BDB" w:rsidDel="008D3D8D">
            <w:rPr>
              <w:rFonts w:ascii="Phetsarath OT" w:eastAsia="Phetsarath OT" w:hAnsi="Phetsarath OT" w:cs="Phetsarath OT" w:hint="cs"/>
              <w:b/>
              <w:bCs/>
              <w:sz w:val="24"/>
              <w:szCs w:val="24"/>
              <w:cs/>
              <w:rPrChange w:id="568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ຜູ້</w:delText>
          </w:r>
        </w:del>
        <w:r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6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ໃຊ້ບໍລິການໂທລະຄົມມະນາຄົມ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5684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5685" w:author="Windows User" w:date="2022-01-12T14:36:00Z">
        <w:r w:rsidR="006E34B5" w:rsidRPr="006E34B5">
          <w:rPr>
            <w:rFonts w:ascii="Phetsarath OT" w:eastAsia="Phetsarath OT" w:hAnsi="Phetsarath OT" w:cs="Angsana New"/>
            <w:sz w:val="24"/>
            <w:szCs w:val="24"/>
            <w:lang w:val="fr-FR"/>
            <w:rPrChange w:id="5686" w:author="Windows User" w:date="2022-01-12T14:36:00Z">
              <w:rPr>
                <w:rFonts w:ascii="Phetsarath OT" w:eastAsia="Phetsarath OT" w:hAnsi="Phetsarath OT" w:cs="Angsana New"/>
                <w:sz w:val="24"/>
                <w:szCs w:val="24"/>
              </w:rPr>
            </w:rPrChange>
          </w:rPr>
          <w:t xml:space="preserve"> </w:t>
        </w:r>
      </w:ins>
      <w:ins w:id="5687" w:author="PSK" w:date="2021-07-12T14:3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ໝາຍເຖິງ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5689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ບຸກຄົນ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6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ນິຕິບຸກຄົນ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5693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9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5695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6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ການຈັດ</w:t>
        </w:r>
      </w:ins>
      <w:ins w:id="5697" w:author="Documents" w:date="2022-01-10T22:20:00Z">
        <w:del w:id="5698" w:author="Windows User" w:date="2022-01-12T14:36:00Z">
          <w:r w:rsidR="001B4600" w:rsidRPr="001B4600" w:rsidDel="00AE1D2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699" w:author="Documents" w:date="2022-01-10T22:20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5700" w:author="PSK" w:date="2021-07-12T14:3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7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ຕັ້ງ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5702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7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ທີ່ນຳໃຊ້</w:t>
        </w:r>
      </w:ins>
      <w:ins w:id="5704" w:author="khaithong" w:date="2021-07-29T09:42:00Z">
        <w:r w:rsidR="007645D6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7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ການບໍລິການໂທລະຄົມມະນາຄົມ</w:t>
        </w:r>
      </w:ins>
      <w:ins w:id="5706" w:author="HP" w:date="2021-09-20T21:57:00Z">
        <w:r w:rsidR="00A1200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7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4FF4A107" w14:textId="3467EFFA" w:rsidR="00544E05" w:rsidRPr="002C0BDB" w:rsidRDefault="004F392A">
      <w:pPr>
        <w:pStyle w:val="NoSpacing"/>
        <w:numPr>
          <w:ilvl w:val="0"/>
          <w:numId w:val="140"/>
        </w:numPr>
        <w:tabs>
          <w:tab w:val="left" w:pos="1134"/>
          <w:tab w:val="left" w:pos="2070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464"/>
        <w:jc w:val="both"/>
        <w:rPr>
          <w:ins w:id="5708" w:author="HP" w:date="2021-09-21T09:13:00Z"/>
          <w:rFonts w:ascii="Phetsarath OT" w:eastAsia="Phetsarath OT" w:hAnsi="Phetsarath OT" w:cs="Phetsarath OT"/>
          <w:sz w:val="24"/>
          <w:szCs w:val="24"/>
          <w:lang w:val="fr-FR"/>
          <w:rPrChange w:id="5709" w:author="NA" w:date="2021-12-30T11:44:00Z">
            <w:rPr>
              <w:ins w:id="5710" w:author="HP" w:date="2021-09-21T09:13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5711" w:author="Documents" w:date="2022-01-10T22:07:00Z">
          <w:pPr>
            <w:pStyle w:val="ListParagraph"/>
            <w:numPr>
              <w:numId w:val="85"/>
            </w:numPr>
            <w:spacing w:after="0" w:line="340" w:lineRule="exact"/>
            <w:ind w:left="1655" w:hanging="360"/>
            <w:jc w:val="thaiDistribute"/>
          </w:pPr>
        </w:pPrChange>
      </w:pPr>
      <w:ins w:id="5712" w:author="NA" w:date="2021-12-23T11:06:00Z">
        <w:r w:rsidRPr="008C7A6F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ການ</w:t>
        </w:r>
      </w:ins>
      <w:ins w:id="5713" w:author="HP" w:date="2021-09-21T09:13:00Z">
        <w:r w:rsidR="00544E05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7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ບໍລິການ</w:t>
        </w:r>
        <w:del w:id="5715" w:author="NA" w:date="2021-12-29T10:50:00Z">
          <w:r w:rsidR="00544E05" w:rsidRPr="002C0BDB" w:rsidDel="001155AA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  <w:rPrChange w:id="57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  <w:r w:rsidR="00544E05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7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ລະບົບຄົມມະນາຄົມອັດສະລິຍະ</w:t>
        </w:r>
      </w:ins>
      <w:ins w:id="5718" w:author="NA" w:date="2021-12-23T16:13:00Z">
        <w:r w:rsidR="007536DD" w:rsidRPr="008C7A6F">
          <w:rPr>
            <w:rFonts w:ascii="Phetsarath OT" w:eastAsia="Phetsarath OT" w:hAnsi="Phetsarath OT" w:cs="Phetsarath OT"/>
            <w:b/>
            <w:bCs/>
            <w:sz w:val="24"/>
            <w:szCs w:val="24"/>
            <w:cs/>
          </w:rPr>
          <w:t xml:space="preserve"> </w:t>
        </w:r>
      </w:ins>
      <w:ins w:id="5719" w:author="HP" w:date="2021-09-21T09:13:00Z">
        <w:del w:id="5720" w:author="Documents" w:date="2022-01-10T22:07:00Z">
          <w:r w:rsidR="00544E05" w:rsidRPr="002C0BDB" w:rsidDel="000C0ED4">
            <w:rPr>
              <w:rFonts w:ascii="Phetsarath OT" w:eastAsia="Phetsarath OT" w:hAnsi="Phetsarath OT" w:cs="Angsana New"/>
              <w:b/>
              <w:bCs/>
              <w:sz w:val="24"/>
              <w:szCs w:val="24"/>
              <w:cs/>
              <w:rPrChange w:id="5721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5722" w:author="NA" w:date="2021-12-23T16:13:00Z">
        <w:r w:rsidR="007536DD" w:rsidRPr="008C7A6F">
          <w:rPr>
            <w:rFonts w:ascii="Phetsarath OT" w:eastAsia="Phetsarath OT" w:hAnsi="Phetsarath OT" w:cs="DokChampa"/>
            <w:b/>
            <w:bCs/>
            <w:sz w:val="24"/>
            <w:szCs w:val="24"/>
            <w:cs/>
          </w:rPr>
          <w:t>(</w:t>
        </w:r>
        <w:del w:id="5723" w:author="Windows User" w:date="2022-01-28T08:56:00Z">
          <w:r w:rsidR="007536DD" w:rsidRPr="008C7A6F" w:rsidDel="001A181B">
            <w:rPr>
              <w:rFonts w:ascii="Phetsarath OT" w:eastAsia="Phetsarath OT" w:hAnsi="Phetsarath OT" w:cs="DokChampa"/>
              <w:b/>
              <w:bCs/>
              <w:sz w:val="24"/>
              <w:szCs w:val="24"/>
              <w:cs/>
            </w:rPr>
            <w:delText xml:space="preserve"> </w:delText>
          </w:r>
        </w:del>
      </w:ins>
      <w:ins w:id="5724" w:author="HP" w:date="2021-09-21T09:13:00Z"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725" w:author="NA" w:date="2021-12-30T11:44:00Z">
              <w:rPr>
                <w:sz w:val="24"/>
                <w:szCs w:val="24"/>
              </w:rPr>
            </w:rPrChange>
          </w:rPr>
          <w:t>Intelligent Transport System</w:t>
        </w:r>
      </w:ins>
      <w:ins w:id="5726" w:author="Documents" w:date="2022-01-10T22:25:00Z">
        <w:r w:rsidR="005A76D2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</w:rPr>
          <w:t xml:space="preserve"> </w:t>
        </w:r>
      </w:ins>
      <w:ins w:id="5727" w:author="HP" w:date="2021-09-21T09:13:00Z">
        <w:del w:id="5728" w:author="Documents" w:date="2022-01-10T22:25:00Z">
          <w:r w:rsidR="00544E05" w:rsidRPr="002C0BDB" w:rsidDel="005A76D2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  <w:rPrChange w:id="5729" w:author="NA" w:date="2021-12-30T11:44:00Z">
                <w:rPr>
                  <w:sz w:val="24"/>
                  <w:szCs w:val="24"/>
                </w:rPr>
              </w:rPrChange>
            </w:rPr>
            <w:delText xml:space="preserve"> (</w:delText>
          </w:r>
        </w:del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730" w:author="NA" w:date="2021-12-30T11:44:00Z">
              <w:rPr>
                <w:sz w:val="24"/>
                <w:szCs w:val="24"/>
              </w:rPr>
            </w:rPrChange>
          </w:rPr>
          <w:t>ITS</w:t>
        </w:r>
      </w:ins>
      <w:ins w:id="5731" w:author="NA" w:date="2021-12-23T16:13:00Z">
        <w:del w:id="5732" w:author="Windows User" w:date="2022-01-28T08:56:00Z">
          <w:r w:rsidR="007536DD" w:rsidRPr="008C7A6F" w:rsidDel="001A181B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/>
            </w:rPr>
            <w:delText xml:space="preserve"> </w:delText>
          </w:r>
        </w:del>
      </w:ins>
      <w:ins w:id="5733" w:author="HP" w:date="2021-09-21T09:13:00Z"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734" w:author="NA" w:date="2021-12-30T11:44:00Z">
              <w:rPr>
                <w:sz w:val="24"/>
                <w:szCs w:val="24"/>
              </w:rPr>
            </w:rPrChange>
          </w:rPr>
          <w:t>)</w:t>
        </w:r>
      </w:ins>
      <w:ins w:id="5735" w:author="Documents" w:date="2022-01-10T22:08:00Z">
        <w:r w:rsidR="000C0ED4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</w:rPr>
          <w:t xml:space="preserve"> </w:t>
        </w:r>
      </w:ins>
      <w:ins w:id="5736" w:author="HP" w:date="2021-09-21T09:13:00Z">
        <w:del w:id="5737" w:author="Documents" w:date="2022-01-10T22:08:00Z">
          <w:r w:rsidR="00544E05" w:rsidRPr="002C0BDB" w:rsidDel="000C0ED4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  <w:rPrChange w:id="5738" w:author="NA" w:date="2021-12-30T11:44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ins w:id="5739" w:author="NA" w:date="2021-12-23T16:13:00Z">
        <w:del w:id="5740" w:author="Documents" w:date="2022-01-10T22:07:00Z">
          <w:r w:rsidR="007536DD" w:rsidRPr="008C7A6F" w:rsidDel="000C0ED4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/>
            </w:rPr>
            <w:delText xml:space="preserve"> </w:delText>
          </w:r>
        </w:del>
      </w:ins>
      <w:ins w:id="5741" w:author="HP" w:date="2021-09-21T09:13:00Z"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ໝາຍເຖິງ</w:t>
        </w:r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ການສື່ສານເພື່ອພັດທະນາຄວາມປອດໄພ</w:t>
        </w:r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ການຄຸ້ມຄອງ</w:t>
        </w:r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ຂອງການຄົມມະນາ</w:t>
        </w:r>
      </w:ins>
      <w:ins w:id="5742" w:author="Documents" w:date="2022-01-10T22:25:00Z">
        <w:del w:id="5743" w:author="Windows User" w:date="2022-01-12T14:36:00Z">
          <w:r w:rsidR="005A76D2" w:rsidRPr="005A76D2" w:rsidDel="00AE1D2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744" w:author="Documents" w:date="2022-01-10T22:25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5745" w:author="HP" w:date="2021-09-21T09:13:00Z"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ຄົມພາກພື້ນດິນ</w:t>
        </w:r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ໃຫ້ມີປະສິດທິພາບ</w:t>
        </w:r>
      </w:ins>
      <w:ins w:id="5746" w:author="LENOVO" w:date="2021-12-10T08:00:00Z">
        <w:r w:rsidR="0003390C"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5747" w:author="NA" w:date="2022-01-05T08:49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,</w:t>
        </w:r>
      </w:ins>
      <w:ins w:id="5748" w:author="HP" w:date="2021-09-21T09:13:00Z"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ປະສິດທິຜົນສູງສຸດ</w:t>
        </w:r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del w:id="5749" w:author="NA" w:date="2021-12-23T11:06:00Z">
          <w:r w:rsidR="00544E05" w:rsidRPr="002C0BDB" w:rsidDel="004F392A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ໂດຍ</w:delText>
          </w:r>
        </w:del>
      </w:ins>
      <w:ins w:id="5750" w:author="NA" w:date="2021-12-23T11:0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ດ້ວຍ</w:t>
        </w:r>
      </w:ins>
      <w:ins w:id="5751" w:author="HP" w:date="2021-09-21T09:13:00Z"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ການນຳໃຊ້</w:t>
        </w:r>
        <w:del w:id="5752" w:author="Documents" w:date="2022-01-10T22:09:00Z">
          <w:r w:rsidR="00544E05" w:rsidRPr="00F46EEE" w:rsidDel="000C0ED4">
            <w:rPr>
              <w:rFonts w:ascii="Phetsarath OT" w:eastAsia="Phetsarath OT" w:hAnsi="Phetsarath OT" w:cs="Angsana New"/>
              <w:sz w:val="24"/>
              <w:szCs w:val="24"/>
              <w:cs/>
            </w:rPr>
            <w:delText xml:space="preserve"> </w:delText>
          </w:r>
        </w:del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ລະບົບບັນຊາອັດຕະໂນ</w:t>
        </w:r>
      </w:ins>
      <w:ins w:id="5753" w:author="Documents" w:date="2022-01-10T22:08:00Z">
        <w:del w:id="5754" w:author="Windows User" w:date="2022-01-12T14:36:00Z">
          <w:r w:rsidR="000C0ED4" w:rsidRPr="000C0ED4" w:rsidDel="00AE1D2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755" w:author="Documents" w:date="2022-01-10T22:08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5756" w:author="HP" w:date="2021-09-21T09:13:00Z"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ມັດ</w:t>
        </w:r>
        <w:r w:rsidR="00544E0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7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,</w:t>
        </w:r>
        <w:r w:rsidR="00544E05" w:rsidRPr="008C7A6F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ລະບົບນຳທາງ</w:t>
        </w:r>
        <w:r w:rsidR="00544E0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7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,</w:t>
        </w:r>
        <w:r w:rsidR="00544E05" w:rsidRPr="008C7A6F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ລະບົບຄົ້ນຫາຕຳແໜ່ງ</w:t>
        </w:r>
        <w:r w:rsidR="00544E0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7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544E05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ອື່ນໆ</w:t>
        </w:r>
        <w:r w:rsidR="00544E0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7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,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761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</w:rPrChange>
          </w:rPr>
          <w:t>ຊຶ່ງເປັນການສື່ສານພາກພື້ນດິນທີ່ນອນໃນການສື່ສານເຄື່ອນທີ່ທາງບົກ</w:t>
        </w:r>
        <w:r w:rsidR="00544E05" w:rsidRPr="002C0BDB">
          <w:rPr>
            <w:rFonts w:ascii="Phetsarath OT" w:eastAsia="Phetsarath OT" w:hAnsi="Phetsarath OT" w:cs="Angsana New"/>
            <w:sz w:val="24"/>
            <w:szCs w:val="24"/>
            <w:cs/>
            <w:rPrChange w:id="5762" w:author="NA" w:date="2021-12-30T11:44:00Z">
              <w:rPr>
                <w:rFonts w:ascii="Phetsarath OT" w:eastAsia="Phetsarath OT" w:hAnsi="Phetsarath OT" w:cs="Angsana New"/>
                <w:b/>
                <w:bCs/>
                <w:sz w:val="24"/>
                <w:szCs w:val="24"/>
                <w:cs/>
              </w:rPr>
            </w:rPrChange>
          </w:rPr>
          <w:t xml:space="preserve"> </w:t>
        </w:r>
        <w:r w:rsidR="00544E0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763" w:author="NA" w:date="2021-12-30T11:44:00Z">
              <w:rPr>
                <w:rFonts w:asciiTheme="minorHAnsi" w:eastAsia="Phetsarath OT" w:hAnsiTheme="minorHAnsi" w:cstheme="minorHAnsi"/>
                <w:b/>
                <w:bCs/>
                <w:sz w:val="24"/>
                <w:szCs w:val="24"/>
              </w:rPr>
            </w:rPrChange>
          </w:rPr>
          <w:t>(Land Mobile Service)</w:t>
        </w:r>
      </w:ins>
      <w:ins w:id="5764" w:author="Windows User" w:date="2022-01-12T14:37:00Z">
        <w:r w:rsidR="00AE1D2A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>;</w:t>
        </w:r>
      </w:ins>
      <w:ins w:id="5765" w:author="HP" w:date="2021-09-21T09:13:00Z">
        <w:del w:id="5766" w:author="Windows User" w:date="2022-01-12T14:37:00Z">
          <w:r w:rsidR="00544E05" w:rsidRPr="002C0BDB" w:rsidDel="00AE1D2A">
            <w:rPr>
              <w:rFonts w:ascii="Phetsarath OT" w:eastAsia="Phetsarath OT" w:hAnsi="Phetsarath OT" w:cs="Phetsarath OT"/>
              <w:sz w:val="24"/>
              <w:szCs w:val="24"/>
              <w:cs/>
              <w:rPrChange w:id="5767" w:author="NA" w:date="2021-12-30T11:44:00Z">
                <w:rPr>
                  <w:rFonts w:asciiTheme="minorHAnsi" w:eastAsia="Phetsarath OT" w:hAnsiTheme="minorHAnsi" w:cs="DokChampa"/>
                  <w:b/>
                  <w:bCs/>
                  <w:sz w:val="24"/>
                  <w:szCs w:val="24"/>
                  <w:cs/>
                </w:rPr>
              </w:rPrChange>
            </w:rPr>
            <w:delText>.</w:delText>
          </w:r>
        </w:del>
      </w:ins>
    </w:p>
    <w:p w14:paraId="76D26E8B" w14:textId="243B9483" w:rsidR="00544E05" w:rsidRPr="002C0BDB" w:rsidRDefault="004F392A">
      <w:pPr>
        <w:pStyle w:val="NoSpacing"/>
        <w:numPr>
          <w:ilvl w:val="0"/>
          <w:numId w:val="140"/>
        </w:numPr>
        <w:tabs>
          <w:tab w:val="left" w:pos="1134"/>
          <w:tab w:val="left" w:pos="1418"/>
          <w:tab w:val="left" w:pos="1560"/>
          <w:tab w:val="left" w:pos="2070"/>
          <w:tab w:val="left" w:pos="2160"/>
          <w:tab w:val="left" w:pos="2268"/>
          <w:tab w:val="left" w:pos="2694"/>
          <w:tab w:val="left" w:pos="3119"/>
        </w:tabs>
        <w:spacing w:line="340" w:lineRule="exact"/>
        <w:ind w:left="426" w:firstLine="1464"/>
        <w:jc w:val="both"/>
        <w:rPr>
          <w:ins w:id="5768" w:author="HP" w:date="2021-09-21T09:13:00Z"/>
          <w:rFonts w:ascii="Phetsarath OT" w:eastAsia="Phetsarath OT" w:hAnsi="Phetsarath OT" w:cs="Phetsarath OT"/>
          <w:sz w:val="24"/>
          <w:szCs w:val="24"/>
          <w:lang w:val="fr-FR"/>
          <w:rPrChange w:id="5769" w:author="NA" w:date="2021-12-30T11:44:00Z">
            <w:rPr>
              <w:ins w:id="5770" w:author="HP" w:date="2021-09-21T09:13:00Z"/>
              <w:rFonts w:ascii="Phetsarath OT" w:eastAsia="Phetsarath OT" w:hAnsi="Phetsarath OT" w:cs="Phetsarath OT"/>
              <w:b/>
              <w:bCs/>
              <w:color w:val="000000"/>
              <w:sz w:val="24"/>
              <w:szCs w:val="24"/>
            </w:rPr>
          </w:rPrChange>
        </w:rPr>
        <w:pPrChange w:id="5771" w:author="Documents" w:date="2022-01-10T22:26:00Z">
          <w:pPr>
            <w:pStyle w:val="ListParagraph"/>
            <w:numPr>
              <w:numId w:val="85"/>
            </w:numPr>
            <w:spacing w:after="0" w:line="340" w:lineRule="exact"/>
            <w:ind w:left="1655" w:hanging="360"/>
            <w:jc w:val="thaiDistribute"/>
          </w:pPr>
        </w:pPrChange>
      </w:pPr>
      <w:ins w:id="5772" w:author="NA" w:date="2021-12-23T11:06:00Z">
        <w:r w:rsidRPr="008C7A6F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ການ</w:t>
        </w:r>
      </w:ins>
      <w:ins w:id="5773" w:author="HP" w:date="2021-09-21T09:13:00Z">
        <w:r w:rsidR="00544E05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7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ບໍລິການ</w:t>
        </w:r>
        <w:del w:id="5775" w:author="NA" w:date="2021-12-29T10:52:00Z">
          <w:r w:rsidR="00544E05" w:rsidRPr="002C0BDB" w:rsidDel="00833636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  <w:rPrChange w:id="577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  <w:r w:rsidR="00544E05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77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ອິນເຕີເນັດ</w:t>
        </w:r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7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7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ໂດຍໃຊ້ສະຖານີລອຍຟ້າລະດັບສູງ</w:t>
        </w:r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7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(high altitude platform station</w:t>
        </w:r>
      </w:ins>
      <w:ins w:id="5781" w:author="Windows User" w:date="2022-01-12T14:38:00Z">
        <w:r w:rsidR="00AE1D2A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/>
          </w:rPr>
          <w:t xml:space="preserve"> </w:t>
        </w:r>
      </w:ins>
      <w:ins w:id="5782" w:author="HP" w:date="2021-09-21T09:13:00Z">
        <w:del w:id="5783" w:author="Windows User" w:date="2022-01-12T14:38:00Z">
          <w:r w:rsidR="00544E05" w:rsidRPr="002C0BDB" w:rsidDel="00AE1D2A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rPrChange w:id="5784" w:author="NA" w:date="2021-12-30T11:44:00Z">
                <w:rPr>
                  <w:rFonts w:asciiTheme="minorHAnsi" w:hAnsiTheme="minorHAnsi" w:cs="DokChamp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785" w:author="NA" w:date="2021-12-30T11:44:00Z">
              <w:rPr>
                <w:rFonts w:asciiTheme="minorHAnsi" w:hAnsiTheme="minorHAnsi" w:cs="DokChampa"/>
                <w:sz w:val="24"/>
                <w:szCs w:val="24"/>
                <w:lang w:val="vi-VN"/>
              </w:rPr>
            </w:rPrChange>
          </w:rPr>
          <w:t>-</w:t>
        </w:r>
      </w:ins>
      <w:ins w:id="5786" w:author="Windows User" w:date="2022-01-12T14:38:00Z">
        <w:r w:rsidR="00AE1D2A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/>
          </w:rPr>
          <w:t xml:space="preserve"> </w:t>
        </w:r>
      </w:ins>
      <w:ins w:id="5787" w:author="HP" w:date="2021-09-21T09:13:00Z">
        <w:del w:id="5788" w:author="Windows User" w:date="2022-01-12T14:38:00Z">
          <w:r w:rsidR="00544E05" w:rsidRPr="002C0BDB" w:rsidDel="00AE1D2A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  <w:rPrChange w:id="5789" w:author="NA" w:date="2021-12-30T11:44:00Z">
                <w:rPr>
                  <w:rFonts w:asciiTheme="minorHAnsi" w:hAnsiTheme="minorHAnsi" w:cs="DokChampa"/>
                  <w:sz w:val="24"/>
                  <w:szCs w:val="24"/>
                  <w:lang w:val="vi-VN"/>
                </w:rPr>
              </w:rPrChange>
            </w:rPr>
            <w:delText xml:space="preserve"> </w:delText>
          </w:r>
        </w:del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790" w:author="NA" w:date="2021-12-30T11:44:00Z">
              <w:rPr>
                <w:rFonts w:asciiTheme="minorHAnsi" w:hAnsiTheme="minorHAnsi" w:cs="DokChampa"/>
                <w:sz w:val="24"/>
                <w:szCs w:val="24"/>
                <w:lang w:val="vi-VN"/>
              </w:rPr>
            </w:rPrChange>
          </w:rPr>
          <w:t xml:space="preserve">HAPS)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ໝາຍເຖິງ</w:t>
        </w:r>
      </w:ins>
      <w:ins w:id="5791" w:author="NA" w:date="2022-01-05T10:14:00Z">
        <w:r w:rsidR="001F5C75" w:rsidRPr="001F5C75">
          <w:rPr>
            <w:rFonts w:ascii="Phetsarath OT" w:eastAsia="Phetsarath OT" w:hAnsi="Phetsarath OT" w:cs="Angsana New"/>
            <w:b/>
            <w:bCs/>
            <w:sz w:val="24"/>
            <w:szCs w:val="24"/>
            <w:lang w:val="fr-FR"/>
            <w:rPrChange w:id="5792" w:author="NA" w:date="2022-01-05T10:14:00Z">
              <w:rPr>
                <w:rFonts w:ascii="Phetsarath OT" w:eastAsia="Phetsarath OT" w:hAnsi="Phetsarath OT" w:cs="Angsana New"/>
                <w:b/>
                <w:bCs/>
                <w:sz w:val="24"/>
                <w:szCs w:val="24"/>
              </w:rPr>
            </w:rPrChange>
          </w:rPr>
          <w:t xml:space="preserve"> </w:t>
        </w:r>
      </w:ins>
      <w:ins w:id="5793" w:author="HP" w:date="2021-09-21T09:13:00Z">
        <w:del w:id="5794" w:author="NA" w:date="2022-01-05T10:14:00Z">
          <w:r w:rsidR="00544E05" w:rsidRPr="002C0BDB" w:rsidDel="001F5C75">
            <w:rPr>
              <w:rFonts w:ascii="Phetsarath OT" w:eastAsia="Phetsarath OT" w:hAnsi="Phetsarath OT" w:cs="Angsana New"/>
              <w:b/>
              <w:bCs/>
              <w:sz w:val="24"/>
              <w:szCs w:val="24"/>
              <w:cs/>
              <w:rPrChange w:id="5795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544E05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ການສື່ສານເພື່່ອໃຫ້ບໍລິການລະບົບໂທລະສັບເຄື່ອນທີ່</w:t>
        </w:r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ໂດຍຕິດຕັ້ງສະຖານີສົ່ງ</w:t>
        </w:r>
        <w:r w:rsidR="00544E05" w:rsidRPr="001E1CAB">
          <w:rPr>
            <w:rFonts w:ascii="Phetsarath OT" w:eastAsia="Phetsarath OT" w:hAnsi="Phetsarath OT" w:cs="DokChampa"/>
            <w:b/>
            <w:bCs/>
            <w:sz w:val="28"/>
            <w:szCs w:val="28"/>
            <w:cs/>
            <w:rPrChange w:id="5796" w:author="NA" w:date="2022-01-05T10:14:00Z">
              <w:rPr>
                <w:rFonts w:ascii="Phetsarath OT" w:eastAsia="Phetsarath OT" w:hAnsi="Phetsarath OT" w:cs="DokChampa"/>
                <w:sz w:val="24"/>
                <w:szCs w:val="24"/>
                <w:cs/>
              </w:rPr>
            </w:rPrChange>
          </w:rPr>
          <w:t>-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ຮັບສັນຍານໂທລະສັບເຄື່ອນທີ່ເທິ</w:t>
        </w:r>
        <w:del w:id="5797" w:author="LENOVO" w:date="2021-12-10T08:00:00Z">
          <w:r w:rsidR="00544E05" w:rsidRPr="002C0BDB" w:rsidDel="0003390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່</w:delText>
          </w:r>
        </w:del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ງສະຖານີລອຍຟ້າລະດັບສູງ</w:t>
        </w:r>
      </w:ins>
      <w:ins w:id="5798" w:author="Documents" w:date="2022-01-10T22:09:00Z">
        <w:r w:rsidR="000C0ED4" w:rsidRPr="000C0ED4">
          <w:rPr>
            <w:rFonts w:ascii="Phetsarath OT" w:eastAsia="Phetsarath OT" w:hAnsi="Phetsarath OT" w:cs="Phetsarath OT"/>
            <w:sz w:val="24"/>
            <w:szCs w:val="24"/>
            <w:lang w:val="fr-FR"/>
            <w:rPrChange w:id="5799" w:author="Documents" w:date="2022-01-10T22:09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</w:ins>
      <w:ins w:id="5800" w:author="HP" w:date="2021-09-21T09:13:00Z">
        <w:del w:id="5801" w:author="NA" w:date="2021-12-23T11:07:00Z">
          <w:r w:rsidR="00544E05" w:rsidRPr="002C0BDB" w:rsidDel="004F392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8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,</w:delText>
          </w:r>
        </w:del>
        <w:del w:id="5803" w:author="Documents" w:date="2022-01-10T22:09:00Z">
          <w:r w:rsidR="00544E05" w:rsidRPr="002C0BDB" w:rsidDel="000C0ED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8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 </w:delText>
          </w:r>
        </w:del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05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</w:rPrChange>
          </w:rPr>
          <w:t>ຊຶ່ງເປັນການສື່ສານພາກພື້ນດິນທີ່ນອນໃນການສື່ສານຄົງທີ່</w:t>
        </w:r>
        <w:r w:rsidR="00544E05" w:rsidRPr="002C0BDB">
          <w:rPr>
            <w:rFonts w:ascii="Phetsarath OT" w:eastAsia="Phetsarath OT" w:hAnsi="Phetsarath OT" w:cs="Angsana New"/>
            <w:sz w:val="24"/>
            <w:szCs w:val="24"/>
            <w:cs/>
            <w:rPrChange w:id="5806" w:author="NA" w:date="2021-12-30T11:44:00Z">
              <w:rPr>
                <w:rFonts w:ascii="Phetsarath OT" w:eastAsia="Phetsarath OT" w:hAnsi="Phetsarath OT" w:cs="Angsana New"/>
                <w:b/>
                <w:bCs/>
                <w:sz w:val="24"/>
                <w:szCs w:val="24"/>
                <w:cs/>
              </w:rPr>
            </w:rPrChange>
          </w:rPr>
          <w:t xml:space="preserve"> </w:t>
        </w:r>
        <w:r w:rsidR="00544E0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807" w:author="NA" w:date="2021-12-30T11:44:00Z">
              <w:rPr>
                <w:rFonts w:asciiTheme="minorHAnsi" w:eastAsia="Phetsarath OT" w:hAnsiTheme="minorHAnsi" w:cstheme="minorHAnsi"/>
                <w:b/>
                <w:bCs/>
                <w:sz w:val="24"/>
                <w:szCs w:val="24"/>
              </w:rPr>
            </w:rPrChange>
          </w:rPr>
          <w:t>(Fixed Service)</w:t>
        </w:r>
      </w:ins>
      <w:ins w:id="5808" w:author="NA" w:date="2021-12-29T10:52:00Z">
        <w:r w:rsidR="00F66C73"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5809" w:author="NA" w:date="2022-01-05T08:49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;</w:t>
        </w:r>
      </w:ins>
      <w:ins w:id="5810" w:author="HP" w:date="2021-09-21T09:13:00Z">
        <w:del w:id="5811" w:author="NA" w:date="2021-12-29T10:52:00Z">
          <w:r w:rsidR="00544E05" w:rsidRPr="002C0BDB" w:rsidDel="00F66C73">
            <w:rPr>
              <w:rFonts w:ascii="Phetsarath OT" w:eastAsia="Phetsarath OT" w:hAnsi="Phetsarath OT" w:cs="Phetsarath OT"/>
              <w:sz w:val="24"/>
              <w:szCs w:val="24"/>
              <w:cs/>
              <w:rPrChange w:id="5812" w:author="NA" w:date="2021-12-30T11:44:00Z">
                <w:rPr>
                  <w:rFonts w:asciiTheme="minorHAnsi" w:eastAsia="Phetsarath OT" w:hAnsiTheme="minorHAnsi" w:cs="DokChampa"/>
                  <w:b/>
                  <w:bCs/>
                  <w:sz w:val="24"/>
                  <w:szCs w:val="24"/>
                  <w:cs/>
                </w:rPr>
              </w:rPrChange>
            </w:rPr>
            <w:delText>.</w:delText>
          </w:r>
        </w:del>
      </w:ins>
    </w:p>
    <w:p w14:paraId="337D909B" w14:textId="4A08F68F" w:rsidR="00544E05" w:rsidRPr="002C0BDB" w:rsidRDefault="004F392A">
      <w:pPr>
        <w:pStyle w:val="NoSpacing"/>
        <w:numPr>
          <w:ilvl w:val="0"/>
          <w:numId w:val="140"/>
        </w:numPr>
        <w:tabs>
          <w:tab w:val="left" w:pos="426"/>
          <w:tab w:val="left" w:pos="1134"/>
          <w:tab w:val="left" w:pos="1560"/>
          <w:tab w:val="left" w:pos="2070"/>
          <w:tab w:val="left" w:pos="2160"/>
          <w:tab w:val="left" w:pos="2250"/>
          <w:tab w:val="left" w:pos="2552"/>
          <w:tab w:val="left" w:pos="2694"/>
        </w:tabs>
        <w:spacing w:line="340" w:lineRule="exact"/>
        <w:ind w:left="426" w:firstLine="1464"/>
        <w:jc w:val="both"/>
        <w:rPr>
          <w:ins w:id="5813" w:author="HP" w:date="2021-09-21T09:13:00Z"/>
          <w:rFonts w:ascii="Phetsarath OT" w:eastAsia="Phetsarath OT" w:hAnsi="Phetsarath OT" w:cs="Phetsarath OT"/>
          <w:sz w:val="24"/>
          <w:szCs w:val="24"/>
          <w:lang w:val="fr-FR"/>
          <w:rPrChange w:id="5814" w:author="NA" w:date="2021-12-30T11:44:00Z">
            <w:rPr>
              <w:ins w:id="5815" w:author="HP" w:date="2021-09-21T09:13:00Z"/>
              <w:rFonts w:cs="DokChampa"/>
              <w:szCs w:val="22"/>
              <w:lang w:bidi="lo-LA"/>
            </w:rPr>
          </w:rPrChange>
        </w:rPr>
        <w:pPrChange w:id="5816" w:author="Windows User" w:date="2022-01-12T14:38:00Z">
          <w:pPr/>
        </w:pPrChange>
      </w:pPr>
      <w:ins w:id="5817" w:author="NA" w:date="2021-12-23T11:08:00Z">
        <w:r w:rsidRPr="008C7A6F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ການ</w:t>
        </w:r>
      </w:ins>
      <w:ins w:id="5818" w:author="HP" w:date="2021-09-21T09:13:00Z">
        <w:r w:rsidR="00544E05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8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ບໍລິການ</w:t>
        </w:r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8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8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ໂທລະສັບມືຖື</w:t>
        </w:r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8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8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ໂດຍນຳໃຊ້ສະຖານີລອຍຟ້າລະດັບສູງ</w:t>
        </w:r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8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(high altitude platform station as imt base stations -</w:t>
        </w:r>
      </w:ins>
      <w:ins w:id="5825" w:author="Windows User" w:date="2022-01-12T14:38:00Z">
        <w:r w:rsidR="00AE1D2A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/>
          </w:rPr>
          <w:t xml:space="preserve"> </w:t>
        </w:r>
      </w:ins>
      <w:ins w:id="5826" w:author="HP" w:date="2021-09-21T09:13:00Z">
        <w:del w:id="5827" w:author="Windows User" w:date="2022-01-12T14:38:00Z">
          <w:r w:rsidR="00544E05" w:rsidRPr="002C0BDB" w:rsidDel="00AE1D2A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  <w:rPrChange w:id="582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  <w:r w:rsidR="00544E05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8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HIBS) </w:t>
        </w:r>
        <w:r w:rsidR="00544E05" w:rsidRPr="002F302F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ໝາຍເຖິງ</w:t>
        </w:r>
        <w:r w:rsidR="00544E05" w:rsidRPr="002C0BDB">
          <w:rPr>
            <w:rFonts w:ascii="Phetsarath OT" w:eastAsia="Phetsarath OT" w:hAnsi="Phetsarath OT" w:cs="Angsana New"/>
            <w:b/>
            <w:bCs/>
            <w:sz w:val="24"/>
            <w:szCs w:val="24"/>
            <w:cs/>
            <w:rPrChange w:id="5830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cs/>
              </w:rPr>
            </w:rPrChange>
          </w:rPr>
          <w:t xml:space="preserve"> </w:t>
        </w:r>
        <w:r w:rsidR="00544E05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ການສື່ສານເພື່່ອໃຫ້ບໍລິການລະບົບໂທລະສັບເຄື່ອນທີ່</w:t>
        </w:r>
        <w:r w:rsidR="00544E05" w:rsidRPr="00F46EEE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ໂດຍຕິດຕັ້ງສະຖານີສົ່ງ</w:t>
        </w:r>
      </w:ins>
      <w:ins w:id="5831" w:author="NA" w:date="2021-12-29T10:52:00Z">
        <w:r w:rsidR="00B06E7A" w:rsidRPr="00F46EEE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</w:rPr>
          <w:t>-</w:t>
        </w:r>
      </w:ins>
      <w:ins w:id="5832" w:author="HP" w:date="2021-09-21T09:13:00Z">
        <w:del w:id="5833" w:author="NA" w:date="2021-12-29T10:52:00Z">
          <w:r w:rsidR="00544E05" w:rsidRPr="002C0BDB" w:rsidDel="00B06E7A">
            <w:rPr>
              <w:rFonts w:ascii="Phetsarath OT" w:eastAsia="Phetsarath OT" w:hAnsi="Phetsarath OT" w:cs="Angsana New"/>
              <w:sz w:val="32"/>
              <w:szCs w:val="32"/>
              <w:cs/>
              <w:rPrChange w:id="5834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cs/>
                </w:rPr>
              </w:rPrChange>
            </w:rPr>
            <w:delText>-</w:delText>
          </w:r>
        </w:del>
        <w:r w:rsidR="00544E05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ຮັບສັນຍານໂທລະສັບເຄື່ອນທີ່ເທິ</w:t>
        </w:r>
        <w:del w:id="5835" w:author="Windows User" w:date="2022-01-12T14:38:00Z">
          <w:r w:rsidR="00544E05" w:rsidRPr="008C7A6F" w:rsidDel="00AE1D2A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່</w:delText>
          </w:r>
        </w:del>
        <w:r w:rsidR="00544E05" w:rsidRPr="008C7A6F">
          <w:rPr>
            <w:rFonts w:ascii="Phetsarath OT" w:eastAsia="Phetsarath OT" w:hAnsi="Phetsarath OT" w:cs="Phetsarath OT" w:hint="cs"/>
            <w:sz w:val="24"/>
            <w:szCs w:val="24"/>
            <w:cs/>
          </w:rPr>
          <w:t>ງສະຖານີລອຍຟ້າລະດັບສູງ</w:t>
        </w:r>
      </w:ins>
      <w:ins w:id="5836" w:author="Windows User" w:date="2022-01-12T14:39:00Z">
        <w:r w:rsidR="00AE1D2A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  </w:t>
        </w:r>
      </w:ins>
      <w:ins w:id="5837" w:author="HP" w:date="2021-09-21T09:13:00Z">
        <w:del w:id="5838" w:author="NA" w:date="2021-12-23T11:08:00Z">
          <w:r w:rsidR="00544E05" w:rsidRPr="002C0BDB" w:rsidDel="004F392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83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,</w:delText>
          </w:r>
        </w:del>
        <w:r w:rsidR="00544E0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8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544E05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41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</w:rPrChange>
          </w:rPr>
          <w:t>ຊຶ່ງເປັນການສື່ສານພາກພື້ນດິນທີ່ນອນໃນການສື່ສານເຄື່ອນທີ່</w:t>
        </w:r>
        <w:r w:rsidR="00544E05" w:rsidRPr="002C0BDB">
          <w:rPr>
            <w:rFonts w:ascii="Phetsarath OT" w:eastAsia="Phetsarath OT" w:hAnsi="Phetsarath OT" w:cs="Angsana New"/>
            <w:sz w:val="24"/>
            <w:szCs w:val="24"/>
            <w:cs/>
            <w:rPrChange w:id="5842" w:author="NA" w:date="2021-12-30T11:44:00Z">
              <w:rPr>
                <w:rFonts w:ascii="Phetsarath OT" w:eastAsia="Phetsarath OT" w:hAnsi="Phetsarath OT" w:cs="Angsana New"/>
                <w:b/>
                <w:bCs/>
                <w:sz w:val="24"/>
                <w:szCs w:val="24"/>
                <w:cs/>
              </w:rPr>
            </w:rPrChange>
          </w:rPr>
          <w:t xml:space="preserve"> </w:t>
        </w:r>
        <w:r w:rsidR="00544E0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843" w:author="NA" w:date="2021-12-30T11:44:00Z">
              <w:rPr>
                <w:rFonts w:asciiTheme="minorHAnsi" w:eastAsia="Phetsarath OT" w:hAnsiTheme="minorHAnsi" w:cstheme="minorHAnsi"/>
                <w:b/>
                <w:bCs/>
                <w:sz w:val="24"/>
                <w:szCs w:val="24"/>
              </w:rPr>
            </w:rPrChange>
          </w:rPr>
          <w:t>(Mobile Service)</w:t>
        </w:r>
      </w:ins>
      <w:ins w:id="5844" w:author="Windows User" w:date="2022-01-12T14:39:00Z">
        <w:r w:rsidR="00AE1D2A">
          <w:rPr>
            <w:rFonts w:ascii="Phetsarath OT" w:eastAsia="Phetsarath OT" w:hAnsi="Phetsarath OT" w:cs="Phetsarath OT" w:hint="cs"/>
            <w:sz w:val="24"/>
            <w:szCs w:val="24"/>
            <w:cs/>
          </w:rPr>
          <w:t>;</w:t>
        </w:r>
      </w:ins>
      <w:ins w:id="5845" w:author="HP" w:date="2021-09-21T09:13:00Z">
        <w:del w:id="5846" w:author="Windows User" w:date="2022-01-12T14:39:00Z">
          <w:r w:rsidR="00544E05" w:rsidRPr="002C0BDB" w:rsidDel="00AE1D2A">
            <w:rPr>
              <w:rFonts w:ascii="Phetsarath OT" w:eastAsia="Phetsarath OT" w:hAnsi="Phetsarath OT" w:cs="Phetsarath OT"/>
              <w:sz w:val="24"/>
              <w:szCs w:val="24"/>
              <w:cs/>
              <w:rPrChange w:id="5847" w:author="NA" w:date="2021-12-30T11:44:00Z">
                <w:rPr>
                  <w:rFonts w:asciiTheme="minorHAnsi" w:eastAsia="Phetsarath OT" w:hAnsiTheme="minorHAnsi" w:cs="DokChampa"/>
                  <w:b/>
                  <w:bCs/>
                  <w:sz w:val="24"/>
                  <w:szCs w:val="24"/>
                  <w:cs/>
                </w:rPr>
              </w:rPrChange>
            </w:rPr>
            <w:delText>.</w:delText>
          </w:r>
        </w:del>
      </w:ins>
    </w:p>
    <w:p w14:paraId="61343DA4" w14:textId="29080929" w:rsidR="005100B0" w:rsidRPr="002C0BDB" w:rsidRDefault="004F392A">
      <w:pPr>
        <w:pStyle w:val="NoSpacing"/>
        <w:numPr>
          <w:ilvl w:val="0"/>
          <w:numId w:val="140"/>
        </w:numPr>
        <w:tabs>
          <w:tab w:val="left" w:pos="426"/>
          <w:tab w:val="left" w:pos="1134"/>
          <w:tab w:val="left" w:pos="1560"/>
          <w:tab w:val="left" w:pos="2070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464"/>
        <w:jc w:val="both"/>
        <w:rPr>
          <w:ins w:id="5848" w:author="HP" w:date="2021-08-12T10:43:00Z"/>
          <w:rFonts w:ascii="Phetsarath OT" w:eastAsia="Phetsarath OT" w:hAnsi="Phetsarath OT" w:cs="Phetsarath OT"/>
          <w:sz w:val="24"/>
          <w:szCs w:val="24"/>
          <w:lang w:val="fr-FR"/>
          <w:rPrChange w:id="5849" w:author="NA" w:date="2021-12-30T11:44:00Z">
            <w:rPr>
              <w:ins w:id="5850" w:author="HP" w:date="2021-08-12T10:43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5851" w:author="Documents" w:date="2022-01-10T22:27:00Z">
          <w:pPr>
            <w:pStyle w:val="NoSpacing"/>
            <w:numPr>
              <w:numId w:val="16"/>
            </w:numPr>
            <w:tabs>
              <w:tab w:val="left" w:pos="426"/>
            </w:tabs>
            <w:ind w:left="2062" w:hanging="360"/>
            <w:jc w:val="thaiDistribute"/>
          </w:pPr>
        </w:pPrChange>
      </w:pPr>
      <w:ins w:id="5852" w:author="NA" w:date="2021-12-23T11:08:00Z">
        <w:r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>ການ</w:t>
        </w:r>
      </w:ins>
      <w:ins w:id="5853" w:author="HP" w:date="2021-09-20T22:11:00Z">
        <w:r w:rsidR="004237C0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8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</w:rPr>
            </w:rPrChange>
          </w:rPr>
          <w:t>ບໍລິການ</w:t>
        </w:r>
        <w:del w:id="5855" w:author="Documents" w:date="2022-01-11T11:00:00Z">
          <w:r w:rsidR="004237C0" w:rsidRPr="002C0BDB" w:rsidDel="002F302F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  <w:rPrChange w:id="585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lang w:val="fr-FR"/>
                </w:rPr>
              </w:rPrChange>
            </w:rPr>
            <w:delText xml:space="preserve"> </w:delText>
          </w:r>
        </w:del>
        <w:r w:rsidR="004237C0" w:rsidRPr="002C0BD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58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</w:rPr>
            </w:rPrChange>
          </w:rPr>
          <w:t>ອິນເຕີເນັດສັບພະສິ່ງ</w:t>
        </w:r>
        <w:r w:rsidR="004237C0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8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lang w:val="fr-FR"/>
              </w:rPr>
            </w:rPrChange>
          </w:rPr>
          <w:t xml:space="preserve"> </w:t>
        </w:r>
        <w:r w:rsidR="004237C0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rPrChange w:id="58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>(</w:t>
        </w:r>
        <w:r w:rsidR="004237C0" w:rsidRPr="002C0BDB">
          <w:rPr>
            <w:rFonts w:ascii="Phetsarath OT" w:eastAsia="Phetsarath OT" w:hAnsi="Phetsarath OT" w:cs="Phetsarath OT"/>
            <w:b/>
            <w:bCs/>
            <w:sz w:val="24"/>
            <w:szCs w:val="24"/>
            <w:lang w:val="fr-FR"/>
            <w:rPrChange w:id="58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Internet of Things - IoT)</w:t>
        </w:r>
        <w:r w:rsidR="004237C0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8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4237C0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ໝາຍເຖິງ</w:t>
        </w:r>
        <w:r w:rsidR="004237C0" w:rsidRPr="002C0BDB">
          <w:rPr>
            <w:rFonts w:ascii="Phetsarath OT" w:eastAsia="Phetsarath OT" w:hAnsi="Phetsarath OT" w:cs="Phetsarath OT"/>
            <w:sz w:val="24"/>
            <w:szCs w:val="24"/>
            <w:cs/>
            <w:rPrChange w:id="58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4237C0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ລະບົບ</w:t>
        </w:r>
        <w:r w:rsidR="004237C0" w:rsidRPr="00C55506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865" w:author="Windows User" w:date="2022-01-28T08:0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ທີ່ປະກອບດ້ວຍສິ່ງຂອງ</w:t>
        </w:r>
        <w:r w:rsidR="004237C0" w:rsidRPr="00C55506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866" w:author="Windows User" w:date="2022-01-28T08:09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4237C0" w:rsidRPr="00C55506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867" w:author="Windows User" w:date="2022-01-28T08:0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ວັດຖຸປະກອນ</w:t>
        </w:r>
        <w:r w:rsidR="004237C0" w:rsidRPr="00C55506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868" w:author="Windows User" w:date="2022-01-28T08:09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4237C0" w:rsidRPr="00C55506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869" w:author="Windows User" w:date="2022-01-28T08:0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ເຄື່ອງໃຊ້</w:t>
        </w:r>
        <w:r w:rsidR="004237C0" w:rsidRPr="00C55506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5870" w:author="Windows User" w:date="2022-01-28T08:09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4237C0" w:rsidRPr="00C55506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871" w:author="Windows User" w:date="2022-01-28T08:0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ຫຼື</w:t>
        </w:r>
        <w:r w:rsidR="004237C0" w:rsidRPr="00C55506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5872" w:author="Windows User" w:date="2022-01-28T08:09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4237C0" w:rsidRPr="00C55506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873" w:author="Windows User" w:date="2022-01-28T08:0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ຫຼາຍສິ່ງລວມກັນທີ່ສາມາດກໍານົດຕົນຕົວ</w:t>
        </w:r>
        <w:r w:rsidR="004237C0" w:rsidRPr="00C55506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5874" w:author="Windows User" w:date="2022-01-28T08:09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4237C0" w:rsidRPr="00C55506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5875" w:author="Windows User" w:date="2022-01-28T08:0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ຮັບຮູ້ສະພາບ</w:t>
        </w:r>
      </w:ins>
      <w:ins w:id="5876" w:author="Windows User" w:date="2022-01-28T08:08:00Z">
        <w:r w:rsidR="00C55506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5877" w:author="HP" w:date="2021-09-20T22:11:00Z">
        <w:r w:rsidR="004237C0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ແວດລ້ອມໄດ້</w:t>
        </w:r>
        <w:r w:rsidR="004237C0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58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4237C0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ມີປະຕິພັນໂຕ້ຕອບ</w:t>
        </w:r>
        <w:r w:rsidR="004237C0" w:rsidRPr="002C0BDB">
          <w:rPr>
            <w:rFonts w:ascii="Phetsarath OT" w:eastAsia="Phetsarath OT" w:hAnsi="Phetsarath OT" w:cs="Phetsarath OT"/>
            <w:sz w:val="24"/>
            <w:szCs w:val="24"/>
            <w:cs/>
            <w:rPrChange w:id="58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4237C0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ແລະ</w:t>
        </w:r>
        <w:r w:rsidR="004237C0" w:rsidRPr="002C0BDB">
          <w:rPr>
            <w:rFonts w:ascii="Phetsarath OT" w:eastAsia="Phetsarath OT" w:hAnsi="Phetsarath OT" w:cs="Phetsarath OT"/>
            <w:sz w:val="24"/>
            <w:szCs w:val="24"/>
            <w:cs/>
            <w:rPrChange w:id="58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4237C0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ເຮັດວຽກຮ່ວມກັນໄດ້</w:t>
        </w:r>
        <w:r w:rsidR="004237C0" w:rsidRPr="002C0BDB">
          <w:rPr>
            <w:rFonts w:ascii="Phetsarath OT" w:eastAsia="Phetsarath OT" w:hAnsi="Phetsarath OT" w:cs="Phetsarath OT"/>
            <w:sz w:val="24"/>
            <w:szCs w:val="24"/>
            <w:cs/>
            <w:rPrChange w:id="58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</w:ins>
      <w:ins w:id="5886" w:author="NA" w:date="2021-12-23T11:0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ດ້ວຍ</w:t>
        </w:r>
      </w:ins>
      <w:ins w:id="5887" w:author="HP" w:date="2021-09-20T22:11:00Z">
        <w:del w:id="5888" w:author="NA" w:date="2021-12-23T11:08:00Z">
          <w:r w:rsidR="004237C0" w:rsidRPr="002C0BDB" w:rsidDel="004F392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58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ໂດຍ</w:delText>
          </w:r>
        </w:del>
        <w:r w:rsidR="004237C0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ການເຊື່ອມຕໍ່</w:t>
        </w:r>
        <w:r w:rsidR="004237C0" w:rsidRPr="002C0BDB">
          <w:rPr>
            <w:rFonts w:ascii="Phetsarath OT" w:eastAsia="Phetsarath OT" w:hAnsi="Phetsarath OT" w:cs="Phetsarath OT"/>
            <w:sz w:val="24"/>
            <w:szCs w:val="24"/>
            <w:cs/>
            <w:rPrChange w:id="58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4237C0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ຜ່ານລະບົບການສື</w:t>
        </w:r>
      </w:ins>
      <w:ins w:id="5893" w:author="NA" w:date="2021-12-23T11:0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່</w:t>
        </w:r>
      </w:ins>
      <w:ins w:id="5894" w:author="HP" w:date="2021-09-20T22:11:00Z">
        <w:r w:rsidR="004237C0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58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ສານ</w:t>
        </w:r>
      </w:ins>
      <w:ins w:id="5896" w:author="HP" w:date="2021-09-20T22:12:00Z">
        <w:r w:rsidR="004237C0" w:rsidRPr="002C0BDB">
          <w:rPr>
            <w:rFonts w:ascii="Phetsarath OT" w:eastAsia="Phetsarath OT" w:hAnsi="Phetsarath OT" w:cs="Phetsarath OT"/>
            <w:sz w:val="24"/>
            <w:szCs w:val="24"/>
            <w:cs/>
            <w:rPrChange w:id="58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>.</w:t>
        </w:r>
      </w:ins>
      <w:ins w:id="5898" w:author="PSK" w:date="2021-08-10T10:06:00Z">
        <w:del w:id="5899" w:author="HP" w:date="2021-08-12T10:44:00Z">
          <w:r w:rsidR="00941FBE" w:rsidRPr="002C0BDB" w:rsidDel="00ED07B4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  <w:rPrChange w:id="59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.</w:delText>
          </w:r>
        </w:del>
      </w:ins>
    </w:p>
    <w:p w14:paraId="04D5709C" w14:textId="24A728B4" w:rsidR="00ED07B4" w:rsidRPr="002C0BDB" w:rsidDel="008F3F92" w:rsidRDefault="00ED07B4">
      <w:pPr>
        <w:pStyle w:val="NoSpacing"/>
        <w:numPr>
          <w:ilvl w:val="0"/>
          <w:numId w:val="85"/>
        </w:numPr>
        <w:tabs>
          <w:tab w:val="left" w:pos="426"/>
          <w:tab w:val="left" w:pos="1134"/>
        </w:tabs>
        <w:spacing w:line="340" w:lineRule="exact"/>
        <w:ind w:left="425" w:firstLine="426"/>
        <w:jc w:val="thaiDistribute"/>
        <w:rPr>
          <w:ins w:id="5901" w:author="PSK" w:date="2021-08-06T09:43:00Z"/>
          <w:del w:id="5902" w:author="HP" w:date="2021-08-12T15:06:00Z"/>
          <w:rFonts w:ascii="Phetsarath OT" w:eastAsia="Phetsarath OT" w:hAnsi="Phetsarath OT" w:cs="Phetsarath OT"/>
          <w:sz w:val="24"/>
          <w:szCs w:val="24"/>
          <w:lang w:val="fr-FR"/>
          <w:rPrChange w:id="5903" w:author="NA" w:date="2021-12-30T11:44:00Z">
            <w:rPr>
              <w:ins w:id="5904" w:author="PSK" w:date="2021-08-06T09:43:00Z"/>
              <w:del w:id="5905" w:author="HP" w:date="2021-08-12T15:06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5906" w:author="PSK" w:date="2021-07-16T14:25:00Z">
          <w:pPr>
            <w:pStyle w:val="NoSpacing"/>
            <w:numPr>
              <w:numId w:val="16"/>
            </w:numPr>
            <w:tabs>
              <w:tab w:val="left" w:pos="426"/>
            </w:tabs>
            <w:ind w:left="2062" w:hanging="360"/>
            <w:jc w:val="thaiDistribute"/>
          </w:pPr>
        </w:pPrChange>
      </w:pPr>
    </w:p>
    <w:p w14:paraId="45ADB52B" w14:textId="03D0DAB3" w:rsidR="005B4ADD" w:rsidRPr="002C0BDB" w:rsidDel="00EA06C2" w:rsidRDefault="00D43829">
      <w:pPr>
        <w:pStyle w:val="NoSpacing"/>
        <w:numPr>
          <w:ilvl w:val="0"/>
          <w:numId w:val="85"/>
        </w:numPr>
        <w:tabs>
          <w:tab w:val="left" w:pos="426"/>
          <w:tab w:val="left" w:pos="1134"/>
          <w:tab w:val="left" w:pos="1276"/>
        </w:tabs>
        <w:spacing w:line="340" w:lineRule="exact"/>
        <w:ind w:left="425" w:firstLine="568"/>
        <w:jc w:val="thaiDistribute"/>
        <w:rPr>
          <w:ins w:id="5907" w:author="HP" w:date="2021-08-08T12:54:00Z"/>
          <w:del w:id="5908" w:author="PSK" w:date="2021-08-10T09:39:00Z"/>
          <w:rFonts w:ascii="Phetsarath OT" w:eastAsia="Phetsarath OT" w:hAnsi="Phetsarath OT" w:cs="Phetsarath OT"/>
          <w:sz w:val="24"/>
          <w:szCs w:val="24"/>
          <w:lang w:val="fr-FR"/>
          <w:rPrChange w:id="5909" w:author="NA" w:date="2021-12-30T11:44:00Z">
            <w:rPr>
              <w:ins w:id="5910" w:author="HP" w:date="2021-08-08T12:54:00Z"/>
              <w:del w:id="5911" w:author="PSK" w:date="2021-08-10T09:39:00Z"/>
              <w:rFonts w:ascii="Phetsarath OT" w:eastAsia="Phetsarath OT" w:hAnsi="Phetsarath OT" w:cs="Phetsarath OT"/>
              <w:color w:val="000000"/>
              <w:sz w:val="24"/>
              <w:szCs w:val="24"/>
              <w:highlight w:val="yellow"/>
              <w:u w:val="single"/>
            </w:rPr>
          </w:rPrChange>
        </w:rPr>
        <w:pPrChange w:id="5912" w:author="PSK" w:date="2021-07-16T14:25:00Z">
          <w:pPr>
            <w:pStyle w:val="NoSpacing"/>
            <w:numPr>
              <w:numId w:val="16"/>
            </w:numPr>
            <w:tabs>
              <w:tab w:val="left" w:pos="426"/>
            </w:tabs>
            <w:ind w:left="2062" w:hanging="360"/>
            <w:jc w:val="thaiDistribute"/>
          </w:pPr>
        </w:pPrChange>
      </w:pPr>
      <w:ins w:id="5913" w:author="HP" w:date="2021-08-08T09:49:00Z">
        <w:del w:id="5914" w:author="PSK" w:date="2021-08-10T10:06:00Z">
          <w:r w:rsidRPr="002C0BDB" w:rsidDel="00941FB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59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່</w:delText>
          </w:r>
        </w:del>
      </w:ins>
      <w:ins w:id="5916" w:author="HP" w:date="2021-08-08T12:54:00Z">
        <w:del w:id="5917" w:author="PSK" w:date="2021-08-10T09:39:00Z">
          <w:r w:rsidR="005B4ADD" w:rsidRPr="002C0BDB" w:rsidDel="00EA06C2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91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</w:rPr>
              </w:rPrChange>
            </w:rPr>
            <w:delText>;</w:delText>
          </w:r>
        </w:del>
      </w:ins>
    </w:p>
    <w:p w14:paraId="2C2DA48B" w14:textId="4478CD8F" w:rsidR="00F81196" w:rsidRPr="002C0BDB" w:rsidRDefault="005B4ADD">
      <w:pPr>
        <w:pStyle w:val="NoSpacing"/>
        <w:tabs>
          <w:tab w:val="left" w:pos="426"/>
          <w:tab w:val="left" w:pos="1134"/>
          <w:tab w:val="left" w:pos="1276"/>
        </w:tabs>
        <w:spacing w:line="340" w:lineRule="exact"/>
        <w:ind w:left="993"/>
        <w:jc w:val="thaiDistribute"/>
        <w:rPr>
          <w:ins w:id="5919" w:author="PSK" w:date="2021-07-16T14:33:00Z"/>
          <w:rFonts w:ascii="Phetsarath OT" w:eastAsia="Phetsarath OT" w:hAnsi="Phetsarath OT" w:cs="Phetsarath OT"/>
          <w:sz w:val="24"/>
          <w:szCs w:val="24"/>
          <w:lang w:val="fr-FR"/>
          <w:rPrChange w:id="5920" w:author="NA" w:date="2021-12-30T11:44:00Z">
            <w:rPr>
              <w:ins w:id="5921" w:author="PSK" w:date="2021-07-16T14:33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5922" w:author="PSK" w:date="2021-07-16T14:33:00Z">
          <w:pPr>
            <w:pStyle w:val="NoSpacing"/>
            <w:numPr>
              <w:numId w:val="16"/>
            </w:numPr>
            <w:tabs>
              <w:tab w:val="left" w:pos="426"/>
            </w:tabs>
            <w:ind w:left="2062" w:hanging="360"/>
            <w:jc w:val="thaiDistribute"/>
          </w:pPr>
        </w:pPrChange>
      </w:pPr>
      <w:ins w:id="5923" w:author="HP" w:date="2021-08-08T12:55:00Z">
        <w:del w:id="5924" w:author="PSK" w:date="2021-08-10T09:40:00Z">
          <w:r w:rsidRPr="002C0BDB" w:rsidDel="00EA06C2">
            <w:rPr>
              <w:rFonts w:ascii="Phetsarath OT" w:eastAsia="Phetsarath OT" w:hAnsi="Phetsarath OT" w:cs="Phetsarath OT" w:hint="cs"/>
              <w:b/>
              <w:bCs/>
              <w:sz w:val="24"/>
              <w:szCs w:val="24"/>
              <w:cs/>
              <w:lang w:val="fr-FR"/>
              <w:rPrChange w:id="5925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ເລກໝາຍໂທລະສັບ</w:delText>
          </w:r>
          <w:r w:rsidRPr="002C0BDB" w:rsidDel="00EA06C2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  <w:rPrChange w:id="5926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EA06C2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27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ໝາຍເຖ</w:delText>
          </w:r>
        </w:del>
        <w:del w:id="5928" w:author="PSK" w:date="2021-08-10T08:57:00Z">
          <w:r w:rsidRPr="002C0BDB" w:rsidDel="00DB486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29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ີ</w:delText>
          </w:r>
        </w:del>
        <w:del w:id="5930" w:author="PSK" w:date="2021-08-10T09:40:00Z">
          <w:r w:rsidRPr="002C0BDB" w:rsidDel="00EA06C2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31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ງ</w:delText>
          </w:r>
          <w:r w:rsidRPr="002C0BDB" w:rsidDel="00EA06C2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932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EA06C2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33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ເລກໝາຍໂທລະສັບເຄື່ອນທີ່</w:delText>
          </w:r>
          <w:r w:rsidRPr="002C0BDB" w:rsidDel="00EA06C2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934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  <w:lang w:val="fr-FR"/>
                </w:rPr>
              </w:rPrChange>
            </w:rPr>
            <w:delText xml:space="preserve">, </w:delText>
          </w:r>
          <w:r w:rsidRPr="002C0BDB" w:rsidDel="00EA06C2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35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ຕັ້ງໂຕະແບບ</w:delText>
          </w:r>
        </w:del>
      </w:ins>
      <w:ins w:id="5936" w:author="HP" w:date="2021-08-08T12:56:00Z">
        <w:del w:id="5937" w:author="PSK" w:date="2021-08-10T09:40:00Z">
          <w:r w:rsidRPr="002C0BDB" w:rsidDel="00EA06C2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938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  <w:lang w:val="fr-FR"/>
                </w:rPr>
              </w:rPrChange>
            </w:rPr>
            <w:delText xml:space="preserve"> </w:delText>
          </w:r>
        </w:del>
      </w:ins>
      <w:ins w:id="5939" w:author="HP" w:date="2021-08-08T12:55:00Z">
        <w:del w:id="5940" w:author="PSK" w:date="2021-08-10T09:40:00Z">
          <w:r w:rsidRPr="002C0BDB" w:rsidDel="00EA06C2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41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ມີສາຍ</w:delText>
          </w:r>
          <w:r w:rsidRPr="002C0BDB" w:rsidDel="00EA06C2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942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EA06C2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43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ແລະ</w:delText>
          </w:r>
          <w:r w:rsidRPr="002C0BDB" w:rsidDel="00EA06C2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5944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EA06C2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45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ບ</w:delText>
          </w:r>
        </w:del>
      </w:ins>
      <w:ins w:id="5946" w:author="HP" w:date="2021-08-08T12:56:00Z">
        <w:del w:id="5947" w:author="PSK" w:date="2021-08-10T09:40:00Z">
          <w:r w:rsidRPr="002C0BDB" w:rsidDel="00EA06C2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4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ໍ່</w:delText>
          </w:r>
        </w:del>
      </w:ins>
      <w:ins w:id="5949" w:author="HP" w:date="2021-08-08T12:55:00Z">
        <w:del w:id="5950" w:author="PSK" w:date="2021-08-10T09:40:00Z">
          <w:r w:rsidRPr="002C0BDB" w:rsidDel="00EA06C2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5951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ມີສາຍ</w:delText>
          </w:r>
        </w:del>
      </w:ins>
    </w:p>
    <w:p w14:paraId="6E0E3020" w14:textId="54E796CE" w:rsidR="00A00292" w:rsidRPr="00861570" w:rsidDel="00095308" w:rsidRDefault="006B67F8">
      <w:pPr>
        <w:rPr>
          <w:ins w:id="5952" w:author="home" w:date="2021-07-11T20:59:00Z"/>
          <w:del w:id="5953" w:author="PSK" w:date="2021-07-12T16:28:00Z"/>
          <w:rFonts w:ascii="Phetsarath OT" w:eastAsia="Phetsarath OT" w:hAnsi="Phetsarath OT" w:cs="Phetsarath OT"/>
          <w:b/>
          <w:bCs/>
          <w:sz w:val="24"/>
          <w:szCs w:val="24"/>
          <w:lang w:val="fr-FR"/>
          <w:rPrChange w:id="5954" w:author="Windows User" w:date="2022-03-01T10:40:00Z">
            <w:rPr>
              <w:ins w:id="5955" w:author="home" w:date="2021-07-11T20:59:00Z"/>
              <w:del w:id="5956" w:author="PSK" w:date="2021-07-12T16:28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5957" w:author="NA" w:date="2021-12-27T11:23:00Z">
          <w:pPr>
            <w:pStyle w:val="NoSpacing"/>
            <w:tabs>
              <w:tab w:val="left" w:pos="426"/>
            </w:tabs>
            <w:ind w:left="1985"/>
            <w:jc w:val="both"/>
          </w:pPr>
        </w:pPrChange>
      </w:pPr>
      <w:bookmarkStart w:id="5958" w:name="_Toc77345996"/>
      <w:bookmarkStart w:id="5959" w:name="_Toc77346157"/>
      <w:bookmarkEnd w:id="5958"/>
      <w:bookmarkEnd w:id="5959"/>
      <w:ins w:id="5960" w:author="NA" w:date="2021-12-27T11:23:00Z">
        <w:r w:rsidRPr="0086157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 w:bidi="lo-LA"/>
            <w:rPrChange w:id="5961" w:author="Windows User" w:date="2022-03-01T10:40:00Z">
              <w:rPr>
                <w:rFonts w:ascii="Phetsarath OT" w:eastAsia="Phetsarath OT" w:hAnsi="Phetsarath OT" w:cs="Phetsarath OT" w:hint="cs"/>
                <w:cs/>
                <w:lang w:val="fr-FR"/>
              </w:rPr>
            </w:rPrChange>
          </w:rPr>
          <w:t>ມາດຕາ</w:t>
        </w:r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 w:bidi="lo-LA"/>
            <w:rPrChange w:id="5962" w:author="Windows User" w:date="2022-03-01T10:40:00Z">
              <w:rPr>
                <w:rFonts w:ascii="Phetsarath OT" w:eastAsia="Phetsarath OT" w:hAnsi="Phetsarath OT" w:cs="Phetsarath OT"/>
                <w:cs/>
                <w:lang w:val="fr-FR"/>
              </w:rPr>
            </w:rPrChange>
          </w:rPr>
          <w:t xml:space="preserve"> </w:t>
        </w:r>
        <w:del w:id="5963" w:author="Windows User" w:date="2022-01-12T14:41:00Z">
          <w:r w:rsidRPr="00861570" w:rsidDel="00AE1D2A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 w:bidi="lo-LA"/>
              <w:rPrChange w:id="5964" w:author="Windows User" w:date="2022-03-01T10:40:00Z">
                <w:rPr>
                  <w:rFonts w:ascii="Phetsarath OT" w:eastAsia="Phetsarath OT" w:hAnsi="Phetsarath OT" w:cs="Phetsarath OT"/>
                  <w:cs/>
                  <w:lang w:val="fr-FR"/>
                </w:rPr>
              </w:rPrChange>
            </w:rPr>
            <w:delText xml:space="preserve"> </w:delText>
          </w:r>
        </w:del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 w:bidi="lo-LA"/>
            <w:rPrChange w:id="5965" w:author="Windows User" w:date="2022-03-01T10:40:00Z">
              <w:rPr>
                <w:rFonts w:ascii="Phetsarath OT" w:eastAsia="Phetsarath OT" w:hAnsi="Phetsarath OT" w:cs="Phetsarath OT"/>
                <w:cs/>
                <w:lang w:val="fr-FR"/>
              </w:rPr>
            </w:rPrChange>
          </w:rPr>
          <w:t>4</w:t>
        </w:r>
      </w:ins>
      <w:ins w:id="5966" w:author="Windows User" w:date="2022-01-12T14:41:00Z">
        <w:r w:rsidR="00AE1D2A"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 w:bidi="lo-LA"/>
            <w:rPrChange w:id="5967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</w:ins>
      <w:ins w:id="5968" w:author="NA" w:date="2021-12-27T11:23:00Z">
        <w:del w:id="5969" w:author="Windows User" w:date="2022-01-12T14:41:00Z">
          <w:r w:rsidRPr="00861570" w:rsidDel="00AE1D2A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 w:bidi="lo-LA"/>
              <w:rPrChange w:id="5970" w:author="Windows User" w:date="2022-03-01T10:40:00Z">
                <w:rPr>
                  <w:rFonts w:ascii="Phetsarath OT" w:eastAsia="Phetsarath OT" w:hAnsi="Phetsarath OT" w:cs="Phetsarath OT"/>
                  <w:cs/>
                  <w:lang w:val="fr-FR"/>
                </w:rPr>
              </w:rPrChange>
            </w:rPr>
            <w:delText xml:space="preserve">  </w:delText>
          </w:r>
        </w:del>
      </w:ins>
    </w:p>
    <w:p w14:paraId="31592E57" w14:textId="017E8DE0" w:rsidR="00897237" w:rsidRPr="00861570" w:rsidDel="00E30074" w:rsidRDefault="0072440F">
      <w:pPr>
        <w:pStyle w:val="Heading2"/>
        <w:spacing w:before="0"/>
        <w:rPr>
          <w:del w:id="5971" w:author="NA" w:date="2021-12-23T14:34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5972" w:author="NA" w:date="2021-12-27T11:23:00Z">
          <w:pPr>
            <w:pStyle w:val="Heading2"/>
          </w:pPr>
        </w:pPrChange>
      </w:pPr>
      <w:del w:id="5973" w:author="home" w:date="2021-07-11T20:59:00Z">
        <w:r w:rsidRPr="00861570" w:rsidDel="00A00292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5974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861570" w:rsidDel="00A00292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5975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4 </w:delText>
        </w:r>
      </w:del>
      <w:bookmarkStart w:id="5976" w:name="_Toc77346158"/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  <w:rPrChange w:id="5977" w:author="Windows User" w:date="2022-03-01T10:40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(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5978" w:author="Windows User" w:date="2022-03-01T10:40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ປັບປຸງ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  <w:rPrChange w:id="5979" w:author="Windows User" w:date="2022-03-01T10:40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) </w:t>
      </w:r>
      <w:ins w:id="5980" w:author="NA" w:date="2021-12-24T11:43:00Z">
        <w:r w:rsidR="00B930E7"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  <w:rPrChange w:id="5981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t xml:space="preserve"> </w:t>
        </w:r>
      </w:ins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5982" w:author="Windows User" w:date="2022-03-01T10:40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ນະ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  <w:rPrChange w:id="5983" w:author="Windows User" w:date="2022-03-01T10:40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5984" w:author="Windows User" w:date="2022-03-01T10:40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ໂຍບາຍ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  <w:rPrChange w:id="5985" w:author="Windows User" w:date="2022-03-01T10:40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5986" w:author="Windows User" w:date="2022-03-01T10:40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ຂອງ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  <w:rPrChange w:id="5987" w:author="Windows User" w:date="2022-03-01T10:40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5988" w:author="Windows User" w:date="2022-03-01T10:40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ລັດ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  <w:rPrChange w:id="5989" w:author="Windows User" w:date="2022-03-01T10:40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ins w:id="5990" w:author="HP" w:date="2021-09-21T09:28:00Z">
        <w:r w:rsidR="00423141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5991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ກ່ຽວກັບ</w:t>
        </w:r>
      </w:ins>
      <w:del w:id="5992" w:author="HP" w:date="2021-09-21T09:28:00Z">
        <w:r w:rsidRPr="00861570" w:rsidDel="00423141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u w:val="single"/>
            <w:cs/>
            <w:lang w:bidi="lo-LA"/>
            <w:rPrChange w:id="5993" w:author="Windows User" w:date="2022-03-01T10:40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ດ້ານ</w:delText>
        </w:r>
      </w:del>
      <w:del w:id="5994" w:author="LENOVO" w:date="2021-12-10T08:01:00Z">
        <w:r w:rsidR="00462D3A" w:rsidRPr="00861570" w:rsidDel="0003390C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u w:val="single"/>
            <w:cs/>
            <w:lang w:bidi="lo-LA"/>
            <w:rPrChange w:id="5995" w:author="Windows User" w:date="2022-03-01T10:40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</w:delText>
        </w:r>
      </w:del>
      <w:ins w:id="5996" w:author="Windows User" w:date="2022-01-28T08:03:00Z">
        <w:r w:rsidR="00C55506" w:rsidRPr="00861570">
          <w:rPr>
            <w:rFonts w:ascii="Phetsarath OT" w:eastAsia="Phetsarath OT" w:hAnsi="Phetsarath OT" w:cs="Phetsarath OT" w:hint="cs"/>
            <w:b w:val="0"/>
            <w:bCs w:val="0"/>
            <w:sz w:val="24"/>
            <w:szCs w:val="24"/>
            <w:cs/>
            <w:lang w:val="fr-FR" w:bidi="lo-LA"/>
          </w:rPr>
          <w:t>ວຽກງານ</w:t>
        </w:r>
      </w:ins>
      <w:del w:id="5997" w:author="LENOVO" w:date="2021-12-10T08:01:00Z">
        <w:r w:rsidR="00462D3A" w:rsidRPr="00861570" w:rsidDel="0003390C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u w:val="single"/>
            <w:cs/>
            <w:lang w:bidi="lo-LA"/>
            <w:rPrChange w:id="5998" w:author="Windows User" w:date="2022-03-01T10:40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ນ</w:delText>
        </w:r>
      </w:del>
      <w:ins w:id="5999" w:author="LENOVO" w:date="2021-12-10T08:01:00Z">
        <w:del w:id="6000" w:author="Windows User" w:date="2022-01-28T08:03:00Z">
          <w:r w:rsidR="0003390C" w:rsidRPr="00861570" w:rsidDel="00C55506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4"/>
              <w:szCs w:val="24"/>
              <w:cs/>
              <w:lang w:bidi="lo-LA"/>
              <w:rPrChange w:id="6001" w:author="Windows User" w:date="2022-03-01T10:40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ວຽກງານ</w:delText>
          </w:r>
        </w:del>
      </w:ins>
      <w:del w:id="6002" w:author="Windows User" w:date="2022-01-28T08:03:00Z">
        <w:r w:rsidRPr="00861570" w:rsidDel="00C55506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highlight w:val="yellow"/>
            <w:lang w:val="fr-FR"/>
            <w:rPrChange w:id="6003" w:author="Windows User" w:date="2022-03-01T10:40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val="fr-FR"/>
              </w:rPr>
            </w:rPrChange>
          </w:rPr>
          <w:delText>​</w:delText>
        </w:r>
      </w:del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6004" w:author="Windows User" w:date="2022-03-01T10:40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ໂທລະ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  <w:rPrChange w:id="6005" w:author="Windows User" w:date="2022-03-01T10:40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6006" w:author="Windows User" w:date="2022-03-01T10:40:00Z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</w:rPrChange>
        </w:rPr>
        <w:t>ຄົມມະນາຄົມ</w:t>
      </w:r>
      <w:bookmarkEnd w:id="5976"/>
    </w:p>
    <w:p w14:paraId="39DCF482" w14:textId="37A8C982" w:rsidR="00BE2BE8" w:rsidRPr="00861570" w:rsidRDefault="0072440F">
      <w:pPr>
        <w:pStyle w:val="Heading2"/>
        <w:spacing w:before="0"/>
        <w:rPr>
          <w:ins w:id="6007" w:author="HP" w:date="2021-09-15T10:12:00Z"/>
          <w:rFonts w:ascii="Phetsarath OT" w:eastAsia="Phetsarath OT" w:hAnsi="Phetsarath OT" w:cs="Phetsarath OT"/>
          <w:sz w:val="24"/>
          <w:szCs w:val="24"/>
          <w:lang w:val="fr-FR"/>
          <w:rPrChange w:id="6008" w:author="Windows User" w:date="2022-03-01T10:40:00Z">
            <w:rPr>
              <w:ins w:id="6009" w:author="HP" w:date="2021-09-15T10:1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6010" w:author="NA" w:date="2021-12-27T11:23:00Z">
          <w:pPr>
            <w:pStyle w:val="NoSpacing"/>
            <w:ind w:left="680" w:firstLine="794"/>
            <w:jc w:val="thaiDistribute"/>
          </w:pPr>
        </w:pPrChange>
      </w:pPr>
      <w:del w:id="6011" w:author="PSK" w:date="2021-08-10T10:01:00Z"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12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ລັດ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13" w:author="Windows User" w:date="2022-03-01T10:40:00Z">
              <w:rPr>
                <w:b/>
                <w:bCs/>
                <w:lang w:val="fr-FR"/>
              </w:rPr>
            </w:rPrChange>
          </w:rPr>
          <w:delText xml:space="preserve">​ </w:delText>
        </w:r>
        <w:r w:rsidR="00AF5D65" w:rsidRPr="00861570" w:rsidDel="00A352E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6014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u w:val="single"/>
                <w:cs/>
                <w:lang w:val="fr-FR"/>
              </w:rPr>
            </w:rPrChange>
          </w:rPr>
          <w:delText>ສ້າງເງື່ອນໄຂ</w:delText>
        </w:r>
        <w:r w:rsidR="00AF5D65"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/>
            <w:rPrChange w:id="6015" w:author="Windows User" w:date="2022-03-01T10:40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  <w:r w:rsidR="00AF5D65" w:rsidRPr="00861570" w:rsidDel="00A352E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6016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u w:val="single"/>
                <w:cs/>
                <w:lang w:val="fr-FR"/>
              </w:rPr>
            </w:rPrChange>
          </w:rPr>
          <w:delText>ແລະ</w:delText>
        </w:r>
        <w:r w:rsidR="00AF5D65"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/>
            <w:rPrChange w:id="6017" w:author="Windows User" w:date="2022-03-01T10:40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  <w:r w:rsidR="00AF5D65" w:rsidRPr="00861570" w:rsidDel="00A352E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6018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u w:val="single"/>
                <w:cs/>
                <w:lang w:val="fr-FR"/>
              </w:rPr>
            </w:rPrChange>
          </w:rPr>
          <w:delText>ອຳນວຍຄວາມສະດວກ</w:delText>
        </w:r>
        <w:r w:rsidR="00AF5D65"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/>
            <w:rPrChange w:id="6019" w:author="Windows User" w:date="2022-03-01T10:40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  <w:r w:rsidR="00AF5D65" w:rsidRPr="00861570" w:rsidDel="00A352E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6020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u w:val="single"/>
                <w:cs/>
                <w:lang w:val="fr-FR"/>
              </w:rPr>
            </w:rPrChange>
          </w:rPr>
          <w:delText>ໃຫ້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21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ບຸກຄົນ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22" w:author="Windows User" w:date="2022-03-01T10:40:00Z">
              <w:rPr>
                <w:b/>
                <w:bCs/>
                <w:lang w:val="fr-FR"/>
              </w:rPr>
            </w:rPrChange>
          </w:rPr>
          <w:delText xml:space="preserve">,​ 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23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ນິຕິບຸກຄົນ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24" w:author="Windows User" w:date="2022-03-01T10:40:00Z">
              <w:rPr>
                <w:b/>
                <w:bCs/>
                <w:lang w:val="fr-FR"/>
              </w:rPr>
            </w:rPrChange>
          </w:rPr>
          <w:delText xml:space="preserve"> 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25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ຫຼື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26" w:author="Windows User" w:date="2022-03-01T10:40:00Z">
              <w:rPr>
                <w:b/>
                <w:bCs/>
                <w:lang w:val="fr-FR"/>
              </w:rPr>
            </w:rPrChange>
          </w:rPr>
          <w:delText xml:space="preserve"> 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27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ການຈັດ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28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29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ຕັ້ງ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30" w:author="Windows User" w:date="2022-03-01T10:40:00Z">
              <w:rPr>
                <w:b/>
                <w:bCs/>
                <w:lang w:val="fr-FR"/>
              </w:rPr>
            </w:rPrChange>
          </w:rPr>
          <w:delText xml:space="preserve"> 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31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ທັງ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32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33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ພາຍ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34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35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ໃນ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36" w:author="Windows User" w:date="2022-03-01T10:40:00Z">
              <w:rPr>
                <w:b/>
                <w:bCs/>
                <w:lang w:val="fr-FR"/>
              </w:rPr>
            </w:rPrChange>
          </w:rPr>
          <w:delText xml:space="preserve"> 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37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ແລະ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38" w:author="Windows User" w:date="2022-03-01T10:40:00Z">
              <w:rPr>
                <w:b/>
                <w:bCs/>
                <w:lang w:val="fr-FR"/>
              </w:rPr>
            </w:rPrChange>
          </w:rPr>
          <w:delText xml:space="preserve"> 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39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ຕ່າງປະ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40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41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ເທດ ລົງທຶນ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42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</w:del>
      <w:del w:id="6043" w:author="PSK" w:date="2021-08-06T09:36:00Z">
        <w:r w:rsidRPr="00861570" w:rsidDel="002A202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44" w:author="Windows User" w:date="2022-03-01T10:40:00Z">
              <w:rPr>
                <w:b/>
                <w:bCs/>
                <w:lang w:val="fr-FR"/>
              </w:rPr>
            </w:rPrChange>
          </w:rPr>
          <w:delText xml:space="preserve"> </w:delText>
        </w:r>
      </w:del>
      <w:del w:id="6045" w:author="PSK" w:date="2021-08-10T10:01:00Z"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46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ເຂົ້າ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47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48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ໃນ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49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50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ການ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51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52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ກໍ່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53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54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ສ້າງ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55" w:author="Windows User" w:date="2022-03-01T10:40:00Z">
              <w:rPr>
                <w:b/>
                <w:bCs/>
                <w:lang w:val="fr-FR"/>
              </w:rPr>
            </w:rPrChange>
          </w:rPr>
          <w:delText xml:space="preserve">, 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56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ການ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57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58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ພັດທະນາ</w:delText>
        </w:r>
      </w:del>
      <w:del w:id="6059" w:author="PSK" w:date="2021-08-06T09:36:00Z">
        <w:r w:rsidRPr="00861570" w:rsidDel="002A202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60" w:author="Windows User" w:date="2022-03-01T10:40:00Z">
              <w:rPr>
                <w:b/>
                <w:bCs/>
                <w:lang w:val="fr-FR"/>
              </w:rPr>
            </w:rPrChange>
          </w:rPr>
          <w:delText>,</w:delText>
        </w:r>
      </w:del>
      <w:del w:id="6061" w:author="PSK" w:date="2021-08-10T10:01:00Z"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62" w:author="Windows User" w:date="2022-03-01T10:40:00Z">
              <w:rPr>
                <w:b/>
                <w:bCs/>
                <w:lang w:val="fr-FR"/>
              </w:rPr>
            </w:rPrChange>
          </w:rPr>
          <w:delText xml:space="preserve"> 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63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ການ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64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65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ຂະຫຍາຍ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66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67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ເຄືອຂ່າຍ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68" w:author="Windows User" w:date="2022-03-01T10:40:00Z">
              <w:rPr>
                <w:b/>
                <w:bCs/>
                <w:lang w:val="fr-FR"/>
              </w:rPr>
            </w:rPrChange>
          </w:rPr>
          <w:delText>​</w:delText>
        </w:r>
        <w:r w:rsidRPr="00861570" w:rsidDel="00A352E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6069" w:author="Windows User" w:date="2022-03-01T10:40:00Z">
              <w:rPr>
                <w:rFonts w:cs="DokChampa"/>
                <w:b/>
                <w:bCs/>
                <w:cs/>
              </w:rPr>
            </w:rPrChange>
          </w:rPr>
          <w:delText>ໂທລະຄົມມະນາຄົມ</w:delText>
        </w:r>
      </w:del>
      <w:del w:id="6070" w:author="PSK" w:date="2021-08-06T09:40:00Z">
        <w:r w:rsidRPr="00861570" w:rsidDel="00282B72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6071" w:author="Windows User" w:date="2022-03-01T10:40:00Z">
              <w:rPr>
                <w:b/>
                <w:bCs/>
                <w:lang w:val="fr-FR"/>
              </w:rPr>
            </w:rPrChange>
          </w:rPr>
          <w:delText xml:space="preserve"> </w:delText>
        </w:r>
        <w:r w:rsidRPr="00861570" w:rsidDel="00282B72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6072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</w:rPr>
            </w:rPrChange>
          </w:rPr>
          <w:delText>ຕາມປະ</w:delText>
        </w:r>
        <w:r w:rsidRPr="00861570" w:rsidDel="00282B72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6073" w:author="Windows User" w:date="2022-03-01T10:40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rPrChange>
          </w:rPr>
          <w:delText>​</w:delText>
        </w:r>
        <w:r w:rsidRPr="00861570" w:rsidDel="00282B72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6074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</w:rPr>
            </w:rPrChange>
          </w:rPr>
          <w:delText>ເພດ</w:delText>
        </w:r>
        <w:r w:rsidRPr="00861570" w:rsidDel="00282B72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6075" w:author="Windows User" w:date="2022-03-01T10:40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rPrChange>
          </w:rPr>
          <w:delText xml:space="preserve"> ​</w:delText>
        </w:r>
        <w:r w:rsidRPr="00861570" w:rsidDel="00282B72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6076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</w:rPr>
            </w:rPrChange>
          </w:rPr>
          <w:delText>ແລະ</w:delText>
        </w:r>
        <w:r w:rsidRPr="00861570" w:rsidDel="00282B72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6077" w:author="Windows User" w:date="2022-03-01T10:40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861570" w:rsidDel="00282B72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6078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</w:rPr>
            </w:rPrChange>
          </w:rPr>
          <w:delText>ອາຍຸ</w:delText>
        </w:r>
        <w:r w:rsidRPr="00861570" w:rsidDel="00282B72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6079" w:author="Windows User" w:date="2022-03-01T10:40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rPrChange>
          </w:rPr>
          <w:delText>​</w:delText>
        </w:r>
        <w:r w:rsidRPr="00861570" w:rsidDel="00282B72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6080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u w:val="single"/>
                <w:cs/>
              </w:rPr>
            </w:rPrChange>
          </w:rPr>
          <w:delText>ການດຳເນີນທຸລະກິດ</w:delText>
        </w:r>
        <w:r w:rsidRPr="00861570" w:rsidDel="00282B72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6081" w:author="Windows User" w:date="2022-03-01T10:40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rPrChange>
          </w:rPr>
          <w:delText>​</w:delText>
        </w:r>
        <w:r w:rsidRPr="00861570" w:rsidDel="00282B72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6082" w:author="Windows User" w:date="2022-03-01T10:40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</w:rPr>
            </w:rPrChange>
          </w:rPr>
          <w:delText>ໂທລະຄົມມະນາຄົມ</w:delText>
        </w:r>
      </w:del>
      <w:ins w:id="6083" w:author="PSK" w:date="2021-08-10T09:51:00Z">
        <w:del w:id="6084" w:author="HP" w:date="2021-09-21T09:29:00Z"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085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ລັດ</w:delText>
          </w:r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rPrChange w:id="6086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 xml:space="preserve">  </w:delText>
          </w:r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087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ສົ່ງເສີມວຽກງານໂທລະຄົມມະນາຄົມ</w:delText>
          </w:r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rPrChange w:id="6088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089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ດ້ວຍການວາງນະໂຍບາຍ</w:delText>
          </w:r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090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091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ການຄົ້ນຄວ</w:delText>
          </w:r>
        </w:del>
      </w:ins>
      <w:ins w:id="6092" w:author="PSK" w:date="2021-08-17T14:47:00Z">
        <w:del w:id="6093" w:author="HP" w:date="2021-09-21T09:29:00Z">
          <w:r w:rsidR="006F78C7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094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້</w:delText>
          </w:r>
        </w:del>
      </w:ins>
      <w:ins w:id="6095" w:author="PSK" w:date="2021-08-10T09:51:00Z">
        <w:del w:id="6096" w:author="HP" w:date="2021-08-17T12:50:00Z">
          <w:r w:rsidR="00BE2BE8" w:rsidRPr="00861570" w:rsidDel="00D166BF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097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້</w:delText>
          </w:r>
        </w:del>
        <w:del w:id="6098" w:author="HP" w:date="2021-09-21T09:29:00Z"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099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າວິທະຍາສາດ</w:delText>
          </w:r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00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01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ເຕັກໂນໂລຊີ</w:delText>
          </w:r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rPrChange w:id="6102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03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ທີ່ທັນສະໄໝ</w:delText>
          </w:r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04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</w:rPr>
              </w:rPrChange>
            </w:rPr>
            <w:delText xml:space="preserve">, </w:delText>
          </w:r>
        </w:del>
      </w:ins>
      <w:ins w:id="6105" w:author="PSK" w:date="2021-08-10T09:54:00Z">
        <w:del w:id="6106" w:author="HP" w:date="2021-09-21T09:29:00Z">
          <w:r w:rsidR="00A352E0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07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ພັດທະນາບຸກຄະລ</w:delText>
          </w:r>
        </w:del>
      </w:ins>
      <w:ins w:id="6108" w:author="PSK" w:date="2021-08-10T09:56:00Z">
        <w:del w:id="6109" w:author="HP" w:date="2021-09-21T09:29:00Z">
          <w:r w:rsidR="00A352E0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10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າ</w:delText>
          </w:r>
        </w:del>
      </w:ins>
      <w:ins w:id="6111" w:author="PSK" w:date="2021-08-10T09:54:00Z">
        <w:del w:id="6112" w:author="HP" w:date="2021-09-21T09:29:00Z">
          <w:r w:rsidR="00A352E0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13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ກອນ</w:delText>
          </w:r>
          <w:r w:rsidR="00A352E0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14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, </w:delText>
          </w:r>
          <w:r w:rsidR="00A352E0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15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ສະໜອງງົບປະມານ</w:delText>
          </w:r>
          <w:r w:rsidR="00A352E0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16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="00A352E0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17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ແລະ</w:delText>
          </w:r>
          <w:r w:rsidR="00A352E0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18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</w:ins>
      <w:ins w:id="6119" w:author="PSK" w:date="2021-08-10T09:51:00Z">
        <w:del w:id="6120" w:author="HP" w:date="2021-09-21T09:29:00Z"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21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ກໍ່ສ້າງໂຄງລ່າງພື້ນຖານ</w:delText>
          </w:r>
        </w:del>
      </w:ins>
      <w:ins w:id="6122" w:author="PSK" w:date="2021-08-10T09:54:00Z">
        <w:del w:id="6123" w:author="HP" w:date="2021-09-21T09:29:00Z">
          <w:r w:rsidR="00A352E0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24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ໂທລະຄົມມະນາຄົມ</w:delText>
          </w:r>
        </w:del>
      </w:ins>
      <w:ins w:id="6125" w:author="PSK" w:date="2021-08-10T09:55:00Z">
        <w:del w:id="6126" w:author="HP" w:date="2021-09-21T09:29:00Z">
          <w:r w:rsidR="00A352E0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27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ທີ່ຈຳເປັນ</w:delText>
          </w:r>
        </w:del>
      </w:ins>
      <w:ins w:id="6128" w:author="PSK" w:date="2021-08-10T10:03:00Z">
        <w:del w:id="6129" w:author="HP" w:date="2021-09-21T09:29:00Z">
          <w:r w:rsidR="00941FBE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30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</w:ins>
      <w:ins w:id="6131" w:author="PSK" w:date="2021-08-10T10:05:00Z">
        <w:del w:id="6132" w:author="HP" w:date="2021-09-21T09:29:00Z">
          <w:r w:rsidR="00941FBE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33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ສຳລັບ</w:delText>
          </w:r>
        </w:del>
      </w:ins>
      <w:ins w:id="6134" w:author="PSK" w:date="2021-08-10T10:03:00Z">
        <w:del w:id="6135" w:author="HP" w:date="2021-09-21T09:29:00Z">
          <w:r w:rsidR="00941FBE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36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ວຽກງານປ້ອງກັນຊາດ</w:delText>
          </w:r>
        </w:del>
      </w:ins>
      <w:ins w:id="6137" w:author="PSK" w:date="2021-08-10T10:19:00Z">
        <w:del w:id="6138" w:author="HP" w:date="2021-09-21T09:29:00Z">
          <w:r w:rsidR="00D4230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39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green"/>
                  <w:u w:val="single"/>
                </w:rPr>
              </w:rPrChange>
            </w:rPr>
            <w:delText>-</w:delText>
          </w:r>
        </w:del>
      </w:ins>
      <w:ins w:id="6140" w:author="PSK" w:date="2021-08-10T10:03:00Z">
        <w:del w:id="6141" w:author="HP" w:date="2021-09-21T09:29:00Z">
          <w:r w:rsidR="00941FBE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42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ປ້ອງກັນຄວາມສະຫງົບ</w:delText>
          </w:r>
        </w:del>
      </w:ins>
      <w:ins w:id="6143" w:author="PSK" w:date="2021-08-10T10:05:00Z">
        <w:del w:id="6144" w:author="HP" w:date="2021-09-21T09:29:00Z">
          <w:r w:rsidR="00941FBE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45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="00941FBE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46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ແລະ</w:delText>
          </w:r>
          <w:r w:rsidR="00941FBE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47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="00941FBE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48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ວຽກງານບູລິມະສິດຂອງລັດຖະບານ</w:delText>
          </w:r>
        </w:del>
      </w:ins>
      <w:ins w:id="6149" w:author="PSK" w:date="2021-08-10T09:51:00Z">
        <w:del w:id="6150" w:author="HP" w:date="2021-09-21T09:29:00Z"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51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</w:rPr>
              </w:rPrChange>
            </w:rPr>
            <w:delText>,</w:delText>
          </w:r>
        </w:del>
      </w:ins>
      <w:ins w:id="6152" w:author="PSK" w:date="2021-08-10T09:55:00Z">
        <w:del w:id="6153" w:author="HP" w:date="2021-09-21T09:29:00Z">
          <w:r w:rsidR="00A352E0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54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="00A352E0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55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ພ້ອມທັງສ້າງເງື່ອນໄຂ</w:delText>
          </w:r>
        </w:del>
      </w:ins>
      <w:ins w:id="6156" w:author="PSK" w:date="2021-08-10T09:51:00Z">
        <w:del w:id="6157" w:author="HP" w:date="2021-09-21T09:29:00Z"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58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59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ອຳນວຍຄວາມສະດວກ</w:delText>
          </w:r>
        </w:del>
      </w:ins>
      <w:ins w:id="6160" w:author="PSK" w:date="2021-08-10T09:55:00Z">
        <w:del w:id="6161" w:author="HP" w:date="2021-09-21T09:29:00Z">
          <w:r w:rsidR="00A352E0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62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ໃຫ້ແກ່ອົງການຄຸ້ມຄອງວຽກງານໂທລະຄົມມະນາຄົມ</w:delText>
          </w:r>
        </w:del>
      </w:ins>
      <w:ins w:id="6163" w:author="PSK" w:date="2021-08-10T09:51:00Z">
        <w:del w:id="6164" w:author="HP" w:date="2021-09-21T09:29:00Z"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rPrChange w:id="6165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66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ໃຫ້ມີປະສິດທິພາບ</w:delText>
          </w:r>
          <w:r w:rsidR="00BE2BE8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  <w:rPrChange w:id="6167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="00BE2BE8" w:rsidRPr="00861570" w:rsidDel="0042314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6168" w:author="Windows User" w:date="2022-03-01T10:40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ປະສິດທິຜົນ</w:delText>
          </w:r>
        </w:del>
      </w:ins>
      <w:ins w:id="6169" w:author="PSK" w:date="2021-08-10T09:57:00Z">
        <w:del w:id="6170" w:author="HP" w:date="2021-09-21T09:29:00Z">
          <w:r w:rsidR="00A352E0" w:rsidRPr="00861570" w:rsidDel="00423141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rPrChange w:id="6171" w:author="Windows User" w:date="2022-03-01T10:40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.</w:delText>
          </w:r>
        </w:del>
      </w:ins>
    </w:p>
    <w:p w14:paraId="20D86579" w14:textId="40A15DE0" w:rsidR="0067465B" w:rsidRPr="002C0BDB" w:rsidDel="00E30074" w:rsidRDefault="00C565DC">
      <w:pPr>
        <w:pStyle w:val="NoSpacing"/>
        <w:spacing w:line="340" w:lineRule="exact"/>
        <w:ind w:left="426"/>
        <w:jc w:val="both"/>
        <w:rPr>
          <w:ins w:id="6172" w:author="HP" w:date="2021-09-15T10:12:00Z"/>
          <w:del w:id="6173" w:author="NA" w:date="2021-12-23T14:34:00Z"/>
          <w:rFonts w:ascii="Phetsarath OT" w:eastAsia="Phetsarath OT" w:hAnsi="Phetsarath OT" w:cs="Phetsarath OT"/>
          <w:sz w:val="24"/>
          <w:szCs w:val="24"/>
          <w:lang w:val="fr-FR"/>
          <w:rPrChange w:id="6174" w:author="NA" w:date="2021-12-30T11:44:00Z">
            <w:rPr>
              <w:ins w:id="6175" w:author="HP" w:date="2021-09-15T10:12:00Z"/>
              <w:del w:id="6176" w:author="NA" w:date="2021-12-23T14:34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6177" w:author="Windows User" w:date="2022-01-12T14:41:00Z">
          <w:pPr>
            <w:pStyle w:val="NoSpacing"/>
            <w:spacing w:line="340" w:lineRule="exact"/>
            <w:ind w:left="425" w:firstLine="510"/>
            <w:jc w:val="thaiDistribute"/>
          </w:pPr>
        </w:pPrChange>
      </w:pPr>
      <w:ins w:id="6178" w:author="Documents" w:date="2022-01-06T08:49:00Z">
        <w:del w:id="6179" w:author="Windows User" w:date="2022-01-12T14:41:00Z">
          <w:r w:rsidRPr="00C565DC" w:rsidDel="00AE1D2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180" w:author="Documents" w:date="2022-01-06T08:49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  </w:delText>
          </w:r>
        </w:del>
      </w:ins>
      <w:ins w:id="6181" w:author="Windows User" w:date="2022-01-12T14:42:00Z">
        <w:r w:rsidR="00AE1D2A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 xml:space="preserve">                   ລັດ </w:t>
        </w:r>
      </w:ins>
      <w:ins w:id="6182" w:author="HP" w:date="2021-09-15T10:12:00Z">
        <w:del w:id="6183" w:author="Windows User" w:date="2022-01-12T14:42:00Z">
          <w:r w:rsidR="0067465B" w:rsidRPr="002C0BDB" w:rsidDel="00AE1D2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618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ລັດ</w:delText>
          </w:r>
        </w:del>
      </w:ins>
      <w:ins w:id="6185" w:author="NA" w:date="2021-12-24T11:43:00Z">
        <w:del w:id="6186" w:author="Windows User" w:date="2022-01-12T14:42:00Z">
          <w:r w:rsidR="00B930E7" w:rsidRPr="002C0BDB" w:rsidDel="00AE1D2A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6187" w:author="HP" w:date="2021-09-15T10:12:00Z">
        <w:del w:id="6188" w:author="NA" w:date="2021-12-23T14:36:00Z">
          <w:r w:rsidR="0067465B" w:rsidRPr="002C0BDB" w:rsidDel="00E30074">
            <w:rPr>
              <w:rFonts w:ascii="Phetsarath OT" w:eastAsia="Phetsarath OT" w:hAnsi="Phetsarath OT" w:cs="Phetsarath OT"/>
              <w:sz w:val="24"/>
              <w:szCs w:val="24"/>
              <w:cs/>
              <w:rPrChange w:id="61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 </w:delText>
          </w:r>
        </w:del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1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ສົ່ງເສີມວຽກງານໂທລະຄົມມະນາຄົມ</w:t>
        </w:r>
      </w:ins>
      <w:ins w:id="6191" w:author="NA" w:date="2021-12-24T11:43:00Z">
        <w:r w:rsidR="00B930E7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6192" w:author="HP" w:date="2021-09-15T10:12:00Z">
        <w:del w:id="6193" w:author="NA" w:date="2021-12-24T11:43:00Z">
          <w:r w:rsidR="0067465B" w:rsidRPr="002C0BDB" w:rsidDel="00B930E7">
            <w:rPr>
              <w:rFonts w:ascii="Phetsarath OT" w:eastAsia="Phetsarath OT" w:hAnsi="Phetsarath OT" w:cs="Phetsarath OT"/>
              <w:sz w:val="24"/>
              <w:szCs w:val="24"/>
              <w:cs/>
              <w:rPrChange w:id="61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1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ດ້ວຍການວາງນະໂຍບາ</w:t>
        </w:r>
      </w:ins>
      <w:ins w:id="6196" w:author="HP [2]" w:date="2021-11-13T11:52:00Z">
        <w:r w:rsidR="000A72E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1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</w:rPr>
            </w:rPrChange>
          </w:rPr>
          <w:t>ຍ</w:t>
        </w:r>
      </w:ins>
      <w:ins w:id="6198" w:author="LENOVO" w:date="2021-12-10T09:02:00Z">
        <w:del w:id="6199" w:author="NA" w:date="2021-12-23T11:10:00Z">
          <w:r w:rsidR="00F83A59" w:rsidRPr="008C7A6F" w:rsidDel="00352D4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200" w:author="NA" w:date="2022-01-05T08:49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, </w:delText>
          </w:r>
        </w:del>
      </w:ins>
      <w:ins w:id="6201" w:author="HP" w:date="2021-09-15T10:12:00Z">
        <w:del w:id="6202" w:author="HP [2]" w:date="2021-11-13T11:52:00Z">
          <w:r w:rsidR="0067465B" w:rsidRPr="002C0BDB" w:rsidDel="000A72EE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rPrChange w:id="62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ຍ</w:delText>
          </w:r>
        </w:del>
      </w:ins>
      <w:ins w:id="6204" w:author="HP [2]" w:date="2021-11-13T11:28:00Z">
        <w:del w:id="6205" w:author="LENOVO" w:date="2021-11-22T15:46:00Z">
          <w:r w:rsidR="00BF4F25" w:rsidRPr="002C0BDB" w:rsidDel="007B673B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lang w:val="fr-FR"/>
              <w:rPrChange w:id="620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ໃນ</w:delText>
          </w:r>
        </w:del>
      </w:ins>
      <w:ins w:id="6207" w:author="LTRA" w:date="2021-10-28T11:08:00Z">
        <w:del w:id="6208" w:author="HP [2]" w:date="2021-10-29T13:54:00Z">
          <w:r w:rsidR="00977228" w:rsidRPr="002C0BDB" w:rsidDel="00820C99">
            <w:rPr>
              <w:rFonts w:ascii="Phetsarath OT" w:eastAsia="Phetsarath OT" w:hAnsi="Phetsarath OT" w:cs="Phetsarath OT"/>
              <w:sz w:val="24"/>
              <w:szCs w:val="24"/>
              <w:cs/>
              <w:rPrChange w:id="620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977228" w:rsidRPr="002C0BDB" w:rsidDel="00820C99">
            <w:rPr>
              <w:rFonts w:ascii="Phetsarath OT" w:eastAsia="Phetsarath OT" w:hAnsi="Phetsarath OT" w:cs="Phetsarath OT" w:hint="cs"/>
              <w:b/>
              <w:bCs/>
              <w:strike/>
              <w:sz w:val="24"/>
              <w:szCs w:val="24"/>
              <w:cs/>
              <w:rPrChange w:id="621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ເຂົ້າໃນ</w:delText>
          </w:r>
        </w:del>
      </w:ins>
      <w:ins w:id="6211" w:author="HP" w:date="2021-09-15T10:12:00Z">
        <w:del w:id="6212" w:author="HP [2]" w:date="2021-10-29T13:51:00Z">
          <w:r w:rsidR="0067465B" w:rsidRPr="002C0BDB" w:rsidDel="00820C9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2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, </w:delText>
          </w:r>
        </w:del>
        <w:del w:id="6214" w:author="HP [2]" w:date="2021-11-13T11:49:00Z">
          <w:r w:rsidR="0067465B" w:rsidRPr="002C0BDB" w:rsidDel="000A72E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62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ການ</w:delText>
          </w:r>
        </w:del>
      </w:ins>
      <w:ins w:id="6216" w:author="HP [2]" w:date="2021-11-13T11:49:00Z">
        <w:r w:rsidR="000A72E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ການ</w:t>
        </w:r>
      </w:ins>
      <w:ins w:id="6218" w:author="HP [2]" w:date="2021-11-13T11:52:00Z">
        <w:del w:id="6219" w:author="LENOVO" w:date="2021-12-10T09:00:00Z">
          <w:r w:rsidR="000A72EE" w:rsidRPr="002C0BDB" w:rsidDel="00F83A59">
            <w:rPr>
              <w:rFonts w:ascii="Phetsarath OT" w:eastAsia="Phetsarath OT" w:hAnsi="Phetsarath OT" w:cs="Phetsarath OT"/>
              <w:sz w:val="24"/>
              <w:szCs w:val="24"/>
              <w:cs/>
              <w:rPrChange w:id="62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6221" w:author="HP" w:date="2021-09-15T10:12:00Z"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ຄົ້ນຄວ້າວິທະ</w:t>
        </w:r>
      </w:ins>
      <w:ins w:id="6223" w:author="Documents" w:date="2022-01-06T08:50:00Z">
        <w:del w:id="6224" w:author="Windows User" w:date="2022-01-12T14:42:00Z">
          <w:r w:rsidRPr="00C565DC" w:rsidDel="00AE1D2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225" w:author="Documents" w:date="2022-01-06T08:50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6226" w:author="HP" w:date="2021-09-15T10:12:00Z"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ຍາ</w:t>
        </w:r>
      </w:ins>
      <w:ins w:id="6228" w:author="Windows User" w:date="2022-01-12T14:42:00Z">
        <w:r w:rsidR="00AE1D2A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6229" w:author="NA" w:date="2021-12-24T11:43:00Z">
        <w:del w:id="6230" w:author="Documents" w:date="2022-01-06T08:49:00Z">
          <w:r w:rsidR="00B930E7" w:rsidRPr="002C0BDB" w:rsidDel="00C565D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6231" w:author="HP" w:date="2021-09-15T10:12:00Z"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ສາດ</w:t>
        </w:r>
      </w:ins>
      <w:ins w:id="6233" w:author="HP [2]" w:date="2021-11-13T11:54:00Z">
        <w:r w:rsidR="000A72EE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2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0A72E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2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ແລະ</w:t>
        </w:r>
      </w:ins>
      <w:ins w:id="6236" w:author="HP" w:date="2021-09-15T10:12:00Z">
        <w:del w:id="6237" w:author="HP [2]" w:date="2021-11-13T11:54:00Z">
          <w:r w:rsidR="0067465B" w:rsidRPr="002C0BDB" w:rsidDel="000A72EE">
            <w:rPr>
              <w:rFonts w:ascii="Phetsarath OT" w:eastAsia="Phetsarath OT" w:hAnsi="Phetsarath OT" w:cs="Phetsarath OT"/>
              <w:sz w:val="24"/>
              <w:szCs w:val="24"/>
              <w:highlight w:val="green"/>
              <w:lang w:val="fr-FR"/>
              <w:rPrChange w:id="623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>,</w:delText>
          </w:r>
        </w:del>
        <w:r w:rsidR="0067465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ເຕັກໂນໂລຊີ</w:t>
        </w:r>
        <w:r w:rsidR="0067465B" w:rsidRPr="002C0BDB">
          <w:rPr>
            <w:rFonts w:ascii="Phetsarath OT" w:eastAsia="Phetsarath OT" w:hAnsi="Phetsarath OT" w:cs="Phetsarath OT"/>
            <w:sz w:val="24"/>
            <w:szCs w:val="24"/>
            <w:cs/>
            <w:rPrChange w:id="62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ທີ່ທັນສະໄໝ</w:t>
        </w:r>
        <w:r w:rsidR="0067465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ພັດທະນາບຸກຄະລາກອນ</w:t>
        </w:r>
        <w:r w:rsidR="0067465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ສະໜອງງົບປະມານ</w:t>
        </w:r>
        <w:r w:rsidR="0067465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67465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ກໍ່ສ້າງໂຄງລ່າງພື້ນຖານໂທລະຄົມມະນາຄົມທີ່ຈຳເປັນ</w:t>
        </w:r>
      </w:ins>
      <w:ins w:id="6251" w:author="NA" w:date="2021-12-24T09:33:00Z">
        <w:r w:rsidR="00AB6352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ins w:id="6252" w:author="HP" w:date="2021-09-15T10:12:00Z">
        <w:del w:id="6253" w:author="NA" w:date="2021-12-24T09:33:00Z">
          <w:r w:rsidR="0067465B" w:rsidRPr="002C0BDB" w:rsidDel="00AB6352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2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ພ້ອມທັງສ້າງເງື່ອນໄຂ</w:t>
        </w:r>
        <w:del w:id="6256" w:author="Documents" w:date="2022-01-06T08:50:00Z">
          <w:r w:rsidR="0067465B" w:rsidRPr="002C0BDB" w:rsidDel="00C565D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25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ອຳນວຍຄວາມສະດວກໃຫ້ແກ່ອົງການຄຸ້ມຄອງວຽກງານໂທລະຄົມມະນາຄົມ</w:t>
        </w:r>
        <w:r w:rsidR="00B2515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,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ວຽກງານປ້ອງກັນຊາດ</w:t>
        </w:r>
        <w:r w:rsidR="0067465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-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ປ້ອງກັນຄວາມສະຫງົບ</w:t>
        </w:r>
        <w:r w:rsidR="0067465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67465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ວຽກງານບ</w:t>
        </w:r>
      </w:ins>
      <w:ins w:id="6267" w:author="Documents" w:date="2022-01-10T22:29:00Z">
        <w:r w:rsidR="005A76D2">
          <w:rPr>
            <w:rFonts w:ascii="Phetsarath OT" w:eastAsia="Phetsarath OT" w:hAnsi="Phetsarath OT" w:cs="Phetsarath OT" w:hint="cs"/>
            <w:sz w:val="24"/>
            <w:szCs w:val="24"/>
            <w:cs/>
          </w:rPr>
          <w:t>ຸ</w:t>
        </w:r>
      </w:ins>
      <w:ins w:id="6268" w:author="HP" w:date="2021-09-15T10:12:00Z">
        <w:del w:id="6269" w:author="Documents" w:date="2022-01-10T22:29:00Z">
          <w:r w:rsidR="0067465B" w:rsidRPr="002C0BDB" w:rsidDel="005A76D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627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ູ</w:delText>
          </w:r>
        </w:del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ລິມະ</w:t>
        </w:r>
      </w:ins>
      <w:ins w:id="6272" w:author="Documents" w:date="2022-01-10T22:30:00Z">
        <w:del w:id="6273" w:author="Windows User" w:date="2022-01-12T14:42:00Z">
          <w:r w:rsidR="005A76D2" w:rsidDel="00AE1D2A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ins w:id="6274" w:author="HP" w:date="2021-09-15T10:12:00Z"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ສິດຂອງລັດຖະບານ</w:t>
        </w:r>
      </w:ins>
      <w:ins w:id="6276" w:author="HP" w:date="2021-09-15T10:13:00Z">
        <w:r w:rsidR="00B25155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2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u w:val="single"/>
                <w:cs/>
                <w:lang w:val="fr-FR"/>
              </w:rPr>
            </w:rPrChange>
          </w:rPr>
          <w:t xml:space="preserve"> </w:t>
        </w:r>
      </w:ins>
      <w:ins w:id="6278" w:author="HP" w:date="2021-09-15T10:12:00Z"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ໃຫ້ມີປະສິດທິພາບ</w:t>
        </w:r>
      </w:ins>
      <w:ins w:id="6280" w:author="HP" w:date="2021-09-15T10:13:00Z">
        <w:r w:rsidR="00B25155" w:rsidRPr="002C0BDB">
          <w:rPr>
            <w:rFonts w:ascii="Phetsarath OT" w:eastAsia="Phetsarath OT" w:hAnsi="Phetsarath OT" w:cs="Phetsarath OT"/>
            <w:sz w:val="24"/>
            <w:szCs w:val="24"/>
            <w:cs/>
            <w:rPrChange w:id="62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u w:val="single"/>
                <w:cs/>
              </w:rPr>
            </w:rPrChange>
          </w:rPr>
          <w:t xml:space="preserve"> </w:t>
        </w:r>
        <w:r w:rsidR="00B2515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2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val="fr-FR"/>
              </w:rPr>
            </w:rPrChange>
          </w:rPr>
          <w:t>ແລະ</w:t>
        </w:r>
      </w:ins>
      <w:ins w:id="6283" w:author="HP" w:date="2021-09-15T10:12:00Z">
        <w:r w:rsidR="0067465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2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67465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2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ປະສິດທິຜົນ</w:t>
        </w:r>
        <w:r w:rsidR="0067465B" w:rsidRPr="002C0BDB">
          <w:rPr>
            <w:rFonts w:ascii="Phetsarath OT" w:eastAsia="Phetsarath OT" w:hAnsi="Phetsarath OT" w:cs="Phetsarath OT"/>
            <w:sz w:val="24"/>
            <w:szCs w:val="24"/>
            <w:cs/>
            <w:rPrChange w:id="62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>.</w:t>
        </w:r>
      </w:ins>
    </w:p>
    <w:p w14:paraId="31CC0984" w14:textId="77777777" w:rsidR="0067465B" w:rsidRPr="002C0BDB" w:rsidRDefault="0067465B">
      <w:pPr>
        <w:pStyle w:val="NoSpacing"/>
        <w:spacing w:line="340" w:lineRule="exact"/>
        <w:ind w:left="426"/>
        <w:jc w:val="both"/>
        <w:rPr>
          <w:ins w:id="6287" w:author="PSK" w:date="2021-08-06T09:41:00Z"/>
          <w:rFonts w:ascii="Phetsarath OT" w:eastAsia="Phetsarath OT" w:hAnsi="Phetsarath OT" w:cs="Phetsarath OT"/>
          <w:sz w:val="24"/>
          <w:szCs w:val="24"/>
          <w:lang w:val="fr-FR"/>
          <w:rPrChange w:id="6288" w:author="NA" w:date="2021-12-30T11:44:00Z">
            <w:rPr>
              <w:ins w:id="6289" w:author="PSK" w:date="2021-08-06T09:41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6290" w:author="Windows User" w:date="2022-01-12T14:41:00Z">
          <w:pPr>
            <w:pStyle w:val="NoSpacing"/>
            <w:ind w:left="680" w:firstLine="794"/>
            <w:jc w:val="thaiDistribute"/>
          </w:pPr>
        </w:pPrChange>
      </w:pPr>
    </w:p>
    <w:p w14:paraId="45B05E2A" w14:textId="17578670" w:rsidR="00A352E0" w:rsidRPr="002C0BDB" w:rsidRDefault="001D14CE">
      <w:pPr>
        <w:pStyle w:val="NoSpacing"/>
        <w:tabs>
          <w:tab w:val="left" w:pos="1800"/>
          <w:tab w:val="left" w:pos="2127"/>
        </w:tabs>
        <w:spacing w:line="340" w:lineRule="exact"/>
        <w:ind w:left="426" w:firstLine="1104"/>
        <w:jc w:val="both"/>
        <w:rPr>
          <w:ins w:id="6291" w:author="PSK" w:date="2021-08-10T10:01:00Z"/>
          <w:rFonts w:ascii="Phetsarath OT" w:eastAsia="Phetsarath OT" w:hAnsi="Phetsarath OT" w:cs="Phetsarath OT"/>
          <w:sz w:val="24"/>
          <w:szCs w:val="24"/>
          <w:lang w:val="fr-FR"/>
          <w:rPrChange w:id="6292" w:author="NA" w:date="2021-12-30T11:44:00Z">
            <w:rPr>
              <w:ins w:id="6293" w:author="PSK" w:date="2021-08-10T10:0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6294" w:author="Documents" w:date="2022-01-10T15:58:00Z">
          <w:pPr>
            <w:pStyle w:val="NoSpacing"/>
            <w:spacing w:line="340" w:lineRule="exact"/>
            <w:ind w:left="425" w:firstLine="510"/>
            <w:jc w:val="thaiDistribute"/>
          </w:pPr>
        </w:pPrChange>
      </w:pPr>
      <w:ins w:id="6295" w:author="Documents" w:date="2022-01-06T08:50:00Z">
        <w:r w:rsidRPr="001D14CE">
          <w:rPr>
            <w:rFonts w:ascii="Phetsarath OT" w:eastAsia="Phetsarath OT" w:hAnsi="Phetsarath OT" w:cs="Phetsarath OT"/>
            <w:sz w:val="24"/>
            <w:szCs w:val="24"/>
            <w:lang w:val="fr-FR"/>
            <w:rPrChange w:id="6296" w:author="Documents" w:date="2022-01-06T08:51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  </w:t>
        </w:r>
      </w:ins>
      <w:ins w:id="6297" w:author="PSK" w:date="2021-08-10T10:01:00Z"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ລັດ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​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2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ສ້າງເງື່ອນໄຂ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2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3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ແລະ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3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3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ອຳນວຍຄວາມສະດວກ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3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3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ໃຫ້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ບຸກຄົນ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,​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ນິຕິບຸກຄົນ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ຫຼື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ການຈັດ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ຕັ້ງ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ທັງ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ພາຍ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ໃນ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ຕ່າງປະ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ເທດ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ລົງທຶນ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ເຂົ້າ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ໃນ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ກໍ່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ສ້າງ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,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ພັດທະນາ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>ແລະ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ຂະຫຍາຍ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ເຄືອຂ່າຍ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ໂທລະຄົມມະນາຄົມ</w:t>
        </w:r>
        <w:r w:rsidR="00A352E0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. </w:t>
        </w:r>
      </w:ins>
    </w:p>
    <w:p w14:paraId="45539D0B" w14:textId="431C04CE" w:rsidR="009E36CD" w:rsidRPr="002C0BDB" w:rsidDel="00282B72" w:rsidRDefault="001D14CE">
      <w:pPr>
        <w:pStyle w:val="NoSpacing"/>
        <w:tabs>
          <w:tab w:val="left" w:pos="1800"/>
        </w:tabs>
        <w:spacing w:line="340" w:lineRule="exact"/>
        <w:ind w:left="567" w:firstLine="1104"/>
        <w:jc w:val="both"/>
        <w:rPr>
          <w:del w:id="6305" w:author="PSK" w:date="2021-08-06T09:42:00Z"/>
          <w:rFonts w:ascii="Phetsarath OT" w:eastAsia="Phetsarath OT" w:hAnsi="Phetsarath OT" w:cs="Phetsarath OT"/>
          <w:sz w:val="24"/>
          <w:szCs w:val="24"/>
          <w:lang w:val="fr-FR"/>
        </w:rPr>
        <w:pPrChange w:id="6306" w:author="NA" w:date="2021-12-27T11:26:00Z">
          <w:pPr>
            <w:pStyle w:val="NoSpacing"/>
            <w:ind w:left="680" w:firstLine="794"/>
            <w:jc w:val="thaiDistribute"/>
          </w:pPr>
        </w:pPrChange>
      </w:pPr>
      <w:ins w:id="6307" w:author="Documents" w:date="2022-01-06T08:51:00Z">
        <w:r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  </w:t>
        </w:r>
      </w:ins>
      <w:del w:id="6308" w:author="PSK" w:date="2021-08-06T09:31:00Z">
        <w:r w:rsidR="0072440F" w:rsidRPr="002C0BDB" w:rsidDel="002A2020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. </w:delText>
        </w:r>
      </w:del>
    </w:p>
    <w:p w14:paraId="33BC75E1" w14:textId="24F137C4" w:rsidR="009E36CD" w:rsidRPr="002C0BDB" w:rsidRDefault="0072440F">
      <w:pPr>
        <w:pStyle w:val="NoSpacing"/>
        <w:tabs>
          <w:tab w:val="left" w:pos="1800"/>
        </w:tabs>
        <w:spacing w:line="340" w:lineRule="exact"/>
        <w:ind w:left="426" w:firstLine="1104"/>
        <w:jc w:val="both"/>
        <w:rPr>
          <w:ins w:id="6309" w:author="LTRA" w:date="2021-10-28T11:19:00Z"/>
          <w:rFonts w:ascii="Phetsarath OT" w:eastAsia="Phetsarath OT" w:hAnsi="Phetsarath OT" w:cs="Phetsarath OT"/>
          <w:sz w:val="24"/>
          <w:szCs w:val="24"/>
          <w:lang w:val="fr-FR"/>
          <w:rPrChange w:id="6310" w:author="NA" w:date="2021-12-30T11:44:00Z">
            <w:rPr>
              <w:ins w:id="6311" w:author="LTRA" w:date="2021-10-28T11:19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6312" w:author="Documents" w:date="2022-01-10T15:58:00Z">
          <w:pPr>
            <w:pStyle w:val="NoSpacing"/>
            <w:spacing w:line="340" w:lineRule="exact"/>
            <w:ind w:left="425" w:firstLine="51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13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ລັດ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14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15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ສົ່ງເສີມຜູ້ໃຫ້ບໍລິການໂທລະຄົມມະນາຄົມ</w:t>
      </w:r>
      <w:ins w:id="6316" w:author="khaithong" w:date="2021-07-29T10:02:00Z">
        <w:r w:rsidR="00315E2C" w:rsidRPr="002C0BDB">
          <w:rPr>
            <w:rFonts w:ascii="Phetsarath OT" w:eastAsia="Phetsarath OT" w:hAnsi="Phetsarath OT" w:cs="Phetsarath OT"/>
            <w:sz w:val="24"/>
            <w:szCs w:val="24"/>
            <w:cs/>
            <w:rPrChange w:id="631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commentRangeStart w:id="6318"/>
        <w:r w:rsidR="00315E2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31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ພັດທະນາຊັບພະຍາກອນມະນຸດ</w:t>
        </w:r>
        <w:r w:rsidR="00315E2C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32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>,</w:t>
        </w:r>
      </w:ins>
      <w:commentRangeEnd w:id="6318"/>
      <w:ins w:id="6321" w:author="khaithong" w:date="2021-07-29T10:03:00Z">
        <w:r w:rsidR="00C251A2" w:rsidRPr="002C0BDB">
          <w:rPr>
            <w:rStyle w:val="CommentReference"/>
            <w:rFonts w:ascii="Phetsarath OT" w:eastAsia="Phetsarath OT" w:hAnsi="Phetsarath OT" w:cs="Phetsarath OT"/>
            <w:lang w:bidi="th-TH"/>
            <w:rPrChange w:id="6322" w:author="NA" w:date="2021-12-30T11:44:00Z">
              <w:rPr>
                <w:rStyle w:val="CommentReference"/>
                <w:lang w:bidi="th-TH"/>
              </w:rPr>
            </w:rPrChange>
          </w:rPr>
          <w:commentReference w:id="6318"/>
        </w:r>
      </w:ins>
      <w:ins w:id="6323" w:author="khaithong" w:date="2021-07-29T10:02:00Z">
        <w:r w:rsidR="00315E2C" w:rsidRPr="002C0BDB">
          <w:rPr>
            <w:rFonts w:ascii="Phetsarath OT" w:eastAsia="Phetsarath OT" w:hAnsi="Phetsarath OT" w:cs="Phetsarath OT"/>
            <w:sz w:val="24"/>
            <w:szCs w:val="24"/>
            <w:cs/>
            <w:rPrChange w:id="632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/>
          <w:sz w:val="24"/>
          <w:szCs w:val="24"/>
          <w:cs/>
          <w:rPrChange w:id="6325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26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ແຂ່ງ</w:t>
      </w:r>
      <w:ins w:id="6327" w:author="Documents" w:date="2022-01-06T08:51:00Z">
        <w:del w:id="6328" w:author="Windows User" w:date="2022-01-12T14:43:00Z">
          <w:r w:rsidR="001D14CE" w:rsidRPr="001D14CE" w:rsidDel="00AE1D2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329" w:author="Documents" w:date="2022-01-06T08:51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30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ຂັນດ້ານທຸລະກິດໂທລະຄົມມະນາຄົມ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6331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3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ຢ່າງເປັນທໍາ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6333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3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ເພື່ອຮັບປະກັນຜົນປະໂຫຍດຂອງ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3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3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ລັດ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633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3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ຜູ້ໃຫ້</w:t>
      </w:r>
      <w:ins w:id="6339" w:author="PSK" w:date="2021-08-17T14:39:00Z">
        <w:r w:rsidR="00711686" w:rsidRPr="002C0BDB">
          <w:rPr>
            <w:rFonts w:ascii="Phetsarath OT" w:eastAsia="Phetsarath OT" w:hAnsi="Phetsarath OT" w:cs="Phetsarath OT"/>
            <w:sz w:val="24"/>
            <w:szCs w:val="24"/>
            <w:cs/>
            <w:rPrChange w:id="63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del w:id="6341" w:author="PSK" w:date="2021-08-17T14:39:00Z">
        <w:r w:rsidRPr="002C0BDB" w:rsidDel="00711686">
          <w:rPr>
            <w:rFonts w:ascii="Phetsarath OT" w:eastAsia="Phetsarath OT" w:hAnsi="Phetsarath OT" w:cs="Phetsarath OT" w:hint="cs"/>
            <w:sz w:val="24"/>
            <w:szCs w:val="24"/>
            <w:cs/>
            <w:rPrChange w:id="63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ບໍລິການ</w:delText>
        </w:r>
        <w:r w:rsidRPr="002C0BDB" w:rsidDel="00711686">
          <w:rPr>
            <w:rFonts w:ascii="Phetsarath OT" w:eastAsia="Phetsarath OT" w:hAnsi="Phetsarath OT" w:cs="Phetsarath OT"/>
            <w:sz w:val="24"/>
            <w:szCs w:val="24"/>
            <w:cs/>
            <w:rPrChange w:id="63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4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4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4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ຜູ້ໃຊ້</w:t>
      </w:r>
      <w:ins w:id="6347" w:author="PSK" w:date="2021-08-17T14:39:00Z">
        <w:r w:rsidR="00711686" w:rsidRPr="002C0BDB">
          <w:rPr>
            <w:rFonts w:ascii="Phetsarath OT" w:eastAsia="Phetsarath OT" w:hAnsi="Phetsarath OT" w:cs="Phetsarath OT"/>
            <w:sz w:val="24"/>
            <w:szCs w:val="24"/>
            <w:cs/>
            <w:rPrChange w:id="63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4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ບໍລິການໂທລະຄົມມະນາຄົມ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5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5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ພາຍໃຕ້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5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5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ກົດໝາຍ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5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5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5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5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ລະບຽບການ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5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5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ຂອງ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6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6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ສປປ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6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6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ລາວ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6364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65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ຢ່າງເຂັ້ມງວດ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66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>.</w:t>
      </w:r>
    </w:p>
    <w:p w14:paraId="33DF0ACC" w14:textId="5BF49186" w:rsidR="003908B3" w:rsidRPr="002C0BDB" w:rsidDel="000F7FD4" w:rsidRDefault="001D14CE">
      <w:pPr>
        <w:pStyle w:val="NoSpacing"/>
        <w:tabs>
          <w:tab w:val="left" w:pos="1800"/>
          <w:tab w:val="left" w:pos="2127"/>
        </w:tabs>
        <w:spacing w:line="340" w:lineRule="exact"/>
        <w:ind w:left="425" w:firstLine="1104"/>
        <w:jc w:val="both"/>
        <w:rPr>
          <w:del w:id="6367" w:author="LTRA" w:date="2021-10-28T11:26:00Z"/>
          <w:rFonts w:ascii="Phetsarath OT" w:eastAsia="Phetsarath OT" w:hAnsi="Phetsarath OT" w:cs="Phetsarath OT"/>
          <w:sz w:val="24"/>
          <w:szCs w:val="24"/>
          <w:lang w:val="fr-FR"/>
          <w:rPrChange w:id="6368" w:author="NA" w:date="2021-12-30T11:44:00Z">
            <w:rPr>
              <w:del w:id="6369" w:author="LTRA" w:date="2021-10-28T11:26:00Z"/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pPrChange w:id="6370" w:author="Documents" w:date="2022-01-06T08:51:00Z">
          <w:pPr>
            <w:pStyle w:val="NoSpacing"/>
            <w:ind w:left="680" w:firstLine="794"/>
            <w:jc w:val="thaiDistribute"/>
          </w:pPr>
        </w:pPrChange>
      </w:pPr>
      <w:ins w:id="6371" w:author="Documents" w:date="2022-01-06T08:51:00Z">
        <w:r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  </w:t>
        </w:r>
      </w:ins>
    </w:p>
    <w:p w14:paraId="60030C22" w14:textId="70DB523C" w:rsidR="009E36CD" w:rsidRPr="002C0BDB" w:rsidRDefault="0072440F">
      <w:pPr>
        <w:pStyle w:val="NoSpacing"/>
        <w:tabs>
          <w:tab w:val="left" w:pos="1800"/>
          <w:tab w:val="left" w:pos="2127"/>
        </w:tabs>
        <w:spacing w:line="340" w:lineRule="exact"/>
        <w:ind w:left="426" w:firstLine="1104"/>
        <w:jc w:val="both"/>
        <w:rPr>
          <w:rFonts w:ascii="Phetsarath OT" w:eastAsia="Phetsarath OT" w:hAnsi="Phetsarath OT" w:cs="Phetsarath OT"/>
          <w:sz w:val="24"/>
          <w:szCs w:val="24"/>
          <w:lang w:val="fr-FR"/>
          <w:rPrChange w:id="637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6373" w:author="Documents" w:date="2022-01-10T15:58:00Z">
          <w:pPr>
            <w:pStyle w:val="NoSpacing"/>
            <w:ind w:left="680" w:firstLine="794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ລັດ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ຊຸກຍູ້</w:t>
      </w:r>
      <w:ins w:id="6374" w:author="Documents" w:date="2022-01-11T11:02:00Z">
        <w:r w:rsidR="0075037B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,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ສົ່ງເສີມ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ຜູ້ໃຫ້ບໍລິການໂທລະຄົມມະນາຄົມ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ຂະຫຍາຍໂຄງລ່າງພື້ນຖານ</w:t>
      </w:r>
      <w:ins w:id="6375" w:author="PSK" w:date="2021-08-10T09:59:00Z"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ໂທ</w:t>
        </w:r>
      </w:ins>
      <w:ins w:id="6376" w:author="Documents" w:date="2022-01-11T11:02:00Z">
        <w:del w:id="6377" w:author="Windows User" w:date="2022-01-12T14:43:00Z">
          <w:r w:rsidR="0075037B" w:rsidDel="00AE1D2A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ins w:id="6378" w:author="PSK" w:date="2021-08-10T10:00:00Z">
        <w:r w:rsidR="00A352E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ລະຄົມມະນາຄົມ</w:t>
        </w:r>
      </w:ins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7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ໄປເຖ</w:t>
      </w:r>
      <w:ins w:id="6380" w:author="PSK" w:date="2021-08-10T10:00:00Z">
        <w:r w:rsidR="00D423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3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ິ</w:t>
        </w:r>
      </w:ins>
      <w:del w:id="6382" w:author="PSK" w:date="2021-08-10T10:00:00Z">
        <w:r w:rsidRPr="002C0BDB" w:rsidDel="00A352E0">
          <w:rPr>
            <w:rFonts w:ascii="Phetsarath OT" w:eastAsia="Phetsarath OT" w:hAnsi="Phetsarath OT" w:cs="Phetsarath OT" w:hint="cs"/>
            <w:sz w:val="24"/>
            <w:szCs w:val="24"/>
            <w:cs/>
            <w:rPrChange w:id="63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ີ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8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ງເຂດຊົນນະບົດ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8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8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38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8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ເຂດຫ່າງໄກສອກຫຼີກ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38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ເພື່ອໃຫ້ປະຊາຊົນສາມາດໃຊ້ບໍລິການຢ່າງທົ່ວເຖິງ</w:t>
      </w:r>
      <w:r w:rsidR="00A573A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B75D10" w:rsidRPr="002C0BDB">
        <w:rPr>
          <w:rFonts w:ascii="Phetsarath OT" w:eastAsia="Phetsarath OT" w:hAnsi="Phetsarath OT" w:cs="Phetsarath OT" w:hint="cs"/>
          <w:sz w:val="24"/>
          <w:szCs w:val="24"/>
          <w:cs/>
          <w:rPrChange w:id="639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ins w:id="6391" w:author="PSK" w:date="2021-08-05T11:28:00Z">
        <w:r w:rsidR="00BE7D40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392" w:author="NA" w:date="2021-12-30T11:44:00Z">
              <w:rPr>
                <w:rFonts w:ascii="Phetsarath OT" w:eastAsia="Phetsarath OT" w:hAnsi="Phetsarath OT" w:cs="Phetsarath OT"/>
                <w:strike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 </w:t>
        </w:r>
      </w:ins>
      <w:del w:id="6393" w:author="PSK" w:date="2021-08-05T11:28:00Z">
        <w:r w:rsidR="00B75D10" w:rsidRPr="002C0BDB" w:rsidDel="00BE7D4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63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A573AF" w:rsidRPr="002C0BDB" w:rsidDel="00BE7D40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63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ໃຫ້ທົດ</w:delText>
        </w:r>
        <w:r w:rsidR="00A573AF" w:rsidRPr="002C0BDB" w:rsidDel="00BE7D40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63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ລອງ</w:delText>
        </w:r>
      </w:del>
      <w:r w:rsidR="00A573AF" w:rsidRPr="002C0BDB">
        <w:rPr>
          <w:rFonts w:ascii="Phetsarath OT" w:eastAsia="Phetsarath OT" w:hAnsi="Phetsarath OT" w:cs="Phetsarath OT" w:hint="cs"/>
          <w:sz w:val="24"/>
          <w:szCs w:val="24"/>
          <w:cs/>
          <w:lang w:val="fr-FR"/>
          <w:rPrChange w:id="639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val="fr-FR"/>
            </w:rPr>
          </w:rPrChange>
        </w:rPr>
        <w:t>ນຳໃຊ້ເຕັກໂນໂລຊີໂທລະຄົມມະນາຄົມ</w:t>
      </w:r>
      <w:ins w:id="6398" w:author="NA" w:date="2021-12-23T11:10:00Z">
        <w:r w:rsidR="00352D4A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del w:id="6399" w:author="PSK" w:date="2021-08-05T11:28:00Z">
        <w:r w:rsidR="00A573AF" w:rsidRPr="002C0BDB" w:rsidDel="00BE7D40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ໃໝ່</w:delText>
        </w:r>
      </w:del>
      <w:ins w:id="6401" w:author="home" w:date="2021-07-11T21:01:00Z">
        <w:del w:id="6402" w:author="HP [2]" w:date="2021-10-29T13:55:00Z">
          <w:r w:rsidR="00A00292" w:rsidRPr="002C0BDB" w:rsidDel="00820C99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  <w:rPrChange w:id="640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 xml:space="preserve"> </w:delText>
          </w:r>
        </w:del>
      </w:ins>
      <w:ins w:id="6404" w:author="LTRA" w:date="2021-10-28T11:29:00Z">
        <w:del w:id="6405" w:author="HP [2]" w:date="2021-10-29T13:55:00Z">
          <w:r w:rsidR="000F7FD4" w:rsidRPr="002C0BDB" w:rsidDel="00820C9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640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ທີ່</w:delText>
          </w:r>
        </w:del>
        <w:r w:rsidR="000F7FD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ມີຄຸນນະພາບ</w:t>
        </w:r>
        <w:r w:rsidR="000F7FD4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4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0F7FD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ແລະ</w:t>
        </w:r>
        <w:r w:rsidR="000F7FD4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4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</w:ins>
      <w:del w:id="6411" w:author="HP [2]" w:date="2021-10-29T13:55:00Z">
        <w:r w:rsidR="00A573AF" w:rsidRPr="002C0BDB" w:rsidDel="00820C99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ທີ່</w:delText>
        </w:r>
      </w:del>
      <w:r w:rsidR="00A573AF" w:rsidRPr="002C0BDB">
        <w:rPr>
          <w:rFonts w:ascii="Phetsarath OT" w:eastAsia="Phetsarath OT" w:hAnsi="Phetsarath OT" w:cs="Phetsarath OT" w:hint="cs"/>
          <w:sz w:val="24"/>
          <w:szCs w:val="24"/>
          <w:cs/>
          <w:lang w:val="fr-FR"/>
          <w:rPrChange w:id="641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val="fr-FR"/>
            </w:rPr>
          </w:rPrChange>
        </w:rPr>
        <w:t>ທັນສະໄໝ</w:t>
      </w:r>
      <w:ins w:id="6414" w:author="LTRA" w:date="2021-10-28T11:32:00Z">
        <w:del w:id="6415" w:author="HP [2]" w:date="2021-10-29T13:55:00Z">
          <w:r w:rsidR="000F7FD4" w:rsidRPr="002C0BDB" w:rsidDel="00820C99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  <w:rPrChange w:id="64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 xml:space="preserve"> </w:delText>
          </w:r>
        </w:del>
        <w:r w:rsidR="000F7FD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ຢ່າງທົ່ວເຖິງ</w:t>
        </w:r>
      </w:ins>
      <w:ins w:id="6418" w:author="PSK" w:date="2021-08-05T11:28:00Z">
        <w:r w:rsidR="00BE7D40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4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>.</w:t>
        </w:r>
      </w:ins>
      <w:del w:id="6420" w:author="PSK" w:date="2021-08-05T11:27:00Z">
        <w:r w:rsidR="00A573AF" w:rsidRPr="002C0BDB" w:rsidDel="00BE7D40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4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  <w:commentRangeStart w:id="6422"/>
        <w:r w:rsidR="00A573AF" w:rsidRPr="002C0BDB" w:rsidDel="00BE7D4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64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(</w:delText>
        </w:r>
        <w:r w:rsidR="00A573AF" w:rsidRPr="002C0BDB" w:rsidDel="00BE7D40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ໂດຍບໍ່ເປັນການບໍລິການ</w:delText>
        </w:r>
        <w:r w:rsidR="00A573AF" w:rsidRPr="002C0BDB" w:rsidDel="00BE7D40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64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)</w:delText>
        </w:r>
      </w:del>
      <w:del w:id="6426" w:author="PSK" w:date="2021-07-10T11:04:00Z">
        <w:r w:rsidR="00A573AF" w:rsidRPr="002C0BDB" w:rsidDel="000A07A2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4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  <w:r w:rsidR="00A573AF" w:rsidRPr="002C0BDB" w:rsidDel="000A07A2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ໄລຍະບໍ່ເກີນ</w:delText>
        </w:r>
        <w:r w:rsidR="00A573AF" w:rsidRPr="002C0BDB" w:rsidDel="000A07A2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4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12 </w:delText>
        </w:r>
        <w:r w:rsidR="00A573AF" w:rsidRPr="002C0BDB" w:rsidDel="000A07A2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ເດືອນ</w:delText>
        </w:r>
      </w:del>
      <w:del w:id="6431" w:author="PSK" w:date="2021-08-05T11:27:00Z">
        <w:r w:rsidR="00A573AF" w:rsidRPr="002C0BDB" w:rsidDel="00BE7D40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4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delText>.</w:delText>
        </w:r>
        <w:commentRangeEnd w:id="6422"/>
        <w:r w:rsidR="00BD1F26" w:rsidRPr="002C0BDB" w:rsidDel="00BE7D40">
          <w:rPr>
            <w:rStyle w:val="CommentReference"/>
            <w:rFonts w:ascii="Phetsarath OT" w:eastAsia="Phetsarath OT" w:hAnsi="Phetsarath OT" w:cs="Phetsarath OT"/>
            <w:lang w:bidi="th-TH"/>
            <w:rPrChange w:id="6433" w:author="NA" w:date="2021-12-30T11:44:00Z">
              <w:rPr>
                <w:rStyle w:val="CommentReference"/>
                <w:lang w:bidi="th-TH"/>
              </w:rPr>
            </w:rPrChange>
          </w:rPr>
          <w:commentReference w:id="6422"/>
        </w:r>
      </w:del>
    </w:p>
    <w:p w14:paraId="6FF5548F" w14:textId="758D0BFF" w:rsidR="00425348" w:rsidRPr="002C0BDB" w:rsidDel="002A2020" w:rsidRDefault="004F5325">
      <w:pPr>
        <w:pStyle w:val="NoSpacing"/>
        <w:tabs>
          <w:tab w:val="left" w:pos="1800"/>
        </w:tabs>
        <w:spacing w:line="340" w:lineRule="exact"/>
        <w:ind w:left="425" w:firstLine="1104"/>
        <w:jc w:val="both"/>
        <w:rPr>
          <w:del w:id="6434" w:author="PSK" w:date="2021-08-06T09:27:00Z"/>
          <w:rFonts w:ascii="Phetsarath OT" w:eastAsia="Phetsarath OT" w:hAnsi="Phetsarath OT" w:cs="Phetsarath OT"/>
          <w:sz w:val="24"/>
          <w:szCs w:val="24"/>
          <w:lang w:val="fr-FR"/>
          <w:rPrChange w:id="6435" w:author="NA" w:date="2021-12-30T11:44:00Z">
            <w:rPr>
              <w:del w:id="6436" w:author="PSK" w:date="2021-08-06T09:27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/>
            </w:rPr>
          </w:rPrChange>
        </w:rPr>
        <w:pPrChange w:id="6437" w:author="NA" w:date="2021-12-27T11:25:00Z">
          <w:pPr>
            <w:pStyle w:val="NoSpacing"/>
            <w:ind w:left="680" w:firstLine="794"/>
            <w:jc w:val="thaiDistribute"/>
          </w:pPr>
        </w:pPrChange>
      </w:pPr>
      <w:ins w:id="6438" w:author="Documents" w:date="2022-01-06T08:52:00Z">
        <w:r w:rsidRPr="0000525B">
          <w:rPr>
            <w:rFonts w:ascii="Phetsarath OT" w:eastAsia="Phetsarath OT" w:hAnsi="Phetsarath OT" w:cs="Phetsarath OT"/>
            <w:sz w:val="24"/>
            <w:szCs w:val="24"/>
            <w:lang w:val="fr-FR"/>
            <w:rPrChange w:id="6439" w:author="Documents" w:date="2022-01-07T10:03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  </w:t>
        </w:r>
      </w:ins>
      <w:del w:id="6440" w:author="PSK" w:date="2021-08-05T11:47:00Z">
        <w:r w:rsidR="0072440F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4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ລັດ</w:delText>
        </w:r>
        <w:r w:rsidR="00EE092F" w:rsidRPr="002C0BDB" w:rsidDel="00987C9F">
          <w:rPr>
            <w:rFonts w:ascii="Phetsarath OT" w:eastAsia="Phetsarath OT" w:hAnsi="Phetsarath OT" w:cs="Phetsarath OT"/>
            <w:sz w:val="24"/>
            <w:szCs w:val="24"/>
            <w:rPrChange w:id="644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="0072440F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4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ມີນະໂຍບາຍ</w:delText>
        </w:r>
        <w:r w:rsidR="0072440F" w:rsidRPr="002C0BDB" w:rsidDel="00987C9F">
          <w:rPr>
            <w:rFonts w:ascii="Phetsarath OT" w:eastAsia="Phetsarath OT" w:hAnsi="Phetsarath OT" w:cs="Phetsarath OT"/>
            <w:sz w:val="24"/>
            <w:szCs w:val="24"/>
            <w:rPrChange w:id="644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="0072440F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4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ຕໍ່ຜູ້</w:delText>
        </w:r>
      </w:del>
      <w:del w:id="6446" w:author="PSK" w:date="2021-07-12T14:45:00Z">
        <w:r w:rsidR="0072440F" w:rsidRPr="002C0BDB" w:rsidDel="00015240">
          <w:rPr>
            <w:rFonts w:ascii="Phetsarath OT" w:eastAsia="Phetsarath OT" w:hAnsi="Phetsarath OT" w:cs="Phetsarath OT" w:hint="cs"/>
            <w:sz w:val="24"/>
            <w:szCs w:val="24"/>
            <w:cs/>
            <w:rPrChange w:id="644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ດຳເນີນທຸລະກິດ</w:delText>
        </w:r>
      </w:del>
      <w:del w:id="6448" w:author="PSK" w:date="2021-08-05T11:47:00Z">
        <w:r w:rsidR="0072440F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4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ໂທລະຄົມມະນາຄົມ</w:delText>
        </w:r>
        <w:r w:rsidR="0072440F" w:rsidRPr="002C0BDB" w:rsidDel="00987C9F">
          <w:rPr>
            <w:rFonts w:ascii="Phetsarath OT" w:eastAsia="Phetsarath OT" w:hAnsi="Phetsarath OT" w:cs="Phetsarath OT"/>
            <w:sz w:val="24"/>
            <w:szCs w:val="24"/>
            <w:rPrChange w:id="645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="0072440F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5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ທີ່ໄດ້ໃຫ້ບໍລິການສອດຄ່ອງກັບແຜນພັດທະນາ</w:delText>
        </w:r>
        <w:r w:rsidR="00B77993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5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ໂທລະຄົມມະນາຄົມ</w:delText>
        </w:r>
        <w:r w:rsidR="00B77993" w:rsidRPr="002C0BDB" w:rsidDel="00987C9F">
          <w:rPr>
            <w:rFonts w:ascii="Phetsarath OT" w:eastAsia="Phetsarath OT" w:hAnsi="Phetsarath OT" w:cs="Phetsarath OT"/>
            <w:sz w:val="24"/>
            <w:szCs w:val="24"/>
            <w:rPrChange w:id="645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="00B77993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ໃນແຕ່ລະໄລຍະ</w:delText>
        </w:r>
        <w:r w:rsidR="0072440F" w:rsidRPr="002C0BDB" w:rsidDel="00987C9F">
          <w:rPr>
            <w:rFonts w:ascii="Phetsarath OT" w:eastAsia="Phetsarath OT" w:hAnsi="Phetsarath OT" w:cs="Phetsarath OT"/>
            <w:sz w:val="24"/>
            <w:szCs w:val="24"/>
            <w:rPrChange w:id="645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="0072440F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ດ້ວຍການພິຈາລະ</w:delText>
        </w:r>
      </w:del>
      <w:ins w:id="6457" w:author="home" w:date="2021-07-11T21:01:00Z">
        <w:del w:id="6458" w:author="PSK" w:date="2021-08-05T11:47:00Z">
          <w:r w:rsidR="00A00292" w:rsidRPr="002C0BDB" w:rsidDel="00987C9F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645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ນ</w:delText>
          </w:r>
        </w:del>
      </w:ins>
      <w:del w:id="6460" w:author="PSK" w:date="2021-08-05T11:47:00Z">
        <w:r w:rsidR="0072440F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ຈາເປັນກໍລະນີພິເສດ</w:delText>
        </w:r>
        <w:r w:rsidR="0072440F" w:rsidRPr="002C0BDB" w:rsidDel="00987C9F">
          <w:rPr>
            <w:rFonts w:ascii="Phetsarath OT" w:eastAsia="Phetsarath OT" w:hAnsi="Phetsarath OT" w:cs="Phetsarath OT"/>
            <w:sz w:val="24"/>
            <w:szCs w:val="24"/>
            <w:rPrChange w:id="646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="0072440F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rPrChange w:id="64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ໃນການຕໍ່ອະນຸຍາດດຳເນີນທຸລະກິດໂທລະຄົມມະນາຄົມ</w:delText>
        </w:r>
        <w:r w:rsidR="0072440F" w:rsidRPr="002C0BDB" w:rsidDel="00987C9F">
          <w:rPr>
            <w:rFonts w:ascii="Phetsarath OT" w:eastAsia="Phetsarath OT" w:hAnsi="Phetsarath OT" w:cs="Phetsarath OT"/>
            <w:sz w:val="24"/>
            <w:szCs w:val="24"/>
            <w:rPrChange w:id="646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>.</w:delText>
        </w:r>
      </w:del>
    </w:p>
    <w:p w14:paraId="31B9D47B" w14:textId="77777777" w:rsidR="009E36CD" w:rsidRPr="002C0BDB" w:rsidDel="00987C9F" w:rsidRDefault="00B77993">
      <w:pPr>
        <w:pStyle w:val="NoSpacing"/>
        <w:tabs>
          <w:tab w:val="left" w:pos="1800"/>
        </w:tabs>
        <w:spacing w:line="340" w:lineRule="exact"/>
        <w:ind w:left="425" w:firstLine="1104"/>
        <w:jc w:val="both"/>
        <w:rPr>
          <w:del w:id="6465" w:author="PSK" w:date="2021-08-05T11:47:00Z"/>
          <w:rFonts w:ascii="Phetsarath OT" w:eastAsia="Phetsarath OT" w:hAnsi="Phetsarath OT" w:cs="Phetsarath OT"/>
          <w:sz w:val="24"/>
          <w:szCs w:val="24"/>
          <w:lang w:val="fr-FR"/>
          <w:rPrChange w:id="6466" w:author="NA" w:date="2021-12-30T11:44:00Z">
            <w:rPr>
              <w:del w:id="6467" w:author="PSK" w:date="2021-08-05T11:47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6468" w:author="NA" w:date="2021-12-27T11:25:00Z">
          <w:pPr>
            <w:pStyle w:val="NoSpacing"/>
            <w:ind w:left="680" w:firstLine="794"/>
            <w:jc w:val="thaiDistribute"/>
          </w:pPr>
        </w:pPrChange>
      </w:pPr>
      <w:commentRangeStart w:id="6469"/>
      <w:del w:id="6470" w:author="PSK" w:date="2021-08-05T11:47:00Z"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ລັດ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</w:del>
      <w:ins w:id="6473" w:author="khaithong" w:date="2021-07-29T09:56:00Z">
        <w:del w:id="6474" w:author="PSK" w:date="2021-08-05T11:47:00Z">
          <w:r w:rsidR="00315E2C" w:rsidRPr="002C0BDB" w:rsidDel="00987C9F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647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ຊຸກຍູ້</w:delText>
          </w:r>
        </w:del>
      </w:ins>
      <w:del w:id="6476" w:author="PSK" w:date="2021-08-05T11:47:00Z"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7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ມີນະໂຍບາຍ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ຕໍ່ກັບ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ບຸກຄົນ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ນິຕິບຸກຄົນ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ຫຼື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ການຈັດຕັ້ງ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ທັງພາຍໃນ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ແລະ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ຕ່າງປະເທດ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ທີ່ປະກອບສ່ວນທາງດ້ານທາງດ້ານເຕັກໂນໂລຊີ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ແລະ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4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4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ການສື່ສານ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</w:del>
      <w:del w:id="6501" w:author="PSK" w:date="2021-07-10T11:02:00Z">
        <w:r w:rsidR="00AF5D65" w:rsidRPr="002C0BDB" w:rsidDel="00407D5E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0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highlight w:val="yellow"/>
                <w:u w:val="single"/>
                <w:cs/>
                <w:lang w:val="fr-FR"/>
              </w:rPr>
            </w:rPrChange>
          </w:rPr>
          <w:delText>ເຊັ່ນ</w:delText>
        </w:r>
        <w:r w:rsidR="00AF5D65" w:rsidRPr="002C0BDB" w:rsidDel="00407D5E">
          <w:rPr>
            <w:rFonts w:ascii="Phetsarath OT" w:eastAsia="Phetsarath OT" w:hAnsi="Phetsarath OT" w:cs="Phetsarath OT"/>
            <w:sz w:val="24"/>
            <w:szCs w:val="24"/>
            <w:lang w:val="fr-FR"/>
            <w:rPrChange w:id="6503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u w:val="single"/>
                <w:lang w:val="fr-FR"/>
              </w:rPr>
            </w:rPrChange>
          </w:rPr>
          <w:delText xml:space="preserve">: </w:delText>
        </w:r>
      </w:del>
      <w:del w:id="6504" w:author="PSK" w:date="2021-08-05T11:47:00Z"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ໃຫ້ແກ່ວຽກງານ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ປ້ອງກັນຊາດ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-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ປ້ອງກັນຄວາມສະຫງົບ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,​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ວຽກງານສຸກເສີນ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ວຽກງານແຈ້ງເຕືອນໄພ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ແລະ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ໄພພິບັດຕ່າງໆ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ແກ່ສາທາລະນະຊົນ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ວຽກງານຂອງລັດກ່ຽວກັບ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ການແກ້ໄຂລະເບີດ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ບໍ່ທັນແຕກທີ່ຕົກຄ້າງຢູ່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ສປປ</w:delText>
        </w:r>
      </w:del>
      <w:ins w:id="6528" w:author="home" w:date="2021-07-11T21:02:00Z">
        <w:del w:id="6529" w:author="PSK" w:date="2021-08-05T11:47:00Z">
          <w:r w:rsidR="00ED17E9" w:rsidRPr="002C0BDB" w:rsidDel="00987C9F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5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</w:ins>
      <w:del w:id="6531" w:author="PSK" w:date="2021-08-05T11:47:00Z"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ລາວ</w:delText>
        </w:r>
        <w:r w:rsidR="00B75D10"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B75D10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ແລະ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ວຽກງານສຳຄັນລະດັບຊາດ</w:delText>
        </w:r>
        <w:r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ຕາມການ</w:delText>
        </w:r>
        <w:r w:rsidR="00B75D10" w:rsidRPr="002C0BDB" w:rsidDel="00987C9F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ຕົກລົງຂອງລັດຖະບານ</w:delText>
        </w:r>
        <w:r w:rsidR="00B75D10" w:rsidRPr="002C0BDB" w:rsidDel="00987C9F">
          <w:rPr>
            <w:rFonts w:ascii="Phetsarath OT" w:eastAsia="Phetsarath OT" w:hAnsi="Phetsarath OT" w:cs="Phetsarath OT"/>
            <w:sz w:val="24"/>
            <w:szCs w:val="24"/>
            <w:lang w:val="fr-FR"/>
            <w:rPrChange w:id="65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.</w:delText>
        </w:r>
        <w:commentRangeEnd w:id="6469"/>
        <w:r w:rsidR="00C251A2" w:rsidRPr="002C0BDB" w:rsidDel="00987C9F">
          <w:rPr>
            <w:rStyle w:val="CommentReference"/>
            <w:rFonts w:ascii="Phetsarath OT" w:eastAsia="Phetsarath OT" w:hAnsi="Phetsarath OT" w:cs="Phetsarath OT"/>
            <w:rPrChange w:id="6541" w:author="NA" w:date="2021-12-30T11:44:00Z">
              <w:rPr>
                <w:rStyle w:val="CommentReference"/>
              </w:rPr>
            </w:rPrChange>
          </w:rPr>
          <w:commentReference w:id="6469"/>
        </w:r>
      </w:del>
    </w:p>
    <w:p w14:paraId="41194721" w14:textId="28EEAB9A" w:rsidR="00897237" w:rsidRPr="002C0BDB" w:rsidDel="00A36F57" w:rsidRDefault="0072440F">
      <w:pPr>
        <w:pStyle w:val="NoSpacing"/>
        <w:tabs>
          <w:tab w:val="left" w:pos="1800"/>
        </w:tabs>
        <w:spacing w:line="340" w:lineRule="exact"/>
        <w:ind w:left="426" w:firstLine="1104"/>
        <w:jc w:val="both"/>
        <w:rPr>
          <w:ins w:id="6542" w:author="PSK" w:date="2021-08-05T11:35:00Z"/>
          <w:del w:id="6543" w:author="home" w:date="2021-08-09T10:11:00Z"/>
          <w:rFonts w:ascii="Phetsarath OT" w:eastAsia="Phetsarath OT" w:hAnsi="Phetsarath OT" w:cs="Phetsarath OT"/>
          <w:sz w:val="24"/>
          <w:szCs w:val="24"/>
          <w:lang w:val="fr-FR"/>
          <w:rPrChange w:id="6544" w:author="NA" w:date="2021-12-30T11:44:00Z">
            <w:rPr>
              <w:ins w:id="6545" w:author="PSK" w:date="2021-08-05T11:35:00Z"/>
              <w:del w:id="6546" w:author="home" w:date="2021-08-09T10:1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6547" w:author="Documents" w:date="2022-01-10T15:58:00Z">
          <w:pPr>
            <w:pStyle w:val="NoSpacing"/>
            <w:ind w:left="680" w:firstLine="794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548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ລັດ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549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550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ຊຸກຍຸ້</w:t>
      </w:r>
      <w:ins w:id="6551" w:author="Documents" w:date="2022-01-11T11:02:00Z">
        <w:r w:rsidR="0075037B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,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55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ສົ່ງເສີມ</w:t>
      </w:r>
      <w:ins w:id="6553" w:author="PSK" w:date="2021-08-17T14:40:00Z">
        <w:r w:rsidR="00711686" w:rsidRPr="002C0BDB">
          <w:rPr>
            <w:rFonts w:ascii="Phetsarath OT" w:eastAsia="Phetsarath OT" w:hAnsi="Phetsarath OT" w:cs="Phetsarath OT"/>
            <w:sz w:val="24"/>
            <w:szCs w:val="24"/>
            <w:cs/>
            <w:rPrChange w:id="655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555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ຜູ້ໃຫ້</w:t>
      </w:r>
      <w:del w:id="6556" w:author="PSK" w:date="2021-08-17T14:40:00Z">
        <w:r w:rsidRPr="002C0BDB" w:rsidDel="00711686">
          <w:rPr>
            <w:rFonts w:ascii="Phetsarath OT" w:eastAsia="Phetsarath OT" w:hAnsi="Phetsarath OT" w:cs="Phetsarath OT" w:hint="cs"/>
            <w:sz w:val="24"/>
            <w:szCs w:val="24"/>
            <w:cs/>
            <w:rPrChange w:id="655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ບໍລິການ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cs/>
          <w:rPrChange w:id="6558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559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560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56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ຜູ້ໃຊ້</w:t>
      </w:r>
      <w:ins w:id="6562" w:author="PSK" w:date="2021-08-17T14:40:00Z">
        <w:r w:rsidR="00711686" w:rsidRPr="002C0BDB">
          <w:rPr>
            <w:rFonts w:ascii="Phetsarath OT" w:eastAsia="Phetsarath OT" w:hAnsi="Phetsarath OT" w:cs="Phetsarath OT"/>
            <w:sz w:val="24"/>
            <w:szCs w:val="24"/>
            <w:cs/>
            <w:rPrChange w:id="656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56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ບໍລິການໂທລະຄົມມະນາຄົມ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6565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ins w:id="6566" w:author="khaithong" w:date="2021-07-29T10:11:00Z"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56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ປະກອບສ່ວນ</w:t>
        </w:r>
        <w:r w:rsidR="00C251A2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5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5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ແລະ</w:t>
        </w:r>
        <w:r w:rsidR="00C251A2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5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57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ມີສ່ວນຮ່ວມ</w:t>
      </w:r>
      <w:ins w:id="6572" w:author="khaithong" w:date="2021-07-29T10:12:00Z">
        <w:r w:rsidR="00C251A2" w:rsidRPr="002C0BDB">
          <w:rPr>
            <w:rFonts w:ascii="Phetsarath OT" w:eastAsia="Phetsarath OT" w:hAnsi="Phetsarath OT" w:cs="Phetsarath OT"/>
            <w:sz w:val="24"/>
            <w:szCs w:val="24"/>
            <w:cs/>
            <w:rPrChange w:id="657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57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</w:rPr>
          </w:rPrChange>
        </w:rPr>
        <w:t>ໃນ</w:t>
      </w:r>
      <w:ins w:id="6575" w:author="khaithong" w:date="2021-07-29T10:08:00Z"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57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ວຽກງານປ້ອງກັນຊາດ</w:t>
        </w:r>
        <w:r w:rsidR="00C251A2" w:rsidRPr="002C0BDB">
          <w:rPr>
            <w:rFonts w:ascii="Phetsarath OT" w:eastAsia="Phetsarath OT" w:hAnsi="Phetsarath OT" w:cs="Phetsarath OT"/>
            <w:sz w:val="24"/>
            <w:szCs w:val="24"/>
            <w:cs/>
            <w:rPrChange w:id="657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>-</w:t>
        </w:r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5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ປ້ອງກັນຄວາມສະຫງົບ</w:t>
        </w:r>
      </w:ins>
      <w:ins w:id="6579" w:author="khaithong" w:date="2021-07-29T10:09:00Z">
        <w:r w:rsidR="00C251A2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580" w:author="NA" w:date="2021-12-30T11:44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lang w:val="fr-FR"/>
              </w:rPr>
            </w:rPrChange>
          </w:rPr>
          <w:t>,</w:t>
        </w:r>
      </w:ins>
      <w:ins w:id="6581" w:author="LTRA" w:date="2021-10-28T11:35:00Z">
        <w:r w:rsidR="005D6F95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5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5D6F9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ເສດຖະກິດ</w:t>
        </w:r>
      </w:ins>
      <w:ins w:id="6584" w:author="HP [2]" w:date="2021-10-29T13:56:00Z">
        <w:r w:rsidR="00820C99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5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  <w:lang w:val="fr-FR"/>
              </w:rPr>
            </w:rPrChange>
          </w:rPr>
          <w:t>-</w:t>
        </w:r>
        <w:r w:rsidR="00820C9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val="fr-FR"/>
              </w:rPr>
            </w:rPrChange>
          </w:rPr>
          <w:t>ສັງຄົມ</w:t>
        </w:r>
      </w:ins>
      <w:ins w:id="6587" w:author="LTRA" w:date="2021-10-28T11:35:00Z">
        <w:r w:rsidR="005D6F9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5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del w:id="6589" w:author="HP [2]" w:date="2021-10-29T13:56:00Z">
          <w:r w:rsidR="005D6F95" w:rsidRPr="002C0BDB" w:rsidDel="00820C9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659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ວັດທະນະທໍາສັງຄົມ</w:delText>
          </w:r>
          <w:r w:rsidR="005D6F95" w:rsidRPr="002C0BDB" w:rsidDel="00820C9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591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u w:val="single"/>
                  <w:lang w:val="fr-FR"/>
                </w:rPr>
              </w:rPrChange>
            </w:rPr>
            <w:delText>,</w:delText>
          </w:r>
          <w:r w:rsidR="005D6F95" w:rsidRPr="002C0BDB" w:rsidDel="00820C99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  <w:rPrChange w:id="6592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 xml:space="preserve"> </w:delText>
          </w:r>
        </w:del>
      </w:ins>
      <w:ins w:id="6593" w:author="khaithong" w:date="2021-07-29T10:09:00Z">
        <w:del w:id="6594" w:author="HP [2]" w:date="2021-10-29T13:56:00Z">
          <w:r w:rsidR="00C251A2" w:rsidRPr="002C0BDB" w:rsidDel="00820C9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595" w:author="NA" w:date="2021-12-30T11:44:00Z">
                <w:rPr>
                  <w:rFonts w:ascii="Phetsarath OT" w:eastAsia="Phetsarath OT" w:hAnsi="Phetsarath OT" w:cs="Phetsarath OT"/>
                  <w:strike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96" w:author="NA" w:date="2021-12-30T11:44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  <w:lang w:val="fr-FR"/>
              </w:rPr>
            </w:rPrChange>
          </w:rPr>
          <w:t>ວຽກງານແຈ້ງເຕືອນໄພ</w:t>
        </w:r>
        <w:r w:rsidR="00C251A2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597" w:author="NA" w:date="2021-12-30T11:44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598" w:author="NA" w:date="2021-12-30T11:44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  <w:lang w:val="fr-FR"/>
              </w:rPr>
            </w:rPrChange>
          </w:rPr>
          <w:t>ແລະ</w:t>
        </w:r>
        <w:r w:rsidR="00C251A2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599" w:author="NA" w:date="2021-12-30T11:44:00Z">
              <w:rPr>
                <w:rFonts w:ascii="Phetsarath OT" w:eastAsia="Phetsarath OT" w:hAnsi="Phetsarath OT" w:cs="Phetsarath OT"/>
                <w:strike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600" w:author="NA" w:date="2021-12-30T11:44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  <w:lang w:val="fr-FR"/>
              </w:rPr>
            </w:rPrChange>
          </w:rPr>
          <w:t>ໄພພິບັດ</w:t>
        </w:r>
      </w:ins>
      <w:ins w:id="6601" w:author="khaithong" w:date="2021-07-29T10:10:00Z">
        <w:r w:rsidR="00C251A2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6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6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ສຶກສາ</w:t>
        </w:r>
        <w:r w:rsidR="00C251A2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66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6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ສາທາລະນະສຸກ</w:t>
        </w:r>
        <w:r w:rsidR="00C251A2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6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6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ແລະ</w:t>
        </w:r>
        <w:r w:rsidR="00C251A2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6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</w:ins>
      <w:ins w:id="6609" w:author="khaithong" w:date="2021-07-29T10:09:00Z">
        <w:del w:id="6610" w:author="HP" w:date="2021-08-13T14:08:00Z">
          <w:r w:rsidR="00C251A2" w:rsidRPr="002C0BDB" w:rsidDel="002620E7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6611" w:author="NA" w:date="2021-12-30T11:44:00Z">
                <w:rPr>
                  <w:rFonts w:ascii="Phetsarath OT" w:eastAsia="Phetsarath OT" w:hAnsi="Phetsarath OT" w:cs="Phetsarath OT"/>
                  <w:strike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612" w:author="NA" w:date="2021-12-30T11:44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u w:val="single"/>
                <w:cs/>
                <w:lang w:val="fr-FR"/>
              </w:rPr>
            </w:rPrChange>
          </w:rPr>
          <w:t>ວຽກງານ</w:t>
        </w:r>
      </w:ins>
      <w:ins w:id="6613" w:author="khaithong" w:date="2021-07-29T10:10:00Z">
        <w:r w:rsidR="00C251A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66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ສຳຄັນອື່ນ</w:t>
        </w:r>
        <w:del w:id="6615" w:author="HP" w:date="2021-09-21T09:29:00Z">
          <w:r w:rsidR="00C251A2" w:rsidRPr="002C0BDB" w:rsidDel="00423141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  <w:rPrChange w:id="66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 xml:space="preserve"> </w:delText>
          </w:r>
          <w:r w:rsidR="00C251A2" w:rsidRPr="002C0BDB" w:rsidDel="00423141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661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ຕາມການ</w:delText>
          </w:r>
        </w:del>
      </w:ins>
      <w:ins w:id="6618" w:author="khaithong" w:date="2021-07-29T10:09:00Z">
        <w:del w:id="6619" w:author="HP" w:date="2021-09-21T09:29:00Z">
          <w:r w:rsidR="00C251A2" w:rsidRPr="002C0BDB" w:rsidDel="00423141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6620" w:author="NA" w:date="2021-12-30T11:44:00Z">
                <w:rPr>
                  <w:rFonts w:ascii="Phetsarath OT" w:eastAsia="Phetsarath OT" w:hAnsi="Phetsarath OT" w:cs="Phetsarath OT" w:hint="cs"/>
                  <w:strike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ຕົກ</w:delText>
          </w:r>
        </w:del>
      </w:ins>
      <w:ins w:id="6621" w:author="khaithong" w:date="2021-07-29T10:10:00Z">
        <w:del w:id="6622" w:author="HP" w:date="2021-09-21T09:29:00Z">
          <w:r w:rsidR="00C251A2" w:rsidRPr="002C0BDB" w:rsidDel="00423141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66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ລົງ</w:delText>
          </w:r>
        </w:del>
      </w:ins>
      <w:ins w:id="6624" w:author="khaithong" w:date="2021-07-29T10:09:00Z">
        <w:del w:id="6625" w:author="HP" w:date="2021-09-21T09:29:00Z">
          <w:r w:rsidR="00C251A2" w:rsidRPr="002C0BDB" w:rsidDel="00423141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6626" w:author="NA" w:date="2021-12-30T11:44:00Z">
                <w:rPr>
                  <w:rFonts w:ascii="Phetsarath OT" w:eastAsia="Phetsarath OT" w:hAnsi="Phetsarath OT" w:cs="Phetsarath OT" w:hint="cs"/>
                  <w:strike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ຂອງລັດຖະບານ</w:delText>
          </w:r>
        </w:del>
      </w:ins>
      <w:ins w:id="6627" w:author="home" w:date="2021-08-09T10:11:00Z">
        <w:r w:rsidR="00A36F57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662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>.</w:t>
        </w:r>
      </w:ins>
      <w:del w:id="6629" w:author="PSK" w:date="2021-08-06T09:27:00Z">
        <w:r w:rsidRPr="002C0BDB" w:rsidDel="002A2020">
          <w:rPr>
            <w:rFonts w:ascii="Phetsarath OT" w:eastAsia="Phetsarath OT" w:hAnsi="Phetsarath OT" w:cs="Phetsarath OT" w:hint="cs"/>
            <w:sz w:val="24"/>
            <w:szCs w:val="24"/>
            <w:cs/>
            <w:rPrChange w:id="663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ການຊ່ວຍເຫຼືອສັງຄົມ</w:delText>
        </w:r>
        <w:r w:rsidRPr="002C0BDB" w:rsidDel="002A2020">
          <w:rPr>
            <w:rFonts w:ascii="Phetsarath OT" w:eastAsia="Phetsarath OT" w:hAnsi="Phetsarath OT" w:cs="Phetsarath OT"/>
            <w:sz w:val="24"/>
            <w:szCs w:val="24"/>
            <w:lang w:val="fr-FR"/>
            <w:rPrChange w:id="663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 w:hint="cs"/>
            <w:sz w:val="24"/>
            <w:szCs w:val="24"/>
            <w:cs/>
            <w:rPrChange w:id="663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A2020">
          <w:rPr>
            <w:rFonts w:ascii="Phetsarath OT" w:eastAsia="Phetsarath OT" w:hAnsi="Phetsarath OT" w:cs="Phetsarath OT"/>
            <w:sz w:val="24"/>
            <w:szCs w:val="24"/>
            <w:lang w:val="fr-FR"/>
            <w:rPrChange w:id="663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2C0BDB" w:rsidDel="002A2020">
          <w:rPr>
            <w:rFonts w:ascii="Phetsarath OT" w:eastAsia="Phetsarath OT" w:hAnsi="Phetsarath OT" w:cs="Phetsarath OT" w:hint="cs"/>
            <w:sz w:val="24"/>
            <w:szCs w:val="24"/>
            <w:cs/>
            <w:rPrChange w:id="66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ວຽກງານປ້ອງກັນຊາດ</w:delText>
        </w:r>
        <w:r w:rsidRPr="002C0BDB" w:rsidDel="002A2020">
          <w:rPr>
            <w:rFonts w:ascii="Phetsarath OT" w:eastAsia="Phetsarath OT" w:hAnsi="Phetsarath OT" w:cs="Phetsarath OT"/>
            <w:sz w:val="24"/>
            <w:szCs w:val="24"/>
            <w:cs/>
            <w:rPrChange w:id="663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>-</w:delText>
        </w:r>
        <w:r w:rsidRPr="002C0BDB" w:rsidDel="002A2020">
          <w:rPr>
            <w:rFonts w:ascii="Phetsarath OT" w:eastAsia="Phetsarath OT" w:hAnsi="Phetsarath OT" w:cs="Phetsarath OT" w:hint="cs"/>
            <w:sz w:val="24"/>
            <w:szCs w:val="24"/>
            <w:cs/>
            <w:rPrChange w:id="663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ປ້ອງກັນຄວາມສະຫງົບ</w:delText>
        </w:r>
        <w:r w:rsidRPr="002C0BDB" w:rsidDel="002A2020">
          <w:rPr>
            <w:rFonts w:ascii="Phetsarath OT" w:eastAsia="Phetsarath OT" w:hAnsi="Phetsarath OT" w:cs="Phetsarath OT"/>
            <w:sz w:val="24"/>
            <w:szCs w:val="24"/>
            <w:cs/>
            <w:rPrChange w:id="663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>.</w:delText>
        </w:r>
      </w:del>
    </w:p>
    <w:p w14:paraId="01CA8BAB" w14:textId="77777777" w:rsidR="00BE7D40" w:rsidRPr="002C0BDB" w:rsidRDefault="00BE7D40">
      <w:pPr>
        <w:pStyle w:val="NoSpacing"/>
        <w:tabs>
          <w:tab w:val="left" w:pos="1800"/>
        </w:tabs>
        <w:spacing w:line="340" w:lineRule="exact"/>
        <w:ind w:left="426" w:firstLine="1104"/>
        <w:jc w:val="both"/>
        <w:rPr>
          <w:ins w:id="6638" w:author="PSK" w:date="2021-07-16T14:34:00Z"/>
          <w:rFonts w:ascii="Phetsarath OT" w:eastAsia="Phetsarath OT" w:hAnsi="Phetsarath OT" w:cs="Phetsarath OT"/>
          <w:sz w:val="24"/>
          <w:szCs w:val="24"/>
          <w:lang w:val="fr-FR"/>
          <w:rPrChange w:id="6639" w:author="NA" w:date="2021-12-30T11:44:00Z">
            <w:rPr>
              <w:ins w:id="6640" w:author="PSK" w:date="2021-07-16T14:34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6641" w:author="Documents" w:date="2022-01-10T15:58:00Z">
          <w:pPr>
            <w:pStyle w:val="NoSpacing"/>
            <w:ind w:left="680" w:firstLine="794"/>
            <w:jc w:val="thaiDistribute"/>
          </w:pPr>
        </w:pPrChange>
      </w:pPr>
    </w:p>
    <w:p w14:paraId="525CC7F5" w14:textId="77777777" w:rsidR="00F81196" w:rsidRPr="002C0BDB" w:rsidRDefault="00F81196">
      <w:pPr>
        <w:pStyle w:val="NoSpacing"/>
        <w:spacing w:line="340" w:lineRule="exact"/>
        <w:ind w:left="425" w:firstLine="51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  <w:pPrChange w:id="6642" w:author="NA" w:date="2021-12-23T14:36:00Z">
          <w:pPr>
            <w:pStyle w:val="NoSpacing"/>
            <w:ind w:left="680" w:firstLine="794"/>
            <w:jc w:val="thaiDistribute"/>
          </w:pPr>
        </w:pPrChange>
      </w:pPr>
    </w:p>
    <w:p w14:paraId="4C6FDB9F" w14:textId="17A91383" w:rsidR="00897237" w:rsidRPr="005E5BAC" w:rsidDel="009A48E0" w:rsidRDefault="00B64E13">
      <w:pPr>
        <w:pStyle w:val="Heading2"/>
        <w:spacing w:before="0" w:line="240" w:lineRule="auto"/>
        <w:rPr>
          <w:del w:id="6643" w:author="NA" w:date="2021-12-27T11:27:00Z"/>
          <w:rFonts w:ascii="Phetsarath OT" w:eastAsia="Phetsarath OT" w:hAnsi="Phetsarath OT" w:cs="Phetsarath OT"/>
          <w:b w:val="0"/>
          <w:bCs w:val="0"/>
          <w:sz w:val="24"/>
          <w:szCs w:val="24"/>
          <w:lang w:val="fr-FR"/>
          <w:rPrChange w:id="6644" w:author="Windows User" w:date="2022-01-28T08:27:00Z">
            <w:rPr>
              <w:del w:id="6645" w:author="NA" w:date="2021-12-27T11:27:00Z"/>
              <w:rFonts w:ascii="Phetsarath OT" w:eastAsia="Phetsarath OT" w:hAnsi="Phetsarath OT" w:cs="Phetsarath OT"/>
              <w:b/>
              <w:bCs/>
              <w:sz w:val="24"/>
              <w:szCs w:val="24"/>
            </w:rPr>
          </w:rPrChange>
        </w:rPr>
        <w:pPrChange w:id="6646" w:author="NA" w:date="2021-12-27T11:28:00Z">
          <w:pPr>
            <w:pStyle w:val="NoSpacing"/>
            <w:ind w:left="720" w:firstLine="720"/>
            <w:jc w:val="both"/>
          </w:pPr>
        </w:pPrChange>
      </w:pPr>
      <w:ins w:id="6647" w:author="NA" w:date="2021-12-27T11:26:00Z">
        <w:r w:rsidRPr="005E5BAC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6648" w:author="Windows User" w:date="2022-01-28T08:27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ມາດຕາ</w:t>
        </w:r>
      </w:ins>
      <w:ins w:id="6649" w:author="Documents" w:date="2022-01-06T08:53:00Z">
        <w:r w:rsidR="004F5325" w:rsidRPr="005E5BAC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6650" w:author="Windows User" w:date="2022-01-28T08:27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</w:ins>
      <w:ins w:id="6651" w:author="NA" w:date="2021-12-27T11:26:00Z">
        <w:del w:id="6652" w:author="Documents" w:date="2022-01-06T08:53:00Z">
          <w:r w:rsidRPr="005E5BAC" w:rsidDel="004F5325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6653" w:author="Windows User" w:date="2022-01-28T08:27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 </w:delText>
          </w:r>
        </w:del>
        <w:r w:rsidRPr="005E5BAC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6654" w:author="Windows User" w:date="2022-01-28T08:27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5 </w:t>
        </w:r>
        <w:del w:id="6655" w:author="Windows User" w:date="2022-01-12T14:44:00Z">
          <w:r w:rsidRPr="005E5BAC" w:rsidDel="00AE1D2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6656" w:author="Windows User" w:date="2022-01-28T08:27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del w:id="6657" w:author="home" w:date="2021-07-11T21:02:00Z">
        <w:r w:rsidR="0072440F" w:rsidRPr="005E5BAC" w:rsidDel="00ED17E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6658" w:author="Windows User" w:date="2022-01-28T08:27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ມາດຕາ</w:delText>
        </w:r>
        <w:r w:rsidR="0072440F" w:rsidRPr="005E5BAC" w:rsidDel="00ED17E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/>
            <w:rPrChange w:id="6659" w:author="Windows User" w:date="2022-01-28T08:27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val="fr-FR"/>
              </w:rPr>
            </w:rPrChange>
          </w:rPr>
          <w:delText xml:space="preserve"> 5 </w:delText>
        </w:r>
      </w:del>
      <w:bookmarkStart w:id="6660" w:name="_Toc77346159"/>
      <w:r w:rsidR="0072440F" w:rsidRPr="005E5BAC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61" w:author="Windows User" w:date="2022-01-28T08:27:00Z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fr-FR"/>
            </w:rPr>
          </w:rPrChange>
        </w:rPr>
        <w:t>(​</w:t>
      </w:r>
      <w:r w:rsidR="0072440F" w:rsidRPr="005E5BAC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6662" w:author="Windows User" w:date="2022-01-28T08:27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ປັບປຸງ</w:t>
      </w:r>
      <w:r w:rsidR="0072440F" w:rsidRPr="005E5BAC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63" w:author="Windows User" w:date="2022-01-28T08:27:00Z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fr-FR"/>
            </w:rPr>
          </w:rPrChange>
        </w:rPr>
        <w:t>)</w:t>
      </w:r>
      <w:ins w:id="6664" w:author="NA" w:date="2021-12-24T09:37:00Z">
        <w:r w:rsidR="00AB6352" w:rsidRPr="005E5BAC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6665" w:author="Windows User" w:date="2022-01-28T08:27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</w:ins>
      <w:r w:rsidR="0072440F" w:rsidRPr="005E5BAC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66" w:author="Windows User" w:date="2022-01-28T08:27:00Z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fr-FR"/>
            </w:rPr>
          </w:rPrChange>
        </w:rPr>
        <w:t xml:space="preserve"> </w:t>
      </w:r>
      <w:r w:rsidR="0072440F" w:rsidRPr="005E5BAC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6667" w:author="Windows User" w:date="2022-01-28T08:27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ຫຼັກການ</w:t>
      </w:r>
      <w:r w:rsidR="0072440F" w:rsidRPr="005E5BAC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68" w:author="Windows User" w:date="2022-01-28T08:27:00Z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fr-FR"/>
            </w:rPr>
          </w:rPrChange>
        </w:rPr>
        <w:t>​</w:t>
      </w:r>
      <w:r w:rsidR="0072440F" w:rsidRPr="005E5BAC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6669" w:author="Windows User" w:date="2022-01-28T08:27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ກ່ຽວກັບ</w:t>
      </w:r>
      <w:r w:rsidR="0072440F" w:rsidRPr="005E5BAC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70" w:author="Windows User" w:date="2022-01-28T08:27:00Z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fr-FR"/>
            </w:rPr>
          </w:rPrChange>
        </w:rPr>
        <w:t>​</w:t>
      </w:r>
      <w:r w:rsidR="0072440F" w:rsidRPr="005E5BAC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6671" w:author="Windows User" w:date="2022-01-28T08:27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ວຽກງານ</w:t>
      </w:r>
      <w:r w:rsidR="0072440F" w:rsidRPr="005E5BAC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72" w:author="Windows User" w:date="2022-01-28T08:27:00Z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fr-FR"/>
            </w:rPr>
          </w:rPrChange>
        </w:rPr>
        <w:t>​</w:t>
      </w:r>
      <w:r w:rsidR="0072440F" w:rsidRPr="005E5BAC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6673" w:author="Windows User" w:date="2022-01-28T08:27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ໂທລະ</w:t>
      </w:r>
      <w:r w:rsidR="0072440F" w:rsidRPr="005E5BAC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74" w:author="Windows User" w:date="2022-01-28T08:27:00Z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fr-FR"/>
            </w:rPr>
          </w:rPrChange>
        </w:rPr>
        <w:t>​</w:t>
      </w:r>
      <w:r w:rsidR="0072440F" w:rsidRPr="005E5BAC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6675" w:author="Windows User" w:date="2022-01-28T08:27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ຄົມມະ</w:t>
      </w:r>
      <w:r w:rsidR="0072440F" w:rsidRPr="005E5BAC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76" w:author="Windows User" w:date="2022-01-28T08:27:00Z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fr-FR"/>
            </w:rPr>
          </w:rPrChange>
        </w:rPr>
        <w:t>​</w:t>
      </w:r>
      <w:r w:rsidR="0072440F" w:rsidRPr="005E5BAC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6677" w:author="Windows User" w:date="2022-01-28T08:27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ນາ</w:t>
      </w:r>
      <w:r w:rsidR="0072440F" w:rsidRPr="005E5BAC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78" w:author="Windows User" w:date="2022-01-28T08:27:00Z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fr-FR"/>
            </w:rPr>
          </w:rPrChange>
        </w:rPr>
        <w:t>​</w:t>
      </w:r>
      <w:r w:rsidR="0072440F" w:rsidRPr="005E5BAC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6679" w:author="Windows User" w:date="2022-01-28T08:27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ຄົມ</w:t>
      </w:r>
      <w:bookmarkEnd w:id="6660"/>
    </w:p>
    <w:p w14:paraId="30AAECC9" w14:textId="77777777" w:rsidR="009A48E0" w:rsidRPr="00AE1D2A" w:rsidRDefault="009A48E0">
      <w:pPr>
        <w:spacing w:after="0" w:line="240" w:lineRule="auto"/>
        <w:rPr>
          <w:ins w:id="6680" w:author="NA" w:date="2021-12-27T11:27:00Z"/>
          <w:rFonts w:cs="DokChampa"/>
          <w:lang w:val="fr-FR" w:bidi="lo-LA"/>
          <w:rPrChange w:id="6681" w:author="Windows User" w:date="2022-01-12T14:44:00Z">
            <w:rPr>
              <w:ins w:id="6682" w:author="NA" w:date="2021-12-27T11:27:00Z"/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</w:rPr>
          </w:rPrChange>
        </w:rPr>
        <w:pPrChange w:id="6683" w:author="NA" w:date="2021-12-27T11:28:00Z">
          <w:pPr>
            <w:pStyle w:val="Heading2"/>
          </w:pPr>
        </w:pPrChange>
      </w:pPr>
    </w:p>
    <w:p w14:paraId="7A493687" w14:textId="099B3FC2" w:rsidR="00897237" w:rsidRPr="008C7A6F" w:rsidRDefault="00AE1D2A">
      <w:pPr>
        <w:pStyle w:val="Heading2"/>
        <w:spacing w:before="0" w:line="240" w:lineRule="auto"/>
        <w:rPr>
          <w:rFonts w:ascii="Phetsarath OT" w:eastAsia="Phetsarath OT" w:hAnsi="Phetsarath OT" w:cs="Phetsarath OT"/>
          <w:sz w:val="24"/>
          <w:szCs w:val="24"/>
          <w:lang w:val="fr-FR"/>
        </w:rPr>
        <w:pPrChange w:id="6684" w:author="Windows User" w:date="2022-01-12T14:44:00Z">
          <w:pPr>
            <w:pStyle w:val="NoSpacing"/>
            <w:ind w:left="720" w:firstLine="720"/>
            <w:jc w:val="both"/>
          </w:pPr>
        </w:pPrChange>
      </w:pPr>
      <w:ins w:id="6685" w:author="Windows User" w:date="2022-01-12T14:44:00Z">
        <w:r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fr-FR" w:bidi="lo-LA"/>
          </w:rPr>
          <w:t xml:space="preserve">                        </w:t>
        </w:r>
      </w:ins>
      <w:ins w:id="6686" w:author="Documents" w:date="2022-01-06T08:53:00Z">
        <w:del w:id="6687" w:author="Windows User" w:date="2022-01-12T14:44:00Z">
          <w:r w:rsidR="004F5325" w:rsidRPr="00385294" w:rsidDel="00AE1D2A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lang w:val="fr-FR" w:bidi="lo-LA"/>
              <w:rPrChange w:id="6688" w:author="Documents" w:date="2022-01-06T08:53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</w:rPr>
              </w:rPrChange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ວຽກງານ</w:t>
      </w:r>
      <w:r w:rsidR="0072440F" w:rsidRPr="002C0BD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89" w:author="NA" w:date="2021-12-30T11:44:00Z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ໂທລະ</w:t>
      </w:r>
      <w:r w:rsidR="0072440F" w:rsidRPr="002C0BD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90" w:author="NA" w:date="2021-12-30T11:44:00Z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ຄົມມະນາຄົມ</w:t>
      </w:r>
      <w:r w:rsidR="0072440F" w:rsidRPr="002C0BD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91" w:author="NA" w:date="2021-12-30T11:44:00Z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ຕ້ອງ</w:t>
      </w:r>
      <w:r w:rsidR="0072440F" w:rsidRPr="002C0BD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92" w:author="NA" w:date="2021-12-30T11:44:00Z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ປະຕິບັດ</w:t>
      </w:r>
      <w:r w:rsidR="0072440F" w:rsidRPr="002C0BD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93" w:author="NA" w:date="2021-12-30T11:44:00Z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ຕາມ</w:t>
      </w:r>
      <w:r w:rsidR="0072440F" w:rsidRPr="002C0BD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94" w:author="NA" w:date="2021-12-30T11:44:00Z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ຫຼັກການ</w:t>
      </w:r>
      <w:r w:rsidR="0072440F" w:rsidRPr="002C0BD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95" w:author="NA" w:date="2021-12-30T11:44:00Z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ດັ່ງນີ້</w:t>
      </w:r>
      <w:r w:rsidR="0072440F" w:rsidRPr="002C0BD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fr-FR"/>
          <w:rPrChange w:id="6696" w:author="NA" w:date="2021-12-30T11:44:00Z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fr-FR"/>
            </w:rPr>
          </w:rPrChange>
        </w:rPr>
        <w:t>:</w:t>
      </w:r>
    </w:p>
    <w:p w14:paraId="65BDDC17" w14:textId="256FD448" w:rsidR="00ED17E9" w:rsidRPr="002C0BDB" w:rsidRDefault="00AE1D2A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1985"/>
        </w:tabs>
        <w:spacing w:line="340" w:lineRule="exact"/>
        <w:ind w:left="426" w:firstLine="1464"/>
        <w:jc w:val="both"/>
        <w:rPr>
          <w:ins w:id="6697" w:author="home" w:date="2021-07-11T21:06:00Z"/>
          <w:rFonts w:ascii="Phetsarath OT" w:eastAsia="Phetsarath OT" w:hAnsi="Phetsarath OT" w:cs="Phetsarath OT"/>
          <w:sz w:val="24"/>
          <w:szCs w:val="24"/>
          <w:lang w:val="fr-FR"/>
          <w:rPrChange w:id="6698" w:author="NA" w:date="2021-12-30T11:44:00Z">
            <w:rPr>
              <w:ins w:id="6699" w:author="home" w:date="2021-07-11T21:06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6700" w:author="Documents" w:date="2022-01-10T15:5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ins w:id="6701" w:author="Windows User" w:date="2022-01-12T14:44:00Z"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6702" w:author="Windows User" w:date="2022-01-28T08:11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r w:rsidR="009E36CD" w:rsidRPr="00531C81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703" w:author="Windows User" w:date="2022-01-28T08:1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ສອດຄ່ອງກັບ</w:t>
      </w:r>
      <w:ins w:id="6704" w:author="Documents" w:date="2022-01-11T11:02:00Z">
        <w:r w:rsidR="0075037B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6705" w:author="Windows User" w:date="2022-01-28T08:11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r w:rsidR="009E36CD" w:rsidRPr="00531C81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706" w:author="Windows User" w:date="2022-01-28T08:1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ແນວທາງ</w:t>
      </w:r>
      <w:ins w:id="6707" w:author="NA" w:date="2021-12-29T10:53:00Z">
        <w:r w:rsidR="00C92A45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6708" w:author="Windows User" w:date="2022-01-28T08:11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ins w:id="6709" w:author="HP" w:date="2021-07-09T14:24:00Z">
        <w:del w:id="6710" w:author="PSK" w:date="2021-08-06T09:44:00Z">
          <w:r w:rsidR="00F15862" w:rsidRPr="00531C81" w:rsidDel="00282B72">
            <w:rPr>
              <w:rFonts w:ascii="Phetsarath OT" w:eastAsia="Phetsarath OT" w:hAnsi="Phetsarath OT" w:cs="Phetsarath OT" w:hint="cs"/>
              <w:strike/>
              <w:spacing w:val="-4"/>
              <w:sz w:val="24"/>
              <w:szCs w:val="24"/>
              <w:cs/>
              <w:rPrChange w:id="6711" w:author="Windows User" w:date="2022-01-28T08:11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ຂອງພັກ</w:delText>
          </w:r>
        </w:del>
      </w:ins>
      <w:ins w:id="6712" w:author="HP" w:date="2021-07-09T14:30:00Z">
        <w:del w:id="6713" w:author="PSK" w:date="2021-08-15T09:51:00Z">
          <w:r w:rsidR="00F15862" w:rsidRPr="00531C81" w:rsidDel="00517920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6714" w:author="Windows User" w:date="2022-01-28T08:11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r w:rsidR="00F15862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715" w:author="Windows User" w:date="2022-01-28T08:1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ນະໂຍບາຍ</w:t>
        </w:r>
        <w:del w:id="6716" w:author="PSK" w:date="2021-08-06T09:44:00Z">
          <w:r w:rsidR="00F15862" w:rsidRPr="00531C81" w:rsidDel="00282B72">
            <w:rPr>
              <w:rFonts w:ascii="Phetsarath OT" w:eastAsia="Phetsarath OT" w:hAnsi="Phetsarath OT" w:cs="Phetsarath OT" w:hint="cs"/>
              <w:strike/>
              <w:spacing w:val="-4"/>
              <w:sz w:val="24"/>
              <w:szCs w:val="24"/>
              <w:cs/>
              <w:rPrChange w:id="6717" w:author="Windows User" w:date="2022-01-28T08:11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ຂອງລັດ</w:delText>
          </w:r>
        </w:del>
      </w:ins>
      <w:ins w:id="6718" w:author="HP" w:date="2021-07-09T14:25:00Z">
        <w:del w:id="6719" w:author="PSK" w:date="2021-07-16T14:37:00Z">
          <w:r w:rsidR="00F15862" w:rsidRPr="00531C81" w:rsidDel="00356FB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6720" w:author="Windows User" w:date="2022-01-28T08:11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r w:rsidR="009E36CD" w:rsidRPr="00531C81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6721" w:author="Windows User" w:date="2022-01-28T08:11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, </w:t>
      </w:r>
      <w:ins w:id="6722" w:author="khaithong" w:date="2021-07-29T10:13:00Z">
        <w:r w:rsidR="00DB11CA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6723" w:author="Windows User" w:date="2022-01-28T08:1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ກົດໝາຍ</w:t>
        </w:r>
        <w:r w:rsidR="00DB11CA" w:rsidRPr="00531C8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6724" w:author="Windows User" w:date="2022-01-28T08:11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,</w:t>
        </w:r>
        <w:r w:rsidR="00DB11CA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6725" w:author="Windows User" w:date="2022-01-28T08:11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</w:ins>
      <w:del w:id="6726" w:author="LENOVO" w:date="2021-12-10T09:07:00Z">
        <w:r w:rsidR="009E36CD" w:rsidRPr="00531C81" w:rsidDel="00007F2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727" w:author="Windows User" w:date="2022-01-28T08:1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ແຜນ</w:delText>
        </w:r>
      </w:del>
      <w:r w:rsidR="009E36CD" w:rsidRPr="00531C81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728" w:author="Windows User" w:date="2022-01-28T08:1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ຍຸດທະສາດ</w:t>
      </w:r>
      <w:r w:rsidR="009E36CD" w:rsidRPr="00531C81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6729" w:author="Windows User" w:date="2022-01-28T08:11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, </w:t>
      </w:r>
      <w:r w:rsidR="009E36CD" w:rsidRPr="00531C81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730" w:author="Windows User" w:date="2022-01-28T08:1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ແຜນພັດທະນາເສດຖະ</w:t>
      </w:r>
      <w:ins w:id="6731" w:author="NA" w:date="2021-12-27T10:09:00Z">
        <w:del w:id="6732" w:author="Documents" w:date="2022-01-11T11:03:00Z">
          <w:r w:rsidR="00B14F0C" w:rsidRPr="00531C81" w:rsidDel="0075037B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6733" w:author="Windows User" w:date="2022-01-28T08:11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r w:rsidR="009E36CD" w:rsidRPr="00531C81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734" w:author="Windows User" w:date="2022-01-28T08:1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ກິດ</w:t>
      </w:r>
      <w:ins w:id="6735" w:author="Windows User" w:date="2022-01-28T08:10:00Z">
        <w:r w:rsidR="00531C81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6736" w:author="Windows User" w:date="2022-01-28T08:11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r w:rsidR="009E36CD"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673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>-</w:t>
      </w:r>
      <w:r w:rsidR="009E36CD" w:rsidRPr="002C0BDB">
        <w:rPr>
          <w:rFonts w:ascii="Phetsarath OT" w:eastAsia="Phetsarath OT" w:hAnsi="Phetsarath OT" w:cs="Phetsarath OT" w:hint="cs"/>
          <w:sz w:val="24"/>
          <w:szCs w:val="24"/>
          <w:cs/>
          <w:rPrChange w:id="673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ສັງຄົມແຫ່ງ</w:t>
      </w:r>
      <w:del w:id="6739" w:author="HP" w:date="2021-07-09T14:30:00Z">
        <w:r w:rsidR="00D14396" w:rsidRPr="002C0BDB" w:rsidDel="00F15862">
          <w:rPr>
            <w:rFonts w:ascii="Phetsarath OT" w:eastAsia="Phetsarath OT" w:hAnsi="Phetsarath OT" w:cs="Phetsarath OT"/>
            <w:sz w:val="24"/>
            <w:szCs w:val="24"/>
            <w:cs/>
            <w:rPrChange w:id="67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="00D14396" w:rsidRPr="002C0BDB">
        <w:rPr>
          <w:rFonts w:ascii="Phetsarath OT" w:eastAsia="Phetsarath OT" w:hAnsi="Phetsarath OT" w:cs="Phetsarath OT" w:hint="cs"/>
          <w:sz w:val="24"/>
          <w:szCs w:val="24"/>
          <w:cs/>
          <w:rPrChange w:id="674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ຊາດ</w:t>
      </w:r>
      <w:del w:id="6742" w:author="PSK" w:date="2021-08-06T09:44:00Z">
        <w:r w:rsidR="009E36CD" w:rsidRPr="002C0BDB" w:rsidDel="00282B72">
          <w:rPr>
            <w:rFonts w:ascii="Phetsarath OT" w:eastAsia="Phetsarath OT" w:hAnsi="Phetsarath OT" w:cs="Phetsarath OT"/>
            <w:sz w:val="24"/>
            <w:szCs w:val="24"/>
            <w:cs/>
            <w:rPrChange w:id="67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D14396" w:rsidRPr="002C0BDB" w:rsidDel="00282B72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67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D14396" w:rsidRPr="002C0BDB" w:rsidDel="00282B72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67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D14396" w:rsidRPr="002C0BDB" w:rsidDel="00282B72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67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ແຜນຍຸດທະສາດພັດທະນາຂະແໜງ</w:delText>
        </w:r>
        <w:r w:rsidR="007E4101" w:rsidRPr="002C0BDB" w:rsidDel="00282B72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67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</w:delText>
        </w:r>
      </w:del>
      <w:ins w:id="6748" w:author="HP" w:date="2021-07-09T14:31:00Z">
        <w:del w:id="6749" w:author="PSK" w:date="2021-08-06T09:44:00Z">
          <w:r w:rsidR="00946F62" w:rsidRPr="002C0BDB" w:rsidDel="00282B72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67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del w:id="6751" w:author="PSK" w:date="2021-08-06T09:44:00Z">
        <w:r w:rsidR="00D14396" w:rsidRPr="002C0BDB" w:rsidDel="00282B72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67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ແຕ່ລະໄລຍະ</w:delText>
        </w:r>
      </w:del>
      <w:r w:rsidR="009E36CD"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675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>;</w:t>
      </w:r>
    </w:p>
    <w:p w14:paraId="3FB152B8" w14:textId="77777777" w:rsidR="009E36CD" w:rsidRPr="00AE1D2A" w:rsidDel="00ED17E9" w:rsidRDefault="009E36CD">
      <w:pPr>
        <w:pStyle w:val="NoSpacing"/>
        <w:tabs>
          <w:tab w:val="left" w:pos="709"/>
          <w:tab w:val="left" w:pos="1134"/>
        </w:tabs>
        <w:spacing w:line="340" w:lineRule="exact"/>
        <w:ind w:left="425" w:firstLine="1464"/>
        <w:jc w:val="both"/>
        <w:rPr>
          <w:del w:id="6754" w:author="home" w:date="2021-07-11T21:06:00Z"/>
          <w:rFonts w:ascii="Phetsarath OT" w:eastAsia="Phetsarath OT" w:hAnsi="Phetsarath OT" w:cs="Phetsarath OT"/>
          <w:spacing w:val="-4"/>
          <w:sz w:val="24"/>
          <w:szCs w:val="24"/>
          <w:rPrChange w:id="6755" w:author="Windows User" w:date="2022-01-12T14:45:00Z">
            <w:rPr>
              <w:del w:id="6756" w:author="home" w:date="2021-07-11T21:06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6757" w:author="NA" w:date="2021-12-23T14:37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del w:id="6758" w:author="PSK" w:date="2021-07-16T14:37:00Z">
        <w:r w:rsidRPr="00AE1D2A" w:rsidDel="00356FB4">
          <w:rPr>
            <w:rFonts w:ascii="Phetsarath OT" w:eastAsia="Phetsarath OT" w:hAnsi="Phetsarath OT" w:cs="Phetsarath OT"/>
            <w:spacing w:val="-4"/>
            <w:sz w:val="24"/>
            <w:szCs w:val="24"/>
            <w:rPrChange w:id="6759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</w:del>
    </w:p>
    <w:p w14:paraId="10BF3A0F" w14:textId="680065EC" w:rsidR="00897237" w:rsidRPr="002C0BDB" w:rsidRDefault="0072440F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6" w:firstLine="1464"/>
        <w:jc w:val="both"/>
        <w:rPr>
          <w:rFonts w:ascii="Phetsarath OT" w:eastAsia="Phetsarath OT" w:hAnsi="Phetsarath OT" w:cs="Phetsarath OT"/>
          <w:sz w:val="24"/>
          <w:szCs w:val="24"/>
          <w:rPrChange w:id="676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6761" w:author="Documents" w:date="2022-01-10T15:5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del w:id="6762" w:author="HP" w:date="2021-09-21T09:35:00Z">
        <w:r w:rsidRPr="00AE1D2A" w:rsidDel="005933E6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763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ຮັບປະກັນ</w:delText>
        </w:r>
        <w:r w:rsidRPr="00AE1D2A" w:rsidDel="005933E6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6764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delText xml:space="preserve"> </w:delText>
        </w:r>
        <w:r w:rsidRPr="00AE1D2A" w:rsidDel="005933E6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765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ຄວາມສະເໝີພາບຕໍ່ໜ້າກົດໝາຍ</w:delText>
        </w:r>
      </w:del>
      <w:ins w:id="6766" w:author="khaithong" w:date="2021-07-29T10:16:00Z">
        <w:del w:id="6767" w:author="HP" w:date="2021-09-21T09:27:00Z">
          <w:r w:rsidR="00DB11CA" w:rsidRPr="00AE1D2A" w:rsidDel="00423141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6768" w:author="Windows User" w:date="2022-01-12T14:45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B11CA" w:rsidRPr="00AE1D2A" w:rsidDel="0042314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6769" w:author="Windows User" w:date="2022-01-12T14:45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ໂດຍ</w:delText>
          </w:r>
        </w:del>
      </w:ins>
      <w:del w:id="6770" w:author="HP" w:date="2021-09-21T09:27:00Z">
        <w:r w:rsidRPr="00AE1D2A" w:rsidDel="00423141">
          <w:rPr>
            <w:rFonts w:ascii="Phetsarath OT" w:eastAsia="Phetsarath OT" w:hAnsi="Phetsarath OT" w:cs="Phetsarath OT"/>
            <w:spacing w:val="-4"/>
            <w:sz w:val="24"/>
            <w:szCs w:val="24"/>
            <w:rPrChange w:id="6771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, </w:delText>
        </w:r>
        <w:r w:rsidRPr="00AE1D2A" w:rsidDel="0042314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772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ບໍ່ຈຳແນກປະຕິບັດ</w:delText>
        </w:r>
      </w:del>
      <w:del w:id="6773" w:author="HP" w:date="2021-09-21T09:35:00Z">
        <w:r w:rsidRPr="00AE1D2A" w:rsidDel="005933E6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6774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, </w:delText>
        </w:r>
        <w:r w:rsidRPr="00AE1D2A" w:rsidDel="005933E6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6775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ຄວາມເປັນກາງ</w:delText>
        </w:r>
        <w:r w:rsidRPr="00AE1D2A" w:rsidDel="005933E6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6776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AE1D2A" w:rsidDel="005933E6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6777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ຂອງອົງການ</w:delText>
        </w:r>
        <w:r w:rsidR="009E36CD" w:rsidRPr="00AE1D2A" w:rsidDel="005933E6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6778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ຄຸ້ມຄອງ</w:delText>
        </w:r>
      </w:del>
      <w:ins w:id="6779" w:author="khaithong" w:date="2021-07-29T10:14:00Z">
        <w:del w:id="6780" w:author="HP" w:date="2021-09-21T09:35:00Z">
          <w:r w:rsidR="00DB11CA" w:rsidRPr="00AE1D2A" w:rsidDel="005933E6">
            <w:rPr>
              <w:rFonts w:ascii="Phetsarath OT" w:eastAsia="Phetsarath OT" w:hAnsi="Phetsarath OT" w:cs="Phetsarath OT" w:hint="cs"/>
              <w:strike/>
              <w:spacing w:val="-4"/>
              <w:sz w:val="24"/>
              <w:szCs w:val="24"/>
              <w:cs/>
              <w:rPrChange w:id="6781" w:author="Windows User" w:date="2022-01-12T14:45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ວຽກງານ</w:delText>
          </w:r>
        </w:del>
      </w:ins>
      <w:del w:id="6782" w:author="HP" w:date="2021-09-21T09:35:00Z">
        <w:r w:rsidRPr="00AE1D2A" w:rsidDel="005933E6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6783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ໂທລະຄົມມະນາຄົມ</w:delText>
        </w:r>
        <w:r w:rsidR="009E36CD" w:rsidRPr="00AE1D2A" w:rsidDel="005933E6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6784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AE1D2A" w:rsidDel="005933E6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6785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ກັບຜູ້ໃຫ້ບໍລິການໂທລະຄົມມະນາຄົມ</w:delText>
        </w:r>
        <w:r w:rsidRPr="00AE1D2A" w:rsidDel="005933E6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6786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9E36CD" w:rsidRPr="00AE1D2A" w:rsidDel="005933E6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6787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ຕາມ</w:delText>
        </w:r>
        <w:r w:rsidRPr="00AE1D2A" w:rsidDel="005933E6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6788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ກົດໝາຍ</w:delText>
        </w:r>
        <w:r w:rsidR="009E36CD" w:rsidRPr="00AE1D2A" w:rsidDel="005933E6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6789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9E36CD" w:rsidRPr="00AE1D2A" w:rsidDel="005933E6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6790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9E36CD" w:rsidRPr="00AE1D2A" w:rsidDel="005933E6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rPrChange w:id="6791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9E36CD" w:rsidRPr="00AE1D2A" w:rsidDel="005933E6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6792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  <w:r w:rsidRPr="00AE1D2A" w:rsidDel="005933E6">
          <w:rPr>
            <w:rFonts w:ascii="Phetsarath OT" w:eastAsia="Phetsarath OT" w:hAnsi="Phetsarath OT" w:cs="Phetsarath OT"/>
            <w:spacing w:val="-4"/>
            <w:sz w:val="24"/>
            <w:szCs w:val="24"/>
            <w:rPrChange w:id="6793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; </w:delText>
        </w:r>
      </w:del>
      <w:ins w:id="6794" w:author="HP" w:date="2021-09-21T09:35:00Z">
        <w:r w:rsidR="005933E6" w:rsidRPr="00AE1D2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795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ຮັບປະກັນ</w:t>
        </w:r>
        <w:r w:rsidR="005933E6" w:rsidRPr="00AE1D2A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6796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  <w:r w:rsidR="005933E6" w:rsidRPr="00AE1D2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797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ຄວາມສະເໝີພາບຕໍ່ໜ້າກົດໝາຍ</w:t>
        </w:r>
        <w:r w:rsidR="005933E6" w:rsidRPr="00AE1D2A">
          <w:rPr>
            <w:rFonts w:ascii="Phetsarath OT" w:eastAsia="Phetsarath OT" w:hAnsi="Phetsarath OT" w:cs="Phetsarath OT"/>
            <w:spacing w:val="-4"/>
            <w:sz w:val="24"/>
            <w:szCs w:val="24"/>
            <w:rPrChange w:id="6798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, </w:t>
        </w:r>
        <w:r w:rsidR="005933E6" w:rsidRPr="00AE1D2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799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ບໍ່ຈຳແນກປະຕິບັດ</w:t>
        </w:r>
        <w:r w:rsidR="005933E6" w:rsidRPr="00AE1D2A">
          <w:rPr>
            <w:rFonts w:ascii="Phetsarath OT" w:eastAsia="Phetsarath OT" w:hAnsi="Phetsarath OT" w:cs="Phetsarath OT"/>
            <w:spacing w:val="-4"/>
            <w:sz w:val="24"/>
            <w:szCs w:val="24"/>
            <w:rPrChange w:id="6800" w:author="Windows User" w:date="2022-01-12T14:45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, </w:t>
        </w:r>
        <w:r w:rsidR="005933E6" w:rsidRPr="00AE1D2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801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ຄວາມເປັນເອກະ</w:t>
        </w:r>
      </w:ins>
      <w:ins w:id="6802" w:author="NA" w:date="2021-12-27T10:10:00Z">
        <w:del w:id="6803" w:author="Windows User" w:date="2022-01-12T14:45:00Z">
          <w:r w:rsidR="006951A7" w:rsidRPr="00AE1D2A" w:rsidDel="00AE1D2A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6804" w:author="Windows User" w:date="2022-01-12T14:45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6805" w:author="HP" w:date="2021-09-21T09:35:00Z">
        <w:del w:id="6806" w:author="NA" w:date="2021-12-23T11:13:00Z">
          <w:r w:rsidR="005933E6" w:rsidRPr="00AE1D2A" w:rsidDel="00352D4A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6807" w:author="Windows User" w:date="2022-01-12T14:45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5933E6" w:rsidRPr="00AE1D2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808" w:author="Windows User" w:date="2022-01-12T14:45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ລາດ</w:t>
        </w:r>
      </w:ins>
      <w:ins w:id="6809" w:author="NA" w:date="2021-12-27T10:10:00Z">
        <w:r w:rsidR="006951A7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6810" w:author="HP" w:date="2021-09-21T09:35:00Z">
        <w:r w:rsidR="005933E6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ຂອງອົງການຄຸ້ມຄອງ</w:t>
        </w:r>
      </w:ins>
      <w:ins w:id="6811" w:author="NA" w:date="2021-12-23T11:12:00Z">
        <w:r w:rsidR="00352D4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ວຽກງານ</w:t>
        </w:r>
      </w:ins>
      <w:ins w:id="6812" w:author="HP" w:date="2021-09-21T09:35:00Z">
        <w:r w:rsidR="005933E6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ໂທລະຄົມມະນາຄົມ</w:t>
        </w:r>
      </w:ins>
      <w:ins w:id="6813" w:author="NA" w:date="2021-12-27T10:10:00Z">
        <w:r w:rsidR="006951A7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6814" w:author="HP" w:date="2021-09-21T09:35:00Z">
        <w:r w:rsidR="005933E6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ກັບຜູ້ໃຫ</w:t>
        </w:r>
      </w:ins>
      <w:ins w:id="6815" w:author="NA" w:date="2021-12-23T11:12:00Z">
        <w:r w:rsidR="00352D4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້</w:t>
        </w:r>
      </w:ins>
      <w:ins w:id="6816" w:author="HP" w:date="2021-09-21T09:35:00Z">
        <w:r w:rsidR="005933E6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ບໍລິການໂທລະຄົມມະນາຄົມ</w:t>
        </w:r>
        <w:r w:rsidR="005933E6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5933E6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ຕາມ</w:t>
        </w:r>
        <w:del w:id="6817" w:author="LENOVO" w:date="2021-12-20T16:41:00Z">
          <w:r w:rsidR="005933E6" w:rsidRPr="002C0BDB" w:rsidDel="006A65D2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rPrChange w:id="68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ລະບຽບ</w:delText>
          </w:r>
        </w:del>
        <w:r w:rsidR="005933E6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ກົດ</w:t>
        </w:r>
      </w:ins>
      <w:ins w:id="6819" w:author="NA" w:date="2021-12-27T10:10:00Z">
        <w:del w:id="6820" w:author="Documents" w:date="2022-01-11T11:03:00Z">
          <w:r w:rsidR="006951A7" w:rsidRPr="002C0BDB" w:rsidDel="0075037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6821" w:author="HP" w:date="2021-09-21T09:35:00Z">
        <w:r w:rsidR="005933E6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</w:t>
        </w:r>
        <w:r w:rsidR="005933E6" w:rsidRPr="002C0BDB">
          <w:rPr>
            <w:rFonts w:ascii="Phetsarath OT" w:eastAsia="Phetsarath OT" w:hAnsi="Phetsarath OT" w:cs="Phetsarath OT"/>
            <w:sz w:val="24"/>
            <w:szCs w:val="24"/>
          </w:rPr>
          <w:t>;</w:t>
        </w:r>
      </w:ins>
    </w:p>
    <w:p w14:paraId="1323036E" w14:textId="77777777" w:rsidR="00897237" w:rsidRPr="002C0BDB" w:rsidRDefault="0072440F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6" w:firstLine="1464"/>
        <w:jc w:val="both"/>
        <w:rPr>
          <w:rFonts w:ascii="Phetsarath OT" w:eastAsia="Phetsarath OT" w:hAnsi="Phetsarath OT" w:cs="Phetsarath OT"/>
          <w:sz w:val="24"/>
          <w:szCs w:val="24"/>
          <w:rPrChange w:id="682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6823" w:author="Documents" w:date="2022-01-10T15:5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ຮັບປະກັນ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ການຈັດສັນ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ການນຳໃຊ້ຊັບພະຍາກອນໂທລະຄົມມະນາຄົມ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ຢ່າງພາວະວິ</w:t>
      </w:r>
      <w:ins w:id="6824" w:author="khaithong" w:date="2021-07-29T10:17:00Z">
        <w:r w:rsidR="00DB11C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ໄ</w:t>
        </w:r>
      </w:ins>
      <w:del w:id="6825" w:author="khaithong" w:date="2021-07-29T10:17:00Z">
        <w:r w:rsidRPr="002C0BDB" w:rsidDel="00DB11CA">
          <w:rPr>
            <w:rFonts w:ascii="Phetsarath OT" w:eastAsia="Phetsarath OT" w:hAnsi="Phetsarath OT" w:cs="Phetsarath OT" w:hint="cs"/>
            <w:sz w:val="24"/>
            <w:szCs w:val="24"/>
            <w:cs/>
          </w:rPr>
          <w:delText>ໃ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</w:t>
      </w:r>
      <w:r w:rsidRPr="002C0BDB">
        <w:rPr>
          <w:rFonts w:ascii="Phetsarath OT" w:eastAsia="Phetsarath OT" w:hAnsi="Phetsarath OT" w:cs="Phetsarath OT"/>
          <w:sz w:val="24"/>
          <w:szCs w:val="24"/>
          <w:rPrChange w:id="682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ທັນເວລາ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ໂປ່ງໃສ</w:t>
      </w:r>
      <w:r w:rsidRPr="002C0BDB">
        <w:rPr>
          <w:rFonts w:ascii="Phetsarath OT" w:eastAsia="Phetsarath OT" w:hAnsi="Phetsarath OT" w:cs="Phetsarath OT"/>
          <w:sz w:val="24"/>
          <w:szCs w:val="24"/>
          <w:rPrChange w:id="6827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; </w:t>
      </w:r>
    </w:p>
    <w:p w14:paraId="41474C5B" w14:textId="0A7030C3" w:rsidR="00897237" w:rsidRPr="002C0BDB" w:rsidRDefault="0072440F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6" w:firstLine="1464"/>
        <w:jc w:val="both"/>
        <w:rPr>
          <w:ins w:id="6828" w:author="HP [2]" w:date="2021-11-13T13:48:00Z"/>
          <w:rFonts w:ascii="Phetsarath OT" w:eastAsia="Phetsarath OT" w:hAnsi="Phetsarath OT" w:cs="Phetsarath OT"/>
          <w:sz w:val="24"/>
          <w:szCs w:val="24"/>
        </w:rPr>
        <w:pPrChange w:id="6829" w:author="Documents" w:date="2022-01-10T16:00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ຮັບປະກັນ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ins w:id="6830" w:author="LENOVO" w:date="2021-11-22T13:54:00Z">
        <w:r w:rsidR="00D05C5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8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</w:rPr>
            </w:rPrChange>
          </w:rPr>
          <w:t>ຄວາມໝັ້ນຄົງ</w:t>
        </w:r>
        <w:r w:rsidR="00D05C54" w:rsidRPr="002C0BDB">
          <w:rPr>
            <w:rFonts w:ascii="Phetsarath OT" w:eastAsia="Phetsarath OT" w:hAnsi="Phetsarath OT" w:cs="Phetsarath OT"/>
            <w:sz w:val="24"/>
            <w:szCs w:val="24"/>
            <w:rPrChange w:id="68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</w:rPr>
            </w:rPrChange>
          </w:rPr>
          <w:t>,</w:t>
        </w:r>
        <w:r w:rsidR="00D05C54" w:rsidRPr="002C0BDB">
          <w:rPr>
            <w:rFonts w:ascii="Phetsarath OT" w:eastAsia="Phetsarath OT" w:hAnsi="Phetsarath OT" w:cs="Phetsarath OT"/>
            <w:sz w:val="24"/>
            <w:szCs w:val="24"/>
            <w:cs/>
            <w:rPrChange w:id="68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</w:rPr>
            </w:rPrChange>
          </w:rPr>
          <w:t xml:space="preserve"> </w:t>
        </w:r>
        <w:r w:rsidR="00D05C5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8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</w:rPr>
            </w:rPrChange>
          </w:rPr>
          <w:t>ຄວາມສະຫງົບ</w:t>
        </w:r>
        <w:r w:rsidR="00D05C54" w:rsidRPr="002C0BDB">
          <w:rPr>
            <w:rFonts w:ascii="Phetsarath OT" w:eastAsia="Phetsarath OT" w:hAnsi="Phetsarath OT" w:cs="Phetsarath OT"/>
            <w:sz w:val="24"/>
            <w:szCs w:val="24"/>
            <w:rPrChange w:id="68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</w:rPr>
            </w:rPrChange>
          </w:rPr>
          <w:t xml:space="preserve">, </w:t>
        </w:r>
      </w:ins>
      <w:ins w:id="6836" w:author="LENOVO" w:date="2021-11-22T14:00:00Z">
        <w:r w:rsidR="0090710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8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</w:rPr>
            </w:rPrChange>
          </w:rPr>
          <w:t>ຄວາມປອດໄພ</w:t>
        </w:r>
        <w:r w:rsidR="0090710E" w:rsidRPr="002C0BDB">
          <w:rPr>
            <w:rFonts w:ascii="Phetsarath OT" w:eastAsia="Phetsarath OT" w:hAnsi="Phetsarath OT" w:cs="Phetsarath OT"/>
            <w:sz w:val="24"/>
            <w:szCs w:val="24"/>
            <w:rPrChange w:id="68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</w:rPr>
            </w:rPrChange>
          </w:rPr>
          <w:t xml:space="preserve">,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ຄວາມລັບຂອງລັດ</w:t>
      </w:r>
      <w:r w:rsidRPr="002C0BDB">
        <w:rPr>
          <w:rFonts w:ascii="Phetsarath OT" w:eastAsia="Phetsarath OT" w:hAnsi="Phetsarath OT" w:cs="Phetsarath OT"/>
          <w:sz w:val="24"/>
          <w:szCs w:val="24"/>
          <w:rPrChange w:id="6839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ທາງລັດຖະການ</w:t>
      </w:r>
      <w:r w:rsidRPr="002C0BDB">
        <w:rPr>
          <w:rFonts w:ascii="Phetsarath OT" w:eastAsia="Phetsarath OT" w:hAnsi="Phetsarath OT" w:cs="Phetsarath OT"/>
          <w:sz w:val="24"/>
          <w:szCs w:val="24"/>
          <w:rPrChange w:id="684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ບຸກຄົນ</w:t>
      </w:r>
      <w:r w:rsidRPr="002C0BDB">
        <w:rPr>
          <w:rFonts w:ascii="Phetsarath OT" w:eastAsia="Phetsarath OT" w:hAnsi="Phetsarath OT" w:cs="Phetsarath OT"/>
          <w:sz w:val="24"/>
          <w:szCs w:val="24"/>
          <w:rPrChange w:id="6841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ນິຕິບຸກຄົນ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Pr="002C0BDB">
        <w:rPr>
          <w:rFonts w:ascii="Phetsarath OT" w:eastAsia="Phetsarath OT" w:hAnsi="Phetsarath OT" w:cs="Phetsarath OT"/>
          <w:sz w:val="24"/>
          <w:szCs w:val="24"/>
          <w:rPrChange w:id="684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ການຈັດຕັ້ງ</w:t>
      </w:r>
      <w:del w:id="6843" w:author="PSK" w:date="2021-07-10T11:11:00Z">
        <w:r w:rsidRPr="002C0BDB" w:rsidDel="000A07A2">
          <w:rPr>
            <w:rFonts w:ascii="Phetsarath OT" w:eastAsia="Phetsarath OT" w:hAnsi="Phetsarath OT" w:cs="Phetsarath OT"/>
            <w:sz w:val="24"/>
            <w:szCs w:val="24"/>
            <w:rPrChange w:id="68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, </w:delText>
        </w:r>
        <w:r w:rsidRPr="002C0BDB" w:rsidDel="000A07A2">
          <w:rPr>
            <w:rFonts w:ascii="Phetsarath OT" w:eastAsia="Phetsarath OT" w:hAnsi="Phetsarath OT" w:cs="Phetsarath OT" w:hint="cs"/>
            <w:sz w:val="24"/>
            <w:szCs w:val="24"/>
            <w:cs/>
            <w:rPrChange w:id="684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delText>ຄວາມໂປ່ງໃສ</w:delText>
        </w:r>
        <w:r w:rsidRPr="002C0BDB" w:rsidDel="000A07A2">
          <w:rPr>
            <w:rFonts w:ascii="Phetsarath OT" w:eastAsia="Phetsarath OT" w:hAnsi="Phetsarath OT" w:cs="Phetsarath OT"/>
            <w:sz w:val="24"/>
            <w:szCs w:val="24"/>
            <w:rPrChange w:id="6846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delText xml:space="preserve"> </w:delText>
        </w:r>
        <w:r w:rsidRPr="002C0BDB" w:rsidDel="000A07A2">
          <w:rPr>
            <w:rFonts w:ascii="Phetsarath OT" w:eastAsia="Phetsarath OT" w:hAnsi="Phetsarath OT" w:cs="Phetsarath OT" w:hint="cs"/>
            <w:sz w:val="24"/>
            <w:szCs w:val="24"/>
            <w:cs/>
            <w:rPrChange w:id="684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delText>ແລະ</w:delText>
        </w:r>
        <w:r w:rsidRPr="002C0BDB" w:rsidDel="000A07A2">
          <w:rPr>
            <w:rFonts w:ascii="Phetsarath OT" w:eastAsia="Phetsarath OT" w:hAnsi="Phetsarath OT" w:cs="Phetsarath OT"/>
            <w:sz w:val="24"/>
            <w:szCs w:val="24"/>
            <w:rPrChange w:id="6848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delText xml:space="preserve"> </w:delText>
        </w:r>
        <w:r w:rsidRPr="002C0BDB" w:rsidDel="000A07A2">
          <w:rPr>
            <w:rFonts w:ascii="Phetsarath OT" w:eastAsia="Phetsarath OT" w:hAnsi="Phetsarath OT" w:cs="Phetsarath OT" w:hint="cs"/>
            <w:sz w:val="24"/>
            <w:szCs w:val="24"/>
            <w:cs/>
            <w:rPrChange w:id="6849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delText>ຄວາມຍຸຕິທຳ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rPrChange w:id="685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;</w:t>
      </w:r>
    </w:p>
    <w:p w14:paraId="53D93B35" w14:textId="5050BEC0" w:rsidR="00D378CF" w:rsidRPr="002C0BDB" w:rsidDel="00D05C54" w:rsidRDefault="00D378CF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5" w:firstLine="1464"/>
        <w:jc w:val="both"/>
        <w:rPr>
          <w:del w:id="6851" w:author="LENOVO" w:date="2021-11-22T13:58:00Z"/>
          <w:rFonts w:ascii="Phetsarath OT" w:eastAsia="Phetsarath OT" w:hAnsi="Phetsarath OT" w:cs="Phetsarath OT"/>
          <w:sz w:val="24"/>
          <w:szCs w:val="24"/>
          <w:highlight w:val="green"/>
          <w:rPrChange w:id="6852" w:author="NA" w:date="2021-12-30T11:44:00Z">
            <w:rPr>
              <w:del w:id="6853" w:author="LENOVO" w:date="2021-11-22T13:58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6854" w:author="NA" w:date="2021-12-23T14:37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ins w:id="6855" w:author="HP [2]" w:date="2021-11-13T13:48:00Z">
        <w:del w:id="6856" w:author="LENOVO" w:date="2021-11-22T13:58:00Z">
          <w:r w:rsidRPr="002C0BDB" w:rsidDel="00D05C54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rPrChange w:id="685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ຮັບປະກັນ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rPrChange w:id="685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del w:id="6859" w:author="LENOVO" w:date="2021-11-22T13:54:00Z">
          <w:r w:rsidRPr="002C0BDB" w:rsidDel="00D05C54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rPrChange w:id="68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ຄວາມໝັ້ນຄົງ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rPrChange w:id="68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,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rPrChange w:id="68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D05C54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rPrChange w:id="68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ຄວາມສະຫງົບ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rPrChange w:id="686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D05C54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rPrChange w:id="68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ຄວາມປອດໄພ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rPrChange w:id="68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,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rPrChange w:id="686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6868" w:author="LENOVO" w:date="2021-11-22T13:58:00Z">
          <w:r w:rsidRPr="002C0BDB" w:rsidDel="00D05C54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rPrChange w:id="686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ການປົກປັກຮັກສາສິ່ງແວດລ້ອມ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rPrChange w:id="68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D05C54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rPrChange w:id="687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ແລະ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rPrChange w:id="687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D05C54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rPrChange w:id="687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ຮີດຄອງປະເພນີອັນດີງາມ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rPrChange w:id="68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D05C54">
            <w:rPr>
              <w:rFonts w:ascii="Phetsarath OT" w:eastAsia="Phetsarath OT" w:hAnsi="Phetsarath OT" w:cs="Phetsarath OT" w:hint="cs"/>
              <w:sz w:val="24"/>
              <w:szCs w:val="24"/>
              <w:highlight w:val="green"/>
              <w:cs/>
              <w:rPrChange w:id="687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ຂອງຊາດ</w:delText>
          </w:r>
          <w:r w:rsidRPr="002C0BDB" w:rsidDel="00D05C54">
            <w:rPr>
              <w:rFonts w:ascii="Phetsarath OT" w:eastAsia="Phetsarath OT" w:hAnsi="Phetsarath OT" w:cs="Phetsarath OT"/>
              <w:sz w:val="24"/>
              <w:szCs w:val="24"/>
              <w:highlight w:val="green"/>
              <w:rPrChange w:id="687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</w:p>
    <w:p w14:paraId="58A33E29" w14:textId="594B21E7" w:rsidR="00282B72" w:rsidRPr="002C0BDB" w:rsidRDefault="0072440F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6" w:firstLine="1464"/>
        <w:jc w:val="both"/>
        <w:rPr>
          <w:ins w:id="6877" w:author="LTRA" w:date="2021-10-28T11:38:00Z"/>
          <w:rFonts w:ascii="Phetsarath OT" w:eastAsia="Phetsarath OT" w:hAnsi="Phetsarath OT" w:cs="Phetsarath OT"/>
          <w:sz w:val="24"/>
          <w:szCs w:val="24"/>
        </w:rPr>
        <w:pPrChange w:id="6878" w:author="Documents" w:date="2022-01-10T16:00:00Z">
          <w:pPr>
            <w:pStyle w:val="NoSpacing"/>
            <w:numPr>
              <w:numId w:val="87"/>
            </w:numPr>
            <w:tabs>
              <w:tab w:val="left" w:pos="709"/>
              <w:tab w:val="left" w:pos="1134"/>
            </w:tabs>
            <w:spacing w:line="340" w:lineRule="exact"/>
            <w:ind w:left="425" w:firstLine="567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ຮັບປະກັນ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ins w:id="6879" w:author="LTRA" w:date="2021-10-28T11:41:00Z">
        <w:del w:id="6880" w:author="HP [2]" w:date="2021-10-29T13:59:00Z">
          <w:r w:rsidR="005D6F95" w:rsidRPr="002C0BDB" w:rsidDel="00820C99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ຕາມ</w:delText>
          </w:r>
        </w:del>
      </w:ins>
      <w:del w:id="6881" w:author="HP" w:date="2021-07-09T14:45:00Z">
        <w:r w:rsidRPr="002C0BDB" w:rsidDel="007579A1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ຕາມ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ມາດຕະຖານເຕັກນິກ</w:t>
      </w:r>
      <w:r w:rsidRPr="002C0BDB">
        <w:rPr>
          <w:rFonts w:ascii="Phetsarath OT" w:eastAsia="Phetsarath OT" w:hAnsi="Phetsarath OT" w:cs="Phetsarath OT"/>
          <w:sz w:val="24"/>
          <w:szCs w:val="24"/>
          <w:rPrChange w:id="688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,</w:t>
      </w:r>
      <w:ins w:id="6883" w:author="LTRA" w:date="2021-10-28T11:41:00Z">
        <w:r w:rsidR="005D6F95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del w:id="6884" w:author="HP [2]" w:date="2021-10-29T14:00:00Z">
          <w:r w:rsidR="005D6F95" w:rsidRPr="002C0BDB" w:rsidDel="00820C99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ມີຄວາມທັນສະໄໝ</w:delText>
          </w:r>
          <w:r w:rsidR="005D6F95" w:rsidRPr="002C0BDB" w:rsidDel="00820C99">
            <w:rPr>
              <w:rFonts w:ascii="Phetsarath OT" w:eastAsia="Phetsarath OT" w:hAnsi="Phetsarath OT" w:cs="Phetsarath OT"/>
              <w:sz w:val="24"/>
              <w:szCs w:val="24"/>
            </w:rPr>
            <w:delText>,</w:delText>
          </w:r>
        </w:del>
      </w:ins>
      <w:del w:id="6885" w:author="HP [2]" w:date="2021-10-29T14:00:00Z">
        <w:r w:rsidRPr="002C0BDB" w:rsidDel="00820C99">
          <w:rPr>
            <w:rFonts w:ascii="Phetsarath OT" w:eastAsia="Phetsarath OT" w:hAnsi="Phetsarath OT" w:cs="Phetsarath OT"/>
            <w:sz w:val="24"/>
            <w:szCs w:val="24"/>
            <w:rPrChange w:id="68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ເຊື່ອມຕໍ່ເຂົ້າກັບເຄື</w:t>
      </w:r>
      <w:del w:id="6887" w:author="home" w:date="2021-07-12T06:10:00Z">
        <w:r w:rsidRPr="002C0BDB" w:rsidDel="003B4AA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່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ອຂ່າຍໂທລະຄົມມະນາຄົມຂອງພາກພື້ນ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ສາກົນ</w:t>
      </w:r>
      <w:r w:rsidRPr="002C0BDB">
        <w:rPr>
          <w:rFonts w:ascii="Phetsarath OT" w:eastAsia="Phetsarath OT" w:hAnsi="Phetsarath OT" w:cs="Phetsarath OT"/>
          <w:sz w:val="24"/>
          <w:szCs w:val="24"/>
          <w:rPrChange w:id="6888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ການບໍລິການທີ່ສະດວກ</w:t>
      </w:r>
      <w:r w:rsidRPr="002C0BDB">
        <w:rPr>
          <w:rFonts w:ascii="Phetsarath OT" w:eastAsia="Phetsarath OT" w:hAnsi="Phetsarath OT" w:cs="Phetsarath OT"/>
          <w:sz w:val="24"/>
          <w:szCs w:val="24"/>
          <w:rPrChange w:id="6889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ins w:id="6890" w:author="PSK" w:date="2021-08-06T09:46:00Z">
        <w:r w:rsidR="00282B7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89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t>ມີຄຸນນະພາບ</w:t>
        </w:r>
      </w:ins>
      <w:ins w:id="6892" w:author="HP [2]" w:date="2021-10-29T14:00:00Z">
        <w:r w:rsidR="00820C99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820C9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8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</w:rPr>
            </w:rPrChange>
          </w:rPr>
          <w:t>ທັນສະໄໝ</w:t>
        </w:r>
      </w:ins>
      <w:ins w:id="6894" w:author="LENOVO" w:date="2021-11-22T14:00:00Z">
        <w:r w:rsidR="0090710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90710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</w:ins>
      <w:ins w:id="6895" w:author="LENOVO" w:date="2021-11-22T13:56:00Z">
        <w:r w:rsidR="00D05C54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6896" w:author="HP [2]" w:date="2021-10-29T14:00:00Z">
        <w:del w:id="6897" w:author="LENOVO" w:date="2021-11-22T13:56:00Z">
          <w:r w:rsidR="00820C99" w:rsidRPr="002C0BDB" w:rsidDel="00D05C54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</w:ins>
      <w:ins w:id="6898" w:author="PSK" w:date="2021-08-06T09:46:00Z">
        <w:del w:id="6899" w:author="LENOVO" w:date="2021-11-22T13:56:00Z">
          <w:r w:rsidR="00282B72" w:rsidRPr="002C0BDB" w:rsidDel="00D05C54">
            <w:rPr>
              <w:rFonts w:ascii="Phetsarath OT" w:eastAsia="Phetsarath OT" w:hAnsi="Phetsarath OT" w:cs="Phetsarath OT"/>
              <w:sz w:val="24"/>
              <w:szCs w:val="24"/>
              <w:rPrChange w:id="690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  <w:r w:rsidR="00282B72" w:rsidRPr="002C0BDB" w:rsidDel="00D05C54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690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cs/>
                </w:rPr>
              </w:rPrChange>
            </w:rPr>
            <w:delText>ແລະ</w:delText>
          </w:r>
          <w:r w:rsidR="00282B72" w:rsidRPr="002C0BDB" w:rsidDel="00D05C54">
            <w:rPr>
              <w:rFonts w:ascii="Phetsarath OT" w:eastAsia="Phetsarath OT" w:hAnsi="Phetsarath OT" w:cs="Phetsarath OT"/>
              <w:sz w:val="24"/>
              <w:szCs w:val="24"/>
              <w:rPrChange w:id="690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</w:del>
        <w:r w:rsidR="00282B7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90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t>ທົ່ວເຖິງ</w:t>
        </w:r>
      </w:ins>
      <w:ins w:id="6904" w:author="PSK" w:date="2021-08-06T09:47:00Z">
        <w:r w:rsidR="00282B72" w:rsidRPr="002C0BDB">
          <w:rPr>
            <w:rFonts w:ascii="Phetsarath OT" w:eastAsia="Phetsarath OT" w:hAnsi="Phetsarath OT" w:cs="Phetsarath OT"/>
            <w:sz w:val="24"/>
            <w:szCs w:val="24"/>
            <w:rPrChange w:id="690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>;</w:t>
        </w:r>
      </w:ins>
    </w:p>
    <w:p w14:paraId="03B199C1" w14:textId="6630D575" w:rsidR="005D6F95" w:rsidRPr="002C0BDB" w:rsidDel="008F3830" w:rsidRDefault="005D6F95">
      <w:pPr>
        <w:pStyle w:val="NoSpacing"/>
        <w:tabs>
          <w:tab w:val="left" w:pos="709"/>
          <w:tab w:val="left" w:pos="1134"/>
          <w:tab w:val="left" w:pos="2070"/>
        </w:tabs>
        <w:spacing w:line="340" w:lineRule="exact"/>
        <w:ind w:left="992" w:firstLine="1464"/>
        <w:jc w:val="both"/>
        <w:rPr>
          <w:ins w:id="6906" w:author="PSK" w:date="2021-08-06T09:46:00Z"/>
          <w:del w:id="6907" w:author="LTRA" w:date="2021-10-28T11:44:00Z"/>
          <w:rFonts w:ascii="Phetsarath OT" w:eastAsia="Phetsarath OT" w:hAnsi="Phetsarath OT" w:cs="Phetsarath OT"/>
          <w:sz w:val="24"/>
          <w:szCs w:val="24"/>
        </w:rPr>
        <w:pPrChange w:id="6908" w:author="NA" w:date="2021-12-23T14:37:00Z">
          <w:pPr>
            <w:pStyle w:val="NoSpacing"/>
            <w:tabs>
              <w:tab w:val="left" w:pos="709"/>
              <w:tab w:val="left" w:pos="1134"/>
            </w:tabs>
            <w:spacing w:line="340" w:lineRule="exact"/>
            <w:jc w:val="thaiDistribute"/>
          </w:pPr>
        </w:pPrChange>
      </w:pPr>
    </w:p>
    <w:p w14:paraId="67491E24" w14:textId="44D6C397" w:rsidR="00897237" w:rsidRPr="002C0BDB" w:rsidDel="00282B72" w:rsidRDefault="0072440F">
      <w:pPr>
        <w:pStyle w:val="NoSpacing"/>
        <w:tabs>
          <w:tab w:val="left" w:pos="709"/>
          <w:tab w:val="left" w:pos="1134"/>
          <w:tab w:val="left" w:pos="2070"/>
        </w:tabs>
        <w:spacing w:line="340" w:lineRule="exact"/>
        <w:ind w:left="992" w:firstLine="1464"/>
        <w:jc w:val="both"/>
        <w:rPr>
          <w:del w:id="6909" w:author="PSK" w:date="2021-08-06T09:46:00Z"/>
          <w:rFonts w:ascii="Phetsarath OT" w:eastAsia="Phetsarath OT" w:hAnsi="Phetsarath OT" w:cs="Phetsarath OT"/>
          <w:sz w:val="24"/>
          <w:szCs w:val="24"/>
          <w:rPrChange w:id="6910" w:author="NA" w:date="2021-12-30T11:44:00Z">
            <w:rPr>
              <w:del w:id="6911" w:author="PSK" w:date="2021-08-06T09:46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6912" w:author="NA" w:date="2021-12-23T14:37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del w:id="6913" w:author="PSK" w:date="2021-08-06T09:47:00Z">
        <w:r w:rsidRPr="002C0BDB" w:rsidDel="00282B72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69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ວ່ອງໄວ</w:delText>
        </w:r>
        <w:r w:rsidRPr="002C0BDB" w:rsidDel="00282B72">
          <w:rPr>
            <w:rFonts w:ascii="Phetsarath OT" w:eastAsia="Phetsarath OT" w:hAnsi="Phetsarath OT" w:cs="Phetsarath OT"/>
            <w:strike/>
            <w:sz w:val="24"/>
            <w:szCs w:val="24"/>
            <w:rPrChange w:id="691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, </w:delText>
        </w:r>
        <w:r w:rsidRPr="002C0BDB" w:rsidDel="00282B72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691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ມີຄຸນນະພາບ</w:delText>
        </w:r>
        <w:r w:rsidRPr="002C0BDB" w:rsidDel="00282B72">
          <w:rPr>
            <w:rFonts w:ascii="Phetsarath OT" w:eastAsia="Phetsarath OT" w:hAnsi="Phetsarath OT" w:cs="Phetsarath OT"/>
            <w:strike/>
            <w:sz w:val="24"/>
            <w:szCs w:val="24"/>
            <w:rPrChange w:id="691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282B72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691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ແລະ</w:delText>
        </w:r>
        <w:r w:rsidRPr="002C0BDB" w:rsidDel="00282B72">
          <w:rPr>
            <w:rFonts w:ascii="Phetsarath OT" w:eastAsia="Phetsarath OT" w:hAnsi="Phetsarath OT" w:cs="Phetsarath OT"/>
            <w:strike/>
            <w:sz w:val="24"/>
            <w:szCs w:val="24"/>
            <w:rPrChange w:id="691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282B72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692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ທົ່ວເຖິງ</w:delText>
        </w:r>
        <w:r w:rsidRPr="002C0BDB" w:rsidDel="00282B72">
          <w:rPr>
            <w:rFonts w:ascii="Phetsarath OT" w:eastAsia="Phetsarath OT" w:hAnsi="Phetsarath OT" w:cs="Phetsarath OT"/>
            <w:strike/>
            <w:sz w:val="24"/>
            <w:szCs w:val="24"/>
            <w:rPrChange w:id="692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7B16382C" w14:textId="471AD226" w:rsidR="00897237" w:rsidRPr="002C0BDB" w:rsidDel="00356FB4" w:rsidRDefault="0072440F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6" w:firstLine="1464"/>
        <w:jc w:val="both"/>
        <w:rPr>
          <w:del w:id="6922" w:author="PSK" w:date="2021-07-16T14:39:00Z"/>
          <w:rFonts w:ascii="Phetsarath OT" w:eastAsia="Phetsarath OT" w:hAnsi="Phetsarath OT" w:cs="Phetsarath OT"/>
          <w:sz w:val="24"/>
          <w:szCs w:val="24"/>
        </w:rPr>
        <w:pPrChange w:id="6923" w:author="Windows User" w:date="2022-01-12T14:4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24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ປົກປ້ອງສິດ</w:t>
      </w:r>
      <w:r w:rsidRPr="002E5DD4">
        <w:rPr>
          <w:rFonts w:ascii="Phetsarath OT" w:eastAsia="Phetsarath OT" w:hAnsi="Phetsarath OT" w:cs="Phetsarath OT"/>
          <w:spacing w:val="-4"/>
          <w:sz w:val="24"/>
          <w:szCs w:val="24"/>
          <w:cs/>
          <w:rPrChange w:id="6925" w:author="Windows User" w:date="2022-01-12T14:46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26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ແລະ</w:t>
      </w:r>
      <w:r w:rsidRPr="002E5DD4">
        <w:rPr>
          <w:rFonts w:ascii="Phetsarath OT" w:eastAsia="Phetsarath OT" w:hAnsi="Phetsarath OT" w:cs="Phetsarath OT"/>
          <w:spacing w:val="-4"/>
          <w:sz w:val="24"/>
          <w:szCs w:val="24"/>
          <w:cs/>
          <w:rPrChange w:id="6927" w:author="Windows User" w:date="2022-01-12T14:46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28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ຜົນປະໂຫຍດ</w:t>
      </w:r>
      <w:r w:rsidRPr="002E5DD4">
        <w:rPr>
          <w:rFonts w:ascii="Phetsarath OT" w:eastAsia="Phetsarath OT" w:hAnsi="Phetsarath OT" w:cs="Phetsarath OT"/>
          <w:spacing w:val="-4"/>
          <w:sz w:val="24"/>
          <w:szCs w:val="24"/>
          <w:cs/>
          <w:rPrChange w:id="6929" w:author="Windows User" w:date="2022-01-12T14:46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30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ທີ່ຖືກຕ້ອງຕາມກົດໝາຍ</w:t>
      </w:r>
      <w:ins w:id="6931" w:author="home" w:date="2021-08-09T10:15:00Z">
        <w:r w:rsidR="00A36F57" w:rsidRPr="002E5DD4">
          <w:rPr>
            <w:rFonts w:ascii="Phetsarath OT" w:eastAsia="Phetsarath OT" w:hAnsi="Phetsarath OT" w:cs="Phetsarath OT"/>
            <w:spacing w:val="-4"/>
            <w:sz w:val="24"/>
            <w:szCs w:val="24"/>
            <w:rPrChange w:id="6932" w:author="Windows User" w:date="2022-01-12T14:46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</w:ins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33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ຂອງ</w:t>
      </w:r>
      <w:ins w:id="6934" w:author="PSK" w:date="2021-08-17T14:40:00Z">
        <w:r w:rsidR="00711686" w:rsidRPr="002E5DD4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6935" w:author="Windows User" w:date="2022-01-12T14:46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36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ຜູ້ໃຫ້</w:t>
      </w:r>
      <w:del w:id="6937" w:author="PSK" w:date="2021-08-17T14:40:00Z">
        <w:r w:rsidRPr="002E5DD4" w:rsidDel="00711686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6938" w:author="Windows User" w:date="2022-01-12T14:4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ບໍລິການ</w:delText>
        </w:r>
      </w:del>
      <w:r w:rsidRPr="002E5DD4">
        <w:rPr>
          <w:rFonts w:ascii="Phetsarath OT" w:eastAsia="Phetsarath OT" w:hAnsi="Phetsarath OT" w:cs="Phetsarath OT"/>
          <w:spacing w:val="-4"/>
          <w:sz w:val="24"/>
          <w:szCs w:val="24"/>
          <w:cs/>
          <w:rPrChange w:id="6939" w:author="Windows User" w:date="2022-01-12T14:46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40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ແລະ</w:t>
      </w:r>
      <w:r w:rsidRPr="002E5DD4">
        <w:rPr>
          <w:rFonts w:ascii="Phetsarath OT" w:eastAsia="Phetsarath OT" w:hAnsi="Phetsarath OT" w:cs="Phetsarath OT"/>
          <w:spacing w:val="-4"/>
          <w:sz w:val="24"/>
          <w:szCs w:val="24"/>
          <w:rPrChange w:id="6941" w:author="Windows User" w:date="2022-01-12T14:46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42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ຜູ້ໃຊ້</w:t>
      </w:r>
      <w:ins w:id="6943" w:author="PSK" w:date="2021-08-17T14:40:00Z">
        <w:r w:rsidR="00711686" w:rsidRPr="002E5DD4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6944" w:author="Windows User" w:date="2022-01-12T14:46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45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ບໍລິ</w:t>
      </w:r>
      <w:ins w:id="6946" w:author="Windows User" w:date="2022-01-12T14:46:00Z">
        <w:r w:rsidR="00AE1D2A" w:rsidRPr="002E5DD4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6947" w:author="Windows User" w:date="2022-01-12T14:46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r w:rsidRPr="002E5DD4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6948" w:author="Windows User" w:date="2022-01-12T14:46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ການ</w:t>
      </w:r>
      <w:ins w:id="6949" w:author="Windows User" w:date="2022-01-12T14:46:00Z">
        <w:r w:rsidR="002E5DD4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del w:id="6950" w:author="PSK" w:date="2021-07-12T16:28:00Z">
        <w:r w:rsidRPr="002C0BDB" w:rsidDel="00095308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ໂທລະຄົມມະນາຄົມ</w:t>
      </w:r>
      <w:ins w:id="6951" w:author="LENOVO" w:date="2021-11-22T13:57:00Z">
        <w:r w:rsidR="00D05C54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6952" w:author="LENOVO" w:date="2021-11-22T14:01:00Z">
        <w:r w:rsidR="0090710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ພ້ອມທັງ</w:t>
        </w:r>
      </w:ins>
      <w:ins w:id="6953" w:author="LENOVO" w:date="2021-11-22T13:57:00Z">
        <w:r w:rsidR="00D05C5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9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</w:rPr>
            </w:rPrChange>
          </w:rPr>
          <w:t>ປົກປັກຮັກສາສິ່ງແວດລ້ອມ</w:t>
        </w:r>
        <w:r w:rsidR="00D05C54" w:rsidRPr="002C0BDB">
          <w:rPr>
            <w:rFonts w:ascii="Phetsarath OT" w:eastAsia="Phetsarath OT" w:hAnsi="Phetsarath OT" w:cs="Phetsarath OT"/>
            <w:sz w:val="24"/>
            <w:szCs w:val="24"/>
            <w:rPrChange w:id="69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</w:rPr>
            </w:rPrChange>
          </w:rPr>
          <w:t xml:space="preserve"> </w:t>
        </w:r>
      </w:ins>
      <w:ins w:id="6956" w:author="LENOVO" w:date="2021-11-22T14:01:00Z">
        <w:r w:rsidR="0090710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9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</w:rPr>
            </w:rPrChange>
          </w:rPr>
          <w:t>ແລະ</w:t>
        </w:r>
        <w:r w:rsidR="0090710E" w:rsidRPr="002C0BDB">
          <w:rPr>
            <w:rFonts w:ascii="Phetsarath OT" w:eastAsia="Phetsarath OT" w:hAnsi="Phetsarath OT" w:cs="Phetsarath OT"/>
            <w:sz w:val="24"/>
            <w:szCs w:val="24"/>
            <w:cs/>
            <w:rPrChange w:id="69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cs/>
              </w:rPr>
            </w:rPrChange>
          </w:rPr>
          <w:t xml:space="preserve"> </w:t>
        </w:r>
      </w:ins>
      <w:ins w:id="6959" w:author="LENOVO" w:date="2021-11-22T13:57:00Z">
        <w:r w:rsidR="00D05C5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9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</w:rPr>
            </w:rPrChange>
          </w:rPr>
          <w:t>ຮີດຄອງປະເພນີອັນດີງາມ</w:t>
        </w:r>
        <w:del w:id="6961" w:author="Windows User" w:date="2022-01-12T14:46:00Z">
          <w:r w:rsidR="00D05C54" w:rsidRPr="002C0BDB" w:rsidDel="00AE1D2A">
            <w:rPr>
              <w:rFonts w:ascii="Phetsarath OT" w:eastAsia="Phetsarath OT" w:hAnsi="Phetsarath OT" w:cs="Phetsarath OT"/>
              <w:sz w:val="24"/>
              <w:szCs w:val="24"/>
              <w:cs/>
              <w:rPrChange w:id="69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</w:del>
        <w:r w:rsidR="00D05C5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69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</w:rPr>
            </w:rPrChange>
          </w:rPr>
          <w:t>ຂອງຊາດ</w:t>
        </w:r>
      </w:ins>
      <w:r w:rsidRPr="002C0BDB">
        <w:rPr>
          <w:rFonts w:ascii="Phetsarath OT" w:eastAsia="Phetsarath OT" w:hAnsi="Phetsarath OT" w:cs="Phetsarath OT"/>
          <w:sz w:val="24"/>
          <w:szCs w:val="24"/>
          <w:rPrChange w:id="6964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;</w:t>
      </w:r>
    </w:p>
    <w:p w14:paraId="1E75DBCF" w14:textId="77777777" w:rsidR="00356FB4" w:rsidRPr="002C0BDB" w:rsidDel="00D378CF" w:rsidRDefault="00356FB4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6" w:firstLine="1464"/>
        <w:jc w:val="both"/>
        <w:rPr>
          <w:ins w:id="6965" w:author="PSK" w:date="2021-07-16T14:39:00Z"/>
          <w:del w:id="6966" w:author="HP [2]" w:date="2021-11-13T13:48:00Z"/>
          <w:rFonts w:ascii="Phetsarath OT" w:eastAsia="Phetsarath OT" w:hAnsi="Phetsarath OT" w:cs="Phetsarath OT"/>
          <w:sz w:val="24"/>
          <w:szCs w:val="24"/>
          <w:rPrChange w:id="6967" w:author="NA" w:date="2021-12-30T11:44:00Z">
            <w:rPr>
              <w:ins w:id="6968" w:author="PSK" w:date="2021-07-16T14:39:00Z"/>
              <w:del w:id="6969" w:author="HP [2]" w:date="2021-11-13T13:48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6970" w:author="Windows User" w:date="2022-01-12T14:4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</w:p>
    <w:p w14:paraId="2A7E565D" w14:textId="63790AF2" w:rsidR="00897237" w:rsidRPr="002C0BDB" w:rsidDel="00D378CF" w:rsidRDefault="0072440F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6" w:firstLine="1464"/>
        <w:jc w:val="both"/>
        <w:rPr>
          <w:del w:id="6971" w:author="HP [2]" w:date="2021-11-13T13:48:00Z"/>
          <w:rFonts w:ascii="Phetsarath OT" w:eastAsia="Phetsarath OT" w:hAnsi="Phetsarath OT" w:cs="Phetsarath OT"/>
          <w:sz w:val="24"/>
          <w:szCs w:val="24"/>
        </w:rPr>
        <w:pPrChange w:id="6972" w:author="Windows User" w:date="2022-01-12T14:4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del w:id="6973" w:author="HP [2]" w:date="2021-11-13T13:48:00Z">
        <w:r w:rsidRPr="002C0BDB" w:rsidDel="00D378C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ຮັບປະກັນ</w:delText>
        </w:r>
        <w:r w:rsidRPr="002C0BDB" w:rsidDel="00D378CF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2C0BDB" w:rsidDel="00D378CF">
          <w:rPr>
            <w:rFonts w:ascii="Phetsarath OT" w:eastAsia="Phetsarath OT" w:hAnsi="Phetsarath OT" w:cs="Phetsarath OT" w:hint="cs"/>
            <w:sz w:val="24"/>
            <w:szCs w:val="24"/>
            <w:cs/>
            <w:rPrChange w:id="69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ຄວາມໝັ້ນຄົງ</w:delText>
        </w:r>
        <w:r w:rsidRPr="002C0BDB" w:rsidDel="00D378CF">
          <w:rPr>
            <w:rFonts w:ascii="Phetsarath OT" w:eastAsia="Phetsarath OT" w:hAnsi="Phetsarath OT" w:cs="Phetsarath OT"/>
            <w:sz w:val="24"/>
            <w:szCs w:val="24"/>
            <w:rPrChange w:id="69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,</w:delText>
        </w:r>
      </w:del>
      <w:ins w:id="6976" w:author="HP" w:date="2021-09-15T10:31:00Z">
        <w:del w:id="6977" w:author="HP [2]" w:date="2021-11-13T13:48:00Z">
          <w:r w:rsidR="007A0C8D" w:rsidRPr="002C0BDB" w:rsidDel="00D378CF">
            <w:rPr>
              <w:rFonts w:ascii="Phetsarath OT" w:eastAsia="Phetsarath OT" w:hAnsi="Phetsarath OT" w:cs="Phetsarath OT"/>
              <w:sz w:val="24"/>
              <w:szCs w:val="24"/>
              <w:cs/>
              <w:rPrChange w:id="69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7A0C8D" w:rsidRPr="002C0BDB" w:rsidDel="00D378CF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69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ຄວາມສະຫງົບ</w:delText>
          </w:r>
        </w:del>
      </w:ins>
      <w:ins w:id="6980" w:author="HP" w:date="2021-09-21T09:36:00Z">
        <w:del w:id="6981" w:author="HP [2]" w:date="2021-11-13T13:48:00Z">
          <w:r w:rsidR="001F3359" w:rsidRPr="002C0BDB" w:rsidDel="00D378CF">
            <w:rPr>
              <w:rFonts w:ascii="Phetsarath OT" w:eastAsia="Phetsarath OT" w:hAnsi="Phetsarath OT" w:cs="Phetsarath OT"/>
              <w:sz w:val="24"/>
              <w:szCs w:val="24"/>
              <w:rPrChange w:id="69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,</w:delText>
          </w:r>
        </w:del>
      </w:ins>
      <w:del w:id="6983" w:author="HP [2]" w:date="2021-11-13T13:48:00Z">
        <w:r w:rsidRPr="002C0BDB" w:rsidDel="00D378CF">
          <w:rPr>
            <w:rFonts w:ascii="Phetsarath OT" w:eastAsia="Phetsarath OT" w:hAnsi="Phetsarath OT" w:cs="Phetsarath OT"/>
            <w:sz w:val="24"/>
            <w:szCs w:val="24"/>
            <w:rPrChange w:id="69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D378CF">
          <w:rPr>
            <w:rFonts w:ascii="Phetsarath OT" w:eastAsia="Phetsarath OT" w:hAnsi="Phetsarath OT" w:cs="Phetsarath OT" w:hint="cs"/>
            <w:sz w:val="24"/>
            <w:szCs w:val="24"/>
            <w:cs/>
            <w:rPrChange w:id="69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ຄວາມປອດໄພ</w:delText>
        </w:r>
        <w:r w:rsidRPr="002C0BDB" w:rsidDel="00D378CF">
          <w:rPr>
            <w:rFonts w:ascii="Phetsarath OT" w:eastAsia="Phetsarath OT" w:hAnsi="Phetsarath OT" w:cs="Phetsarath OT"/>
            <w:sz w:val="24"/>
            <w:szCs w:val="24"/>
          </w:rPr>
          <w:delText>,</w:delText>
        </w:r>
        <w:r w:rsidRPr="002C0BDB" w:rsidDel="00D378C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D378C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ການປົກປັກຮັກສາສິ່ງແວດລ້ອມ</w:delText>
        </w:r>
        <w:r w:rsidRPr="002C0BDB" w:rsidDel="00D378C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D378C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D378CF">
          <w:rPr>
            <w:rFonts w:ascii="Phetsarath OT" w:eastAsia="Phetsarath OT" w:hAnsi="Phetsarath OT" w:cs="Phetsarath OT"/>
            <w:sz w:val="24"/>
            <w:szCs w:val="24"/>
            <w:rPrChange w:id="69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2C0BDB" w:rsidDel="00D378C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ຮີດຄອງປະເພນີອັນດີງາມ</w:delText>
        </w:r>
        <w:r w:rsidR="009E36CD" w:rsidRPr="002C0BDB" w:rsidDel="00D378C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D378C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ຂອງຊາດ</w:delText>
        </w:r>
      </w:del>
      <w:ins w:id="6987" w:author="home" w:date="2021-07-12T06:10:00Z">
        <w:del w:id="6988" w:author="HP [2]" w:date="2021-11-13T13:48:00Z">
          <w:r w:rsidR="003B4AA8" w:rsidRPr="002C0BDB" w:rsidDel="00D378CF">
            <w:rPr>
              <w:rFonts w:ascii="Phetsarath OT" w:eastAsia="Phetsarath OT" w:hAnsi="Phetsarath OT" w:cs="Phetsarath OT"/>
              <w:sz w:val="24"/>
              <w:szCs w:val="24"/>
              <w:rPrChange w:id="69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  <w:del w:id="6990" w:author="HP [2]" w:date="2021-11-13T13:48:00Z">
        <w:r w:rsidRPr="002C0BDB" w:rsidDel="00D378CF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</w:p>
    <w:p w14:paraId="4BC3F02C" w14:textId="77777777" w:rsidR="00356FB4" w:rsidRPr="002C0BDB" w:rsidRDefault="00356FB4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6" w:firstLine="1464"/>
        <w:jc w:val="both"/>
        <w:rPr>
          <w:ins w:id="6991" w:author="PSK" w:date="2021-07-16T14:38:00Z"/>
          <w:rFonts w:ascii="Phetsarath OT" w:eastAsia="Phetsarath OT" w:hAnsi="Phetsarath OT" w:cs="Phetsarath OT"/>
          <w:sz w:val="24"/>
          <w:szCs w:val="24"/>
          <w:rPrChange w:id="6992" w:author="NA" w:date="2021-12-30T11:44:00Z">
            <w:rPr>
              <w:ins w:id="6993" w:author="PSK" w:date="2021-07-16T14:38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6994" w:author="Windows User" w:date="2022-01-12T14:4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</w:p>
    <w:p w14:paraId="3D4A391A" w14:textId="5D8905CB" w:rsidR="007A0C8D" w:rsidRPr="002C0BDB" w:rsidRDefault="00D14396">
      <w:pPr>
        <w:pStyle w:val="NoSpacing"/>
        <w:numPr>
          <w:ilvl w:val="0"/>
          <w:numId w:val="87"/>
        </w:numPr>
        <w:tabs>
          <w:tab w:val="left" w:pos="709"/>
          <w:tab w:val="left" w:pos="1134"/>
          <w:tab w:val="left" w:pos="2070"/>
        </w:tabs>
        <w:spacing w:line="340" w:lineRule="exact"/>
        <w:ind w:left="425" w:firstLine="1464"/>
        <w:jc w:val="both"/>
        <w:rPr>
          <w:ins w:id="6995" w:author="HP" w:date="2021-09-15T10:32:00Z"/>
          <w:rFonts w:ascii="Phetsarath OT" w:eastAsia="Phetsarath OT" w:hAnsi="Phetsarath OT" w:cs="Phetsarath OT"/>
          <w:sz w:val="24"/>
          <w:szCs w:val="24"/>
          <w:rPrChange w:id="6996" w:author="NA" w:date="2021-12-30T11:44:00Z">
            <w:rPr>
              <w:ins w:id="6997" w:author="HP" w:date="2021-09-15T10:3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6998" w:author="Windows User" w:date="2022-01-12T14:4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699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ສອດຄ່ອງກັບ</w:t>
      </w:r>
      <w:r w:rsidRPr="002C0BDB">
        <w:rPr>
          <w:rFonts w:ascii="Phetsarath OT" w:eastAsia="Phetsarath OT" w:hAnsi="Phetsarath OT" w:cs="Phetsarath OT"/>
          <w:sz w:val="24"/>
          <w:szCs w:val="24"/>
          <w:rPrChange w:id="700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700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ສົນທິສັນຍາ</w:t>
      </w:r>
      <w:r w:rsidR="007E4101" w:rsidRPr="002C0BDB">
        <w:rPr>
          <w:rFonts w:ascii="Phetsarath OT" w:eastAsia="Phetsarath OT" w:hAnsi="Phetsarath OT" w:cs="Phetsarath OT"/>
          <w:sz w:val="24"/>
          <w:szCs w:val="24"/>
          <w:cs/>
          <w:rPrChange w:id="700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ins w:id="7003" w:author="LENOVO" w:date="2021-12-10T09:24:00Z">
        <w:r w:rsidR="00F643A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7004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ທີ່</w:t>
        </w:r>
        <w:r w:rsidR="00F643AE" w:rsidRPr="002C0BDB">
          <w:rPr>
            <w:rFonts w:ascii="Phetsarath OT" w:eastAsia="Phetsarath OT" w:hAnsi="Phetsarath OT" w:cs="Phetsarath OT"/>
            <w:sz w:val="24"/>
            <w:szCs w:val="24"/>
            <w:cs/>
            <w:rPrChange w:id="7005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643A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7006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ສປປ</w:t>
        </w:r>
        <w:r w:rsidR="00F643AE" w:rsidRPr="002C0BDB">
          <w:rPr>
            <w:rFonts w:ascii="Phetsarath OT" w:eastAsia="Phetsarath OT" w:hAnsi="Phetsarath OT" w:cs="Phetsarath OT"/>
            <w:sz w:val="24"/>
            <w:szCs w:val="24"/>
            <w:cs/>
            <w:rPrChange w:id="7007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643A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7008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ລາວ</w:t>
        </w:r>
        <w:r w:rsidR="00F643AE" w:rsidRPr="002C0BDB">
          <w:rPr>
            <w:rFonts w:ascii="Phetsarath OT" w:eastAsia="Phetsarath OT" w:hAnsi="Phetsarath OT" w:cs="Phetsarath OT"/>
            <w:sz w:val="24"/>
            <w:szCs w:val="24"/>
            <w:cs/>
            <w:rPrChange w:id="7009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643A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7010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ເປັນພາຄີ</w:t>
        </w:r>
        <w:r w:rsidR="00F643AE" w:rsidRPr="002C0BDB">
          <w:rPr>
            <w:rFonts w:ascii="Phetsarath OT" w:eastAsia="Phetsarath OT" w:hAnsi="Phetsarath OT" w:cs="Phetsarath OT"/>
            <w:sz w:val="24"/>
            <w:szCs w:val="24"/>
            <w:cs/>
            <w:rPrChange w:id="7011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r w:rsidR="007E4101" w:rsidRPr="002C0BDB">
        <w:rPr>
          <w:rFonts w:ascii="Phetsarath OT" w:eastAsia="Phetsarath OT" w:hAnsi="Phetsarath OT" w:cs="Phetsarath OT" w:hint="cs"/>
          <w:sz w:val="24"/>
          <w:szCs w:val="24"/>
          <w:cs/>
          <w:rPrChange w:id="701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val="fr-FR"/>
            </w:rPr>
          </w:rPrChange>
        </w:rPr>
        <w:t>ແລະ</w:t>
      </w:r>
      <w:r w:rsidR="007E4101" w:rsidRPr="002C0BDB">
        <w:rPr>
          <w:rFonts w:ascii="Phetsarath OT" w:eastAsia="Phetsarath OT" w:hAnsi="Phetsarath OT" w:cs="Phetsarath OT"/>
          <w:sz w:val="24"/>
          <w:szCs w:val="24"/>
          <w:rPrChange w:id="701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/>
          <w:sz w:val="24"/>
          <w:szCs w:val="24"/>
          <w:rPrChange w:id="701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701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ສັນຍາສາກົນ</w:t>
      </w:r>
      <w:ins w:id="7016" w:author="khaithong" w:date="2021-07-29T10:25:00Z">
        <w:r w:rsidR="006C4518" w:rsidRPr="002C0BDB">
          <w:rPr>
            <w:rFonts w:ascii="Phetsarath OT" w:eastAsia="Phetsarath OT" w:hAnsi="Phetsarath OT" w:cs="Phetsarath OT"/>
            <w:sz w:val="24"/>
            <w:szCs w:val="24"/>
            <w:cs/>
            <w:rPrChange w:id="70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701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ທີ່</w:t>
      </w:r>
      <w:ins w:id="7019" w:author="khaithong" w:date="2021-07-29T10:24:00Z">
        <w:r w:rsidR="006C451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70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ກ່ຽວຂ້ອງ</w:t>
        </w:r>
      </w:ins>
      <w:ins w:id="7021" w:author="PSK" w:date="2021-08-06T09:45:00Z">
        <w:r w:rsidR="00282B72" w:rsidRPr="002C0BDB">
          <w:rPr>
            <w:rFonts w:ascii="Phetsarath OT" w:eastAsia="Phetsarath OT" w:hAnsi="Phetsarath OT" w:cs="Phetsarath OT"/>
            <w:sz w:val="24"/>
            <w:szCs w:val="24"/>
            <w:cs/>
            <w:rPrChange w:id="70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>.</w:t>
        </w:r>
      </w:ins>
    </w:p>
    <w:p w14:paraId="71530D85" w14:textId="77777777" w:rsidR="00C726B4" w:rsidRPr="002C0BDB" w:rsidDel="005252C0" w:rsidRDefault="00C726B4">
      <w:pPr>
        <w:pStyle w:val="NoSpacing"/>
        <w:tabs>
          <w:tab w:val="left" w:pos="709"/>
          <w:tab w:val="left" w:pos="1134"/>
        </w:tabs>
        <w:spacing w:line="340" w:lineRule="exact"/>
        <w:ind w:left="992"/>
        <w:jc w:val="thaiDistribute"/>
        <w:rPr>
          <w:ins w:id="7023" w:author="HP" w:date="2021-09-15T10:33:00Z"/>
          <w:del w:id="7024" w:author="LENOVO" w:date="2021-12-09T16:35:00Z"/>
          <w:rFonts w:ascii="Phetsarath OT" w:eastAsia="Phetsarath OT" w:hAnsi="Phetsarath OT" w:cs="Phetsarath OT"/>
          <w:sz w:val="18"/>
          <w:szCs w:val="18"/>
          <w:rPrChange w:id="7025" w:author="NA" w:date="2021-12-30T11:44:00Z">
            <w:rPr>
              <w:ins w:id="7026" w:author="HP" w:date="2021-09-15T10:33:00Z"/>
              <w:del w:id="7027" w:author="LENOVO" w:date="2021-12-09T16:35:00Z"/>
              <w:rFonts w:ascii="Phetsarath OT" w:eastAsia="Phetsarath OT" w:hAnsi="Phetsarath OT" w:cs="Phetsarath OT"/>
              <w:sz w:val="24"/>
              <w:szCs w:val="24"/>
              <w:highlight w:val="yellow"/>
              <w:u w:val="single"/>
            </w:rPr>
          </w:rPrChange>
        </w:rPr>
        <w:pPrChange w:id="7028" w:author="Windows User" w:date="2022-01-12T14:4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</w:p>
    <w:p w14:paraId="36E19F47" w14:textId="2110F971" w:rsidR="00D14396" w:rsidRPr="002C0BDB" w:rsidDel="004B3945" w:rsidRDefault="00D14396">
      <w:pPr>
        <w:pStyle w:val="NoSpacing"/>
        <w:tabs>
          <w:tab w:val="left" w:pos="709"/>
          <w:tab w:val="left" w:pos="1134"/>
        </w:tabs>
        <w:spacing w:line="340" w:lineRule="exact"/>
        <w:jc w:val="thaiDistribute"/>
        <w:rPr>
          <w:ins w:id="7029" w:author="PSK" w:date="2021-07-16T14:49:00Z"/>
          <w:del w:id="7030" w:author="HP" w:date="2021-09-20T10:34:00Z"/>
          <w:rFonts w:ascii="Phetsarath OT" w:eastAsia="Phetsarath OT" w:hAnsi="Phetsarath OT" w:cs="Phetsarath OT"/>
          <w:sz w:val="24"/>
          <w:szCs w:val="24"/>
          <w:rPrChange w:id="7031" w:author="NA" w:date="2021-12-30T11:44:00Z">
            <w:rPr>
              <w:ins w:id="7032" w:author="PSK" w:date="2021-07-16T14:49:00Z"/>
              <w:del w:id="7033" w:author="HP" w:date="2021-09-20T10:34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7034" w:author="Windows User" w:date="2022-01-12T14:4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  <w:del w:id="7035" w:author="HP" w:date="2021-09-20T10:34:00Z">
        <w:r w:rsidRPr="002C0BDB" w:rsidDel="004B3945">
          <w:rPr>
            <w:rFonts w:ascii="Phetsarath OT" w:eastAsia="Phetsarath OT" w:hAnsi="Phetsarath OT" w:cs="Phetsarath OT"/>
            <w:sz w:val="24"/>
            <w:szCs w:val="24"/>
            <w:cs/>
            <w:rPrChange w:id="70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4B3945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70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ສປປ</w:delText>
        </w:r>
        <w:r w:rsidRPr="002C0BDB" w:rsidDel="004B3945">
          <w:rPr>
            <w:rFonts w:ascii="Phetsarath OT" w:eastAsia="Phetsarath OT" w:hAnsi="Phetsarath OT" w:cs="Phetsarath OT"/>
            <w:strike/>
            <w:sz w:val="24"/>
            <w:szCs w:val="24"/>
            <w:rPrChange w:id="70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4B3945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70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ລາວ</w:delText>
        </w:r>
        <w:r w:rsidRPr="002C0BDB" w:rsidDel="004B3945">
          <w:rPr>
            <w:rFonts w:ascii="Phetsarath OT" w:eastAsia="Phetsarath OT" w:hAnsi="Phetsarath OT" w:cs="Phetsarath OT"/>
            <w:strike/>
            <w:sz w:val="24"/>
            <w:szCs w:val="24"/>
            <w:rPrChange w:id="70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4B3945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70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ເປັນພາຄີ</w:delText>
        </w:r>
        <w:r w:rsidRPr="002C0BDB" w:rsidDel="004B3945">
          <w:rPr>
            <w:rFonts w:ascii="Phetsarath OT" w:eastAsia="Phetsarath OT" w:hAnsi="Phetsarath OT" w:cs="Phetsarath OT"/>
            <w:sz w:val="24"/>
            <w:szCs w:val="24"/>
            <w:cs/>
            <w:rPrChange w:id="70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</w:del>
    </w:p>
    <w:p w14:paraId="08A831BA" w14:textId="36B51065" w:rsidR="00352682" w:rsidRPr="002C0BDB" w:rsidRDefault="00352682">
      <w:pPr>
        <w:pStyle w:val="NoSpacing"/>
        <w:tabs>
          <w:tab w:val="left" w:pos="709"/>
          <w:tab w:val="left" w:pos="1134"/>
        </w:tabs>
        <w:spacing w:line="340" w:lineRule="exact"/>
        <w:jc w:val="thaiDistribute"/>
        <w:rPr>
          <w:rFonts w:ascii="Phetsarath OT" w:eastAsia="Phetsarath OT" w:hAnsi="Phetsarath OT" w:cs="Phetsarath OT"/>
          <w:sz w:val="24"/>
          <w:szCs w:val="24"/>
          <w:rPrChange w:id="704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7044" w:author="Windows User" w:date="2022-01-12T14:49:00Z">
          <w:pPr>
            <w:pStyle w:val="NoSpacing"/>
            <w:numPr>
              <w:numId w:val="12"/>
            </w:numPr>
            <w:ind w:left="2160" w:hanging="360"/>
            <w:jc w:val="both"/>
          </w:pPr>
        </w:pPrChange>
      </w:pPr>
    </w:p>
    <w:p w14:paraId="37885243" w14:textId="4B4F4BF9" w:rsidR="00D14396" w:rsidRPr="00861570" w:rsidDel="008C6879" w:rsidRDefault="00B76030">
      <w:pPr>
        <w:pStyle w:val="Heading2"/>
        <w:spacing w:before="0" w:line="340" w:lineRule="exact"/>
        <w:rPr>
          <w:del w:id="7045" w:author="PSK" w:date="2021-08-06T09:54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7046" w:author="Windows User" w:date="2022-01-12T14:49:00Z">
          <w:pPr>
            <w:pStyle w:val="Heading2"/>
          </w:pPr>
        </w:pPrChange>
      </w:pPr>
      <w:ins w:id="7047" w:author="NA" w:date="2021-12-27T11:31:00Z">
        <w:r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7048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ມາດຕາ</w:t>
        </w:r>
        <w:r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7049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t xml:space="preserve">  6 </w:t>
        </w:r>
        <w:del w:id="7050" w:author="Windows User" w:date="2022-01-12T14:48:00Z">
          <w:r w:rsidRPr="00861570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  <w:rPrChange w:id="7051" w:author="Windows User" w:date="2022-03-01T10:40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del w:id="7052" w:author="PSK" w:date="2021-08-06T09:54:00Z">
        <w:r w:rsidR="00D14396" w:rsidRPr="00861570" w:rsidDel="008C687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7053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D14396" w:rsidRPr="00861570" w:rsidDel="008C6879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7054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0A727C" w:rsidRPr="00861570" w:rsidDel="008C6879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7055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lang w:val="fr-FR" w:bidi="lo-LA"/>
              </w:rPr>
            </w:rPrChange>
          </w:rPr>
          <w:delText>6</w:delText>
        </w:r>
        <w:r w:rsidR="00D14396" w:rsidRPr="00861570" w:rsidDel="008C6879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7056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lang w:val="fr-FR" w:bidi="lo-LA"/>
              </w:rPr>
            </w:rPrChange>
          </w:rPr>
          <w:delText xml:space="preserve"> </w:delText>
        </w:r>
        <w:bookmarkStart w:id="7057" w:name="_Toc77346160"/>
        <w:r w:rsidR="009574C5" w:rsidRPr="00861570" w:rsidDel="008C6879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  <w:rPrChange w:id="7058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delText>(</w:delText>
        </w:r>
        <w:r w:rsidR="009574C5" w:rsidRPr="00861570" w:rsidDel="008C687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7059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 w:bidi="lo-LA"/>
              </w:rPr>
            </w:rPrChange>
          </w:rPr>
          <w:delText>ໃໝ່</w:delText>
        </w:r>
        <w:r w:rsidR="009574C5" w:rsidRPr="00861570" w:rsidDel="008C6879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  <w:rPrChange w:id="7060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delText xml:space="preserve">) </w:delText>
        </w:r>
        <w:r w:rsidR="00D14396" w:rsidRPr="00861570" w:rsidDel="008C687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7061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ແຜນພັດທະນາໂທລະຄົມມະນາຄົມ</w:delText>
        </w:r>
        <w:r w:rsidR="00D14396" w:rsidRPr="00861570" w:rsidDel="008C6879">
          <w:rPr>
            <w:rFonts w:ascii="Phetsarath OT" w:eastAsia="Phetsarath OT" w:hAnsi="Phetsarath OT" w:cs="Phetsarath OT"/>
            <w:color w:val="auto"/>
            <w:sz w:val="24"/>
            <w:szCs w:val="24"/>
            <w:lang w:bidi="lo-LA"/>
            <w:rPrChange w:id="7062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D14396" w:rsidRPr="00861570" w:rsidDel="008C687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7063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ແຫ່ງຊາດ</w:delText>
        </w:r>
        <w:bookmarkEnd w:id="7057"/>
      </w:del>
    </w:p>
    <w:p w14:paraId="03C895D5" w14:textId="372C541C" w:rsidR="00D14396" w:rsidRPr="00861570" w:rsidDel="00356FB4" w:rsidRDefault="00D14396">
      <w:pPr>
        <w:pStyle w:val="NoSpacing"/>
        <w:spacing w:line="340" w:lineRule="exact"/>
        <w:jc w:val="thaiDistribute"/>
        <w:rPr>
          <w:del w:id="7064" w:author="PSK" w:date="2021-07-16T14:47:00Z"/>
          <w:rFonts w:ascii="Phetsarath OT" w:eastAsia="Phetsarath OT" w:hAnsi="Phetsarath OT" w:cs="Phetsarath OT"/>
          <w:b/>
          <w:bCs/>
          <w:spacing w:val="-4"/>
          <w:sz w:val="24"/>
          <w:szCs w:val="24"/>
          <w:lang w:val="fr-FR"/>
          <w:rPrChange w:id="7065" w:author="Windows User" w:date="2022-03-01T10:40:00Z">
            <w:rPr>
              <w:del w:id="7066" w:author="PSK" w:date="2021-07-16T14:47:00Z"/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pPrChange w:id="7067" w:author="Windows User" w:date="2022-01-12T14:49:00Z">
          <w:pPr>
            <w:pStyle w:val="NoSpacing"/>
            <w:jc w:val="both"/>
          </w:pPr>
        </w:pPrChange>
      </w:pPr>
      <w:del w:id="7068" w:author="PSK" w:date="2021-08-06T09:54:00Z"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69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ແຜນພັດທະນາໂທລະຄົມມະນາຄົມ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70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71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ແຫ່ງຊາດ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72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73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ແມ່ນ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74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75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ແຜນພັດທະນາທີ່ກຳນົດເປົ້າໝາຍ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076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,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77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78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ຫຼັກການ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079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,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80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81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ທິດທາງ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82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83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ຂອງການພັດທະນາໂທລະຄົມມະນາຄົມ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84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85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ເຊັ່ນ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86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: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87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ການຈັດສັນເລກໝາຍໂທລະສັບ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088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,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89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90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ການຂະຫຍາຍໂຄງລ່າງພື້ນຖານໂທລະຄົມມະນາຄົມ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091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,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092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93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ການອະນຸຍາດ</w:delText>
        </w:r>
      </w:del>
      <w:ins w:id="7094" w:author="HP" w:date="2021-07-09T14:48:00Z">
        <w:del w:id="7095" w:author="PSK" w:date="2021-08-06T09:54:00Z">
          <w:r w:rsidR="007579A1" w:rsidRPr="00861570" w:rsidDel="008C6879">
            <w:rPr>
              <w:rFonts w:ascii="Phetsarath OT" w:eastAsia="Phetsarath OT" w:hAnsi="Phetsarath OT" w:cs="Phetsarath OT" w:hint="cs"/>
              <w:b/>
              <w:bCs/>
              <w:spacing w:val="-4"/>
              <w:sz w:val="24"/>
              <w:szCs w:val="24"/>
              <w:cs/>
              <w:rPrChange w:id="7096" w:author="Windows User" w:date="2022-03-01T10:40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ດຳເນີນທຸລະກິດ</w:delText>
          </w:r>
        </w:del>
      </w:ins>
      <w:del w:id="7097" w:author="PSK" w:date="2021-08-06T09:54:00Z"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098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ໂທລະຄົມມະນາຄົມ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099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00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ການແຂ່ງຂັນໂທລະຄົມມະນາຄົມ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101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02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ການບໍລິການໂທລະຄົມມະນາຄົມທົ່ວປວງຊົນ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103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04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ການປົກປ້ອງຜູ້ໃຊ້ບໍລິການ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105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06" w:author="Windows User" w:date="2022-03-01T10:40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ມາດຕະຖານເຕັກນິກ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07" w:author="Windows User" w:date="2022-03-01T10:40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08" w:author="Windows User" w:date="2022-03-01T10:40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ຂອງອຸປະກອນໂທລະຄົມມະນາຄົມ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109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10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11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12" w:author="Windows User" w:date="2022-03-01T10:40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ເຄືອຂ່າຍໂທລະຄົມມະນາຄົມ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lang w:val="fr-FR"/>
            <w:rPrChange w:id="7113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,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14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15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ຄຸນນະພາບນະພາບຂອງການບໍລິການ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16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.</w:delText>
        </w:r>
      </w:del>
    </w:p>
    <w:p w14:paraId="3934C09A" w14:textId="17BB4758" w:rsidR="00D14396" w:rsidRPr="00861570" w:rsidDel="003B4AA8" w:rsidRDefault="00D14396">
      <w:pPr>
        <w:pStyle w:val="NoSpacing"/>
        <w:spacing w:line="340" w:lineRule="exact"/>
        <w:jc w:val="thaiDistribute"/>
        <w:rPr>
          <w:del w:id="7117" w:author="home" w:date="2021-07-12T06:12:00Z"/>
          <w:rFonts w:ascii="Phetsarath OT" w:eastAsia="Phetsarath OT" w:hAnsi="Phetsarath OT" w:cs="Phetsarath OT"/>
          <w:b/>
          <w:bCs/>
          <w:spacing w:val="-4"/>
          <w:sz w:val="24"/>
          <w:szCs w:val="24"/>
          <w:lang w:val="fr-FR"/>
          <w:rPrChange w:id="7118" w:author="Windows User" w:date="2022-03-01T10:40:00Z">
            <w:rPr>
              <w:del w:id="7119" w:author="home" w:date="2021-07-12T06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7120" w:author="Windows User" w:date="2022-01-12T14:49:00Z">
          <w:pPr>
            <w:spacing w:after="0" w:line="240" w:lineRule="auto"/>
            <w:ind w:firstLine="794"/>
            <w:jc w:val="thaiDistribute"/>
          </w:pPr>
        </w:pPrChange>
      </w:pPr>
      <w:del w:id="7121" w:author="PSK" w:date="2021-08-06T09:54:00Z"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22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ກະຊວງ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23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24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25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26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27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28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29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30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ເປັນຜູ້ສ້າງແຜນພັດທະນາໂທລະຄົມມະນາຄົມ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31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32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ແຫ່ງຊາດ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33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34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ໂດຍສອດຄ່ອງກັບແຜນຍຸດທະສາດພັດທະນາເສດຖະກິດ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35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-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36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ສັງຄົມ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37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38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ແຫ່ງຊາດ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39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40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ໃນແຕ່ລະໄລຍະ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41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42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ໂດຍສະເໜີຕໍ່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43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44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ລັດຖະບານພິຈາລະນາ</w:delText>
        </w:r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45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861570" w:rsidDel="008C6879">
          <w:rPr>
            <w:rFonts w:ascii="Phetsarath OT" w:eastAsia="Phetsarath OT" w:hAnsi="Phetsarath OT" w:cs="Phetsarath OT" w:hint="cs"/>
            <w:b/>
            <w:bCs/>
            <w:spacing w:val="-4"/>
            <w:sz w:val="24"/>
            <w:szCs w:val="24"/>
            <w:cs/>
            <w:rPrChange w:id="7146" w:author="Windows User" w:date="2022-03-01T10:40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ຮັບຮອງ</w:delText>
        </w:r>
      </w:del>
      <w:ins w:id="7147" w:author="home" w:date="2021-07-12T06:12:00Z">
        <w:del w:id="7148" w:author="PSK" w:date="2021-08-06T09:54:00Z">
          <w:r w:rsidR="003B4AA8" w:rsidRPr="00861570" w:rsidDel="008C6879">
            <w:rPr>
              <w:rFonts w:ascii="Phetsarath OT" w:eastAsia="Phetsarath OT" w:hAnsi="Phetsarath OT" w:cs="Phetsarath OT"/>
              <w:b/>
              <w:bCs/>
              <w:spacing w:val="-4"/>
              <w:sz w:val="24"/>
              <w:szCs w:val="24"/>
              <w:rPrChange w:id="7149" w:author="Windows User" w:date="2022-03-01T10:40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  <w:del w:id="7150" w:author="PSK" w:date="2021-08-06T09:54:00Z">
        <w:r w:rsidRPr="00861570" w:rsidDel="008C6879">
          <w:rPr>
            <w:rFonts w:ascii="Phetsarath OT" w:eastAsia="Phetsarath OT" w:hAnsi="Phetsarath OT" w:cs="Phetsarath OT"/>
            <w:b/>
            <w:bCs/>
            <w:spacing w:val="-4"/>
            <w:sz w:val="24"/>
            <w:szCs w:val="24"/>
            <w:rPrChange w:id="7151" w:author="Windows User" w:date="2022-03-01T10:40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</w:p>
    <w:p w14:paraId="37CD9954" w14:textId="06ACAEF9" w:rsidR="00897237" w:rsidRPr="00861570" w:rsidDel="008C6879" w:rsidRDefault="00897237">
      <w:pPr>
        <w:pStyle w:val="NoSpacing"/>
        <w:spacing w:line="340" w:lineRule="exact"/>
        <w:jc w:val="thaiDistribute"/>
        <w:rPr>
          <w:del w:id="7152" w:author="PSK" w:date="2021-08-06T09:54:00Z"/>
          <w:rFonts w:ascii="Phetsarath OT" w:eastAsia="Phetsarath OT" w:hAnsi="Phetsarath OT" w:cs="Phetsarath OT"/>
          <w:b/>
          <w:bCs/>
          <w:lang w:val="fr-FR"/>
          <w:rPrChange w:id="7153" w:author="Windows User" w:date="2022-03-01T10:40:00Z">
            <w:rPr>
              <w:del w:id="7154" w:author="PSK" w:date="2021-08-06T09:54:00Z"/>
              <w:lang w:val="fr-FR"/>
            </w:rPr>
          </w:rPrChange>
        </w:rPr>
        <w:pPrChange w:id="7155" w:author="Windows User" w:date="2022-01-12T14:49:00Z">
          <w:pPr>
            <w:pStyle w:val="NoSpacing"/>
            <w:jc w:val="both"/>
          </w:pPr>
        </w:pPrChange>
      </w:pPr>
    </w:p>
    <w:p w14:paraId="65800CFF" w14:textId="1762D96A" w:rsidR="00897237" w:rsidRPr="00861570" w:rsidRDefault="0072440F">
      <w:pPr>
        <w:pStyle w:val="Heading2"/>
        <w:spacing w:before="0" w:line="340" w:lineRule="exact"/>
        <w:rPr>
          <w:rFonts w:ascii="Phetsarath OT" w:eastAsia="Phetsarath OT" w:hAnsi="Phetsarath OT" w:cs="Phetsarath OT"/>
          <w:strike/>
          <w:color w:val="auto"/>
          <w:sz w:val="24"/>
          <w:szCs w:val="24"/>
          <w:lang w:val="fr-FR"/>
          <w:rPrChange w:id="7156" w:author="Windows User" w:date="2022-03-01T10:40:00Z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</w:rPr>
          </w:rPrChange>
        </w:rPr>
        <w:pPrChange w:id="7157" w:author="Windows User" w:date="2022-01-12T14:49:00Z">
          <w:pPr>
            <w:pStyle w:val="Heading2"/>
          </w:pPr>
        </w:pPrChange>
      </w:pPr>
      <w:del w:id="7158" w:author="home" w:date="2021-07-12T06:12:00Z">
        <w:r w:rsidRPr="00861570" w:rsidDel="003B4AA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="000A727C" w:rsidRPr="00861570" w:rsidDel="003B4AA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</w:rPr>
          <w:delText xml:space="preserve"> 7</w:delText>
        </w:r>
        <w:r w:rsidRPr="00861570" w:rsidDel="003B4AA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</w:rPr>
          <w:delText xml:space="preserve">  </w:delText>
        </w:r>
      </w:del>
      <w:bookmarkStart w:id="7159" w:name="_Toc77346161"/>
      <w:r w:rsidR="009E36CD" w:rsidRPr="00861570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="009E36CD"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)</w:t>
      </w:r>
      <w:ins w:id="7160" w:author="NA" w:date="2021-12-27T11:33:00Z">
        <w:r w:rsidR="00B76030"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 </w:t>
        </w:r>
      </w:ins>
      <w:del w:id="7161" w:author="NA" w:date="2021-12-27T11:33:00Z">
        <w:r w:rsidRPr="00861570" w:rsidDel="00B7603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ຂອບ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ເຂດ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ນຳ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ໃຊ້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shd w:val="clear" w:color="auto" w:fill="FFFF00"/>
          <w:lang w:val="fr-FR"/>
          <w:rPrChange w:id="7162" w:author="Windows User" w:date="2022-03-01T10:40:00Z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</w:rPr>
          </w:rPrChange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ກົດໝາຍ</w:t>
      </w:r>
      <w:bookmarkEnd w:id="7159"/>
    </w:p>
    <w:p w14:paraId="7C7F7889" w14:textId="2D1F43C6" w:rsidR="00897237" w:rsidRDefault="002E5DD4">
      <w:pPr>
        <w:pStyle w:val="NoSpacing"/>
        <w:spacing w:line="340" w:lineRule="exact"/>
        <w:ind w:left="426"/>
        <w:jc w:val="both"/>
        <w:rPr>
          <w:ins w:id="7163" w:author="Windows User" w:date="2022-01-12T14:49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7164" w:author="Windows User" w:date="2022-01-12T14:49:00Z">
          <w:pPr>
            <w:pStyle w:val="NoSpacing"/>
            <w:ind w:left="567" w:firstLine="862"/>
            <w:jc w:val="both"/>
          </w:pPr>
        </w:pPrChange>
      </w:pPr>
      <w:ins w:id="7165" w:author="Windows User" w:date="2022-01-12T14:49:00Z">
        <w:r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                   </w:t>
        </w:r>
      </w:ins>
      <w:ins w:id="7166" w:author="Documents" w:date="2022-01-06T08:54:00Z">
        <w:del w:id="7167" w:author="Windows User" w:date="2022-01-12T14:48:00Z">
          <w:r w:rsidR="00636FE4" w:rsidRPr="00636FE4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168" w:author="Documents" w:date="2022-01-06T08:55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</w:rPr>
              </w:rPrChange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69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ກົດໝາຍສະບັບ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70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71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ນີ້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72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73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ນຳ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74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75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ໃຊ້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76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77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ສຳລັບ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78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79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ບຸກຄົນ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80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81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ນິຕິບຸ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82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83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ກຄົນ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84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85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ຫຼື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86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87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ການຈັດ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88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89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ຕັ້ງ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90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91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ທັງ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92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93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ພາຍ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94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95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ໃນ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96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fr-FR"/>
            </w:rPr>
          </w:rPrChange>
        </w:rPr>
        <w:t xml:space="preserve">​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97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198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19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ຕ່າງປະ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0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0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ເທດ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0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0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ທີ່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04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ins w:id="7205" w:author="LTRA" w:date="2021-10-28T11:49:00Z">
        <w:r w:rsidR="008F3830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>ດຳລົງຊີວິດ</w:t>
        </w:r>
        <w:r w:rsidR="008F3830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</w:rPr>
          <w:t xml:space="preserve"> </w:t>
        </w:r>
        <w:r w:rsidR="008F3830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>ແລະ</w:t>
        </w:r>
        <w:r w:rsidR="008F3830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</w:rPr>
          <w:t xml:space="preserve"> </w:t>
        </w:r>
      </w:ins>
      <w:r w:rsidR="009E36CD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0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ເຄື່ອນໄຫວ</w:t>
      </w:r>
      <w:ins w:id="7207" w:author="NA" w:date="2021-12-23T11:14:00Z">
        <w:r w:rsidR="00AA15B0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</w:ins>
      <w:r w:rsidR="009E36CD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0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ກ່ຽວ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09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1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ກັບ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11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1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ວຽກງານ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13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1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ໂທລະ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15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1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ຄົມມະນາຄົມ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17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1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ຢູ່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19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2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ສປປ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21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2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ລາວ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23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.</w:t>
      </w:r>
    </w:p>
    <w:p w14:paraId="2377DD98" w14:textId="77777777" w:rsidR="002E5DD4" w:rsidRPr="002C0BDB" w:rsidRDefault="002E5DD4">
      <w:pPr>
        <w:pStyle w:val="NoSpacing"/>
        <w:spacing w:line="340" w:lineRule="exact"/>
        <w:ind w:left="426"/>
        <w:jc w:val="both"/>
        <w:rPr>
          <w:ins w:id="7224" w:author="PSK" w:date="2021-07-16T14:50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225" w:author="NA" w:date="2021-12-30T11:44:00Z">
            <w:rPr>
              <w:ins w:id="7226" w:author="PSK" w:date="2021-07-16T14:50:00Z"/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pPrChange w:id="7227" w:author="Windows User" w:date="2022-01-12T14:49:00Z">
          <w:pPr>
            <w:pStyle w:val="NoSpacing"/>
            <w:ind w:left="567" w:firstLine="862"/>
            <w:jc w:val="both"/>
          </w:pPr>
        </w:pPrChange>
      </w:pPr>
    </w:p>
    <w:p w14:paraId="4140212C" w14:textId="42B101E4" w:rsidR="00352682" w:rsidRPr="006B58B6" w:rsidDel="002C0BDB" w:rsidRDefault="00352682">
      <w:pPr>
        <w:pStyle w:val="NoSpacing"/>
        <w:spacing w:line="340" w:lineRule="exact"/>
        <w:ind w:left="425" w:firstLine="510"/>
        <w:jc w:val="thaiDistribute"/>
        <w:rPr>
          <w:del w:id="7228" w:author="NA" w:date="2021-12-30T11:44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229" w:author="Documents" w:date="2022-01-11T11:03:00Z">
            <w:rPr>
              <w:del w:id="7230" w:author="NA" w:date="2021-12-30T11:44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7231" w:author="Windows User" w:date="2022-01-12T14:49:00Z">
          <w:pPr>
            <w:pStyle w:val="NoSpacing"/>
            <w:ind w:left="567" w:firstLine="862"/>
            <w:jc w:val="both"/>
          </w:pPr>
        </w:pPrChange>
      </w:pPr>
    </w:p>
    <w:p w14:paraId="54456322" w14:textId="50B840E8" w:rsidR="00897237" w:rsidRPr="002E5DD4" w:rsidDel="00352682" w:rsidRDefault="00B76030">
      <w:pPr>
        <w:pStyle w:val="NoSpacing"/>
        <w:spacing w:line="340" w:lineRule="exact"/>
        <w:jc w:val="both"/>
        <w:rPr>
          <w:del w:id="7232" w:author="PSK" w:date="2021-07-16T14:49:00Z"/>
          <w:rFonts w:ascii="Phetsarath OT" w:eastAsia="Phetsarath OT" w:hAnsi="Phetsarath OT" w:cs="Phetsarath OT"/>
          <w:b/>
          <w:bCs/>
          <w:sz w:val="24"/>
          <w:szCs w:val="24"/>
          <w:lang w:val="fr-FR"/>
          <w:rPrChange w:id="7233" w:author="Windows User" w:date="2022-01-12T14:49:00Z">
            <w:rPr>
              <w:del w:id="7234" w:author="PSK" w:date="2021-07-16T14:49:00Z"/>
              <w:rFonts w:ascii="Phetsarath OT" w:eastAsia="Phetsarath OT" w:hAnsi="Phetsarath OT" w:cs="Phetsarath OT"/>
              <w:lang w:val="fr-FR"/>
            </w:rPr>
          </w:rPrChange>
        </w:rPr>
        <w:pPrChange w:id="7235" w:author="Windows User" w:date="2022-01-12T14:49:00Z">
          <w:pPr>
            <w:pStyle w:val="NoSpacing"/>
            <w:jc w:val="both"/>
          </w:pPr>
        </w:pPrChange>
      </w:pPr>
      <w:bookmarkStart w:id="7236" w:name="_Toc77346001"/>
      <w:bookmarkStart w:id="7237" w:name="_Toc77346162"/>
      <w:bookmarkEnd w:id="7236"/>
      <w:bookmarkEnd w:id="7237"/>
      <w:ins w:id="7238" w:author="NA" w:date="2021-12-27T11:32:00Z">
        <w:r w:rsidRPr="0086157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/>
            <w:rPrChange w:id="7239" w:author="Windows User" w:date="2022-03-01T10:40:00Z">
              <w:rPr>
                <w:rFonts w:ascii="Phetsarath OT" w:eastAsia="Phetsarath OT" w:hAnsi="Phetsarath OT" w:cs="Phetsarath OT" w:hint="cs"/>
                <w:cs/>
                <w:lang w:val="fr-FR"/>
              </w:rPr>
            </w:rPrChange>
          </w:rPr>
          <w:t>ມາດຕາ</w:t>
        </w:r>
      </w:ins>
      <w:ins w:id="7240" w:author="Windows User" w:date="2022-01-12T14:49:00Z">
        <w:r w:rsidR="002E5DD4" w:rsidRPr="00861570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ins w:id="7241" w:author="NA" w:date="2021-12-27T11:32:00Z">
        <w:del w:id="7242" w:author="Windows User" w:date="2022-01-12T14:49:00Z">
          <w:r w:rsidRPr="00861570" w:rsidDel="002E5DD4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/>
              <w:rPrChange w:id="7243" w:author="Windows User" w:date="2022-03-01T10:40:00Z">
                <w:rPr>
                  <w:rFonts w:ascii="Phetsarath OT" w:eastAsia="Phetsarath OT" w:hAnsi="Phetsarath OT" w:cs="Phetsarath OT"/>
                  <w:cs/>
                  <w:lang w:val="fr-FR"/>
                </w:rPr>
              </w:rPrChange>
            </w:rPr>
            <w:delText xml:space="preserve">  </w:delText>
          </w:r>
        </w:del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/>
            <w:rPrChange w:id="7244" w:author="Windows User" w:date="2022-03-01T10:40:00Z">
              <w:rPr>
                <w:rFonts w:ascii="Phetsarath OT" w:eastAsia="Phetsarath OT" w:hAnsi="Phetsarath OT" w:cs="Phetsarath OT"/>
                <w:cs/>
                <w:lang w:val="fr-FR"/>
              </w:rPr>
            </w:rPrChange>
          </w:rPr>
          <w:t>7</w:t>
        </w:r>
      </w:ins>
      <w:ins w:id="7245" w:author="Windows User" w:date="2022-01-12T14:49:00Z">
        <w:r w:rsidR="002E5DD4" w:rsidRPr="00861570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ins w:id="7246" w:author="Documents" w:date="2022-01-07T10:05:00Z">
        <w:del w:id="7247" w:author="Windows User" w:date="2022-01-12T14:49:00Z">
          <w:r w:rsidR="0000525B" w:rsidRPr="002E5DD4" w:rsidDel="002E5DD4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</w:delText>
          </w:r>
        </w:del>
      </w:ins>
      <w:ins w:id="7248" w:author="NA" w:date="2021-12-27T11:32:00Z">
        <w:del w:id="7249" w:author="Windows User" w:date="2022-01-12T14:49:00Z">
          <w:r w:rsidRPr="002E5DD4" w:rsidDel="002E5DD4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/>
              <w:rPrChange w:id="7250" w:author="Windows User" w:date="2022-01-12T14:49:00Z">
                <w:rPr>
                  <w:rFonts w:ascii="Phetsarath OT" w:eastAsia="Phetsarath OT" w:hAnsi="Phetsarath OT" w:cs="Phetsarath OT"/>
                  <w:cs/>
                  <w:lang w:val="fr-FR"/>
                </w:rPr>
              </w:rPrChange>
            </w:rPr>
            <w:delText xml:space="preserve"> </w:delText>
          </w:r>
        </w:del>
      </w:ins>
    </w:p>
    <w:p w14:paraId="04F8FA81" w14:textId="492AB5FF" w:rsidR="00897237" w:rsidRPr="008C1D5B" w:rsidRDefault="0072440F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pPrChange w:id="7251" w:author="Windows User" w:date="2022-01-12T14:49:00Z">
          <w:pPr>
            <w:pStyle w:val="Heading2"/>
          </w:pPr>
        </w:pPrChange>
      </w:pPr>
      <w:del w:id="7252" w:author="home" w:date="2021-07-12T06:13:00Z">
        <w:r w:rsidRPr="008C1D5B" w:rsidDel="003B4AA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="00A448F0" w:rsidRPr="008C1D5B" w:rsidDel="003B4AA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</w:rPr>
          <w:delText xml:space="preserve"> </w:delText>
        </w:r>
        <w:r w:rsidR="000A727C" w:rsidRPr="008C1D5B" w:rsidDel="003B4AA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</w:rPr>
          <w:delText>8</w:delText>
        </w:r>
        <w:r w:rsidRPr="008C1D5B" w:rsidDel="003B4AA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</w:rPr>
          <w:delText xml:space="preserve">  </w:delText>
        </w:r>
      </w:del>
      <w:bookmarkStart w:id="7253" w:name="_Toc77346163"/>
      <w:r w:rsidRPr="008C1D5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del w:id="7254" w:author="PSK" w:date="2021-08-06T09:54:00Z">
        <w:r w:rsidRPr="008C1D5B" w:rsidDel="008C687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ຮັກສາໄວ້</w:delText>
        </w:r>
      </w:del>
      <w:ins w:id="7255" w:author="PSK" w:date="2021-08-06T09:54:00Z">
        <w:r w:rsidR="008C6879" w:rsidRPr="008C1D5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ປັບປຸງ</w:t>
        </w:r>
      </w:ins>
      <w:r w:rsidRPr="008C1D5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)</w:t>
      </w:r>
      <w:ins w:id="7256" w:author="NA" w:date="2021-12-27T11:33:00Z">
        <w:r w:rsidR="00B76030" w:rsidRPr="008C1D5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 </w:t>
        </w:r>
      </w:ins>
      <w:del w:id="7257" w:author="NA" w:date="2021-12-27T11:33:00Z">
        <w:r w:rsidRPr="008C1D5B" w:rsidDel="00B7603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r w:rsidRPr="008C1D5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Pr="008C1D5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Pr="008C1D5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ຮ່ວມ</w:t>
      </w:r>
      <w:r w:rsidRPr="008C1D5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Pr="008C1D5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ມື</w:t>
      </w:r>
      <w:r w:rsidRPr="008C1D5B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​</w:t>
      </w:r>
      <w:r w:rsidRPr="008C1D5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ສາກົນ</w:t>
      </w:r>
      <w:bookmarkEnd w:id="7253"/>
    </w:p>
    <w:p w14:paraId="5EAED099" w14:textId="5E322BBD" w:rsidR="00897237" w:rsidRPr="002C0BDB" w:rsidDel="00352682" w:rsidRDefault="00B76030">
      <w:pPr>
        <w:pStyle w:val="NoSpacing"/>
        <w:tabs>
          <w:tab w:val="left" w:pos="426"/>
        </w:tabs>
        <w:spacing w:line="340" w:lineRule="exact"/>
        <w:ind w:left="426" w:firstLine="1275"/>
        <w:jc w:val="both"/>
        <w:rPr>
          <w:del w:id="7258" w:author="home" w:date="2021-07-12T06:13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7259" w:author="Windows User" w:date="2022-01-12T14:50:00Z">
          <w:pPr>
            <w:pStyle w:val="NoSpacing"/>
            <w:jc w:val="both"/>
          </w:pPr>
        </w:pPrChange>
      </w:pPr>
      <w:ins w:id="7260" w:author="NA" w:date="2021-12-27T11:32:00Z">
        <w:del w:id="7261" w:author="Windows User" w:date="2022-01-12T14:50:00Z">
          <w:r w:rsidRPr="002C0BDB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</w:rPr>
            <w:delText xml:space="preserve">  </w:delText>
          </w:r>
        </w:del>
      </w:ins>
      <w:ins w:id="7262" w:author="Documents" w:date="2022-01-06T08:55:00Z">
        <w:del w:id="7263" w:author="Windows User" w:date="2022-01-12T14:50:00Z">
          <w:r w:rsidR="00636FE4" w:rsidRPr="00636FE4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264" w:author="Documents" w:date="2022-01-06T08:55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</w:rPr>
              </w:rPrChange>
            </w:rPr>
            <w:delText xml:space="preserve">  </w:delText>
          </w:r>
        </w:del>
      </w:ins>
      <w:ins w:id="7265" w:author="Documents" w:date="2022-01-07T10:31:00Z">
        <w:del w:id="7266" w:author="Windows User" w:date="2022-01-12T14:50:00Z">
          <w:r w:rsidR="008F426B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6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ລັດ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68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6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ສົ່ງ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7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7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ເສີມ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7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7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74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7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ພົວພັນ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7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7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ຮ່ວມ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78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7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ມື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8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8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ກັບ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8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8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ຕ່າງປະ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84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8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ເທດ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8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8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ພາກພື້ນ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88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8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9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9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ສາກົນ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9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29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ກ່ຽວກັບ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294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ins w:id="7295" w:author="PSK" w:date="2021-08-06T09:54:00Z">
        <w:del w:id="7296" w:author="NA" w:date="2021-12-29T10:53:00Z">
          <w:r w:rsidR="008C6879" w:rsidRPr="002C0BDB" w:rsidDel="009F0241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val="fr-FR"/>
            </w:rPr>
            <w:delText xml:space="preserve"> </w:delText>
          </w:r>
        </w:del>
      </w:ins>
      <w:del w:id="7297" w:author="PSK" w:date="2021-08-06T09:54:00Z">
        <w:r w:rsidR="0072440F" w:rsidRPr="002C0BDB" w:rsidDel="008C6879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72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ວຽກງານ</w:delText>
        </w:r>
        <w:r w:rsidR="0072440F" w:rsidRPr="002C0BDB" w:rsidDel="008C6879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2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</w:del>
      <w:ins w:id="7300" w:author="khaithong" w:date="2021-07-29T10:34:00Z">
        <w:r w:rsidR="00D7026B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>ການ</w:t>
        </w:r>
      </w:ins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ຄຸ້ມ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ຄອງ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ພັດທະນາ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ins w:id="7301" w:author="khaithong" w:date="2021-07-29T10:34:00Z">
        <w:r w:rsidR="00D7026B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>ວຽກງານ</w:t>
        </w:r>
      </w:ins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ໂທລະ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ຄົມມະນາຄົມ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ດ້ວຍ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ແລກປ່ຽນບົດຮຽນ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ຂໍ້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ມູນ</w:t>
      </w:r>
      <w:ins w:id="7302" w:author="Documents" w:date="2022-01-11T11:03:00Z">
        <w:r w:rsidR="00DC58A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 xml:space="preserve"> </w:t>
        </w:r>
      </w:ins>
      <w:ins w:id="7303" w:author="khaithong" w:date="2021-07-29T10:32:00Z">
        <w:del w:id="7304" w:author="HP" w:date="2021-08-13T14:09:00Z">
          <w:r w:rsidR="00D7026B" w:rsidRPr="002C0BDB" w:rsidDel="002620E7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</w:rPr>
            <w:delText xml:space="preserve"> </w:delText>
          </w:r>
        </w:del>
      </w:ins>
      <w:del w:id="7305" w:author="HP" w:date="2021-08-13T14:09:00Z">
        <w:r w:rsidR="0072440F" w:rsidRPr="002C0BDB" w:rsidDel="002620E7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delText>​</w:delText>
        </w:r>
      </w:del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ຂ່າວສານ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, 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ເຕັກ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ໂນໂລ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0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0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ຊີ</w:t>
      </w:r>
      <w:ins w:id="7308" w:author="HP" w:date="2021-09-15T10:47:00Z">
        <w:r w:rsidR="00F94D71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30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>,</w:t>
        </w:r>
        <w:r w:rsidR="00F94D71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  <w:r w:rsidR="00F94D71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ການພັດທະນາບຸກຄະລາກອນ</w:t>
        </w:r>
      </w:ins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1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1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1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1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14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1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ພັດທະນາ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1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1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ໂຄງ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18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1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ລ່າງພື້ນ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2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2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ຖານ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2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2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24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2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ປະສານ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2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2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ງານ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28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2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ໃນ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3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3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ການນຳ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3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3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ໃຊ້ຊັບ</w:t>
      </w:r>
      <w:ins w:id="7334" w:author="NA" w:date="2022-01-05T10:33:00Z">
        <w:r w:rsidR="0096433D" w:rsidRPr="007D50BA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335" w:author="NA" w:date="2022-01-05T10:3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3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ພະຍາກອນ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37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3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ມາດຕະຖານ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39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4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ເຕັກ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41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4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ນິກ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43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4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45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4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ຄ້າ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47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4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49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5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51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5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ບໍລິການ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53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5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ດ້ານ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55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5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ໂທລະ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57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5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ຄົມມະນາຄົມ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59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6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ປະຕິບັດ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61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6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ສົນທິ</w:t>
      </w:r>
      <w:ins w:id="7363" w:author="NA" w:date="2022-01-05T10:34:00Z">
        <w:r w:rsidR="007D50BA" w:rsidRPr="007D50BA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364" w:author="NA" w:date="2022-01-05T10:39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6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ສັນຍາ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6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/>
          <w:rPrChange w:id="7367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del w:id="7368" w:author="PSK" w:date="2021-08-10T10:26:00Z">
        <w:r w:rsidR="0072440F" w:rsidRPr="002C0BDB" w:rsidDel="001D3328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73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ແລະ</w:delText>
        </w:r>
        <w:r w:rsidR="0072440F" w:rsidRPr="002C0BDB" w:rsidDel="001D3328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  <w:rPrChange w:id="73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</w:delText>
        </w:r>
        <w:r w:rsidR="0072440F" w:rsidRPr="002C0BDB" w:rsidDel="001D3328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73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ສັນຍາ</w:delText>
        </w:r>
        <w:r w:rsidR="0072440F" w:rsidRPr="002C0BDB" w:rsidDel="001D3328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  <w:rPrChange w:id="73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="0072440F" w:rsidRPr="002C0BDB" w:rsidDel="001D3328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73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ສາກົນ</w:delText>
        </w:r>
        <w:r w:rsidR="0072440F" w:rsidRPr="002C0BDB" w:rsidDel="001D3328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3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7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ທີ່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7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7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ສປປ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78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7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ລາວ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80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8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ເປັນ</w:t>
      </w:r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82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​</w:t>
      </w:r>
      <w:r w:rsidR="0072440F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738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ພາຄີ</w:t>
      </w:r>
      <w:ins w:id="7384" w:author="LENOVO" w:date="2021-12-10T09:26:00Z">
        <w:r w:rsidR="00F643AE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  <w:r w:rsidR="00F643A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ແລະ</w:t>
        </w:r>
        <w:r w:rsidR="00F643A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73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F643A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ສັນຍາສາກົນ</w:t>
        </w:r>
        <w:r w:rsidR="00F643A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643A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ທີ່ກ່ຽວຂ້ອງ</w:t>
        </w:r>
      </w:ins>
      <w:r w:rsidR="0072440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738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>.</w:t>
      </w:r>
    </w:p>
    <w:p w14:paraId="73855E16" w14:textId="77777777" w:rsidR="00352682" w:rsidRPr="002C0BDB" w:rsidRDefault="00352682">
      <w:pPr>
        <w:pStyle w:val="NoSpacing"/>
        <w:tabs>
          <w:tab w:val="left" w:pos="426"/>
        </w:tabs>
        <w:spacing w:line="340" w:lineRule="exact"/>
        <w:ind w:left="426" w:firstLine="1275"/>
        <w:jc w:val="both"/>
        <w:rPr>
          <w:ins w:id="7387" w:author="PSK" w:date="2021-07-16T14:50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7388" w:author="Windows User" w:date="2022-01-12T14:50:00Z">
          <w:pPr>
            <w:pStyle w:val="NoSpacing"/>
            <w:ind w:left="567" w:firstLine="873"/>
            <w:jc w:val="thaiDistribute"/>
          </w:pPr>
        </w:pPrChange>
      </w:pPr>
    </w:p>
    <w:p w14:paraId="5E777065" w14:textId="77777777" w:rsidR="00352682" w:rsidRPr="002C0BDB" w:rsidRDefault="00352682">
      <w:pPr>
        <w:pStyle w:val="NoSpacing"/>
        <w:spacing w:line="340" w:lineRule="exact"/>
        <w:ind w:left="425" w:firstLine="510"/>
        <w:jc w:val="thaiDistribute"/>
        <w:rPr>
          <w:ins w:id="7389" w:author="PSK" w:date="2021-07-16T14:50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7390" w:author="PSK" w:date="2021-07-16T14:50:00Z">
          <w:pPr>
            <w:pStyle w:val="NoSpacing"/>
            <w:jc w:val="both"/>
          </w:pPr>
        </w:pPrChange>
      </w:pPr>
    </w:p>
    <w:p w14:paraId="271FBD04" w14:textId="77777777" w:rsidR="00897237" w:rsidRPr="002C0BDB" w:rsidDel="003B4AA8" w:rsidRDefault="00897237">
      <w:pPr>
        <w:pStyle w:val="NoSpacing"/>
        <w:jc w:val="both"/>
        <w:rPr>
          <w:del w:id="7391" w:author="home" w:date="2021-07-12T06:13:00Z"/>
          <w:rFonts w:ascii="Phetsarath OT" w:eastAsia="Phetsarath OT" w:hAnsi="Phetsarath OT" w:cs="Phetsarath OT"/>
          <w:sz w:val="24"/>
          <w:szCs w:val="24"/>
          <w:lang w:val="fr-FR"/>
        </w:rPr>
      </w:pPr>
    </w:p>
    <w:p w14:paraId="07A312A1" w14:textId="77777777" w:rsidR="00897237" w:rsidRPr="002C0BDB" w:rsidDel="00352682" w:rsidRDefault="00897237">
      <w:pPr>
        <w:pStyle w:val="NoSpacing"/>
        <w:ind w:left="720" w:firstLine="720"/>
        <w:jc w:val="thaiDistribute"/>
        <w:rPr>
          <w:del w:id="7392" w:author="PSK" w:date="2021-07-16T14:50:00Z"/>
          <w:rFonts w:ascii="Phetsarath OT" w:eastAsia="Phetsarath OT" w:hAnsi="Phetsarath OT" w:cs="Phetsarath OT"/>
          <w:sz w:val="24"/>
          <w:szCs w:val="24"/>
          <w:lang w:val="fr-FR"/>
        </w:rPr>
        <w:pPrChange w:id="7393" w:author="home" w:date="2021-07-12T06:13:00Z">
          <w:pPr>
            <w:pStyle w:val="NoSpacing"/>
            <w:jc w:val="both"/>
          </w:pPr>
        </w:pPrChange>
      </w:pPr>
    </w:p>
    <w:p w14:paraId="160E6B9B" w14:textId="77777777" w:rsidR="00897237" w:rsidRPr="002C0BDB" w:rsidRDefault="0072440F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7394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</w:pPr>
      <w:bookmarkStart w:id="7395" w:name="_Toc77346164"/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7396" w:author="NA" w:date="2021-12-30T11:44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ພາກ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/>
          <w:rPrChange w:id="7397" w:author="NA" w:date="2021-12-30T11:44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val="fr-FR" w:bidi="lo-LA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7398" w:author="NA" w:date="2021-12-30T11:44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ທີ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/>
          <w:rPrChange w:id="7399" w:author="NA" w:date="2021-12-30T11:44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val="fr-FR" w:bidi="lo-LA"/>
            </w:rPr>
          </w:rPrChange>
        </w:rPr>
        <w:t xml:space="preserve"> II</w:t>
      </w:r>
      <w:bookmarkEnd w:id="7395"/>
      <w:r w:rsidRPr="002C0BDB">
        <w:rPr>
          <w:rFonts w:ascii="Phetsarath OT" w:eastAsia="Phetsarath OT" w:hAnsi="Phetsarath OT" w:cs="Phetsarath OT"/>
          <w:color w:val="auto"/>
          <w:sz w:val="30"/>
          <w:szCs w:val="30"/>
          <w:cs/>
          <w:lang w:bidi="lo-LA"/>
          <w:rPrChange w:id="7400" w:author="NA" w:date="2021-12-30T11:44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 xml:space="preserve"> </w:t>
      </w:r>
    </w:p>
    <w:p w14:paraId="4242C6DD" w14:textId="7864B594" w:rsidR="00897237" w:rsidRPr="002C0BDB" w:rsidRDefault="0072440F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7401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  <w:pPrChange w:id="7402" w:author="NA" w:date="2021-12-29T10:54:00Z">
          <w:pPr>
            <w:pStyle w:val="Heading1"/>
            <w:spacing w:before="0"/>
            <w:jc w:val="center"/>
          </w:pPr>
        </w:pPrChange>
      </w:pPr>
      <w:bookmarkStart w:id="7403" w:name="_Toc77346165"/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7404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ຊັບພະຍາກອນ</w:t>
      </w:r>
      <w:del w:id="7405" w:author="NA" w:date="2021-12-29T10:53:00Z">
        <w:r w:rsidRPr="002C0BDB" w:rsidDel="00A81F61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7406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  <w:cs/>
                <w:lang w:bidi="lo-LA"/>
              </w:rPr>
            </w:rPrChange>
          </w:rPr>
          <w:delText xml:space="preserve"> </w:delText>
        </w:r>
        <w:r w:rsidRPr="002C0BDB" w:rsidDel="00A81F61">
          <w:rPr>
            <w:rFonts w:ascii="Phetsarath OT" w:eastAsia="Phetsarath OT" w:hAnsi="Phetsarath OT" w:cs="Phetsarath OT"/>
            <w:color w:val="auto"/>
            <w:sz w:val="30"/>
            <w:szCs w:val="30"/>
            <w:lang w:val="fr-FR"/>
            <w:rPrChange w:id="7407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  <w:lang w:val="fr-FR"/>
              </w:rPr>
            </w:rPrChange>
          </w:rPr>
          <w:delText>​</w:delText>
        </w:r>
      </w:del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7408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ໂທລະ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/>
          <w:rPrChange w:id="7409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7410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ຄົມມະນາຄົມ</w:t>
      </w:r>
      <w:bookmarkEnd w:id="7403"/>
      <w:r w:rsidRPr="002C0BDB">
        <w:rPr>
          <w:rFonts w:ascii="Phetsarath OT" w:eastAsia="Phetsarath OT" w:hAnsi="Phetsarath OT" w:cs="Phetsarath OT"/>
          <w:color w:val="auto"/>
          <w:sz w:val="30"/>
          <w:szCs w:val="30"/>
          <w:cs/>
          <w:lang w:bidi="lo-LA"/>
          <w:rPrChange w:id="7411" w:author="NA" w:date="2021-12-30T11:44:00Z">
            <w:rPr>
              <w:rFonts w:ascii="Phetsarath OT" w:eastAsia="Phetsarath OT" w:hAnsi="Phetsarath OT" w:cs="Phetsarath OT"/>
              <w:color w:val="auto"/>
              <w:szCs w:val="28"/>
              <w:cs/>
              <w:lang w:bidi="lo-LA"/>
            </w:rPr>
          </w:rPrChange>
        </w:rPr>
        <w:t xml:space="preserve"> </w:t>
      </w:r>
      <w:del w:id="7412" w:author="HP" w:date="2021-07-09T14:52:00Z">
        <w:r w:rsidRPr="002C0BDB" w:rsidDel="00116A7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7413" w:author="NA" w:date="2021-12-30T11:44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delText>ແລະ</w:delText>
        </w:r>
        <w:r w:rsidRPr="002C0BDB" w:rsidDel="00116A7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7414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  <w:cs/>
                <w:lang w:bidi="lo-LA"/>
              </w:rPr>
            </w:rPrChange>
          </w:rPr>
          <w:delText xml:space="preserve"> </w:delText>
        </w:r>
        <w:r w:rsidRPr="002C0BDB" w:rsidDel="00116A7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7415" w:author="NA" w:date="2021-12-30T11:44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delText>ອິນເຕີເນັດ</w:delText>
        </w:r>
      </w:del>
    </w:p>
    <w:p w14:paraId="16D3F6E9" w14:textId="5E5C7AF7" w:rsidR="00D7026B" w:rsidRPr="002C0BDB" w:rsidDel="009726F2" w:rsidRDefault="00D7026B">
      <w:pPr>
        <w:pStyle w:val="Heading2"/>
        <w:spacing w:before="0" w:line="240" w:lineRule="auto"/>
        <w:jc w:val="center"/>
        <w:rPr>
          <w:ins w:id="7416" w:author="khaithong" w:date="2021-07-29T10:33:00Z"/>
          <w:del w:id="7417" w:author="PSK" w:date="2021-08-06T15:46:00Z"/>
          <w:rFonts w:ascii="Phetsarath OT" w:eastAsia="Phetsarath OT" w:hAnsi="Phetsarath OT" w:cs="Phetsarath OT"/>
          <w:color w:val="auto"/>
          <w:sz w:val="24"/>
          <w:szCs w:val="24"/>
          <w:lang w:val="fr-FR" w:bidi="lo-LA"/>
          <w:rPrChange w:id="7418" w:author="NA" w:date="2021-12-30T11:44:00Z">
            <w:rPr>
              <w:ins w:id="7419" w:author="khaithong" w:date="2021-07-29T10:33:00Z"/>
              <w:del w:id="7420" w:author="PSK" w:date="2021-08-06T15:46:00Z"/>
              <w:rFonts w:ascii="Phetsarath OT" w:eastAsia="Phetsarath OT" w:hAnsi="Phetsarath OT" w:cs="Phetsarath OT"/>
              <w:color w:val="auto"/>
              <w:szCs w:val="26"/>
              <w:lang w:bidi="lo-LA"/>
            </w:rPr>
          </w:rPrChange>
        </w:rPr>
        <w:pPrChange w:id="7421" w:author="PSK" w:date="2021-08-15T11:50:00Z">
          <w:pPr>
            <w:pStyle w:val="Heading2"/>
            <w:spacing w:before="0" w:line="340" w:lineRule="exact"/>
            <w:jc w:val="center"/>
          </w:pPr>
        </w:pPrChange>
      </w:pPr>
      <w:bookmarkStart w:id="7422" w:name="_Toc77346166"/>
    </w:p>
    <w:p w14:paraId="5CB40E54" w14:textId="5F4F9829" w:rsidR="002B15B9" w:rsidRPr="002C0BDB" w:rsidRDefault="002B15B9">
      <w:pPr>
        <w:pStyle w:val="Heading2"/>
        <w:spacing w:before="0" w:line="240" w:lineRule="auto"/>
        <w:jc w:val="center"/>
        <w:rPr>
          <w:ins w:id="7423" w:author="PSK" w:date="2021-07-15T16:10:00Z"/>
          <w:rFonts w:ascii="Phetsarath OT" w:eastAsia="Phetsarath OT" w:hAnsi="Phetsarath OT" w:cs="Phetsarath OT"/>
          <w:color w:val="auto"/>
          <w:szCs w:val="26"/>
          <w:lang w:val="fr-FR" w:bidi="lo-LA"/>
          <w:rPrChange w:id="7424" w:author="NA" w:date="2021-12-30T11:44:00Z">
            <w:rPr>
              <w:ins w:id="7425" w:author="PSK" w:date="2021-07-15T16:10:00Z"/>
              <w:rFonts w:ascii="Phetsarath OT" w:eastAsia="Phetsarath OT" w:hAnsi="Phetsarath OT" w:cs="Phetsarath OT"/>
              <w:color w:val="auto"/>
              <w:sz w:val="28"/>
              <w:szCs w:val="28"/>
              <w:lang w:val="fr-FR" w:bidi="lo-LA"/>
            </w:rPr>
          </w:rPrChange>
        </w:rPr>
        <w:pPrChange w:id="7426" w:author="PSK" w:date="2021-08-15T11:50:00Z">
          <w:pPr>
            <w:pStyle w:val="Heading2"/>
            <w:jc w:val="center"/>
          </w:pPr>
        </w:pPrChange>
      </w:pPr>
      <w:ins w:id="7427" w:author="PSK" w:date="2021-07-15T16:10:00Z">
        <w:r w:rsidRPr="002C0BDB">
          <w:rPr>
            <w:rFonts w:ascii="Phetsarath OT" w:eastAsia="Phetsarath OT" w:hAnsi="Phetsarath OT" w:cs="Phetsarath OT" w:hint="cs"/>
            <w:color w:val="auto"/>
            <w:szCs w:val="26"/>
            <w:cs/>
            <w:lang w:bidi="lo-LA"/>
            <w:rPrChange w:id="7428" w:author="NA" w:date="2021-12-30T11:44:00Z">
              <w:rPr>
                <w:rFonts w:ascii="Phetsarath OT" w:eastAsia="Phetsarath OT" w:hAnsi="Phetsarath OT" w:cs="Phetsarath OT" w:hint="cs"/>
                <w:color w:val="auto"/>
                <w:sz w:val="28"/>
                <w:szCs w:val="28"/>
                <w:cs/>
                <w:lang w:bidi="lo-LA"/>
              </w:rPr>
            </w:rPrChange>
          </w:rPr>
          <w:t>ໝວດທີ</w:t>
        </w:r>
      </w:ins>
      <w:ins w:id="7429" w:author="Windows User" w:date="2022-01-12T14:55:00Z">
        <w:r w:rsidR="002E5DD4">
          <w:rPr>
            <w:rFonts w:ascii="Phetsarath OT" w:eastAsia="Phetsarath OT" w:hAnsi="Phetsarath OT" w:cs="Phetsarath OT" w:hint="cs"/>
            <w:color w:val="auto"/>
            <w:szCs w:val="26"/>
            <w:cs/>
            <w:lang w:val="fr-FR" w:bidi="lo-LA"/>
          </w:rPr>
          <w:t xml:space="preserve"> </w:t>
        </w:r>
      </w:ins>
      <w:ins w:id="7430" w:author="PSK" w:date="2021-07-15T16:10:00Z">
        <w:del w:id="7431" w:author="Windows User" w:date="2022-01-12T14:55:00Z">
          <w:r w:rsidRPr="002C0BDB" w:rsidDel="002E5DD4">
            <w:rPr>
              <w:rFonts w:ascii="Phetsarath OT" w:eastAsia="Phetsarath OT" w:hAnsi="Phetsarath OT" w:cs="Phetsarath OT"/>
              <w:color w:val="auto"/>
              <w:szCs w:val="26"/>
              <w:lang w:val="fr-FR"/>
              <w:rPrChange w:id="7432" w:author="NA" w:date="2021-12-30T11:44:00Z">
                <w:rPr>
                  <w:rFonts w:ascii="Phetsarath OT" w:eastAsia="Phetsarath OT" w:hAnsi="Phetsarath OT" w:cs="Phetsarath OT"/>
                  <w:color w:val="auto"/>
                  <w:sz w:val="28"/>
                  <w:szCs w:val="28"/>
                  <w:lang w:val="fr-FR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Cs w:val="26"/>
            <w:cs/>
            <w:lang w:bidi="lo-LA"/>
            <w:rPrChange w:id="7433" w:author="NA" w:date="2021-12-30T11:44:00Z">
              <w:rPr>
                <w:rFonts w:ascii="Phetsarath OT" w:eastAsia="Phetsarath OT" w:hAnsi="Phetsarath OT" w:cs="Phetsarath OT"/>
                <w:color w:val="auto"/>
                <w:sz w:val="28"/>
                <w:szCs w:val="28"/>
                <w:cs/>
                <w:lang w:bidi="lo-LA"/>
              </w:rPr>
            </w:rPrChange>
          </w:rPr>
          <w:t>1</w:t>
        </w:r>
        <w:bookmarkEnd w:id="7422"/>
      </w:ins>
    </w:p>
    <w:p w14:paraId="02968383" w14:textId="5F7B0BBC" w:rsidR="002B15B9" w:rsidRPr="002C0BDB" w:rsidDel="00BD2A75" w:rsidRDefault="002B15B9">
      <w:pPr>
        <w:pStyle w:val="Heading2"/>
        <w:spacing w:before="0" w:line="240" w:lineRule="auto"/>
        <w:jc w:val="center"/>
        <w:rPr>
          <w:ins w:id="7434" w:author="PSK" w:date="2021-08-06T15:37:00Z"/>
          <w:del w:id="7435" w:author="HP" w:date="2021-08-08T12:13:00Z"/>
          <w:rFonts w:ascii="Phetsarath OT" w:eastAsia="Phetsarath OT" w:hAnsi="Phetsarath OT" w:cs="Phetsarath OT"/>
          <w:color w:val="auto"/>
          <w:szCs w:val="26"/>
          <w:lang w:val="fr-FR" w:bidi="lo-LA"/>
          <w:rPrChange w:id="7436" w:author="NA" w:date="2021-12-30T11:44:00Z">
            <w:rPr>
              <w:ins w:id="7437" w:author="PSK" w:date="2021-08-06T15:37:00Z"/>
              <w:del w:id="7438" w:author="HP" w:date="2021-08-08T12:13:00Z"/>
              <w:rFonts w:ascii="Phetsarath OT" w:eastAsia="Phetsarath OT" w:hAnsi="Phetsarath OT" w:cs="Phetsarath OT"/>
              <w:color w:val="auto"/>
              <w:szCs w:val="26"/>
              <w:lang w:bidi="lo-LA"/>
            </w:rPr>
          </w:rPrChange>
        </w:rPr>
      </w:pPr>
      <w:bookmarkStart w:id="7439" w:name="_Toc77346167"/>
      <w:ins w:id="7440" w:author="PSK" w:date="2021-07-15T16:10:00Z">
        <w:del w:id="7441" w:author="HP" w:date="2021-08-08T12:13:00Z">
          <w:r w:rsidRPr="002C0BDB" w:rsidDel="00BD2A75">
            <w:rPr>
              <w:rFonts w:ascii="Phetsarath OT" w:eastAsia="Phetsarath OT" w:hAnsi="Phetsarath OT" w:cs="Phetsarath OT" w:hint="cs"/>
              <w:b w:val="0"/>
              <w:bCs w:val="0"/>
              <w:color w:val="auto"/>
              <w:szCs w:val="26"/>
              <w:cs/>
              <w:lang w:bidi="lo-LA"/>
              <w:rPrChange w:id="7442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8"/>
                  <w:cs/>
                  <w:lang w:bidi="lo-LA"/>
                </w:rPr>
              </w:rPrChange>
            </w:rPr>
            <w:delText>ເລກໝາຍໂທລະສັບ</w:delText>
          </w:r>
        </w:del>
      </w:ins>
      <w:bookmarkEnd w:id="7439"/>
    </w:p>
    <w:p w14:paraId="3BF7FD5C" w14:textId="1C247418" w:rsidR="009726F2" w:rsidRPr="002C0BDB" w:rsidRDefault="009726F2">
      <w:pPr>
        <w:pStyle w:val="Heading2"/>
        <w:spacing w:before="0" w:line="240" w:lineRule="auto"/>
        <w:jc w:val="center"/>
        <w:rPr>
          <w:ins w:id="7443" w:author="PSK" w:date="2021-07-16T14:52:00Z"/>
          <w:rFonts w:ascii="Phetsarath OT" w:eastAsia="Phetsarath OT" w:hAnsi="Phetsarath OT" w:cs="Phetsarath OT"/>
          <w:color w:val="auto"/>
          <w:sz w:val="28"/>
          <w:szCs w:val="28"/>
          <w:lang w:val="fr-FR" w:bidi="lo-LA"/>
          <w:rPrChange w:id="7444" w:author="NA" w:date="2021-12-30T11:44:00Z">
            <w:rPr>
              <w:ins w:id="7445" w:author="PSK" w:date="2021-07-16T14:52:00Z"/>
              <w:rFonts w:ascii="Phetsarath OT" w:eastAsia="Phetsarath OT" w:hAnsi="Phetsarath OT" w:cs="Phetsarath OT"/>
              <w:color w:val="auto"/>
              <w:szCs w:val="26"/>
              <w:lang w:bidi="lo-LA"/>
            </w:rPr>
          </w:rPrChange>
        </w:rPr>
      </w:pPr>
      <w:ins w:id="7446" w:author="PSK" w:date="2021-08-06T15:37:00Z">
        <w:del w:id="7447" w:author="HP" w:date="2021-08-08T12:13:00Z">
          <w:r w:rsidRPr="002C0BDB" w:rsidDel="00BD2A75">
            <w:rPr>
              <w:rFonts w:ascii="Phetsarath OT" w:eastAsia="Phetsarath OT" w:hAnsi="Phetsarath OT" w:cs="Phetsarath OT"/>
              <w:color w:val="auto"/>
              <w:szCs w:val="26"/>
              <w:cs/>
              <w:lang w:bidi="lo-LA"/>
              <w:rPrChange w:id="7448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ຊຸດ</w:delText>
          </w:r>
        </w:del>
        <w:r w:rsidRPr="002C0BDB">
          <w:rPr>
            <w:rFonts w:ascii="Phetsarath OT" w:eastAsia="Phetsarath OT" w:hAnsi="Phetsarath OT" w:cs="Phetsarath OT"/>
            <w:color w:val="auto"/>
            <w:szCs w:val="26"/>
            <w:cs/>
            <w:lang w:bidi="lo-LA"/>
            <w:rPrChange w:id="7449" w:author="NA" w:date="2021-12-30T11:44:00Z">
              <w:rPr>
                <w:rFonts w:cs="DokChampa"/>
                <w:cs/>
                <w:lang w:bidi="lo-LA"/>
              </w:rPr>
            </w:rPrChange>
          </w:rPr>
          <w:t>ເລກໝາຍໂທລະຄົມ</w:t>
        </w:r>
      </w:ins>
      <w:ins w:id="7450" w:author="HP" w:date="2021-08-08T12:13:00Z">
        <w:r w:rsidR="00BD2A75" w:rsidRPr="002C0BDB">
          <w:rPr>
            <w:rFonts w:ascii="Phetsarath OT" w:eastAsia="Phetsarath OT" w:hAnsi="Phetsarath OT" w:cs="Phetsarath OT" w:hint="cs"/>
            <w:color w:val="auto"/>
            <w:szCs w:val="26"/>
            <w:cs/>
            <w:lang w:bidi="lo-LA"/>
          </w:rPr>
          <w:t>ມະນາຄົມ</w:t>
        </w:r>
      </w:ins>
    </w:p>
    <w:p w14:paraId="633FE7A5" w14:textId="77777777" w:rsidR="00352682" w:rsidRPr="002E5DD4" w:rsidRDefault="00352682">
      <w:pPr>
        <w:spacing w:after="0" w:line="240" w:lineRule="auto"/>
        <w:rPr>
          <w:ins w:id="7451" w:author="PSK" w:date="2021-07-16T14:52:00Z"/>
          <w:rFonts w:ascii="Phetsarath OT" w:eastAsia="Phetsarath OT" w:hAnsi="Phetsarath OT" w:cs="Phetsarath OT"/>
          <w:sz w:val="24"/>
          <w:szCs w:val="24"/>
          <w:lang w:val="fr-FR" w:bidi="lo-LA"/>
          <w:rPrChange w:id="7452" w:author="Windows User" w:date="2022-01-12T14:50:00Z">
            <w:rPr>
              <w:ins w:id="7453" w:author="PSK" w:date="2021-07-16T14:52:00Z"/>
              <w:rFonts w:ascii="Phetsarath OT" w:eastAsia="Phetsarath OT" w:hAnsi="Phetsarath OT" w:cs="Phetsarath OT"/>
              <w:color w:val="auto"/>
              <w:szCs w:val="26"/>
              <w:lang w:bidi="lo-LA"/>
            </w:rPr>
          </w:rPrChange>
        </w:rPr>
        <w:pPrChange w:id="7454" w:author="PSK" w:date="2021-08-15T11:50:00Z">
          <w:pPr>
            <w:pStyle w:val="Heading2"/>
            <w:spacing w:before="0" w:line="240" w:lineRule="auto"/>
            <w:jc w:val="center"/>
          </w:pPr>
        </w:pPrChange>
      </w:pPr>
    </w:p>
    <w:p w14:paraId="25A6817B" w14:textId="4C135594" w:rsidR="002B15B9" w:rsidRPr="002C0BDB" w:rsidRDefault="00B76030">
      <w:pPr>
        <w:pStyle w:val="Heading3"/>
        <w:spacing w:before="0" w:line="240" w:lineRule="auto"/>
        <w:rPr>
          <w:ins w:id="7455" w:author="PSK" w:date="2021-07-15T16:10:00Z"/>
          <w:rFonts w:ascii="Phetsarath OT" w:eastAsia="Phetsarath OT" w:hAnsi="Phetsarath OT" w:cs="Phetsarath OT"/>
          <w:color w:val="auto"/>
          <w:sz w:val="20"/>
          <w:szCs w:val="24"/>
          <w:lang w:val="fr-FR" w:bidi="lo-LA"/>
        </w:rPr>
        <w:pPrChange w:id="7456" w:author="NA" w:date="2021-12-27T11:33:00Z">
          <w:pPr>
            <w:pStyle w:val="Heading3"/>
            <w:numPr>
              <w:numId w:val="79"/>
            </w:numPr>
            <w:ind w:left="720" w:hanging="360"/>
          </w:pPr>
        </w:pPrChange>
      </w:pPr>
      <w:bookmarkStart w:id="7457" w:name="_Toc77346168"/>
      <w:ins w:id="7458" w:author="NA" w:date="2021-12-27T11:33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val="fr-F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val="fr-FR" w:bidi="lo-LA"/>
          </w:rPr>
          <w:t xml:space="preserve"> </w:t>
        </w:r>
        <w:del w:id="7459" w:author="Windows User" w:date="2022-01-12T14:50:00Z">
          <w:r w:rsidRPr="002C0BDB" w:rsidDel="002E5DD4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val="fr-FR" w:bidi="lo-LA"/>
          </w:rPr>
          <w:t xml:space="preserve">8 </w:t>
        </w:r>
        <w:del w:id="7460" w:author="Windows User" w:date="2022-01-12T14:50:00Z">
          <w:r w:rsidRPr="002C0BDB" w:rsidDel="002E5DD4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val="fr-FR" w:bidi="lo-LA"/>
            </w:rPr>
            <w:delText xml:space="preserve"> </w:delText>
          </w:r>
        </w:del>
      </w:ins>
      <w:ins w:id="7461" w:author="PSK" w:date="2021-07-15T16:10:00Z">
        <w:del w:id="7462" w:author="NA" w:date="2021-12-27T11:33:00Z">
          <w:r w:rsidR="002B15B9" w:rsidRPr="002C0BDB" w:rsidDel="00B76030">
            <w:rPr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</w:rPr>
            <w:delText>​</w:delText>
          </w:r>
        </w:del>
        <w:r w:rsidR="002B15B9" w:rsidRPr="002C0BDB">
          <w:rPr>
            <w:rFonts w:ascii="Phetsarath OT" w:eastAsia="Phetsarath OT" w:hAnsi="Phetsarath OT" w:cs="Phetsarath OT"/>
            <w:color w:val="auto"/>
            <w:sz w:val="20"/>
            <w:szCs w:val="24"/>
            <w:lang w:val="fr-FR"/>
          </w:rPr>
          <w:t>(​</w:t>
        </w:r>
        <w:r w:rsidR="00744403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ປັບປຸ</w:t>
        </w:r>
        <w:r w:rsidR="002B15B9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ງ</w:t>
        </w:r>
        <w:r w:rsidR="002B15B9" w:rsidRPr="002C0BDB">
          <w:rPr>
            <w:rFonts w:ascii="Phetsarath OT" w:eastAsia="Phetsarath OT" w:hAnsi="Phetsarath OT" w:cs="Phetsarath OT"/>
            <w:color w:val="auto"/>
            <w:sz w:val="20"/>
            <w:szCs w:val="24"/>
            <w:lang w:val="fr-FR"/>
          </w:rPr>
          <w:t>)​</w:t>
        </w:r>
      </w:ins>
      <w:ins w:id="7463" w:author="NA" w:date="2021-12-27T09:14:00Z">
        <w:r w:rsidR="00B67CA1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 </w:t>
        </w:r>
      </w:ins>
      <w:ins w:id="7464" w:author="PSK" w:date="2021-07-15T16:10:00Z">
        <w:del w:id="7465" w:author="NA" w:date="2021-12-27T09:14:00Z">
          <w:r w:rsidR="002B15B9" w:rsidRPr="002C0BDB" w:rsidDel="00B67CA1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  <w:del w:id="7466" w:author="HP" w:date="2021-08-08T12:13:00Z">
          <w:r w:rsidR="002B15B9" w:rsidRPr="002C0BDB" w:rsidDel="00BD2A75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>ເລກໝາຍ</w:delText>
          </w:r>
          <w:r w:rsidR="002B15B9" w:rsidRPr="002C0BDB" w:rsidDel="00BD2A75">
            <w:rPr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</w:rPr>
            <w:delText>​</w:delText>
          </w:r>
          <w:r w:rsidR="002B15B9" w:rsidRPr="002C0BDB" w:rsidDel="00BD2A75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>ໂທລະ</w:delText>
          </w:r>
          <w:r w:rsidR="002B15B9" w:rsidRPr="002C0BDB" w:rsidDel="00BD2A75">
            <w:rPr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</w:rPr>
            <w:delText>​</w:delText>
          </w:r>
          <w:r w:rsidR="002B15B9" w:rsidRPr="002C0BDB" w:rsidDel="00BD2A75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>ສັບ</w:delText>
          </w:r>
        </w:del>
      </w:ins>
      <w:bookmarkEnd w:id="7457"/>
      <w:ins w:id="7467" w:author="PSK" w:date="2021-08-06T15:41:00Z">
        <w:del w:id="7468" w:author="HP" w:date="2021-08-08T12:13:00Z">
          <w:r w:rsidR="009726F2" w:rsidRPr="002C0BDB" w:rsidDel="00BD2A75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>/</w:delText>
          </w:r>
          <w:r w:rsidR="009726F2" w:rsidRPr="002C0BDB" w:rsidDel="00BD2A75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>ຊຸດ</w:delText>
          </w:r>
        </w:del>
        <w:r w:rsidR="009726F2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ເລກ</w:t>
        </w:r>
      </w:ins>
      <w:ins w:id="7469" w:author="HP" w:date="2021-08-08T12:13:00Z">
        <w:r w:rsidR="00BD2A75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7470" w:author="NA" w:date="2021-12-30T11:44:00Z">
              <w:rPr>
                <w:rFonts w:ascii="Phetsarath OT" w:eastAsia="Phetsarath OT" w:hAnsi="Phetsarath OT" w:cs="Phetsarath OT" w:hint="cs"/>
                <w:color w:val="auto"/>
                <w:sz w:val="20"/>
                <w:szCs w:val="24"/>
                <w:highlight w:val="yellow"/>
                <w:cs/>
                <w:lang w:bidi="lo-LA"/>
              </w:rPr>
            </w:rPrChange>
          </w:rPr>
          <w:t>ໝາຍ</w:t>
        </w:r>
      </w:ins>
      <w:ins w:id="7471" w:author="PSK" w:date="2021-08-06T15:41:00Z">
        <w:r w:rsidR="009726F2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ໂທລະຄົມມະນາຄົມ</w:t>
        </w:r>
      </w:ins>
    </w:p>
    <w:p w14:paraId="7FC222AC" w14:textId="04A019BE" w:rsidR="002B15B9" w:rsidRPr="002C0BDB" w:rsidDel="00BD2A75" w:rsidRDefault="00B67CA1">
      <w:pPr>
        <w:pStyle w:val="NoSpacing"/>
        <w:ind w:left="425" w:firstLine="1134"/>
        <w:jc w:val="both"/>
        <w:rPr>
          <w:ins w:id="7472" w:author="PSK" w:date="2021-08-06T15:39:00Z"/>
          <w:del w:id="7473" w:author="HP" w:date="2021-08-08T12:13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474" w:author="NA" w:date="2021-12-30T11:44:00Z">
            <w:rPr>
              <w:ins w:id="7475" w:author="PSK" w:date="2021-08-06T15:39:00Z"/>
              <w:del w:id="7476" w:author="HP" w:date="2021-08-08T12:13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</w:rPr>
          </w:rPrChange>
        </w:rPr>
        <w:pPrChange w:id="7477" w:author="NA" w:date="2021-12-24T09:38:00Z">
          <w:pPr>
            <w:pStyle w:val="NoSpacing"/>
            <w:ind w:left="720" w:firstLine="720"/>
            <w:jc w:val="thaiDistribute"/>
          </w:pPr>
        </w:pPrChange>
      </w:pPr>
      <w:ins w:id="7478" w:author="NA" w:date="2021-12-27T09:14:00Z"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</w:ins>
      <w:ins w:id="7479" w:author="NA" w:date="2021-12-27T11:33:00Z">
        <w:r w:rsidR="00B76030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</w:ins>
      <w:ins w:id="7480" w:author="Documents" w:date="2022-01-06T08:55:00Z">
        <w:r w:rsidR="00636FE4" w:rsidRPr="0000525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481" w:author="Documents" w:date="2022-01-07T10:03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  </w:t>
        </w:r>
      </w:ins>
      <w:ins w:id="7482" w:author="Windows User" w:date="2022-01-12T14:50:00Z">
        <w:r w:rsidR="002E5DD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</w:t>
        </w:r>
      </w:ins>
      <w:ins w:id="7483" w:author="PSK" w:date="2021-07-15T16:10:00Z">
        <w:del w:id="7484" w:author="HP" w:date="2021-08-08T12:13:00Z"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4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ເລກໝາຍ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4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​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4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ໂທລະສັບ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4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4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ແມ່ນ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49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4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ຊຸດຕົວເລກ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4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, </w:delText>
          </w:r>
          <w:commentRangeStart w:id="7493"/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4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ຕົວອັກສອນ</w:delText>
          </w:r>
        </w:del>
      </w:ins>
      <w:commentRangeEnd w:id="7493"/>
      <w:del w:id="7495" w:author="HP" w:date="2021-08-08T12:13:00Z">
        <w:r w:rsidR="00D7026B" w:rsidRPr="002C0BDB" w:rsidDel="00BD2A75">
          <w:rPr>
            <w:rStyle w:val="CommentReference"/>
            <w:rFonts w:ascii="Phetsarath OT" w:eastAsia="Phetsarath OT" w:hAnsi="Phetsarath OT" w:cs="Phetsarath OT"/>
            <w:rPrChange w:id="7496" w:author="NA" w:date="2021-12-30T11:44:00Z">
              <w:rPr>
                <w:rStyle w:val="CommentReference"/>
              </w:rPr>
            </w:rPrChange>
          </w:rPr>
          <w:commentReference w:id="7493"/>
        </w:r>
      </w:del>
      <w:ins w:id="7497" w:author="PSK" w:date="2021-07-15T16:10:00Z">
        <w:del w:id="7498" w:author="HP" w:date="2021-08-08T12:13:00Z"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49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ຫຼື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0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0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ເຄື່ອງໝາຍ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0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ທີ່ບົ່ງບອກເຖີງເຄືອຂ່າຍໂທລະສັບ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0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ແລະ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0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ອຸປະກອນຕົ້ນທາງ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0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1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ຫຼື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ປາຍທາງ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2B15B9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1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ທີ່ນຳໃຊ້ເຂົ້າໃນວຽກງານໂທລະຄົມມະນາຄົມ</w:delText>
          </w:r>
          <w:r w:rsidR="002B15B9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51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.</w:delText>
          </w:r>
        </w:del>
      </w:ins>
    </w:p>
    <w:p w14:paraId="75BB9DB2" w14:textId="5E2246D2" w:rsidR="009726F2" w:rsidRPr="002C0BDB" w:rsidDel="00BD2A75" w:rsidRDefault="009726F2">
      <w:pPr>
        <w:pStyle w:val="NoSpacing"/>
        <w:ind w:left="425" w:firstLine="1134"/>
        <w:jc w:val="both"/>
        <w:rPr>
          <w:ins w:id="7516" w:author="PSK" w:date="2021-07-15T16:10:00Z"/>
          <w:del w:id="7517" w:author="HP" w:date="2021-08-08T12:13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518" w:author="NA" w:date="2021-12-30T11:44:00Z">
            <w:rPr>
              <w:ins w:id="7519" w:author="PSK" w:date="2021-07-15T16:10:00Z"/>
              <w:del w:id="7520" w:author="HP" w:date="2021-08-08T12:13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7521" w:author="NA" w:date="2021-12-24T09:38:00Z">
          <w:pPr>
            <w:pStyle w:val="NoSpacing"/>
            <w:ind w:left="720" w:firstLine="720"/>
            <w:jc w:val="thaiDistribute"/>
          </w:pPr>
        </w:pPrChange>
      </w:pPr>
      <w:ins w:id="7522" w:author="PSK" w:date="2021-08-06T15:39:00Z">
        <w:del w:id="7523" w:author="HP" w:date="2021-08-08T12:13:00Z"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2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ຊຸດເລກໝາຍໂທລະຄົມ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2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2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ແມ່ນ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2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2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ຊຸດຕົວເລກ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2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>,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3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3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ຕົວໜັງສື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3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>,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3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3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ລະຫັດ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3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3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ທີ່ເປັນສິດຄຸ້ມຄອງ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3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3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ຂອງ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3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4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ສປປລາວ</w:delText>
          </w:r>
        </w:del>
      </w:ins>
      <w:ins w:id="7541" w:author="PSK" w:date="2021-08-06T15:40:00Z">
        <w:del w:id="7542" w:author="HP" w:date="2021-08-08T12:13:00Z"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4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4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ເພື່ອລະບຸທີ່ຢູ່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4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4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4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4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ຕົວຕົນ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4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5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ຂອງເຄືອຂ່າຍໂທລະຄົມມະນາຄົມ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5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.</w:delText>
          </w:r>
        </w:del>
      </w:ins>
    </w:p>
    <w:p w14:paraId="55B91C44" w14:textId="3BDCE346" w:rsidR="002B15B9" w:rsidRPr="002C0BDB" w:rsidDel="00BD2A75" w:rsidRDefault="002B15B9">
      <w:pPr>
        <w:pStyle w:val="NoSpacing"/>
        <w:ind w:left="425" w:firstLine="1134"/>
        <w:jc w:val="both"/>
        <w:rPr>
          <w:ins w:id="7552" w:author="PSK" w:date="2021-07-16T14:54:00Z"/>
          <w:del w:id="7553" w:author="HP" w:date="2021-08-08T12:13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554" w:author="NA" w:date="2021-12-30T11:44:00Z">
            <w:rPr>
              <w:ins w:id="7555" w:author="PSK" w:date="2021-07-16T14:54:00Z"/>
              <w:del w:id="7556" w:author="HP" w:date="2021-08-08T12:13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</w:rPr>
          </w:rPrChange>
        </w:rPr>
        <w:pPrChange w:id="7557" w:author="NA" w:date="2021-12-24T09:38:00Z">
          <w:pPr>
            <w:pStyle w:val="NoSpacing"/>
            <w:ind w:left="567" w:firstLine="709"/>
            <w:jc w:val="both"/>
          </w:pPr>
        </w:pPrChange>
      </w:pPr>
      <w:ins w:id="7558" w:author="PSK" w:date="2021-07-15T16:10:00Z">
        <w:del w:id="7559" w:author="HP" w:date="2021-08-08T12:13:00Z"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60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ເລກໝາຍ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61" w:author="NA" w:date="2021-12-30T11:44:00Z">
                <w:rPr>
                  <w:rFonts w:ascii="Phetsarath OT" w:eastAsia="Phetsarath OT" w:hAnsi="Phetsarath OT" w:cs="Phetsarath OT"/>
                  <w:color w:val="000000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62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ໂທລະສັບ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563" w:author="NA" w:date="2021-12-30T11:44:00Z">
                <w:rPr>
                  <w:rFonts w:ascii="Phetsarath OT" w:eastAsia="Phetsarath OT" w:hAnsi="Phetsarath OT" w:cs="Phetsarath OT"/>
                  <w:color w:val="000000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64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2"/>
                  <w:sz w:val="24"/>
                  <w:szCs w:val="24"/>
                  <w:u w:val="single"/>
                  <w:cs/>
                </w:rPr>
              </w:rPrChange>
            </w:rPr>
            <w:delText>ປະກອບດ້ວຍ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565" w:author="NA" w:date="2021-12-30T11:44:00Z">
                <w:rPr>
                  <w:rFonts w:ascii="Phetsarath OT" w:eastAsia="Phetsarath OT" w:hAnsi="Phetsarath OT" w:cs="Phetsarath OT"/>
                  <w:color w:val="000000"/>
                  <w:spacing w:val="-2"/>
                  <w:sz w:val="24"/>
                  <w:szCs w:val="24"/>
                  <w:u w:val="single"/>
                </w:rPr>
              </w:rPrChange>
            </w:rPr>
            <w:delText xml:space="preserve"> 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6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ລະຫັດປະເທດ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6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,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6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ລະຫັດແຂວງ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6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,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7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ລະຫັດເຄືອຂ່າຍ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7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,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7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ລະຫັດເຕັກນິກ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7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/>
                </w:rPr>
              </w:rPrChange>
            </w:rPr>
            <w:delText>,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57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75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2"/>
                  <w:sz w:val="24"/>
                  <w:szCs w:val="24"/>
                  <w:u w:val="single"/>
                  <w:cs/>
                </w:rPr>
              </w:rPrChange>
            </w:rPr>
            <w:delText>ເລກໝາຍພິເສດ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576" w:author="NA" w:date="2021-12-30T11:44:00Z">
                <w:rPr>
                  <w:rFonts w:ascii="Phetsarath OT" w:eastAsia="Phetsarath OT" w:hAnsi="Phetsarath OT" w:cs="Phetsarath OT"/>
                  <w:color w:val="000000"/>
                  <w:spacing w:val="-2"/>
                  <w:sz w:val="24"/>
                  <w:szCs w:val="24"/>
                  <w:u w:val="single"/>
                  <w:lang w:val="fr-FR"/>
                </w:rPr>
              </w:rPrChange>
            </w:rPr>
            <w:delText>,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577" w:author="NA" w:date="2021-12-30T11:44:00Z">
                <w:rPr>
                  <w:rFonts w:ascii="Phetsarath OT" w:eastAsia="Phetsarath OT" w:hAnsi="Phetsarath OT" w:cs="Phetsarath OT"/>
                  <w:color w:val="000000"/>
                  <w:spacing w:val="-2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78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2"/>
                  <w:sz w:val="24"/>
                  <w:szCs w:val="24"/>
                  <w:u w:val="single"/>
                  <w:cs/>
                </w:rPr>
              </w:rPrChange>
            </w:rPr>
            <w:delText>ລະຫັດ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579" w:author="NA" w:date="2021-12-30T11:44:00Z">
                <w:rPr>
                  <w:rFonts w:ascii="Phetsarath OT" w:eastAsia="Phetsarath OT" w:hAnsi="Phetsarath OT" w:cs="Phetsarath OT"/>
                  <w:color w:val="000000"/>
                  <w:spacing w:val="-2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80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2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581" w:author="NA" w:date="2021-12-30T11:44:00Z">
                <w:rPr>
                  <w:rFonts w:ascii="Phetsarath OT" w:eastAsia="Phetsarath OT" w:hAnsi="Phetsarath OT" w:cs="Phetsarath OT"/>
                  <w:color w:val="000000"/>
                  <w:spacing w:val="-2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82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2"/>
                  <w:sz w:val="24"/>
                  <w:szCs w:val="24"/>
                  <w:u w:val="single"/>
                  <w:cs/>
                </w:rPr>
              </w:rPrChange>
            </w:rPr>
            <w:delText>ເລກໝາຍໂທລະສັບປະເພດອື່ນ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583" w:author="NA" w:date="2021-12-30T11:44:00Z">
                <w:rPr>
                  <w:rFonts w:ascii="Phetsarath OT" w:eastAsia="Phetsarath OT" w:hAnsi="Phetsarath OT" w:cs="Phetsarath OT"/>
                  <w:color w:val="000000"/>
                  <w:spacing w:val="-2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8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ທີ່ນໍາໃຊ້ກັບລະບົບໂທລະສັບມືຖື</w:delText>
          </w:r>
        </w:del>
      </w:ins>
      <w:ins w:id="7585" w:author="khaithong" w:date="2021-07-29T10:37:00Z">
        <w:del w:id="7586" w:author="HP" w:date="2021-08-08T12:13:00Z">
          <w:r w:rsidR="00D7026B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58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, </w:delText>
          </w:r>
        </w:del>
      </w:ins>
      <w:ins w:id="7588" w:author="PSK" w:date="2021-07-15T16:10:00Z">
        <w:del w:id="7589" w:author="HP" w:date="2021-08-08T12:13:00Z"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ໂທລະສັບຕັ້ງໂຕະແບບ</w:delText>
          </w:r>
        </w:del>
      </w:ins>
      <w:ins w:id="7591" w:author="PSK" w:date="2021-08-06T10:06:00Z">
        <w:del w:id="7592" w:author="HP" w:date="2021-08-08T12:13:00Z">
          <w:r w:rsidR="00505F3D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9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7594" w:author="PSK" w:date="2021-07-15T16:10:00Z">
        <w:del w:id="7595" w:author="HP" w:date="2021-08-08T12:13:00Z"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59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ມີສາຍ</w:delText>
          </w:r>
        </w:del>
      </w:ins>
      <w:ins w:id="7597" w:author="PSK" w:date="2021-08-06T10:06:00Z">
        <w:del w:id="7598" w:author="HP" w:date="2021-08-08T12:13:00Z">
          <w:r w:rsidR="00505F3D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59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505F3D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0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="00505F3D"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0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7602" w:author="PSK" w:date="2021-08-06T10:07:00Z">
        <w:del w:id="7603" w:author="HP" w:date="2021-08-08T12:13:00Z">
          <w:r w:rsidR="00505F3D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0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ບໍ່</w:delText>
          </w:r>
        </w:del>
      </w:ins>
      <w:ins w:id="7605" w:author="PSK" w:date="2021-08-06T10:06:00Z">
        <w:del w:id="7606" w:author="HP" w:date="2021-08-08T12:13:00Z">
          <w:r w:rsidR="00505F3D"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0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ມີສາຍ</w:delText>
          </w:r>
        </w:del>
      </w:ins>
      <w:ins w:id="7608" w:author="khaithong" w:date="2021-07-29T10:38:00Z">
        <w:del w:id="7609" w:author="HP" w:date="2021-08-08T12:13:00Z">
          <w:r w:rsidR="00D7026B" w:rsidRPr="002C0BDB" w:rsidDel="00BD2A75">
            <w:rPr>
              <w:rFonts w:ascii="Phetsarath OT" w:eastAsia="Phetsarath OT" w:hAnsi="Phetsarath OT" w:cs="Phetsarath OT"/>
              <w:strike/>
              <w:spacing w:val="-4"/>
              <w:sz w:val="24"/>
              <w:szCs w:val="24"/>
              <w:rPrChange w:id="761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D7026B" w:rsidRPr="002C0BDB" w:rsidDel="00BD2A75">
            <w:rPr>
              <w:rFonts w:ascii="Phetsarath OT" w:eastAsia="Phetsarath OT" w:hAnsi="Phetsarath OT" w:cs="Phetsarath OT" w:hint="cs"/>
              <w:strike/>
              <w:spacing w:val="-4"/>
              <w:sz w:val="24"/>
              <w:szCs w:val="24"/>
              <w:cs/>
              <w:rPrChange w:id="761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="00D7026B" w:rsidRPr="002C0BDB" w:rsidDel="00BD2A75">
            <w:rPr>
              <w:rFonts w:ascii="Phetsarath OT" w:eastAsia="Phetsarath OT" w:hAnsi="Phetsarath OT" w:cs="Phetsarath OT"/>
              <w:strike/>
              <w:spacing w:val="-4"/>
              <w:sz w:val="24"/>
              <w:szCs w:val="24"/>
              <w:rPrChange w:id="761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7613" w:author="PSK" w:date="2021-07-15T16:10:00Z">
        <w:del w:id="7614" w:author="HP" w:date="2021-08-08T12:13:00Z"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61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1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ແລະ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61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1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ລະບົບໂທລະຄົມມະນາຄົມອື່ນ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761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. </w:delText>
          </w:r>
        </w:del>
      </w:ins>
    </w:p>
    <w:p w14:paraId="6CE2E137" w14:textId="6158CCC2" w:rsidR="000D523C" w:rsidRPr="002C0BDB" w:rsidDel="00BD2A75" w:rsidRDefault="000D523C">
      <w:pPr>
        <w:pStyle w:val="NoSpacing"/>
        <w:ind w:left="425" w:firstLine="1134"/>
        <w:jc w:val="both"/>
        <w:rPr>
          <w:ins w:id="7620" w:author="PSK" w:date="2021-08-06T10:23:00Z"/>
          <w:del w:id="7621" w:author="HP" w:date="2021-08-08T12:13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622" w:author="NA" w:date="2021-12-30T11:44:00Z">
            <w:rPr>
              <w:ins w:id="7623" w:author="PSK" w:date="2021-08-06T10:23:00Z"/>
              <w:del w:id="7624" w:author="HP" w:date="2021-08-08T12:13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</w:rPr>
          </w:rPrChange>
        </w:rPr>
        <w:pPrChange w:id="7625" w:author="NA" w:date="2021-12-24T09:38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commentRangeStart w:id="7626"/>
      <w:ins w:id="7627" w:author="PSK" w:date="2021-08-06T10:23:00Z">
        <w:del w:id="7628" w:author="HP" w:date="2021-08-08T12:13:00Z"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2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ບຸກຄົນ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63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>,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3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3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ນິຕິບຸກຄົນ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3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3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3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3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ການຈັດຕັ້ງ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3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3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ທັງພາຍໃນ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3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4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4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4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ຕ່າງປະເທດ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4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4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ທີ່ດຳລົງຊີວິດຢູ່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4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4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ສປປລາວ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4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4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ຕ້ອງ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4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5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ນຳໃຊ້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65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5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ເລກໝາຍໂທລະສັບ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5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5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ຂອງ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5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5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ລາວ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5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5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ເທົ່ານັ້ນ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65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>,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6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6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ຍົກເວັ້ນ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6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63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ກໍລະນີເລກໝາຍໂທລະສັບ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64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D2A7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665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ທີ່ໄດ້ເປີດນຳໃຊ້ບໍລິການໂທຂ້າມແດນອັດຕະໂນມັດ</w:delText>
          </w:r>
          <w:r w:rsidRPr="002C0BDB" w:rsidDel="00BD2A7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666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.</w:delText>
          </w:r>
          <w:commentRangeEnd w:id="7626"/>
          <w:r w:rsidRPr="002C0BDB" w:rsidDel="00BD2A75">
            <w:rPr>
              <w:rStyle w:val="CommentReference"/>
              <w:rFonts w:ascii="Phetsarath OT" w:eastAsia="Phetsarath OT" w:hAnsi="Phetsarath OT" w:cs="Phetsarath OT"/>
            </w:rPr>
            <w:commentReference w:id="7626"/>
          </w:r>
        </w:del>
      </w:ins>
    </w:p>
    <w:p w14:paraId="7EC5E937" w14:textId="45C4E8DF" w:rsidR="00BD2A75" w:rsidRPr="002C0BDB" w:rsidRDefault="00BD2A75">
      <w:pPr>
        <w:pStyle w:val="NoSpacing"/>
        <w:ind w:left="426" w:firstLine="834"/>
        <w:jc w:val="both"/>
        <w:rPr>
          <w:ins w:id="7667" w:author="HP" w:date="2021-08-08T12:12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7668" w:author="Documents" w:date="2022-01-10T16:00:00Z">
          <w:pPr>
            <w:pStyle w:val="NoSpacing"/>
            <w:spacing w:line="340" w:lineRule="exact"/>
            <w:ind w:left="425" w:firstLine="510"/>
            <w:jc w:val="thaiDistribute"/>
          </w:pPr>
        </w:pPrChange>
      </w:pPr>
      <w:ins w:id="7669" w:author="HP" w:date="2021-08-08T12:12:00Z"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ເລກໝາຍ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ໂທລະຄົມມະນາຄົມ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67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ແມ່ນ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67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ຊຸດຕົວເລກ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 xml:space="preserve">, </w:t>
        </w:r>
        <w:commentRangeStart w:id="7672"/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67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cs/>
              </w:rPr>
            </w:rPrChange>
          </w:rPr>
          <w:t>ຕົວອັກສອນ</w:t>
        </w:r>
        <w:commentRangeEnd w:id="7672"/>
        <w:r w:rsidRPr="002C0BDB">
          <w:rPr>
            <w:rStyle w:val="CommentReference"/>
            <w:rFonts w:ascii="Phetsarath OT" w:eastAsia="Phetsarath OT" w:hAnsi="Phetsarath OT" w:cs="Phetsarath OT"/>
            <w:lang w:bidi="th-TH"/>
          </w:rPr>
          <w:commentReference w:id="7672"/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ຫຼື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ເຄື່ອງໝາຍ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ທີ່ບົ່ງບອກເຖ</w:t>
        </w:r>
      </w:ins>
      <w:ins w:id="7674" w:author="Documents" w:date="2022-01-11T11:04:00Z">
        <w:r w:rsidR="00DC58A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>ິ</w:t>
        </w:r>
      </w:ins>
      <w:ins w:id="7675" w:author="NA" w:date="2022-01-05T11:03:00Z">
        <w:del w:id="7676" w:author="Documents" w:date="2022-01-11T11:04:00Z">
          <w:r w:rsidR="00D76AA9" w:rsidDel="00DC58A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</w:rPr>
            <w:delText>ິ</w:delText>
          </w:r>
        </w:del>
      </w:ins>
      <w:ins w:id="7677" w:author="LENOVO" w:date="2021-12-10T08:03:00Z">
        <w:del w:id="7678" w:author="NA" w:date="2021-12-29T10:54:00Z">
          <w:r w:rsidR="00F825B9" w:rsidRPr="002C0BDB" w:rsidDel="00743686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  <w:delText>ິ</w:delText>
          </w:r>
        </w:del>
      </w:ins>
      <w:ins w:id="7679" w:author="HP" w:date="2021-08-08T12:12:00Z">
        <w:del w:id="7680" w:author="LENOVO" w:date="2021-12-10T08:03:00Z">
          <w:r w:rsidRPr="002C0BDB" w:rsidDel="00F825B9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  <w:delText>ີ</w:delText>
          </w:r>
        </w:del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ງເຄືອຂ່າຍໂທລະສັບ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68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ແລະ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68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ອຸປະກອນຕົ້ນທາງ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ຫຼື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ປາຍທາງ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6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ທີ່ນຳໃຊ້ເຂົ້າໃນວຽກງານໂທລະຄົມມະນາຄົມ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68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>.</w:t>
        </w:r>
      </w:ins>
    </w:p>
    <w:p w14:paraId="0990D10E" w14:textId="0D084D6B" w:rsidR="00BD2A75" w:rsidRPr="002C0BDB" w:rsidRDefault="00B67CA1">
      <w:pPr>
        <w:pStyle w:val="NoSpacing"/>
        <w:ind w:left="426" w:firstLine="834"/>
        <w:jc w:val="both"/>
        <w:rPr>
          <w:ins w:id="7685" w:author="HP" w:date="2021-08-08T12:12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686" w:author="NA" w:date="2021-12-30T11:44:00Z">
            <w:rPr>
              <w:ins w:id="7687" w:author="HP" w:date="2021-08-08T12:12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7688" w:author="Documents" w:date="2022-01-10T16:00:00Z">
          <w:pPr>
            <w:pStyle w:val="NoSpacing"/>
            <w:spacing w:line="340" w:lineRule="exact"/>
            <w:ind w:left="425" w:firstLine="510"/>
            <w:jc w:val="thaiDistribute"/>
          </w:pPr>
        </w:pPrChange>
      </w:pPr>
      <w:ins w:id="7689" w:author="NA" w:date="2021-12-27T09:15:00Z"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</w:ins>
      <w:ins w:id="7690" w:author="NA" w:date="2021-12-27T11:33:00Z">
        <w:r w:rsidR="00B76030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</w:ins>
      <w:ins w:id="7691" w:author="Documents" w:date="2022-01-06T08:55:00Z">
        <w:r w:rsidR="00636FE4" w:rsidRPr="00636FE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692" w:author="Documents" w:date="2022-01-06T08:5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 </w:t>
        </w:r>
      </w:ins>
      <w:ins w:id="7693" w:author="Windows User" w:date="2022-01-12T14:50:00Z">
        <w:r w:rsidR="002E5DD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</w:t>
        </w:r>
      </w:ins>
      <w:ins w:id="7694" w:author="Documents" w:date="2022-01-06T08:55:00Z">
        <w:r w:rsidR="00636FE4" w:rsidRPr="00636FE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695" w:author="Documents" w:date="2022-01-06T08:5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</w:t>
        </w:r>
      </w:ins>
      <w:ins w:id="7696" w:author="HP" w:date="2021-08-08T12:12:00Z"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ເລກໝາຍ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>​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ໂທລະຄົມມະນາຄົມ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69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69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ປະກອບດ້ວຍ</w:t>
        </w:r>
        <w:del w:id="7699" w:author="NA" w:date="2022-01-05T10:58:00Z">
          <w:r w:rsidR="00BD2A75" w:rsidRPr="002C0BDB" w:rsidDel="00D76AA9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770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770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0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ລະຫັດປະເທດ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0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0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ລະຫັດແຂວງ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0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0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ລະຫັດເຄືອຂ່າຍ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0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0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ລະຫັດສັນຍານເຄືອຂ່າຍ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0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,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771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7711" w:author="HP" w:date="2021-08-08T12:33:00Z">
        <w:r w:rsidR="006E207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1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ເລກໝາຍໂທລະສັບ</w:t>
        </w:r>
        <w:r w:rsidR="006E2078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1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, </w:t>
        </w:r>
      </w:ins>
      <w:ins w:id="7714" w:author="HP" w:date="2021-08-08T12:12:00Z"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1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ເລກໝາຍພິເສດ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1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,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771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1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ລະຫັດ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771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2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772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2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ເລກໝາຍໂທລະສັບປະເພດອື່ນ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772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2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ທີ່ນໍາໃຊ້ກັບ</w:t>
        </w:r>
        <w:r w:rsidR="006E207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2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ລະບົບໂທລະຄົມມະນາຄົມ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772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. </w:t>
        </w:r>
      </w:ins>
    </w:p>
    <w:p w14:paraId="13B0B31F" w14:textId="128EA89D" w:rsidR="00BD2A75" w:rsidRPr="002C0BDB" w:rsidRDefault="00636FE4">
      <w:pPr>
        <w:pStyle w:val="NoSpacing"/>
        <w:spacing w:line="340" w:lineRule="exact"/>
        <w:ind w:left="426" w:firstLine="834"/>
        <w:jc w:val="both"/>
        <w:rPr>
          <w:ins w:id="7727" w:author="HP" w:date="2021-08-08T12:12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728" w:author="NA" w:date="2021-12-30T11:44:00Z">
            <w:rPr>
              <w:ins w:id="7729" w:author="HP" w:date="2021-08-08T12:12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7730" w:author="Documents" w:date="2022-01-10T16:01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ins w:id="7731" w:author="Documents" w:date="2022-01-06T08:55:00Z">
        <w:r w:rsidRPr="00636FE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32" w:author="Documents" w:date="2022-01-06T08:5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  </w:t>
        </w:r>
      </w:ins>
      <w:ins w:id="7733" w:author="Windows User" w:date="2022-01-12T14:50:00Z">
        <w:r w:rsidR="002E5DD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</w:t>
        </w:r>
      </w:ins>
      <w:commentRangeStart w:id="7734"/>
      <w:ins w:id="7735" w:author="HP" w:date="2021-08-08T12:12:00Z"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3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ບຸກຄົນ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3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,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3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ນິຕິບຸກຄົນ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3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4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ຫຼື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4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4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ການຈັດຕັ້ງ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4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4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ທັງພາຍໃນ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4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4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ແລະ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4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4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ຕ່າງປະເທດ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4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5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ທີ່ດຳລົງຊີວິດ</w:t>
        </w:r>
      </w:ins>
      <w:ins w:id="7751" w:author="Documents" w:date="2022-01-11T11:05:00Z">
        <w:r w:rsidR="00DC58A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 xml:space="preserve"> </w:t>
        </w:r>
      </w:ins>
      <w:ins w:id="7752" w:author="HP" w:date="2021-08-08T12:12:00Z"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5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ຢູ່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5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5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ສ</w:t>
        </w:r>
        <w:del w:id="7756" w:author="PSK" w:date="2021-08-10T09:00:00Z">
          <w:r w:rsidR="00BD2A75" w:rsidRPr="002C0BDB" w:rsidDel="00B409E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75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>.</w:delText>
          </w:r>
        </w:del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5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ປ</w:t>
        </w:r>
        <w:del w:id="7759" w:author="PSK" w:date="2021-08-10T09:28:00Z">
          <w:r w:rsidR="00BD2A75" w:rsidRPr="002C0BDB" w:rsidDel="00F87A4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76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>.</w:delText>
          </w:r>
        </w:del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6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ປ</w:t>
        </w:r>
      </w:ins>
      <w:ins w:id="7762" w:author="PSK" w:date="2021-08-10T09:28:00Z">
        <w:r w:rsidR="00F87A4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6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</w:ins>
      <w:ins w:id="7764" w:author="HP" w:date="2021-08-08T12:12:00Z">
        <w:del w:id="7765" w:author="PSK" w:date="2021-08-10T09:28:00Z">
          <w:r w:rsidR="00BD2A75" w:rsidRPr="002C0BDB" w:rsidDel="00F87A4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766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>.</w:delText>
          </w:r>
        </w:del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6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ລາວ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6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6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ຕ້ອງ</w:t>
        </w:r>
        <w:del w:id="7770" w:author="NA" w:date="2021-12-24T09:40:00Z">
          <w:r w:rsidR="00BD2A75" w:rsidRPr="002C0BDB" w:rsidDel="009E50BA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77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7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ນຳໃຊ້</w:t>
        </w:r>
        <w:del w:id="7773" w:author="PSK" w:date="2021-08-10T09:28:00Z">
          <w:r w:rsidR="00BD2A75" w:rsidRPr="002C0BDB" w:rsidDel="00F87A4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774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  <w:lang w:val="fr-FR"/>
                </w:rPr>
              </w:rPrChange>
            </w:rPr>
            <w:delText xml:space="preserve"> </w:delText>
          </w:r>
        </w:del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7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ເລກໝາຍໂທລະຄົມມະນາຄົມ</w:t>
        </w:r>
      </w:ins>
      <w:ins w:id="7776" w:author="home" w:date="2021-08-09T10:16:00Z">
        <w:r w:rsidR="00A36F5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7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</w:ins>
      <w:ins w:id="7778" w:author="HP" w:date="2021-08-08T12:12:00Z"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7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ຂອງ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8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</w:ins>
      <w:ins w:id="7781" w:author="HP" w:date="2021-09-15T10:48:00Z">
        <w:r w:rsidR="00F94D71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778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>ສປປ</w:t>
        </w:r>
        <w:r w:rsidR="00F94D71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77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</w:ins>
      <w:ins w:id="7784" w:author="HP" w:date="2021-08-08T12:12:00Z"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8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ລາວ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8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8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ເທົ່ານັ້ນ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8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,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8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ຍົກເວັ້ນ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9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9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ກໍລະນີເລກໝາຍໂທລະ</w:t>
        </w:r>
        <w:del w:id="7792" w:author="PSK" w:date="2021-08-10T09:00:00Z">
          <w:r w:rsidR="00BD2A75" w:rsidRPr="002C0BDB" w:rsidDel="00B409E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793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ຄົມມະນາຄົມ</w:delText>
          </w:r>
        </w:del>
      </w:ins>
      <w:ins w:id="7794" w:author="PSK" w:date="2021-08-10T09:00:00Z">
        <w:r w:rsidR="00B409E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79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ສັບ</w:t>
        </w:r>
      </w:ins>
      <w:ins w:id="7796" w:author="PSK" w:date="2021-08-10T09:29:00Z">
        <w:r w:rsidR="00F87A4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77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val="fr-FR"/>
              </w:rPr>
            </w:rPrChange>
          </w:rPr>
          <w:t>ເຄື່ອນທີ່</w:t>
        </w:r>
      </w:ins>
      <w:ins w:id="7798" w:author="HP" w:date="2021-08-08T12:12:00Z"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79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BD2A75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80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ທີ່ໄດ້ເປີດນຳໃຊ້ບໍລິການໂທຂ້າມແດນອັດຕະໂນມັດ</w:t>
        </w:r>
        <w:r w:rsidR="00BD2A75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80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>.</w:t>
        </w:r>
        <w:commentRangeEnd w:id="7734"/>
        <w:r w:rsidR="00BD2A75" w:rsidRPr="002C0BDB">
          <w:rPr>
            <w:rStyle w:val="CommentReference"/>
            <w:rFonts w:ascii="Phetsarath OT" w:eastAsia="Phetsarath OT" w:hAnsi="Phetsarath OT" w:cs="Phetsarath OT"/>
            <w:lang w:bidi="th-TH"/>
            <w:rPrChange w:id="7802" w:author="NA" w:date="2021-12-30T11:44:00Z">
              <w:rPr>
                <w:rStyle w:val="CommentReference"/>
                <w:rFonts w:ascii="Phetsarath OT" w:eastAsia="Phetsarath OT" w:hAnsi="Phetsarath OT" w:cs="Phetsarath OT"/>
                <w:highlight w:val="yellow"/>
                <w:lang w:bidi="th-TH"/>
              </w:rPr>
            </w:rPrChange>
          </w:rPr>
          <w:commentReference w:id="7734"/>
        </w:r>
      </w:ins>
    </w:p>
    <w:p w14:paraId="779D98BC" w14:textId="77777777" w:rsidR="00505F3D" w:rsidRPr="002C0BDB" w:rsidRDefault="00505F3D" w:rsidP="00505F3D">
      <w:pPr>
        <w:pStyle w:val="NoSpacing"/>
        <w:ind w:left="567" w:firstLine="709"/>
        <w:jc w:val="thaiDistribute"/>
        <w:rPr>
          <w:ins w:id="7803" w:author="PSK" w:date="2021-08-06T10:01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804" w:author="NA" w:date="2021-12-30T11:44:00Z">
            <w:rPr>
              <w:ins w:id="7805" w:author="PSK" w:date="2021-08-06T10:01:00Z"/>
              <w:rFonts w:ascii="Phetsarath OT" w:eastAsia="Phetsarath OT" w:hAnsi="Phetsarath OT" w:cs="Phetsarath OT"/>
              <w:color w:val="000000" w:themeColor="text1"/>
              <w:spacing w:val="-4"/>
              <w:sz w:val="24"/>
              <w:szCs w:val="24"/>
            </w:rPr>
          </w:rPrChange>
        </w:rPr>
      </w:pPr>
    </w:p>
    <w:p w14:paraId="027F9E48" w14:textId="3AE4DBFD" w:rsidR="003B1948" w:rsidRPr="002C0BDB" w:rsidRDefault="000323DB">
      <w:pPr>
        <w:pStyle w:val="Heading3"/>
        <w:spacing w:before="0" w:line="340" w:lineRule="exact"/>
        <w:rPr>
          <w:ins w:id="7806" w:author="PSK" w:date="2021-08-06T10:46:00Z"/>
          <w:rFonts w:ascii="Phetsarath OT" w:eastAsia="Phetsarath OT" w:hAnsi="Phetsarath OT" w:cs="Phetsarath OT"/>
          <w:color w:val="auto"/>
          <w:sz w:val="20"/>
          <w:szCs w:val="24"/>
          <w:lang w:val="fr-FR"/>
        </w:rPr>
        <w:pPrChange w:id="7807" w:author="NA" w:date="2021-12-27T11:35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bookmarkStart w:id="7808" w:name="_Toc77346169"/>
      <w:ins w:id="7809" w:author="NA" w:date="2021-12-27T11:35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  <w:del w:id="7810" w:author="Windows User" w:date="2022-01-12T14:51:00Z">
          <w:r w:rsidRPr="002C0BDB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9 </w:t>
        </w:r>
        <w:del w:id="7811" w:author="Windows User" w:date="2022-01-12T14:51:00Z">
          <w:r w:rsidRPr="002C0BDB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7812" w:author="PSK" w:date="2021-07-15T16:10:00Z"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781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bidi="lo-LA"/>
              </w:rPr>
            </w:rPrChange>
          </w:rPr>
          <w:t>(</w:t>
        </w:r>
        <w:r w:rsidR="002B15B9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781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bidi="lo-LA"/>
              </w:rPr>
            </w:rPrChange>
          </w:rPr>
          <w:t>ໃໝ່</w:t>
        </w:r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781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bidi="lo-LA"/>
              </w:rPr>
            </w:rPrChange>
          </w:rPr>
          <w:t>)</w:t>
        </w:r>
      </w:ins>
      <w:bookmarkStart w:id="7816" w:name="_Toc77346170"/>
      <w:ins w:id="7817" w:author="PSK" w:date="2021-08-06T10:46:00Z">
        <w:r w:rsidR="003B1948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t xml:space="preserve"> </w:t>
        </w:r>
      </w:ins>
      <w:ins w:id="7818" w:author="NA" w:date="2021-12-24T09:39:00Z">
        <w:r w:rsidR="009E50BA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</w:ins>
      <w:ins w:id="7819" w:author="PSK" w:date="2021-08-06T10:46:00Z">
        <w:r w:rsidR="003B1948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782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0"/>
                <w:szCs w:val="24"/>
                <w:u w:val="single"/>
                <w:cs/>
                <w:lang w:bidi="lo-LA"/>
              </w:rPr>
            </w:rPrChange>
          </w:rPr>
          <w:t>ແຜນຈັດສັນເລກໝາຍໂທລະ</w:t>
        </w:r>
      </w:ins>
      <w:ins w:id="7821" w:author="HP" w:date="2021-08-08T12:16:00Z">
        <w:r w:rsidR="00543D24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782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0"/>
                <w:szCs w:val="24"/>
                <w:u w:val="single"/>
                <w:cs/>
                <w:lang w:bidi="lo-LA"/>
              </w:rPr>
            </w:rPrChange>
          </w:rPr>
          <w:t>ຄົມມະນາຄົມ</w:t>
        </w:r>
      </w:ins>
      <w:ins w:id="7823" w:author="PSK" w:date="2021-08-06T10:46:00Z">
        <w:del w:id="7824" w:author="HP" w:date="2021-08-08T12:16:00Z">
          <w:r w:rsidR="003B1948" w:rsidRPr="002C0BDB" w:rsidDel="00543D24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  <w:rPrChange w:id="7825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ສັບ</w:delText>
          </w:r>
        </w:del>
        <w:bookmarkEnd w:id="7816"/>
      </w:ins>
    </w:p>
    <w:p w14:paraId="42EACF72" w14:textId="280E4FC5" w:rsidR="00BA3FC0" w:rsidRPr="002C0BDB" w:rsidDel="00543D24" w:rsidRDefault="002E5DD4">
      <w:pPr>
        <w:pStyle w:val="NoSpacing"/>
        <w:spacing w:line="340" w:lineRule="exact"/>
        <w:ind w:left="426"/>
        <w:jc w:val="both"/>
        <w:rPr>
          <w:ins w:id="7826" w:author="PSK" w:date="2021-08-06T10:57:00Z"/>
          <w:del w:id="7827" w:author="HP" w:date="2021-08-08T12:22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828" w:author="NA" w:date="2021-12-30T11:44:00Z">
            <w:rPr>
              <w:ins w:id="7829" w:author="PSK" w:date="2021-08-06T10:57:00Z"/>
              <w:del w:id="7830" w:author="HP" w:date="2021-08-08T12:22:00Z"/>
              <w:rFonts w:ascii="Phetsarath OT" w:eastAsia="Phetsarath OT" w:hAnsi="Phetsarath OT" w:cs="Phetsarath OT"/>
              <w:strike/>
              <w:spacing w:val="-4"/>
              <w:sz w:val="24"/>
              <w:szCs w:val="24"/>
              <w:u w:val="single"/>
            </w:rPr>
          </w:rPrChange>
        </w:rPr>
        <w:pPrChange w:id="7831" w:author="Windows User" w:date="2022-01-12T14:51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ins w:id="7832" w:author="Windows User" w:date="2022-01-12T14:51:00Z">
        <w:r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         </w:t>
        </w:r>
      </w:ins>
      <w:ins w:id="7833" w:author="Windows User" w:date="2022-01-12T14:52:00Z">
        <w:r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     </w:t>
        </w:r>
      </w:ins>
      <w:ins w:id="7834" w:author="Documents" w:date="2022-01-06T08:55:00Z">
        <w:del w:id="7835" w:author="Windows User" w:date="2022-01-12T14:51:00Z">
          <w:r w:rsidR="00636FE4" w:rsidRPr="00636FE4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36" w:author="Documents" w:date="2022-01-06T08:56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</w:rPr>
              </w:rPrChange>
            </w:rPr>
            <w:delText xml:space="preserve">   </w:delText>
          </w:r>
        </w:del>
      </w:ins>
      <w:ins w:id="7837" w:author="PSK" w:date="2021-08-06T10:57:00Z">
        <w:del w:id="7838" w:author="HP" w:date="2021-08-08T12:22:00Z"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3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ແຜນຈັດສັນເລກໝາຍໂທລະ</w:delText>
          </w:r>
        </w:del>
        <w:del w:id="7840" w:author="HP" w:date="2021-08-08T12:17:00Z"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4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ສັບ</w:delText>
          </w:r>
        </w:del>
        <w:del w:id="7842" w:author="HP" w:date="2021-08-08T12:22:00Z">
          <w:r w:rsidR="00BA3FC0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4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4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ແມ່ນ</w:delText>
          </w:r>
          <w:r w:rsidR="00BA3FC0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4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784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  <w:lang w:val="fr-FR"/>
                </w:rPr>
              </w:rPrChange>
            </w:rPr>
            <w:delText>ການ</w:delText>
          </w:r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4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ກໍານົດແຜນການນຳໃຊ້ເລກໝາຍໂທລະສັບທຸກລະບົບ</w:delText>
          </w:r>
          <w:r w:rsidR="00BA3FC0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48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4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ໃຫ້ສອດຄ່ອງກັບແຜນຍຸດທະສາດ</w:delText>
          </w:r>
          <w:r w:rsidR="00BA3FC0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5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, </w:delText>
          </w:r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5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ແຜນການພັດທະນາເສດຖະກິດ</w:delText>
          </w:r>
          <w:r w:rsidR="00BA3FC0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5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>-</w:delText>
          </w:r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53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ສັງຄົມ</w:delText>
          </w:r>
          <w:r w:rsidR="00BA3FC0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54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, </w:delText>
          </w:r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55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ປະເພດການບໍລິການ</w:delText>
          </w:r>
          <w:r w:rsidR="00BA3FC0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56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5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ແລະ</w:delText>
          </w:r>
          <w:r w:rsidR="00BA3FC0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58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="00BA3FC0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5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ລະບຽບການຂອງສາກົນ</w:delText>
          </w:r>
          <w:r w:rsidR="00BA3FC0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6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. </w:delText>
          </w:r>
        </w:del>
      </w:ins>
    </w:p>
    <w:p w14:paraId="6D13FA09" w14:textId="32B8B33C" w:rsidR="001D3328" w:rsidRPr="002C0BDB" w:rsidRDefault="00BA3FC0">
      <w:pPr>
        <w:pStyle w:val="NoSpacing"/>
        <w:spacing w:line="340" w:lineRule="exact"/>
        <w:ind w:left="426"/>
        <w:jc w:val="both"/>
        <w:rPr>
          <w:ins w:id="7861" w:author="PSK" w:date="2021-08-10T10:27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862" w:author="NA" w:date="2021-12-30T11:44:00Z">
            <w:rPr>
              <w:ins w:id="7863" w:author="PSK" w:date="2021-08-10T10:27:00Z"/>
              <w:rFonts w:ascii="Phetsarath OT" w:eastAsia="Phetsarath OT" w:hAnsi="Phetsarath OT" w:cs="Phetsarath OT"/>
              <w:spacing w:val="-4"/>
              <w:sz w:val="24"/>
              <w:szCs w:val="24"/>
              <w:highlight w:val="yellow"/>
            </w:rPr>
          </w:rPrChange>
        </w:rPr>
        <w:pPrChange w:id="7864" w:author="Windows User" w:date="2022-01-12T14:51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ins w:id="7865" w:author="PSK" w:date="2021-08-06T10:59:00Z">
        <w:del w:id="7866" w:author="HP" w:date="2021-08-08T12:22:00Z">
          <w:r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6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ກະຊວງ</w:delText>
          </w:r>
          <w:r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68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6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ເຕັກໂນໂລຊີ</w:delText>
          </w:r>
          <w:r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7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7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ແລະ</w:delText>
          </w:r>
          <w:r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7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73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ການສື່ສານ</w:delText>
          </w:r>
          <w:r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74" w:author="NA" w:date="2021-12-30T11:44:00Z">
                <w:rPr>
                  <w:rFonts w:ascii="Phetsarath OT" w:eastAsia="Phetsarath OT" w:hAnsi="Phetsarath OT" w:cs="Phetsarath OT"/>
                  <w:strike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7875" w:author="PSK" w:date="2021-08-06T10:46:00Z">
        <w:del w:id="7876" w:author="HP" w:date="2021-08-08T12:22:00Z">
          <w:r w:rsidR="003B1948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7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ກຳນົດຮູບແບບໂຄງສ້າງ</w:delText>
          </w:r>
          <w:r w:rsidR="003B1948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78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3B1948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7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ຂອງລະຫັດ</w:delText>
          </w:r>
          <w:r w:rsidR="003B1948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8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3B1948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8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3B1948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8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3B1948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83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ເລກໝາຍໂທລະສັບ</w:delText>
          </w:r>
          <w:r w:rsidR="003B1948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84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3B1948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85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ທີ່ນຳໃຊ້ໃນລະບົບເຄືອຂ່າຍໂທລະຄົມມະນາຄົມ</w:delText>
          </w:r>
          <w:r w:rsidR="003B1948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86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3B1948" w:rsidRPr="002C0BDB" w:rsidDel="00543D2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88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ຕາມປະເພດການໃຫ້ບໍລິການດ້ານໂທລະຄົມມະນາຄົມ</w:delText>
          </w:r>
          <w:r w:rsidR="003B1948" w:rsidRPr="002C0BDB" w:rsidDel="00543D2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888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  <w:ins w:id="7889" w:author="HP" w:date="2021-08-08T12:14:00Z"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89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ແຜນຈັດສັນເລກໝາຍໂທລະຄົມມະນາຄົມ</w:t>
        </w:r>
      </w:ins>
      <w:ins w:id="7891" w:author="HP" w:date="2021-08-08T12:22:00Z"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89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</w:ins>
      <w:ins w:id="7893" w:author="HP" w:date="2021-08-08T12:14:00Z"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89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ແມ່ນ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89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 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789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  <w:lang w:val="fr-FR"/>
              </w:rPr>
            </w:rPrChange>
          </w:rPr>
          <w:t>ການ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89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ກໍານົດແຜນການນຳໃຊ້ເລກໝາຍໂທລະຄົມມະນາຄົມ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89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89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ໃຫ້ສອດຄ່ອງກັບແຜນຍຸດທະສາດ</w:t>
        </w:r>
      </w:ins>
      <w:ins w:id="7900" w:author="PSK" w:date="2021-08-10T10:31:00Z">
        <w:r w:rsidR="001D332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0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cs/>
              </w:rPr>
            </w:rPrChange>
          </w:rPr>
          <w:t>ຂອງ</w:t>
        </w:r>
      </w:ins>
      <w:ins w:id="7902" w:author="HP" w:date="2021-08-13T14:10:00Z">
        <w:del w:id="7903" w:author="NA" w:date="2021-12-29T10:54:00Z">
          <w:r w:rsidR="002620E7" w:rsidRPr="002C0BDB" w:rsidDel="00224D40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</w:rPr>
            <w:delText xml:space="preserve"> </w:delText>
          </w:r>
        </w:del>
      </w:ins>
      <w:ins w:id="7904" w:author="PSK" w:date="2021-08-10T10:31:00Z">
        <w:r w:rsidR="001D332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0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cs/>
              </w:rPr>
            </w:rPrChange>
          </w:rPr>
          <w:t>ຂະແໜງການເຕັກໂນໂລຊີ</w:t>
        </w:r>
        <w:r w:rsidR="001D3328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0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</w:rPr>
            </w:rPrChange>
          </w:rPr>
          <w:t xml:space="preserve"> </w:t>
        </w:r>
        <w:r w:rsidR="001D332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0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cs/>
              </w:rPr>
            </w:rPrChange>
          </w:rPr>
          <w:t>ແລະ</w:t>
        </w:r>
        <w:r w:rsidR="001D3328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0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</w:rPr>
            </w:rPrChange>
          </w:rPr>
          <w:t xml:space="preserve"> </w:t>
        </w:r>
        <w:r w:rsidR="001D332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0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cs/>
              </w:rPr>
            </w:rPrChange>
          </w:rPr>
          <w:t>ການສື່ສານ</w:t>
        </w:r>
      </w:ins>
      <w:ins w:id="7910" w:author="HP" w:date="2021-08-08T12:14:00Z"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1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, 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1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ແຜນ</w:t>
        </w:r>
        <w:del w:id="7913" w:author="PSK" w:date="2021-08-10T10:27:00Z">
          <w:r w:rsidR="00543D24" w:rsidRPr="002C0BDB" w:rsidDel="001D332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91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ການ</w:delText>
          </w:r>
        </w:del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1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ພັດ</w:t>
        </w:r>
      </w:ins>
      <w:ins w:id="7916" w:author="Windows User" w:date="2022-01-28T09:03:00Z">
        <w:r w:rsidR="0060422E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 xml:space="preserve"> </w:t>
        </w:r>
      </w:ins>
      <w:ins w:id="7917" w:author="HP" w:date="2021-08-08T12:14:00Z"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1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ທະນາເສດຖະກິດ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1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>-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2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ສັງຄົມ</w:t>
        </w:r>
      </w:ins>
      <w:ins w:id="7921" w:author="PSK" w:date="2021-08-10T10:27:00Z">
        <w:r w:rsidR="001D332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2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cs/>
              </w:rPr>
            </w:rPrChange>
          </w:rPr>
          <w:t>ແຫ່ງຊາດ</w:t>
        </w:r>
      </w:ins>
      <w:ins w:id="7923" w:author="PSK" w:date="2021-08-10T10:30:00Z">
        <w:r w:rsidR="001D3328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2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lang w:val="fr-FR"/>
              </w:rPr>
            </w:rPrChange>
          </w:rPr>
          <w:t xml:space="preserve"> </w:t>
        </w:r>
      </w:ins>
      <w:ins w:id="7925" w:author="HP" w:date="2021-08-08T12:14:00Z">
        <w:del w:id="7926" w:author="PSK" w:date="2021-08-10T10:30:00Z">
          <w:r w:rsidR="00543D24" w:rsidRPr="002C0BDB" w:rsidDel="001D3328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92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  <w:lang w:val="fr-FR"/>
                </w:rPr>
              </w:rPrChange>
            </w:rPr>
            <w:delText xml:space="preserve">, </w:delText>
          </w:r>
          <w:r w:rsidR="00543D24" w:rsidRPr="002C0BDB" w:rsidDel="001D332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792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ປະເພດການບໍລິການ</w:delText>
          </w:r>
          <w:r w:rsidR="00543D24" w:rsidRPr="002C0BDB" w:rsidDel="001D3328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792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3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ແລະ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3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 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3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ລະບຽບການຂອງສາກົນ</w:t>
        </w:r>
      </w:ins>
      <w:ins w:id="7933" w:author="PSK" w:date="2021-08-10T10:27:00Z">
        <w:r w:rsidR="001D3328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3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</w:rPr>
            </w:rPrChange>
          </w:rPr>
          <w:t>.</w:t>
        </w:r>
      </w:ins>
      <w:ins w:id="7935" w:author="HP" w:date="2021-08-08T12:14:00Z"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3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</w:ins>
    </w:p>
    <w:p w14:paraId="57ECED8C" w14:textId="4816F063" w:rsidR="00543D24" w:rsidRPr="002C0BDB" w:rsidRDefault="002E5DD4">
      <w:pPr>
        <w:pStyle w:val="NoSpacing"/>
        <w:tabs>
          <w:tab w:val="left" w:pos="1843"/>
        </w:tabs>
        <w:spacing w:line="340" w:lineRule="exact"/>
        <w:ind w:left="426"/>
        <w:jc w:val="both"/>
        <w:rPr>
          <w:ins w:id="7937" w:author="HP" w:date="2021-08-08T12:14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938" w:author="NA" w:date="2021-12-30T11:44:00Z">
            <w:rPr>
              <w:ins w:id="7939" w:author="HP" w:date="2021-08-08T12:14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7940" w:author="Windows User" w:date="2022-01-12T14:52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ins w:id="7941" w:author="Windows User" w:date="2022-01-12T14:52:00Z">
        <w:r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               </w:t>
        </w:r>
      </w:ins>
      <w:ins w:id="7942" w:author="Documents" w:date="2022-01-06T08:56:00Z">
        <w:del w:id="7943" w:author="Windows User" w:date="2022-01-12T14:52:00Z">
          <w:r w:rsidR="00636FE4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</w:rPr>
            <w:delText xml:space="preserve">   </w:delText>
          </w:r>
        </w:del>
      </w:ins>
      <w:ins w:id="7944" w:author="HP" w:date="2021-08-08T12:21:00Z">
        <w:del w:id="7945" w:author="PSK" w:date="2021-08-10T10:27:00Z">
          <w:r w:rsidR="00543D24" w:rsidRPr="002C0BDB" w:rsidDel="001D332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794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ໂດຍ</w:delText>
          </w:r>
        </w:del>
      </w:ins>
      <w:ins w:id="7947" w:author="HP" w:date="2021-08-08T12:14:00Z"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4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ກະຊວງ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4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5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ເຕັກໂນໂລຊີ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5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5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ແລະ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5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5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ການສື່ສານ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5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 </w:t>
        </w:r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5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ເປັນຜູ້ສ້າງ</w:t>
        </w:r>
      </w:ins>
      <w:ins w:id="7957" w:author="PSK" w:date="2021-08-10T10:32:00Z">
        <w:r w:rsidR="001D3328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5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</w:rPr>
            </w:rPrChange>
          </w:rPr>
          <w:t xml:space="preserve"> </w:t>
        </w:r>
        <w:r w:rsidR="001D332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5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cs/>
              </w:rPr>
            </w:rPrChange>
          </w:rPr>
          <w:t>ແລະ</w:t>
        </w:r>
        <w:r w:rsidR="001D3328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6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</w:rPr>
            </w:rPrChange>
          </w:rPr>
          <w:t xml:space="preserve"> </w:t>
        </w:r>
        <w:r w:rsidR="001D332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6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cs/>
              </w:rPr>
            </w:rPrChange>
          </w:rPr>
          <w:t>ປັບປຸງ</w:t>
        </w:r>
      </w:ins>
      <w:ins w:id="7962" w:author="HP" w:date="2021-08-08T12:14:00Z"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6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ແຜນຈັດສັນເລກໝາຍໂທລະຄົມມະນາຄົມ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6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 </w:t>
        </w:r>
      </w:ins>
      <w:ins w:id="7965" w:author="HP" w:date="2021-08-08T12:21:00Z"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6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ໃນແຕ່</w:t>
        </w:r>
      </w:ins>
      <w:ins w:id="7967" w:author="HP" w:date="2021-08-08T12:14:00Z">
        <w:r w:rsidR="00543D2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796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ລະໄລຍະ</w:t>
        </w:r>
        <w:r w:rsidR="00543D2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796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>.</w:t>
        </w:r>
      </w:ins>
    </w:p>
    <w:p w14:paraId="5D101B1B" w14:textId="77777777" w:rsidR="003B1948" w:rsidRPr="002E5DD4" w:rsidRDefault="003B1948">
      <w:pPr>
        <w:pStyle w:val="NoSpacing"/>
        <w:spacing w:line="340" w:lineRule="exact"/>
        <w:ind w:left="425" w:firstLine="624"/>
        <w:jc w:val="both"/>
        <w:rPr>
          <w:ins w:id="7970" w:author="PSK" w:date="2021-08-06T10:46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7971" w:author="Windows User" w:date="2022-01-12T14:52:00Z">
            <w:rPr>
              <w:ins w:id="7972" w:author="PSK" w:date="2021-08-06T10:46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7973" w:author="Windows User" w:date="2022-01-12T14:52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</w:p>
    <w:p w14:paraId="3A66BF83" w14:textId="5761A57F" w:rsidR="002B15B9" w:rsidRPr="002C0BDB" w:rsidRDefault="00835962">
      <w:pPr>
        <w:pStyle w:val="Heading3"/>
        <w:spacing w:before="0" w:line="340" w:lineRule="exact"/>
        <w:rPr>
          <w:ins w:id="7974" w:author="PSK" w:date="2021-07-15T16:10:00Z"/>
          <w:rFonts w:ascii="Phetsarath OT" w:eastAsia="Phetsarath OT" w:hAnsi="Phetsarath OT" w:cs="Phetsarath OT"/>
          <w:color w:val="auto"/>
          <w:sz w:val="24"/>
          <w:szCs w:val="24"/>
          <w:lang w:val="fr-FR"/>
          <w:rPrChange w:id="7975" w:author="NA" w:date="2021-12-30T11:44:00Z">
            <w:rPr>
              <w:ins w:id="7976" w:author="PSK" w:date="2021-07-15T16:10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7977" w:author="NA" w:date="2021-12-27T11:37:00Z">
          <w:pPr>
            <w:pStyle w:val="Heading3"/>
            <w:numPr>
              <w:numId w:val="79"/>
            </w:numPr>
            <w:ind w:left="720" w:hanging="360"/>
          </w:pPr>
        </w:pPrChange>
      </w:pPr>
      <w:ins w:id="7978" w:author="NA" w:date="2021-12-27T11:37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ມາດຕາ</w:t>
        </w:r>
        <w:del w:id="7979" w:author="Windows User" w:date="2022-01-12T14:52:00Z">
          <w:r w:rsidRPr="002C0BDB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10 </w:t>
        </w:r>
        <w:del w:id="7980" w:author="Windows User" w:date="2022-01-12T14:52:00Z">
          <w:r w:rsidRPr="002C0BDB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7981" w:author="PSK" w:date="2021-08-06T10:46:00Z">
        <w:r w:rsidR="003B1948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7982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t>(</w:t>
        </w:r>
      </w:ins>
      <w:ins w:id="7983" w:author="PSK" w:date="2021-08-06T10:47:00Z">
        <w:r w:rsidR="003B1948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7984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ໃໝ່</w:t>
        </w:r>
        <w:r w:rsidR="003B1948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7985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t xml:space="preserve">) </w:t>
        </w:r>
      </w:ins>
      <w:ins w:id="7986" w:author="NA" w:date="2021-12-24T09:41:00Z">
        <w:r w:rsidR="009E50BA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</w:ins>
      <w:commentRangeStart w:id="7987"/>
      <w:ins w:id="7988" w:author="PSK" w:date="2021-07-15T16:10:00Z">
        <w:r w:rsidR="002B15B9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7989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7990" w:author="PSK" w:date="2021-08-06T10:18:00Z">
        <w:r w:rsidR="00602766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7991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ຈັດສັນ</w:t>
        </w:r>
      </w:ins>
      <w:ins w:id="7992" w:author="PSK" w:date="2021-07-15T16:10:00Z">
        <w:r w:rsidR="002B15B9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7993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ເລກໝາຍໂທລະ</w:t>
        </w:r>
      </w:ins>
      <w:ins w:id="7994" w:author="HP" w:date="2021-08-08T12:23:00Z">
        <w:r w:rsidR="000D3986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7995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ຄົມມະນາຄົມ</w:t>
        </w:r>
      </w:ins>
      <w:ins w:id="7996" w:author="PSK" w:date="2021-07-15T16:10:00Z">
        <w:del w:id="7997" w:author="HP" w:date="2021-08-08T12:23:00Z">
          <w:r w:rsidR="002B15B9" w:rsidRPr="002C0BDB" w:rsidDel="000D3986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7998" w:author="NA" w:date="2021-12-30T11:44:00Z">
                <w:rPr>
                  <w:rFonts w:ascii="Phetsarath OT" w:eastAsia="Phetsarath OT" w:hAnsi="Phetsarath OT" w:cs="Phetsarath OT" w:hint="cs"/>
                  <w:color w:val="auto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ສັບ</w:delText>
          </w:r>
        </w:del>
      </w:ins>
      <w:bookmarkEnd w:id="7808"/>
      <w:commentRangeEnd w:id="7987"/>
      <w:r w:rsidR="00EF77B8" w:rsidRPr="002C0BDB">
        <w:rPr>
          <w:rStyle w:val="CommentReference"/>
          <w:rFonts w:ascii="Phetsarath OT" w:eastAsia="Phetsarath OT" w:hAnsi="Phetsarath OT" w:cs="Phetsarath OT"/>
          <w:b w:val="0"/>
          <w:bCs w:val="0"/>
          <w:color w:val="auto"/>
          <w:rPrChange w:id="7999" w:author="NA" w:date="2021-12-30T11:44:00Z">
            <w:rPr>
              <w:rStyle w:val="CommentReference"/>
              <w:rFonts w:ascii="Calibri" w:eastAsia="Calibri" w:hAnsi="Calibri" w:cs="Calibri"/>
              <w:b w:val="0"/>
              <w:bCs w:val="0"/>
              <w:color w:val="auto"/>
            </w:rPr>
          </w:rPrChange>
        </w:rPr>
        <w:commentReference w:id="7987"/>
      </w:r>
    </w:p>
    <w:p w14:paraId="511F610C" w14:textId="34B7FA70" w:rsidR="00D5501E" w:rsidRPr="002C0BDB" w:rsidDel="00307812" w:rsidRDefault="00D7026B">
      <w:pPr>
        <w:pStyle w:val="NoSpacing"/>
        <w:tabs>
          <w:tab w:val="left" w:pos="1134"/>
        </w:tabs>
        <w:spacing w:line="340" w:lineRule="exact"/>
        <w:ind w:left="425" w:firstLine="1276"/>
        <w:jc w:val="thaiDistribute"/>
        <w:rPr>
          <w:ins w:id="8000" w:author="PSK" w:date="2021-08-10T10:35:00Z"/>
          <w:del w:id="8001" w:author="HP" w:date="2021-09-21T09:03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8002" w:author="NA" w:date="2021-12-30T11:44:00Z">
            <w:rPr>
              <w:ins w:id="8003" w:author="PSK" w:date="2021-08-10T10:35:00Z"/>
              <w:del w:id="8004" w:author="HP" w:date="2021-09-21T09:03:00Z"/>
              <w:rFonts w:ascii="Phetsarath OT" w:eastAsia="Phetsarath OT" w:hAnsi="Phetsarath OT" w:cs="Phetsarath OT"/>
              <w:spacing w:val="-4"/>
              <w:sz w:val="24"/>
              <w:szCs w:val="24"/>
              <w:highlight w:val="yellow"/>
            </w:rPr>
          </w:rPrChange>
        </w:rPr>
        <w:pPrChange w:id="8005" w:author="NA" w:date="2021-12-27T11:38:00Z">
          <w:pPr>
            <w:ind w:left="720" w:firstLine="720"/>
            <w:jc w:val="both"/>
          </w:pPr>
        </w:pPrChange>
      </w:pPr>
      <w:commentRangeStart w:id="8006"/>
      <w:commentRangeEnd w:id="8006"/>
      <w:del w:id="8007" w:author="PSK" w:date="2021-08-06T10:24:00Z">
        <w:r w:rsidRPr="002C0BDB" w:rsidDel="000D523C">
          <w:rPr>
            <w:rStyle w:val="CommentReference"/>
            <w:rFonts w:ascii="Phetsarath OT" w:eastAsia="Phetsarath OT" w:hAnsi="Phetsarath OT" w:cs="Phetsarath OT"/>
            <w:strike/>
            <w:rPrChange w:id="8008" w:author="NA" w:date="2021-12-30T11:44:00Z">
              <w:rPr>
                <w:rStyle w:val="CommentReference"/>
              </w:rPr>
            </w:rPrChange>
          </w:rPr>
          <w:commentReference w:id="8006"/>
        </w:r>
      </w:del>
      <w:ins w:id="8009" w:author="Documents" w:date="2022-01-06T08:56:00Z">
        <w:r w:rsidR="00636FE4" w:rsidRPr="0000525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010" w:author="Documents" w:date="2022-01-07T10:03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t xml:space="preserve">   </w:t>
        </w:r>
      </w:ins>
      <w:commentRangeStart w:id="8011"/>
      <w:commentRangeEnd w:id="8011"/>
      <w:del w:id="8012" w:author="PSK" w:date="2021-08-06T10:23:00Z">
        <w:r w:rsidR="00881C30" w:rsidRPr="002C0BDB" w:rsidDel="000D523C">
          <w:rPr>
            <w:rStyle w:val="CommentReference"/>
            <w:rFonts w:ascii="Phetsarath OT" w:eastAsia="Phetsarath OT" w:hAnsi="Phetsarath OT" w:cs="Phetsarath OT"/>
            <w:rPrChange w:id="8013" w:author="NA" w:date="2021-12-30T11:44:00Z">
              <w:rPr>
                <w:rStyle w:val="CommentReference"/>
              </w:rPr>
            </w:rPrChange>
          </w:rPr>
          <w:commentReference w:id="8011"/>
        </w:r>
      </w:del>
      <w:ins w:id="8014" w:author="PSK" w:date="2021-08-06T10:18:00Z">
        <w:del w:id="8015" w:author="HP" w:date="2021-09-21T09:03:00Z"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ການຈັດສັນເລກໝາຍໂທລະ</w:delText>
          </w:r>
        </w:del>
        <w:del w:id="8017" w:author="HP" w:date="2021-08-08T12:24:00Z">
          <w:r w:rsidR="00602766" w:rsidRPr="002C0BDB" w:rsidDel="000D3986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ສັບ</w:delText>
          </w:r>
        </w:del>
      </w:ins>
      <w:ins w:id="8019" w:author="PSK" w:date="2021-08-06T10:20:00Z">
        <w:del w:id="8020" w:author="HP" w:date="2021-09-21T09:03:00Z"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2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8022" w:author="PSK" w:date="2021-08-06T10:18:00Z">
        <w:del w:id="8023" w:author="HP" w:date="2021-09-21T09:03:00Z"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ແມ່ນ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2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ການແບ່ງປັນ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2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, </w:delText>
          </w:r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2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ຕິດຕາມ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2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3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ກວດກາ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3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, </w:delText>
          </w:r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3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ເກັບຄືນ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, </w:delText>
          </w:r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34" w:author="NA" w:date="2021-12-30T11:44:00Z">
                <w:rPr>
                  <w:rFonts w:ascii="Phetsarath OT" w:eastAsia="Phetsarath OT" w:hAnsi="Phetsarath OT" w:cs="Phetsarath OT" w:hint="cs"/>
                  <w:color w:val="000000" w:themeColor="text1"/>
                  <w:sz w:val="24"/>
                  <w:szCs w:val="24"/>
                  <w:cs/>
                  <w:lang w:bidi="lo-LA"/>
                </w:rPr>
              </w:rPrChange>
            </w:rPr>
            <w:delText>ປ່ຽນແທນ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ສະຫງວນໄວ້</w:delText>
          </w:r>
        </w:del>
      </w:ins>
      <w:ins w:id="8039" w:author="PSK" w:date="2021-08-06T10:44:00Z">
        <w:del w:id="8040" w:author="HP" w:date="2021-09-21T09:03:00Z">
          <w:r w:rsidR="003B1948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4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</w:ins>
      <w:ins w:id="8042" w:author="PSK" w:date="2021-08-06T10:18:00Z">
        <w:del w:id="8043" w:author="HP" w:date="2021-09-21T09:03:00Z">
          <w:r w:rsidR="005F26B8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4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ເລກໝາຍໂທລະ</w:delText>
          </w:r>
        </w:del>
      </w:ins>
      <w:ins w:id="8045" w:author="PSK" w:date="2021-08-10T10:34:00Z">
        <w:del w:id="8046" w:author="HP" w:date="2021-09-21T09:03:00Z">
          <w:r w:rsidR="00D5501E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4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ຄົມມະນາຄົມ</w:delText>
          </w:r>
        </w:del>
      </w:ins>
      <w:ins w:id="8048" w:author="PSK" w:date="2021-08-06T10:18:00Z">
        <w:del w:id="8049" w:author="HP" w:date="2021-09-21T09:03:00Z">
          <w:r w:rsidR="005F26B8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5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</w:ins>
      <w:ins w:id="8051" w:author="PSK" w:date="2021-08-06T10:40:00Z">
        <w:del w:id="8052" w:author="HP" w:date="2021-09-21T09:03:00Z">
          <w:r w:rsidR="005F26B8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53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ໂດຍ</w:delText>
          </w:r>
        </w:del>
      </w:ins>
      <w:ins w:id="8054" w:author="PSK" w:date="2021-08-06T10:18:00Z">
        <w:del w:id="8055" w:author="HP" w:date="2021-09-21T09:03:00Z"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ຮັບປະກັນຫຼັກການຄວາມສະເໝີພາບ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5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, </w:delText>
          </w:r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5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ໂປ່ງໃສ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602766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5F26B8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6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ປະຢັດ</w:delText>
          </w:r>
          <w:r w:rsidR="005F26B8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6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>.</w:delText>
          </w:r>
          <w:r w:rsidR="00602766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6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</w:p>
    <w:p w14:paraId="53E4D4D5" w14:textId="63B04419" w:rsidR="00602766" w:rsidRPr="002C0BDB" w:rsidDel="00307812" w:rsidRDefault="00602766">
      <w:pPr>
        <w:pStyle w:val="NoSpacing"/>
        <w:tabs>
          <w:tab w:val="left" w:pos="1134"/>
        </w:tabs>
        <w:spacing w:line="340" w:lineRule="exact"/>
        <w:ind w:left="425" w:firstLine="1276"/>
        <w:jc w:val="thaiDistribute"/>
        <w:rPr>
          <w:ins w:id="8065" w:author="PSK" w:date="2021-08-06T10:28:00Z"/>
          <w:del w:id="8066" w:author="HP" w:date="2021-09-21T09:03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8067" w:author="NA" w:date="2021-12-30T11:44:00Z">
            <w:rPr>
              <w:ins w:id="8068" w:author="PSK" w:date="2021-08-06T10:28:00Z"/>
              <w:del w:id="8069" w:author="HP" w:date="2021-09-21T09:03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</w:rPr>
          </w:rPrChange>
        </w:rPr>
        <w:pPrChange w:id="8070" w:author="NA" w:date="2021-12-27T11:38:00Z">
          <w:pPr>
            <w:ind w:left="720" w:firstLine="720"/>
            <w:jc w:val="both"/>
          </w:pPr>
        </w:pPrChange>
      </w:pPr>
      <w:ins w:id="8071" w:author="PSK" w:date="2021-08-06T10:18:00Z">
        <w:del w:id="8072" w:author="HP" w:date="2021-09-21T09:03:00Z"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7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ກະຊວງ</w:delText>
          </w:r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7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7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ການສື່ສານ</w:delText>
          </w:r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ເປັນຜູ້ຄຸ້ມຄອງ</w:delText>
          </w:r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, </w:delText>
          </w:r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ຈັດສັນ</w:delText>
          </w:r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87" w:author="NA" w:date="2021-12-30T11:44:00Z">
                <w:rPr>
                  <w:rFonts w:ascii="Phetsarath OT" w:eastAsia="Phetsarath OT" w:hAnsi="Phetsarath OT" w:cs="Phetsarath OT" w:hint="cs"/>
                  <w:color w:val="000000" w:themeColor="text1"/>
                  <w:sz w:val="24"/>
                  <w:szCs w:val="24"/>
                  <w:cs/>
                  <w:lang w:bidi="lo-LA"/>
                </w:rPr>
              </w:rPrChange>
            </w:rPr>
            <w:delText>ອະນຸຍາດ</w:delText>
          </w:r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0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ການນໍາໃຊ້ເລກໝາຍໂທລະສັບ</w:delText>
          </w:r>
        </w:del>
      </w:ins>
      <w:ins w:id="8090" w:author="home" w:date="2021-08-09T10:17:00Z">
        <w:del w:id="8091" w:author="HP" w:date="2021-09-21T09:03:00Z">
          <w:r w:rsidR="00A36F57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809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ຄົມ</w:delText>
          </w:r>
        </w:del>
      </w:ins>
      <w:ins w:id="8093" w:author="PSK" w:date="2021-08-10T10:35:00Z">
        <w:del w:id="8094" w:author="HP" w:date="2021-09-21T09:03:00Z">
          <w:r w:rsidR="00D5501E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8095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  <w:lang w:val="fr-FR" w:bidi="lo-LA"/>
                </w:rPr>
              </w:rPrChange>
            </w:rPr>
            <w:delText>ມະນາຄົມ</w:delText>
          </w:r>
        </w:del>
      </w:ins>
      <w:ins w:id="8096" w:author="PSK" w:date="2021-08-06T10:18:00Z">
        <w:del w:id="8097" w:author="HP" w:date="2021-09-21T09:03:00Z"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0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8099" w:author="PSK" w:date="2021-08-06T10:33:00Z">
        <w:del w:id="8100" w:author="HP" w:date="2021-09-21T09:03:00Z">
          <w:r w:rsidR="005F26B8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10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ໂດຍ</w:delText>
          </w:r>
        </w:del>
      </w:ins>
      <w:ins w:id="8102" w:author="PSK" w:date="2021-08-06T10:18:00Z">
        <w:del w:id="8103" w:author="HP" w:date="2021-09-21T09:03:00Z"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1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ສອດຄ່ອງກັບກົດໝາຍສະບັບນີ້</w:delText>
          </w:r>
        </w:del>
      </w:ins>
      <w:ins w:id="8105" w:author="PSK" w:date="2021-08-10T10:37:00Z">
        <w:del w:id="8106" w:author="HP" w:date="2021-09-21T09:03:00Z">
          <w:r w:rsidR="00D5501E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10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lang w:val="fr-FR"/>
                </w:rPr>
              </w:rPrChange>
            </w:rPr>
            <w:delText xml:space="preserve"> </w:delText>
          </w:r>
          <w:r w:rsidR="00D5501E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810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  <w:lang w:val="fr-FR" w:bidi="lo-LA"/>
                </w:rPr>
              </w:rPrChange>
            </w:rPr>
            <w:delText>ແລະ</w:delText>
          </w:r>
        </w:del>
      </w:ins>
      <w:ins w:id="8109" w:author="PSK" w:date="2021-08-06T10:18:00Z">
        <w:del w:id="8110" w:author="HP" w:date="2021-09-21T09:03:00Z">
          <w:r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1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D5501E"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11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ລະບຽບການ</w:delText>
          </w:r>
          <w:r w:rsidRPr="002C0BDB" w:rsidDel="00307812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11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ທີ່ກ່ຽວຂ້ອງ</w:delText>
          </w:r>
        </w:del>
      </w:ins>
      <w:ins w:id="8114" w:author="PSK" w:date="2021-08-10T10:37:00Z">
        <w:del w:id="8115" w:author="HP" w:date="2021-09-21T09:03:00Z">
          <w:r w:rsidR="00D5501E" w:rsidRPr="002C0BDB" w:rsidDel="0030781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116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>.</w:delText>
          </w:r>
        </w:del>
      </w:ins>
    </w:p>
    <w:p w14:paraId="004AE7EB" w14:textId="50DE646D" w:rsidR="00A12005" w:rsidRPr="002C0BDB" w:rsidDel="000360AB" w:rsidRDefault="00A12005">
      <w:pPr>
        <w:tabs>
          <w:tab w:val="left" w:pos="1134"/>
        </w:tabs>
        <w:spacing w:after="0" w:line="340" w:lineRule="exact"/>
        <w:ind w:firstLine="1276"/>
        <w:jc w:val="thaiDistribute"/>
        <w:rPr>
          <w:ins w:id="8117" w:author="HP" w:date="2021-09-20T22:02:00Z"/>
          <w:del w:id="8118" w:author="NA" w:date="2021-12-23T14:40:00Z"/>
          <w:rFonts w:eastAsia="Phetsarath OT" w:cs="Phetsarath OT"/>
          <w:szCs w:val="24"/>
          <w:lang w:val="fr-FR"/>
          <w:rPrChange w:id="8119" w:author="NA" w:date="2021-12-30T11:44:00Z">
            <w:rPr>
              <w:ins w:id="8120" w:author="HP" w:date="2021-09-20T22:02:00Z"/>
              <w:del w:id="8121" w:author="NA" w:date="2021-12-23T14:40:00Z"/>
              <w:rFonts w:eastAsia="Phetsarath OT" w:cs="Phetsarath OT"/>
              <w:szCs w:val="24"/>
              <w:u w:val="single"/>
              <w:lang w:val="fr-FR"/>
            </w:rPr>
          </w:rPrChange>
        </w:rPr>
        <w:pPrChange w:id="8122" w:author="NA" w:date="2021-12-27T11:38:00Z">
          <w:pPr>
            <w:spacing w:after="0" w:line="340" w:lineRule="exact"/>
            <w:jc w:val="thaiDistribute"/>
          </w:pPr>
        </w:pPrChange>
      </w:pPr>
    </w:p>
    <w:p w14:paraId="1F134998" w14:textId="1F38EAD5" w:rsidR="002C2BC1" w:rsidRPr="002C0BDB" w:rsidRDefault="002C2BC1">
      <w:pPr>
        <w:tabs>
          <w:tab w:val="left" w:pos="1134"/>
        </w:tabs>
        <w:spacing w:after="0" w:line="240" w:lineRule="auto"/>
        <w:ind w:left="432" w:firstLine="922"/>
        <w:jc w:val="both"/>
        <w:rPr>
          <w:ins w:id="8123" w:author="HP" w:date="2021-09-21T09:06:00Z"/>
          <w:rFonts w:eastAsia="Phetsarath OT" w:cs="Phetsarath OT"/>
          <w:szCs w:val="24"/>
          <w:lang w:val="fr-FR" w:bidi="lo-LA"/>
          <w:rPrChange w:id="8124" w:author="NA" w:date="2021-12-30T11:44:00Z">
            <w:rPr>
              <w:ins w:id="8125" w:author="HP" w:date="2021-09-21T09:06:00Z"/>
              <w:rFonts w:eastAsia="Phetsarath OT" w:cs="Phetsarath OT"/>
              <w:szCs w:val="24"/>
              <w:u w:val="single"/>
              <w:lang w:val="fr-FR" w:bidi="lo-LA"/>
            </w:rPr>
          </w:rPrChange>
        </w:rPr>
        <w:pPrChange w:id="8126" w:author="Windows User" w:date="2022-01-12T14:52:00Z">
          <w:pPr>
            <w:spacing w:after="0"/>
            <w:ind w:left="709" w:firstLine="720"/>
            <w:jc w:val="thaiDistribute"/>
          </w:pPr>
        </w:pPrChange>
      </w:pPr>
      <w:ins w:id="8127" w:author="HP" w:date="2021-09-21T09:06:00Z">
        <w:r w:rsidRPr="002C0BDB">
          <w:rPr>
            <w:rFonts w:eastAsia="Phetsarath OT" w:cs="Phetsarath OT" w:hint="cs"/>
            <w:szCs w:val="24"/>
            <w:cs/>
            <w:lang w:val="fr-FR" w:bidi="lo-LA"/>
            <w:rPrChange w:id="8128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ການຈັດສັນ</w:t>
        </w:r>
        <w:del w:id="8129" w:author="NA" w:date="2021-12-24T09:41:00Z">
          <w:r w:rsidRPr="002C0BDB" w:rsidDel="009E50BA">
            <w:rPr>
              <w:rFonts w:eastAsia="Phetsarath OT" w:cs="Phetsarath OT"/>
              <w:szCs w:val="24"/>
              <w:cs/>
              <w:lang w:val="fr-FR" w:bidi="lo-LA"/>
              <w:rPrChange w:id="8130" w:author="NA" w:date="2021-12-30T11:44:00Z">
                <w:rPr>
                  <w:rFonts w:eastAsia="Phetsarath OT" w:cs="Phetsarath OT"/>
                  <w:szCs w:val="24"/>
                  <w:u w:val="single"/>
                  <w:cs/>
                  <w:lang w:val="fr-FR" w:bidi="lo-LA"/>
                </w:rPr>
              </w:rPrChange>
            </w:rPr>
            <w:delText xml:space="preserve"> </w:delText>
          </w:r>
        </w:del>
        <w:r w:rsidRPr="002C0BDB">
          <w:rPr>
            <w:rFonts w:eastAsia="Phetsarath OT" w:cs="Phetsarath OT" w:hint="cs"/>
            <w:szCs w:val="24"/>
            <w:cs/>
            <w:lang w:val="fr-FR" w:bidi="lo-LA"/>
            <w:rPrChange w:id="8131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ເລກໝາຍໂທລະຄົມມະນາຄົມ</w:t>
        </w:r>
        <w:r w:rsidRPr="002C0BDB">
          <w:rPr>
            <w:rFonts w:eastAsia="Phetsarath OT" w:cs="Phetsarath OT"/>
            <w:szCs w:val="24"/>
            <w:cs/>
            <w:lang w:val="fr-FR" w:bidi="lo-LA"/>
            <w:rPrChange w:id="8132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33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ແມ່ນ</w:t>
        </w:r>
        <w:r w:rsidRPr="002C0BDB">
          <w:rPr>
            <w:rFonts w:eastAsia="Phetsarath OT" w:cs="Phetsarath OT"/>
            <w:szCs w:val="24"/>
            <w:cs/>
            <w:lang w:val="fr-FR" w:bidi="lo-LA"/>
            <w:rPrChange w:id="8134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35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ການແບ່ງປັນ</w:t>
        </w:r>
      </w:ins>
      <w:ins w:id="8136" w:author="NA" w:date="2021-12-29T10:55:00Z">
        <w:r w:rsidR="00A262A5" w:rsidRPr="008718D4">
          <w:rPr>
            <w:rFonts w:eastAsia="Phetsarath OT" w:cs="Phetsarath OT"/>
            <w:sz w:val="24"/>
            <w:lang w:val="fr-FR" w:bidi="lo-LA"/>
            <w:rPrChange w:id="8137" w:author="NA" w:date="2022-01-05T11:06:00Z">
              <w:rPr>
                <w:rFonts w:eastAsia="Phetsarath OT" w:cs="Phetsarath OT"/>
                <w:szCs w:val="24"/>
                <w:lang w:val="fr-FR" w:bidi="lo-LA"/>
              </w:rPr>
            </w:rPrChange>
          </w:rPr>
          <w:t>,</w:t>
        </w:r>
      </w:ins>
      <w:ins w:id="8138" w:author="HP" w:date="2021-09-21T09:06:00Z">
        <w:del w:id="8139" w:author="NA" w:date="2021-12-29T10:55:00Z">
          <w:r w:rsidRPr="002C0BDB" w:rsidDel="00A262A5">
            <w:rPr>
              <w:rFonts w:eastAsia="Phetsarath OT" w:cs="Phetsarath OT"/>
              <w:szCs w:val="24"/>
              <w:lang w:val="fr-FR"/>
              <w:rPrChange w:id="8140" w:author="NA" w:date="2021-12-30T11:44:00Z">
                <w:rPr>
                  <w:rFonts w:eastAsia="Phetsarath OT" w:cs="Phetsarath OT"/>
                  <w:szCs w:val="24"/>
                  <w:u w:val="single"/>
                  <w:lang w:val="fr-FR"/>
                </w:rPr>
              </w:rPrChange>
            </w:rPr>
            <w:delText>,</w:delText>
          </w:r>
        </w:del>
        <w:r w:rsidRPr="002C0BDB">
          <w:rPr>
            <w:rFonts w:eastAsia="Phetsarath OT" w:cs="Phetsarath OT"/>
            <w:szCs w:val="24"/>
            <w:lang w:val="fr-FR"/>
            <w:rPrChange w:id="8141" w:author="NA" w:date="2021-12-30T11:44:00Z">
              <w:rPr>
                <w:rFonts w:eastAsia="Phetsarath OT" w:cs="Phetsarath OT"/>
                <w:szCs w:val="24"/>
                <w:u w:val="single"/>
                <w:lang w:val="fr-FR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42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ຕິດຕາມ</w:t>
        </w:r>
      </w:ins>
      <w:ins w:id="8143" w:author="NA" w:date="2021-12-29T10:55:00Z">
        <w:r w:rsidR="00A262A5" w:rsidRPr="002C0BDB">
          <w:rPr>
            <w:rFonts w:eastAsia="Phetsarath OT" w:cs="Phetsarath OT"/>
            <w:szCs w:val="24"/>
            <w:lang w:val="fr-FR" w:bidi="lo-LA"/>
          </w:rPr>
          <w:t>,</w:t>
        </w:r>
      </w:ins>
      <w:ins w:id="8144" w:author="HP" w:date="2021-09-21T09:06:00Z">
        <w:del w:id="8145" w:author="NA" w:date="2021-12-29T10:55:00Z">
          <w:r w:rsidRPr="002C0BDB" w:rsidDel="00A262A5">
            <w:rPr>
              <w:rFonts w:eastAsia="Phetsarath OT" w:cs="Phetsarath OT"/>
              <w:szCs w:val="24"/>
              <w:lang w:val="fr-FR"/>
              <w:rPrChange w:id="8146" w:author="NA" w:date="2021-12-30T11:44:00Z">
                <w:rPr>
                  <w:rFonts w:eastAsia="Phetsarath OT" w:cs="Phetsarath OT"/>
                  <w:szCs w:val="24"/>
                  <w:u w:val="single"/>
                  <w:lang w:val="fr-FR"/>
                </w:rPr>
              </w:rPrChange>
            </w:rPr>
            <w:delText>,</w:delText>
          </w:r>
        </w:del>
        <w:r w:rsidRPr="002C0BDB">
          <w:rPr>
            <w:rFonts w:eastAsia="Phetsarath OT" w:cs="Phetsarath OT"/>
            <w:szCs w:val="24"/>
            <w:lang w:val="fr-FR"/>
            <w:rPrChange w:id="8147" w:author="NA" w:date="2021-12-30T11:44:00Z">
              <w:rPr>
                <w:rFonts w:eastAsia="Phetsarath OT" w:cs="Phetsarath OT"/>
                <w:szCs w:val="24"/>
                <w:u w:val="single"/>
                <w:lang w:val="fr-FR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48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ກວດກາ</w:t>
        </w:r>
      </w:ins>
      <w:ins w:id="8149" w:author="NA" w:date="2021-12-29T10:55:00Z">
        <w:r w:rsidR="00A262A5" w:rsidRPr="002C0BDB">
          <w:rPr>
            <w:rFonts w:eastAsia="Phetsarath OT" w:cs="Phetsarath OT"/>
            <w:szCs w:val="24"/>
            <w:lang w:val="fr-FR" w:bidi="lo-LA"/>
          </w:rPr>
          <w:t>,</w:t>
        </w:r>
      </w:ins>
      <w:ins w:id="8150" w:author="HP" w:date="2021-09-21T09:06:00Z">
        <w:del w:id="8151" w:author="NA" w:date="2021-12-29T10:55:00Z">
          <w:r w:rsidRPr="002C0BDB" w:rsidDel="00A262A5">
            <w:rPr>
              <w:rFonts w:eastAsia="Phetsarath OT" w:cs="Phetsarath OT"/>
              <w:szCs w:val="24"/>
              <w:lang w:val="fr-FR"/>
              <w:rPrChange w:id="8152" w:author="NA" w:date="2021-12-30T11:44:00Z">
                <w:rPr>
                  <w:rFonts w:eastAsia="Phetsarath OT" w:cs="Phetsarath OT"/>
                  <w:szCs w:val="24"/>
                  <w:u w:val="single"/>
                  <w:lang w:val="fr-FR"/>
                </w:rPr>
              </w:rPrChange>
            </w:rPr>
            <w:delText>,</w:delText>
          </w:r>
        </w:del>
        <w:r w:rsidRPr="002C0BDB">
          <w:rPr>
            <w:rFonts w:eastAsia="Phetsarath OT" w:cs="Phetsarath OT"/>
            <w:szCs w:val="24"/>
            <w:lang w:val="fr-FR"/>
            <w:rPrChange w:id="8153" w:author="NA" w:date="2021-12-30T11:44:00Z">
              <w:rPr>
                <w:rFonts w:eastAsia="Phetsarath OT" w:cs="Phetsarath OT"/>
                <w:szCs w:val="24"/>
                <w:u w:val="single"/>
                <w:lang w:val="fr-FR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54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ເກັບຄືນ</w:t>
        </w:r>
      </w:ins>
      <w:ins w:id="8155" w:author="NA" w:date="2021-12-29T10:55:00Z">
        <w:r w:rsidR="009670CE" w:rsidRPr="002C0BDB">
          <w:rPr>
            <w:rFonts w:eastAsia="Phetsarath OT" w:cs="Phetsarath OT"/>
            <w:szCs w:val="24"/>
            <w:lang w:val="fr-FR" w:bidi="lo-LA"/>
          </w:rPr>
          <w:t>,</w:t>
        </w:r>
      </w:ins>
      <w:ins w:id="8156" w:author="HP" w:date="2021-09-21T09:06:00Z">
        <w:del w:id="8157" w:author="NA" w:date="2021-12-29T10:55:00Z">
          <w:r w:rsidRPr="002C0BDB" w:rsidDel="009670CE">
            <w:rPr>
              <w:rFonts w:eastAsia="Phetsarath OT" w:cs="Phetsarath OT"/>
              <w:szCs w:val="24"/>
              <w:lang w:val="fr-FR"/>
              <w:rPrChange w:id="8158" w:author="NA" w:date="2021-12-30T11:44:00Z">
                <w:rPr>
                  <w:rFonts w:eastAsia="Phetsarath OT" w:cs="Phetsarath OT"/>
                  <w:szCs w:val="24"/>
                  <w:u w:val="single"/>
                  <w:lang w:val="fr-FR"/>
                </w:rPr>
              </w:rPrChange>
            </w:rPr>
            <w:delText>,</w:delText>
          </w:r>
        </w:del>
        <w:r w:rsidRPr="002C0BDB">
          <w:rPr>
            <w:rFonts w:eastAsia="Phetsarath OT" w:cs="Phetsarath OT"/>
            <w:szCs w:val="24"/>
            <w:lang w:val="fr-FR"/>
            <w:rPrChange w:id="8159" w:author="NA" w:date="2021-12-30T11:44:00Z">
              <w:rPr>
                <w:rFonts w:eastAsia="Phetsarath OT" w:cs="Phetsarath OT"/>
                <w:szCs w:val="24"/>
                <w:u w:val="single"/>
                <w:lang w:val="fr-FR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60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ປ່ຽນແທນ</w:t>
        </w:r>
        <w:r w:rsidRPr="002C0BDB">
          <w:rPr>
            <w:rFonts w:eastAsia="Phetsarath OT" w:cs="Phetsarath OT"/>
            <w:szCs w:val="24"/>
            <w:cs/>
            <w:lang w:val="fr-FR" w:bidi="lo-LA"/>
            <w:rPrChange w:id="8161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62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Pr="002C0BDB">
          <w:rPr>
            <w:rFonts w:eastAsia="Phetsarath OT" w:cs="Phetsarath OT"/>
            <w:szCs w:val="24"/>
            <w:cs/>
            <w:lang w:val="fr-FR" w:bidi="lo-LA"/>
            <w:rPrChange w:id="8163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64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ສະຫງວນໄວ້</w:t>
        </w:r>
        <w:r w:rsidRPr="002C0BDB">
          <w:rPr>
            <w:rFonts w:eastAsia="Phetsarath OT" w:cs="Phetsarath OT"/>
            <w:szCs w:val="24"/>
            <w:cs/>
            <w:lang w:val="fr-FR" w:bidi="lo-LA"/>
            <w:rPrChange w:id="8165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66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ເລກໝາຍໂທລະຄົມມະນາຄົມ</w:t>
        </w:r>
        <w:r w:rsidRPr="002C0BDB">
          <w:rPr>
            <w:rFonts w:eastAsia="Phetsarath OT" w:cs="Phetsarath OT"/>
            <w:szCs w:val="24"/>
            <w:cs/>
            <w:lang w:val="fr-FR" w:bidi="lo-LA"/>
            <w:rPrChange w:id="8167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68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ໂດຍຮັບປະກັນຫຼັກການຄວາມສະເໝີພາບ</w:t>
        </w:r>
      </w:ins>
      <w:ins w:id="8169" w:author="NA" w:date="2021-12-29T10:55:00Z">
        <w:r w:rsidR="00A262A5" w:rsidRPr="002C0BDB">
          <w:rPr>
            <w:rFonts w:eastAsia="Phetsarath OT" w:cs="Phetsarath OT"/>
            <w:szCs w:val="24"/>
            <w:lang w:val="fr-FR" w:bidi="lo-LA"/>
          </w:rPr>
          <w:t>,</w:t>
        </w:r>
      </w:ins>
      <w:ins w:id="8170" w:author="HP" w:date="2021-09-21T09:06:00Z">
        <w:del w:id="8171" w:author="NA" w:date="2021-12-29T10:55:00Z">
          <w:r w:rsidRPr="002C0BDB" w:rsidDel="00A262A5">
            <w:rPr>
              <w:rFonts w:eastAsia="Phetsarath OT" w:cs="Phetsarath OT"/>
              <w:szCs w:val="24"/>
              <w:lang w:val="fr-FR"/>
              <w:rPrChange w:id="8172" w:author="NA" w:date="2021-12-30T11:44:00Z">
                <w:rPr>
                  <w:rFonts w:eastAsia="Phetsarath OT" w:cs="Phetsarath OT"/>
                  <w:szCs w:val="24"/>
                  <w:u w:val="single"/>
                  <w:lang w:val="fr-FR"/>
                </w:rPr>
              </w:rPrChange>
            </w:rPr>
            <w:delText>,</w:delText>
          </w:r>
        </w:del>
        <w:r w:rsidRPr="002C0BDB">
          <w:rPr>
            <w:rFonts w:eastAsia="Phetsarath OT" w:cs="Phetsarath OT"/>
            <w:szCs w:val="24"/>
            <w:lang w:val="fr-FR"/>
            <w:rPrChange w:id="8173" w:author="NA" w:date="2021-12-30T11:44:00Z">
              <w:rPr>
                <w:rFonts w:eastAsia="Phetsarath OT" w:cs="Phetsarath OT"/>
                <w:szCs w:val="24"/>
                <w:u w:val="single"/>
                <w:lang w:val="fr-FR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74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ໂປ່ງໃສ</w:t>
        </w:r>
        <w:r w:rsidRPr="002C0BDB">
          <w:rPr>
            <w:rFonts w:eastAsia="Phetsarath OT" w:cs="Phetsarath OT"/>
            <w:szCs w:val="24"/>
            <w:cs/>
            <w:lang w:val="fr-FR" w:bidi="lo-LA"/>
            <w:rPrChange w:id="8175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76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Pr="002C0BDB">
          <w:rPr>
            <w:rFonts w:eastAsia="Phetsarath OT" w:cs="Phetsarath OT"/>
            <w:szCs w:val="24"/>
            <w:cs/>
            <w:lang w:val="fr-FR" w:bidi="lo-LA"/>
            <w:rPrChange w:id="8177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eastAsia="Phetsarath OT" w:cs="Phetsarath OT" w:hint="cs"/>
            <w:szCs w:val="24"/>
            <w:cs/>
            <w:lang w:val="fr-FR" w:bidi="lo-LA"/>
            <w:rPrChange w:id="8178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ປະຢັດ</w:t>
        </w:r>
        <w:r w:rsidRPr="002C0BDB">
          <w:rPr>
            <w:rFonts w:eastAsia="Phetsarath OT" w:cs="Phetsarath OT"/>
            <w:szCs w:val="24"/>
            <w:cs/>
            <w:lang w:val="fr-FR" w:bidi="lo-LA"/>
            <w:rPrChange w:id="8179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>.</w:t>
        </w:r>
      </w:ins>
    </w:p>
    <w:p w14:paraId="41FB0F81" w14:textId="692D4749" w:rsidR="002C2BC1" w:rsidRPr="002C0BDB" w:rsidRDefault="00835962">
      <w:pPr>
        <w:spacing w:after="0" w:line="240" w:lineRule="auto"/>
        <w:ind w:left="432" w:firstLine="922"/>
        <w:jc w:val="both"/>
        <w:rPr>
          <w:ins w:id="8180" w:author="HP" w:date="2021-09-21T09:06:00Z"/>
          <w:rFonts w:eastAsia="Phetsarath OT" w:cs="Phetsarath OT"/>
          <w:szCs w:val="24"/>
          <w:lang w:val="fr-FR" w:bidi="lo-LA"/>
          <w:rPrChange w:id="8181" w:author="NA" w:date="2021-12-30T11:44:00Z">
            <w:rPr>
              <w:ins w:id="8182" w:author="HP" w:date="2021-09-21T09:06:00Z"/>
              <w:rFonts w:eastAsia="Phetsarath OT" w:cs="Phetsarath OT"/>
              <w:color w:val="0070C0"/>
              <w:szCs w:val="24"/>
              <w:u w:val="single"/>
              <w:lang w:val="fr-FR" w:bidi="lo-LA"/>
            </w:rPr>
          </w:rPrChange>
        </w:rPr>
        <w:pPrChange w:id="8183" w:author="Windows User" w:date="2022-01-12T14:52:00Z">
          <w:pPr>
            <w:spacing w:after="0"/>
            <w:ind w:left="709" w:firstLine="720"/>
            <w:jc w:val="thaiDistribute"/>
          </w:pPr>
        </w:pPrChange>
      </w:pPr>
      <w:ins w:id="8184" w:author="NA" w:date="2021-12-27T11:37:00Z">
        <w:r w:rsidRPr="002C0BDB">
          <w:rPr>
            <w:rFonts w:eastAsia="Phetsarath OT" w:cs="Phetsarath OT"/>
            <w:szCs w:val="24"/>
            <w:cs/>
            <w:lang w:val="fr-FR" w:bidi="lo-LA"/>
          </w:rPr>
          <w:t xml:space="preserve">  </w:t>
        </w:r>
      </w:ins>
      <w:ins w:id="8185" w:author="Documents" w:date="2022-01-06T08:56:00Z">
        <w:r w:rsidR="00636FE4">
          <w:rPr>
            <w:rFonts w:eastAsia="Phetsarath OT" w:cs="Phetsarath OT"/>
            <w:szCs w:val="24"/>
            <w:lang w:val="fr-FR" w:bidi="lo-LA"/>
          </w:rPr>
          <w:t xml:space="preserve"> </w:t>
        </w:r>
        <w:del w:id="8186" w:author="Windows User" w:date="2022-01-12T14:53:00Z">
          <w:r w:rsidR="00636FE4" w:rsidDel="002E5DD4">
            <w:rPr>
              <w:rFonts w:eastAsia="Phetsarath OT" w:cs="Phetsarath OT"/>
              <w:szCs w:val="24"/>
              <w:lang w:val="fr-FR" w:bidi="lo-LA"/>
            </w:rPr>
            <w:delText xml:space="preserve">  </w:delText>
          </w:r>
        </w:del>
      </w:ins>
      <w:ins w:id="8187" w:author="Documents" w:date="2022-01-06T08:57:00Z">
        <w:del w:id="8188" w:author="Windows User" w:date="2022-01-12T14:53:00Z">
          <w:r w:rsidR="00636FE4" w:rsidDel="002E5DD4">
            <w:rPr>
              <w:rFonts w:eastAsia="Phetsarath OT" w:cs="Phetsarath OT"/>
              <w:szCs w:val="24"/>
              <w:lang w:val="fr-FR" w:bidi="lo-LA"/>
            </w:rPr>
            <w:delText xml:space="preserve"> </w:delText>
          </w:r>
        </w:del>
      </w:ins>
      <w:ins w:id="8189" w:author="HP" w:date="2021-09-21T09:06:00Z"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190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ສຳລັບການຈັດສັນ</w:t>
        </w:r>
        <w:del w:id="8191" w:author="NA" w:date="2021-12-27T10:12:00Z">
          <w:r w:rsidR="002C2BC1" w:rsidRPr="002C0BDB" w:rsidDel="006951A7">
            <w:rPr>
              <w:rFonts w:eastAsia="Phetsarath OT" w:cs="Phetsarath OT"/>
              <w:szCs w:val="24"/>
              <w:cs/>
              <w:lang w:val="fr-FR" w:bidi="lo-LA"/>
              <w:rPrChange w:id="8192" w:author="NA" w:date="2021-12-30T11:44:00Z">
                <w:rPr>
                  <w:rFonts w:eastAsia="Phetsarath OT" w:cs="Phetsarath OT"/>
                  <w:color w:val="0070C0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 xml:space="preserve"> </w:delText>
          </w:r>
        </w:del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193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ເລກໝາຍໂທລະສັບ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194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195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ເພື່ອອອກອະນຸຍາດໃຫ້ຜູ້ໃຫ້ບໍລິການ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196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197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ແມ່ນ</w:t>
        </w:r>
      </w:ins>
      <w:ins w:id="8198" w:author="NA" w:date="2021-12-27T10:13:00Z">
        <w:r w:rsidR="006951A7" w:rsidRPr="002C0BDB">
          <w:rPr>
            <w:rFonts w:eastAsia="Phetsarath OT" w:cs="Phetsarath OT"/>
            <w:szCs w:val="24"/>
            <w:cs/>
            <w:lang w:val="fr-FR" w:bidi="lo-LA"/>
          </w:rPr>
          <w:t xml:space="preserve"> </w:t>
        </w:r>
      </w:ins>
      <w:ins w:id="8199" w:author="HP" w:date="2021-09-21T09:06:00Z"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00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ຈັດສັນ</w:t>
        </w:r>
        <w:r w:rsidR="002C2BC1" w:rsidRPr="0060422E">
          <w:rPr>
            <w:rFonts w:eastAsia="Phetsarath OT" w:cs="Phetsarath OT" w:hint="cs"/>
            <w:spacing w:val="-4"/>
            <w:szCs w:val="24"/>
            <w:cs/>
            <w:lang w:val="fr-FR" w:bidi="lo-LA"/>
            <w:rPrChange w:id="8201" w:author="Windows User" w:date="2022-01-28T09:0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ເປັນຊຸດເລກໝາຍໂທລະສັບ</w:t>
        </w:r>
      </w:ins>
      <w:ins w:id="8202" w:author="NA" w:date="2021-12-27T10:12:00Z">
        <w:r w:rsidR="006951A7" w:rsidRPr="0060422E">
          <w:rPr>
            <w:rFonts w:eastAsia="Phetsarath OT" w:cs="Phetsarath OT"/>
            <w:spacing w:val="-4"/>
            <w:szCs w:val="24"/>
            <w:cs/>
            <w:lang w:val="fr-FR" w:bidi="lo-LA"/>
            <w:rPrChange w:id="8203" w:author="Windows User" w:date="2022-01-28T09:04:00Z">
              <w:rPr>
                <w:rFonts w:eastAsia="Phetsarath OT" w:cs="Phetsarath OT"/>
                <w:szCs w:val="24"/>
                <w:cs/>
                <w:lang w:val="fr-FR" w:bidi="lo-LA"/>
              </w:rPr>
            </w:rPrChange>
          </w:rPr>
          <w:t xml:space="preserve"> </w:t>
        </w:r>
      </w:ins>
      <w:ins w:id="8204" w:author="HP" w:date="2021-09-21T09:06:00Z">
        <w:del w:id="8205" w:author="NA" w:date="2021-12-27T10:12:00Z">
          <w:r w:rsidR="002C2BC1" w:rsidRPr="0060422E" w:rsidDel="006951A7">
            <w:rPr>
              <w:rFonts w:eastAsia="Phetsarath OT" w:cs="Phetsarath OT"/>
              <w:spacing w:val="-4"/>
              <w:szCs w:val="24"/>
              <w:cs/>
              <w:lang w:val="fr-FR" w:bidi="lo-LA"/>
              <w:rPrChange w:id="8206" w:author="Windows User" w:date="2022-01-28T09:04:00Z">
                <w:rPr>
                  <w:rFonts w:eastAsia="Phetsarath OT" w:cs="Phetsarath OT"/>
                  <w:color w:val="0070C0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 xml:space="preserve"> </w:delText>
          </w:r>
        </w:del>
        <w:r w:rsidR="002C2BC1" w:rsidRPr="0060422E">
          <w:rPr>
            <w:rFonts w:eastAsia="Phetsarath OT" w:cs="Phetsarath OT" w:hint="cs"/>
            <w:spacing w:val="-4"/>
            <w:szCs w:val="24"/>
            <w:cs/>
            <w:lang w:val="fr-FR" w:bidi="lo-LA"/>
            <w:rPrChange w:id="8207" w:author="Windows User" w:date="2022-01-28T09:0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ໃນຈຳນວນໃດໜ</w:t>
        </w:r>
      </w:ins>
      <w:ins w:id="8208" w:author="LENOVO" w:date="2021-12-10T08:03:00Z">
        <w:r w:rsidR="00F825B9" w:rsidRPr="0060422E">
          <w:rPr>
            <w:rFonts w:eastAsia="Phetsarath OT" w:cs="Phetsarath OT" w:hint="cs"/>
            <w:spacing w:val="-4"/>
            <w:szCs w:val="24"/>
            <w:cs/>
            <w:lang w:val="fr-FR" w:bidi="lo-LA"/>
            <w:rPrChange w:id="8209" w:author="Windows User" w:date="2022-01-28T09:04:00Z">
              <w:rPr>
                <w:rFonts w:eastAsia="Phetsarath OT" w:cs="Phetsarath OT" w:hint="cs"/>
                <w:szCs w:val="24"/>
                <w:cs/>
                <w:lang w:val="fr-FR" w:bidi="lo-LA"/>
              </w:rPr>
            </w:rPrChange>
          </w:rPr>
          <w:t>ຶ່</w:t>
        </w:r>
      </w:ins>
      <w:ins w:id="8210" w:author="HP" w:date="2021-09-21T09:06:00Z">
        <w:del w:id="8211" w:author="LENOVO" w:date="2021-12-10T08:03:00Z">
          <w:r w:rsidR="002C2BC1" w:rsidRPr="0060422E" w:rsidDel="00F825B9">
            <w:rPr>
              <w:rFonts w:eastAsia="Phetsarath OT" w:cs="Phetsarath OT" w:hint="cs"/>
              <w:spacing w:val="-4"/>
              <w:szCs w:val="24"/>
              <w:cs/>
              <w:lang w:val="fr-FR" w:bidi="lo-LA"/>
              <w:rPrChange w:id="8212" w:author="Windows User" w:date="2022-01-28T09:04:00Z">
                <w:rPr>
                  <w:rFonts w:eastAsia="Phetsarath OT" w:cs="Phetsarath OT" w:hint="cs"/>
                  <w:color w:val="0070C0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ື່</w:delText>
          </w:r>
        </w:del>
        <w:r w:rsidR="002C2BC1" w:rsidRPr="0060422E">
          <w:rPr>
            <w:rFonts w:eastAsia="Phetsarath OT" w:cs="Phetsarath OT" w:hint="cs"/>
            <w:spacing w:val="-4"/>
            <w:szCs w:val="24"/>
            <w:cs/>
            <w:lang w:val="fr-FR" w:bidi="lo-LA"/>
            <w:rPrChange w:id="8213" w:author="Windows User" w:date="2022-01-28T09:0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ງ</w:t>
        </w:r>
        <w:r w:rsidR="002C2BC1" w:rsidRPr="0060422E">
          <w:rPr>
            <w:rFonts w:eastAsia="Phetsarath OT" w:cs="Phetsarath OT"/>
            <w:spacing w:val="-4"/>
            <w:szCs w:val="24"/>
            <w:cs/>
            <w:lang w:val="fr-FR" w:bidi="lo-LA"/>
            <w:rPrChange w:id="8214" w:author="Windows User" w:date="2022-01-28T09:0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. </w:t>
        </w:r>
        <w:r w:rsidR="002C2BC1" w:rsidRPr="0060422E">
          <w:rPr>
            <w:rFonts w:eastAsia="Phetsarath OT" w:cs="Phetsarath OT" w:hint="cs"/>
            <w:spacing w:val="-4"/>
            <w:szCs w:val="24"/>
            <w:cs/>
            <w:lang w:val="fr-FR" w:bidi="lo-LA"/>
            <w:rPrChange w:id="8215" w:author="Windows User" w:date="2022-01-28T09:0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ການຂໍອະນຸຍາດນຳໃຊ້ຊຸດເລກໝາຍໂທລະສັບຄັ້ງຕໍ່ໄປ</w:t>
        </w:r>
      </w:ins>
      <w:ins w:id="8216" w:author="NA" w:date="2021-12-29T10:56:00Z">
        <w:r w:rsidR="000F32B6" w:rsidRPr="0060422E">
          <w:rPr>
            <w:rFonts w:eastAsia="Phetsarath OT" w:cs="Phetsarath OT"/>
            <w:spacing w:val="-4"/>
            <w:szCs w:val="24"/>
            <w:lang w:val="fr-FR" w:bidi="lo-LA"/>
            <w:rPrChange w:id="8217" w:author="Windows User" w:date="2022-01-28T09:04:00Z">
              <w:rPr>
                <w:rFonts w:eastAsia="Phetsarath OT" w:cs="Phetsarath OT"/>
                <w:szCs w:val="24"/>
                <w:lang w:val="fr-FR" w:bidi="lo-LA"/>
              </w:rPr>
            </w:rPrChange>
          </w:rPr>
          <w:t>,</w:t>
        </w:r>
      </w:ins>
      <w:ins w:id="8218" w:author="HP" w:date="2021-09-21T09:06:00Z">
        <w:del w:id="8219" w:author="NA" w:date="2021-12-29T10:56:00Z">
          <w:r w:rsidR="002C2BC1" w:rsidRPr="0060422E" w:rsidDel="000F32B6">
            <w:rPr>
              <w:rFonts w:eastAsia="Phetsarath OT" w:cs="Phetsarath OT"/>
              <w:spacing w:val="-4"/>
              <w:szCs w:val="24"/>
              <w:lang w:val="fr-FR" w:bidi="lo-LA"/>
              <w:rPrChange w:id="8220" w:author="Windows User" w:date="2022-01-28T09:04:00Z">
                <w:rPr>
                  <w:rFonts w:eastAsia="Phetsarath OT" w:cs="Phetsarath OT"/>
                  <w:color w:val="0070C0"/>
                  <w:szCs w:val="24"/>
                  <w:highlight w:val="yellow"/>
                  <w:u w:val="single"/>
                  <w:lang w:val="fr-FR" w:bidi="lo-LA"/>
                </w:rPr>
              </w:rPrChange>
            </w:rPr>
            <w:delText>,</w:delText>
          </w:r>
        </w:del>
        <w:r w:rsidR="002C2BC1" w:rsidRPr="0060422E">
          <w:rPr>
            <w:rFonts w:eastAsia="Phetsarath OT" w:cs="Phetsarath OT"/>
            <w:spacing w:val="-4"/>
            <w:szCs w:val="24"/>
            <w:cs/>
            <w:lang w:val="fr-FR" w:bidi="lo-LA"/>
            <w:rPrChange w:id="8221" w:author="Windows User" w:date="2022-01-28T09:0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 </w:t>
        </w:r>
        <w:r w:rsidR="002C2BC1" w:rsidRPr="0060422E">
          <w:rPr>
            <w:rFonts w:eastAsia="Phetsarath OT" w:cs="Phetsarath OT" w:hint="cs"/>
            <w:spacing w:val="-4"/>
            <w:szCs w:val="24"/>
            <w:cs/>
            <w:lang w:val="fr-FR" w:bidi="lo-LA"/>
            <w:rPrChange w:id="8222" w:author="Windows User" w:date="2022-01-28T09:0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ຊຸດເລກ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23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ໝາຍໂທລະສັບທີ່ໄດ້ຮັບອະນຸຍາດໄປແລ້ວນັ້ນ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24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25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ຕ້ອງໄດ້ເປີດນຳ</w:t>
        </w:r>
        <w:r w:rsidR="002C2BC1" w:rsidRPr="002C0BDB">
          <w:rPr>
            <w:rFonts w:eastAsia="Phetsarath OT" w:cs="Phetsarath OT" w:hint="cs"/>
            <w:sz w:val="24"/>
            <w:szCs w:val="26"/>
            <w:cs/>
            <w:lang w:val="fr-FR" w:bidi="lo-LA"/>
            <w:rPrChange w:id="8226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ໃຊ</w:t>
        </w:r>
      </w:ins>
      <w:ins w:id="8227" w:author="NA" w:date="2021-12-29T11:04:00Z">
        <w:r w:rsidR="007920A8" w:rsidRPr="002C0BDB">
          <w:rPr>
            <w:rFonts w:eastAsia="Phetsarath OT" w:cs="Phetsarath OT" w:hint="cs"/>
            <w:sz w:val="24"/>
            <w:szCs w:val="26"/>
            <w:cs/>
            <w:lang w:val="fr-FR" w:bidi="lo-LA"/>
          </w:rPr>
          <w:t>້ຫຼ</w:t>
        </w:r>
      </w:ins>
      <w:ins w:id="8228" w:author="HP" w:date="2021-09-21T09:06:00Z">
        <w:del w:id="8229" w:author="NA" w:date="2021-12-29T11:04:00Z">
          <w:r w:rsidR="002C2BC1" w:rsidRPr="002C0BDB" w:rsidDel="007920A8">
            <w:rPr>
              <w:rFonts w:eastAsia="Phetsarath OT" w:cs="Phetsarath OT" w:hint="cs"/>
              <w:sz w:val="24"/>
              <w:szCs w:val="26"/>
              <w:cs/>
              <w:lang w:val="fr-FR" w:bidi="lo-LA"/>
              <w:rPrChange w:id="8230" w:author="NA" w:date="2021-12-30T11:44:00Z">
                <w:rPr>
                  <w:rFonts w:eastAsia="Phetsarath OT" w:cs="Phetsarath OT" w:hint="cs"/>
                  <w:color w:val="0070C0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້ຫລ</w:delText>
          </w:r>
        </w:del>
        <w:r w:rsidR="002C2BC1" w:rsidRPr="002C0BDB">
          <w:rPr>
            <w:rFonts w:eastAsia="Phetsarath OT" w:cs="Phetsarath OT" w:hint="cs"/>
            <w:sz w:val="24"/>
            <w:szCs w:val="26"/>
            <w:cs/>
            <w:lang w:val="fr-FR" w:bidi="lo-LA"/>
            <w:rPrChange w:id="8231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າຍ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32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ກວ່າ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33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34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ເຈັດສິບສ່ວນຮ້ອຍ</w:t>
        </w:r>
        <w:del w:id="8235" w:author="Documents" w:date="2022-01-11T11:06:00Z">
          <w:r w:rsidR="002C2BC1" w:rsidRPr="002C0BDB" w:rsidDel="00DC58A4">
            <w:rPr>
              <w:rFonts w:eastAsia="Phetsarath OT" w:cs="Phetsarath OT"/>
              <w:szCs w:val="24"/>
              <w:cs/>
              <w:lang w:val="fr-FR" w:bidi="lo-LA"/>
              <w:rPrChange w:id="8236" w:author="NA" w:date="2021-12-30T11:44:00Z">
                <w:rPr>
                  <w:rFonts w:eastAsia="Phetsarath OT" w:cs="Phetsarath OT"/>
                  <w:color w:val="0070C0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 xml:space="preserve"> </w:delText>
          </w:r>
        </w:del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37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ຂ</w:t>
        </w:r>
      </w:ins>
      <w:ins w:id="8238" w:author="Documents" w:date="2022-01-11T11:05:00Z">
        <w:r w:rsidR="00DC58A4">
          <w:rPr>
            <w:rFonts w:eastAsia="Phetsarath OT" w:cs="Phetsarath OT" w:hint="cs"/>
            <w:szCs w:val="24"/>
            <w:cs/>
            <w:lang w:val="fr-FR" w:bidi="lo-LA"/>
          </w:rPr>
          <w:t>ຶ້</w:t>
        </w:r>
      </w:ins>
      <w:ins w:id="8239" w:author="NA" w:date="2022-01-05T11:07:00Z">
        <w:del w:id="8240" w:author="Documents" w:date="2022-01-11T11:05:00Z">
          <w:r w:rsidR="008718D4" w:rsidDel="00DC58A4">
            <w:rPr>
              <w:rFonts w:eastAsia="Phetsarath OT" w:cs="Phetsarath OT" w:hint="cs"/>
              <w:szCs w:val="24"/>
              <w:cs/>
              <w:lang w:val="fr-FR" w:bidi="lo-LA"/>
            </w:rPr>
            <w:delText>ຶ້</w:delText>
          </w:r>
        </w:del>
      </w:ins>
      <w:ins w:id="8241" w:author="HP" w:date="2021-09-21T09:06:00Z">
        <w:del w:id="8242" w:author="NA" w:date="2021-12-29T10:56:00Z">
          <w:r w:rsidR="002C2BC1" w:rsidRPr="002C0BDB" w:rsidDel="00C93925">
            <w:rPr>
              <w:rFonts w:eastAsia="Phetsarath OT" w:cs="Phetsarath OT" w:hint="cs"/>
              <w:szCs w:val="24"/>
              <w:cs/>
              <w:lang w:val="fr-FR" w:bidi="lo-LA"/>
              <w:rPrChange w:id="8243" w:author="NA" w:date="2021-12-30T11:44:00Z">
                <w:rPr>
                  <w:rFonts w:eastAsia="Phetsarath OT" w:cs="Phetsarath OT" w:hint="cs"/>
                  <w:color w:val="0070C0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ື້</w:delText>
          </w:r>
        </w:del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44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ນໄປ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45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46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ແລະ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47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48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ຕ້ອງໄດ້ຂຶ້ນທະບຽນເລກໝາຍໂທລະສັບສຳເລັດທັງໝົດ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49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50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ຢ່າງຄົບຖ້ວນ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51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52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ແລະ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53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54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ຖ</w:t>
        </w:r>
      </w:ins>
      <w:ins w:id="8255" w:author="NA" w:date="2021-12-29T11:05:00Z">
        <w:r w:rsidR="00BF1FAE" w:rsidRPr="002C0BDB">
          <w:rPr>
            <w:rFonts w:eastAsia="Phetsarath OT" w:cs="Phetsarath OT" w:hint="cs"/>
            <w:szCs w:val="24"/>
            <w:cs/>
            <w:lang w:val="fr-FR" w:bidi="lo-LA"/>
          </w:rPr>
          <w:t>ື</w:t>
        </w:r>
      </w:ins>
      <w:ins w:id="8256" w:author="HP" w:date="2021-09-21T09:06:00Z">
        <w:del w:id="8257" w:author="NA" w:date="2021-12-29T11:05:00Z">
          <w:r w:rsidR="002C2BC1" w:rsidRPr="002C0BDB" w:rsidDel="00BF1FAE">
            <w:rPr>
              <w:rFonts w:eastAsia="Phetsarath OT" w:cs="Phetsarath OT" w:hint="cs"/>
              <w:szCs w:val="24"/>
              <w:cs/>
              <w:lang w:val="fr-FR" w:bidi="lo-LA"/>
              <w:rPrChange w:id="8258" w:author="NA" w:date="2021-12-30T11:44:00Z">
                <w:rPr>
                  <w:rFonts w:eastAsia="Phetsarath OT" w:cs="Phetsarath OT" w:hint="cs"/>
                  <w:color w:val="0070C0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ຶ</w:delText>
          </w:r>
        </w:del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59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ກຕ້ອງ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60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. </w:t>
        </w:r>
      </w:ins>
    </w:p>
    <w:p w14:paraId="578EA60C" w14:textId="439C48FD" w:rsidR="002C2BC1" w:rsidRPr="002C0BDB" w:rsidRDefault="00835962">
      <w:pPr>
        <w:tabs>
          <w:tab w:val="left" w:pos="1620"/>
          <w:tab w:val="left" w:pos="1985"/>
          <w:tab w:val="left" w:pos="2127"/>
        </w:tabs>
        <w:spacing w:after="0" w:line="240" w:lineRule="auto"/>
        <w:ind w:left="432" w:firstLine="922"/>
        <w:jc w:val="both"/>
        <w:rPr>
          <w:ins w:id="8261" w:author="HP" w:date="2021-09-21T09:06:00Z"/>
          <w:rFonts w:eastAsia="Phetsarath OT" w:cs="Phetsarath OT"/>
          <w:szCs w:val="24"/>
          <w:lang w:val="fr-FR"/>
        </w:rPr>
        <w:pPrChange w:id="8262" w:author="Windows User" w:date="2022-01-12T14:53:00Z">
          <w:pPr>
            <w:spacing w:after="0"/>
            <w:ind w:left="709" w:firstLine="720"/>
            <w:jc w:val="thaiDistribute"/>
          </w:pPr>
        </w:pPrChange>
      </w:pPr>
      <w:ins w:id="8263" w:author="NA" w:date="2021-12-27T11:37:00Z">
        <w:r w:rsidRPr="002C0BDB">
          <w:rPr>
            <w:rFonts w:eastAsia="Phetsarath OT" w:cs="Phetsarath OT"/>
            <w:szCs w:val="24"/>
            <w:cs/>
            <w:lang w:val="fr-FR" w:bidi="lo-LA"/>
          </w:rPr>
          <w:t xml:space="preserve">  </w:t>
        </w:r>
      </w:ins>
      <w:ins w:id="8264" w:author="Documents" w:date="2022-01-06T08:57:00Z">
        <w:r w:rsidR="00636FE4">
          <w:rPr>
            <w:rFonts w:eastAsia="Phetsarath OT" w:cs="Phetsarath OT"/>
            <w:szCs w:val="24"/>
            <w:lang w:val="fr-FR" w:bidi="lo-LA"/>
          </w:rPr>
          <w:t xml:space="preserve"> </w:t>
        </w:r>
        <w:del w:id="8265" w:author="Windows User" w:date="2022-01-12T14:53:00Z">
          <w:r w:rsidR="00636FE4" w:rsidDel="002E5DD4">
            <w:rPr>
              <w:rFonts w:eastAsia="Phetsarath OT" w:cs="Phetsarath OT"/>
              <w:szCs w:val="24"/>
              <w:lang w:val="fr-FR" w:bidi="lo-LA"/>
            </w:rPr>
            <w:delText xml:space="preserve">   </w:delText>
          </w:r>
        </w:del>
      </w:ins>
      <w:ins w:id="8266" w:author="HP" w:date="2021-09-21T09:06:00Z"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67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ບຸກຄົນ</w:t>
        </w:r>
      </w:ins>
      <w:ins w:id="8268" w:author="NA" w:date="2021-12-29T10:56:00Z">
        <w:r w:rsidR="000F32B6" w:rsidRPr="002C0BDB">
          <w:rPr>
            <w:rFonts w:eastAsia="Phetsarath OT" w:cs="Phetsarath OT"/>
            <w:szCs w:val="24"/>
            <w:lang w:val="fr-FR" w:bidi="lo-LA"/>
          </w:rPr>
          <w:t>,</w:t>
        </w:r>
      </w:ins>
      <w:ins w:id="8269" w:author="HP" w:date="2021-09-21T09:06:00Z">
        <w:del w:id="8270" w:author="NA" w:date="2021-12-29T10:56:00Z">
          <w:r w:rsidR="002C2BC1" w:rsidRPr="002C0BDB" w:rsidDel="000F32B6">
            <w:rPr>
              <w:rFonts w:eastAsia="Phetsarath OT" w:cs="Phetsarath OT"/>
              <w:szCs w:val="24"/>
              <w:lang w:val="fr-FR" w:bidi="lo-LA"/>
              <w:rPrChange w:id="8271" w:author="NA" w:date="2021-12-30T11:44:00Z">
                <w:rPr>
                  <w:rFonts w:eastAsia="Phetsarath OT" w:cs="Phetsarath OT"/>
                  <w:color w:val="0070C0"/>
                  <w:szCs w:val="24"/>
                  <w:highlight w:val="yellow"/>
                  <w:u w:val="single"/>
                  <w:lang w:val="fr-FR" w:bidi="lo-LA"/>
                </w:rPr>
              </w:rPrChange>
            </w:rPr>
            <w:delText>,</w:delText>
          </w:r>
        </w:del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72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73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ນິຕິບຸກຄົນ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74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75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ຫຼື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76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77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ການຈັດ​ຕັ້ງ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78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79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ທີ່​ມີ​ຈຸດປະສົງ​ນຳ​ໃຊ້​ເລກໝາຍ​ໂທລະຄົມມະນາຄົມ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80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</w:ins>
      <w:ins w:id="8281" w:author="Windows User" w:date="2022-01-12T14:53:00Z">
        <w:r w:rsidR="002E5DD4">
          <w:rPr>
            <w:rFonts w:eastAsia="Phetsarath OT" w:cs="Phetsarath OT" w:hint="cs"/>
            <w:szCs w:val="24"/>
            <w:cs/>
            <w:lang w:val="fr-FR" w:bidi="lo-LA"/>
          </w:rPr>
          <w:t xml:space="preserve">    </w:t>
        </w:r>
      </w:ins>
      <w:ins w:id="8282" w:author="HP" w:date="2021-09-21T09:06:00Z"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83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ຕ້ອງຂໍອະນຸຍາດຈາກ</w:t>
        </w:r>
      </w:ins>
      <w:ins w:id="8284" w:author="Documents" w:date="2022-01-11T11:06:00Z">
        <w:del w:id="8285" w:author="Windows User" w:date="2022-01-12T14:53:00Z">
          <w:r w:rsidR="00DC58A4" w:rsidDel="002E5DD4">
            <w:rPr>
              <w:rFonts w:eastAsia="Phetsarath OT" w:cs="Phetsarath OT" w:hint="cs"/>
              <w:szCs w:val="24"/>
              <w:cs/>
              <w:lang w:val="fr-FR" w:bidi="lo-LA"/>
            </w:rPr>
            <w:delText xml:space="preserve"> </w:delText>
          </w:r>
        </w:del>
      </w:ins>
      <w:ins w:id="8286" w:author="HP" w:date="2021-09-21T09:06:00Z"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87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ກະຊວງ</w:t>
        </w:r>
        <w:del w:id="8288" w:author="NA" w:date="2021-12-29T11:06:00Z">
          <w:r w:rsidR="002C2BC1" w:rsidRPr="002C0BDB" w:rsidDel="003A35D9">
            <w:rPr>
              <w:rFonts w:eastAsia="Phetsarath OT" w:cs="Phetsarath OT"/>
              <w:szCs w:val="24"/>
              <w:cs/>
              <w:lang w:val="fr-FR" w:bidi="lo-LA"/>
              <w:rPrChange w:id="8289" w:author="NA" w:date="2021-12-30T11:44:00Z">
                <w:rPr>
                  <w:rFonts w:eastAsia="Phetsarath OT" w:cs="Phetsarath OT"/>
                  <w:color w:val="0070C0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 xml:space="preserve"> </w:delText>
          </w:r>
        </w:del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90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ເຕັກໂນໂລຊີ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91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92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ແລະ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93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294" w:author="NA" w:date="2021-12-30T11:44:00Z">
              <w:rPr>
                <w:rFonts w:eastAsia="Phetsarath OT" w:cs="Phetsarath OT" w:hint="cs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ການສື່ສານ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295" w:author="NA" w:date="2021-12-30T11:44:00Z">
              <w:rPr>
                <w:rFonts w:eastAsia="Phetsarath OT" w:cs="Phetsarath OT"/>
                <w:color w:val="0070C0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.</w:t>
        </w:r>
        <w:r w:rsidR="002C2BC1" w:rsidRPr="002C0BDB">
          <w:rPr>
            <w:rFonts w:eastAsia="Phetsarath OT" w:cs="Phetsarath OT"/>
            <w:szCs w:val="24"/>
            <w:lang w:val="fr-FR"/>
            <w:rPrChange w:id="8296" w:author="NA" w:date="2021-12-30T11:44:00Z">
              <w:rPr>
                <w:rFonts w:eastAsia="Phetsarath OT" w:cs="Phetsarath OT"/>
                <w:color w:val="0070C0"/>
                <w:szCs w:val="24"/>
                <w:lang w:val="fr-FR"/>
              </w:rPr>
            </w:rPrChange>
          </w:rPr>
          <w:t> </w:t>
        </w:r>
        <w:del w:id="8297" w:author="NA" w:date="2021-12-29T10:56:00Z">
          <w:r w:rsidR="002C2BC1" w:rsidRPr="002C0BDB" w:rsidDel="000F32B6">
            <w:rPr>
              <w:rFonts w:eastAsia="Phetsarath OT" w:cs="Phetsarath OT"/>
              <w:szCs w:val="24"/>
              <w:cs/>
              <w:lang w:val="fr-FR" w:bidi="lo-LA"/>
            </w:rPr>
            <w:delText>.</w:delText>
          </w:r>
        </w:del>
      </w:ins>
    </w:p>
    <w:p w14:paraId="6C99D573" w14:textId="37E4A8A2" w:rsidR="002C2BC1" w:rsidRDefault="00636FE4">
      <w:pPr>
        <w:tabs>
          <w:tab w:val="left" w:pos="1134"/>
        </w:tabs>
        <w:spacing w:after="0" w:line="240" w:lineRule="auto"/>
        <w:ind w:left="432" w:firstLine="922"/>
        <w:jc w:val="both"/>
        <w:rPr>
          <w:ins w:id="8298" w:author="Documents" w:date="2022-01-06T08:58:00Z"/>
          <w:rFonts w:eastAsia="Phetsarath OT" w:cs="Phetsarath OT"/>
          <w:szCs w:val="24"/>
          <w:lang w:val="fr-FR" w:bidi="lo-LA"/>
        </w:rPr>
        <w:pPrChange w:id="8299" w:author="Windows User" w:date="2022-01-12T14:52:00Z">
          <w:pPr>
            <w:spacing w:after="0"/>
            <w:ind w:left="709" w:firstLine="720"/>
            <w:jc w:val="thaiDistribute"/>
          </w:pPr>
        </w:pPrChange>
      </w:pPr>
      <w:ins w:id="8300" w:author="Documents" w:date="2022-01-06T08:57:00Z">
        <w:r>
          <w:rPr>
            <w:rFonts w:eastAsia="Phetsarath OT" w:cs="Phetsarath OT"/>
            <w:szCs w:val="24"/>
            <w:lang w:val="fr-FR" w:bidi="lo-LA"/>
          </w:rPr>
          <w:t xml:space="preserve">    </w:t>
        </w:r>
      </w:ins>
      <w:ins w:id="8301" w:author="HP" w:date="2021-09-21T09:06:00Z"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02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ກະຊວງ</w:t>
        </w:r>
        <w:del w:id="8303" w:author="NA" w:date="2021-12-29T11:05:00Z">
          <w:r w:rsidR="002C2BC1" w:rsidRPr="002C0BDB" w:rsidDel="003A35D9">
            <w:rPr>
              <w:rFonts w:eastAsia="Phetsarath OT" w:cs="Phetsarath OT"/>
              <w:szCs w:val="24"/>
              <w:cs/>
              <w:lang w:val="fr-FR" w:bidi="lo-LA"/>
              <w:rPrChange w:id="8304" w:author="NA" w:date="2021-12-30T11:44:00Z">
                <w:rPr>
                  <w:rFonts w:eastAsia="Phetsarath OT" w:cs="Phetsarath OT"/>
                  <w:szCs w:val="24"/>
                  <w:u w:val="single"/>
                  <w:cs/>
                  <w:lang w:val="fr-FR" w:bidi="lo-LA"/>
                </w:rPr>
              </w:rPrChange>
            </w:rPr>
            <w:delText xml:space="preserve"> </w:delText>
          </w:r>
        </w:del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05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ເຕັກໂນໂລຊີ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306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07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308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09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ການສື່ສານ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310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11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ເປັນຜູ້ຄຸ້ມຄອງ</w:t>
        </w:r>
      </w:ins>
      <w:ins w:id="8312" w:author="NA" w:date="2021-12-29T11:06:00Z">
        <w:r w:rsidR="00717DF1" w:rsidRPr="002C0BDB">
          <w:rPr>
            <w:rFonts w:eastAsia="Phetsarath OT" w:cs="Phetsarath OT"/>
            <w:szCs w:val="24"/>
            <w:lang w:val="fr-FR" w:bidi="lo-LA"/>
          </w:rPr>
          <w:t>,</w:t>
        </w:r>
      </w:ins>
      <w:ins w:id="8313" w:author="HP" w:date="2021-09-21T09:06:00Z">
        <w:del w:id="8314" w:author="NA" w:date="2021-12-29T11:06:00Z">
          <w:r w:rsidR="002C2BC1" w:rsidRPr="002C0BDB" w:rsidDel="00717DF1">
            <w:rPr>
              <w:rFonts w:eastAsia="Phetsarath OT" w:cs="Phetsarath OT"/>
              <w:szCs w:val="24"/>
              <w:lang w:val="fr-FR"/>
              <w:rPrChange w:id="8315" w:author="NA" w:date="2021-12-30T11:44:00Z">
                <w:rPr>
                  <w:rFonts w:eastAsia="Phetsarath OT" w:cs="Phetsarath OT"/>
                  <w:szCs w:val="24"/>
                  <w:u w:val="single"/>
                  <w:lang w:val="fr-FR"/>
                </w:rPr>
              </w:rPrChange>
            </w:rPr>
            <w:delText>,</w:delText>
          </w:r>
        </w:del>
        <w:r w:rsidR="002C2BC1" w:rsidRPr="002C0BDB">
          <w:rPr>
            <w:rFonts w:eastAsia="Phetsarath OT" w:cs="Phetsarath OT"/>
            <w:szCs w:val="24"/>
            <w:lang w:val="fr-FR"/>
            <w:rPrChange w:id="8316" w:author="NA" w:date="2021-12-30T11:44:00Z">
              <w:rPr>
                <w:rFonts w:eastAsia="Phetsarath OT" w:cs="Phetsarath OT"/>
                <w:szCs w:val="24"/>
                <w:u w:val="single"/>
                <w:lang w:val="fr-FR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17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ຈັດສັນ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318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19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320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21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ອະນຸຍາດ</w:t>
        </w:r>
        <w:del w:id="8322" w:author="NA" w:date="2021-12-29T11:06:00Z">
          <w:r w:rsidR="002C2BC1" w:rsidRPr="002C0BDB" w:rsidDel="007E54A0">
            <w:rPr>
              <w:rFonts w:eastAsia="Phetsarath OT" w:cs="Phetsarath OT"/>
              <w:szCs w:val="24"/>
              <w:cs/>
              <w:lang w:val="fr-FR" w:bidi="lo-LA"/>
              <w:rPrChange w:id="8323" w:author="NA" w:date="2021-12-30T11:44:00Z">
                <w:rPr>
                  <w:rFonts w:eastAsia="Phetsarath OT" w:cs="Phetsarath OT"/>
                  <w:szCs w:val="24"/>
                  <w:u w:val="single"/>
                  <w:cs/>
                  <w:lang w:val="fr-FR" w:bidi="lo-LA"/>
                </w:rPr>
              </w:rPrChange>
            </w:rPr>
            <w:delText xml:space="preserve"> </w:delText>
          </w:r>
        </w:del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24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ການນໍາໃຊ້ເລກໝາຍໂທລະຄົມມະນາຄົມ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325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26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ໂດຍສອດຄ່ອງກັບກົດໝາຍສະບັບນີ້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327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28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329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="002C2BC1" w:rsidRPr="002C0BDB">
          <w:rPr>
            <w:rFonts w:eastAsia="Phetsarath OT" w:cs="Phetsarath OT" w:hint="cs"/>
            <w:szCs w:val="24"/>
            <w:cs/>
            <w:lang w:val="fr-FR" w:bidi="lo-LA"/>
            <w:rPrChange w:id="8330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t>ລະບຽບການທີ່ກ່ຽວຂ້ອງ</w:t>
        </w:r>
        <w:r w:rsidR="002C2BC1" w:rsidRPr="002C0BDB">
          <w:rPr>
            <w:rFonts w:eastAsia="Phetsarath OT" w:cs="Phetsarath OT"/>
            <w:szCs w:val="24"/>
            <w:cs/>
            <w:lang w:val="fr-FR" w:bidi="lo-LA"/>
            <w:rPrChange w:id="8331" w:author="NA" w:date="2021-12-30T11:44:00Z">
              <w:rPr>
                <w:rFonts w:eastAsia="Phetsarath OT" w:cs="Phetsarath OT"/>
                <w:szCs w:val="24"/>
                <w:u w:val="single"/>
                <w:cs/>
                <w:lang w:val="fr-FR" w:bidi="lo-LA"/>
              </w:rPr>
            </w:rPrChange>
          </w:rPr>
          <w:t>.</w:t>
        </w:r>
      </w:ins>
    </w:p>
    <w:p w14:paraId="6D7F3B09" w14:textId="77777777" w:rsidR="00D324B2" w:rsidRDefault="00D324B2">
      <w:pPr>
        <w:tabs>
          <w:tab w:val="left" w:pos="1134"/>
        </w:tabs>
        <w:spacing w:after="0"/>
        <w:ind w:left="567" w:firstLine="1276"/>
        <w:jc w:val="both"/>
        <w:rPr>
          <w:ins w:id="8332" w:author="Documents" w:date="2022-01-06T08:58:00Z"/>
          <w:rFonts w:eastAsia="Phetsarath OT" w:cs="Phetsarath OT"/>
          <w:szCs w:val="24"/>
          <w:lang w:val="fr-FR" w:bidi="lo-LA"/>
        </w:rPr>
        <w:pPrChange w:id="8333" w:author="NA" w:date="2021-12-27T11:37:00Z">
          <w:pPr>
            <w:spacing w:after="0"/>
            <w:ind w:left="709" w:firstLine="720"/>
            <w:jc w:val="thaiDistribute"/>
          </w:pPr>
        </w:pPrChange>
      </w:pPr>
    </w:p>
    <w:p w14:paraId="4508BBF5" w14:textId="77777777" w:rsidR="00D324B2" w:rsidRDefault="00D324B2">
      <w:pPr>
        <w:tabs>
          <w:tab w:val="left" w:pos="1134"/>
        </w:tabs>
        <w:spacing w:after="0"/>
        <w:ind w:left="567" w:firstLine="1276"/>
        <w:jc w:val="both"/>
        <w:rPr>
          <w:ins w:id="8334" w:author="NA" w:date="2021-12-30T11:44:00Z"/>
          <w:rFonts w:eastAsia="Phetsarath OT" w:cs="Phetsarath OT"/>
          <w:szCs w:val="24"/>
          <w:lang w:val="fr-FR" w:bidi="lo-LA"/>
        </w:rPr>
        <w:pPrChange w:id="8335" w:author="NA" w:date="2021-12-27T11:37:00Z">
          <w:pPr>
            <w:spacing w:after="0"/>
            <w:ind w:left="709" w:firstLine="720"/>
            <w:jc w:val="thaiDistribute"/>
          </w:pPr>
        </w:pPrChange>
      </w:pPr>
    </w:p>
    <w:p w14:paraId="1BA25F46" w14:textId="77777777" w:rsidR="002C0BDB" w:rsidRPr="002C0BDB" w:rsidRDefault="002C0BDB">
      <w:pPr>
        <w:tabs>
          <w:tab w:val="left" w:pos="1134"/>
        </w:tabs>
        <w:spacing w:after="0"/>
        <w:ind w:left="567" w:firstLine="1276"/>
        <w:jc w:val="both"/>
        <w:rPr>
          <w:ins w:id="8336" w:author="LENOVO" w:date="2021-11-22T14:01:00Z"/>
          <w:rFonts w:eastAsia="Phetsarath OT" w:cs="Phetsarath OT"/>
          <w:szCs w:val="24"/>
          <w:lang w:val="fr-FR" w:bidi="lo-LA"/>
          <w:rPrChange w:id="8337" w:author="NA" w:date="2021-12-30T11:44:00Z">
            <w:rPr>
              <w:ins w:id="8338" w:author="LENOVO" w:date="2021-11-22T14:01:00Z"/>
              <w:rFonts w:eastAsia="Phetsarath OT" w:cs="Phetsarath OT"/>
              <w:szCs w:val="24"/>
              <w:u w:val="single"/>
              <w:lang w:val="fr-FR" w:bidi="lo-LA"/>
            </w:rPr>
          </w:rPrChange>
        </w:rPr>
        <w:pPrChange w:id="8339" w:author="NA" w:date="2021-12-27T11:37:00Z">
          <w:pPr>
            <w:spacing w:after="0"/>
            <w:ind w:left="709" w:firstLine="720"/>
            <w:jc w:val="thaiDistribute"/>
          </w:pPr>
        </w:pPrChange>
      </w:pPr>
    </w:p>
    <w:p w14:paraId="660B65EA" w14:textId="77777777" w:rsidR="0090710E" w:rsidRPr="002C0BDB" w:rsidDel="00717DF1" w:rsidRDefault="0090710E">
      <w:pPr>
        <w:spacing w:after="0"/>
        <w:ind w:left="709" w:firstLine="720"/>
        <w:jc w:val="both"/>
        <w:rPr>
          <w:ins w:id="8340" w:author="PSK" w:date="2021-07-15T16:10:00Z"/>
          <w:del w:id="8341" w:author="NA" w:date="2021-12-29T11:06:00Z"/>
          <w:rFonts w:eastAsia="Phetsarath OT" w:cs="Phetsarath OT"/>
          <w:szCs w:val="24"/>
          <w:lang w:val="fr-FR" w:bidi="lo-LA"/>
          <w:rPrChange w:id="8342" w:author="NA" w:date="2021-12-30T11:44:00Z">
            <w:rPr>
              <w:ins w:id="8343" w:author="PSK" w:date="2021-07-15T16:10:00Z"/>
              <w:del w:id="8344" w:author="NA" w:date="2021-12-29T11:06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8345" w:author="NA" w:date="2021-12-23T14:39:00Z">
          <w:pPr>
            <w:spacing w:line="240" w:lineRule="auto"/>
            <w:ind w:left="709" w:firstLine="720"/>
            <w:jc w:val="thaiDistribute"/>
          </w:pPr>
        </w:pPrChange>
      </w:pPr>
    </w:p>
    <w:p w14:paraId="223F862B" w14:textId="5DA8F99C" w:rsidR="002B15B9" w:rsidRPr="002C0BDB" w:rsidRDefault="0031041E">
      <w:pPr>
        <w:pStyle w:val="Heading3"/>
        <w:spacing w:before="0" w:line="340" w:lineRule="exact"/>
        <w:rPr>
          <w:ins w:id="8346" w:author="PSK" w:date="2021-07-15T16:10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8347" w:author="NA" w:date="2021-12-27T11:38:00Z">
          <w:pPr>
            <w:pStyle w:val="Heading3"/>
            <w:numPr>
              <w:numId w:val="79"/>
            </w:numPr>
            <w:ind w:left="720" w:hanging="360"/>
          </w:pPr>
        </w:pPrChange>
      </w:pPr>
      <w:bookmarkStart w:id="8348" w:name="_Toc77346171"/>
      <w:ins w:id="8349" w:author="NA" w:date="2021-12-27T11:38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del w:id="8350" w:author="Windows User" w:date="2022-01-12T14:54:00Z">
          <w:r w:rsidRPr="002C0BDB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11 </w:t>
        </w:r>
        <w:del w:id="8351" w:author="Windows User" w:date="2022-01-12T14:54:00Z">
          <w:r w:rsidRPr="002C0BDB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8352" w:author="PSK" w:date="2021-07-15T16:10:00Z"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t>(</w:t>
        </w:r>
        <w:r w:rsidR="002B15B9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ປັບປຸງ</w:t>
        </w:r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t>)</w:t>
        </w:r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8353" w:author="Windows User" w:date="2022-01-12T14:54:00Z">
        <w:r w:rsidR="002E5DD4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 xml:space="preserve"> </w:t>
        </w:r>
      </w:ins>
      <w:ins w:id="8354" w:author="NA" w:date="2021-12-24T09:46:00Z">
        <w:del w:id="8355" w:author="Windows User" w:date="2022-01-12T14:54:00Z">
          <w:r w:rsidR="00A15805" w:rsidRPr="002C0BDB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8356" w:author="PSK" w:date="2021-07-15T16:10:00Z">
        <w:r w:rsidR="002B15B9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8357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highlight w:val="green"/>
                <w:cs/>
                <w:lang w:bidi="lo-LA"/>
              </w:rPr>
            </w:rPrChange>
          </w:rPr>
          <w:t>ການຂຶ້ນທະບຽນເລກໝາຍໂທລະ</w:t>
        </w:r>
      </w:ins>
      <w:ins w:id="8358" w:author="home" w:date="2021-08-09T10:18:00Z">
        <w:r w:rsidR="00A36F57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8359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highlight w:val="yellow"/>
                <w:cs/>
                <w:lang w:bidi="lo-LA"/>
              </w:rPr>
            </w:rPrChange>
          </w:rPr>
          <w:t>ຄົມມະນາຄົມ</w:t>
        </w:r>
      </w:ins>
      <w:ins w:id="8360" w:author="PSK" w:date="2021-07-15T16:10:00Z">
        <w:del w:id="8361" w:author="home" w:date="2021-08-09T10:18:00Z">
          <w:r w:rsidR="002B15B9" w:rsidRPr="002C0BDB" w:rsidDel="00A36F57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8362" w:author="NA" w:date="2021-12-30T11:44:00Z">
                <w:rPr>
                  <w:rFonts w:ascii="Phetsarath OT" w:eastAsia="Phetsarath OT" w:hAnsi="Phetsarath OT" w:cs="Phetsarath OT" w:hint="cs"/>
                  <w:color w:val="auto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>ສັບ</w:delText>
          </w:r>
        </w:del>
        <w:bookmarkEnd w:id="8348"/>
      </w:ins>
    </w:p>
    <w:p w14:paraId="7A0AEAFF" w14:textId="1B14F89E" w:rsidR="002B15B9" w:rsidRPr="002C0BDB" w:rsidDel="00FC6EF7" w:rsidRDefault="002E5DD4">
      <w:pPr>
        <w:pStyle w:val="NoSpacing"/>
        <w:spacing w:line="340" w:lineRule="exact"/>
        <w:ind w:left="426"/>
        <w:jc w:val="both"/>
        <w:rPr>
          <w:ins w:id="8363" w:author="PSK" w:date="2021-07-15T16:10:00Z"/>
          <w:del w:id="8364" w:author="HP" w:date="2021-08-08T12:45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8365" w:author="NA" w:date="2021-12-30T11:44:00Z">
            <w:rPr>
              <w:ins w:id="8366" w:author="PSK" w:date="2021-07-15T16:10:00Z"/>
              <w:del w:id="8367" w:author="HP" w:date="2021-08-08T12:45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8368" w:author="Windows User" w:date="2022-01-12T14:54:00Z">
          <w:pPr>
            <w:spacing w:after="0" w:line="240" w:lineRule="auto"/>
            <w:ind w:left="720" w:firstLine="720"/>
            <w:jc w:val="thaiDistribute"/>
          </w:pPr>
        </w:pPrChange>
      </w:pPr>
      <w:ins w:id="8369" w:author="Windows User" w:date="2022-01-12T14:54:00Z">
        <w:r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                   </w:t>
        </w:r>
      </w:ins>
      <w:ins w:id="8370" w:author="NA" w:date="2021-12-27T11:38:00Z">
        <w:del w:id="8371" w:author="Windows User" w:date="2022-01-12T14:54:00Z">
          <w:r w:rsidR="0031041E" w:rsidRPr="008C7A6F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</w:rPr>
            <w:delText xml:space="preserve">  </w:delText>
          </w:r>
        </w:del>
      </w:ins>
      <w:ins w:id="8372" w:author="Documents" w:date="2022-01-06T08:58:00Z">
        <w:del w:id="8373" w:author="Windows User" w:date="2022-01-12T14:54:00Z">
          <w:r w:rsidR="009D66AB" w:rsidRPr="0000525B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74" w:author="Documents" w:date="2022-01-07T10:03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</w:rPr>
              </w:rPrChange>
            </w:rPr>
            <w:delText xml:space="preserve">   </w:delText>
          </w:r>
        </w:del>
      </w:ins>
      <w:ins w:id="8375" w:author="PSK" w:date="2021-07-15T16:10:00Z">
        <w:del w:id="8376" w:author="HP" w:date="2021-08-08T12:45:00Z"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ບຸກຄົນ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 xml:space="preserve">, 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ນິຕິບຸກຄົນ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 xml:space="preserve"> 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ຫຼື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 xml:space="preserve"> 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ການຈັດ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>​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ຕັ້ງ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 xml:space="preserve"> 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ທີ່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>​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ມີ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9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>​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ຈຸດປະສົງ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>​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ນຳ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>​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ໃຊ້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9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>​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ເລກໝາຍ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3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>​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39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ໂທລະສັບ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4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 xml:space="preserve"> 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0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ຕ້ອງຂື້ນທະບຽນນຳຜູ້ໃຫ້ບໍລິການໂທລະຄົມມະນາຄົມ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4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ຢ່າງຄົບຖ້ວນ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4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40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2B15B9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0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ຖືກຕ້ອງ</w:delText>
          </w:r>
          <w:r w:rsidR="002B15B9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40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  <w:ins w:id="8409" w:author="PSK" w:date="2021-08-06T11:18:00Z">
        <w:del w:id="8410" w:author="HP" w:date="2021-08-08T12:45:00Z">
          <w:r w:rsidR="00392FC7" w:rsidRPr="002C0BDB" w:rsidDel="00FC6EF7">
            <w:rPr>
              <w:rFonts w:ascii="Phetsarath OT" w:eastAsia="Phetsarath OT" w:hAnsi="Phetsarath OT" w:cs="Angsana New"/>
              <w:spacing w:val="-4"/>
              <w:sz w:val="24"/>
              <w:szCs w:val="24"/>
              <w:cs/>
              <w:rPrChange w:id="8411" w:author="NA" w:date="2021-12-30T11:44:00Z">
                <w:rPr>
                  <w:rFonts w:ascii="Phetsarath OT" w:eastAsia="Phetsarath OT" w:hAnsi="Phetsarath OT" w:cs="Angsana New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392FC7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1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ພາຍຫຼັງຂື້ນທະບຽນສຳເລັດແລ້ວ</w:delText>
          </w:r>
          <w:r w:rsidR="00392FC7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41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392FC7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1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ຜູ້ໃຫ້ບໍລິການໂທລະຄົມມະນາຄົມ</w:delText>
          </w:r>
          <w:r w:rsidR="00392FC7" w:rsidRPr="002C0BDB" w:rsidDel="00FC6EF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41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392FC7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1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ຈຶ່ງ</w:delText>
          </w:r>
        </w:del>
      </w:ins>
      <w:ins w:id="8417" w:author="PSK" w:date="2021-08-06T11:19:00Z">
        <w:del w:id="8418" w:author="HP" w:date="2021-08-08T12:45:00Z">
          <w:r w:rsidR="00392FC7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1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ເປີດໃຫ້ນຳ</w:delText>
          </w:r>
        </w:del>
      </w:ins>
      <w:ins w:id="8420" w:author="PSK" w:date="2021-08-06T11:18:00Z">
        <w:del w:id="8421" w:author="HP" w:date="2021-08-08T12:45:00Z">
          <w:r w:rsidR="00392FC7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2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ໃຊ້</w:delText>
          </w:r>
        </w:del>
      </w:ins>
      <w:ins w:id="8423" w:author="PSK" w:date="2021-08-06T11:21:00Z">
        <w:del w:id="8424" w:author="HP" w:date="2021-08-08T12:45:00Z">
          <w:r w:rsidR="00392FC7" w:rsidRPr="002C0BDB" w:rsidDel="00FC6EF7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25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ບໍລິການ</w:delText>
          </w:r>
        </w:del>
      </w:ins>
      <w:ins w:id="8426" w:author="PSK" w:date="2021-08-06T11:18:00Z">
        <w:del w:id="8427" w:author="HP" w:date="2021-08-08T12:45:00Z">
          <w:r w:rsidR="00392FC7" w:rsidRPr="002C0BDB" w:rsidDel="00FC6EF7">
            <w:rPr>
              <w:rFonts w:ascii="Phetsarath OT" w:eastAsia="Phetsarath OT" w:hAnsi="Phetsarath OT" w:cs="Angsana New"/>
              <w:spacing w:val="-4"/>
              <w:sz w:val="24"/>
              <w:szCs w:val="24"/>
              <w:cs/>
              <w:rPrChange w:id="8428" w:author="NA" w:date="2021-12-30T11:44:00Z">
                <w:rPr>
                  <w:rFonts w:ascii="Phetsarath OT" w:eastAsia="Phetsarath OT" w:hAnsi="Phetsarath OT" w:cs="Angsana New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.</w:delText>
          </w:r>
        </w:del>
      </w:ins>
    </w:p>
    <w:p w14:paraId="438A3585" w14:textId="6D4F44F8" w:rsidR="006E2078" w:rsidRPr="002C0BDB" w:rsidRDefault="00D5501E">
      <w:pPr>
        <w:pStyle w:val="NoSpacing"/>
        <w:spacing w:line="340" w:lineRule="exact"/>
        <w:ind w:left="426"/>
        <w:jc w:val="both"/>
        <w:rPr>
          <w:ins w:id="8429" w:author="HP" w:date="2021-08-08T12:30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8430" w:author="NA" w:date="2021-12-30T11:44:00Z">
            <w:rPr>
              <w:ins w:id="8431" w:author="HP" w:date="2021-08-08T12:30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</w:rPr>
          </w:rPrChange>
        </w:rPr>
        <w:pPrChange w:id="8432" w:author="Windows User" w:date="2022-01-12T14:54:00Z">
          <w:pPr>
            <w:pStyle w:val="NoSpacing"/>
            <w:ind w:left="720" w:firstLine="720"/>
            <w:jc w:val="thaiDistribute"/>
          </w:pPr>
        </w:pPrChange>
      </w:pPr>
      <w:ins w:id="8433" w:author="PSK" w:date="2021-08-10T10:37:00Z">
        <w:del w:id="8434" w:author="HP" w:date="2021-09-21T09:00:00Z">
          <w:r w:rsidRPr="002C0BDB" w:rsidDel="008E7CCA">
            <w:rPr>
              <w:rFonts w:ascii="Phetsarath OT" w:eastAsia="Phetsarath OT" w:hAnsi="Phetsarath OT" w:cs="Phetsarath OT" w:hint="cs"/>
              <w:strike/>
              <w:spacing w:val="-4"/>
              <w:sz w:val="24"/>
              <w:szCs w:val="24"/>
              <w:cs/>
              <w:rPrChange w:id="8435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ມະນາຄົມ</w:delText>
          </w:r>
        </w:del>
      </w:ins>
      <w:ins w:id="8436" w:author="PSK" w:date="2021-08-10T10:38:00Z">
        <w:del w:id="8437" w:author="HP" w:date="2021-09-21T09:00:00Z">
          <w:r w:rsidRPr="002C0BDB" w:rsidDel="008E7CCA">
            <w:rPr>
              <w:rFonts w:ascii="Phetsarath OT" w:eastAsia="Phetsarath OT" w:hAnsi="Phetsarath OT" w:cs="Phetsarath OT" w:hint="cs"/>
              <w:strike/>
              <w:spacing w:val="-4"/>
              <w:sz w:val="24"/>
              <w:szCs w:val="24"/>
              <w:cs/>
              <w:rPrChange w:id="843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ຈາກ</w:delText>
          </w:r>
        </w:del>
      </w:ins>
      <w:ins w:id="8439" w:author="HP" w:date="2021-08-08T12:53:00Z">
        <w:r w:rsidR="005B4AD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4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ບຸກຄົນ</w:t>
        </w:r>
        <w:r w:rsidR="005B4AD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4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, </w:t>
        </w:r>
        <w:r w:rsidR="005B4AD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4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ນິຕິບຸກຄົນ</w:t>
        </w:r>
        <w:r w:rsidR="005B4AD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4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 </w:t>
        </w:r>
        <w:r w:rsidR="005B4AD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4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ຫຼື</w:t>
        </w:r>
        <w:r w:rsidR="005B4AD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4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 </w:t>
        </w:r>
        <w:r w:rsidR="005B4AD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4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ການຈັດ</w:t>
        </w:r>
        <w:r w:rsidR="005B4AD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4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>​</w:t>
        </w:r>
        <w:r w:rsidR="005B4AD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4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ຕັ້ງ</w:t>
        </w:r>
        <w:r w:rsidR="005B4AD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4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  <w:lang w:val="fr-FR"/>
              </w:rPr>
            </w:rPrChange>
          </w:rPr>
          <w:t xml:space="preserve"> </w:t>
        </w:r>
        <w:r w:rsidR="005B4AD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845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  <w:lang w:val="fr-FR"/>
              </w:rPr>
            </w:rPrChange>
          </w:rPr>
          <w:t>ທີ່ມີຈຸດປະສົງ</w:t>
        </w:r>
      </w:ins>
      <w:ins w:id="8451" w:author="HP" w:date="2021-08-08T12:46:00Z"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5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cs/>
              </w:rPr>
            </w:rPrChange>
          </w:rPr>
          <w:t>ນຳໃຊ້ເລກໝາຍໂທລະສັບ</w:t>
        </w:r>
        <w:r w:rsidR="00FC6EF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5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</w:rPr>
            </w:rPrChange>
          </w:rPr>
          <w:t xml:space="preserve"> </w:t>
        </w:r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5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ຕ້ອງຂ</w:t>
        </w:r>
      </w:ins>
      <w:ins w:id="8455" w:author="PSK" w:date="2021-08-10T10:38:00Z"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5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ຶ້</w:t>
        </w:r>
      </w:ins>
      <w:ins w:id="8457" w:author="HP" w:date="2021-08-08T12:46:00Z">
        <w:del w:id="8458" w:author="PSK" w:date="2021-08-10T10:38:00Z">
          <w:r w:rsidR="00FC6EF7" w:rsidRPr="002C0BDB" w:rsidDel="00D5501E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5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ື້</w:delText>
          </w:r>
        </w:del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6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ນທະບຽນນຳຜູ້ໃຫ້ບໍລິການໂທລະຄົມມະນາຄົມ</w:t>
        </w:r>
        <w:r w:rsidR="00FC6EF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6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6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ຢ່າງຄົບຖ້ວນ</w:t>
        </w:r>
        <w:r w:rsidR="00FC6EF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6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6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ແລະ</w:t>
        </w:r>
        <w:r w:rsidR="00FC6EF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6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6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ຖືກຕ້ອງ</w:t>
        </w:r>
      </w:ins>
      <w:ins w:id="8467" w:author="HP" w:date="2021-10-28T12:34:00Z">
        <w:r w:rsidR="00FC39C6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6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ຕາມລ</w:t>
        </w:r>
      </w:ins>
      <w:ins w:id="8469" w:author="HP" w:date="2021-10-28T12:35:00Z">
        <w:r w:rsidR="00FC39C6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7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ະບຽບການ</w:t>
        </w:r>
      </w:ins>
      <w:ins w:id="8471" w:author="HP" w:date="2021-08-08T12:46:00Z">
        <w:r w:rsidR="00FC6EF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7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. </w:t>
        </w:r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7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ພາຍຫຼັງຂ</w:t>
        </w:r>
      </w:ins>
      <w:ins w:id="8474" w:author="PSK" w:date="2021-08-10T10:38:00Z"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7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ຶ້</w:t>
        </w:r>
      </w:ins>
      <w:ins w:id="8476" w:author="HP" w:date="2021-08-08T12:46:00Z">
        <w:del w:id="8477" w:author="PSK" w:date="2021-08-10T10:38:00Z">
          <w:r w:rsidR="00FC6EF7" w:rsidRPr="002C0BDB" w:rsidDel="00D5501E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7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ື້</w:delText>
          </w:r>
        </w:del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7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ນທະບຽນ</w:t>
        </w:r>
        <w:del w:id="8480" w:author="PSK" w:date="2021-08-10T10:38:00Z">
          <w:r w:rsidR="00FC6EF7" w:rsidRPr="002C0BDB" w:rsidDel="00D5501E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48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ສຳເລັດ</w:delText>
          </w:r>
        </w:del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8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ແລ້ວ</w:t>
        </w:r>
        <w:r w:rsidR="00FC6EF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8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ຜູ້ໃຫ້ບໍລິການໂທລະຄົມມະນາຄົມ</w:t>
        </w:r>
        <w:r w:rsidR="00FC6EF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8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FC6EF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8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ຈຶ່ງເປີດໃຫ້ນຳໃຊ້ບໍລິການ</w:t>
        </w:r>
      </w:ins>
      <w:ins w:id="8487" w:author="LTRA" w:date="2021-10-28T22:20:00Z">
        <w:r w:rsidR="00631F7A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48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631F7A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8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="00631F7A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49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631F7A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9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ຕິດຕາມ</w:t>
        </w:r>
      </w:ins>
      <w:ins w:id="8492" w:author="NA" w:date="2021-12-23T11:16:00Z">
        <w:r w:rsidR="00AA15B0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493" w:author="NA" w:date="2021-12-30T11:44:00Z">
              <w:rPr>
                <w:rFonts w:ascii="Phetsarath OT" w:eastAsia="Phetsarath OT" w:hAnsi="Phetsarath OT" w:cs="Phetsarath OT"/>
                <w:spacing w:val="-4"/>
                <w:cs/>
              </w:rPr>
            </w:rPrChange>
          </w:rPr>
          <w:t xml:space="preserve"> </w:t>
        </w:r>
      </w:ins>
      <w:ins w:id="8494" w:author="LTRA" w:date="2021-10-28T22:20:00Z">
        <w:r w:rsidR="00631F7A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95" w:author="NA" w:date="2021-12-30T11:44:00Z">
              <w:rPr>
                <w:rFonts w:ascii="Phetsarath OT" w:eastAsia="Phetsarath OT" w:hAnsi="Phetsarath OT" w:cs="Phetsarath OT" w:hint="cs"/>
                <w:spacing w:val="-4"/>
                <w:highlight w:val="green"/>
                <w:u w:val="single"/>
                <w:cs/>
              </w:rPr>
            </w:rPrChange>
          </w:rPr>
          <w:t>ກວດກາ</w:t>
        </w:r>
      </w:ins>
      <w:ins w:id="8496" w:author="NA" w:date="2021-12-29T11:07:00Z">
        <w:r w:rsidR="00B32740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</w:rPr>
          <w:t xml:space="preserve"> </w:t>
        </w:r>
      </w:ins>
      <w:ins w:id="8497" w:author="LTRA" w:date="2021-10-28T22:20:00Z">
        <w:r w:rsidR="00631F7A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498" w:author="NA" w:date="2021-12-30T11:44:00Z">
              <w:rPr>
                <w:rFonts w:ascii="Phetsarath OT" w:eastAsia="Phetsarath OT" w:hAnsi="Phetsarath OT" w:cs="Phetsarath OT" w:hint="cs"/>
                <w:spacing w:val="-4"/>
                <w:highlight w:val="green"/>
                <w:u w:val="single"/>
                <w:cs/>
              </w:rPr>
            </w:rPrChange>
          </w:rPr>
          <w:t>ຢ່າງເຂັ້ມງວດ</w:t>
        </w:r>
        <w:r w:rsidR="00631F7A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499" w:author="NA" w:date="2021-12-30T11:44:00Z">
              <w:rPr>
                <w:rFonts w:ascii="Phetsarath OT" w:eastAsia="Phetsarath OT" w:hAnsi="Phetsarath OT" w:cs="Phetsarath OT"/>
                <w:spacing w:val="-4"/>
                <w:highlight w:val="green"/>
                <w:u w:val="single"/>
                <w:lang w:val="fr-FR"/>
              </w:rPr>
            </w:rPrChange>
          </w:rPr>
          <w:t>.</w:t>
        </w:r>
      </w:ins>
      <w:ins w:id="8500" w:author="HP" w:date="2021-08-08T12:46:00Z">
        <w:del w:id="8501" w:author="HP [2]" w:date="2021-10-29T14:06:00Z">
          <w:r w:rsidR="00FC6EF7" w:rsidRPr="002C0BDB" w:rsidDel="00F27546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50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>.</w:delText>
          </w:r>
        </w:del>
      </w:ins>
    </w:p>
    <w:p w14:paraId="0FE62E81" w14:textId="0E927A00" w:rsidR="002B15B9" w:rsidRPr="002C0BDB" w:rsidRDefault="002E5DD4">
      <w:pPr>
        <w:pStyle w:val="NoSpacing"/>
        <w:spacing w:line="340" w:lineRule="exact"/>
        <w:ind w:left="426"/>
        <w:jc w:val="both"/>
        <w:rPr>
          <w:ins w:id="8503" w:author="PSK" w:date="2021-08-06T11:10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8504" w:author="NA" w:date="2021-12-30T11:44:00Z">
            <w:rPr>
              <w:ins w:id="8505" w:author="PSK" w:date="2021-08-06T11:10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</w:rPr>
          </w:rPrChange>
        </w:rPr>
        <w:pPrChange w:id="8506" w:author="Windows User" w:date="2022-01-12T14:54:00Z">
          <w:pPr>
            <w:pStyle w:val="NoSpacing"/>
            <w:ind w:left="720" w:firstLine="720"/>
            <w:jc w:val="thaiDistribute"/>
          </w:pPr>
        </w:pPrChange>
      </w:pPr>
      <w:ins w:id="8507" w:author="Windows User" w:date="2022-01-12T14:54:00Z">
        <w:r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                   </w:t>
        </w:r>
      </w:ins>
      <w:ins w:id="8508" w:author="NA" w:date="2021-12-27T11:38:00Z">
        <w:del w:id="8509" w:author="Windows User" w:date="2022-01-12T14:54:00Z">
          <w:r w:rsidR="0031041E" w:rsidRPr="002C0BDB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</w:rPr>
            <w:delText xml:space="preserve">  </w:delText>
          </w:r>
        </w:del>
      </w:ins>
      <w:ins w:id="8510" w:author="Documents" w:date="2022-01-06T08:58:00Z">
        <w:del w:id="8511" w:author="Windows User" w:date="2022-01-12T14:54:00Z">
          <w:r w:rsidR="009D66AB" w:rsidRPr="00D324B2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512" w:author="Documents" w:date="2022-01-06T08:58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</w:rPr>
              </w:rPrChange>
            </w:rPr>
            <w:delText xml:space="preserve">   </w:delText>
          </w:r>
        </w:del>
      </w:ins>
      <w:ins w:id="8513" w:author="PSK" w:date="2021-07-15T16:10:00Z"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ຜູ້ໃຫ້ບໍລິການໂທລະຄົມມະນາຄົມ</w:t>
        </w:r>
        <w:r w:rsidR="002B15B9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ຕ້ອງມີລະບົບຖານຂໍ້ມູນ</w:t>
        </w:r>
      </w:ins>
      <w:ins w:id="8517" w:author="HP [2]" w:date="2021-11-13T14:24:00Z">
        <w:del w:id="8518" w:author="LENOVO" w:date="2021-12-10T09:30:00Z">
          <w:r w:rsidR="000C50F3" w:rsidRPr="002C0BDB" w:rsidDel="00BC0BCA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51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ທີ່</w:delText>
          </w:r>
        </w:del>
        <w:r w:rsidR="000C50F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2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ຄົບຖ້ວນ</w:t>
        </w:r>
      </w:ins>
      <w:ins w:id="8521" w:author="LENOVO" w:date="2021-11-22T14:02:00Z">
        <w:r w:rsidR="0090710E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2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green"/>
                <w:u w:val="single"/>
              </w:rPr>
            </w:rPrChange>
          </w:rPr>
          <w:t>,</w:t>
        </w:r>
        <w:r w:rsidR="0090710E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52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green"/>
                <w:u w:val="single"/>
                <w:cs/>
              </w:rPr>
            </w:rPrChange>
          </w:rPr>
          <w:t xml:space="preserve"> </w:t>
        </w:r>
        <w:r w:rsidR="0090710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2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green"/>
                <w:u w:val="single"/>
                <w:cs/>
              </w:rPr>
            </w:rPrChange>
          </w:rPr>
          <w:t>ຖືກຕ້ອງ</w:t>
        </w:r>
      </w:ins>
      <w:ins w:id="8525" w:author="HP [2]" w:date="2021-11-13T14:24:00Z">
        <w:del w:id="8526" w:author="LENOVO" w:date="2021-11-22T14:02:00Z">
          <w:r w:rsidR="000C50F3" w:rsidRPr="002C0BDB" w:rsidDel="0090710E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52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ຊັດເຈນ</w:delText>
          </w:r>
        </w:del>
      </w:ins>
      <w:ins w:id="8528" w:author="HP" w:date="2021-10-28T12:37:00Z">
        <w:r w:rsidR="00FC39C6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52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C39C6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3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="00FC39C6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53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C39C6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3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ເຊື່ອມ</w:t>
        </w:r>
      </w:ins>
      <w:ins w:id="8533" w:author="NA" w:date="2021-12-24T09:49:00Z">
        <w:r w:rsidR="006923C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ຕໍ່</w:t>
        </w:r>
      </w:ins>
      <w:ins w:id="8534" w:author="HP" w:date="2021-10-28T12:37:00Z">
        <w:del w:id="8535" w:author="NA" w:date="2021-12-24T09:49:00Z">
          <w:r w:rsidR="00FC39C6" w:rsidRPr="002C0BDB" w:rsidDel="006923CD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53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ໂຍງ</w:delText>
          </w:r>
        </w:del>
        <w:r w:rsidR="00FC39C6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37" w:author="NA" w:date="2021-12-30T11:44:00Z">
              <w:rPr>
                <w:rFonts w:ascii="Phetsarath OT" w:eastAsia="Phetsarath OT" w:hAnsi="Phetsarath OT" w:cs="Phetsarath OT" w:hint="cs"/>
                <w:b/>
                <w:bCs/>
                <w:spacing w:val="-4"/>
                <w:sz w:val="24"/>
                <w:szCs w:val="24"/>
                <w:u w:val="single"/>
                <w:cs/>
              </w:rPr>
            </w:rPrChange>
          </w:rPr>
          <w:t>ກັບລະບົບຖານຂໍ້ມູນຂອງພາກລັດ</w:t>
        </w:r>
      </w:ins>
      <w:ins w:id="8538" w:author="PSK" w:date="2021-07-15T16:10:00Z">
        <w:r w:rsidR="002B15B9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ເພື່ອສັງລວມ</w:t>
        </w:r>
        <w:r w:rsidR="002B15B9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2B15B9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ເກັບຮັກສາຂໍ້ມູນ</w:t>
        </w:r>
        <w:del w:id="8545" w:author="home" w:date="2021-08-09T10:18:00Z">
          <w:r w:rsidR="002B15B9" w:rsidRPr="002C0BDB" w:rsidDel="00A36F57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5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r w:rsidR="00D550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4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ການຂ</w:t>
        </w:r>
      </w:ins>
      <w:ins w:id="8548" w:author="PSK" w:date="2021-08-10T10:39:00Z">
        <w:r w:rsidR="00D550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4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ຶ້</w:t>
        </w:r>
      </w:ins>
      <w:ins w:id="8550" w:author="PSK" w:date="2021-07-15T16:10:00Z"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ນທະບຽນເລກໝາຍໂທ</w:t>
        </w:r>
        <w:del w:id="8552" w:author="LENOVO" w:date="2021-12-10T09:34:00Z">
          <w:r w:rsidR="002B15B9" w:rsidRPr="002C0BDB" w:rsidDel="00BC0BCA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55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ລະສັບ</w:delText>
          </w:r>
        </w:del>
      </w:ins>
      <w:ins w:id="8554" w:author="LENOVO" w:date="2021-12-10T09:34:00Z">
        <w:r w:rsidR="00BC0BCA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ລະຄົມ</w:t>
        </w:r>
        <w:r w:rsidR="0087466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ມະນາຄົມ</w:t>
        </w:r>
      </w:ins>
      <w:ins w:id="8555" w:author="LTRA" w:date="2021-10-28T21:16:00Z">
        <w:r w:rsidR="003450FE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55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3450F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8557" w:author="NA" w:date="2021-12-30T11:44:00Z">
              <w:rPr>
                <w:rFonts w:ascii="Phetsarath OT" w:eastAsia="Phetsarath OT" w:hAnsi="Phetsarath OT" w:cs="Phetsarath OT" w:hint="cs"/>
                <w:b/>
                <w:bCs/>
                <w:spacing w:val="-4"/>
                <w:sz w:val="24"/>
                <w:szCs w:val="24"/>
                <w:highlight w:val="green"/>
                <w:u w:val="single"/>
                <w:cs/>
                <w:lang w:val="fr-FR"/>
              </w:rPr>
            </w:rPrChange>
          </w:rPr>
          <w:t>ຂອງຜູ້ໃຊ້ບໍລິການ</w:t>
        </w:r>
      </w:ins>
      <w:ins w:id="8558" w:author="PSK" w:date="2021-08-10T10:41:00Z">
        <w:r w:rsidR="00D5501E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5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</w:ins>
      <w:ins w:id="8560" w:author="PSK" w:date="2021-07-15T16:10:00Z"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ໃຫ້</w:t>
        </w:r>
      </w:ins>
      <w:ins w:id="8562" w:author="PSK" w:date="2021-08-10T10:41:00Z">
        <w:del w:id="8563" w:author="NA" w:date="2021-12-29T11:08:00Z">
          <w:r w:rsidR="00D5501E" w:rsidRPr="002C0BDB" w:rsidDel="00763A39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564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</w:ins>
      <w:ins w:id="8565" w:author="PSK" w:date="2021-07-15T16:10:00Z"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ມີຄວາມປອດໄພ</w:t>
        </w:r>
        <w:r w:rsidR="002B15B9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2B15B9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</w:ins>
      <w:ins w:id="8570" w:author="PSK" w:date="2021-08-10T10:41:00Z">
        <w:r w:rsidR="00D550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7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ເປັນ</w:t>
        </w:r>
      </w:ins>
      <w:ins w:id="8572" w:author="PSK" w:date="2021-08-10T10:39:00Z">
        <w:r w:rsidR="00D550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7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yellow"/>
                <w:u w:val="single"/>
                <w:cs/>
              </w:rPr>
            </w:rPrChange>
          </w:rPr>
          <w:t>ຄວາມ</w:t>
        </w:r>
      </w:ins>
      <w:ins w:id="8574" w:author="PSK" w:date="2021-07-15T16:10:00Z"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ລັບ</w:t>
        </w:r>
        <w:r w:rsidR="002B15B9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.</w:t>
        </w:r>
      </w:ins>
    </w:p>
    <w:p w14:paraId="0C92B3B4" w14:textId="7878A9D4" w:rsidR="00E0202E" w:rsidRPr="002C0BDB" w:rsidRDefault="002E5DD4">
      <w:pPr>
        <w:pStyle w:val="NoSpacing"/>
        <w:tabs>
          <w:tab w:val="left" w:pos="1800"/>
          <w:tab w:val="left" w:pos="2268"/>
        </w:tabs>
        <w:spacing w:line="340" w:lineRule="exact"/>
        <w:jc w:val="both"/>
        <w:rPr>
          <w:ins w:id="8577" w:author="PSK" w:date="2021-07-16T14:55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8578" w:author="NA" w:date="2021-12-30T11:44:00Z">
            <w:rPr>
              <w:ins w:id="8579" w:author="PSK" w:date="2021-07-16T14:55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8580" w:author="Windows User" w:date="2022-01-12T14:54:00Z">
          <w:pPr>
            <w:pStyle w:val="Heading2"/>
            <w:spacing w:before="0"/>
            <w:jc w:val="center"/>
          </w:pPr>
        </w:pPrChange>
      </w:pPr>
      <w:ins w:id="8581" w:author="Windows User" w:date="2022-01-12T14:54:00Z">
        <w:r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</w:rPr>
          <w:t xml:space="preserve">                          </w:t>
        </w:r>
      </w:ins>
      <w:ins w:id="8582" w:author="Documents" w:date="2022-01-06T08:59:00Z">
        <w:del w:id="8583" w:author="Windows User" w:date="2022-01-12T14:54:00Z">
          <w:r w:rsidR="00D324B2" w:rsidRPr="00D324B2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584" w:author="Documents" w:date="2022-01-06T08:59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</w:rPr>
              </w:rPrChange>
            </w:rPr>
            <w:delText xml:space="preserve">   </w:delText>
          </w:r>
        </w:del>
      </w:ins>
      <w:commentRangeStart w:id="8585"/>
      <w:ins w:id="8586" w:author="PSK" w:date="2021-07-15T16:10:00Z"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ການຂຶ້ນທະບຽນເລກໝາຍ</w:t>
        </w:r>
      </w:ins>
      <w:ins w:id="8588" w:author="LENOVO" w:date="2021-09-28T14:40:00Z">
        <w:r w:rsidR="00754F5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89" w:author="NA" w:date="2021-12-30T11:44:00Z">
              <w:rPr>
                <w:rFonts w:ascii="Phetsarath OT" w:eastAsia="Phetsarath OT" w:hAnsi="Phetsarath OT" w:cs="Phetsarath OT" w:hint="cs"/>
                <w:color w:val="FF0000"/>
                <w:spacing w:val="-4"/>
                <w:sz w:val="24"/>
                <w:szCs w:val="24"/>
                <w:u w:val="single"/>
                <w:cs/>
              </w:rPr>
            </w:rPrChange>
          </w:rPr>
          <w:t>ໂທລະຄົມມະນາຄົມ</w:t>
        </w:r>
        <w:del w:id="8590" w:author="HP [2]" w:date="2021-10-29T15:34:00Z">
          <w:r w:rsidR="00754F53" w:rsidRPr="002C0BDB" w:rsidDel="00771A5C">
            <w:rPr>
              <w:rFonts w:ascii="Phetsarath OT" w:eastAsia="Phetsarath OT" w:hAnsi="Phetsarath OT" w:cs="Phetsarath OT" w:hint="cs"/>
              <w:strike/>
              <w:spacing w:val="-4"/>
              <w:sz w:val="24"/>
              <w:szCs w:val="24"/>
              <w:cs/>
              <w:rPrChange w:id="8591" w:author="NA" w:date="2021-12-30T11:44:00Z">
                <w:rPr>
                  <w:rFonts w:ascii="Phetsarath OT" w:eastAsia="Phetsarath OT" w:hAnsi="Phetsarath OT" w:cs="Phetsarath OT" w:hint="cs"/>
                  <w:color w:val="FF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ອື່ນ</w:delText>
          </w:r>
        </w:del>
      </w:ins>
      <w:ins w:id="8592" w:author="PSK" w:date="2021-07-15T16:10:00Z">
        <w:del w:id="8593" w:author="LTRA" w:date="2021-10-28T10:50:00Z">
          <w:r w:rsidR="002B15B9" w:rsidRPr="002C0BDB" w:rsidDel="000F51EE">
            <w:rPr>
              <w:rFonts w:ascii="Phetsarath OT" w:eastAsia="Phetsarath OT" w:hAnsi="Phetsarath OT" w:cs="Phetsarath OT" w:hint="cs"/>
              <w:strike/>
              <w:spacing w:val="-4"/>
              <w:sz w:val="24"/>
              <w:szCs w:val="24"/>
              <w:cs/>
              <w:rPrChange w:id="85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ໂທລະສັບ</w:delText>
          </w:r>
        </w:del>
        <w:r w:rsidR="002B15B9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5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ໄດ້ກຳນົດໄວ້ໃນລະບຽບການ</w:t>
        </w:r>
      </w:ins>
      <w:ins w:id="8597" w:author="PSK" w:date="2021-08-05T14:35:00Z">
        <w:r w:rsidR="00317BA6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59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ຕ່າງຫາກ</w:t>
        </w:r>
      </w:ins>
      <w:commentRangeEnd w:id="8585"/>
      <w:ins w:id="8599" w:author="PSK" w:date="2021-08-05T14:34:00Z">
        <w:r w:rsidR="00317BA6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600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pacing w:val="-4"/>
                <w:sz w:val="24"/>
                <w:szCs w:val="24"/>
                <w:u w:val="single"/>
              </w:rPr>
            </w:rPrChange>
          </w:rPr>
          <w:t>.</w:t>
        </w:r>
      </w:ins>
      <w:del w:id="8601" w:author="PSK" w:date="2021-08-05T14:34:00Z">
        <w:r w:rsidR="00EF77B8" w:rsidRPr="002C0BDB" w:rsidDel="00317BA6">
          <w:rPr>
            <w:rStyle w:val="CommentReference"/>
            <w:rFonts w:ascii="Phetsarath OT" w:eastAsia="Phetsarath OT" w:hAnsi="Phetsarath OT" w:cs="Phetsarath OT"/>
            <w:lang w:bidi="th-TH"/>
            <w:rPrChange w:id="8602" w:author="NA" w:date="2021-12-30T11:44:00Z">
              <w:rPr>
                <w:rStyle w:val="CommentReference"/>
              </w:rPr>
            </w:rPrChange>
          </w:rPr>
          <w:commentReference w:id="8585"/>
        </w:r>
      </w:del>
    </w:p>
    <w:p w14:paraId="7304B3A4" w14:textId="77777777" w:rsidR="00352682" w:rsidRPr="0000525B" w:rsidRDefault="00352682">
      <w:pPr>
        <w:pStyle w:val="NoSpacing"/>
        <w:spacing w:line="340" w:lineRule="exact"/>
        <w:ind w:left="720" w:firstLine="720"/>
        <w:jc w:val="both"/>
        <w:rPr>
          <w:ins w:id="8603" w:author="PSK" w:date="2021-07-16T10:15:00Z"/>
          <w:rFonts w:ascii="Phetsarath OT" w:eastAsia="Phetsarath OT" w:hAnsi="Phetsarath OT" w:cs="Phetsarath OT"/>
          <w:sz w:val="26"/>
          <w:szCs w:val="26"/>
          <w:lang w:val="fr-FR"/>
          <w:rPrChange w:id="8604" w:author="Documents" w:date="2022-01-07T10:03:00Z">
            <w:rPr>
              <w:ins w:id="8605" w:author="PSK" w:date="2021-07-16T10:15:00Z"/>
              <w:rFonts w:ascii="Phetsarath OT" w:eastAsia="Phetsarath OT" w:hAnsi="Phetsarath OT" w:cs="Phetsarath OT"/>
              <w:color w:val="auto"/>
              <w:sz w:val="28"/>
              <w:szCs w:val="28"/>
              <w:lang w:bidi="lo-LA"/>
            </w:rPr>
          </w:rPrChange>
        </w:rPr>
        <w:pPrChange w:id="8606" w:author="Windows User" w:date="2022-01-12T14:55:00Z">
          <w:pPr>
            <w:pStyle w:val="Heading2"/>
            <w:spacing w:before="0"/>
            <w:jc w:val="center"/>
          </w:pPr>
        </w:pPrChange>
      </w:pPr>
    </w:p>
    <w:p w14:paraId="166C7DB6" w14:textId="481817A3" w:rsidR="002B15B9" w:rsidRPr="002C0BDB" w:rsidRDefault="002B15B9">
      <w:pPr>
        <w:pStyle w:val="Heading2"/>
        <w:spacing w:before="0" w:line="340" w:lineRule="exact"/>
        <w:jc w:val="center"/>
        <w:rPr>
          <w:ins w:id="8607" w:author="PSK" w:date="2021-07-15T16:11:00Z"/>
          <w:rFonts w:ascii="Phetsarath OT" w:eastAsia="Phetsarath OT" w:hAnsi="Phetsarath OT" w:cs="Phetsarath OT"/>
          <w:color w:val="auto"/>
          <w:szCs w:val="26"/>
          <w:lang w:val="fr-FR" w:bidi="lo-LA"/>
          <w:rPrChange w:id="8608" w:author="NA" w:date="2021-12-30T11:44:00Z">
            <w:rPr>
              <w:ins w:id="8609" w:author="PSK" w:date="2021-07-15T16:11:00Z"/>
              <w:rFonts w:ascii="Phetsarath OT" w:eastAsia="Phetsarath OT" w:hAnsi="Phetsarath OT" w:cs="Phetsarath OT"/>
              <w:color w:val="auto"/>
              <w:sz w:val="28"/>
              <w:szCs w:val="28"/>
              <w:lang w:val="fr-FR" w:bidi="lo-LA"/>
            </w:rPr>
          </w:rPrChange>
        </w:rPr>
        <w:pPrChange w:id="8610" w:author="PSK" w:date="2021-07-16T15:00:00Z">
          <w:pPr>
            <w:pStyle w:val="Heading2"/>
            <w:spacing w:before="0"/>
            <w:jc w:val="center"/>
          </w:pPr>
        </w:pPrChange>
      </w:pPr>
      <w:bookmarkStart w:id="8611" w:name="_Toc77346172"/>
      <w:ins w:id="8612" w:author="PSK" w:date="2021-07-15T16:11:00Z">
        <w:r w:rsidRPr="002C0BDB">
          <w:rPr>
            <w:rFonts w:ascii="Phetsarath OT" w:eastAsia="Phetsarath OT" w:hAnsi="Phetsarath OT" w:cs="Phetsarath OT" w:hint="cs"/>
            <w:color w:val="auto"/>
            <w:szCs w:val="26"/>
            <w:cs/>
            <w:lang w:bidi="lo-LA"/>
            <w:rPrChange w:id="8613" w:author="NA" w:date="2021-12-30T11:44:00Z">
              <w:rPr>
                <w:rFonts w:ascii="Phetsarath OT" w:eastAsia="Phetsarath OT" w:hAnsi="Phetsarath OT" w:cs="Phetsarath OT" w:hint="cs"/>
                <w:color w:val="auto"/>
                <w:sz w:val="28"/>
                <w:szCs w:val="28"/>
                <w:cs/>
                <w:lang w:bidi="lo-LA"/>
              </w:rPr>
            </w:rPrChange>
          </w:rPr>
          <w:t>ໝວດທີ</w:t>
        </w:r>
      </w:ins>
      <w:ins w:id="8614" w:author="Windows User" w:date="2022-01-12T14:55:00Z">
        <w:r w:rsidR="002E5DD4">
          <w:rPr>
            <w:rFonts w:ascii="Phetsarath OT" w:eastAsia="Phetsarath OT" w:hAnsi="Phetsarath OT" w:cs="Phetsarath OT" w:hint="cs"/>
            <w:color w:val="auto"/>
            <w:szCs w:val="26"/>
            <w:cs/>
            <w:lang w:val="fr-FR" w:bidi="lo-LA"/>
          </w:rPr>
          <w:t xml:space="preserve"> </w:t>
        </w:r>
      </w:ins>
      <w:ins w:id="8615" w:author="PSK" w:date="2021-07-15T16:11:00Z">
        <w:del w:id="8616" w:author="Windows User" w:date="2022-01-12T14:55:00Z">
          <w:r w:rsidRPr="002C0BDB" w:rsidDel="002E5DD4">
            <w:rPr>
              <w:rFonts w:ascii="Phetsarath OT" w:eastAsia="Phetsarath OT" w:hAnsi="Phetsarath OT" w:cs="Phetsarath OT"/>
              <w:color w:val="auto"/>
              <w:szCs w:val="26"/>
              <w:lang w:val="fr-FR"/>
              <w:rPrChange w:id="8617" w:author="NA" w:date="2021-12-30T11:44:00Z">
                <w:rPr>
                  <w:rFonts w:ascii="Phetsarath OT" w:eastAsia="Phetsarath OT" w:hAnsi="Phetsarath OT" w:cs="Phetsarath OT"/>
                  <w:color w:val="auto"/>
                  <w:sz w:val="28"/>
                  <w:szCs w:val="28"/>
                </w:rPr>
              </w:rPrChange>
            </w:rPr>
            <w:delText xml:space="preserve">  </w:delText>
          </w:r>
        </w:del>
        <w:r w:rsidRPr="002C0BDB">
          <w:rPr>
            <w:rFonts w:ascii="Phetsarath OT" w:eastAsia="Phetsarath OT" w:hAnsi="Phetsarath OT" w:cs="Phetsarath OT"/>
            <w:color w:val="auto"/>
            <w:szCs w:val="26"/>
            <w:lang w:val="fr-FR"/>
            <w:rPrChange w:id="8618" w:author="NA" w:date="2021-12-30T11:44:00Z">
              <w:rPr>
                <w:rFonts w:ascii="Phetsarath OT" w:eastAsia="Phetsarath OT" w:hAnsi="Phetsarath OT" w:cs="Phetsarath OT"/>
                <w:color w:val="auto"/>
                <w:sz w:val="28"/>
                <w:szCs w:val="28"/>
              </w:rPr>
            </w:rPrChange>
          </w:rPr>
          <w:t>2</w:t>
        </w:r>
        <w:bookmarkEnd w:id="8611"/>
      </w:ins>
    </w:p>
    <w:p w14:paraId="5B1F6E95" w14:textId="3D52FC5F" w:rsidR="002B15B9" w:rsidRPr="002C0BDB" w:rsidRDefault="00881C30">
      <w:pPr>
        <w:pStyle w:val="Heading1"/>
        <w:spacing w:before="0" w:line="340" w:lineRule="exact"/>
        <w:jc w:val="center"/>
        <w:rPr>
          <w:ins w:id="8619" w:author="PSK" w:date="2021-07-16T15:00:00Z"/>
          <w:rFonts w:ascii="Phetsarath OT" w:eastAsia="Phetsarath OT" w:hAnsi="Phetsarath OT" w:cs="Phetsarath OT"/>
          <w:color w:val="auto"/>
          <w:sz w:val="26"/>
          <w:szCs w:val="26"/>
          <w:lang w:val="fr-FR" w:bidi="lo-LA"/>
          <w:rPrChange w:id="8620" w:author="NA" w:date="2021-12-30T11:44:00Z">
            <w:rPr>
              <w:ins w:id="8621" w:author="PSK" w:date="2021-07-16T15:00:00Z"/>
              <w:rFonts w:ascii="Phetsarath OT" w:eastAsia="Phetsarath OT" w:hAnsi="Phetsarath OT" w:cs="Phetsarath OT"/>
              <w:color w:val="auto"/>
              <w:sz w:val="26"/>
              <w:szCs w:val="26"/>
              <w:lang w:bidi="lo-LA"/>
            </w:rPr>
          </w:rPrChange>
        </w:rPr>
        <w:pPrChange w:id="8622" w:author="PSK" w:date="2021-07-16T15:00:00Z">
          <w:pPr>
            <w:pStyle w:val="Heading1"/>
            <w:spacing w:before="0"/>
            <w:jc w:val="center"/>
          </w:pPr>
        </w:pPrChange>
      </w:pPr>
      <w:bookmarkStart w:id="8623" w:name="_Toc77346173"/>
      <w:ins w:id="8624" w:author="khaithong" w:date="2021-07-29T10:58:00Z">
        <w:del w:id="8625" w:author="PSK" w:date="2021-08-05T14:35:00Z">
          <w:r w:rsidRPr="002C0BDB" w:rsidDel="00317BA6">
            <w:rPr>
              <w:rFonts w:ascii="Phetsarath OT" w:eastAsia="Phetsarath OT" w:hAnsi="Phetsarath OT" w:cs="Phetsarath OT" w:hint="cs"/>
              <w:color w:val="auto"/>
              <w:sz w:val="26"/>
              <w:szCs w:val="26"/>
              <w:cs/>
              <w:lang w:bidi="lo-LA"/>
            </w:rPr>
            <w:delText>ໝາຍເລກ</w:delText>
          </w:r>
        </w:del>
      </w:ins>
      <w:ins w:id="8626" w:author="PSK" w:date="2021-07-15T16:11:00Z">
        <w:r w:rsidR="002B15B9" w:rsidRPr="002C0BDB">
          <w:rPr>
            <w:rFonts w:ascii="Phetsarath OT" w:eastAsia="Phetsarath OT" w:hAnsi="Phetsarath OT" w:cs="Phetsarath OT" w:hint="cs"/>
            <w:color w:val="auto"/>
            <w:sz w:val="26"/>
            <w:szCs w:val="26"/>
            <w:cs/>
            <w:lang w:bidi="lo-LA"/>
            <w:rPrChange w:id="8627" w:author="NA" w:date="2021-12-30T11:44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t>ຊັບພະຍາກອນອິນເຕີເນັດ</w:t>
        </w:r>
      </w:ins>
      <w:bookmarkEnd w:id="8623"/>
    </w:p>
    <w:p w14:paraId="5FE21E32" w14:textId="77777777" w:rsidR="009B70FE" w:rsidRPr="002C0BDB" w:rsidRDefault="009B70FE">
      <w:pPr>
        <w:spacing w:after="0" w:line="340" w:lineRule="exact"/>
        <w:rPr>
          <w:ins w:id="8628" w:author="PSK" w:date="2021-07-16T15:00:00Z"/>
          <w:rFonts w:ascii="Phetsarath OT" w:eastAsia="Phetsarath OT" w:hAnsi="Phetsarath OT" w:cs="Phetsarath OT"/>
          <w:lang w:val="fr-FR" w:bidi="lo-LA"/>
          <w:rPrChange w:id="8629" w:author="NA" w:date="2021-12-30T11:44:00Z">
            <w:rPr>
              <w:ins w:id="8630" w:author="PSK" w:date="2021-07-16T15:00:00Z"/>
              <w:rFonts w:ascii="Phetsarath OT" w:eastAsia="Phetsarath OT" w:hAnsi="Phetsarath OT" w:cs="Phetsarath OT"/>
              <w:color w:val="auto"/>
              <w:sz w:val="26"/>
              <w:szCs w:val="26"/>
              <w:lang w:bidi="lo-LA"/>
            </w:rPr>
          </w:rPrChange>
        </w:rPr>
        <w:pPrChange w:id="8631" w:author="PSK" w:date="2021-07-16T15:01:00Z">
          <w:pPr>
            <w:pStyle w:val="Heading1"/>
            <w:spacing w:before="0"/>
            <w:jc w:val="center"/>
          </w:pPr>
        </w:pPrChange>
      </w:pPr>
    </w:p>
    <w:p w14:paraId="00AD5CBA" w14:textId="2F381162" w:rsidR="002B15B9" w:rsidRPr="002C0BDB" w:rsidRDefault="0031041E">
      <w:pPr>
        <w:pStyle w:val="Heading3"/>
        <w:spacing w:before="0" w:line="340" w:lineRule="exact"/>
        <w:rPr>
          <w:ins w:id="8632" w:author="PSK" w:date="2021-07-15T16:11:00Z"/>
          <w:rFonts w:ascii="Phetsarath OT" w:eastAsia="Phetsarath OT" w:hAnsi="Phetsarath OT" w:cs="Phetsarath OT"/>
          <w:color w:val="auto"/>
          <w:sz w:val="24"/>
          <w:szCs w:val="24"/>
          <w:lang w:val="fr-FR"/>
        </w:rPr>
        <w:pPrChange w:id="8633" w:author="NA" w:date="2021-12-27T11:39:00Z">
          <w:pPr>
            <w:pStyle w:val="Heading3"/>
            <w:numPr>
              <w:numId w:val="80"/>
            </w:numPr>
            <w:ind w:left="720" w:hanging="360"/>
          </w:pPr>
        </w:pPrChange>
      </w:pPr>
      <w:bookmarkStart w:id="8634" w:name="_Toc77346174"/>
      <w:ins w:id="8635" w:author="NA" w:date="2021-12-27T11:39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  <w:del w:id="8636" w:author="Windows User" w:date="2022-01-12T14:56:00Z">
          <w:r w:rsidRPr="002C0BDB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>12</w:t>
        </w:r>
        <w:del w:id="8637" w:author="Windows User" w:date="2022-01-12T14:56:00Z">
          <w:r w:rsidRPr="002C0BDB" w:rsidDel="002E5DD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</w:ins>
      <w:ins w:id="8638" w:author="PSK" w:date="2021-07-15T16:11:00Z"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t>(</w:t>
        </w:r>
        <w:r w:rsidR="002B15B9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ປັບປຸງ</w:t>
        </w:r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t>)</w:t>
        </w:r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8639" w:author="NA" w:date="2021-12-27T08:33:00Z">
        <w:r w:rsidR="005E5627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8640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lang w:bidi="lo-LA"/>
              </w:rPr>
            </w:rPrChange>
          </w:rPr>
          <w:t xml:space="preserve"> </w:t>
        </w:r>
      </w:ins>
      <w:ins w:id="8641" w:author="PSK" w:date="2021-07-15T16:11:00Z">
        <w:r w:rsidR="002B15B9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ເລກໝາຍອິນເຕີເນັດ</w:t>
        </w:r>
        <w:bookmarkEnd w:id="8634"/>
      </w:ins>
    </w:p>
    <w:p w14:paraId="15CB0904" w14:textId="51B657E4" w:rsidR="002B15B9" w:rsidRPr="002C0BDB" w:rsidRDefault="002E5DD4">
      <w:pPr>
        <w:pStyle w:val="NoSpacing"/>
        <w:tabs>
          <w:tab w:val="left" w:pos="1134"/>
          <w:tab w:val="left" w:pos="1800"/>
        </w:tabs>
        <w:spacing w:line="340" w:lineRule="exact"/>
        <w:ind w:left="426"/>
        <w:jc w:val="both"/>
        <w:rPr>
          <w:ins w:id="8642" w:author="PSK" w:date="2021-07-16T15:02:00Z"/>
          <w:rFonts w:ascii="Phetsarath OT" w:eastAsia="Phetsarath OT" w:hAnsi="Phetsarath OT" w:cs="Phetsarath OT"/>
          <w:sz w:val="24"/>
          <w:szCs w:val="24"/>
          <w:lang w:val="fr-FR"/>
          <w:rPrChange w:id="8643" w:author="NA" w:date="2021-12-30T11:44:00Z">
            <w:rPr>
              <w:ins w:id="8644" w:author="PSK" w:date="2021-07-16T15:0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8645" w:author="Windows User" w:date="2022-01-12T14:56:00Z">
          <w:pPr>
            <w:pStyle w:val="NoSpacing"/>
            <w:ind w:left="720" w:firstLine="720"/>
            <w:jc w:val="thaiDistribute"/>
          </w:pPr>
        </w:pPrChange>
      </w:pPr>
      <w:ins w:id="8646" w:author="Windows User" w:date="2022-01-12T14:56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 xml:space="preserve">                  </w:t>
        </w:r>
        <w:r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8647" w:author="Windows User" w:date="2022-01-12T14:56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</w:ins>
      <w:ins w:id="8648" w:author="NA" w:date="2021-12-27T08:34:00Z">
        <w:del w:id="8649" w:author="Windows User" w:date="2022-01-12T14:56:00Z">
          <w:r w:rsidR="005E5627" w:rsidRPr="00AA5355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650" w:author="Windows User" w:date="2022-01-12T14:56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8651" w:author="NA" w:date="2021-12-27T11:39:00Z">
        <w:del w:id="8652" w:author="Windows User" w:date="2022-01-12T14:56:00Z">
          <w:r w:rsidR="0031041E" w:rsidRPr="00AA5355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val="fr-FR"/>
              <w:rPrChange w:id="8653" w:author="Windows User" w:date="2022-01-12T14:56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/>
                </w:rPr>
              </w:rPrChange>
            </w:rPr>
            <w:delText xml:space="preserve"> </w:delText>
          </w:r>
        </w:del>
      </w:ins>
      <w:ins w:id="8654" w:author="Documents" w:date="2022-01-06T08:59:00Z">
        <w:del w:id="8655" w:author="Windows User" w:date="2022-01-12T14:56:00Z">
          <w:r w:rsidR="00D324B2" w:rsidRPr="00AA5355" w:rsidDel="002E5DD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656" w:author="Windows User" w:date="2022-01-12T14:56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 xml:space="preserve">   </w:delText>
          </w:r>
        </w:del>
      </w:ins>
      <w:ins w:id="8657" w:author="PSK" w:date="2021-07-15T16:11:00Z"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658" w:author="Windows User" w:date="2022-01-12T14:5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ເລກໝາຍອິນເຕີເນັດ</w:t>
        </w:r>
      </w:ins>
      <w:ins w:id="8659" w:author="LENOVO" w:date="2021-12-09T16:37:00Z">
        <w:r w:rsidR="003E48D0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660" w:author="Windows User" w:date="2022-01-12T14:56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ins w:id="8661" w:author="HP [2]" w:date="2021-11-13T14:50:00Z">
        <w:r w:rsidR="00AC36F2" w:rsidRPr="00AA5355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662" w:author="Windows User" w:date="2022-01-12T14:5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(Internet Protocol) </w:t>
        </w:r>
      </w:ins>
      <w:ins w:id="8663" w:author="PSK" w:date="2021-07-15T16:11:00Z"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664" w:author="Windows User" w:date="2022-01-12T14:56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665" w:author="Windows User" w:date="2022-01-12T14:5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ແມ່ນ</w:t>
        </w:r>
      </w:ins>
      <w:ins w:id="8666" w:author="NA" w:date="2021-12-23T11:16:00Z">
        <w:r w:rsidR="00AA15B0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667" w:author="Windows User" w:date="2022-01-12T14:56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ins w:id="8668" w:author="PSK" w:date="2021-07-15T16:11:00Z"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669" w:author="Windows User" w:date="2022-01-12T14:5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ຊຸດ</w:t>
        </w:r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670" w:author="Windows User" w:date="2022-01-12T14:56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671" w:author="Windows User" w:date="2022-01-12T14:5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ຕົວເລກ</w:t>
        </w:r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8672" w:author="Windows User" w:date="2022-01-12T14:56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t xml:space="preserve">, 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673" w:author="Windows User" w:date="2022-01-12T14:5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ຕົວອັກສອນ</w:t>
        </w:r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674" w:author="Windows User" w:date="2022-01-12T14:56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675" w:author="Windows User" w:date="2022-01-12T14:5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ຫຼື</w:t>
        </w:r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676" w:author="Windows User" w:date="2022-01-12T14:56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677" w:author="Windows User" w:date="2022-01-12T14:5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ເຄື່ອງ</w:t>
        </w:r>
      </w:ins>
      <w:ins w:id="8678" w:author="Windows User" w:date="2022-01-12T14:56:00Z">
        <w:r w:rsid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 xml:space="preserve">    </w:t>
        </w:r>
      </w:ins>
      <w:ins w:id="8679" w:author="PSK" w:date="2021-07-15T16:11:00Z"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680" w:author="Windows User" w:date="2022-01-12T14:5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ໝາຍ</w:t>
        </w:r>
        <w:del w:id="8681" w:author="Windows User" w:date="2022-01-12T14:56:00Z">
          <w:r w:rsidR="002B15B9" w:rsidRPr="00AA5355" w:rsidDel="00AA5355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8682" w:author="Windows User" w:date="2022-01-12T14:56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ທີ່ບົ່ງບອກເຖິງທີ່ຢູ່ຂອງອຸປະກອນເອເລັກໂຕຣນິກ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  <w:rPrChange w:id="86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6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ໃນເຄືອຂ່າຍໂທລະຄົມມະນາຄົມ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6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ເຄືອຂ່າຍອິນເຕີເນັດ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6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ທີ່ໃຊ້ໃນການຕິດຕໍ່ສື່ສານ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  <w:rPrChange w:id="86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8688" w:author="PSK" w:date="2021-08-05T14:36:00Z">
        <w:r w:rsidR="00317BA6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6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ເພື່ອ</w:t>
        </w:r>
      </w:ins>
      <w:ins w:id="8690" w:author="PSK" w:date="2021-07-15T16:11:00Z"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6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ສົ່ງ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  <w:rPrChange w:id="86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6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  <w:rPrChange w:id="86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6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ຮັບ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  <w:rPrChange w:id="86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6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ຂໍ້ມູນ</w:t>
        </w:r>
      </w:ins>
      <w:ins w:id="8698" w:author="Documents" w:date="2022-01-11T11:07:00Z">
        <w:r w:rsidR="0086480C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8699" w:author="PSK" w:date="2021-07-15T16:11:00Z"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7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ຂ່າວສານ</w:t>
        </w:r>
      </w:ins>
      <w:ins w:id="8701" w:author="Documents" w:date="2022-01-11T11:07:00Z">
        <w:r w:rsidR="0086480C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8702" w:author="PSK" w:date="2021-07-15T16:11:00Z"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7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ແບບເອເລັກໂຕຣນິກ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  <w:rPrChange w:id="87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>.</w:t>
        </w:r>
      </w:ins>
    </w:p>
    <w:p w14:paraId="29258FD5" w14:textId="77777777" w:rsidR="009B70FE" w:rsidRPr="002C0BDB" w:rsidRDefault="009B70FE">
      <w:pPr>
        <w:pStyle w:val="NoSpacing"/>
        <w:spacing w:line="340" w:lineRule="exact"/>
        <w:ind w:left="425" w:firstLine="510"/>
        <w:jc w:val="both"/>
        <w:rPr>
          <w:ins w:id="8705" w:author="PSK" w:date="2021-07-15T16:11:00Z"/>
          <w:rFonts w:ascii="Phetsarath OT" w:eastAsia="Phetsarath OT" w:hAnsi="Phetsarath OT" w:cs="Phetsarath OT"/>
          <w:sz w:val="24"/>
          <w:szCs w:val="24"/>
          <w:lang w:val="fr-FR"/>
        </w:rPr>
        <w:pPrChange w:id="8706" w:author="Windows User" w:date="2022-01-12T14:57:00Z">
          <w:pPr>
            <w:pStyle w:val="NoSpacing"/>
            <w:ind w:left="720" w:firstLine="720"/>
            <w:jc w:val="thaiDistribute"/>
          </w:pPr>
        </w:pPrChange>
      </w:pPr>
    </w:p>
    <w:p w14:paraId="210BB842" w14:textId="569CFE28" w:rsidR="002B15B9" w:rsidRPr="002C0BDB" w:rsidRDefault="009C3B41">
      <w:pPr>
        <w:pStyle w:val="Heading3"/>
        <w:spacing w:before="0" w:line="340" w:lineRule="exact"/>
        <w:rPr>
          <w:ins w:id="8707" w:author="PSK" w:date="2021-07-15T16:11:00Z"/>
          <w:rFonts w:ascii="Phetsarath OT" w:eastAsia="Phetsarath OT" w:hAnsi="Phetsarath OT" w:cs="Phetsarath OT"/>
          <w:color w:val="auto"/>
          <w:sz w:val="24"/>
          <w:szCs w:val="24"/>
          <w:lang w:val="fr-FR"/>
        </w:rPr>
        <w:pPrChange w:id="8708" w:author="NA" w:date="2021-12-27T11:39:00Z">
          <w:pPr>
            <w:pStyle w:val="Heading3"/>
            <w:numPr>
              <w:numId w:val="80"/>
            </w:numPr>
            <w:ind w:left="720" w:hanging="360"/>
          </w:pPr>
        </w:pPrChange>
      </w:pPr>
      <w:bookmarkStart w:id="8709" w:name="_Toc77346175"/>
      <w:ins w:id="8710" w:author="NA" w:date="2021-12-27T11:40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  <w:del w:id="8711" w:author="Windows User" w:date="2022-01-12T14:57:00Z">
          <w:r w:rsidRPr="002C0BDB" w:rsidDel="00AA5355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>13</w:t>
        </w:r>
        <w:del w:id="8712" w:author="Windows User" w:date="2022-01-12T14:57:00Z">
          <w:r w:rsidRPr="002C0BDB" w:rsidDel="00AA5355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</w:ins>
      <w:ins w:id="8713" w:author="PSK" w:date="2021-07-15T16:11:00Z"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t>(</w:t>
        </w:r>
        <w:r w:rsidR="002B15B9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ປັບປຸງ</w:t>
        </w:r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t>)</w:t>
        </w:r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8714" w:author="NA" w:date="2021-12-27T08:34:00Z">
        <w:r w:rsidR="005E5627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8715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lang w:bidi="lo-LA"/>
              </w:rPr>
            </w:rPrChange>
          </w:rPr>
          <w:t xml:space="preserve"> </w:t>
        </w:r>
      </w:ins>
      <w:ins w:id="8716" w:author="PSK" w:date="2021-07-15T16:11:00Z">
        <w:r w:rsidR="002B15B9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ລະຫັດຊື່ອິນເຕີເນັດ</w:t>
        </w:r>
        <w:bookmarkEnd w:id="8709"/>
      </w:ins>
    </w:p>
    <w:p w14:paraId="59A87DF3" w14:textId="0A25A948" w:rsidR="002B15B9" w:rsidRPr="002C0BDB" w:rsidRDefault="00AA5355">
      <w:pPr>
        <w:pStyle w:val="NoSpacing"/>
        <w:tabs>
          <w:tab w:val="left" w:pos="1134"/>
        </w:tabs>
        <w:spacing w:line="340" w:lineRule="exact"/>
        <w:ind w:left="426"/>
        <w:jc w:val="both"/>
        <w:rPr>
          <w:ins w:id="8717" w:author="PSK" w:date="2021-07-16T15:02:00Z"/>
          <w:rFonts w:ascii="Phetsarath OT" w:eastAsia="Phetsarath OT" w:hAnsi="Phetsarath OT" w:cs="Phetsarath OT"/>
          <w:sz w:val="24"/>
          <w:szCs w:val="24"/>
          <w:lang w:val="fr-FR"/>
          <w:rPrChange w:id="8718" w:author="NA" w:date="2021-12-30T11:44:00Z">
            <w:rPr>
              <w:ins w:id="8719" w:author="PSK" w:date="2021-07-16T15:0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8720" w:author="Windows User" w:date="2022-01-12T14:57:00Z">
          <w:pPr>
            <w:pStyle w:val="NoSpacing"/>
            <w:ind w:left="720" w:firstLine="709"/>
            <w:jc w:val="thaiDistribute"/>
          </w:pPr>
        </w:pPrChange>
      </w:pPr>
      <w:ins w:id="8721" w:author="Windows User" w:date="2022-01-12T14:57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 xml:space="preserve">                    </w:t>
        </w:r>
      </w:ins>
      <w:ins w:id="8722" w:author="NA" w:date="2021-12-27T08:34:00Z">
        <w:del w:id="8723" w:author="Windows User" w:date="2022-01-12T14:57:00Z">
          <w:r w:rsidR="005E5627" w:rsidRPr="002C0BDB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7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8725" w:author="NA" w:date="2021-12-27T11:40:00Z">
        <w:del w:id="8726" w:author="Windows User" w:date="2022-01-12T14:57:00Z">
          <w:r w:rsidR="009C3B41" w:rsidRPr="002C0BDB" w:rsidDel="00AA5355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</w:delText>
          </w:r>
        </w:del>
      </w:ins>
      <w:ins w:id="8727" w:author="Documents" w:date="2022-01-06T08:59:00Z">
        <w:del w:id="8728" w:author="Windows User" w:date="2022-01-12T14:57:00Z">
          <w:r w:rsidR="00D324B2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  </w:delText>
          </w:r>
        </w:del>
      </w:ins>
      <w:ins w:id="8729" w:author="PSK" w:date="2021-07-15T16:11:00Z"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ລະຫັດ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ຊື່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ອິນ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ເຕີ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​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ເນັດ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​</w:t>
        </w:r>
      </w:ins>
      <w:ins w:id="8730" w:author="HP [2]" w:date="2021-11-13T14:50:00Z">
        <w:r w:rsidR="00AC36F2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>(</w:t>
        </w:r>
        <w:r w:rsidR="00AC36F2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7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Domain </w:t>
        </w:r>
        <w:r w:rsidR="00AC36F2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name</w:t>
        </w:r>
        <w:r w:rsidR="00AC36F2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>)</w:t>
        </w:r>
      </w:ins>
      <w:ins w:id="8732" w:author="LENOVO" w:date="2021-12-09T16:37:00Z">
        <w:r w:rsidR="003E48D0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ins w:id="8733" w:author="PSK" w:date="2021-07-15T16:11:00Z"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ແມ່ນ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ຊື່ທີ່ຖືກນໍາໃຊ້ເພື່ອລະບຸແທນທີ່ຢູ່ໃນເຄືອ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34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ຂ່າຍອິນເຕີເນັດ</w:t>
        </w:r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735" w:author="Windows User" w:date="2022-01-12T14:58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del w:id="8736" w:author="HP [2]" w:date="2021-11-13T14:50:00Z">
          <w:r w:rsidR="002B15B9" w:rsidRPr="00AA5355" w:rsidDel="00AC36F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8737" w:author="Windows User" w:date="2022-01-12T14:58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(Internet Protocol) </w:delText>
          </w:r>
        </w:del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38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ຂອງເຄື່ອງແມ່ຂ່າຍ</w:t>
        </w:r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739" w:author="Windows User" w:date="2022-01-12T14:58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40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ເທິງລະບົບອິນເຕີເນັດ</w:t>
        </w:r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741" w:author="Windows User" w:date="2022-01-12T14:58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42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ຫຼື</w:t>
        </w:r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743" w:author="Windows User" w:date="2022-01-12T14:58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44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ຊື່ເອີ້ນເວັບໄຊ</w:t>
        </w:r>
        <w:r w:rsidR="002B15B9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745" w:author="Windows User" w:date="2022-01-12T14:58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317BA6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46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ຊ</w:t>
        </w:r>
      </w:ins>
      <w:ins w:id="8747" w:author="NA" w:date="2021-12-29T11:10:00Z">
        <w:r w:rsidR="006E28C4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48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ຶ່</w:t>
        </w:r>
      </w:ins>
      <w:ins w:id="8749" w:author="PSK" w:date="2021-07-15T16:11:00Z">
        <w:del w:id="8750" w:author="NA" w:date="2021-12-29T11:10:00Z">
          <w:r w:rsidR="00317BA6" w:rsidRPr="00AA5355" w:rsidDel="006E28C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8751" w:author="Windows User" w:date="2022-01-12T14:58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ື່</w:delText>
          </w:r>
        </w:del>
        <w:r w:rsidR="00317BA6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52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ງ</w:t>
        </w:r>
        <w:r w:rsidR="007F71B6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53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ຖື</w:t>
        </w:r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54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ກກໍານົດຕາມລໍາດັບ</w:t>
        </w:r>
      </w:ins>
      <w:ins w:id="8755" w:author="NA" w:date="2021-12-23T11:17:00Z">
        <w:r w:rsidR="00AA15B0"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756" w:author="Windows User" w:date="2022-01-12T14:58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ins w:id="8757" w:author="Windows User" w:date="2022-01-12T14:57:00Z">
        <w:r w:rsidRPr="00AA5355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8758" w:author="Windows User" w:date="2022-01-12T14:58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 </w:t>
        </w:r>
      </w:ins>
      <w:ins w:id="8759" w:author="PSK" w:date="2021-07-15T16:11:00Z">
        <w:r w:rsidR="002B15B9" w:rsidRPr="00AA5355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8760" w:author="Windows User" w:date="2022-01-12T14:5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ໂດຍຂັ້ນ</w:t>
        </w:r>
      </w:ins>
      <w:ins w:id="8761" w:author="Windows User" w:date="2022-01-12T14:58:00Z">
        <w:r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8762" w:author="PSK" w:date="2021-07-15T16:11:00Z"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7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ດ້ວຍເຄື່ອງໝາຍຈໍ້າເມັດ</w:t>
        </w:r>
        <w:del w:id="8764" w:author="NA" w:date="2021-12-29T11:08:00Z">
          <w:r w:rsidR="002B15B9" w:rsidRPr="002C0BDB" w:rsidDel="00490A48">
            <w:rPr>
              <w:rFonts w:ascii="Phetsarath OT" w:eastAsia="Phetsarath OT" w:hAnsi="Phetsarath OT" w:cs="Phetsarath OT"/>
              <w:sz w:val="24"/>
              <w:szCs w:val="24"/>
              <w:cs/>
              <w:rPrChange w:id="87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2B15B9" w:rsidRPr="002C0BDB" w:rsidDel="00490A4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7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>“ . ”</w:delText>
          </w:r>
        </w:del>
        <w:r w:rsidR="002B15B9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7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2B15B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7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ໃຫ້ສາມາດຈົດຈໍາໄດ້ງ່າຍ</w:t>
        </w:r>
        <w:r w:rsidR="002B15B9" w:rsidRPr="002C0BDB">
          <w:rPr>
            <w:rFonts w:ascii="Phetsarath OT" w:eastAsia="Phetsarath OT" w:hAnsi="Phetsarath OT" w:cs="Phetsarath OT"/>
            <w:sz w:val="24"/>
            <w:szCs w:val="24"/>
            <w:cs/>
            <w:rPrChange w:id="87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>.</w:t>
        </w:r>
      </w:ins>
    </w:p>
    <w:p w14:paraId="2FF4BDCA" w14:textId="77777777" w:rsidR="009B70FE" w:rsidRPr="002C0BDB" w:rsidRDefault="009B70FE">
      <w:pPr>
        <w:pStyle w:val="NoSpacing"/>
        <w:spacing w:line="340" w:lineRule="exact"/>
        <w:ind w:left="425" w:firstLine="510"/>
        <w:jc w:val="both"/>
        <w:rPr>
          <w:ins w:id="8770" w:author="PSK" w:date="2021-07-15T16:11:00Z"/>
          <w:rFonts w:ascii="Phetsarath OT" w:eastAsia="Phetsarath OT" w:hAnsi="Phetsarath OT" w:cs="Phetsarath OT"/>
          <w:sz w:val="24"/>
          <w:szCs w:val="24"/>
          <w:lang w:val="fr-FR"/>
          <w:rPrChange w:id="8771" w:author="NA" w:date="2021-12-30T11:44:00Z">
            <w:rPr>
              <w:ins w:id="8772" w:author="PSK" w:date="2021-07-15T16:11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8773" w:author="Windows User" w:date="2022-01-12T14:58:00Z">
          <w:pPr>
            <w:pStyle w:val="NoSpacing"/>
            <w:ind w:left="720" w:firstLine="709"/>
            <w:jc w:val="thaiDistribute"/>
          </w:pPr>
        </w:pPrChange>
      </w:pPr>
    </w:p>
    <w:p w14:paraId="2CE75FAD" w14:textId="4F2CF8CC" w:rsidR="004103CE" w:rsidRPr="002C0BDB" w:rsidRDefault="009C3B41">
      <w:pPr>
        <w:pStyle w:val="Heading3"/>
        <w:spacing w:before="0" w:line="340" w:lineRule="exact"/>
        <w:rPr>
          <w:ins w:id="8774" w:author="HP" w:date="2021-08-12T15:20:00Z"/>
          <w:rFonts w:ascii="Phetsarath OT" w:eastAsia="Phetsarath OT" w:hAnsi="Phetsarath OT" w:cs="Phetsarath OT"/>
          <w:color w:val="auto"/>
          <w:sz w:val="24"/>
          <w:szCs w:val="24"/>
          <w:lang w:val="fr-FR"/>
          <w:rPrChange w:id="8775" w:author="NA" w:date="2021-12-30T11:44:00Z">
            <w:rPr>
              <w:ins w:id="8776" w:author="HP" w:date="2021-08-12T15:20:00Z"/>
              <w:rFonts w:ascii="Phetsarath OT" w:eastAsia="Phetsarath OT" w:hAnsi="Phetsarath OT" w:cs="Phetsarath OT"/>
              <w:color w:val="auto"/>
              <w:sz w:val="24"/>
              <w:szCs w:val="24"/>
              <w:lang w:val="fr-FR" w:bidi="lo-LA"/>
            </w:rPr>
          </w:rPrChange>
        </w:rPr>
        <w:pPrChange w:id="8777" w:author="NA" w:date="2021-12-27T11:40:00Z">
          <w:pPr>
            <w:pStyle w:val="Heading3"/>
            <w:numPr>
              <w:numId w:val="80"/>
            </w:numPr>
            <w:ind w:left="720" w:hanging="360"/>
          </w:pPr>
        </w:pPrChange>
      </w:pPr>
      <w:bookmarkStart w:id="8778" w:name="_Toc77346176"/>
      <w:ins w:id="8779" w:author="NA" w:date="2021-12-27T11:40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  <w:del w:id="8780" w:author="Windows User" w:date="2022-01-12T14:58:00Z">
          <w:r w:rsidRPr="002C0BDB" w:rsidDel="00AA5355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14 </w:t>
        </w:r>
        <w:del w:id="8781" w:author="Windows User" w:date="2022-01-12T14:58:00Z">
          <w:r w:rsidRPr="002C0BDB" w:rsidDel="00AA5355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8782" w:author="PSK" w:date="2021-07-15T16:11:00Z"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t>(</w:t>
        </w:r>
        <w:r w:rsidR="005E6E5E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8783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highlight w:val="yellow"/>
                <w:cs/>
                <w:lang w:bidi="lo-LA"/>
              </w:rPr>
            </w:rPrChange>
          </w:rPr>
          <w:t>ປ</w:t>
        </w:r>
      </w:ins>
      <w:ins w:id="8784" w:author="PSK" w:date="2021-08-15T10:13:00Z">
        <w:r w:rsidR="005E6E5E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8785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highlight w:val="yellow"/>
                <w:cs/>
                <w:lang w:bidi="lo-LA"/>
              </w:rPr>
            </w:rPrChange>
          </w:rPr>
          <w:t>ັບປຸງ</w:t>
        </w:r>
      </w:ins>
      <w:ins w:id="8786" w:author="PSK" w:date="2021-07-15T16:11:00Z"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t>)</w:t>
        </w:r>
        <w:r w:rsidR="002B15B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8787" w:author="NA" w:date="2021-12-27T08:34:00Z">
        <w:r w:rsidR="005E5627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8788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lang w:bidi="lo-LA"/>
              </w:rPr>
            </w:rPrChange>
          </w:rPr>
          <w:t xml:space="preserve"> </w:t>
        </w:r>
      </w:ins>
      <w:ins w:id="8789" w:author="HP" w:date="2021-08-12T15:20:00Z">
        <w:r w:rsidR="004103CE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ການຂຶ້ນທະບຽນ</w:t>
        </w:r>
        <w:r w:rsidR="004103CE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ເລກໝາຍອິນເຕີເນັດ</w:t>
        </w:r>
        <w:r w:rsidR="004103CE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8790" w:author="HP" w:date="2021-08-12T15:33:00Z">
        <w:r w:rsidR="00B424CB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ແລະ</w:t>
        </w:r>
        <w:r w:rsidR="00B424CB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ລະຫັດຊື່ອິນເຕີເນັດ</w:t>
        </w:r>
      </w:ins>
    </w:p>
    <w:p w14:paraId="366552B5" w14:textId="61DBD2D2" w:rsidR="004103CE" w:rsidRPr="002C0BDB" w:rsidRDefault="00AA5355">
      <w:pPr>
        <w:pStyle w:val="NoSpacing"/>
        <w:spacing w:line="340" w:lineRule="exact"/>
        <w:ind w:left="426"/>
        <w:jc w:val="both"/>
        <w:rPr>
          <w:ins w:id="8791" w:author="HP" w:date="2021-08-12T15:20:00Z"/>
          <w:rFonts w:ascii="Phetsarath OT" w:eastAsia="Phetsarath OT" w:hAnsi="Phetsarath OT" w:cs="Phetsarath OT"/>
          <w:sz w:val="24"/>
          <w:szCs w:val="24"/>
          <w:lang w:val="fr-FR"/>
        </w:rPr>
        <w:pPrChange w:id="8792" w:author="Windows User" w:date="2022-01-12T14:58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ins w:id="8793" w:author="Windows User" w:date="2022-01-12T14:58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 xml:space="preserve">                    </w:t>
        </w:r>
      </w:ins>
      <w:ins w:id="8794" w:author="NA" w:date="2021-12-27T08:35:00Z">
        <w:del w:id="8795" w:author="Windows User" w:date="2022-01-12T14:58:00Z">
          <w:r w:rsidR="005E5627" w:rsidRPr="002C0BDB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79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8797" w:author="NA" w:date="2021-12-27T11:40:00Z">
        <w:del w:id="8798" w:author="Windows User" w:date="2022-01-12T14:58:00Z">
          <w:r w:rsidR="009C3B41" w:rsidRPr="002C0BDB" w:rsidDel="00AA5355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</w:delText>
          </w:r>
        </w:del>
      </w:ins>
      <w:ins w:id="8799" w:author="Documents" w:date="2022-01-06T08:59:00Z">
        <w:del w:id="8800" w:author="Windows User" w:date="2022-01-12T14:58:00Z">
          <w:r w:rsidR="00D324B2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  </w:delText>
          </w:r>
        </w:del>
      </w:ins>
      <w:ins w:id="8801" w:author="HP" w:date="2021-08-12T15:20:00Z"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ບຸກຄົນ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,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ນິຕິບຸກຄົນ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ຫຼື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del w:id="8802" w:author="Documents" w:date="2022-01-11T11:08:00Z">
          <w:r w:rsidR="004103CE" w:rsidRPr="002C0BDB" w:rsidDel="0086480C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ການຈັດຕັ້ງ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03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ທັງພາຍໃນ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04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0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ແລະ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06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0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ຕ່າງປະເທດ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08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09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ທີ່ຢູ່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10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11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ສປປ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12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13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ລາວ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ທີ່ມີຄວາມຕ້ອງການນຳໃຊ້ເລກໝາຍອິນເຕີເນັດ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81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ຕ້ອງ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1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ຂໍອະນຸຍາດ</w:t>
        </w:r>
        <w:del w:id="8816" w:author="LENOVO" w:date="2021-12-10T08:04:00Z">
          <w:r w:rsidR="004103CE" w:rsidRPr="002C0BDB" w:rsidDel="00F825B9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8817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4"/>
                  <w:szCs w:val="24"/>
                  <w:cs/>
                </w:rPr>
              </w:rPrChange>
            </w:rPr>
            <w:delText>ຈາກ</w:delText>
          </w:r>
        </w:del>
      </w:ins>
      <w:ins w:id="8818" w:author="LENOVO" w:date="2021-12-10T10:05:00Z">
        <w:r w:rsidR="006C71C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19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0070C0"/>
                <w:sz w:val="24"/>
                <w:szCs w:val="24"/>
                <w:u w:val="single"/>
                <w:cs/>
              </w:rPr>
            </w:rPrChange>
          </w:rPr>
          <w:t>ຈາກ</w:t>
        </w:r>
      </w:ins>
      <w:ins w:id="8820" w:author="Documents" w:date="2022-01-11T11:07:00Z">
        <w:del w:id="8821" w:author="Windows User" w:date="2022-01-12T14:59:00Z">
          <w:r w:rsidR="0086480C" w:rsidDel="00AA5355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</w:rPr>
            <w:delText xml:space="preserve"> </w:delText>
          </w:r>
        </w:del>
      </w:ins>
      <w:ins w:id="8822" w:author="HP" w:date="2021-08-12T15:20:00Z">
        <w:del w:id="8823" w:author="Documents" w:date="2022-01-11T11:07:00Z">
          <w:r w:rsidR="004103CE" w:rsidRPr="002C0BDB" w:rsidDel="0086480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824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2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ກະຊວງ</w:t>
        </w:r>
        <w:del w:id="8826" w:author="NA" w:date="2021-12-29T11:10:00Z">
          <w:r w:rsidR="004103CE" w:rsidRPr="002C0BDB" w:rsidDel="00FD729F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82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2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ເຕັກໂນໂລຊີ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29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3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ແລະ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31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3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ການສື່ສານ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33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3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ກ່ອນສະ</w:t>
        </w:r>
      </w:ins>
      <w:ins w:id="8835" w:author="LENOVO" w:date="2021-12-10T09:56:00Z">
        <w:del w:id="8836" w:author="NA" w:date="2021-12-23T15:48:00Z">
          <w:r w:rsidR="00CF0068" w:rsidRPr="002C0BDB" w:rsidDel="00BF0802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  </w:delText>
          </w:r>
        </w:del>
      </w:ins>
      <w:ins w:id="8837" w:author="HP" w:date="2021-08-12T15:20:00Z">
        <w:del w:id="8838" w:author="LENOVO" w:date="2021-12-10T09:56:00Z">
          <w:r w:rsidR="004103CE" w:rsidRPr="002C0BDB" w:rsidDel="00CF006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83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 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4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ເໜີຂໍເລກໝາຍອິນເຕີເນັດ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41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4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ນໍາອົງການຄຸ້ມຄອງເລກໝາຍອິນເຕີເນັດສາກົນ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43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val="fr-FR" w:bidi="th-TH"/>
              </w:rPr>
            </w:rPrChange>
          </w:rPr>
          <w:t xml:space="preserve">,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4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ພາຍຫຼັງ</w:t>
        </w:r>
        <w:del w:id="8845" w:author="NA" w:date="2021-12-29T11:10:00Z">
          <w:r w:rsidR="004103CE" w:rsidRPr="002C0BDB" w:rsidDel="00D808D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846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4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ໄດ້ຮັັບ</w:t>
        </w:r>
        <w:del w:id="8848" w:author="LENOVO" w:date="2021-12-10T10:05:00Z">
          <w:r w:rsidR="004103CE" w:rsidRPr="002C0BDB" w:rsidDel="006C71C9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8849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4"/>
                  <w:szCs w:val="24"/>
                  <w:cs/>
                </w:rPr>
              </w:rPrChange>
            </w:rPr>
            <w:delText>ໝາຍ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5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ເລກ</w:t>
        </w:r>
      </w:ins>
      <w:ins w:id="8851" w:author="NA" w:date="2021-12-29T11:10:00Z">
        <w:del w:id="8852" w:author="Documents" w:date="2022-01-11T08:33:00Z">
          <w:r w:rsidR="00D808D3" w:rsidRPr="002C0BDB" w:rsidDel="008C1D5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8853" w:author="LENOVO" w:date="2021-12-10T10:05:00Z">
        <w:r w:rsidR="006C71C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ໝາຍ</w:t>
        </w:r>
      </w:ins>
      <w:ins w:id="8854" w:author="HP" w:date="2021-08-12T15:20:00Z"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5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ອິນເຕີເນັດແລ້ວ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56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5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ໃຫ້</w:t>
        </w:r>
        <w:del w:id="8858" w:author="LENOVO" w:date="2021-12-10T08:04:00Z">
          <w:r w:rsidR="004103CE" w:rsidRPr="002C0BDB" w:rsidDel="00F825B9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rPrChange w:id="8859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4"/>
                  <w:szCs w:val="24"/>
                  <w:cs/>
                </w:rPr>
              </w:rPrChange>
            </w:rPr>
            <w:delText>ມາ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6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ຂຶ້ນທະບຽນນຳ</w:t>
        </w:r>
      </w:ins>
      <w:ins w:id="8861" w:author="Documents" w:date="2022-01-11T11:13:00Z">
        <w:del w:id="8862" w:author="Windows User" w:date="2022-01-12T14:59:00Z">
          <w:r w:rsidR="00D80E0B" w:rsidDel="00AA5355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ins w:id="8863" w:author="HP" w:date="2021-08-13T14:13:00Z">
        <w:del w:id="8864" w:author="Documents" w:date="2022-01-11T11:09:00Z">
          <w:r w:rsidR="00502A3A" w:rsidRPr="002C0BDB" w:rsidDel="0086480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86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</w:ins>
      <w:ins w:id="8866" w:author="HP" w:date="2021-08-12T15:20:00Z"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6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ກະຊວງ</w:t>
        </w:r>
        <w:del w:id="8868" w:author="NA" w:date="2021-12-29T11:11:00Z">
          <w:r w:rsidR="004103CE" w:rsidRPr="002C0BDB" w:rsidDel="008812DF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86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7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ເຕັກໂນໂລຊີ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71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7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ແລະ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73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87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ການສື່ສານ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>.</w:t>
        </w:r>
      </w:ins>
    </w:p>
    <w:p w14:paraId="6822BEDF" w14:textId="4A6B7713" w:rsidR="004103CE" w:rsidRPr="002C0BDB" w:rsidRDefault="000360AB">
      <w:pPr>
        <w:pStyle w:val="NoSpacing"/>
        <w:tabs>
          <w:tab w:val="left" w:pos="1134"/>
        </w:tabs>
        <w:spacing w:line="340" w:lineRule="exact"/>
        <w:ind w:left="426" w:firstLine="1275"/>
        <w:jc w:val="both"/>
        <w:rPr>
          <w:ins w:id="8875" w:author="HP" w:date="2021-08-12T15:20:00Z"/>
          <w:rFonts w:ascii="Phetsarath OT" w:eastAsia="Phetsarath OT" w:hAnsi="Phetsarath OT" w:cs="Phetsarath OT"/>
          <w:sz w:val="24"/>
          <w:szCs w:val="24"/>
          <w:lang w:val="fr-FR"/>
        </w:rPr>
        <w:pPrChange w:id="8876" w:author="Documents" w:date="2022-01-11T08:33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ins w:id="8877" w:author="NA" w:date="2021-12-23T14:44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ins w:id="8878" w:author="NA" w:date="2021-12-27T08:35:00Z">
        <w:del w:id="8879" w:author="Windows User" w:date="2022-01-12T14:58:00Z">
          <w:r w:rsidR="005E5627" w:rsidRPr="002C0BDB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 </w:delText>
          </w:r>
        </w:del>
      </w:ins>
      <w:ins w:id="8880" w:author="NA" w:date="2021-12-27T11:40:00Z">
        <w:del w:id="8881" w:author="Windows User" w:date="2022-01-12T14:58:00Z">
          <w:r w:rsidR="009C3B41" w:rsidRPr="002C0BDB" w:rsidDel="00AA5355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</w:delText>
          </w:r>
        </w:del>
      </w:ins>
      <w:ins w:id="8882" w:author="Documents" w:date="2022-01-06T08:59:00Z">
        <w:del w:id="8883" w:author="Windows User" w:date="2022-01-12T14:58:00Z">
          <w:r w:rsidR="00D324B2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  </w:delText>
          </w:r>
        </w:del>
      </w:ins>
      <w:ins w:id="8884" w:author="HP" w:date="2021-08-12T15:20:00Z"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88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ສຳລັບຜູ້</w:t>
        </w:r>
        <w:del w:id="8886" w:author="NA" w:date="2021-12-23T11:18:00Z">
          <w:r w:rsidR="004103CE" w:rsidRPr="002C0BDB" w:rsidDel="00AA15B0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8887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4"/>
                  <w:szCs w:val="24"/>
                  <w:cs/>
                  <w:lang w:val="fr-FR"/>
                </w:rPr>
              </w:rPrChange>
            </w:rPr>
            <w:delText>ທີ່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88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ໄດ້ຮັບ</w:t>
        </w:r>
        <w:del w:id="8889" w:author="LENOVO" w:date="2021-12-10T08:04:00Z">
          <w:r w:rsidR="004103CE" w:rsidRPr="002C0BDB" w:rsidDel="00F825B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889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4"/>
                  <w:szCs w:val="24"/>
                  <w:cs/>
                  <w:lang w:val="fr-FR"/>
                </w:rPr>
              </w:rPrChange>
            </w:rPr>
            <w:delText>ໝາຍ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891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ເລກ</w:t>
        </w:r>
      </w:ins>
      <w:ins w:id="8892" w:author="LENOVO" w:date="2021-12-10T08:04:00Z">
        <w:r w:rsidR="00F825B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893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ໝາຍ</w:t>
        </w:r>
      </w:ins>
      <w:ins w:id="8894" w:author="HP" w:date="2021-08-12T15:20:00Z"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89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ອິນເຕີເນັດ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96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val="fr-FR"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89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ກ່ອນກົດໝາຍສະບັບນີ້ມີຜົນສັກສິດ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898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val="fr-FR"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899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ກໍໃຫ້</w:t>
        </w:r>
        <w:del w:id="8900" w:author="LENOVO" w:date="2021-12-10T08:05:00Z">
          <w:r w:rsidR="004103CE" w:rsidRPr="002C0BDB" w:rsidDel="00F825B9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val="fr-FR"/>
              <w:rPrChange w:id="8901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4"/>
                  <w:szCs w:val="24"/>
                  <w:cs/>
                  <w:lang w:val="fr-FR"/>
                </w:rPr>
              </w:rPrChange>
            </w:rPr>
            <w:delText>ມາ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90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ຂຶ້ນທະ</w:t>
        </w:r>
      </w:ins>
      <w:ins w:id="8903" w:author="NA" w:date="2021-12-29T11:11:00Z">
        <w:del w:id="8904" w:author="Windows User" w:date="2022-01-12T14:59:00Z">
          <w:r w:rsidR="008812DF" w:rsidRPr="002C0BDB" w:rsidDel="00AA5355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</w:delText>
          </w:r>
        </w:del>
      </w:ins>
      <w:ins w:id="8905" w:author="HP" w:date="2021-08-12T15:20:00Z"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906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ບຽນເລກໝາຍອິນເຕີ</w:t>
        </w:r>
        <w:del w:id="8907" w:author="Windows User" w:date="2022-01-12T14:59:00Z">
          <w:r w:rsidR="004103CE" w:rsidRPr="002C0BDB" w:rsidDel="00AA5355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890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4"/>
                  <w:szCs w:val="24"/>
                  <w:cs/>
                  <w:lang w:val="fr-FR"/>
                </w:rPr>
              </w:rPrChange>
            </w:rPr>
            <w:delText>ີ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8909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  <w:lang w:val="fr-FR"/>
              </w:rPr>
            </w:rPrChange>
          </w:rPr>
          <w:t>ເນັດ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1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ນຳ</w:t>
        </w:r>
      </w:ins>
      <w:ins w:id="8911" w:author="HP" w:date="2021-08-13T14:13:00Z">
        <w:del w:id="8912" w:author="Windows User" w:date="2022-01-12T15:00:00Z">
          <w:r w:rsidR="00502A3A" w:rsidRPr="002C0BDB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91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</w:ins>
      <w:ins w:id="8914" w:author="HP" w:date="2021-08-12T15:20:00Z"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1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ກະຊວງ</w:t>
        </w:r>
        <w:del w:id="8916" w:author="NA" w:date="2021-12-29T11:11:00Z">
          <w:r w:rsidR="004103CE" w:rsidRPr="002C0BDB" w:rsidDel="008812DF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91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1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ເຕັກໂນໂລຊີ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19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2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ແລະ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21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2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ການສື່ສານ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23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4103C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2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ເຊັ່ນກັນ</w:t>
        </w:r>
        <w:r w:rsidR="004103C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25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>.</w:t>
        </w:r>
      </w:ins>
    </w:p>
    <w:p w14:paraId="204C77CD" w14:textId="5A47D0CD" w:rsidR="00B424CB" w:rsidRPr="002C0BDB" w:rsidRDefault="000360AB">
      <w:pPr>
        <w:pStyle w:val="NoSpacing"/>
        <w:tabs>
          <w:tab w:val="left" w:pos="2268"/>
        </w:tabs>
        <w:spacing w:line="340" w:lineRule="exact"/>
        <w:ind w:left="426" w:firstLine="1134"/>
        <w:jc w:val="both"/>
        <w:rPr>
          <w:ins w:id="8926" w:author="HP" w:date="2021-08-12T15:33:00Z"/>
          <w:rFonts w:ascii="Phetsarath OT" w:eastAsia="Phetsarath OT" w:hAnsi="Phetsarath OT" w:cs="Phetsarath OT"/>
          <w:sz w:val="24"/>
          <w:szCs w:val="24"/>
          <w:lang w:val="fr-FR"/>
        </w:rPr>
        <w:pPrChange w:id="8927" w:author="Windows User" w:date="2022-01-12T14:58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ins w:id="8928" w:author="NA" w:date="2021-12-23T14:44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ins w:id="8929" w:author="NA" w:date="2021-12-27T08:35:00Z">
        <w:r w:rsidR="005E5627"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  </w:t>
        </w:r>
      </w:ins>
      <w:ins w:id="8930" w:author="NA" w:date="2021-12-27T11:40:00Z">
        <w:del w:id="8931" w:author="Windows User" w:date="2022-01-12T14:58:00Z">
          <w:r w:rsidR="009C3B41" w:rsidRPr="002C0BDB" w:rsidDel="00AA5355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</w:delText>
          </w:r>
        </w:del>
      </w:ins>
      <w:ins w:id="8932" w:author="Documents" w:date="2022-01-06T09:00:00Z">
        <w:del w:id="8933" w:author="Windows User" w:date="2022-01-12T14:58:00Z">
          <w:r w:rsidR="00D324B2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  </w:delText>
          </w:r>
        </w:del>
      </w:ins>
      <w:ins w:id="8934" w:author="Documents" w:date="2022-01-11T11:19:00Z">
        <w:del w:id="8935" w:author="Windows User" w:date="2022-01-12T14:58:00Z">
          <w:r w:rsidR="00A05DB7" w:rsidDel="00AA5355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</w:rPr>
            <w:delText xml:space="preserve">  </w:delText>
          </w:r>
        </w:del>
      </w:ins>
      <w:ins w:id="8936" w:author="HP" w:date="2021-08-12T15:34:00Z">
        <w:r w:rsidR="006E76D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3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ບຸກຄົນ</w:t>
        </w:r>
        <w:r w:rsidR="006E76DC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38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, </w:t>
        </w:r>
      </w:ins>
      <w:ins w:id="8939" w:author="HP" w:date="2021-08-12T15:33:00Z"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4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ນິຕິບຸກຄົນ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41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4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ຫຼື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43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del w:id="8944" w:author="Windows User" w:date="2022-01-12T15:00:00Z">
          <w:r w:rsidR="00B424CB" w:rsidRPr="002C0BDB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94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46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ການຈັດຕັ້ງ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47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4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ທັງພາຍໃນ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49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5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ແລະ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51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5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ຕ່າງປະເທດ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53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5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ທີ່ມີຈຸດປະສົງໃຫ້ບໍລິການ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55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56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ແລະ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57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5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ນຳໃຊ້ລະຫັດຊື່ອິນເຕີເນັດ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59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val="fr-FR" w:bidi="th-TH"/>
              </w:rPr>
            </w:rPrChange>
          </w:rPr>
          <w:t xml:space="preserve">“ .LA ”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6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ຫຼື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61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“.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6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ລາວ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63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val="fr-FR" w:bidi="th-TH"/>
              </w:rPr>
            </w:rPrChange>
          </w:rPr>
          <w:t xml:space="preserve">” </w:t>
        </w:r>
        <w:del w:id="8964" w:author="Documents" w:date="2022-01-11T08:34:00Z">
          <w:r w:rsidR="00B424CB" w:rsidRPr="002C0BDB" w:rsidDel="008C1D5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96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val="fr-FR" w:bidi="th-TH"/>
                </w:rPr>
              </w:rPrChange>
            </w:rPr>
            <w:delText xml:space="preserve"> </w:delText>
          </w:r>
        </w:del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66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ຕ້ອງ</w:t>
        </w:r>
        <w:r w:rsidR="006E76D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6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ໄດ້ຂຶ້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6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ນທະບຽນນໍາ</w:t>
        </w:r>
        <w:del w:id="8969" w:author="Documents" w:date="2022-01-11T11:12:00Z">
          <w:r w:rsidR="00B424CB" w:rsidRPr="002C0BDB" w:rsidDel="0086480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970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71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ກະຊວງ</w:t>
        </w:r>
        <w:del w:id="8972" w:author="Documents" w:date="2022-01-11T11:13:00Z">
          <w:r w:rsidR="00B424CB" w:rsidRPr="002C0BDB" w:rsidDel="0086480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897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7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ເຕັກໂນໂລຊີ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75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76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ແລະ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77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7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ການສື່ສານ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79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lang w:bidi="th-TH"/>
              </w:rPr>
            </w:rPrChange>
          </w:rPr>
          <w:t xml:space="preserve">. </w:t>
        </w:r>
      </w:ins>
    </w:p>
    <w:p w14:paraId="309CACB8" w14:textId="5E9FD123" w:rsidR="00B424CB" w:rsidDel="0086480C" w:rsidRDefault="000360AB">
      <w:pPr>
        <w:pStyle w:val="NoSpacing"/>
        <w:tabs>
          <w:tab w:val="left" w:pos="1800"/>
        </w:tabs>
        <w:spacing w:line="340" w:lineRule="exact"/>
        <w:ind w:left="426" w:firstLine="1275"/>
        <w:jc w:val="both"/>
        <w:rPr>
          <w:del w:id="8980" w:author="NA" w:date="2021-12-23T13:54:00Z"/>
          <w:rFonts w:ascii="Phetsarath OT" w:eastAsia="Phetsarath OT" w:hAnsi="Phetsarath OT" w:cs="Phetsarath OT"/>
          <w:sz w:val="24"/>
          <w:szCs w:val="24"/>
          <w:lang w:val="fr-FR"/>
        </w:rPr>
        <w:pPrChange w:id="8981" w:author="Windows User" w:date="2022-01-12T15:15:00Z">
          <w:pPr>
            <w:pStyle w:val="NoSpacing"/>
            <w:tabs>
              <w:tab w:val="left" w:pos="999"/>
            </w:tabs>
            <w:jc w:val="center"/>
          </w:pPr>
        </w:pPrChange>
      </w:pPr>
      <w:ins w:id="8982" w:author="NA" w:date="2021-12-23T14:44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ins w:id="8983" w:author="NA" w:date="2021-12-27T08:35:00Z">
        <w:del w:id="8984" w:author="Windows User" w:date="2022-01-12T14:58:00Z">
          <w:r w:rsidR="005E5627" w:rsidRPr="002C0BDB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 </w:delText>
          </w:r>
        </w:del>
      </w:ins>
      <w:ins w:id="8985" w:author="NA" w:date="2021-12-27T11:41:00Z">
        <w:del w:id="8986" w:author="Windows User" w:date="2022-01-12T14:58:00Z">
          <w:r w:rsidR="009C3B41" w:rsidRPr="002C0BDB" w:rsidDel="00AA5355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</w:delText>
          </w:r>
        </w:del>
      </w:ins>
      <w:ins w:id="8987" w:author="Documents" w:date="2022-01-06T09:00:00Z">
        <w:del w:id="8988" w:author="Windows User" w:date="2022-01-12T14:58:00Z">
          <w:r w:rsidR="00D324B2" w:rsidDel="00AA5355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  </w:delText>
          </w:r>
        </w:del>
      </w:ins>
      <w:ins w:id="8989" w:author="HP" w:date="2021-08-12T15:33:00Z"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9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ສຳລັບລາຍລະອຽດກ່ຽວກັບ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91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9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ຂັ້ນຕອນ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93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9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ແລະ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95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96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ເງື່ອນໄຂ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97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899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ການຂຶ້ນທະບຽນລະຫັດຊື່ອິນເຕີເນັດ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8999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</w:rPr>
            </w:rPrChange>
          </w:rPr>
          <w:t xml:space="preserve"> </w:t>
        </w:r>
        <w:r w:rsidR="00B42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00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cs/>
              </w:rPr>
            </w:rPrChange>
          </w:rPr>
          <w:t>ໄດ້ກຳນົດໄວ້ໃນລະບຽບການຕ່າງຫາກ</w:t>
        </w:r>
        <w:r w:rsidR="00B424C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001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</w:rPr>
            </w:rPrChange>
          </w:rPr>
          <w:t>.</w:t>
        </w:r>
      </w:ins>
    </w:p>
    <w:p w14:paraId="59FEEADB" w14:textId="77777777" w:rsidR="0086480C" w:rsidRDefault="0086480C">
      <w:pPr>
        <w:pStyle w:val="NoSpacing"/>
        <w:tabs>
          <w:tab w:val="left" w:pos="1800"/>
        </w:tabs>
        <w:spacing w:line="340" w:lineRule="exact"/>
        <w:ind w:left="426" w:firstLine="1275"/>
        <w:jc w:val="both"/>
        <w:rPr>
          <w:ins w:id="9002" w:author="Documents" w:date="2022-01-11T11:09:00Z"/>
          <w:rFonts w:ascii="Phetsarath OT" w:eastAsia="Phetsarath OT" w:hAnsi="Phetsarath OT" w:cs="Phetsarath OT"/>
          <w:sz w:val="24"/>
          <w:szCs w:val="24"/>
          <w:lang w:val="fr-FR"/>
        </w:rPr>
        <w:pPrChange w:id="9003" w:author="Windows User" w:date="2022-01-12T15:15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</w:p>
    <w:p w14:paraId="2384C620" w14:textId="77777777" w:rsidR="0086480C" w:rsidDel="00AA5355" w:rsidRDefault="0086480C">
      <w:pPr>
        <w:pStyle w:val="NoSpacing"/>
        <w:spacing w:line="340" w:lineRule="exact"/>
        <w:ind w:left="426" w:firstLine="1275"/>
        <w:jc w:val="both"/>
        <w:rPr>
          <w:ins w:id="9004" w:author="Documents" w:date="2022-01-11T11:09:00Z"/>
          <w:del w:id="9005" w:author="Windows User" w:date="2022-01-12T15:00:00Z"/>
          <w:rFonts w:ascii="Phetsarath OT" w:eastAsia="Phetsarath OT" w:hAnsi="Phetsarath OT" w:cs="Phetsarath OT"/>
          <w:sz w:val="24"/>
          <w:szCs w:val="24"/>
          <w:lang w:val="fr-FR"/>
        </w:rPr>
        <w:pPrChange w:id="9006" w:author="Windows User" w:date="2022-01-12T15:15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</w:p>
    <w:p w14:paraId="37B1890D" w14:textId="77777777" w:rsidR="0086480C" w:rsidDel="00AA5355" w:rsidRDefault="0086480C">
      <w:pPr>
        <w:pStyle w:val="NoSpacing"/>
        <w:spacing w:line="340" w:lineRule="exact"/>
        <w:ind w:left="426" w:firstLine="1275"/>
        <w:jc w:val="both"/>
        <w:rPr>
          <w:ins w:id="9007" w:author="Documents" w:date="2022-01-11T11:09:00Z"/>
          <w:del w:id="9008" w:author="Windows User" w:date="2022-01-12T15:00:00Z"/>
          <w:rFonts w:ascii="Phetsarath OT" w:eastAsia="Phetsarath OT" w:hAnsi="Phetsarath OT" w:cs="Phetsarath OT"/>
          <w:sz w:val="24"/>
          <w:szCs w:val="24"/>
          <w:lang w:val="fr-FR"/>
        </w:rPr>
        <w:pPrChange w:id="9009" w:author="Windows User" w:date="2022-01-12T15:15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</w:p>
    <w:p w14:paraId="30E37FE1" w14:textId="77777777" w:rsidR="0086480C" w:rsidDel="00AA5355" w:rsidRDefault="0086480C">
      <w:pPr>
        <w:pStyle w:val="NoSpacing"/>
        <w:spacing w:line="340" w:lineRule="exact"/>
        <w:ind w:left="426" w:firstLine="1275"/>
        <w:jc w:val="both"/>
        <w:rPr>
          <w:ins w:id="9010" w:author="Documents" w:date="2022-01-11T11:09:00Z"/>
          <w:del w:id="9011" w:author="Windows User" w:date="2022-01-12T15:00:00Z"/>
          <w:rFonts w:ascii="Phetsarath OT" w:eastAsia="Phetsarath OT" w:hAnsi="Phetsarath OT" w:cs="Phetsarath OT"/>
          <w:sz w:val="24"/>
          <w:szCs w:val="24"/>
          <w:lang w:val="fr-FR"/>
        </w:rPr>
        <w:pPrChange w:id="9012" w:author="Windows User" w:date="2022-01-12T15:15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</w:p>
    <w:p w14:paraId="22ADB182" w14:textId="77777777" w:rsidR="0086480C" w:rsidRPr="002C0BDB" w:rsidDel="00AA5355" w:rsidRDefault="0086480C">
      <w:pPr>
        <w:pStyle w:val="NoSpacing"/>
        <w:spacing w:line="340" w:lineRule="exact"/>
        <w:ind w:left="426" w:firstLine="1275"/>
        <w:jc w:val="both"/>
        <w:rPr>
          <w:ins w:id="9013" w:author="Documents" w:date="2022-01-11T11:09:00Z"/>
          <w:del w:id="9014" w:author="Windows User" w:date="2022-01-12T15:00:00Z"/>
          <w:rFonts w:ascii="Phetsarath OT" w:eastAsia="Phetsarath OT" w:hAnsi="Phetsarath OT" w:cs="Phetsarath OT"/>
          <w:sz w:val="24"/>
          <w:szCs w:val="24"/>
          <w:lang w:val="fr-FR"/>
        </w:rPr>
        <w:pPrChange w:id="9015" w:author="Windows User" w:date="2022-01-12T15:15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</w:p>
    <w:p w14:paraId="1A22D8F6" w14:textId="77777777" w:rsidR="00583B4F" w:rsidRPr="002C0BDB" w:rsidDel="00AA5355" w:rsidRDefault="00583B4F">
      <w:pPr>
        <w:pStyle w:val="NoSpacing"/>
        <w:spacing w:line="340" w:lineRule="exact"/>
        <w:ind w:left="426" w:firstLine="1275"/>
        <w:jc w:val="both"/>
        <w:rPr>
          <w:ins w:id="9016" w:author="NA" w:date="2021-12-23T13:54:00Z"/>
          <w:del w:id="9017" w:author="Windows User" w:date="2022-01-12T15:00:00Z"/>
          <w:rFonts w:ascii="Phetsarath OT" w:eastAsia="Phetsarath OT" w:hAnsi="Phetsarath OT" w:cs="Phetsarath OT"/>
          <w:sz w:val="24"/>
          <w:szCs w:val="24"/>
          <w:lang w:val="fr-FR"/>
        </w:rPr>
        <w:pPrChange w:id="9018" w:author="Windows User" w:date="2022-01-12T15:15:00Z">
          <w:pPr>
            <w:pStyle w:val="NoSpacing"/>
            <w:tabs>
              <w:tab w:val="left" w:pos="999"/>
            </w:tabs>
            <w:jc w:val="center"/>
          </w:pPr>
        </w:pPrChange>
      </w:pPr>
    </w:p>
    <w:p w14:paraId="4B691A4D" w14:textId="77777777" w:rsidR="00583B4F" w:rsidDel="00AA5355" w:rsidRDefault="00583B4F">
      <w:pPr>
        <w:pStyle w:val="NoSpacing"/>
        <w:spacing w:line="340" w:lineRule="exact"/>
        <w:ind w:left="567" w:firstLine="482"/>
        <w:jc w:val="thaiDistribute"/>
        <w:rPr>
          <w:ins w:id="9019" w:author="Documents" w:date="2022-01-11T13:56:00Z"/>
          <w:del w:id="9020" w:author="Windows User" w:date="2022-01-12T15:00:00Z"/>
          <w:rFonts w:ascii="Phetsarath OT" w:eastAsia="Phetsarath OT" w:hAnsi="Phetsarath OT" w:cs="Phetsarath OT"/>
          <w:sz w:val="24"/>
          <w:szCs w:val="24"/>
          <w:lang w:val="fr-FR"/>
        </w:rPr>
        <w:pPrChange w:id="9021" w:author="Windows User" w:date="2022-01-12T15:15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</w:p>
    <w:p w14:paraId="53335107" w14:textId="77777777" w:rsidR="00673B62" w:rsidRPr="002C0BDB" w:rsidRDefault="00673B62">
      <w:pPr>
        <w:pStyle w:val="NoSpacing"/>
        <w:spacing w:line="340" w:lineRule="exact"/>
        <w:jc w:val="thaiDistribute"/>
        <w:rPr>
          <w:ins w:id="9022" w:author="NA" w:date="2021-12-27T15:15:00Z"/>
          <w:rFonts w:ascii="Phetsarath OT" w:eastAsia="Phetsarath OT" w:hAnsi="Phetsarath OT" w:cs="Phetsarath OT"/>
          <w:sz w:val="24"/>
          <w:szCs w:val="24"/>
          <w:lang w:val="fr-FR"/>
        </w:rPr>
        <w:pPrChange w:id="9023" w:author="Windows User" w:date="2022-01-12T15:15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</w:p>
    <w:p w14:paraId="17C793F1" w14:textId="77777777" w:rsidR="00AD009A" w:rsidRPr="002C0BDB" w:rsidDel="00583B4F" w:rsidRDefault="00AD009A" w:rsidP="00BB640D">
      <w:pPr>
        <w:pStyle w:val="NoSpacing"/>
        <w:spacing w:line="340" w:lineRule="exact"/>
        <w:ind w:left="425" w:firstLine="624"/>
        <w:jc w:val="thaiDistribute"/>
        <w:rPr>
          <w:ins w:id="9024" w:author="HP" w:date="2021-08-12T15:33:00Z"/>
          <w:del w:id="9025" w:author="NA" w:date="2021-12-23T13:54:00Z"/>
          <w:rFonts w:ascii="Phetsarath OT" w:eastAsia="Phetsarath OT" w:hAnsi="Phetsarath OT" w:cs="Phetsarath OT"/>
          <w:sz w:val="24"/>
          <w:szCs w:val="24"/>
          <w:lang w:val="fr-FR"/>
        </w:rPr>
      </w:pPr>
    </w:p>
    <w:p w14:paraId="662A2656" w14:textId="7900CB25" w:rsidR="004103CE" w:rsidRPr="002C0BDB" w:rsidDel="00AD009A" w:rsidRDefault="004103CE">
      <w:pPr>
        <w:rPr>
          <w:ins w:id="9026" w:author="HP" w:date="2021-08-12T15:19:00Z"/>
          <w:del w:id="9027" w:author="PSK" w:date="2021-08-15T11:46:00Z"/>
          <w:rFonts w:cs="DokChampa"/>
          <w:lang w:val="fr-FR" w:bidi="lo-LA"/>
          <w:rPrChange w:id="9028" w:author="NA" w:date="2021-12-30T11:44:00Z">
            <w:rPr>
              <w:ins w:id="9029" w:author="HP" w:date="2021-08-12T15:19:00Z"/>
              <w:del w:id="9030" w:author="PSK" w:date="2021-08-15T11:46:00Z"/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</w:rPrChange>
        </w:rPr>
        <w:pPrChange w:id="9031" w:author="Windows User" w:date="2022-01-12T15:15:00Z">
          <w:pPr>
            <w:pStyle w:val="Heading3"/>
            <w:numPr>
              <w:numId w:val="80"/>
            </w:numPr>
            <w:ind w:left="720" w:hanging="360"/>
          </w:pPr>
        </w:pPrChange>
      </w:pPr>
    </w:p>
    <w:p w14:paraId="5B21BCC2" w14:textId="67F75FD7" w:rsidR="002B15B9" w:rsidRPr="002C0BDB" w:rsidDel="00B424CB" w:rsidRDefault="009269BE">
      <w:pPr>
        <w:pStyle w:val="Heading3"/>
        <w:numPr>
          <w:ilvl w:val="0"/>
          <w:numId w:val="60"/>
        </w:numPr>
        <w:spacing w:before="0" w:line="340" w:lineRule="exact"/>
        <w:rPr>
          <w:ins w:id="9032" w:author="PSK" w:date="2021-07-15T16:11:00Z"/>
          <w:del w:id="9033" w:author="HP" w:date="2021-08-12T15:33:00Z"/>
          <w:rFonts w:ascii="Phetsarath OT" w:eastAsia="Phetsarath OT" w:hAnsi="Phetsarath OT" w:cs="Phetsarath OT"/>
          <w:color w:val="auto"/>
          <w:sz w:val="24"/>
          <w:szCs w:val="24"/>
          <w:lang w:val="fr-FR"/>
          <w:rPrChange w:id="9034" w:author="NA" w:date="2021-12-30T11:44:00Z">
            <w:rPr>
              <w:ins w:id="9035" w:author="PSK" w:date="2021-07-15T16:11:00Z"/>
              <w:del w:id="9036" w:author="HP" w:date="2021-08-12T15:33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9037" w:author="Windows User" w:date="2022-01-12T15:15:00Z">
          <w:pPr>
            <w:pStyle w:val="Heading3"/>
            <w:numPr>
              <w:numId w:val="80"/>
            </w:numPr>
            <w:ind w:left="720" w:hanging="360"/>
          </w:pPr>
        </w:pPrChange>
      </w:pPr>
      <w:ins w:id="9038" w:author="PSK" w:date="2021-07-15T16:11:00Z">
        <w:del w:id="9039" w:author="HP" w:date="2021-08-12T15:33:00Z">
          <w:r w:rsidRPr="002C0BDB" w:rsidDel="00B424CB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90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>ການ</w:delText>
          </w:r>
        </w:del>
      </w:ins>
      <w:ins w:id="9041" w:author="PSK" w:date="2021-08-05T14:52:00Z">
        <w:del w:id="9042" w:author="HP" w:date="2021-08-12T15:33:00Z">
          <w:r w:rsidR="007F71B6" w:rsidRPr="002C0BDB" w:rsidDel="00B424CB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90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ຂ</w:delText>
          </w:r>
        </w:del>
      </w:ins>
      <w:ins w:id="9044" w:author="PSK" w:date="2021-08-10T10:44:00Z">
        <w:del w:id="9045" w:author="HP" w:date="2021-08-12T15:33:00Z">
          <w:r w:rsidR="007F71B6" w:rsidRPr="002C0BDB" w:rsidDel="00B424CB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904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ຶ້ນທະບຽນ</w:delText>
          </w:r>
        </w:del>
      </w:ins>
      <w:ins w:id="9047" w:author="PSK" w:date="2021-07-15T16:11:00Z">
        <w:del w:id="9048" w:author="HP" w:date="2021-08-12T15:33:00Z">
          <w:r w:rsidR="002B15B9" w:rsidRPr="002C0BDB" w:rsidDel="00B424C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  <w:rPrChange w:id="90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  <w:del w:id="9050" w:author="HP" w:date="2021-08-12T15:20:00Z">
          <w:r w:rsidR="002B15B9" w:rsidRPr="002C0BDB" w:rsidDel="004103CE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90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ເລກໝາຍອິນເຕີເນັດ</w:delText>
          </w:r>
          <w:r w:rsidR="002B15B9" w:rsidRPr="002C0BDB" w:rsidDel="004103CE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  <w:rPrChange w:id="90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="002B15B9" w:rsidRPr="002C0BDB" w:rsidDel="004103CE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905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="002B15B9" w:rsidRPr="002C0BDB" w:rsidDel="004103CE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  <w:rPrChange w:id="90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  <w:del w:id="9055" w:author="HP" w:date="2021-08-12T15:33:00Z">
          <w:r w:rsidR="002B15B9" w:rsidRPr="002C0BDB" w:rsidDel="00B424CB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90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ລະຫັດຊື່ອິນເຕີເນັດ</w:delText>
          </w:r>
          <w:bookmarkEnd w:id="8778"/>
        </w:del>
      </w:ins>
    </w:p>
    <w:p w14:paraId="3853382B" w14:textId="36CDF3F7" w:rsidR="002B15B9" w:rsidRPr="002C0BDB" w:rsidDel="008B35C2" w:rsidRDefault="002B15B9">
      <w:pPr>
        <w:pStyle w:val="NoSpacing"/>
        <w:spacing w:line="340" w:lineRule="exact"/>
        <w:rPr>
          <w:del w:id="9057" w:author="HP" w:date="2021-08-08T13:58:00Z"/>
          <w:rFonts w:ascii="Phetsarath OT" w:eastAsia="Phetsarath OT" w:hAnsi="Phetsarath OT" w:cs="Phetsarath OT"/>
          <w:sz w:val="24"/>
          <w:szCs w:val="24"/>
          <w:lang w:val="fr-FR"/>
          <w:rPrChange w:id="9058" w:author="NA" w:date="2021-12-30T11:44:00Z">
            <w:rPr>
              <w:del w:id="9059" w:author="HP" w:date="2021-08-08T13:58:00Z"/>
              <w:rFonts w:ascii="Phetsarath OT" w:eastAsia="Phetsarath OT" w:hAnsi="Phetsarath OT" w:cs="Phetsarath OT"/>
              <w:sz w:val="24"/>
              <w:szCs w:val="24"/>
              <w:highlight w:val="yellow"/>
            </w:rPr>
          </w:rPrChange>
        </w:rPr>
        <w:pPrChange w:id="9060" w:author="Windows User" w:date="2022-01-12T15:15:00Z">
          <w:pPr>
            <w:spacing w:after="0" w:line="240" w:lineRule="auto"/>
            <w:ind w:left="720" w:firstLine="720"/>
            <w:jc w:val="thaiDistribute"/>
          </w:pPr>
        </w:pPrChange>
      </w:pPr>
      <w:ins w:id="9061" w:author="PSK" w:date="2021-07-15T16:11:00Z">
        <w:del w:id="9062" w:author="HP" w:date="2021-08-12T15:20:00Z"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ບຸກຄົນ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06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ນິຕິບຸກຄົນ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0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ຫຼື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06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0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7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ການຈັດຕັ້ງ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07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7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ທັງພາຍໃນ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0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7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0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7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ຕ່າງປະເທດ</w:delText>
          </w:r>
        </w:del>
      </w:ins>
      <w:ins w:id="9077" w:author="PSK" w:date="2021-08-10T10:52:00Z">
        <w:del w:id="9078" w:author="HP" w:date="2021-08-12T15:20:00Z">
          <w:r w:rsidR="007F71B6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0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7F71B6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8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ທີ</w:delText>
          </w:r>
          <w:r w:rsidR="00E52468" w:rsidRPr="008C7A6F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່ຢູ່</w:delText>
          </w:r>
          <w:r w:rsidR="007F71B6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0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7F71B6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8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ສປປ</w:delText>
          </w:r>
          <w:r w:rsidR="007F71B6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08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7F71B6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8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ລາວ</w:delText>
          </w:r>
          <w:r w:rsidR="007F71B6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08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ins w:id="9086" w:author="PSK" w:date="2021-07-15T16:11:00Z">
        <w:del w:id="9087" w:author="HP" w:date="2021-08-12T15:20:00Z"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8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ທີ່ມີຄວາມຕ້ອງການນຳໃຊ້ເລກໝາຍອິນເຕີເນັດ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0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9090" w:author="PSK" w:date="2021-08-10T10:53:00Z">
        <w:del w:id="9091" w:author="HP" w:date="2021-08-12T15:20:00Z"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909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fr-FR" w:bidi="lo-LA"/>
                </w:rPr>
              </w:rPrChange>
            </w:rPr>
            <w:delText>ຕ້ອງ</w:delText>
          </w:r>
        </w:del>
      </w:ins>
      <w:ins w:id="9093" w:author="PSK" w:date="2021-07-15T16:11:00Z">
        <w:del w:id="9094" w:author="HP" w:date="2021-08-08T13:56:00Z">
          <w:r w:rsidRPr="002C0BDB" w:rsidDel="00E60B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u w:val="single"/>
                  <w:cs/>
                  <w:lang w:bidi="lo-LA"/>
                </w:rPr>
              </w:rPrChange>
            </w:rPr>
            <w:delText>ຂໍອະນຸຍາດ</w:delText>
          </w:r>
        </w:del>
      </w:ins>
      <w:ins w:id="9096" w:author="PSK" w:date="2021-08-10T11:02:00Z">
        <w:del w:id="9097" w:author="HP" w:date="2021-08-12T15:20:00Z"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09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ຂໍອະນຸຍາດ</w:delText>
          </w:r>
        </w:del>
      </w:ins>
      <w:ins w:id="9099" w:author="PSK" w:date="2021-08-10T11:00:00Z">
        <w:del w:id="9100" w:author="HP" w:date="2021-08-12T15:20:00Z"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0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ຈາກ</w:delText>
          </w:r>
        </w:del>
      </w:ins>
      <w:ins w:id="9102" w:author="PSK" w:date="2021-07-15T16:11:00Z">
        <w:del w:id="9103" w:author="HP" w:date="2021-08-12T15:20:00Z"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ກະຊວງ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0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0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0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1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</w:del>
      </w:ins>
      <w:ins w:id="9112" w:author="PSK" w:date="2021-08-10T10:53:00Z">
        <w:del w:id="9113" w:author="HP" w:date="2021-08-12T15:20:00Z">
          <w:r w:rsidR="007F71B6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1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7F71B6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ກ່ອນສະ</w:delText>
          </w:r>
        </w:del>
      </w:ins>
      <w:ins w:id="9116" w:author="PSK" w:date="2021-08-10T11:05:00Z">
        <w:del w:id="9117" w:author="HP" w:date="2021-08-12T15:20:00Z">
          <w:r w:rsidR="00BA46A9" w:rsidRPr="008C7A6F" w:rsidDel="004103CE">
            <w:rPr>
              <w:rFonts w:ascii="Phetsarath OT" w:eastAsia="Phetsarath OT" w:hAnsi="Phetsarath OT" w:cs="Phetsarath OT"/>
              <w:sz w:val="24"/>
              <w:szCs w:val="24"/>
            </w:rPr>
            <w:delText xml:space="preserve">  </w:delText>
          </w:r>
        </w:del>
      </w:ins>
      <w:ins w:id="9118" w:author="PSK" w:date="2021-08-10T10:53:00Z">
        <w:del w:id="9119" w:author="HP" w:date="2021-08-12T15:20:00Z">
          <w:r w:rsidR="007F71B6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2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ເໜີ</w:delText>
          </w:r>
        </w:del>
      </w:ins>
      <w:ins w:id="9121" w:author="PSK" w:date="2021-07-15T16:11:00Z">
        <w:del w:id="9122" w:author="HP" w:date="2021-08-12T15:20:00Z"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ຂໍເລກ</w:delText>
          </w:r>
        </w:del>
        <w:del w:id="9124" w:author="HP" w:date="2021-08-08T13:56:00Z">
          <w:r w:rsidRPr="002C0BDB" w:rsidDel="00066D67">
            <w:rPr>
              <w:rFonts w:ascii="Phetsarath OT" w:eastAsia="Phetsarath OT" w:hAnsi="Phetsarath OT" w:cs="Phetsarath OT"/>
              <w:sz w:val="24"/>
              <w:szCs w:val="24"/>
              <w:rPrChange w:id="91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  </w:delText>
          </w:r>
        </w:del>
        <w:del w:id="9126" w:author="HP" w:date="2021-08-12T15:20:00Z"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ໝາຍອິນເຕີເນັດ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2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2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ນໍາອົງການຄຸ້ມຄອງເລກໝາຍອິນເຕີເນັດສາກົນ</w:delText>
          </w:r>
        </w:del>
      </w:ins>
      <w:ins w:id="9130" w:author="PSK" w:date="2021-08-10T10:56:00Z">
        <w:del w:id="9131" w:author="HP" w:date="2021-08-12T15:20:00Z">
          <w:r w:rsidR="008B35C2" w:rsidRPr="002C0BDB" w:rsidDel="004103CE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1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>,</w:delText>
          </w:r>
        </w:del>
      </w:ins>
      <w:ins w:id="9133" w:author="PSK" w:date="2021-07-15T16:11:00Z">
        <w:del w:id="9134" w:author="HP" w:date="2021-08-12T15:20:00Z">
          <w:r w:rsidR="008B35C2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ພາຍ</w:delText>
          </w:r>
        </w:del>
      </w:ins>
      <w:ins w:id="9137" w:author="PSK" w:date="2021-08-10T10:54:00Z">
        <w:del w:id="9138" w:author="HP" w:date="2021-08-12T15:20:00Z"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3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ຫຼັງ</w:delText>
          </w:r>
          <w:r w:rsidR="008B35C2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4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4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ໄດ້ຮັັບໝາຍເລກອິນເຕີເນັດແລ້ວ</w:delText>
          </w:r>
          <w:r w:rsidR="008B35C2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ໃຫ້ມາຂ</w:delText>
          </w:r>
        </w:del>
      </w:ins>
      <w:ins w:id="9144" w:author="PSK" w:date="2021-08-10T10:55:00Z">
        <w:del w:id="9145" w:author="HP" w:date="2021-08-12T15:20:00Z"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4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ຶ້ນທະບຽນນຳກະຊວງ</w:delText>
          </w:r>
          <w:r w:rsidR="008B35C2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ເຕັກໂນໂລຊີ</w:delText>
          </w:r>
          <w:r w:rsidR="008B35C2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5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="008B35C2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8B35C2"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5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ການສື່ສານ</w:delText>
          </w:r>
        </w:del>
      </w:ins>
      <w:ins w:id="9153" w:author="PSK" w:date="2021-08-10T10:56:00Z">
        <w:del w:id="9154" w:author="HP" w:date="2021-08-12T15:20:00Z">
          <w:r w:rsidR="008B35C2"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>.</w:delText>
          </w:r>
        </w:del>
      </w:ins>
    </w:p>
    <w:p w14:paraId="42519D02" w14:textId="16152D0A" w:rsidR="008B35C2" w:rsidRPr="002C0BDB" w:rsidDel="004103CE" w:rsidRDefault="008B35C2">
      <w:pPr>
        <w:pStyle w:val="NoSpacing"/>
        <w:spacing w:line="340" w:lineRule="exact"/>
        <w:ind w:left="425" w:firstLine="624"/>
        <w:rPr>
          <w:ins w:id="9156" w:author="PSK" w:date="2021-08-10T10:56:00Z"/>
          <w:del w:id="9157" w:author="HP" w:date="2021-08-12T15:20:00Z"/>
          <w:rFonts w:ascii="Phetsarath OT" w:eastAsia="Phetsarath OT" w:hAnsi="Phetsarath OT" w:cs="Phetsarath OT"/>
          <w:sz w:val="24"/>
          <w:szCs w:val="24"/>
          <w:lang w:val="fr-FR"/>
          <w:rPrChange w:id="9158" w:author="NA" w:date="2021-12-30T11:44:00Z">
            <w:rPr>
              <w:ins w:id="9159" w:author="PSK" w:date="2021-08-10T10:56:00Z"/>
              <w:del w:id="9160" w:author="HP" w:date="2021-08-12T15:2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9161" w:author="Windows User" w:date="2022-01-12T15:15:00Z">
          <w:pPr>
            <w:spacing w:after="0" w:line="240" w:lineRule="auto"/>
            <w:ind w:left="720" w:firstLine="720"/>
            <w:jc w:val="thaiDistribute"/>
          </w:pPr>
        </w:pPrChange>
      </w:pPr>
    </w:p>
    <w:p w14:paraId="57C06783" w14:textId="4B27B44F" w:rsidR="00A366BB" w:rsidRPr="002C0BDB" w:rsidDel="004103CE" w:rsidRDefault="008B35C2">
      <w:pPr>
        <w:pStyle w:val="NoSpacing"/>
        <w:spacing w:line="340" w:lineRule="exact"/>
        <w:ind w:left="425" w:firstLine="624"/>
        <w:rPr>
          <w:ins w:id="9162" w:author="PSK" w:date="2021-07-15T16:11:00Z"/>
          <w:del w:id="9163" w:author="HP" w:date="2021-08-12T15:20:00Z"/>
          <w:rFonts w:ascii="Phetsarath OT" w:eastAsia="Phetsarath OT" w:hAnsi="Phetsarath OT" w:cs="Phetsarath OT"/>
          <w:sz w:val="24"/>
          <w:szCs w:val="24"/>
          <w:lang w:val="fr-FR"/>
          <w:rPrChange w:id="9164" w:author="NA" w:date="2021-12-30T11:44:00Z">
            <w:rPr>
              <w:ins w:id="9165" w:author="PSK" w:date="2021-07-15T16:11:00Z"/>
              <w:del w:id="9166" w:author="HP" w:date="2021-08-12T15:20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9167" w:author="Windows User" w:date="2022-01-12T15:15:00Z">
          <w:pPr>
            <w:spacing w:after="0" w:line="240" w:lineRule="auto"/>
            <w:ind w:left="720" w:firstLine="720"/>
            <w:jc w:val="thaiDistribute"/>
          </w:pPr>
        </w:pPrChange>
      </w:pPr>
      <w:ins w:id="9168" w:author="PSK" w:date="2021-08-10T10:57:00Z">
        <w:del w:id="9169" w:author="HP" w:date="2021-08-12T15:20:00Z">
          <w:r w:rsidRPr="008C7A6F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</w:rPr>
            <w:delText>ສຳລັບຜູ້ທີ່ໄດ້ຮັບໝາຍເລກອິນເຕີເນັດ</w:delText>
          </w:r>
          <w:r w:rsidRPr="00F46EEE" w:rsidDel="004103CE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</w:rPr>
            <w:delText>ກ່ອນກົດໝາຍສະບັບນີ້ມີຜົນສັກສິດ</w:delText>
          </w:r>
          <w:r w:rsidRPr="00F46EEE" w:rsidDel="004103CE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</w:rPr>
            <w:delText>ກໍໃຫ້ມາຂຶ້ນທະບຽນເລກໝາຍອິນເຕີີເນັດ</w:delText>
          </w:r>
        </w:del>
      </w:ins>
      <w:ins w:id="9170" w:author="PSK" w:date="2021-08-10T10:58:00Z">
        <w:del w:id="9171" w:author="HP" w:date="2021-08-12T15:20:00Z"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7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ນຳກະຊວງ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7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7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7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7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ການສື່ສານ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8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ເຊັ່ນກັນ</w:delText>
          </w:r>
          <w:r w:rsidRPr="002C0BDB" w:rsidDel="004103CE">
            <w:rPr>
              <w:rFonts w:ascii="Phetsarath OT" w:eastAsia="Phetsarath OT" w:hAnsi="Phetsarath OT" w:cs="Phetsarath OT"/>
              <w:sz w:val="24"/>
              <w:szCs w:val="24"/>
              <w:rPrChange w:id="91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>.</w:delText>
          </w:r>
        </w:del>
      </w:ins>
    </w:p>
    <w:p w14:paraId="6B9E8D5B" w14:textId="51A9AEAF" w:rsidR="002B15B9" w:rsidRPr="002C0BDB" w:rsidDel="00066D67" w:rsidRDefault="002B15B9">
      <w:pPr>
        <w:pStyle w:val="NoSpacing"/>
        <w:spacing w:line="340" w:lineRule="exact"/>
        <w:ind w:left="425" w:firstLine="624"/>
        <w:rPr>
          <w:ins w:id="9182" w:author="PSK" w:date="2021-08-05T14:44:00Z"/>
          <w:del w:id="9183" w:author="HP" w:date="2021-08-08T13:58:00Z"/>
          <w:rFonts w:ascii="Phetsarath OT" w:eastAsia="Phetsarath OT" w:hAnsi="Phetsarath OT" w:cs="Phetsarath OT"/>
          <w:sz w:val="24"/>
          <w:szCs w:val="24"/>
          <w:lang w:val="fr-FR"/>
          <w:rPrChange w:id="9184" w:author="NA" w:date="2021-12-30T11:44:00Z">
            <w:rPr>
              <w:ins w:id="9185" w:author="PSK" w:date="2021-08-05T14:44:00Z"/>
              <w:del w:id="9186" w:author="HP" w:date="2021-08-08T13:58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9187" w:author="Windows User" w:date="2022-01-12T15:15:00Z">
          <w:pPr>
            <w:pStyle w:val="NoSpacing"/>
            <w:tabs>
              <w:tab w:val="left" w:pos="999"/>
            </w:tabs>
            <w:ind w:left="720"/>
            <w:jc w:val="both"/>
          </w:pPr>
        </w:pPrChange>
      </w:pPr>
      <w:ins w:id="9188" w:author="PSK" w:date="2021-07-15T16:11:00Z">
        <w:del w:id="9189" w:author="HP" w:date="2021-08-12T15:33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9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ນິຕິບຸກຄົນ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19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9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19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ການຈັດຕັ້ງ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1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9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ທັງພາຍໃນ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19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19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19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ຕ່າງປະເທດ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0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0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ທີ່ມີຈຸດປະສົງໃຫ້ບໍລິການລະຫັດຊື່ອິນເຕີເນັດ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20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“ .LA ”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0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0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20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eastAsia="zh-CN"/>
                </w:rPr>
              </w:rPrChange>
            </w:rPr>
            <w:delText>“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0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eastAsia="zh-CN"/>
                </w:rPr>
              </w:rPrChange>
            </w:rPr>
            <w:delText>.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0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eastAsia="zh-CN"/>
                </w:rPr>
              </w:rPrChange>
            </w:rPr>
            <w:delText>ລາວ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21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eastAsia="zh-CN"/>
                </w:rPr>
              </w:rPrChange>
            </w:rPr>
            <w:delText xml:space="preserve">”  </w:delText>
          </w:r>
        </w:del>
        <w:del w:id="9211" w:author="HP" w:date="2021-08-12T15:31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ໃນ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1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ສປປ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1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ລາວ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1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del w:id="9218" w:author="HP" w:date="2021-08-12T15:33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ຕ້ອງ</w:delText>
          </w:r>
        </w:del>
        <w:del w:id="9220" w:author="HP" w:date="2021-08-12T15:26:00Z">
          <w:r w:rsidRPr="002C0BDB" w:rsidDel="004103C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ຂໍອະນຸ</w:delText>
          </w:r>
        </w:del>
        <w:del w:id="9222" w:author="HP" w:date="2021-08-12T15:30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ຍາດ</w:delText>
          </w:r>
        </w:del>
        <w:del w:id="9224" w:author="HP" w:date="2021-08-12T15:33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2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ນໍາ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2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ກະຊວງ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2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2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ເຕັກໂນໂລຊີ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ການສື່ສານ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. </w:delText>
          </w:r>
        </w:del>
      </w:ins>
    </w:p>
    <w:p w14:paraId="0B4FED8D" w14:textId="759F55EC" w:rsidR="00A366BB" w:rsidRPr="002C0BDB" w:rsidDel="00B424CB" w:rsidRDefault="00A366BB">
      <w:pPr>
        <w:pStyle w:val="NoSpacing"/>
        <w:spacing w:line="340" w:lineRule="exact"/>
        <w:ind w:left="425" w:firstLine="624"/>
        <w:rPr>
          <w:ins w:id="9235" w:author="PSK" w:date="2021-07-15T16:11:00Z"/>
          <w:del w:id="9236" w:author="HP" w:date="2021-08-12T15:33:00Z"/>
          <w:rFonts w:ascii="Phetsarath OT" w:eastAsia="Phetsarath OT" w:hAnsi="Phetsarath OT" w:cs="Phetsarath OT"/>
          <w:sz w:val="24"/>
          <w:szCs w:val="24"/>
          <w:lang w:val="fr-FR"/>
          <w:rPrChange w:id="9237" w:author="NA" w:date="2021-12-30T11:44:00Z">
            <w:rPr>
              <w:ins w:id="9238" w:author="PSK" w:date="2021-07-15T16:11:00Z"/>
              <w:del w:id="9239" w:author="HP" w:date="2021-08-12T15:33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9240" w:author="Windows User" w:date="2022-01-12T15:15:00Z">
          <w:pPr>
            <w:pStyle w:val="NoSpacing"/>
            <w:tabs>
              <w:tab w:val="left" w:pos="999"/>
            </w:tabs>
            <w:ind w:left="720"/>
            <w:jc w:val="both"/>
          </w:pPr>
        </w:pPrChange>
      </w:pPr>
    </w:p>
    <w:p w14:paraId="3CA1BDB1" w14:textId="51A12ED6" w:rsidR="002B15B9" w:rsidRPr="002C0BDB" w:rsidDel="00066D67" w:rsidRDefault="002B15B9">
      <w:pPr>
        <w:pStyle w:val="NoSpacing"/>
        <w:spacing w:line="340" w:lineRule="exact"/>
        <w:ind w:left="425" w:firstLine="624"/>
        <w:rPr>
          <w:ins w:id="9241" w:author="PSK" w:date="2021-08-05T14:44:00Z"/>
          <w:del w:id="9242" w:author="HP" w:date="2021-08-08T13:58:00Z"/>
          <w:rFonts w:ascii="Phetsarath OT" w:eastAsia="Phetsarath OT" w:hAnsi="Phetsarath OT" w:cs="Phetsarath OT"/>
          <w:sz w:val="24"/>
          <w:szCs w:val="24"/>
          <w:lang w:val="fr-FR"/>
          <w:rPrChange w:id="9243" w:author="NA" w:date="2021-12-30T11:44:00Z">
            <w:rPr>
              <w:ins w:id="9244" w:author="PSK" w:date="2021-08-05T14:44:00Z"/>
              <w:del w:id="9245" w:author="HP" w:date="2021-08-08T13:58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9246" w:author="Windows User" w:date="2022-01-12T15:15:00Z">
          <w:pPr>
            <w:pStyle w:val="NoSpacing"/>
            <w:ind w:left="567" w:firstLine="709"/>
            <w:jc w:val="both"/>
          </w:pPr>
        </w:pPrChange>
      </w:pPr>
      <w:ins w:id="9247" w:author="PSK" w:date="2021-07-15T16:11:00Z">
        <w:del w:id="9248" w:author="HP" w:date="2021-08-12T15:32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ບຸກຄົນ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2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,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5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ນິຕິບຸກຄົນ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5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ການຈັດຕັ້ງ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5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5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ທັງພາຍໃນ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6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ຕ່າງປະເທດ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E52468"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ທີ່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ຢູ່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6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ສປປ</w:delText>
          </w:r>
        </w:del>
      </w:ins>
      <w:ins w:id="9267" w:author="PSK" w:date="2021-08-10T10:45:00Z">
        <w:del w:id="9268" w:author="HP" w:date="2021-08-12T15:32:00Z">
          <w:r w:rsidR="007F71B6" w:rsidRPr="002C0BDB" w:rsidDel="00B424C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9269" w:author="PSK" w:date="2021-07-15T16:11:00Z">
        <w:del w:id="9270" w:author="HP" w:date="2021-08-12T15:32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7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ລາວ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7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7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ຕ້ອງ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7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ນຳໃຊ້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27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ລະຫັດຊື່ອິນເຕີເນັດ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ຂອງ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ລາວ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ເທົ່ານັ້ນ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2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,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8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9286" w:author="PSK" w:date="2021-08-10T11:17:00Z">
        <w:del w:id="9287" w:author="HP" w:date="2021-08-12T15:32:00Z">
          <w:r w:rsidR="008E3C35"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8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cs/>
                </w:rPr>
              </w:rPrChange>
            </w:rPr>
            <w:delText>ເວັ້ນເສຍແຕ່</w:delText>
          </w:r>
        </w:del>
      </w:ins>
      <w:ins w:id="9289" w:author="PSK" w:date="2021-08-10T11:19:00Z">
        <w:del w:id="9290" w:author="HP" w:date="2021-08-12T15:32:00Z">
          <w:r w:rsidR="008E3C35"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cs/>
                </w:rPr>
              </w:rPrChange>
            </w:rPr>
            <w:delText>ກໍລະນີ</w:delText>
          </w:r>
        </w:del>
      </w:ins>
      <w:ins w:id="9292" w:author="PSK" w:date="2021-07-15T16:11:00Z">
        <w:del w:id="9293" w:author="HP" w:date="2021-08-12T15:32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2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ເປັນອັນສະເພາະ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2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</w:p>
    <w:p w14:paraId="1458EF5A" w14:textId="3AACBAED" w:rsidR="00A366BB" w:rsidRPr="002C0BDB" w:rsidDel="00B424CB" w:rsidRDefault="00A366BB">
      <w:pPr>
        <w:pStyle w:val="NoSpacing"/>
        <w:spacing w:line="340" w:lineRule="exact"/>
        <w:ind w:left="425" w:firstLine="624"/>
        <w:rPr>
          <w:ins w:id="9296" w:author="PSK" w:date="2021-07-15T16:11:00Z"/>
          <w:del w:id="9297" w:author="HP" w:date="2021-08-12T15:32:00Z"/>
          <w:rFonts w:ascii="Phetsarath OT" w:eastAsia="Phetsarath OT" w:hAnsi="Phetsarath OT" w:cs="Phetsarath OT"/>
          <w:sz w:val="24"/>
          <w:szCs w:val="24"/>
          <w:lang w:val="fr-FR"/>
          <w:rPrChange w:id="9298" w:author="NA" w:date="2021-12-30T11:44:00Z">
            <w:rPr>
              <w:ins w:id="9299" w:author="PSK" w:date="2021-07-15T16:11:00Z"/>
              <w:del w:id="9300" w:author="HP" w:date="2021-08-12T15:3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9301" w:author="Windows User" w:date="2022-01-12T15:15:00Z">
          <w:pPr>
            <w:pStyle w:val="NoSpacing"/>
            <w:ind w:left="567" w:firstLine="709"/>
            <w:jc w:val="both"/>
          </w:pPr>
        </w:pPrChange>
      </w:pPr>
    </w:p>
    <w:p w14:paraId="23F6FCDB" w14:textId="2F8EB883" w:rsidR="002B15B9" w:rsidRPr="002C0BDB" w:rsidDel="00B424CB" w:rsidRDefault="002B15B9">
      <w:pPr>
        <w:pStyle w:val="NoSpacing"/>
        <w:spacing w:line="340" w:lineRule="exact"/>
        <w:ind w:left="425" w:firstLine="624"/>
        <w:rPr>
          <w:ins w:id="9302" w:author="PSK" w:date="2021-07-16T15:02:00Z"/>
          <w:del w:id="9303" w:author="HP" w:date="2021-08-12T15:33:00Z"/>
          <w:rFonts w:ascii="Phetsarath OT" w:eastAsia="Phetsarath OT" w:hAnsi="Phetsarath OT" w:cs="Phetsarath OT"/>
          <w:sz w:val="24"/>
          <w:szCs w:val="24"/>
          <w:lang w:val="fr-FR"/>
          <w:rPrChange w:id="9304" w:author="NA" w:date="2021-12-30T11:44:00Z">
            <w:rPr>
              <w:ins w:id="9305" w:author="PSK" w:date="2021-07-16T15:02:00Z"/>
              <w:del w:id="9306" w:author="HP" w:date="2021-08-12T15:33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9307" w:author="Windows User" w:date="2022-01-12T15:15:00Z">
          <w:pPr>
            <w:pStyle w:val="NoSpacing"/>
            <w:tabs>
              <w:tab w:val="left" w:pos="999"/>
            </w:tabs>
            <w:jc w:val="center"/>
          </w:pPr>
        </w:pPrChange>
      </w:pPr>
      <w:ins w:id="9308" w:author="PSK" w:date="2021-07-15T16:11:00Z">
        <w:del w:id="9309" w:author="HP" w:date="2021-08-12T15:32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1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ບຸກຄົນ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3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,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1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1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ນິຕິບຸກຄົນ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1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1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ການຈັດຕັ້ງ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BA46A9"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ທີ່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ຢູ່ຕ່າງປະເທດ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ສາມາດ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2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ສະເໜີຂໍນຳໃຊ້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3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2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ລະຫັດຊື່ອິນເຕີເນັດ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2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ຂອງ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2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2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ສປປ</w:delText>
          </w:r>
        </w:del>
      </w:ins>
      <w:ins w:id="9330" w:author="PSK" w:date="2021-08-10T10:45:00Z">
        <w:del w:id="9331" w:author="HP" w:date="2021-08-12T15:32:00Z">
          <w:r w:rsidR="007F71B6" w:rsidRPr="002C0BDB" w:rsidDel="00B424C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9332" w:author="PSK" w:date="2021-07-15T16:11:00Z">
        <w:del w:id="9333" w:author="HP" w:date="2021-08-12T15:32:00Z"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ລາວ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424C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3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ໄດ້</w:delText>
          </w:r>
          <w:r w:rsidRPr="002C0BDB" w:rsidDel="00B424CB">
            <w:rPr>
              <w:rFonts w:ascii="Phetsarath OT" w:eastAsia="Phetsarath OT" w:hAnsi="Phetsarath OT" w:cs="Phetsarath OT"/>
              <w:sz w:val="24"/>
              <w:szCs w:val="24"/>
              <w:rPrChange w:id="93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</w:p>
    <w:p w14:paraId="554A7812" w14:textId="77777777" w:rsidR="00A35908" w:rsidRPr="002C0BDB" w:rsidDel="00583B4F" w:rsidRDefault="00A35908">
      <w:pPr>
        <w:pStyle w:val="NoSpacing"/>
        <w:spacing w:line="340" w:lineRule="exact"/>
        <w:ind w:left="567" w:firstLine="482"/>
        <w:jc w:val="center"/>
        <w:rPr>
          <w:del w:id="9338" w:author="NA" w:date="2021-12-23T13:55:00Z"/>
          <w:rFonts w:ascii="Phetsarath OT" w:eastAsia="Phetsarath OT" w:hAnsi="Phetsarath OT" w:cs="Phetsarath OT"/>
          <w:b/>
          <w:bCs/>
          <w:sz w:val="26"/>
          <w:szCs w:val="26"/>
          <w:lang w:val="fr-FR"/>
          <w:rPrChange w:id="9339" w:author="NA" w:date="2021-12-30T11:44:00Z">
            <w:rPr>
              <w:del w:id="9340" w:author="NA" w:date="2021-12-23T13:55:00Z"/>
              <w:rFonts w:ascii="Phetsarath OT" w:eastAsia="Phetsarath OT" w:hAnsi="Phetsarath OT" w:cs="Phetsarath OT"/>
              <w:b/>
              <w:bCs/>
              <w:sz w:val="24"/>
              <w:szCs w:val="24"/>
            </w:rPr>
          </w:rPrChange>
        </w:rPr>
        <w:pPrChange w:id="9341" w:author="Windows User" w:date="2022-01-12T15:15:00Z">
          <w:pPr>
            <w:pStyle w:val="NoSpacing"/>
            <w:tabs>
              <w:tab w:val="left" w:pos="999"/>
            </w:tabs>
            <w:jc w:val="center"/>
          </w:pPr>
        </w:pPrChange>
      </w:pPr>
      <w:bookmarkStart w:id="9342" w:name="_Toc77346177"/>
      <w:ins w:id="9343" w:author="PSK" w:date="2021-07-10T11:33:00Z">
        <w:r w:rsidRPr="002C0BDB">
          <w:rPr>
            <w:rFonts w:ascii="Phetsarath OT" w:eastAsia="Phetsarath OT" w:hAnsi="Phetsarath OT" w:cs="Phetsarath OT" w:hint="cs"/>
            <w:b/>
            <w:bCs/>
            <w:sz w:val="26"/>
            <w:szCs w:val="26"/>
            <w:cs/>
            <w:rPrChange w:id="934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000000"/>
                <w:sz w:val="24"/>
                <w:szCs w:val="24"/>
                <w:cs/>
              </w:rPr>
            </w:rPrChange>
          </w:rPr>
          <w:t>ໝວດທີ</w:t>
        </w:r>
        <w:r w:rsidRPr="002C0BDB">
          <w:rPr>
            <w:rFonts w:ascii="Phetsarath OT" w:eastAsia="Phetsarath OT" w:hAnsi="Phetsarath OT" w:cs="Phetsarath OT"/>
            <w:b/>
            <w:bCs/>
            <w:sz w:val="26"/>
            <w:szCs w:val="26"/>
            <w:lang w:val="fr-FR"/>
            <w:rPrChange w:id="9345" w:author="NA" w:date="2021-12-30T11:44:00Z">
              <w:rPr>
                <w:rFonts w:ascii="Phetsarath OT" w:eastAsia="Phetsarath OT" w:hAnsi="Phetsarath OT" w:cs="Phetsarath OT"/>
                <w:b/>
                <w:bCs/>
                <w:color w:val="000000"/>
                <w:sz w:val="24"/>
                <w:szCs w:val="24"/>
              </w:rPr>
            </w:rPrChange>
          </w:rPr>
          <w:t xml:space="preserve"> </w:t>
        </w:r>
      </w:ins>
      <w:ins w:id="9346" w:author="PSK" w:date="2021-07-15T15:34:00Z">
        <w:r w:rsidR="000518A7" w:rsidRPr="002C0BDB">
          <w:rPr>
            <w:rFonts w:ascii="Phetsarath OT" w:eastAsia="Phetsarath OT" w:hAnsi="Phetsarath OT" w:cs="Phetsarath OT"/>
            <w:b/>
            <w:bCs/>
            <w:sz w:val="26"/>
            <w:szCs w:val="26"/>
            <w:cs/>
            <w:rPrChange w:id="9347" w:author="NA" w:date="2021-12-30T11:44:00Z">
              <w:rPr>
                <w:rFonts w:ascii="Phetsarath OT" w:eastAsia="Phetsarath OT" w:hAnsi="Phetsarath OT" w:cs="Phetsarath OT"/>
                <w:b/>
                <w:bCs/>
                <w:cs/>
              </w:rPr>
            </w:rPrChange>
          </w:rPr>
          <w:t>3</w:t>
        </w:r>
      </w:ins>
      <w:bookmarkEnd w:id="9342"/>
      <w:ins w:id="9348" w:author="PSK" w:date="2021-07-10T11:33:00Z">
        <w:del w:id="9349" w:author="PSK" w:date="2021-07-10T11:34:00Z">
          <w:r w:rsidRPr="002C0BDB" w:rsidDel="00A35908">
            <w:rPr>
              <w:rFonts w:ascii="Phetsarath OT" w:eastAsia="Phetsarath OT" w:hAnsi="Phetsarath OT" w:cs="Phetsarath OT"/>
              <w:b/>
              <w:bCs/>
              <w:sz w:val="26"/>
              <w:szCs w:val="26"/>
              <w:cs/>
              <w:rPrChange w:id="9350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3</w:delText>
          </w:r>
        </w:del>
      </w:ins>
    </w:p>
    <w:p w14:paraId="75FF01BC" w14:textId="77777777" w:rsidR="00583B4F" w:rsidRPr="002C0BDB" w:rsidRDefault="00583B4F">
      <w:pPr>
        <w:pStyle w:val="NoSpacing"/>
        <w:spacing w:line="340" w:lineRule="exact"/>
        <w:ind w:left="567" w:firstLine="482"/>
        <w:jc w:val="center"/>
        <w:rPr>
          <w:ins w:id="9351" w:author="NA" w:date="2021-12-23T13:55:00Z"/>
          <w:rFonts w:ascii="Phetsarath OT" w:eastAsia="Phetsarath OT" w:hAnsi="Phetsarath OT" w:cs="Phetsarath OT"/>
          <w:b/>
          <w:bCs/>
          <w:sz w:val="26"/>
          <w:szCs w:val="26"/>
          <w:lang w:val="fr-FR"/>
          <w:rPrChange w:id="9352" w:author="NA" w:date="2021-12-30T11:44:00Z">
            <w:rPr>
              <w:ins w:id="9353" w:author="NA" w:date="2021-12-23T13:55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9354" w:author="Windows User" w:date="2022-01-12T15:15:00Z">
          <w:pPr>
            <w:pStyle w:val="NoSpacing"/>
            <w:tabs>
              <w:tab w:val="left" w:pos="999"/>
            </w:tabs>
            <w:jc w:val="center"/>
          </w:pPr>
        </w:pPrChange>
      </w:pPr>
    </w:p>
    <w:p w14:paraId="24ED280D" w14:textId="40111903" w:rsidR="00A35908" w:rsidRPr="00547A3E" w:rsidRDefault="00A35908">
      <w:pPr>
        <w:pStyle w:val="NoSpacing"/>
        <w:spacing w:line="340" w:lineRule="exact"/>
        <w:ind w:left="567" w:firstLine="482"/>
        <w:jc w:val="center"/>
        <w:rPr>
          <w:ins w:id="9355" w:author="Windows User" w:date="2022-01-12T15:15:00Z"/>
          <w:rFonts w:ascii="Phetsarath OT" w:eastAsia="Phetsarath OT" w:hAnsi="Phetsarath OT" w:cs="Phetsarath OT"/>
          <w:b/>
          <w:bCs/>
          <w:sz w:val="26"/>
          <w:szCs w:val="26"/>
          <w:lang w:val="fr-FR"/>
          <w:rPrChange w:id="9356" w:author="Windows User" w:date="2022-01-12T16:44:00Z">
            <w:rPr>
              <w:ins w:id="9357" w:author="Windows User" w:date="2022-01-12T15:15:00Z"/>
              <w:rFonts w:ascii="Phetsarath OT" w:eastAsia="Phetsarath OT" w:hAnsi="Phetsarath OT" w:cs="Phetsarath OT"/>
              <w:b/>
              <w:bCs/>
              <w:sz w:val="26"/>
              <w:szCs w:val="26"/>
            </w:rPr>
          </w:rPrChange>
        </w:rPr>
        <w:pPrChange w:id="9358" w:author="Windows User" w:date="2022-01-12T15:15:00Z">
          <w:pPr>
            <w:pStyle w:val="NoSpacing"/>
            <w:tabs>
              <w:tab w:val="left" w:pos="999"/>
            </w:tabs>
            <w:jc w:val="center"/>
          </w:pPr>
        </w:pPrChange>
      </w:pPr>
      <w:bookmarkStart w:id="9359" w:name="_Toc77346178"/>
      <w:ins w:id="9360" w:author="PSK" w:date="2021-07-10T11:33:00Z">
        <w:r w:rsidRPr="002C0BDB">
          <w:rPr>
            <w:rFonts w:ascii="Phetsarath OT" w:eastAsia="Phetsarath OT" w:hAnsi="Phetsarath OT" w:cs="Phetsarath OT" w:hint="cs"/>
            <w:b/>
            <w:bCs/>
            <w:sz w:val="26"/>
            <w:szCs w:val="26"/>
            <w:cs/>
            <w:rPrChange w:id="93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ຄື້ນຄວາມ</w:t>
        </w:r>
        <w:del w:id="9362" w:author="PSK" w:date="2021-07-11T18:24:00Z">
          <w:r w:rsidRPr="002C0BDB" w:rsidDel="00FB48E2">
            <w:rPr>
              <w:rFonts w:ascii="Phetsarath OT" w:eastAsia="Phetsarath OT" w:hAnsi="Phetsarath OT" w:cs="Phetsarath OT" w:hint="cs"/>
              <w:b/>
              <w:bCs/>
              <w:sz w:val="26"/>
              <w:szCs w:val="26"/>
              <w:cs/>
              <w:rPrChange w:id="936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ຸ</w:delText>
          </w:r>
        </w:del>
        <w:r w:rsidRPr="002C0BDB">
          <w:rPr>
            <w:rFonts w:ascii="Phetsarath OT" w:eastAsia="Phetsarath OT" w:hAnsi="Phetsarath OT" w:cs="Phetsarath OT" w:hint="cs"/>
            <w:b/>
            <w:bCs/>
            <w:sz w:val="26"/>
            <w:szCs w:val="26"/>
            <w:cs/>
            <w:rPrChange w:id="936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ຖີ່ວິທ</w:t>
        </w:r>
      </w:ins>
      <w:ins w:id="9365" w:author="PSK" w:date="2021-07-16T08:50:00Z">
        <w:r w:rsidR="008A4730" w:rsidRPr="002C0BDB">
          <w:rPr>
            <w:rFonts w:ascii="Phetsarath OT" w:eastAsia="Phetsarath OT" w:hAnsi="Phetsarath OT" w:cs="Phetsarath OT" w:hint="cs"/>
            <w:b/>
            <w:bCs/>
            <w:sz w:val="26"/>
            <w:szCs w:val="26"/>
            <w:cs/>
            <w:rPrChange w:id="9366" w:author="NA" w:date="2021-12-30T11:44:00Z">
              <w:rPr>
                <w:rFonts w:ascii="Phetsarath OT" w:eastAsia="Phetsarath OT" w:hAnsi="Phetsarath OT" w:cs="Phetsarath OT" w:hint="cs"/>
                <w:b/>
                <w:bCs/>
                <w:szCs w:val="28"/>
                <w:cs/>
              </w:rPr>
            </w:rPrChange>
          </w:rPr>
          <w:t>ະ</w:t>
        </w:r>
      </w:ins>
      <w:ins w:id="9367" w:author="PSK" w:date="2021-07-10T11:33:00Z">
        <w:del w:id="9368" w:author="PSK" w:date="2021-07-16T08:50:00Z">
          <w:r w:rsidRPr="002C0BDB" w:rsidDel="008A4730">
            <w:rPr>
              <w:rFonts w:ascii="Phetsarath OT" w:eastAsia="Phetsarath OT" w:hAnsi="Phetsarath OT" w:cs="Phetsarath OT" w:hint="cs"/>
              <w:b/>
              <w:bCs/>
              <w:sz w:val="26"/>
              <w:szCs w:val="26"/>
              <w:cs/>
              <w:rPrChange w:id="936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ິ</w:delText>
          </w:r>
        </w:del>
        <w:r w:rsidRPr="002C0BDB">
          <w:rPr>
            <w:rFonts w:ascii="Phetsarath OT" w:eastAsia="Phetsarath OT" w:hAnsi="Phetsarath OT" w:cs="Phetsarath OT" w:hint="cs"/>
            <w:b/>
            <w:bCs/>
            <w:sz w:val="26"/>
            <w:szCs w:val="26"/>
            <w:cs/>
            <w:rPrChange w:id="937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ຍຸສື່ສານ</w:t>
        </w:r>
        <w:r w:rsidRPr="002C0BDB">
          <w:rPr>
            <w:rFonts w:ascii="Phetsarath OT" w:eastAsia="Phetsarath OT" w:hAnsi="Phetsarath OT" w:cs="Phetsarath OT"/>
            <w:b/>
            <w:bCs/>
            <w:sz w:val="26"/>
            <w:szCs w:val="26"/>
            <w:lang w:val="fr-FR"/>
            <w:rPrChange w:id="937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b/>
            <w:bCs/>
            <w:sz w:val="26"/>
            <w:szCs w:val="26"/>
            <w:cs/>
            <w:rPrChange w:id="937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b/>
            <w:bCs/>
            <w:sz w:val="26"/>
            <w:szCs w:val="26"/>
            <w:lang w:val="fr-FR"/>
            <w:rPrChange w:id="937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b/>
            <w:bCs/>
            <w:sz w:val="26"/>
            <w:szCs w:val="26"/>
            <w:cs/>
            <w:rPrChange w:id="937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ຕຳແໜ່ງວົງໂຄຈອນດາວທຽມ</w:t>
        </w:r>
      </w:ins>
      <w:bookmarkEnd w:id="9359"/>
    </w:p>
    <w:p w14:paraId="1C1465A2" w14:textId="77777777" w:rsidR="00DF0CC9" w:rsidRPr="002C0BDB" w:rsidRDefault="00DF0CC9">
      <w:pPr>
        <w:pStyle w:val="NoSpacing"/>
        <w:spacing w:line="340" w:lineRule="exact"/>
        <w:ind w:left="567" w:firstLine="482"/>
        <w:jc w:val="center"/>
        <w:rPr>
          <w:ins w:id="9375" w:author="PSK" w:date="2021-07-10T11:34:00Z"/>
          <w:rFonts w:ascii="Phetsarath OT" w:eastAsia="Phetsarath OT" w:hAnsi="Phetsarath OT" w:cs="Phetsarath OT"/>
          <w:b/>
          <w:bCs/>
          <w:sz w:val="26"/>
          <w:szCs w:val="26"/>
          <w:lang w:val="fr-FR"/>
          <w:rPrChange w:id="9376" w:author="NA" w:date="2021-12-30T11:44:00Z">
            <w:rPr>
              <w:ins w:id="9377" w:author="PSK" w:date="2021-07-10T11:34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9378" w:author="Windows User" w:date="2022-01-12T15:15:00Z">
          <w:pPr>
            <w:pStyle w:val="NoSpacing"/>
            <w:tabs>
              <w:tab w:val="left" w:pos="999"/>
            </w:tabs>
            <w:jc w:val="center"/>
          </w:pPr>
        </w:pPrChange>
      </w:pPr>
    </w:p>
    <w:p w14:paraId="39264893" w14:textId="557904A3" w:rsidR="00A35908" w:rsidRPr="00861570" w:rsidDel="000518A7" w:rsidRDefault="009C3B41">
      <w:pPr>
        <w:pStyle w:val="NoSpacing"/>
        <w:tabs>
          <w:tab w:val="left" w:pos="999"/>
        </w:tabs>
        <w:spacing w:line="340" w:lineRule="exact"/>
        <w:jc w:val="center"/>
        <w:rPr>
          <w:del w:id="9379" w:author="PSK" w:date="2021-07-15T15:34:00Z"/>
          <w:rFonts w:ascii="Phetsarath OT" w:eastAsia="Phetsarath OT" w:hAnsi="Phetsarath OT" w:cs="Phetsarath OT"/>
          <w:b/>
          <w:bCs/>
          <w:sz w:val="24"/>
          <w:szCs w:val="24"/>
          <w:lang w:val="fr-FR"/>
          <w:rPrChange w:id="9380" w:author="Windows User" w:date="2022-03-01T10:41:00Z">
            <w:rPr>
              <w:del w:id="9381" w:author="PSK" w:date="2021-07-15T15:34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9382" w:author="Windows User" w:date="2022-01-12T15:15:00Z">
          <w:pPr>
            <w:pStyle w:val="NoSpacing"/>
            <w:numPr>
              <w:numId w:val="80"/>
            </w:numPr>
            <w:tabs>
              <w:tab w:val="left" w:pos="999"/>
            </w:tabs>
            <w:ind w:left="720" w:hanging="360"/>
            <w:jc w:val="center"/>
          </w:pPr>
        </w:pPrChange>
      </w:pPr>
      <w:bookmarkStart w:id="9383" w:name="_Toc77346018"/>
      <w:bookmarkStart w:id="9384" w:name="_Toc77346179"/>
      <w:bookmarkEnd w:id="9383"/>
      <w:bookmarkEnd w:id="9384"/>
      <w:ins w:id="9385" w:author="NA" w:date="2021-12-27T11:42:00Z">
        <w:r w:rsidRPr="0086157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/>
            <w:rPrChange w:id="9386" w:author="Windows User" w:date="2022-03-01T10:41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</w:rPrChange>
          </w:rPr>
          <w:t>ມາດຕາ</w:t>
        </w:r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/>
            <w:rPrChange w:id="9387" w:author="Windows User" w:date="2022-03-01T10:4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  <w:del w:id="9388" w:author="Windows User" w:date="2022-01-12T15:15:00Z">
          <w:r w:rsidRPr="00861570" w:rsidDel="001C0EA9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/>
              <w:rPrChange w:id="9389" w:author="Windows User" w:date="2022-03-01T10:41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/>
                </w:rPr>
              </w:rPrChange>
            </w:rPr>
            <w:delText xml:space="preserve"> </w:delText>
          </w:r>
        </w:del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/>
            <w:rPrChange w:id="9390" w:author="Windows User" w:date="2022-03-01T10:4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>15</w:t>
        </w:r>
        <w:del w:id="9391" w:author="Windows User" w:date="2022-01-12T15:15:00Z">
          <w:r w:rsidRPr="00861570" w:rsidDel="001C0EA9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/>
              <w:rPrChange w:id="9392" w:author="Windows User" w:date="2022-03-01T10:41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/>
                </w:rPr>
              </w:rPrChange>
            </w:rPr>
            <w:delText xml:space="preserve"> </w:delText>
          </w:r>
        </w:del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/>
            <w:rPrChange w:id="9393" w:author="Windows User" w:date="2022-03-01T10:4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</w:ins>
    </w:p>
    <w:p w14:paraId="0CBAFEAE" w14:textId="6F9D5F72" w:rsidR="00A35908" w:rsidRPr="002C0BDB" w:rsidRDefault="003B4AA8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  <w:lang w:val="fr-FR"/>
          <w:rPrChange w:id="9394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9395" w:author="Windows User" w:date="2022-01-12T15:15:00Z">
          <w:pPr>
            <w:pStyle w:val="NoSpacing"/>
          </w:pPr>
        </w:pPrChange>
      </w:pPr>
      <w:bookmarkStart w:id="9396" w:name="_Toc77346180"/>
      <w:ins w:id="9397" w:author="home" w:date="2021-07-12T06:15:00Z">
        <w:r w:rsidRPr="00D324B2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>(</w:t>
        </w:r>
      </w:ins>
      <w:ins w:id="9398" w:author="PSK" w:date="2021-07-16T08:45:00Z">
        <w:r w:rsidR="008A4730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ປັບປຸງ</w:t>
        </w:r>
      </w:ins>
      <w:ins w:id="9399" w:author="home" w:date="2021-07-12T06:15:00Z">
        <w:del w:id="9400" w:author="PSK" w:date="2021-07-16T08:45:00Z">
          <w:r w:rsidRPr="002C0BDB" w:rsidDel="008A4730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>ປັບປຸງ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>)</w:t>
        </w:r>
      </w:ins>
      <w:ins w:id="9401" w:author="NA" w:date="2021-12-27T11:43:00Z">
        <w:r w:rsidR="009C3B41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val="fr-FR" w:bidi="lo-LA"/>
          </w:rPr>
          <w:t xml:space="preserve">  </w:t>
        </w:r>
      </w:ins>
      <w:ins w:id="9402" w:author="home" w:date="2021-07-12T06:15:00Z">
        <w:del w:id="9403" w:author="NA" w:date="2021-12-27T11:43:00Z">
          <w:r w:rsidRPr="002C0BDB" w:rsidDel="009C3B41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</w:ins>
      <w:ins w:id="9404" w:author="PSK" w:date="2021-07-10T11:33:00Z">
        <w:del w:id="9405" w:author="home" w:date="2021-07-12T06:14:00Z">
          <w:r w:rsidR="00A35908" w:rsidRPr="002C0BDB" w:rsidDel="003B4AA8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  <w:rPrChange w:id="940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s/>
                </w:rPr>
              </w:rPrChange>
            </w:rPr>
            <w:delText>ມາດຕາ</w:delText>
          </w:r>
        </w:del>
      </w:ins>
      <w:ins w:id="9407" w:author="PSK" w:date="2021-07-10T11:34:00Z">
        <w:del w:id="9408" w:author="home" w:date="2021-07-12T06:14:00Z">
          <w:r w:rsidR="00A35908" w:rsidRPr="002C0BDB" w:rsidDel="003B4AA8">
            <w:rPr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  <w:rPrChange w:id="9409" w:author="NA" w:date="2021-12-30T11:44:00Z">
                <w:rPr>
                  <w:rFonts w:ascii="Phetsarath OT" w:eastAsia="Phetsarath OT" w:hAnsi="Phetsarath OT" w:cs="Phetsarath OT"/>
                  <w:b/>
                  <w:bCs/>
                </w:rPr>
              </w:rPrChange>
            </w:rPr>
            <w:delText xml:space="preserve"> XXX </w:delText>
          </w:r>
        </w:del>
      </w:ins>
      <w:ins w:id="9410" w:author="PSK" w:date="2021-07-10T11:33:00Z">
        <w:del w:id="9411" w:author="PSK" w:date="2021-07-10T11:34:00Z">
          <w:r w:rsidR="00A35908" w:rsidRPr="002C0BDB" w:rsidDel="00A35908">
            <w:rPr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  <w:rPrChange w:id="9412" w:author="NA" w:date="2021-12-30T11:44:00Z">
                <w:rPr>
                  <w:rFonts w:ascii="Phetsarath OT" w:eastAsia="Phetsarath OT" w:hAnsi="Phetsarath OT" w:cs="Phetsarath OT"/>
                  <w:b/>
                  <w:bCs/>
                </w:rPr>
              </w:rPrChange>
            </w:rPr>
            <w:delText>....</w:delText>
          </w:r>
        </w:del>
      </w:ins>
      <w:ins w:id="9413" w:author="home" w:date="2021-07-12T06:15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ຄື້ນຄວ</w:t>
        </w:r>
      </w:ins>
      <w:ins w:id="9414" w:author="PSK" w:date="2021-07-10T11:33:00Z">
        <w:del w:id="9415" w:author="home" w:date="2021-07-12T06:15:00Z">
          <w:r w:rsidR="00A35908" w:rsidRPr="002C0BDB" w:rsidDel="003B4AA8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  <w:rPrChange w:id="941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ຄື້ນຄວ</w:delText>
          </w:r>
        </w:del>
        <w:r w:rsidR="00A35908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941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000000"/>
                <w:sz w:val="24"/>
                <w:szCs w:val="24"/>
                <w:cs/>
              </w:rPr>
            </w:rPrChange>
          </w:rPr>
          <w:t>າມ</w:t>
        </w:r>
        <w:del w:id="9418" w:author="PSK" w:date="2021-07-10T11:36:00Z">
          <w:r w:rsidR="00A35908" w:rsidRPr="002C0BDB" w:rsidDel="00A35908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  <w:rPrChange w:id="9419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ຸ</w:delText>
          </w:r>
        </w:del>
        <w:r w:rsidR="00A35908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942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000000"/>
                <w:sz w:val="24"/>
                <w:szCs w:val="24"/>
                <w:cs/>
              </w:rPr>
            </w:rPrChange>
          </w:rPr>
          <w:t>ຖີ່ວິທ</w:t>
        </w:r>
      </w:ins>
      <w:ins w:id="9421" w:author="PSK" w:date="2021-07-10T11:36:00Z">
        <w:r w:rsidR="00A35908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942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000000"/>
                <w:sz w:val="24"/>
                <w:szCs w:val="24"/>
                <w:cs/>
                <w:lang w:val="fr-FR"/>
              </w:rPr>
            </w:rPrChange>
          </w:rPr>
          <w:t>ະ</w:t>
        </w:r>
      </w:ins>
      <w:ins w:id="9423" w:author="PSK" w:date="2021-07-10T11:33:00Z">
        <w:del w:id="9424" w:author="PSK" w:date="2021-07-10T11:36:00Z">
          <w:r w:rsidR="00A35908" w:rsidRPr="002C0BDB" w:rsidDel="00A35908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  <w:rPrChange w:id="9425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ິ</w:delText>
          </w:r>
        </w:del>
        <w:r w:rsidR="00A35908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9426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000000"/>
                <w:sz w:val="24"/>
                <w:szCs w:val="24"/>
                <w:cs/>
              </w:rPr>
            </w:rPrChange>
          </w:rPr>
          <w:t>ຍຸສື່ສານ</w:t>
        </w:r>
      </w:ins>
      <w:bookmarkEnd w:id="9396"/>
    </w:p>
    <w:p w14:paraId="7CC9136D" w14:textId="79475E1E" w:rsidR="00A35908" w:rsidRPr="002C0BDB" w:rsidRDefault="001C0EA9">
      <w:pPr>
        <w:pStyle w:val="NoSpacing"/>
        <w:spacing w:line="340" w:lineRule="exact"/>
        <w:ind w:left="426"/>
        <w:jc w:val="both"/>
        <w:rPr>
          <w:rFonts w:ascii="Phetsarath OT" w:eastAsia="Phetsarath OT" w:hAnsi="Phetsarath OT" w:cs="Phetsarath OT"/>
          <w:sz w:val="24"/>
          <w:szCs w:val="24"/>
          <w:lang w:val="fr-FR"/>
          <w:rPrChange w:id="9427" w:author="NA" w:date="2021-12-30T11:44:00Z">
            <w:rPr>
              <w:rFonts w:ascii="Phetsarath OT" w:eastAsia="Phetsarath OT" w:hAnsi="Phetsarath OT" w:cs="Phetsarath OT"/>
            </w:rPr>
          </w:rPrChange>
        </w:rPr>
        <w:pPrChange w:id="9428" w:author="Windows User" w:date="2022-01-12T15:15:00Z">
          <w:pPr>
            <w:pStyle w:val="NoSpacing"/>
            <w:ind w:left="720" w:firstLine="720"/>
          </w:pPr>
        </w:pPrChange>
      </w:pPr>
      <w:ins w:id="9429" w:author="Windows User" w:date="2022-01-12T15:15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 xml:space="preserve">                   </w:t>
        </w:r>
      </w:ins>
      <w:ins w:id="9430" w:author="NA" w:date="2021-12-27T08:35:00Z">
        <w:del w:id="9431" w:author="Windows User" w:date="2022-01-12T15:15:00Z">
          <w:r w:rsidR="005E5627" w:rsidRPr="002C0BDB" w:rsidDel="001C0EA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4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433" w:author="Documents" w:date="2022-01-06T09:00:00Z">
        <w:del w:id="9434" w:author="Windows User" w:date="2022-01-12T15:15:00Z">
          <w:r w:rsidR="00D324B2" w:rsidDel="001C0EA9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  </w:delText>
          </w:r>
        </w:del>
      </w:ins>
      <w:ins w:id="9435" w:author="NA" w:date="2021-12-27T11:43:00Z">
        <w:del w:id="9436" w:author="Windows User" w:date="2022-01-12T15:15:00Z">
          <w:r w:rsidR="009C3B41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</w:delText>
          </w:r>
        </w:del>
      </w:ins>
      <w:ins w:id="9437" w:author="PSK" w:date="2021-07-10T11:33:00Z"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38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ຄື້ນຄວາມຖີ່ວິທະຍຸສື່ສານ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39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40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ແມ່ນ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41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42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ຄື້ນແມ່ເຫຼັກໄຟຟ້າ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43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44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ທີ່ເປັນຊັບພະຍາກອນທຳມະຊາດ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45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46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ຊຶ່ງມີຢ່າງຈຳກັດ</w:t>
        </w:r>
        <w:del w:id="9447" w:author="NA" w:date="2021-12-23T13:57:00Z">
          <w:r w:rsidR="00A35908" w:rsidRPr="002C0BDB" w:rsidDel="00583B4F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448" w:author="NA" w:date="2021-12-30T11:44:00Z">
                <w:rPr>
                  <w:rFonts w:ascii="Phetsarath OT" w:eastAsia="Phetsarath OT" w:hAnsi="Phetsarath OT" w:cs="Phetsarath OT"/>
                </w:rPr>
              </w:rPrChange>
            </w:rPr>
            <w:delText xml:space="preserve">, </w:delText>
          </w:r>
        </w:del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49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ແ</w:t>
        </w:r>
      </w:ins>
      <w:ins w:id="9450" w:author="LENOVO" w:date="2021-12-10T08:05:00Z">
        <w:r w:rsidR="00F82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ພ່</w:t>
        </w:r>
      </w:ins>
      <w:ins w:id="9451" w:author="PSK" w:date="2021-07-10T11:33:00Z">
        <w:del w:id="9452" w:author="LENOVO" w:date="2021-12-10T08:05:00Z">
          <w:r w:rsidR="00A35908" w:rsidRPr="002C0BDB" w:rsidDel="00F825B9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453" w:author="NA" w:date="2021-12-30T11:44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ຜ່</w:delText>
          </w:r>
        </w:del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54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ກະຈາຍ</w:t>
        </w:r>
      </w:ins>
      <w:ins w:id="9455" w:author="Documents" w:date="2022-01-11T11:19:00Z">
        <w:r w:rsidR="000003E1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9456" w:author="PSK" w:date="2021-07-10T11:33:00Z"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57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ໃນອາກາດ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58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,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59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ອາວະກາດ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60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61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ແລະ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62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63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ໃຕ້ນ</w:t>
        </w:r>
      </w:ins>
      <w:ins w:id="9464" w:author="Windows User" w:date="2022-01-12T15:16:00Z">
        <w:r>
          <w:rPr>
            <w:rFonts w:ascii="Phetsarath OT" w:eastAsia="Phetsarath OT" w:hAnsi="Phetsarath OT" w:cs="Phetsarath OT" w:hint="cs"/>
            <w:sz w:val="24"/>
            <w:szCs w:val="24"/>
            <w:cs/>
          </w:rPr>
          <w:t>້ຳ</w:t>
        </w:r>
      </w:ins>
      <w:ins w:id="9465" w:author="PSK" w:date="2021-07-10T11:33:00Z">
        <w:del w:id="9466" w:author="Windows User" w:date="2022-01-12T15:16:00Z">
          <w:r w:rsidR="00A35908" w:rsidRPr="002C0BDB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467" w:author="NA" w:date="2021-12-30T11:44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້ຳ</w:delText>
          </w:r>
        </w:del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68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69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ນຳໃຊ້ເຂົ້າໃນວຽກງານ</w:t>
        </w:r>
        <w:del w:id="9470" w:author="NA" w:date="2021-12-23T11:19:00Z">
          <w:r w:rsidR="00A35908" w:rsidRPr="002C0BDB" w:rsidDel="006811D0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471" w:author="NA" w:date="2021-12-30T11:44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ການ</w:delText>
          </w:r>
        </w:del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72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ສື່ສານ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73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74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ທີ່ມີຄື້ນຄວາມຖີ່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75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76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ແຕ່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77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78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ແປດຈຸດສາມ</w:t>
        </w:r>
        <w:del w:id="9479" w:author="Documents" w:date="2022-01-11T11:19:00Z">
          <w:r w:rsidR="00A35908" w:rsidRPr="002C0BDB" w:rsidDel="000003E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480" w:author="NA" w:date="2021-12-30T11:44:00Z">
                <w:rPr>
                  <w:rFonts w:ascii="Phetsarath OT" w:eastAsia="Phetsarath OT" w:hAnsi="Phetsarath OT" w:cs="Phetsarath OT"/>
                </w:rPr>
              </w:rPrChange>
            </w:rPr>
            <w:delText xml:space="preserve"> </w:delText>
          </w:r>
        </w:del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81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ກິໂລເຮີດ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82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83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ເຖິງ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84" w:author="NA" w:date="2021-12-30T11:44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85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ສາມພັນ</w:t>
        </w:r>
        <w:del w:id="9486" w:author="Documents" w:date="2022-01-11T11:19:00Z">
          <w:r w:rsidR="00A35908" w:rsidRPr="002C0BDB" w:rsidDel="000003E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487" w:author="NA" w:date="2021-12-30T11:44:00Z">
                <w:rPr>
                  <w:rFonts w:ascii="Phetsarath OT" w:eastAsia="Phetsarath OT" w:hAnsi="Phetsarath OT" w:cs="Phetsarath OT"/>
                </w:rPr>
              </w:rPrChange>
            </w:rPr>
            <w:delText xml:space="preserve"> </w:delText>
          </w:r>
        </w:del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488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ຈີກາເຮີດ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489" w:author="NA" w:date="2021-12-30T11:44:00Z">
              <w:rPr>
                <w:rFonts w:ascii="Phetsarath OT" w:eastAsia="Phetsarath OT" w:hAnsi="Phetsarath OT" w:cs="Phetsarath OT"/>
              </w:rPr>
            </w:rPrChange>
          </w:rPr>
          <w:t>.</w:t>
        </w:r>
      </w:ins>
    </w:p>
    <w:p w14:paraId="48FB41F8" w14:textId="4730061D" w:rsidR="00A35908" w:rsidRPr="002C0BDB" w:rsidRDefault="001C0EA9">
      <w:pPr>
        <w:pStyle w:val="NoSpacing"/>
        <w:tabs>
          <w:tab w:val="left" w:pos="1620"/>
        </w:tabs>
        <w:spacing w:line="340" w:lineRule="exact"/>
        <w:ind w:left="426"/>
        <w:jc w:val="both"/>
        <w:rPr>
          <w:ins w:id="9490" w:author="PSK" w:date="2021-07-16T15:06:00Z"/>
          <w:rFonts w:ascii="Phetsarath OT" w:eastAsia="Phetsarath OT" w:hAnsi="Phetsarath OT" w:cs="Phetsarath OT"/>
          <w:sz w:val="24"/>
          <w:szCs w:val="24"/>
          <w:lang w:val="fr-FR"/>
          <w:rPrChange w:id="9491" w:author="NA" w:date="2021-12-30T11:44:00Z">
            <w:rPr>
              <w:ins w:id="9492" w:author="PSK" w:date="2021-07-16T15:06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9493" w:author="Windows User" w:date="2022-01-12T15:18:00Z">
          <w:pPr>
            <w:pStyle w:val="NoSpacing"/>
            <w:ind w:left="720" w:firstLine="720"/>
          </w:pPr>
        </w:pPrChange>
      </w:pPr>
      <w:ins w:id="9494" w:author="Windows User" w:date="2022-01-12T15:18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 xml:space="preserve">                    </w:t>
        </w:r>
      </w:ins>
      <w:ins w:id="9495" w:author="Documents" w:date="2022-01-06T09:00:00Z">
        <w:del w:id="9496" w:author="Windows User" w:date="2022-01-12T15:18:00Z">
          <w:r w:rsidR="00D324B2" w:rsidRPr="001C0EA9" w:rsidDel="001C0EA9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9497" w:author="Windows User" w:date="2022-01-12T15:18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  </w:delText>
          </w:r>
        </w:del>
      </w:ins>
      <w:ins w:id="9498" w:author="PSK" w:date="2021-07-10T11:33:00Z">
        <w:r w:rsidR="00A35908" w:rsidRPr="001C0EA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499" w:author="Windows User" w:date="2022-01-12T15:18:00Z">
              <w:rPr>
                <w:rFonts w:ascii="Phetsarath OT" w:eastAsia="Phetsarath OT" w:hAnsi="Phetsarath OT" w:cs="Phetsarath OT" w:hint="cs"/>
                <w:cs/>
              </w:rPr>
            </w:rPrChange>
          </w:rPr>
          <w:t>ການ</w:t>
        </w:r>
      </w:ins>
      <w:ins w:id="9500" w:author="home" w:date="2021-07-12T06:16:00Z">
        <w:r w:rsidR="003B4AA8" w:rsidRPr="001C0EA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501" w:author="Windows User" w:date="2022-01-12T15:18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ຄຸ້ມ</w:t>
        </w:r>
      </w:ins>
      <w:ins w:id="9502" w:author="PSK" w:date="2021-07-10T11:33:00Z">
        <w:del w:id="9503" w:author="home" w:date="2021-07-12T06:16:00Z">
          <w:r w:rsidR="00A35908" w:rsidRPr="001C0EA9" w:rsidDel="003B4AA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9504" w:author="Windows User" w:date="2022-01-12T15:18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ຄ</w:delText>
          </w:r>
        </w:del>
      </w:ins>
      <w:ins w:id="9505" w:author="PSK" w:date="2021-07-10T11:38:00Z">
        <w:del w:id="9506" w:author="home" w:date="2021-07-12T06:16:00Z">
          <w:r w:rsidR="00A35908" w:rsidRPr="001C0EA9" w:rsidDel="003B4AA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9507" w:author="Windows User" w:date="2022-01-12T15:18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ຸ້</w:delText>
          </w:r>
        </w:del>
      </w:ins>
      <w:ins w:id="9508" w:author="PSK" w:date="2021-07-10T11:33:00Z">
        <w:del w:id="9509" w:author="PSK" w:date="2021-07-10T11:38:00Z">
          <w:r w:rsidR="00A35908" w:rsidRPr="001C0EA9" w:rsidDel="00A3590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9510" w:author="Windows User" w:date="2022-01-12T15:18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ູ້</w:delText>
          </w:r>
        </w:del>
        <w:del w:id="9511" w:author="home" w:date="2021-07-12T06:16:00Z">
          <w:r w:rsidR="00A35908" w:rsidRPr="001C0EA9" w:rsidDel="003B4AA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9512" w:author="Windows User" w:date="2022-01-12T15:18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ມ</w:delText>
          </w:r>
        </w:del>
        <w:r w:rsidR="00A35908" w:rsidRPr="001C0EA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513" w:author="Windows User" w:date="2022-01-12T15:18:00Z">
              <w:rPr>
                <w:rFonts w:ascii="Phetsarath OT" w:eastAsia="Phetsarath OT" w:hAnsi="Phetsarath OT" w:cs="Phetsarath OT" w:hint="cs"/>
                <w:cs/>
              </w:rPr>
            </w:rPrChange>
          </w:rPr>
          <w:t>ຄອງ</w:t>
        </w:r>
      </w:ins>
      <w:ins w:id="9514" w:author="LENOVO" w:date="2021-12-10T08:09:00Z">
        <w:r w:rsidR="00CB4BDB" w:rsidRPr="001C0EA9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9515" w:author="Windows User" w:date="2022-01-12T15:18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  <w:r w:rsidR="00CB4BDB" w:rsidRPr="001C0EA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9516" w:author="Windows User" w:date="2022-01-12T15:18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</w:rPrChange>
          </w:rPr>
          <w:t>ແລະ</w:t>
        </w:r>
      </w:ins>
      <w:ins w:id="9517" w:author="PSK" w:date="2021-07-10T11:33:00Z">
        <w:del w:id="9518" w:author="LENOVO" w:date="2021-12-10T08:09:00Z">
          <w:r w:rsidR="00A35908" w:rsidRPr="001C0EA9" w:rsidDel="00CB4BDB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9519" w:author="Windows User" w:date="2022-01-12T15:18:00Z">
                <w:rPr>
                  <w:rFonts w:ascii="Phetsarath OT" w:eastAsia="Phetsarath OT" w:hAnsi="Phetsarath OT" w:cs="Phetsarath OT"/>
                </w:rPr>
              </w:rPrChange>
            </w:rPr>
            <w:delText>,</w:delText>
          </w:r>
        </w:del>
        <w:r w:rsidR="00A35908" w:rsidRPr="001C0EA9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520" w:author="Windows User" w:date="2022-01-12T15:18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1C0EA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521" w:author="Windows User" w:date="2022-01-12T15:18:00Z">
              <w:rPr>
                <w:rFonts w:ascii="Phetsarath OT" w:eastAsia="Phetsarath OT" w:hAnsi="Phetsarath OT" w:cs="Phetsarath OT" w:hint="cs"/>
                <w:cs/>
              </w:rPr>
            </w:rPrChange>
          </w:rPr>
          <w:t>ກາ</w:t>
        </w:r>
      </w:ins>
      <w:ins w:id="9522" w:author="PSK" w:date="2021-08-05T14:55:00Z">
        <w:r w:rsidR="00F14071" w:rsidRPr="001C0EA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523" w:author="Windows User" w:date="2022-01-12T15:18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</w:t>
        </w:r>
      </w:ins>
      <w:ins w:id="9524" w:author="PSK" w:date="2021-07-10T11:33:00Z">
        <w:r w:rsidR="00A35908" w:rsidRPr="001C0EA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525" w:author="Windows User" w:date="2022-01-12T15:18:00Z">
              <w:rPr>
                <w:rFonts w:ascii="Phetsarath OT" w:eastAsia="Phetsarath OT" w:hAnsi="Phetsarath OT" w:cs="Phetsarath OT" w:hint="cs"/>
                <w:cs/>
              </w:rPr>
            </w:rPrChange>
          </w:rPr>
          <w:t>ນຳໃຊ້</w:t>
        </w:r>
        <w:r w:rsidR="00A35908" w:rsidRPr="001C0EA9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526" w:author="Windows User" w:date="2022-01-12T15:18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1C0EA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527" w:author="Windows User" w:date="2022-01-12T15:18:00Z">
              <w:rPr>
                <w:rFonts w:ascii="Phetsarath OT" w:eastAsia="Phetsarath OT" w:hAnsi="Phetsarath OT" w:cs="Phetsarath OT" w:hint="cs"/>
                <w:cs/>
              </w:rPr>
            </w:rPrChange>
          </w:rPr>
          <w:t>ຄື້ນຄວາມຖີ່ວິທະຍຸສື່ສານ</w:t>
        </w:r>
      </w:ins>
      <w:ins w:id="9528" w:author="PSK" w:date="2021-07-10T11:37:00Z">
        <w:r w:rsidR="00A35908" w:rsidRPr="001C0EA9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529" w:author="Windows User" w:date="2022-01-12T15:18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</w:ins>
      <w:ins w:id="9530" w:author="PSK" w:date="2021-07-10T11:33:00Z">
        <w:r w:rsidR="00A35908" w:rsidRPr="001C0EA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531" w:author="Windows User" w:date="2022-01-12T15:18:00Z">
              <w:rPr>
                <w:rFonts w:ascii="Phetsarath OT" w:eastAsia="Phetsarath OT" w:hAnsi="Phetsarath OT" w:cs="Phetsarath OT" w:hint="cs"/>
                <w:cs/>
              </w:rPr>
            </w:rPrChange>
          </w:rPr>
          <w:t>ໄດ້ກຳນົດໄວ້ໃນກົດໝາຍວ່າດ້ວຍ</w:t>
        </w:r>
      </w:ins>
      <w:ins w:id="9532" w:author="Windows User" w:date="2022-01-12T15:18:00Z">
        <w:r w:rsidRPr="001C0EA9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9533" w:author="Windows User" w:date="2022-01-12T15:18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ins w:id="9534" w:author="PSK" w:date="2021-07-10T11:33:00Z"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535" w:author="NA" w:date="2021-12-30T11:44:00Z">
              <w:rPr>
                <w:rFonts w:ascii="Phetsarath OT" w:eastAsia="Phetsarath OT" w:hAnsi="Phetsarath OT" w:cs="Phetsarath OT" w:hint="cs"/>
                <w:cs/>
              </w:rPr>
            </w:rPrChange>
          </w:rPr>
          <w:t>ຄື້ນຄວາມຖີ່ວິທະຍຸສື່ສານ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536" w:author="NA" w:date="2021-12-30T11:44:00Z">
              <w:rPr>
                <w:rFonts w:ascii="Phetsarath OT" w:eastAsia="Phetsarath OT" w:hAnsi="Phetsarath OT" w:cs="Phetsarath OT"/>
              </w:rPr>
            </w:rPrChange>
          </w:rPr>
          <w:t>.</w:t>
        </w:r>
      </w:ins>
    </w:p>
    <w:p w14:paraId="6A1EAD38" w14:textId="77777777" w:rsidR="005F130B" w:rsidRPr="002C0BDB" w:rsidRDefault="005F130B">
      <w:pPr>
        <w:pStyle w:val="NoSpacing"/>
        <w:spacing w:line="340" w:lineRule="exact"/>
        <w:ind w:left="720" w:firstLine="720"/>
        <w:jc w:val="thaiDistribute"/>
        <w:rPr>
          <w:ins w:id="9537" w:author="PSK" w:date="2021-07-10T11:36:00Z"/>
          <w:rFonts w:ascii="Phetsarath OT" w:eastAsia="Phetsarath OT" w:hAnsi="Phetsarath OT" w:cs="Phetsarath OT"/>
          <w:sz w:val="24"/>
          <w:szCs w:val="24"/>
          <w:lang w:val="fr-FR"/>
          <w:rPrChange w:id="9538" w:author="NA" w:date="2021-12-30T11:44:00Z">
            <w:rPr>
              <w:ins w:id="9539" w:author="PSK" w:date="2021-07-10T11:36:00Z"/>
              <w:rFonts w:ascii="Phetsarath OT" w:eastAsia="Phetsarath OT" w:hAnsi="Phetsarath OT" w:cs="Phetsarath OT"/>
            </w:rPr>
          </w:rPrChange>
        </w:rPr>
        <w:pPrChange w:id="9540" w:author="PSK" w:date="2021-07-16T15:06:00Z">
          <w:pPr>
            <w:pStyle w:val="NoSpacing"/>
            <w:ind w:left="720" w:firstLine="720"/>
          </w:pPr>
        </w:pPrChange>
      </w:pPr>
    </w:p>
    <w:p w14:paraId="35E82D4A" w14:textId="6D7980A5" w:rsidR="00A35908" w:rsidRPr="001C0EA9" w:rsidDel="009B70FE" w:rsidRDefault="009C3B41">
      <w:pPr>
        <w:pStyle w:val="NoSpacing"/>
        <w:spacing w:line="340" w:lineRule="exact"/>
        <w:rPr>
          <w:del w:id="9541" w:author="PSK" w:date="2021-07-16T14:59:00Z"/>
          <w:rFonts w:ascii="Phetsarath OT" w:eastAsia="Phetsarath OT" w:hAnsi="Phetsarath OT" w:cs="Phetsarath OT"/>
          <w:b/>
          <w:bCs/>
          <w:sz w:val="24"/>
          <w:szCs w:val="24"/>
          <w:lang w:val="fr-FR"/>
          <w:rPrChange w:id="9542" w:author="Windows User" w:date="2022-01-12T15:19:00Z">
            <w:rPr>
              <w:del w:id="9543" w:author="PSK" w:date="2021-07-16T14:59:00Z"/>
              <w:rFonts w:ascii="Phetsarath OT" w:eastAsia="Phetsarath OT" w:hAnsi="Phetsarath OT" w:cs="Phetsarath OT"/>
            </w:rPr>
          </w:rPrChange>
        </w:rPr>
        <w:pPrChange w:id="9544" w:author="NA" w:date="2021-12-27T11:43:00Z">
          <w:pPr>
            <w:pStyle w:val="NoSpacing"/>
            <w:ind w:left="720" w:firstLine="720"/>
          </w:pPr>
        </w:pPrChange>
      </w:pPr>
      <w:bookmarkStart w:id="9545" w:name="_Toc77346020"/>
      <w:bookmarkStart w:id="9546" w:name="_Toc77346181"/>
      <w:bookmarkEnd w:id="9545"/>
      <w:bookmarkEnd w:id="9546"/>
      <w:ins w:id="9547" w:author="NA" w:date="2021-12-27T11:43:00Z">
        <w:r w:rsidRPr="0086157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/>
            <w:rPrChange w:id="9548" w:author="Windows User" w:date="2022-03-01T10:41:00Z">
              <w:rPr>
                <w:rFonts w:ascii="Phetsarath OT" w:eastAsia="Phetsarath OT" w:hAnsi="Phetsarath OT" w:cs="Phetsarath OT" w:hint="cs"/>
                <w:cs/>
                <w:lang w:val="fr-FR"/>
              </w:rPr>
            </w:rPrChange>
          </w:rPr>
          <w:t>ມາດຕາ</w:t>
        </w:r>
      </w:ins>
      <w:ins w:id="9549" w:author="NA" w:date="2021-12-30T10:47:00Z">
        <w:del w:id="9550" w:author="Windows User" w:date="2022-01-12T15:19:00Z">
          <w:r w:rsidR="0009616B" w:rsidRPr="00861570" w:rsidDel="001C0EA9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/>
              <w:rPrChange w:id="9551" w:author="Windows User" w:date="2022-03-01T10:41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/>
                </w:rPr>
              </w:rPrChange>
            </w:rPr>
            <w:delText xml:space="preserve"> </w:delText>
          </w:r>
        </w:del>
        <w:r w:rsidR="0009616B"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/>
            <w:rPrChange w:id="9552" w:author="Windows User" w:date="2022-03-01T10:4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</w:ins>
      <w:ins w:id="9553" w:author="NA" w:date="2021-12-27T11:43:00Z"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/>
            <w:rPrChange w:id="9554" w:author="Windows User" w:date="2022-03-01T10:41:00Z">
              <w:rPr>
                <w:rFonts w:ascii="Phetsarath OT" w:eastAsia="Phetsarath OT" w:hAnsi="Phetsarath OT" w:cs="Phetsarath OT"/>
                <w:cs/>
                <w:lang w:val="fr-FR"/>
              </w:rPr>
            </w:rPrChange>
          </w:rPr>
          <w:t xml:space="preserve">16 </w:t>
        </w:r>
        <w:del w:id="9555" w:author="Windows User" w:date="2022-01-12T15:19:00Z">
          <w:r w:rsidRPr="001C0EA9" w:rsidDel="001C0EA9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/>
              <w:rPrChange w:id="9556" w:author="Windows User" w:date="2022-01-12T15:19:00Z">
                <w:rPr>
                  <w:rFonts w:ascii="Phetsarath OT" w:eastAsia="Phetsarath OT" w:hAnsi="Phetsarath OT" w:cs="Phetsarath OT"/>
                  <w:cs/>
                  <w:lang w:val="fr-FR"/>
                </w:rPr>
              </w:rPrChange>
            </w:rPr>
            <w:delText xml:space="preserve"> </w:delText>
          </w:r>
        </w:del>
      </w:ins>
    </w:p>
    <w:p w14:paraId="271E3199" w14:textId="1BCFB2F5" w:rsidR="00A35908" w:rsidRPr="002C0BDB" w:rsidRDefault="008A4730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  <w:lang w:val="fr-FR"/>
          <w:rPrChange w:id="9557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9558" w:author="NA" w:date="2021-12-27T11:43:00Z">
          <w:pPr>
            <w:pStyle w:val="NoSpacing"/>
          </w:pPr>
        </w:pPrChange>
      </w:pPr>
      <w:bookmarkStart w:id="9559" w:name="_Toc77346182"/>
      <w:ins w:id="9560" w:author="PSK" w:date="2021-07-16T08:51:00Z">
        <w:r w:rsidRPr="001C0EA9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>(</w:t>
        </w:r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ປັບປຸງ</w:t>
        </w:r>
      </w:ins>
      <w:ins w:id="9561" w:author="home" w:date="2021-07-12T06:16:00Z">
        <w:del w:id="9562" w:author="PSK" w:date="2021-07-16T08:51:00Z">
          <w:r w:rsidR="003B4AA8" w:rsidRPr="002C0BDB" w:rsidDel="008A4730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>(</w:delText>
          </w:r>
        </w:del>
        <w:del w:id="9563" w:author="PSK" w:date="2021-07-16T08:45:00Z">
          <w:r w:rsidR="003B4AA8" w:rsidRPr="002C0BDB" w:rsidDel="008A4730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>ປັບປຸງ</w:delText>
          </w:r>
        </w:del>
        <w:r w:rsidR="003B4AA8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>)</w:t>
        </w:r>
        <w:del w:id="9564" w:author="NA" w:date="2021-12-27T08:35:00Z">
          <w:r w:rsidR="003B4AA8" w:rsidRPr="002C0BDB" w:rsidDel="005E5627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</w:ins>
      <w:ins w:id="9565" w:author="NA" w:date="2021-12-27T11:44:00Z">
        <w:r w:rsidR="009C3B41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val="fr-FR" w:bidi="lo-LA"/>
          </w:rPr>
          <w:t xml:space="preserve">  </w:t>
        </w:r>
      </w:ins>
      <w:ins w:id="9566" w:author="PSK" w:date="2021-07-10T11:33:00Z">
        <w:del w:id="9567" w:author="home" w:date="2021-07-12T06:14:00Z">
          <w:r w:rsidR="00A35908" w:rsidRPr="002C0BDB" w:rsidDel="003B4AA8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  <w:rPrChange w:id="956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s/>
                </w:rPr>
              </w:rPrChange>
            </w:rPr>
            <w:delText>ມາດຕາ</w:delText>
          </w:r>
        </w:del>
      </w:ins>
      <w:ins w:id="9569" w:author="PSK" w:date="2021-07-10T11:36:00Z">
        <w:del w:id="9570" w:author="home" w:date="2021-07-12T06:14:00Z">
          <w:r w:rsidR="00A35908" w:rsidRPr="002C0BDB" w:rsidDel="003B4AA8">
            <w:rPr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  <w:rPrChange w:id="9571" w:author="NA" w:date="2021-12-30T11:44:00Z">
                <w:rPr>
                  <w:rFonts w:ascii="Phetsarath OT" w:eastAsia="Phetsarath OT" w:hAnsi="Phetsarath OT" w:cs="Phetsarath OT"/>
                  <w:b/>
                  <w:bCs/>
                </w:rPr>
              </w:rPrChange>
            </w:rPr>
            <w:delText xml:space="preserve"> XXX </w:delText>
          </w:r>
        </w:del>
      </w:ins>
      <w:ins w:id="9572" w:author="PSK" w:date="2021-07-10T11:33:00Z">
        <w:del w:id="9573" w:author="PSK" w:date="2021-07-10T11:36:00Z">
          <w:r w:rsidR="00A35908" w:rsidRPr="002C0BDB" w:rsidDel="00A35908">
            <w:rPr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  <w:rPrChange w:id="9574" w:author="NA" w:date="2021-12-30T11:44:00Z">
                <w:rPr>
                  <w:rFonts w:ascii="Phetsarath OT" w:eastAsia="Phetsarath OT" w:hAnsi="Phetsarath OT" w:cs="Phetsarath OT"/>
                  <w:b/>
                  <w:bCs/>
                </w:rPr>
              </w:rPrChange>
            </w:rPr>
            <w:delText>...</w:delText>
          </w:r>
        </w:del>
        <w:r w:rsidR="00A35908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957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000000"/>
                <w:sz w:val="24"/>
                <w:szCs w:val="24"/>
                <w:cs/>
              </w:rPr>
            </w:rPrChange>
          </w:rPr>
          <w:t>ຕຳແໜ່ງວົງໂຄຈອນດາວທຽມ</w:t>
        </w:r>
      </w:ins>
      <w:bookmarkEnd w:id="9559"/>
    </w:p>
    <w:p w14:paraId="4C617985" w14:textId="18676DCA" w:rsidR="00A35908" w:rsidRPr="002C0BDB" w:rsidDel="005F130B" w:rsidRDefault="001C0EA9">
      <w:pPr>
        <w:pStyle w:val="NoSpacing"/>
        <w:spacing w:line="340" w:lineRule="exact"/>
        <w:ind w:left="426"/>
        <w:jc w:val="both"/>
        <w:rPr>
          <w:del w:id="9576" w:author="PSK" w:date="2021-07-16T15:11:00Z"/>
          <w:rFonts w:ascii="Phetsarath OT" w:eastAsia="Phetsarath OT" w:hAnsi="Phetsarath OT" w:cs="Phetsarath OT"/>
          <w:sz w:val="24"/>
          <w:szCs w:val="24"/>
          <w:lang w:val="fr-FR"/>
          <w:rPrChange w:id="9577" w:author="NA" w:date="2021-12-30T11:44:00Z">
            <w:rPr>
              <w:del w:id="9578" w:author="PSK" w:date="2021-07-16T15:1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9579" w:author="Windows User" w:date="2022-01-12T15:19:00Z">
          <w:pPr>
            <w:pStyle w:val="NoSpacing"/>
            <w:ind w:firstLine="720"/>
          </w:pPr>
        </w:pPrChange>
      </w:pPr>
      <w:ins w:id="9580" w:author="Windows User" w:date="2022-01-12T15:19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 xml:space="preserve">                    </w:t>
        </w:r>
      </w:ins>
      <w:ins w:id="9581" w:author="NA" w:date="2021-12-27T08:35:00Z">
        <w:del w:id="9582" w:author="Windows User" w:date="2022-01-12T15:19:00Z">
          <w:r w:rsidR="005E5627" w:rsidRPr="002C0BDB" w:rsidDel="001C0EA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58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584" w:author="NA" w:date="2021-12-27T11:44:00Z">
        <w:del w:id="9585" w:author="Windows User" w:date="2022-01-12T15:19:00Z">
          <w:r w:rsidR="009C3B41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</w:delText>
          </w:r>
        </w:del>
      </w:ins>
      <w:ins w:id="9586" w:author="Documents" w:date="2022-01-06T09:01:00Z">
        <w:del w:id="9587" w:author="Windows User" w:date="2022-01-12T15:19:00Z">
          <w:r w:rsidR="00D324B2" w:rsidDel="001C0EA9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  </w:delText>
          </w:r>
        </w:del>
      </w:ins>
      <w:ins w:id="9588" w:author="PSK" w:date="2021-07-10T11:33:00Z"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58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ຕຳແໜ່ງວົງໂຄຈອນດາວທຽມ</w:t>
        </w:r>
      </w:ins>
      <w:ins w:id="9590" w:author="PSK" w:date="2021-07-10T11:37:00Z"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59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9592" w:author="PSK" w:date="2021-07-10T11:33:00Z"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59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ແມ່ນ</w:t>
        </w:r>
      </w:ins>
      <w:ins w:id="9594" w:author="PSK" w:date="2021-07-16T08:51:00Z">
        <w:r w:rsidR="008A4730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59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9596" w:author="PSK" w:date="2021-07-10T11:33:00Z"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59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ເສັ</w:t>
        </w:r>
      </w:ins>
      <w:ins w:id="9598" w:author="PSK" w:date="2021-07-10T11:37:00Z"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59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້</w:t>
        </w:r>
      </w:ins>
      <w:ins w:id="9600" w:author="PSK" w:date="2021-07-10T11:33:00Z"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60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ນທາງໂຄຈອນຂອງໜ່ວຍດາວທຽມທີ່ປ</w:t>
        </w:r>
      </w:ins>
      <w:ins w:id="9602" w:author="LENOVO" w:date="2021-12-10T08:06:00Z">
        <w:r w:rsidR="00F825B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ິ່</w:t>
        </w:r>
      </w:ins>
      <w:ins w:id="9603" w:author="PSK" w:date="2021-07-10T11:33:00Z">
        <w:del w:id="9604" w:author="LENOVO" w:date="2021-12-10T08:06:00Z">
          <w:r w:rsidR="00A35908" w:rsidRPr="002C0BDB" w:rsidDel="00F825B9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960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ີ່</w:delText>
          </w:r>
        </w:del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60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ນອ້ອມໜ່ວຍໂລກ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60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60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ຫຼື</w:t>
        </w:r>
        <w:r w:rsidR="00A3590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60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A3590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961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ວັດຖຸອື່ນໃນຮ່ວງອາວະກາດ</w:t>
        </w:r>
      </w:ins>
      <w:ins w:id="9611" w:author="home" w:date="2021-07-12T06:17:00Z">
        <w:r w:rsidR="003B4AA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961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>.</w:t>
        </w:r>
      </w:ins>
    </w:p>
    <w:p w14:paraId="527FD355" w14:textId="77777777" w:rsidR="005F130B" w:rsidRPr="002C0BDB" w:rsidRDefault="005F130B">
      <w:pPr>
        <w:pStyle w:val="NoSpacing"/>
        <w:spacing w:line="340" w:lineRule="exact"/>
        <w:ind w:left="426"/>
        <w:jc w:val="both"/>
        <w:rPr>
          <w:ins w:id="9613" w:author="PSK" w:date="2021-07-16T15:11:00Z"/>
          <w:rFonts w:ascii="Phetsarath OT" w:eastAsia="Phetsarath OT" w:hAnsi="Phetsarath OT" w:cs="Phetsarath OT"/>
          <w:sz w:val="24"/>
          <w:szCs w:val="24"/>
          <w:lang w:val="fr-FR"/>
          <w:rPrChange w:id="9614" w:author="NA" w:date="2021-12-30T11:44:00Z">
            <w:rPr>
              <w:ins w:id="9615" w:author="PSK" w:date="2021-07-16T15:1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9616" w:author="Windows User" w:date="2022-01-12T15:19:00Z">
          <w:pPr>
            <w:pStyle w:val="NoSpacing"/>
            <w:ind w:firstLine="720"/>
          </w:pPr>
        </w:pPrChange>
      </w:pPr>
    </w:p>
    <w:p w14:paraId="0CDB52ED" w14:textId="50F931C5" w:rsidR="00A35908" w:rsidRPr="00531C81" w:rsidDel="00F14071" w:rsidRDefault="001C0EA9">
      <w:pPr>
        <w:pStyle w:val="NoSpacing"/>
        <w:ind w:left="425"/>
        <w:jc w:val="both"/>
        <w:rPr>
          <w:del w:id="9617" w:author="PSK" w:date="2021-08-05T14:54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9618" w:author="Windows User" w:date="2022-01-28T08:13:00Z">
            <w:rPr>
              <w:del w:id="9619" w:author="PSK" w:date="2021-08-05T14:54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9620" w:author="Windows User" w:date="2022-01-12T15:20:00Z">
          <w:pPr>
            <w:pStyle w:val="NoSpacing"/>
            <w:jc w:val="both"/>
          </w:pPr>
        </w:pPrChange>
      </w:pPr>
      <w:ins w:id="9621" w:author="Windows User" w:date="2022-01-12T15:20:00Z"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9622" w:author="Windows User" w:date="2022-01-28T08:13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                   </w:t>
        </w:r>
      </w:ins>
      <w:ins w:id="9623" w:author="Documents" w:date="2022-01-06T09:01:00Z">
        <w:del w:id="9624" w:author="Windows User" w:date="2022-01-12T15:19:00Z">
          <w:r w:rsidR="00D324B2" w:rsidRPr="00531C81" w:rsidDel="001C0EA9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9625" w:author="Windows User" w:date="2022-01-28T08:13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 xml:space="preserve">   </w:delText>
          </w:r>
        </w:del>
      </w:ins>
      <w:ins w:id="9626" w:author="PSK" w:date="2021-07-10T11:33:00Z">
        <w:r w:rsidR="00A35908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9627" w:author="Windows User" w:date="2022-01-28T08:13:00Z">
              <w:rPr>
                <w:rFonts w:ascii="Phetsarath OT" w:eastAsia="Phetsarath OT" w:hAnsi="Phetsarath OT" w:cs="Phetsarath OT" w:hint="cs"/>
                <w:cs/>
              </w:rPr>
            </w:rPrChange>
          </w:rPr>
          <w:t>ການ</w:t>
        </w:r>
      </w:ins>
      <w:ins w:id="9628" w:author="home" w:date="2021-07-12T06:15:00Z">
        <w:r w:rsidR="003B4AA8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9629" w:author="Windows User" w:date="2022-01-28T08:13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ຄຸ້ມຄອງ</w:t>
        </w:r>
      </w:ins>
      <w:ins w:id="9630" w:author="PSK" w:date="2021-07-10T11:33:00Z">
        <w:del w:id="9631" w:author="home" w:date="2021-07-12T06:15:00Z">
          <w:r w:rsidR="00A35908" w:rsidRPr="00531C81" w:rsidDel="003B4AA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9632" w:author="Windows User" w:date="2022-01-28T08:13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ຄ</w:delText>
          </w:r>
        </w:del>
      </w:ins>
      <w:ins w:id="9633" w:author="PSK" w:date="2021-07-10T11:37:00Z">
        <w:del w:id="9634" w:author="home" w:date="2021-07-12T06:15:00Z">
          <w:r w:rsidR="00A35908" w:rsidRPr="00531C81" w:rsidDel="003B4AA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9635" w:author="Windows User" w:date="2022-01-28T08:13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ຸ</w:delText>
          </w:r>
        </w:del>
        <w:del w:id="9636" w:author="home" w:date="2021-07-12T06:14:00Z">
          <w:r w:rsidR="00A35908" w:rsidRPr="00531C81" w:rsidDel="003B4AA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9637" w:author="Windows User" w:date="2022-01-28T08:13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້</w:delText>
          </w:r>
        </w:del>
      </w:ins>
      <w:ins w:id="9638" w:author="PSK" w:date="2021-07-10T11:33:00Z">
        <w:del w:id="9639" w:author="PSK" w:date="2021-07-10T11:37:00Z">
          <w:r w:rsidR="00A35908" w:rsidRPr="00531C81" w:rsidDel="00A3590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9640" w:author="Windows User" w:date="2022-01-28T08:13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ູ້</w:delText>
          </w:r>
        </w:del>
        <w:del w:id="9641" w:author="home" w:date="2021-07-12T06:14:00Z">
          <w:r w:rsidR="00A35908" w:rsidRPr="00531C81" w:rsidDel="003B4AA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9642" w:author="Windows User" w:date="2022-01-28T08:13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ມຄ</w:delText>
          </w:r>
        </w:del>
        <w:del w:id="9643" w:author="home" w:date="2021-07-12T06:15:00Z">
          <w:r w:rsidR="00A35908" w:rsidRPr="00531C81" w:rsidDel="003B4AA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9644" w:author="Windows User" w:date="2022-01-28T08:13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ອງ</w:delText>
          </w:r>
        </w:del>
        <w:r w:rsidR="00A35908" w:rsidRPr="00531C8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645" w:author="Windows User" w:date="2022-01-28T08:13:00Z">
              <w:rPr>
                <w:rFonts w:ascii="Phetsarath OT" w:eastAsia="Phetsarath OT" w:hAnsi="Phetsarath OT" w:cs="Phetsarath OT"/>
              </w:rPr>
            </w:rPrChange>
          </w:rPr>
          <w:t xml:space="preserve">, </w:t>
        </w:r>
        <w:r w:rsidR="00A35908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9646" w:author="Windows User" w:date="2022-01-28T08:13:00Z">
              <w:rPr>
                <w:rFonts w:ascii="Phetsarath OT" w:eastAsia="Phetsarath OT" w:hAnsi="Phetsarath OT" w:cs="Phetsarath OT" w:hint="cs"/>
                <w:cs/>
              </w:rPr>
            </w:rPrChange>
          </w:rPr>
          <w:t>ການນຳໃຊ້</w:t>
        </w:r>
        <w:r w:rsidR="00A35908" w:rsidRPr="00531C8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647" w:author="Windows User" w:date="2022-01-28T08:13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  <w:r w:rsidR="00A35908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9648" w:author="Windows User" w:date="2022-01-28T08:13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ຕຳແໜ່ງວົງໂຄຈອນດາວທຽມ</w:t>
        </w:r>
      </w:ins>
      <w:ins w:id="9649" w:author="PSK" w:date="2021-07-10T11:38:00Z">
        <w:r w:rsidR="00A35908" w:rsidRPr="00531C81" w:rsidDel="00A35908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650" w:author="Windows User" w:date="2022-01-28T08:13:00Z">
              <w:rPr>
                <w:rFonts w:ascii="Phetsarath OT" w:eastAsia="Phetsarath OT" w:hAnsi="Phetsarath OT" w:cs="Phetsarath OT"/>
              </w:rPr>
            </w:rPrChange>
          </w:rPr>
          <w:t xml:space="preserve"> </w:t>
        </w:r>
      </w:ins>
      <w:ins w:id="9651" w:author="PSK" w:date="2021-07-10T11:33:00Z">
        <w:del w:id="9652" w:author="PSK" w:date="2021-07-10T11:38:00Z">
          <w:r w:rsidR="00A35908" w:rsidRPr="00531C81" w:rsidDel="00A3590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/>
              <w:rPrChange w:id="9653" w:author="Windows User" w:date="2022-01-28T08:13:00Z">
                <w:rPr>
                  <w:rFonts w:ascii="Phetsarath OT" w:eastAsia="Phetsarath OT" w:hAnsi="Phetsarath OT" w:cs="Phetsarath OT" w:hint="cs"/>
                  <w:cs/>
                </w:rPr>
              </w:rPrChange>
            </w:rPr>
            <w:delText>ການຳໃຊ້</w:delText>
          </w:r>
        </w:del>
        <w:r w:rsidR="00A35908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9654" w:author="Windows User" w:date="2022-01-28T08:13:00Z">
              <w:rPr>
                <w:rFonts w:ascii="Phetsarath OT" w:eastAsia="Phetsarath OT" w:hAnsi="Phetsarath OT" w:cs="Phetsarath OT" w:hint="cs"/>
                <w:cs/>
              </w:rPr>
            </w:rPrChange>
          </w:rPr>
          <w:t>ໄດ້ກຳນົດໄວ້ໃນ</w:t>
        </w:r>
      </w:ins>
      <w:ins w:id="9655" w:author="PSK" w:date="2021-08-05T14:54:00Z">
        <w:r w:rsidR="00F14071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9656" w:author="Windows User" w:date="2022-01-28T08:13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ລະບຽບການຕ່າງຫາກ</w:t>
        </w:r>
      </w:ins>
      <w:ins w:id="9657" w:author="PSK" w:date="2021-08-05T14:55:00Z">
        <w:r w:rsidR="00F14071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9658" w:author="Windows User" w:date="2022-01-28T08:13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t>.</w:t>
        </w:r>
      </w:ins>
      <w:ins w:id="9659" w:author="PSK" w:date="2021-08-05T14:54:00Z">
        <w:r w:rsidR="00F14071" w:rsidRPr="00531C81" w:rsidDel="00F1407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660" w:author="Windows User" w:date="2022-01-28T08:13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</w:ins>
    </w:p>
    <w:p w14:paraId="550908EA" w14:textId="77777777" w:rsidR="005F130B" w:rsidRPr="002C0BDB" w:rsidRDefault="005F130B">
      <w:pPr>
        <w:pStyle w:val="NoSpacing"/>
        <w:spacing w:line="340" w:lineRule="exact"/>
        <w:ind w:left="425"/>
        <w:jc w:val="both"/>
        <w:rPr>
          <w:ins w:id="9661" w:author="PSK" w:date="2021-07-16T15:07:00Z"/>
          <w:rFonts w:ascii="Phetsarath OT" w:eastAsia="Phetsarath OT" w:hAnsi="Phetsarath OT" w:cs="Phetsarath OT"/>
          <w:sz w:val="24"/>
          <w:szCs w:val="24"/>
          <w:lang w:val="fr-FR"/>
          <w:rPrChange w:id="9662" w:author="NA" w:date="2021-12-30T11:44:00Z">
            <w:rPr>
              <w:ins w:id="9663" w:author="PSK" w:date="2021-07-16T15:07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9664" w:author="Windows User" w:date="2022-01-12T15:20:00Z">
          <w:pPr>
            <w:pStyle w:val="NoSpacing"/>
            <w:ind w:firstLine="720"/>
          </w:pPr>
        </w:pPrChange>
      </w:pPr>
    </w:p>
    <w:p w14:paraId="56A7E966" w14:textId="77777777" w:rsidR="00A35908" w:rsidRPr="002C0BDB" w:rsidDel="005F130B" w:rsidRDefault="00A35908">
      <w:pPr>
        <w:pStyle w:val="NoSpacing"/>
        <w:spacing w:line="340" w:lineRule="exact"/>
        <w:jc w:val="thaiDistribute"/>
        <w:rPr>
          <w:del w:id="9665" w:author="PSK" w:date="2021-07-16T15:07:00Z"/>
          <w:rFonts w:ascii="Phetsarath OT" w:eastAsia="Phetsarath OT" w:hAnsi="Phetsarath OT" w:cs="Phetsarath OT"/>
          <w:lang w:val="fr-FR"/>
          <w:rPrChange w:id="9666" w:author="NA" w:date="2021-12-30T11:44:00Z">
            <w:rPr>
              <w:del w:id="9667" w:author="PSK" w:date="2021-07-16T15:07:00Z"/>
              <w:rFonts w:ascii="Phetsarath OT" w:eastAsia="Phetsarath OT" w:hAnsi="Phetsarath OT" w:cs="Phetsarath OT"/>
            </w:rPr>
          </w:rPrChange>
        </w:rPr>
        <w:pPrChange w:id="9668" w:author="Windows User" w:date="2022-01-12T15:20:00Z">
          <w:pPr>
            <w:pStyle w:val="NoSpacing"/>
          </w:pPr>
        </w:pPrChange>
      </w:pPr>
    </w:p>
    <w:p w14:paraId="02B1D995" w14:textId="77777777" w:rsidR="00897237" w:rsidRPr="002C0BDB" w:rsidDel="002B15B9" w:rsidRDefault="0072440F">
      <w:pPr>
        <w:pStyle w:val="Heading2"/>
        <w:spacing w:before="0"/>
        <w:jc w:val="center"/>
        <w:rPr>
          <w:del w:id="9669" w:author="PSK" w:date="2021-07-15T16:10:00Z"/>
          <w:rFonts w:ascii="Phetsarath OT" w:eastAsia="Phetsarath OT" w:hAnsi="Phetsarath OT" w:cs="Phetsarath OT"/>
          <w:color w:val="auto"/>
          <w:sz w:val="28"/>
          <w:szCs w:val="28"/>
          <w:lang w:val="fr-FR" w:bidi="lo-LA"/>
        </w:rPr>
        <w:pPrChange w:id="9670" w:author="Windows User" w:date="2022-01-12T15:20:00Z">
          <w:pPr>
            <w:pStyle w:val="Heading2"/>
            <w:jc w:val="center"/>
          </w:pPr>
        </w:pPrChange>
      </w:pPr>
      <w:del w:id="9671" w:author="PSK" w:date="2021-07-15T16:10:00Z"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sz w:val="28"/>
            <w:cs/>
            <w:lang w:bidi="lo-LA"/>
            <w:rPrChange w:id="967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>ໝວດທີ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sz w:val="28"/>
            <w:lang w:val="fr-FR"/>
            <w:rPrChange w:id="967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szCs w:val="22"/>
                <w:lang w:val="fr-FR" w:bidi="lo-LA"/>
              </w:rPr>
            </w:rPrChange>
          </w:rPr>
          <w:delText xml:space="preserve"> </w:delText>
        </w:r>
      </w:del>
      <w:del w:id="9674" w:author="PSK" w:date="2021-07-10T11:38:00Z">
        <w:r w:rsidRPr="002C0BDB" w:rsidDel="00A35908">
          <w:rPr>
            <w:rFonts w:ascii="Phetsarath OT" w:eastAsia="Phetsarath OT" w:hAnsi="Phetsarath OT" w:cs="DokChampa"/>
            <w:b w:val="0"/>
            <w:bCs w:val="0"/>
            <w:sz w:val="28"/>
            <w:cs/>
            <w:rPrChange w:id="9675" w:author="NA" w:date="2021-12-30T11:44:00Z">
              <w:rPr>
                <w:rFonts w:ascii="Phetsarath OT" w:eastAsia="Phetsarath OT" w:hAnsi="Phetsarath OT" w:cs="DokChampa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>1</w:delText>
        </w:r>
      </w:del>
    </w:p>
    <w:p w14:paraId="7BF4CF57" w14:textId="77777777" w:rsidR="00897237" w:rsidRPr="002C0BDB" w:rsidDel="002B15B9" w:rsidRDefault="0072440F">
      <w:pPr>
        <w:pStyle w:val="Heading2"/>
        <w:spacing w:before="0" w:line="240" w:lineRule="auto"/>
        <w:jc w:val="center"/>
        <w:rPr>
          <w:del w:id="9676" w:author="PSK" w:date="2021-07-15T16:10:00Z"/>
          <w:rFonts w:ascii="Phetsarath OT" w:eastAsia="Phetsarath OT" w:hAnsi="Phetsarath OT" w:cs="Phetsarath OT"/>
          <w:color w:val="auto"/>
          <w:sz w:val="28"/>
          <w:szCs w:val="28"/>
          <w:lang w:val="fr-FR"/>
        </w:rPr>
      </w:pPr>
      <w:del w:id="9677" w:author="PSK" w:date="2021-07-15T16:10:00Z">
        <w:r w:rsidRPr="002C0BDB" w:rsidDel="002B15B9">
          <w:rPr>
            <w:rFonts w:ascii="Phetsarath OT" w:eastAsia="Phetsarath OT" w:hAnsi="Phetsarath OT" w:cs="DokChampa"/>
            <w:b w:val="0"/>
            <w:bCs w:val="0"/>
            <w:sz w:val="28"/>
            <w:cs/>
            <w:rPrChange w:id="9678" w:author="NA" w:date="2021-12-30T11:44:00Z">
              <w:rPr>
                <w:rFonts w:ascii="Phetsarath OT" w:eastAsia="Phetsarath OT" w:hAnsi="Phetsarath OT" w:cs="DokChampa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>(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sz w:val="28"/>
            <w:cs/>
            <w:lang w:bidi="lo-LA"/>
            <w:rPrChange w:id="967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>ໃໝ່</w:delText>
        </w:r>
        <w:r w:rsidRPr="002C0BDB" w:rsidDel="002B15B9">
          <w:rPr>
            <w:rFonts w:ascii="Phetsarath OT" w:eastAsia="Phetsarath OT" w:hAnsi="Phetsarath OT" w:cs="DokChampa"/>
            <w:b w:val="0"/>
            <w:bCs w:val="0"/>
            <w:sz w:val="28"/>
            <w:cs/>
            <w:rPrChange w:id="9680" w:author="NA" w:date="2021-12-30T11:44:00Z">
              <w:rPr>
                <w:rFonts w:ascii="Phetsarath OT" w:eastAsia="Phetsarath OT" w:hAnsi="Phetsarath OT" w:cs="DokChampa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>)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sz w:val="28"/>
            <w:cs/>
            <w:lang w:bidi="lo-LA"/>
            <w:rPrChange w:id="968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>ຊັບພະຍາກອນ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sz w:val="28"/>
            <w:cs/>
            <w:lang w:bidi="lo-LA"/>
            <w:rPrChange w:id="9682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sz w:val="28"/>
            <w:lang w:val="fr-FR"/>
            <w:rPrChange w:id="968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szCs w:val="22"/>
                <w:lang w:val="fr-FR" w:bidi="lo-LA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sz w:val="28"/>
            <w:cs/>
            <w:lang w:bidi="lo-LA"/>
            <w:rPrChange w:id="968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>ໂທລະ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sz w:val="28"/>
            <w:lang w:val="fr-FR"/>
            <w:rPrChange w:id="968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szCs w:val="22"/>
                <w:lang w:val="fr-FR" w:bidi="lo-LA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sz w:val="28"/>
            <w:cs/>
            <w:lang w:bidi="lo-LA"/>
            <w:rPrChange w:id="968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>ຄົມມະນາຄົມ</w:delText>
        </w:r>
      </w:del>
      <w:ins w:id="9687" w:author="HP" w:date="2021-07-09T14:52:00Z">
        <w:del w:id="9688" w:author="PSK" w:date="2021-07-15T16:10:00Z">
          <w:r w:rsidR="00116A7B" w:rsidRPr="002C0BDB" w:rsidDel="002B15B9">
            <w:rPr>
              <w:rFonts w:ascii="Phetsarath OT" w:eastAsia="Phetsarath OT" w:hAnsi="Phetsarath OT" w:cs="Phetsarath OT" w:hint="cs"/>
              <w:b w:val="0"/>
              <w:bCs w:val="0"/>
              <w:sz w:val="28"/>
              <w:cs/>
              <w:lang w:bidi="lo-LA"/>
              <w:rPrChange w:id="9689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8"/>
                  <w:szCs w:val="22"/>
                  <w:cs/>
                  <w:lang w:bidi="lo-LA"/>
                </w:rPr>
              </w:rPrChange>
            </w:rPr>
            <w:delText>ເລກໝາຍໂທລະສັບ</w:delText>
          </w:r>
        </w:del>
      </w:ins>
    </w:p>
    <w:p w14:paraId="79C32EDF" w14:textId="77777777" w:rsidR="00897237" w:rsidRPr="002C0BDB" w:rsidDel="002B15B9" w:rsidRDefault="00897237">
      <w:pPr>
        <w:pStyle w:val="NoSpacing"/>
        <w:jc w:val="both"/>
        <w:rPr>
          <w:del w:id="9690" w:author="PSK" w:date="2021-07-15T16:10:00Z"/>
          <w:rFonts w:ascii="Phetsarath OT" w:eastAsia="Phetsarath OT" w:hAnsi="Phetsarath OT" w:cs="Phetsarath OT"/>
          <w:sz w:val="24"/>
          <w:szCs w:val="24"/>
          <w:lang w:val="fr-FR"/>
        </w:rPr>
      </w:pPr>
    </w:p>
    <w:p w14:paraId="4FEA11EE" w14:textId="77777777" w:rsidR="00CA74DA" w:rsidRPr="002C0BDB" w:rsidDel="00CA74DA" w:rsidRDefault="0072440F">
      <w:pPr>
        <w:spacing w:after="0"/>
        <w:rPr>
          <w:del w:id="9691" w:author="PSK" w:date="2021-07-10T11:43:00Z"/>
          <w:rFonts w:ascii="Phetsarath OT" w:eastAsia="Phetsarath OT" w:hAnsi="Phetsarath OT" w:cs="Phetsarath OT"/>
          <w:lang w:val="fr-FR" w:bidi="lo-LA"/>
          <w:rPrChange w:id="9692" w:author="NA" w:date="2021-12-30T11:44:00Z">
            <w:rPr>
              <w:del w:id="9693" w:author="PSK" w:date="2021-07-10T11:43:00Z"/>
              <w:rFonts w:ascii="Phetsarath OT" w:eastAsia="Phetsarath OT" w:hAnsi="Phetsarath OT" w:cs="Phetsarath OT"/>
              <w:strike/>
              <w:color w:val="auto"/>
              <w:sz w:val="2"/>
              <w:szCs w:val="2"/>
              <w:lang w:val="fr-FR"/>
            </w:rPr>
          </w:rPrChange>
        </w:rPr>
        <w:pPrChange w:id="9694" w:author="Windows User" w:date="2022-01-12T15:20:00Z">
          <w:pPr>
            <w:pStyle w:val="Heading3"/>
          </w:pPr>
        </w:pPrChange>
      </w:pPr>
      <w:del w:id="9695" w:author="PSK" w:date="2021-07-15T16:10:00Z">
        <w:r w:rsidRPr="008C7A6F" w:rsidDel="002B15B9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</w:rPr>
          <w:delText>ມາດຕາ</w:delText>
        </w:r>
        <w:r w:rsidR="000A727C" w:rsidRPr="00F46EEE" w:rsidDel="002B15B9">
          <w:rPr>
            <w:rFonts w:ascii="Phetsarath OT" w:eastAsia="Phetsarath OT" w:hAnsi="Phetsarath OT" w:cs="Phetsarath OT"/>
            <w:sz w:val="24"/>
            <w:szCs w:val="32"/>
            <w:lang w:val="fr-FR"/>
          </w:rPr>
          <w:delText xml:space="preserve"> 9</w:delText>
        </w:r>
        <w:r w:rsidRPr="00417DB2" w:rsidDel="002B15B9">
          <w:rPr>
            <w:rFonts w:ascii="Phetsarath OT" w:eastAsia="Phetsarath OT" w:hAnsi="Phetsarath OT" w:cs="Phetsarath OT"/>
            <w:sz w:val="24"/>
            <w:szCs w:val="32"/>
            <w:lang w:val="fr-FR"/>
          </w:rPr>
          <w:delText xml:space="preserve"> </w:delText>
        </w:r>
        <w:r w:rsidRPr="006E34B5" w:rsidDel="002B15B9">
          <w:rPr>
            <w:rFonts w:ascii="Phetsarath OT" w:eastAsia="Phetsarath OT" w:hAnsi="Phetsarath OT" w:cs="Phetsarath OT"/>
            <w:sz w:val="20"/>
            <w:szCs w:val="24"/>
            <w:lang w:val="fr-FR"/>
          </w:rPr>
          <w:delText>​</w:delText>
        </w:r>
        <w:r w:rsidRPr="00BB640D" w:rsidDel="002B15B9">
          <w:rPr>
            <w:rFonts w:ascii="Phetsarath OT" w:eastAsia="Phetsarath OT" w:hAnsi="Phetsarath OT" w:cs="Phetsarath OT"/>
            <w:sz w:val="20"/>
            <w:szCs w:val="24"/>
            <w:lang w:val="fr-FR"/>
          </w:rPr>
          <w:delText>(​</w:delText>
        </w:r>
        <w:r w:rsidRPr="00861570" w:rsidDel="002B15B9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</w:rPr>
          <w:delText>ປັບປູງ</w:delText>
        </w:r>
        <w:r w:rsidRPr="002C0BDB" w:rsidDel="002B15B9">
          <w:rPr>
            <w:rFonts w:ascii="Phetsarath OT" w:eastAsia="Phetsarath OT" w:hAnsi="Phetsarath OT" w:cs="Phetsarath OT"/>
            <w:sz w:val="20"/>
            <w:szCs w:val="24"/>
            <w:lang w:val="fr-FR"/>
            <w:rPrChange w:id="9696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0"/>
                <w:szCs w:val="24"/>
                <w:lang w:val="fr-FR"/>
              </w:rPr>
            </w:rPrChange>
          </w:rPr>
          <w:delText>)​</w:delText>
        </w:r>
        <w:r w:rsidRPr="002C0BDB" w:rsidDel="002B15B9">
          <w:rPr>
            <w:rFonts w:ascii="Phetsarath OT" w:eastAsia="Phetsarath OT" w:hAnsi="Phetsarath OT" w:cs="Phetsarath OT"/>
            <w:sz w:val="20"/>
            <w:szCs w:val="24"/>
            <w:lang w:val="fr-FR" w:bidi="lo-LA"/>
            <w:rPrChange w:id="9697" w:author="NA" w:date="2021-12-30T11:44:00Z">
              <w:rPr>
                <w:rFonts w:ascii="Phetsarath OT" w:eastAsia="Phetsarath OT" w:hAnsi="Phetsarath OT" w:cs="Phetsarath OT"/>
                <w:sz w:val="20"/>
                <w:szCs w:val="24"/>
                <w:lang w:bidi="lo-LA"/>
              </w:rPr>
            </w:rPrChange>
          </w:rPr>
          <w:delText xml:space="preserve"> </w:delText>
        </w:r>
        <w:r w:rsidRPr="008C7A6F" w:rsidDel="002B15B9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</w:rPr>
          <w:delText>ເລກໝາຍ</w:delText>
        </w:r>
        <w:r w:rsidRPr="00F46EEE" w:rsidDel="002B15B9">
          <w:rPr>
            <w:rFonts w:ascii="Phetsarath OT" w:eastAsia="Phetsarath OT" w:hAnsi="Phetsarath OT" w:cs="Phetsarath OT"/>
            <w:sz w:val="20"/>
            <w:szCs w:val="24"/>
            <w:lang w:val="fr-FR"/>
          </w:rPr>
          <w:delText>​</w:delText>
        </w:r>
        <w:r w:rsidRPr="00417DB2" w:rsidDel="002B15B9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</w:rPr>
          <w:delText>ໂທລະ</w:delText>
        </w:r>
        <w:r w:rsidRPr="006E34B5" w:rsidDel="002B15B9">
          <w:rPr>
            <w:rFonts w:ascii="Phetsarath OT" w:eastAsia="Phetsarath OT" w:hAnsi="Phetsarath OT" w:cs="Phetsarath OT"/>
            <w:sz w:val="20"/>
            <w:szCs w:val="24"/>
            <w:lang w:val="fr-FR"/>
          </w:rPr>
          <w:delText>​</w:delText>
        </w:r>
        <w:r w:rsidRPr="00BB640D" w:rsidDel="002B15B9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</w:rPr>
          <w:delText>ສັບ</w:delText>
        </w:r>
      </w:del>
    </w:p>
    <w:p w14:paraId="61BEA71C" w14:textId="77777777" w:rsidR="00A35908" w:rsidRPr="002C0BDB" w:rsidDel="00CA74DA" w:rsidRDefault="0072440F">
      <w:pPr>
        <w:pStyle w:val="NoSpacing"/>
        <w:jc w:val="both"/>
        <w:rPr>
          <w:del w:id="9698" w:author="PSK" w:date="2021-07-10T11:39:00Z"/>
          <w:rFonts w:ascii="Phetsarath OT" w:eastAsia="Phetsarath OT" w:hAnsi="Phetsarath OT" w:cs="Phetsarath OT"/>
          <w:sz w:val="24"/>
          <w:szCs w:val="24"/>
          <w:lang w:val="fr-FR"/>
          <w:rPrChange w:id="9699" w:author="NA" w:date="2021-12-30T11:44:00Z">
            <w:rPr>
              <w:del w:id="9700" w:author="PSK" w:date="2021-07-10T11:39:00Z"/>
              <w:rFonts w:ascii="Phetsarath OT" w:eastAsia="Phetsarath OT" w:hAnsi="Phetsarath OT" w:cs="DokChampa"/>
              <w:color w:val="000000"/>
              <w:sz w:val="24"/>
              <w:szCs w:val="24"/>
            </w:rPr>
          </w:rPrChange>
        </w:rPr>
        <w:pPrChange w:id="9701" w:author="Windows User" w:date="2022-01-12T15:20:00Z">
          <w:pPr>
            <w:pStyle w:val="NoSpacing"/>
            <w:ind w:left="567" w:firstLine="709"/>
            <w:jc w:val="both"/>
          </w:pPr>
        </w:pPrChange>
      </w:pPr>
      <w:del w:id="9702" w:author="PSK" w:date="2021-07-11T14:38:00Z"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03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cs/>
              </w:rPr>
            </w:rPrChange>
          </w:rPr>
          <w:delText>ເລກໝາຍ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704" w:author="NA" w:date="2021-12-30T11:44:00Z">
              <w:rPr>
                <w:rFonts w:ascii="Phetsarath OT" w:eastAsia="Phetsarath OT" w:hAnsi="Phetsarath OT" w:cs="Phetsarath OT"/>
                <w:color w:val="000000"/>
                <w:spacing w:val="-4"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05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cs/>
              </w:rPr>
            </w:rPrChange>
          </w:rPr>
          <w:delText>ໂທລະສັບ</w:delText>
        </w:r>
        <w:r w:rsidR="00D14396"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9706" w:author="NA" w:date="2021-12-30T11:44:00Z">
              <w:rPr>
                <w:rFonts w:ascii="Phetsarath OT" w:eastAsia="Phetsarath OT" w:hAnsi="Phetsarath OT" w:cs="Phetsarath OT"/>
                <w:color w:val="000000"/>
                <w:spacing w:val="-4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07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ແມ່ນ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9708" w:author="NA" w:date="2021-12-30T11:44:00Z">
              <w:rPr>
                <w:rFonts w:ascii="Phetsarath OT" w:eastAsia="Phetsarath OT" w:hAnsi="Phetsarath OT" w:cs="Phetsarath OT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09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ຊຸດຕົວເລກທີ່ບົ</w:delText>
        </w:r>
      </w:del>
      <w:ins w:id="9710" w:author="HP" w:date="2021-07-09T14:57:00Z">
        <w:del w:id="9711" w:author="PSK" w:date="2021-07-11T14:38:00Z">
          <w:r w:rsidR="00116A7B" w:rsidRPr="002C0BDB" w:rsidDel="006958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9712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່</w:delText>
          </w:r>
        </w:del>
      </w:ins>
      <w:del w:id="9713" w:author="PSK" w:date="2021-07-11T14:38:00Z"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14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ງບອກເຖີງເຄືອຂ່າຍໂທລະສັບ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715" w:author="NA" w:date="2021-12-30T11:44:00Z">
              <w:rPr>
                <w:rFonts w:ascii="Phetsarath OT" w:eastAsia="Phetsarath OT" w:hAnsi="Phetsarath OT" w:cs="DokChampa"/>
                <w:color w:val="000000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16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717" w:author="NA" w:date="2021-12-30T11:44:00Z">
              <w:rPr>
                <w:rFonts w:ascii="Phetsarath OT" w:eastAsia="Phetsarath OT" w:hAnsi="Phetsarath OT" w:cs="DokChampa"/>
                <w:color w:val="000000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18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ອຸປະກອນຕົ້ນທາງ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719" w:author="NA" w:date="2021-12-30T11:44:00Z">
              <w:rPr>
                <w:rFonts w:ascii="Phetsarath OT" w:eastAsia="Phetsarath OT" w:hAnsi="Phetsarath OT" w:cs="DokChampa"/>
                <w:color w:val="000000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20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721" w:author="NA" w:date="2021-12-30T11:44:00Z">
              <w:rPr>
                <w:rFonts w:ascii="Phetsarath OT" w:eastAsia="Phetsarath OT" w:hAnsi="Phetsarath OT" w:cs="DokChampa"/>
                <w:color w:val="000000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22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ປາຍທາງ</w:delText>
        </w:r>
      </w:del>
      <w:ins w:id="9723" w:author="HP" w:date="2021-07-09T14:56:00Z">
        <w:del w:id="9724" w:author="PSK" w:date="2021-07-11T14:38:00Z">
          <w:r w:rsidR="00116A7B" w:rsidRPr="002C0BDB" w:rsidDel="006958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9725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ຂອງປະເທດ</w:delText>
          </w:r>
          <w:r w:rsidR="00116A7B" w:rsidRPr="002C0BDB" w:rsidDel="00695843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9726" w:author="NA" w:date="2021-12-30T11:44:00Z">
                <w:rPr>
                  <w:rFonts w:ascii="Phetsarath OT" w:eastAsia="Phetsarath OT" w:hAnsi="Phetsarath OT" w:cs="Phetsarath OT"/>
                  <w:color w:val="00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116A7B" w:rsidRPr="002C0BDB" w:rsidDel="006958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9727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116A7B" w:rsidRPr="002C0BDB" w:rsidDel="00695843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9728" w:author="NA" w:date="2021-12-30T11:44:00Z">
                <w:rPr>
                  <w:rFonts w:ascii="Phetsarath OT" w:eastAsia="Phetsarath OT" w:hAnsi="Phetsarath OT" w:cs="Phetsarath OT"/>
                  <w:color w:val="00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116A7B" w:rsidRPr="002C0BDB" w:rsidDel="006958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9729" w:author="NA" w:date="2021-12-30T11:44:00Z">
                <w:rPr>
                  <w:rFonts w:ascii="Phetsarath OT" w:eastAsia="Phetsarath OT" w:hAnsi="Phetsarath OT" w:cs="Phetsarath OT" w:hint="cs"/>
                  <w:color w:val="000000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ແຂວງ</w:delText>
          </w:r>
        </w:del>
      </w:ins>
      <w:del w:id="9730" w:author="PSK" w:date="2021-07-11T14:38:00Z"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31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ປະຈໍາ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732" w:author="NA" w:date="2021-12-30T11:44:00Z">
              <w:rPr>
                <w:rFonts w:ascii="Phetsarath OT" w:eastAsia="Phetsarath OT" w:hAnsi="Phetsarath OT" w:cs="DokChampa"/>
                <w:color w:val="000000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33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ແຂວງ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9734" w:author="NA" w:date="2021-12-30T11:44:00Z">
              <w:rPr>
                <w:rFonts w:ascii="Phetsarath OT" w:eastAsia="Phetsarath OT" w:hAnsi="Phetsarath OT" w:cs="Phetsarath OT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35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9736" w:author="NA" w:date="2021-12-30T11:44:00Z">
              <w:rPr>
                <w:rFonts w:ascii="Phetsarath OT" w:eastAsia="Phetsarath OT" w:hAnsi="Phetsarath OT" w:cs="Phetsarath OT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37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ປະເທດໃດໜື່ງ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9738" w:author="NA" w:date="2021-12-30T11:44:00Z">
              <w:rPr>
                <w:rFonts w:ascii="Phetsarath OT" w:eastAsia="Phetsarath OT" w:hAnsi="Phetsarath OT" w:cs="Phetsarath OT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9739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</w:rPr>
            </w:rPrChange>
          </w:rPr>
          <w:delText>ເປັນຕົ້ນ</w:delText>
        </w:r>
        <w:r w:rsidRPr="002C0BDB" w:rsidDel="0069584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740" w:author="NA" w:date="2021-12-30T11:44:00Z">
              <w:rPr>
                <w:rFonts w:ascii="Phetsarath OT" w:eastAsia="Phetsarath OT" w:hAnsi="Phetsarath OT" w:cs="DokChampa"/>
                <w:color w:val="000000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z w:val="24"/>
            <w:szCs w:val="24"/>
            <w:cs/>
            <w:rPrChange w:id="974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ລະຫັດປະເທດ</w:delText>
        </w:r>
        <w:r w:rsidRPr="002C0BDB" w:rsidDel="00695843">
          <w:rPr>
            <w:rFonts w:ascii="Phetsarath OT" w:eastAsia="Phetsarath OT" w:hAnsi="Phetsarath OT" w:cs="Phetsarath OT"/>
            <w:sz w:val="24"/>
            <w:szCs w:val="24"/>
            <w:lang w:val="fr-FR"/>
            <w:rPrChange w:id="974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695843">
          <w:rPr>
            <w:rFonts w:ascii="Phetsarath OT" w:eastAsia="Phetsarath OT" w:hAnsi="Phetsarath OT" w:cs="Phetsarath OT" w:hint="cs"/>
            <w:sz w:val="24"/>
            <w:szCs w:val="24"/>
            <w:cs/>
            <w:rPrChange w:id="974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ລະຫັດແຂວງ</w:delText>
        </w:r>
        <w:r w:rsidRPr="002C0BDB" w:rsidDel="00695843">
          <w:rPr>
            <w:rFonts w:ascii="Phetsarath OT" w:eastAsia="Phetsarath OT" w:hAnsi="Phetsarath OT" w:cs="Phetsarath OT"/>
            <w:sz w:val="24"/>
            <w:szCs w:val="24"/>
            <w:lang w:val="fr-FR"/>
            <w:rPrChange w:id="974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695843">
          <w:rPr>
            <w:rFonts w:ascii="Phetsarath OT" w:eastAsia="Phetsarath OT" w:hAnsi="Phetsarath OT" w:cs="Phetsarath OT" w:hint="cs"/>
            <w:sz w:val="24"/>
            <w:szCs w:val="24"/>
            <w:cs/>
            <w:rPrChange w:id="974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ລະຫັດເຄືອຂ່າຍ</w:delText>
        </w:r>
        <w:r w:rsidRPr="002C0BDB" w:rsidDel="00695843">
          <w:rPr>
            <w:rFonts w:ascii="Phetsarath OT" w:eastAsia="Phetsarath OT" w:hAnsi="Phetsarath OT" w:cs="Phetsarath OT"/>
            <w:sz w:val="24"/>
            <w:szCs w:val="24"/>
            <w:lang w:val="fr-FR"/>
            <w:rPrChange w:id="974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>,</w:delText>
        </w:r>
        <w:r w:rsidRPr="002C0BDB" w:rsidDel="00695843">
          <w:rPr>
            <w:rFonts w:ascii="Phetsarath OT" w:eastAsia="Phetsarath OT" w:hAnsi="Phetsarath OT" w:cs="Phetsarath OT"/>
            <w:sz w:val="24"/>
            <w:szCs w:val="24"/>
            <w:cs/>
            <w:rPrChange w:id="974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z w:val="24"/>
            <w:szCs w:val="24"/>
            <w:cs/>
            <w:rPrChange w:id="974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ລະຫັດເຕັກນິກ</w:delText>
        </w:r>
        <w:r w:rsidRPr="002C0BDB" w:rsidDel="00695843">
          <w:rPr>
            <w:rFonts w:ascii="Phetsarath OT" w:eastAsia="Phetsarath OT" w:hAnsi="Phetsarath OT" w:cs="Phetsarath OT"/>
            <w:sz w:val="24"/>
            <w:szCs w:val="24"/>
            <w:cs/>
            <w:rPrChange w:id="974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z w:val="24"/>
            <w:szCs w:val="24"/>
            <w:cs/>
            <w:rPrChange w:id="975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ທີ່ນໍາໃຊ້ກັບລະບົບໂທລະສັບມືຖື</w:delText>
        </w:r>
        <w:r w:rsidRPr="002C0BDB" w:rsidDel="00695843">
          <w:rPr>
            <w:rFonts w:ascii="Phetsarath OT" w:eastAsia="Phetsarath OT" w:hAnsi="Phetsarath OT" w:cs="Phetsarath OT"/>
            <w:sz w:val="24"/>
            <w:szCs w:val="24"/>
            <w:lang w:val="fr-FR"/>
            <w:rPrChange w:id="975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695843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rPrChange w:id="9752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>ໂທລະສັບຕັ້ງໂຕະແບບບໍ່ມີສາຍ</w:delText>
        </w:r>
        <w:r w:rsidRPr="002C0BDB" w:rsidDel="00695843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9753" w:author="NA" w:date="2021-12-30T11:44:00Z">
              <w:rPr>
                <w:rFonts w:ascii="Phetsarath OT" w:eastAsia="Phetsarath OT" w:hAnsi="Phetsarath OT" w:cs="Phetsarath OT"/>
                <w:color w:val="000000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695843">
          <w:rPr>
            <w:rFonts w:ascii="Phetsarath OT" w:eastAsia="Phetsarath OT" w:hAnsi="Phetsarath OT" w:cs="Phetsarath OT" w:hint="cs"/>
            <w:sz w:val="24"/>
            <w:szCs w:val="24"/>
            <w:cs/>
            <w:rPrChange w:id="97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ໂທລະສັບ</w:delText>
        </w:r>
        <w:r w:rsidRPr="002C0BDB" w:rsidDel="00695843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rPrChange w:id="9755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>ຕັ້ງໂຕະແບບມີສາຍ</w:delText>
        </w:r>
        <w:r w:rsidRPr="002C0BDB" w:rsidDel="00695843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9756" w:author="NA" w:date="2021-12-30T11:44:00Z">
              <w:rPr>
                <w:rFonts w:ascii="Phetsarath OT" w:eastAsia="Phetsarath OT" w:hAnsi="Phetsarath OT" w:cs="Phetsarath OT"/>
                <w:color w:val="000000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695843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rPrChange w:id="9757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>ເລກໝາຍພິເສດ</w:delText>
        </w:r>
        <w:r w:rsidRPr="002C0BDB" w:rsidDel="00695843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9758" w:author="NA" w:date="2021-12-30T11:44:00Z">
              <w:rPr>
                <w:rFonts w:ascii="Phetsarath OT" w:eastAsia="Phetsarath OT" w:hAnsi="Phetsarath OT" w:cs="Phetsarath OT"/>
                <w:color w:val="000000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>,</w:delText>
        </w:r>
        <w:r w:rsidRPr="002C0BDB" w:rsidDel="00695843">
          <w:rPr>
            <w:rFonts w:ascii="Phetsarath OT" w:eastAsia="Phetsarath OT" w:hAnsi="Phetsarath OT" w:cs="Phetsarath OT"/>
            <w:spacing w:val="-2"/>
            <w:sz w:val="24"/>
            <w:szCs w:val="24"/>
            <w:cs/>
            <w:rPrChange w:id="9759" w:author="NA" w:date="2021-12-30T11:44:00Z">
              <w:rPr>
                <w:rFonts w:ascii="Phetsarath OT" w:eastAsia="Phetsarath OT" w:hAnsi="Phetsarath OT" w:cs="Phetsarath OT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rPrChange w:id="9760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>ລະຫັດ</w:delText>
        </w:r>
        <w:r w:rsidRPr="002C0BDB" w:rsidDel="00695843">
          <w:rPr>
            <w:rFonts w:ascii="Phetsarath OT" w:eastAsia="Phetsarath OT" w:hAnsi="Phetsarath OT" w:cs="Phetsarath OT"/>
            <w:spacing w:val="-2"/>
            <w:sz w:val="24"/>
            <w:szCs w:val="24"/>
            <w:cs/>
            <w:rPrChange w:id="9761" w:author="NA" w:date="2021-12-30T11:44:00Z">
              <w:rPr>
                <w:rFonts w:ascii="Phetsarath OT" w:eastAsia="Phetsarath OT" w:hAnsi="Phetsarath OT" w:cs="Phetsarath OT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rPrChange w:id="9762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695843">
          <w:rPr>
            <w:rFonts w:ascii="Phetsarath OT" w:eastAsia="Phetsarath OT" w:hAnsi="Phetsarath OT" w:cs="Phetsarath OT"/>
            <w:spacing w:val="-2"/>
            <w:sz w:val="24"/>
            <w:szCs w:val="24"/>
            <w:cs/>
            <w:rPrChange w:id="9763" w:author="NA" w:date="2021-12-30T11:44:00Z">
              <w:rPr>
                <w:rFonts w:ascii="Phetsarath OT" w:eastAsia="Phetsarath OT" w:hAnsi="Phetsarath OT" w:cs="Phetsarath OT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rPrChange w:id="9764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>ເລກໝາຍໂທລະສັບປະເພດອື່ນ</w:delText>
        </w:r>
        <w:r w:rsidRPr="002C0BDB" w:rsidDel="00695843">
          <w:rPr>
            <w:rFonts w:ascii="Phetsarath OT" w:eastAsia="Phetsarath OT" w:hAnsi="Phetsarath OT" w:cs="Phetsarath OT"/>
            <w:spacing w:val="-2"/>
            <w:sz w:val="24"/>
            <w:szCs w:val="24"/>
            <w:cs/>
            <w:rPrChange w:id="9765" w:author="NA" w:date="2021-12-30T11:44:00Z">
              <w:rPr>
                <w:rFonts w:ascii="Phetsarath OT" w:eastAsia="Phetsarath OT" w:hAnsi="Phetsarath OT" w:cs="Phetsarath OT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695843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rPrChange w:id="9766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2"/>
                <w:sz w:val="24"/>
                <w:szCs w:val="24"/>
                <w:u w:val="single"/>
                <w:cs/>
              </w:rPr>
            </w:rPrChange>
          </w:rPr>
          <w:delText>ເພື່ອການໂທລະຄົມມະນາຄົມ</w:delText>
        </w:r>
        <w:r w:rsidRPr="002C0BDB" w:rsidDel="00695843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9767" w:author="NA" w:date="2021-12-30T11:44:00Z">
              <w:rPr>
                <w:rFonts w:ascii="Phetsarath OT" w:eastAsia="Phetsarath OT" w:hAnsi="Phetsarath OT" w:cs="DokChampa"/>
                <w:color w:val="000000"/>
                <w:spacing w:val="-2"/>
                <w:sz w:val="24"/>
                <w:szCs w:val="24"/>
                <w:u w:val="single"/>
              </w:rPr>
            </w:rPrChange>
          </w:rPr>
          <w:delText>.</w:delText>
        </w:r>
      </w:del>
      <w:ins w:id="9768" w:author="home" w:date="2021-07-12T06:18:00Z">
        <w:del w:id="9769" w:author="PSK" w:date="2021-07-15T16:10:00Z">
          <w:r w:rsidR="00F17C2E" w:rsidRPr="002C0BDB" w:rsidDel="002B15B9">
            <w:rPr>
              <w:rFonts w:ascii="Phetsarath OT" w:eastAsia="Phetsarath OT" w:hAnsi="Phetsarath OT" w:cs="Phetsarath OT"/>
              <w:sz w:val="24"/>
              <w:szCs w:val="24"/>
              <w:cs/>
            </w:rPr>
            <w:delText>.</w:delText>
          </w:r>
        </w:del>
      </w:ins>
    </w:p>
    <w:p w14:paraId="6A1DBA3B" w14:textId="77777777" w:rsidR="00897237" w:rsidRPr="002C0BDB" w:rsidDel="002B15B9" w:rsidRDefault="00897237">
      <w:pPr>
        <w:pStyle w:val="NoSpacing"/>
        <w:jc w:val="both"/>
        <w:rPr>
          <w:del w:id="9770" w:author="PSK" w:date="2021-07-15T16:10:00Z"/>
          <w:rFonts w:ascii="Phetsarath OT" w:eastAsia="Phetsarath OT" w:hAnsi="Phetsarath OT" w:cs="Phetsarath OT"/>
          <w:sz w:val="24"/>
          <w:szCs w:val="24"/>
          <w:cs/>
          <w:rPrChange w:id="9771" w:author="NA" w:date="2021-12-30T11:44:00Z">
            <w:rPr>
              <w:del w:id="9772" w:author="PSK" w:date="2021-07-15T16:10:00Z"/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pPrChange w:id="9773" w:author="Windows User" w:date="2022-01-12T15:20:00Z">
          <w:pPr>
            <w:pStyle w:val="NoSpacing"/>
            <w:ind w:left="567" w:firstLine="709"/>
            <w:jc w:val="both"/>
          </w:pPr>
        </w:pPrChange>
      </w:pPr>
    </w:p>
    <w:p w14:paraId="117E5A34" w14:textId="77777777" w:rsidR="00897237" w:rsidRPr="002C0BDB" w:rsidDel="002B15B9" w:rsidRDefault="0072440F">
      <w:pPr>
        <w:pStyle w:val="Heading3"/>
        <w:numPr>
          <w:ilvl w:val="0"/>
          <w:numId w:val="60"/>
        </w:numPr>
        <w:spacing w:before="0"/>
        <w:ind w:left="0" w:firstLine="0"/>
        <w:rPr>
          <w:del w:id="9774" w:author="PSK" w:date="2021-07-15T16:10:00Z"/>
          <w:rFonts w:ascii="Phetsarath OT" w:eastAsia="Phetsarath OT" w:hAnsi="Phetsarath OT" w:cs="Phetsarath OT"/>
          <w:color w:val="auto"/>
          <w:sz w:val="24"/>
          <w:szCs w:val="24"/>
          <w:lang w:val="fr-FR"/>
          <w:rPrChange w:id="9775" w:author="NA" w:date="2021-12-30T11:44:00Z">
            <w:rPr>
              <w:del w:id="9776" w:author="PSK" w:date="2021-07-15T16:10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9777" w:author="Windows User" w:date="2022-01-12T15:20:00Z">
          <w:pPr>
            <w:pStyle w:val="Heading3"/>
          </w:pPr>
        </w:pPrChange>
      </w:pPr>
      <w:del w:id="9778" w:author="PSK" w:date="2021-07-15T16:10:00Z">
        <w:r w:rsidRPr="002C0BDB" w:rsidDel="002B15B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97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9780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</w:delText>
        </w:r>
        <w:r w:rsidR="00A448F0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/>
            <w:rPrChange w:id="978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>1</w:delText>
        </w:r>
        <w:r w:rsidR="000A727C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/>
            <w:rPrChange w:id="9782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>0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/>
            <w:rPrChange w:id="978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 xml:space="preserve"> (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978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9785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>)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9786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978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ການຄຸ້ມຄອງ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9788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  <w:del w:id="9789" w:author="PSK" w:date="2021-07-11T14:44:00Z">
        <w:r w:rsidRPr="002C0BDB" w:rsidDel="00E10783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979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E10783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979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E10783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979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ຈັດສັນ</w:delText>
        </w:r>
      </w:del>
      <w:del w:id="9793" w:author="PSK" w:date="2021-07-15T16:10:00Z"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979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ເລກໝາຍໂທລະສັບ</w:delText>
        </w:r>
      </w:del>
    </w:p>
    <w:p w14:paraId="37573E87" w14:textId="77777777" w:rsidR="00897237" w:rsidRPr="002C0BDB" w:rsidDel="002742DA" w:rsidRDefault="0072440F">
      <w:pPr>
        <w:pStyle w:val="NoSpacing"/>
        <w:jc w:val="thaiDistribute"/>
        <w:rPr>
          <w:del w:id="9795" w:author="PSK" w:date="2021-07-11T17:55:00Z"/>
          <w:rFonts w:ascii="Phetsarath OT" w:eastAsia="Phetsarath OT" w:hAnsi="Phetsarath OT" w:cs="Phetsarath OT"/>
          <w:sz w:val="24"/>
          <w:szCs w:val="24"/>
          <w:lang w:val="fr-FR"/>
          <w:rPrChange w:id="9796" w:author="NA" w:date="2021-12-30T11:44:00Z">
            <w:rPr>
              <w:del w:id="9797" w:author="PSK" w:date="2021-07-11T17:55:00Z"/>
              <w:rFonts w:ascii="Phetsarath OT" w:hAnsi="Phetsarath OT" w:cs="Phetsarath OT"/>
              <w:sz w:val="24"/>
              <w:szCs w:val="24"/>
              <w:u w:val="single"/>
            </w:rPr>
          </w:rPrChange>
        </w:rPr>
        <w:pPrChange w:id="9798" w:author="Windows User" w:date="2022-01-12T15:20:00Z">
          <w:pPr>
            <w:pStyle w:val="NoSpacing"/>
            <w:ind w:left="567" w:firstLine="709"/>
            <w:jc w:val="thaiDistribute"/>
          </w:pPr>
        </w:pPrChange>
      </w:pPr>
      <w:del w:id="9799" w:author="PSK" w:date="2021-07-11T17:55:00Z"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ກະຊວງ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ເປັນຜູ້ຄຸ້ມຄອງ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ຈັດສັນ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ພິຈາລະນາ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15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1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ອະນຸຍາດ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1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>,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1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1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ໂຈະ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2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>,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2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2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ຖອນ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2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ການນໍາໃຊ້ເລກໝາຍໂທລະສັບ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2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2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ໂດຍໃຫ້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27" w:author="NA" w:date="2021-12-30T11:44:00Z">
              <w:rPr>
                <w:rFonts w:ascii="Phetsarath OT" w:eastAsia="Phetsarath OT" w:hAnsi="Phetsarath OT" w:cs="Phetsarath OT"/>
                <w:b/>
                <w:bCs/>
                <w:color w:val="4F81BD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2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</w:rPr>
            </w:rPrChange>
          </w:rPr>
          <w:delText>ສອດຄ່ອງ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29" w:author="NA" w:date="2021-12-30T11:44:00Z">
              <w:rPr>
                <w:rFonts w:ascii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30" w:author="NA" w:date="2021-12-30T11:44:00Z">
              <w:rPr>
                <w:rFonts w:ascii="Phetsarath OT" w:eastAsia="Cambria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</w:rPr>
            </w:rPrChange>
          </w:rPr>
          <w:delText>ຕາມກົດໝາຍ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31" w:author="NA" w:date="2021-12-30T11:44:00Z">
              <w:rPr>
                <w:rFonts w:ascii="Phetsarath OT" w:eastAsia="Cambria" w:hAnsi="Phetsarath OT" w:cs="Phetsarath OT"/>
                <w:b/>
                <w:bCs/>
                <w:color w:val="4F81BD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32" w:author="NA" w:date="2021-12-30T11:44:00Z">
              <w:rPr>
                <w:rFonts w:ascii="Phetsarath OT" w:eastAsia="Cambria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33" w:author="NA" w:date="2021-12-30T11:44:00Z">
              <w:rPr>
                <w:rFonts w:ascii="Phetsarath OT" w:eastAsia="Cambria" w:hAnsi="Phetsarath OT" w:cs="Phetsarath OT"/>
                <w:b/>
                <w:bCs/>
                <w:color w:val="4F81BD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34" w:author="NA" w:date="2021-12-30T11:44:00Z">
              <w:rPr>
                <w:rFonts w:ascii="Phetsarath OT" w:eastAsia="Cambria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35" w:author="NA" w:date="2021-12-30T11:44:00Z">
              <w:rPr>
                <w:rFonts w:ascii="Phetsarath OT" w:eastAsia="Cambria" w:hAnsi="Phetsarath OT" w:cs="Phetsarath OT"/>
                <w:b/>
                <w:bCs/>
                <w:color w:val="4F81BD"/>
                <w:sz w:val="24"/>
                <w:szCs w:val="24"/>
                <w:u w:val="single"/>
              </w:rPr>
            </w:rPrChange>
          </w:rPr>
          <w:delText xml:space="preserve">. </w:delText>
        </w:r>
      </w:del>
    </w:p>
    <w:p w14:paraId="29069F61" w14:textId="77777777" w:rsidR="002541B6" w:rsidRPr="002C0BDB" w:rsidDel="002742DA" w:rsidRDefault="0072440F">
      <w:pPr>
        <w:pStyle w:val="NoSpacing"/>
        <w:jc w:val="thaiDistribute"/>
        <w:rPr>
          <w:ins w:id="9836" w:author="HP" w:date="2021-07-09T15:02:00Z"/>
          <w:del w:id="9837" w:author="PSK" w:date="2021-07-11T17:55:00Z"/>
          <w:rFonts w:ascii="Phetsarath OT" w:eastAsia="Phetsarath OT" w:hAnsi="Phetsarath OT" w:cs="Phetsarath OT"/>
          <w:sz w:val="24"/>
          <w:szCs w:val="24"/>
          <w:lang w:val="fr-FR"/>
          <w:rPrChange w:id="9838" w:author="NA" w:date="2021-12-30T11:44:00Z">
            <w:rPr>
              <w:ins w:id="9839" w:author="HP" w:date="2021-07-09T15:02:00Z"/>
              <w:del w:id="9840" w:author="PSK" w:date="2021-07-11T17:55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9841" w:author="Windows User" w:date="2022-01-12T15:20:00Z">
          <w:pPr>
            <w:pStyle w:val="NoSpacing"/>
            <w:ind w:left="567" w:firstLine="709"/>
            <w:jc w:val="thaiDistribute"/>
          </w:pPr>
        </w:pPrChange>
      </w:pPr>
      <w:del w:id="9842" w:author="PSK" w:date="2021-07-11T17:55:00Z"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4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ການຈັດສັນເລກໝາຍໂທລະສັບແມ່ນ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ການແບ່ງປັນ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ຕິດຕາມ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ກວດກາ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ເກັບຄືນ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5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ປ່ຽນແທນ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5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5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5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5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ສະຫງວນໄວ້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5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5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ການນໍາໃຊ້ເລກໝາຍໂທລະສັບ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6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. </w:delText>
        </w:r>
      </w:del>
    </w:p>
    <w:p w14:paraId="7E1D1A03" w14:textId="77777777" w:rsidR="00897237" w:rsidRPr="002C0BDB" w:rsidDel="002742DA" w:rsidRDefault="0072440F">
      <w:pPr>
        <w:pStyle w:val="NoSpacing"/>
        <w:jc w:val="thaiDistribute"/>
        <w:rPr>
          <w:del w:id="9861" w:author="PSK" w:date="2021-07-11T17:55:00Z"/>
          <w:rFonts w:ascii="Phetsarath OT" w:eastAsia="Phetsarath OT" w:hAnsi="Phetsarath OT" w:cs="Phetsarath OT"/>
          <w:sz w:val="24"/>
          <w:szCs w:val="24"/>
          <w:lang w:val="fr-FR"/>
          <w:rPrChange w:id="9862" w:author="NA" w:date="2021-12-30T11:44:00Z">
            <w:rPr>
              <w:del w:id="9863" w:author="PSK" w:date="2021-07-11T17:55:00Z"/>
              <w:rFonts w:ascii="Phetsarath OT" w:hAnsi="Phetsarath OT" w:cs="Phetsarath OT"/>
              <w:sz w:val="24"/>
              <w:szCs w:val="24"/>
              <w:u w:val="single"/>
            </w:rPr>
          </w:rPrChange>
        </w:rPr>
        <w:pPrChange w:id="9864" w:author="Windows User" w:date="2022-01-12T15:20:00Z">
          <w:pPr>
            <w:pStyle w:val="NoSpacing"/>
            <w:ind w:left="567" w:firstLine="709"/>
            <w:jc w:val="thaiDistribute"/>
          </w:pPr>
        </w:pPrChange>
      </w:pPr>
      <w:del w:id="9865" w:author="PSK" w:date="2021-07-11T17:55:00Z"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ຮັບປະກັນຫຼັກການຄວາມສະເໝີພາບ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,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ໂປ່ງໃສ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ປະຢັດ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8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ໃຫ້ສິດທິພິເສດແກ່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74" w:author="NA" w:date="2021-12-30T11:44:00Z">
              <w:rPr>
                <w:rFonts w:ascii="Phetsarath OT" w:hAnsi="Phetsarath OT" w:cs="DokChampa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75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ນິຕິບຸກຄົນ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76" w:author="NA" w:date="2021-12-30T11:44:00Z">
              <w:rPr>
                <w:rFonts w:ascii="Phetsarath OT" w:hAnsi="Phetsarath OT" w:cs="DokChampa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77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78" w:author="NA" w:date="2021-12-30T11:44:00Z">
              <w:rPr>
                <w:rFonts w:ascii="Phetsarath OT" w:hAnsi="Phetsarath OT" w:cs="DokChampa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79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ການຈັດຕັ້ງ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80" w:author="NA" w:date="2021-12-30T11:44:00Z">
              <w:rPr>
                <w:rFonts w:ascii="Phetsarath OT" w:hAnsi="Phetsarath OT" w:cs="DokChampa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81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ທີ່ມີທ່າແຮງທີ່ນໍາໃຊ້ເຕັກໂນໂລຊີໃໝ່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82" w:author="NA" w:date="2021-12-30T11:44:00Z">
              <w:rPr>
                <w:rFonts w:ascii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83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ກ້າວໜ້າ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84" w:author="NA" w:date="2021-12-30T11:44:00Z">
              <w:rPr>
                <w:rFonts w:ascii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85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ທັນສະໄໝ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86" w:author="NA" w:date="2021-12-30T11:44:00Z">
              <w:rPr>
                <w:rFonts w:ascii="Phetsarath OT" w:hAnsi="Phetsarath OT" w:cs="DokChampa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87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ສະໜອງ</w:delText>
        </w:r>
        <w:r w:rsidR="007E4101"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88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89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ບໍລິການຢູ່ເຂດຫ່າງໄກສອກຫຼີກ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90" w:author="NA" w:date="2021-12-30T11:44:00Z">
              <w:rPr>
                <w:rFonts w:ascii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91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ເຂດຊາຍແດນ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92" w:author="NA" w:date="2021-12-30T11:44:00Z">
              <w:rPr>
                <w:rFonts w:ascii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93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ເຂດສະພາບເສດຖະກິດຫຍຸ້ງຍາກ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94" w:author="NA" w:date="2021-12-30T11:44:00Z">
              <w:rPr>
                <w:rFonts w:ascii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95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96" w:author="NA" w:date="2021-12-30T11:44:00Z">
              <w:rPr>
                <w:rFonts w:ascii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897" w:author="NA" w:date="2021-12-30T11:44:00Z">
              <w:rPr>
                <w:rFonts w:ascii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ຮັບໃຊ້ວຽກຊ່ວຍເຫຼືອສັງຄົມ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898" w:author="NA" w:date="2021-12-30T11:44:00Z">
              <w:rPr>
                <w:rFonts w:ascii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. </w:delText>
        </w:r>
      </w:del>
    </w:p>
    <w:p w14:paraId="3D7BD3C2" w14:textId="77777777" w:rsidR="002742DA" w:rsidRPr="002C0BDB" w:rsidDel="006B2A54" w:rsidRDefault="0072440F">
      <w:pPr>
        <w:pStyle w:val="NoSpacing"/>
        <w:jc w:val="thaiDistribute"/>
        <w:rPr>
          <w:del w:id="9899" w:author="PSK" w:date="2021-07-11T17:57:00Z"/>
          <w:rFonts w:ascii="Phetsarath OT" w:eastAsia="Phetsarath OT" w:hAnsi="Phetsarath OT" w:cs="Phetsarath OT"/>
          <w:sz w:val="24"/>
          <w:szCs w:val="24"/>
          <w:lang w:val="fr-FR"/>
          <w:rPrChange w:id="9900" w:author="NA" w:date="2021-12-30T11:44:00Z">
            <w:rPr>
              <w:del w:id="9901" w:author="PSK" w:date="2021-07-11T17:57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9902" w:author="Windows User" w:date="2022-01-12T15:20:00Z">
          <w:pPr>
            <w:pStyle w:val="NoSpacing"/>
            <w:ind w:left="567" w:firstLine="709"/>
            <w:jc w:val="thaiDistribute"/>
          </w:pPr>
        </w:pPrChange>
      </w:pPr>
      <w:del w:id="9903" w:author="PSK" w:date="2021-07-11T17:56:00Z"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ກະຊວງ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ຈະປ່ຽນແທນ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ເລກ</w:delText>
        </w:r>
        <w:r w:rsidR="005924DC"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1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ໝາຍ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1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ໂທລະສັບທີ່ຖືກເກັບຄືນຈາກນິຕິບຸກຄົນ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1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1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1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2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ການຈັດຕັ້ງ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2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2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ໃນກໍລະນີ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2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ທີ່ມີຄວາມຈຳເປັນຕ້ອງໄດ້ນຳໃຊ້ເລກໝາຍໂທລະສັບເຂົ້າໃນວຽກງານປ້ອງກັນຊາດ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lang w:val="fr-FR"/>
            <w:rPrChange w:id="992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2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ປ້ອງກັນຄວາມສະຫງົບ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2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2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3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ວຽກງານພັດທະນາເສດຖະກິດ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3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>-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3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ສັງຄົມ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3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42DA">
          <w:rPr>
            <w:rFonts w:ascii="Phetsarath OT" w:eastAsia="Phetsarath OT" w:hAnsi="Phetsarath OT" w:cs="Phetsarath OT" w:hint="cs"/>
            <w:sz w:val="24"/>
            <w:szCs w:val="24"/>
            <w:cs/>
            <w:rPrChange w:id="99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ຕາມລະບຽບການທີ່ກໍານົດໄວ້ສະເພາະ</w:delText>
        </w:r>
        <w:r w:rsidRPr="002C0BDB" w:rsidDel="002742DA">
          <w:rPr>
            <w:rFonts w:ascii="Phetsarath OT" w:eastAsia="Phetsarath OT" w:hAnsi="Phetsarath OT" w:cs="Phetsarath OT"/>
            <w:sz w:val="24"/>
            <w:szCs w:val="24"/>
            <w:cs/>
            <w:rPrChange w:id="993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>.</w:delText>
        </w:r>
      </w:del>
    </w:p>
    <w:p w14:paraId="52779E41" w14:textId="77777777" w:rsidR="002F4DEB" w:rsidRPr="002C0BDB" w:rsidDel="001358BD" w:rsidRDefault="00744C42">
      <w:pPr>
        <w:spacing w:after="0"/>
        <w:rPr>
          <w:del w:id="9936" w:author="PSK" w:date="2021-07-12T15:50:00Z"/>
          <w:rFonts w:ascii="Phetsarath OT" w:eastAsia="Phetsarath OT" w:hAnsi="Phetsarath OT" w:cs="Phetsarath OT"/>
          <w:szCs w:val="22"/>
          <w:lang w:val="fr-FR" w:bidi="lo-LA"/>
          <w:rPrChange w:id="9937" w:author="NA" w:date="2021-12-30T11:44:00Z">
            <w:rPr>
              <w:del w:id="9938" w:author="PSK" w:date="2021-07-12T15:50:00Z"/>
              <w:rFonts w:ascii="Phetsarath OT" w:eastAsia="Phetsarath OT" w:hAnsi="Phetsarath OT" w:cs="Phetsarath OT"/>
              <w:szCs w:val="22"/>
              <w:lang w:bidi="lo-LA"/>
            </w:rPr>
          </w:rPrChange>
        </w:rPr>
        <w:pPrChange w:id="9939" w:author="Windows User" w:date="2022-01-12T15:20:00Z">
          <w:pPr>
            <w:ind w:firstLine="720"/>
          </w:pPr>
        </w:pPrChange>
      </w:pPr>
      <w:ins w:id="9940" w:author="HP" w:date="2021-07-12T11:34:00Z">
        <w:del w:id="9941" w:author="PSK" w:date="2021-07-12T15:36:00Z">
          <w:r w:rsidRPr="002C0BDB" w:rsidDel="001E72EE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99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</w:p>
    <w:p w14:paraId="51FF0937" w14:textId="77777777" w:rsidR="00897237" w:rsidRPr="002C0BDB" w:rsidDel="002B15B9" w:rsidRDefault="0072440F">
      <w:pPr>
        <w:pStyle w:val="Heading3"/>
        <w:numPr>
          <w:ilvl w:val="0"/>
          <w:numId w:val="60"/>
        </w:numPr>
        <w:spacing w:before="0"/>
        <w:ind w:left="0" w:firstLine="0"/>
        <w:rPr>
          <w:del w:id="9943" w:author="PSK" w:date="2021-07-15T16:10:00Z"/>
          <w:rFonts w:ascii="Phetsarath OT" w:eastAsia="Phetsarath OT" w:hAnsi="Phetsarath OT" w:cs="Phetsarath OT"/>
          <w:color w:val="auto"/>
          <w:sz w:val="20"/>
          <w:szCs w:val="24"/>
          <w:lang w:val="fr-FR"/>
          <w:rPrChange w:id="9944" w:author="NA" w:date="2021-12-30T11:44:00Z">
            <w:rPr>
              <w:del w:id="9945" w:author="PSK" w:date="2021-07-15T16:10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9946" w:author="Windows User" w:date="2022-01-12T15:20:00Z">
          <w:pPr>
            <w:pStyle w:val="Heading3"/>
          </w:pPr>
        </w:pPrChange>
      </w:pPr>
      <w:del w:id="9947" w:author="PSK" w:date="2021-07-15T16:10:00Z">
        <w:r w:rsidRPr="002C0BDB" w:rsidDel="002B15B9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9948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0"/>
            <w:szCs w:val="24"/>
            <w:cs/>
            <w:rPrChange w:id="9949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0"/>
                <w:szCs w:val="24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/>
            <w:color w:val="auto"/>
            <w:sz w:val="24"/>
            <w:szCs w:val="32"/>
            <w:lang w:val="fr-FR"/>
            <w:rPrChange w:id="9950" w:author="NA" w:date="2021-12-30T11:44:00Z">
              <w:rPr>
                <w:rFonts w:ascii="Phetsarath OT" w:eastAsia="Phetsarath OT" w:hAnsi="Phetsarath OT" w:cs="Phetsarath OT"/>
                <w:sz w:val="24"/>
                <w:szCs w:val="32"/>
                <w:lang w:bidi="lo-LA"/>
              </w:rPr>
            </w:rPrChange>
          </w:rPr>
          <w:delText>1</w:delText>
        </w:r>
        <w:r w:rsidR="000A727C" w:rsidRPr="002C0BDB" w:rsidDel="002B15B9">
          <w:rPr>
            <w:rFonts w:ascii="Phetsarath OT" w:eastAsia="Phetsarath OT" w:hAnsi="Phetsarath OT" w:cs="Phetsarath OT"/>
            <w:color w:val="auto"/>
            <w:sz w:val="24"/>
            <w:szCs w:val="32"/>
            <w:lang w:val="fr-FR"/>
            <w:rPrChange w:id="9951" w:author="NA" w:date="2021-12-30T11:44:00Z">
              <w:rPr>
                <w:rFonts w:ascii="Phetsarath OT" w:eastAsia="Phetsarath OT" w:hAnsi="Phetsarath OT" w:cs="Phetsarath OT"/>
                <w:sz w:val="24"/>
                <w:szCs w:val="32"/>
                <w:lang w:bidi="lo-LA"/>
              </w:rPr>
            </w:rPrChange>
          </w:rPr>
          <w:delText xml:space="preserve">1 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0"/>
            <w:szCs w:val="24"/>
            <w:cs/>
            <w:rPrChange w:id="9952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0"/>
                <w:szCs w:val="24"/>
                <w:cs/>
              </w:rPr>
            </w:rPrChange>
          </w:rPr>
          <w:delText>(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0"/>
            <w:szCs w:val="24"/>
            <w:cs/>
            <w:lang w:bidi="lo-LA"/>
            <w:rPrChange w:id="995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0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0"/>
            <w:szCs w:val="24"/>
            <w:cs/>
            <w:rPrChange w:id="9954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0"/>
                <w:szCs w:val="24"/>
                <w:cs/>
              </w:rPr>
            </w:rPrChange>
          </w:rPr>
          <w:delText xml:space="preserve">) 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0"/>
            <w:szCs w:val="24"/>
            <w:cs/>
            <w:lang w:bidi="lo-LA"/>
            <w:rPrChange w:id="995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0"/>
                <w:szCs w:val="24"/>
                <w:u w:val="single"/>
                <w:cs/>
                <w:lang w:bidi="lo-LA"/>
              </w:rPr>
            </w:rPrChange>
          </w:rPr>
          <w:delText>ແຜນ</w:delText>
        </w:r>
      </w:del>
      <w:del w:id="9956" w:author="PSK" w:date="2021-07-11T18:21:00Z">
        <w:r w:rsidRPr="002C0BDB" w:rsidDel="00B434CA">
          <w:rPr>
            <w:rFonts w:ascii="Phetsarath OT" w:eastAsia="Phetsarath OT" w:hAnsi="Phetsarath OT" w:cs="Phetsarath OT" w:hint="cs"/>
            <w:b w:val="0"/>
            <w:bCs w:val="0"/>
            <w:color w:val="auto"/>
            <w:sz w:val="20"/>
            <w:szCs w:val="24"/>
            <w:cs/>
            <w:lang w:bidi="lo-LA"/>
            <w:rPrChange w:id="995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0"/>
                <w:szCs w:val="24"/>
                <w:u w:val="single"/>
                <w:cs/>
                <w:lang w:bidi="lo-LA"/>
              </w:rPr>
            </w:rPrChange>
          </w:rPr>
          <w:delText>ຈັດສັນ</w:delText>
        </w:r>
      </w:del>
      <w:del w:id="9958" w:author="PSK" w:date="2021-07-15T16:10:00Z"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0"/>
            <w:szCs w:val="24"/>
            <w:cs/>
            <w:lang w:bidi="lo-LA"/>
            <w:rPrChange w:id="995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0"/>
                <w:szCs w:val="24"/>
                <w:u w:val="single"/>
                <w:cs/>
                <w:lang w:bidi="lo-LA"/>
              </w:rPr>
            </w:rPrChange>
          </w:rPr>
          <w:delText>ເລກໝາຍໂທລະສັບ</w:delText>
        </w:r>
      </w:del>
    </w:p>
    <w:p w14:paraId="40116882" w14:textId="77777777" w:rsidR="00CA74DA" w:rsidRPr="002C0BDB" w:rsidDel="00FE6AA0" w:rsidRDefault="0072440F">
      <w:pPr>
        <w:spacing w:after="0" w:line="240" w:lineRule="auto"/>
        <w:jc w:val="thaiDistribute"/>
        <w:rPr>
          <w:del w:id="9960" w:author="PSK" w:date="2021-07-11T18:03:00Z"/>
          <w:rFonts w:ascii="Phetsarath OT" w:eastAsia="Phetsarath OT" w:hAnsi="Phetsarath OT" w:cs="Phetsarath OT"/>
          <w:spacing w:val="-4"/>
          <w:sz w:val="24"/>
          <w:szCs w:val="24"/>
          <w:lang w:val="fr-FR" w:bidi="lo-LA"/>
          <w:rPrChange w:id="9961" w:author="NA" w:date="2021-12-30T11:44:00Z">
            <w:rPr>
              <w:del w:id="9962" w:author="PSK" w:date="2021-07-11T18:03:00Z"/>
              <w:rFonts w:ascii="Phetsarath OT" w:eastAsia="Phetsarath OT" w:hAnsi="Phetsarath OT" w:cs="Phetsarath OT"/>
              <w:color w:val="0070C0"/>
              <w:spacing w:val="-4"/>
              <w:sz w:val="24"/>
              <w:szCs w:val="24"/>
              <w:u w:val="single"/>
            </w:rPr>
          </w:rPrChange>
        </w:rPr>
        <w:pPrChange w:id="9963" w:author="Windows User" w:date="2022-01-12T15:20:00Z">
          <w:pPr>
            <w:spacing w:after="0" w:line="240" w:lineRule="auto"/>
            <w:ind w:left="720" w:firstLine="720"/>
            <w:jc w:val="thaiDistribute"/>
          </w:pPr>
        </w:pPrChange>
      </w:pPr>
      <w:del w:id="9964" w:author="PSK" w:date="2021-07-11T17:58:00Z"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6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ແຜນຈັດສັນເລກໝາຍໂທລະສັບ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6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6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ແມ່ນ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96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6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ການກໍານົດແຜນການນຳໃຊ້ເລກໝາຍໂທລະສັບ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7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7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ໃນທຸກລະບົບທີ່ນໍາເຂົ້າມາໃຊ້ໃນ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7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7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ສປປ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7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7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ລາວ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97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7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ໃນແຕ່ລະໄລຍະ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7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7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ໃຫ້ສອດຄ່ອງກັບແຜນຍຸດທະສາດ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98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>,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8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8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ແຜນການພັດທະນາເສດຖະກິດ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-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8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ສັງຄົມ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8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8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ຂອງ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8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8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ລັດຖະບານ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98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9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ການຫັນປ່ຽນລະບົບເຕັກໂນໂລຊີ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99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9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ປະເພດການບໍລິການ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999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9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99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9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ລະບຽບການຂອງສາກົນ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99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6B2A5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9998" w:author="NA" w:date="2021-12-30T11:44:00Z">
              <w:rPr>
                <w:rFonts w:ascii="Phetsarath OT" w:eastAsia="Phetsarath OT" w:hAnsi="Phetsarath OT" w:cs="Phetsarath OT" w:hint="cs"/>
                <w:color w:val="000000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ທີ່ກໍານົດໄວ້ໃນລະບຽບສະເພາະ</w:delText>
        </w:r>
        <w:r w:rsidRPr="002C0BDB" w:rsidDel="006B2A54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999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</w:del>
      <w:ins w:id="10000" w:author="HP" w:date="2021-07-12T11:36:00Z">
        <w:del w:id="10001" w:author="PSK" w:date="2021-07-15T16:10:00Z">
          <w:r w:rsidR="00D05B75" w:rsidRPr="002C0BDB" w:rsidDel="002B15B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000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ຊື່ງ</w:delText>
          </w:r>
        </w:del>
      </w:ins>
      <w:ins w:id="10003" w:author="HP" w:date="2021-07-12T11:37:00Z">
        <w:del w:id="10004" w:author="PSK" w:date="2021-07-12T15:39:00Z">
          <w:r w:rsidR="00D05B75" w:rsidRPr="002C0BDB" w:rsidDel="001E72E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00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ເປັນ</w:delText>
          </w:r>
        </w:del>
      </w:ins>
    </w:p>
    <w:p w14:paraId="76E321C8" w14:textId="77777777" w:rsidR="00897237" w:rsidRPr="002C0BDB" w:rsidDel="008501E2" w:rsidRDefault="00897237">
      <w:pPr>
        <w:pStyle w:val="NoSpacing"/>
        <w:jc w:val="both"/>
        <w:rPr>
          <w:del w:id="10006" w:author="PSK" w:date="2021-07-12T17:52:00Z"/>
          <w:rFonts w:ascii="Phetsarath OT" w:eastAsia="Phetsarath OT" w:hAnsi="Phetsarath OT" w:cs="Phetsarath OT"/>
          <w:sz w:val="24"/>
          <w:szCs w:val="24"/>
          <w:lang w:val="fr-FR"/>
          <w:rPrChange w:id="10007" w:author="NA" w:date="2021-12-30T11:44:00Z">
            <w:rPr>
              <w:del w:id="10008" w:author="PSK" w:date="2021-07-12T17:52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0009" w:author="Windows User" w:date="2022-01-12T15:20:00Z">
          <w:pPr>
            <w:pStyle w:val="NoSpacing"/>
            <w:ind w:left="567" w:firstLine="709"/>
            <w:jc w:val="both"/>
          </w:pPr>
        </w:pPrChange>
      </w:pPr>
    </w:p>
    <w:p w14:paraId="0293FEB4" w14:textId="77777777" w:rsidR="00897237" w:rsidRPr="002C0BDB" w:rsidDel="002B15B9" w:rsidRDefault="0072440F">
      <w:pPr>
        <w:pStyle w:val="Heading3"/>
        <w:numPr>
          <w:ilvl w:val="0"/>
          <w:numId w:val="60"/>
        </w:numPr>
        <w:spacing w:before="0"/>
        <w:ind w:left="0" w:firstLine="0"/>
        <w:rPr>
          <w:del w:id="10010" w:author="PSK" w:date="2021-07-15T16:10:00Z"/>
          <w:rFonts w:ascii="Phetsarath OT" w:eastAsia="Phetsarath OT" w:hAnsi="Phetsarath OT" w:cs="Phetsarath OT"/>
          <w:color w:val="auto"/>
          <w:sz w:val="24"/>
          <w:szCs w:val="24"/>
          <w:lang w:val="fr-FR" w:bidi="lo-LA"/>
          <w:rPrChange w:id="10011" w:author="NA" w:date="2021-12-30T11:44:00Z">
            <w:rPr>
              <w:del w:id="10012" w:author="PSK" w:date="2021-07-15T16:10:00Z"/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</w:rPrChange>
        </w:rPr>
        <w:pPrChange w:id="10013" w:author="Windows User" w:date="2022-01-12T15:20:00Z">
          <w:pPr>
            <w:pStyle w:val="Heading3"/>
          </w:pPr>
        </w:pPrChange>
      </w:pPr>
      <w:del w:id="10014" w:author="PSK" w:date="2021-07-15T16:10:00Z">
        <w:r w:rsidRPr="002C0BDB" w:rsidDel="002B15B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00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016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 w:bidi="lo-LA"/>
            <w:rPrChange w:id="1001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bidi="lo-LA"/>
              </w:rPr>
            </w:rPrChange>
          </w:rPr>
          <w:delText>1</w:delText>
        </w:r>
        <w:r w:rsidR="000A727C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 w:bidi="lo-LA"/>
            <w:rPrChange w:id="10018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bidi="lo-LA"/>
              </w:rPr>
            </w:rPrChange>
          </w:rPr>
          <w:delText>2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019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(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02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021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>)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0022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00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ການຂຶ້ນທະບຽນ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 w:bidi="lo-LA"/>
            <w:rPrChange w:id="1002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bidi="lo-LA"/>
              </w:rPr>
            </w:rPrChange>
          </w:rPr>
          <w:delText xml:space="preserve">, 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02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ການເກັບຮັກສາ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026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02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028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02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ການສະໜອງຂໍ້ມູນ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030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03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ເລກໝາຍໂທລະສັບ</w:delText>
        </w:r>
      </w:del>
    </w:p>
    <w:p w14:paraId="029EFB6A" w14:textId="77777777" w:rsidR="00897237" w:rsidRPr="002C0BDB" w:rsidDel="002B15B9" w:rsidRDefault="0072440F">
      <w:pPr>
        <w:spacing w:after="0" w:line="240" w:lineRule="auto"/>
        <w:jc w:val="thaiDistribute"/>
        <w:rPr>
          <w:del w:id="10032" w:author="PSK" w:date="2021-07-15T16:10:00Z"/>
          <w:rFonts w:ascii="Phetsarath OT" w:eastAsia="Phetsarath OT" w:hAnsi="Phetsarath OT" w:cs="Phetsarath OT"/>
          <w:sz w:val="24"/>
          <w:szCs w:val="24"/>
          <w:lang w:val="fr-FR"/>
          <w:rPrChange w:id="10033" w:author="NA" w:date="2021-12-30T11:44:00Z">
            <w:rPr>
              <w:del w:id="10034" w:author="PSK" w:date="2021-07-15T16:1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035" w:author="Windows User" w:date="2022-01-12T15:20:00Z">
          <w:pPr>
            <w:spacing w:after="0" w:line="240" w:lineRule="auto"/>
            <w:ind w:left="720" w:firstLine="720"/>
            <w:jc w:val="thaiDistribute"/>
          </w:pPr>
        </w:pPrChange>
      </w:pPr>
      <w:del w:id="10036" w:author="PSK" w:date="2021-07-15T16:10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ບຸກຄົນ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ນິຕິບຸກຄົນ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ຫຼື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ການຈັດ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ຕັ້ງ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ທີ່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ມີ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ຈຸດປະສົງ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ນຳ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ໃຊ້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ເລກໝາຍ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ໂທລະສັບ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0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ຕ້ອງຂື້ນທະບຽນ</w:delText>
        </w:r>
      </w:del>
      <w:del w:id="10050" w:author="PSK" w:date="2021-07-10T12:15:00Z"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0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ຕາມກົດ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lang w:val="fr-FR"/>
            <w:rPrChange w:id="100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0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ໝາຍ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0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0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0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0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ລະບຽບການທີ່ກ່ຽວຂ້ອງ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lang w:val="fr-FR"/>
            <w:rPrChange w:id="100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</w:del>
    </w:p>
    <w:p w14:paraId="281FB195" w14:textId="77777777" w:rsidR="00897237" w:rsidRPr="002C0BDB" w:rsidDel="009E7BB2" w:rsidRDefault="0072440F">
      <w:pPr>
        <w:pStyle w:val="NoSpacing"/>
        <w:jc w:val="thaiDistribute"/>
        <w:rPr>
          <w:del w:id="10059" w:author="PSK" w:date="2021-07-10T12:16:00Z"/>
          <w:rFonts w:ascii="Phetsarath OT" w:eastAsia="Phetsarath OT" w:hAnsi="Phetsarath OT" w:cs="Phetsarath OT"/>
          <w:sz w:val="24"/>
          <w:szCs w:val="24"/>
          <w:lang w:val="fr-FR"/>
          <w:rPrChange w:id="10060" w:author="NA" w:date="2021-12-30T11:44:00Z">
            <w:rPr>
              <w:del w:id="10061" w:author="PSK" w:date="2021-07-10T12:16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062" w:author="Windows User" w:date="2022-01-12T15:20:00Z">
          <w:pPr>
            <w:pStyle w:val="NoSpacing"/>
            <w:ind w:left="720" w:firstLine="720"/>
            <w:jc w:val="thaiDistribute"/>
          </w:pPr>
        </w:pPrChange>
      </w:pPr>
      <w:del w:id="10063" w:author="PSK" w:date="2021-07-15T16:10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ກະຊວງ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0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0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0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0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del w:id="10072" w:author="PSK" w:date="2021-07-10T11:58:00Z">
        <w:r w:rsidRPr="002C0BDB" w:rsidDel="007A3901">
          <w:rPr>
            <w:rFonts w:ascii="Phetsarath OT" w:eastAsia="Phetsarath OT" w:hAnsi="Phetsarath OT" w:cs="Phetsarath OT" w:hint="cs"/>
            <w:sz w:val="24"/>
            <w:szCs w:val="24"/>
            <w:cs/>
            <w:rPrChange w:id="100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7A3901">
          <w:rPr>
            <w:rFonts w:ascii="Phetsarath OT" w:eastAsia="Phetsarath OT" w:hAnsi="Phetsarath OT" w:cs="Phetsarath OT"/>
            <w:sz w:val="24"/>
            <w:szCs w:val="24"/>
            <w:cs/>
            <w:rPrChange w:id="100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/</w:delText>
        </w:r>
      </w:del>
      <w:del w:id="10075" w:author="PSK" w:date="2021-07-15T16:10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0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ຜູ້</w:delText>
        </w:r>
      </w:del>
      <w:del w:id="10079" w:author="PSK" w:date="2021-07-12T14:46:00Z">
        <w:r w:rsidRPr="002C0BDB" w:rsidDel="00015240">
          <w:rPr>
            <w:rFonts w:ascii="Phetsarath OT" w:eastAsia="Phetsarath OT" w:hAnsi="Phetsarath OT" w:cs="Phetsarath OT" w:hint="cs"/>
            <w:sz w:val="24"/>
            <w:szCs w:val="24"/>
            <w:cs/>
            <w:rPrChange w:id="100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ດຳເນີນທຸລະກິດ</w:delText>
        </w:r>
      </w:del>
      <w:del w:id="10081" w:author="PSK" w:date="2021-07-15T16:10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ໃຫ້ບໍລິການໂທລະຄົມມະນາຄົມ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0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ຕ້ອງມີລະບົບຖານຂໍ້ມູນ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ເພື່ອສັງລວມ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0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ເກັບຮັກສາຂໍ້ມູນ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0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ການຂື້ນທະບຽນເລກໝາຍໂທລະສັບໃຫ້ມີຄວາມປອດໄພ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0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9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0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0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ປິດລັບ</w:delText>
        </w:r>
      </w:del>
      <w:del w:id="10097" w:author="PSK" w:date="2021-07-10T12:16:00Z"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0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0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ຕາມກົດໝາຍ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1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1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1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</w:del>
    </w:p>
    <w:p w14:paraId="62EC61B6" w14:textId="77777777" w:rsidR="002035F3" w:rsidRPr="002C0BDB" w:rsidDel="002B15B9" w:rsidRDefault="0072440F">
      <w:pPr>
        <w:pStyle w:val="NoSpacing"/>
        <w:jc w:val="thaiDistribute"/>
        <w:rPr>
          <w:del w:id="10105" w:author="PSK" w:date="2021-07-15T16:10:00Z"/>
          <w:rFonts w:ascii="Phetsarath OT" w:eastAsia="Phetsarath OT" w:hAnsi="Phetsarath OT" w:cs="Phetsarath OT"/>
          <w:sz w:val="24"/>
          <w:szCs w:val="24"/>
          <w:lang w:val="fr-FR"/>
          <w:rPrChange w:id="10106" w:author="NA" w:date="2021-12-30T11:44:00Z">
            <w:rPr>
              <w:del w:id="10107" w:author="PSK" w:date="2021-07-15T16:10:00Z"/>
              <w:rFonts w:ascii="Phetsarath OT" w:eastAsia="Phetsarath OT" w:hAnsi="Phetsarath OT" w:cs="Phetsarath OT"/>
              <w:sz w:val="24"/>
              <w:szCs w:val="24"/>
              <w:highlight w:val="yellow"/>
              <w:u w:val="single"/>
            </w:rPr>
          </w:rPrChange>
        </w:rPr>
        <w:pPrChange w:id="10108" w:author="Windows User" w:date="2022-01-12T15:20:00Z">
          <w:pPr>
            <w:pStyle w:val="NoSpacing"/>
            <w:ind w:left="720" w:firstLine="720"/>
            <w:jc w:val="thaiDistribute"/>
          </w:pPr>
        </w:pPrChange>
      </w:pPr>
      <w:del w:id="10109" w:author="PSK" w:date="2021-07-10T12:16:00Z"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ກະຊວງ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1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ເຕັກໂນຊີ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1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1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1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ກຳນົດລະບຽບການໃນການສະໜອງຂໍ້ມູນການຂື້ນທະບຽນ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lang w:val="fr-FR"/>
            <w:rPrChange w:id="101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ໃນແຕ່ລະໄລຍະ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1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lang w:val="fr-FR"/>
            <w:rPrChange w:id="101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  </w:delText>
        </w:r>
      </w:del>
    </w:p>
    <w:p w14:paraId="216D6B58" w14:textId="77777777" w:rsidR="00897237" w:rsidRPr="002C0BDB" w:rsidDel="005F130B" w:rsidRDefault="00897237">
      <w:pPr>
        <w:spacing w:after="0"/>
        <w:rPr>
          <w:del w:id="10123" w:author="PSK" w:date="2021-07-16T15:06:00Z"/>
          <w:rFonts w:ascii="Phetsarath OT" w:eastAsia="Phetsarath OT" w:hAnsi="Phetsarath OT" w:cs="Phetsarath OT"/>
          <w:lang w:val="fr-FR"/>
          <w:rPrChange w:id="10124" w:author="NA" w:date="2021-12-30T11:44:00Z">
            <w:rPr>
              <w:del w:id="10125" w:author="PSK" w:date="2021-07-16T15:06:00Z"/>
              <w:lang w:bidi="lo-LA"/>
            </w:rPr>
          </w:rPrChange>
        </w:rPr>
        <w:pPrChange w:id="10126" w:author="Windows User" w:date="2022-01-12T15:20:00Z">
          <w:pPr/>
        </w:pPrChange>
      </w:pPr>
    </w:p>
    <w:p w14:paraId="7DBBDBD7" w14:textId="77777777" w:rsidR="00897237" w:rsidRPr="002C0BDB" w:rsidDel="002B15B9" w:rsidRDefault="0072440F">
      <w:pPr>
        <w:pStyle w:val="Heading2"/>
        <w:spacing w:before="0"/>
        <w:jc w:val="center"/>
        <w:rPr>
          <w:del w:id="10127" w:author="PSK" w:date="2021-07-15T16:11:00Z"/>
          <w:rFonts w:ascii="Phetsarath OT" w:eastAsia="Phetsarath OT" w:hAnsi="Phetsarath OT" w:cs="Phetsarath OT"/>
          <w:color w:val="auto"/>
          <w:sz w:val="28"/>
          <w:szCs w:val="28"/>
          <w:lang w:val="fr-FR" w:bidi="lo-LA"/>
          <w:rPrChange w:id="10128" w:author="NA" w:date="2021-12-30T11:44:00Z">
            <w:rPr>
              <w:del w:id="10129" w:author="PSK" w:date="2021-07-15T16:11:00Z"/>
              <w:rFonts w:ascii="Phetsarath OT" w:eastAsia="Phetsarath OT" w:hAnsi="Phetsarath OT" w:cs="Phetsarath OT"/>
              <w:color w:val="auto"/>
              <w:sz w:val="28"/>
              <w:szCs w:val="28"/>
              <w:lang w:bidi="lo-LA"/>
            </w:rPr>
          </w:rPrChange>
        </w:rPr>
      </w:pPr>
      <w:del w:id="10130" w:author="PSK" w:date="2021-07-15T16:11:00Z"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sz w:val="28"/>
            <w:cs/>
            <w:lang w:bidi="lo-LA"/>
            <w:rPrChange w:id="1013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>ໝວດທີ</w:delText>
        </w:r>
        <w:r w:rsidRPr="002C0BDB" w:rsidDel="002B15B9">
          <w:rPr>
            <w:rFonts w:ascii="Phetsarath OT" w:eastAsia="Phetsarath OT" w:hAnsi="Phetsarath OT" w:cs="DokChampa"/>
            <w:b w:val="0"/>
            <w:bCs w:val="0"/>
            <w:sz w:val="28"/>
            <w:cs/>
            <w:rPrChange w:id="10132" w:author="NA" w:date="2021-12-30T11:44:00Z">
              <w:rPr>
                <w:rFonts w:ascii="Phetsarath OT" w:eastAsia="Phetsarath OT" w:hAnsi="Phetsarath OT" w:cs="DokChampa"/>
                <w:b w:val="0"/>
                <w:bCs w:val="0"/>
                <w:sz w:val="28"/>
                <w:szCs w:val="22"/>
                <w:cs/>
                <w:lang w:bidi="lo-LA"/>
              </w:rPr>
            </w:rPrChange>
          </w:rPr>
          <w:delText xml:space="preserve">  2</w:delText>
        </w:r>
      </w:del>
    </w:p>
    <w:p w14:paraId="2AEDD53F" w14:textId="77777777" w:rsidR="00897237" w:rsidRPr="002C0BDB" w:rsidDel="002B15B9" w:rsidRDefault="0072440F">
      <w:pPr>
        <w:pStyle w:val="Heading1"/>
        <w:spacing w:before="0"/>
        <w:jc w:val="center"/>
        <w:rPr>
          <w:del w:id="10133" w:author="PSK" w:date="2021-07-15T16:11:00Z"/>
          <w:rFonts w:ascii="Phetsarath OT" w:eastAsia="Phetsarath OT" w:hAnsi="Phetsarath OT" w:cs="Phetsarath OT"/>
          <w:color w:val="auto"/>
          <w:szCs w:val="28"/>
          <w:lang w:val="fr-FR"/>
          <w:rPrChange w:id="10134" w:author="NA" w:date="2021-12-30T11:44:00Z">
            <w:rPr>
              <w:del w:id="10135" w:author="PSK" w:date="2021-07-15T16:11:00Z"/>
              <w:rFonts w:ascii="Phetsarath OT" w:eastAsia="Phetsarath OT" w:hAnsi="Phetsarath OT" w:cs="Phetsarath OT"/>
              <w:color w:val="auto"/>
              <w:szCs w:val="28"/>
            </w:rPr>
          </w:rPrChange>
        </w:rPr>
      </w:pPr>
      <w:del w:id="10136" w:author="PSK" w:date="2021-07-15T16:11:00Z">
        <w:r w:rsidRPr="002C0BDB" w:rsidDel="002B15B9">
          <w:rPr>
            <w:rFonts w:ascii="Phetsarath OT" w:eastAsia="Phetsarath OT" w:hAnsi="Phetsarath OT" w:cs="DokChampa"/>
            <w:b w:val="0"/>
            <w:bCs w:val="0"/>
            <w:cs/>
            <w:rPrChange w:id="10137" w:author="NA" w:date="2021-12-30T11:44:00Z">
              <w:rPr>
                <w:rFonts w:ascii="Phetsarath OT" w:eastAsia="Phetsarath OT" w:hAnsi="Phetsarath OT" w:cs="DokChampa"/>
                <w:b w:val="0"/>
                <w:bCs w:val="0"/>
                <w:szCs w:val="22"/>
                <w:cs/>
                <w:lang w:bidi="lo-LA"/>
              </w:rPr>
            </w:rPrChange>
          </w:rPr>
          <w:delText>(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s/>
            <w:lang w:bidi="lo-LA"/>
            <w:rPrChange w:id="1013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Cs w:val="22"/>
                <w:cs/>
                <w:lang w:bidi="lo-LA"/>
              </w:rPr>
            </w:rPrChange>
          </w:rPr>
          <w:delText>ໃໝ່</w:delText>
        </w:r>
        <w:r w:rsidRPr="002C0BDB" w:rsidDel="002B15B9">
          <w:rPr>
            <w:rFonts w:ascii="Phetsarath OT" w:eastAsia="Phetsarath OT" w:hAnsi="Phetsarath OT" w:cs="DokChampa"/>
            <w:b w:val="0"/>
            <w:bCs w:val="0"/>
            <w:cs/>
            <w:rPrChange w:id="10139" w:author="NA" w:date="2021-12-30T11:44:00Z">
              <w:rPr>
                <w:rFonts w:ascii="Phetsarath OT" w:eastAsia="Phetsarath OT" w:hAnsi="Phetsarath OT" w:cs="DokChampa"/>
                <w:b w:val="0"/>
                <w:bCs w:val="0"/>
                <w:szCs w:val="22"/>
                <w:cs/>
                <w:lang w:bidi="lo-LA"/>
              </w:rPr>
            </w:rPrChange>
          </w:rPr>
          <w:delText>)</w:delText>
        </w:r>
      </w:del>
      <w:ins w:id="10140" w:author="HP" w:date="2021-07-12T11:37:00Z">
        <w:del w:id="10141" w:author="PSK" w:date="2021-07-15T16:11:00Z">
          <w:r w:rsidR="00D05B75" w:rsidRPr="002C0BDB" w:rsidDel="002B15B9">
            <w:rPr>
              <w:rFonts w:ascii="Phetsarath OT" w:eastAsia="Phetsarath OT" w:hAnsi="Phetsarath OT" w:cs="Phetsarath OT"/>
              <w:b w:val="0"/>
              <w:bCs w:val="0"/>
              <w:cs/>
              <w:lang w:bidi="lo-LA"/>
              <w:rPrChange w:id="10142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Cs w:val="22"/>
                  <w:cs/>
                  <w:lang w:bidi="lo-LA"/>
                </w:rPr>
              </w:rPrChange>
            </w:rPr>
            <w:delText xml:space="preserve"> </w:delText>
          </w:r>
        </w:del>
      </w:ins>
      <w:ins w:id="10143" w:author="HP" w:date="2021-07-09T15:21:00Z">
        <w:del w:id="10144" w:author="PSK" w:date="2021-07-15T15:34:00Z">
          <w:r w:rsidR="0043435D" w:rsidRPr="002C0BDB" w:rsidDel="000518A7">
            <w:rPr>
              <w:rFonts w:ascii="Phetsarath OT" w:eastAsia="Phetsarath OT" w:hAnsi="Phetsarath OT" w:cs="Phetsarath OT" w:hint="cs"/>
              <w:b w:val="0"/>
              <w:bCs w:val="0"/>
              <w:szCs w:val="28"/>
              <w:cs/>
              <w:lang w:bidi="lo-LA"/>
              <w:rPrChange w:id="10145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cs/>
                  <w:lang w:bidi="lo-LA"/>
                </w:rPr>
              </w:rPrChange>
            </w:rPr>
            <w:delText>ເລກໝາຍອິນເຕີເນັດ</w:delText>
          </w:r>
          <w:r w:rsidR="0043435D" w:rsidRPr="002C0BDB" w:rsidDel="000518A7">
            <w:rPr>
              <w:rFonts w:ascii="Phetsarath OT" w:eastAsia="Phetsarath OT" w:hAnsi="Phetsarath OT" w:cs="Phetsarath OT"/>
              <w:b w:val="0"/>
              <w:bCs w:val="0"/>
              <w:cs/>
              <w:lang w:bidi="lo-LA"/>
              <w:rPrChange w:id="10146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Cs w:val="22"/>
                  <w:cs/>
                  <w:lang w:bidi="lo-LA"/>
                </w:rPr>
              </w:rPrChange>
            </w:rPr>
            <w:delText xml:space="preserve"> </w:delText>
          </w:r>
          <w:r w:rsidR="0043435D" w:rsidRPr="002C0BDB" w:rsidDel="000518A7">
            <w:rPr>
              <w:rFonts w:ascii="Phetsarath OT" w:eastAsia="Phetsarath OT" w:hAnsi="Phetsarath OT" w:cs="Phetsarath OT" w:hint="cs"/>
              <w:b w:val="0"/>
              <w:bCs w:val="0"/>
              <w:cs/>
              <w:lang w:bidi="lo-LA"/>
              <w:rPrChange w:id="10147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Cs w:val="22"/>
                  <w:cs/>
                  <w:lang w:bidi="lo-LA"/>
                </w:rPr>
              </w:rPrChange>
            </w:rPr>
            <w:delText>ແລະ</w:delText>
          </w:r>
          <w:r w:rsidR="0043435D" w:rsidRPr="002C0BDB" w:rsidDel="000518A7">
            <w:rPr>
              <w:rFonts w:ascii="Phetsarath OT" w:eastAsia="Phetsarath OT" w:hAnsi="Phetsarath OT" w:cs="Phetsarath OT"/>
              <w:b w:val="0"/>
              <w:bCs w:val="0"/>
              <w:cs/>
              <w:lang w:bidi="lo-LA"/>
              <w:rPrChange w:id="10148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Cs w:val="22"/>
                  <w:cs/>
                  <w:lang w:bidi="lo-LA"/>
                </w:rPr>
              </w:rPrChange>
            </w:rPr>
            <w:delText xml:space="preserve"> </w:delText>
          </w:r>
          <w:r w:rsidR="0043435D" w:rsidRPr="002C0BDB" w:rsidDel="000518A7">
            <w:rPr>
              <w:rFonts w:ascii="Phetsarath OT" w:eastAsia="Phetsarath OT" w:hAnsi="Phetsarath OT" w:cs="Phetsarath OT" w:hint="cs"/>
              <w:b w:val="0"/>
              <w:bCs w:val="0"/>
              <w:szCs w:val="28"/>
              <w:cs/>
              <w:lang w:bidi="lo-LA"/>
              <w:rPrChange w:id="10149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cs/>
                  <w:lang w:bidi="lo-LA"/>
                </w:rPr>
              </w:rPrChange>
            </w:rPr>
            <w:delText>ລະຫັດຊື່ອິນເຕີເນັດ</w:delText>
          </w:r>
        </w:del>
      </w:ins>
      <w:del w:id="10150" w:author="PSK" w:date="2021-07-15T16:11:00Z"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s/>
            <w:lang w:bidi="lo-LA"/>
            <w:rPrChange w:id="1015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Cs w:val="22"/>
                <w:cs/>
                <w:lang w:bidi="lo-LA"/>
              </w:rPr>
            </w:rPrChange>
          </w:rPr>
          <w:delText>ຊັບພະຍາກອນອິນເຕີເນັດ</w:delText>
        </w:r>
      </w:del>
    </w:p>
    <w:p w14:paraId="011A9B65" w14:textId="77777777" w:rsidR="00897237" w:rsidRPr="002C0BDB" w:rsidDel="002B15B9" w:rsidRDefault="0072440F">
      <w:pPr>
        <w:pStyle w:val="Heading3"/>
        <w:numPr>
          <w:ilvl w:val="0"/>
          <w:numId w:val="79"/>
        </w:numPr>
        <w:spacing w:before="0"/>
        <w:ind w:left="0" w:firstLine="0"/>
        <w:rPr>
          <w:del w:id="10152" w:author="PSK" w:date="2021-07-15T16:11:00Z"/>
          <w:rFonts w:ascii="Phetsarath OT" w:eastAsia="Phetsarath OT" w:hAnsi="Phetsarath OT" w:cs="Phetsarath OT"/>
          <w:color w:val="auto"/>
          <w:sz w:val="24"/>
          <w:szCs w:val="24"/>
          <w:lang w:val="fr-FR"/>
          <w:rPrChange w:id="10153" w:author="NA" w:date="2021-12-30T11:44:00Z">
            <w:rPr>
              <w:del w:id="10154" w:author="PSK" w:date="2021-07-15T16:11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10155" w:author="Windows User" w:date="2022-01-12T15:20:00Z">
          <w:pPr>
            <w:pStyle w:val="Heading3"/>
          </w:pPr>
        </w:pPrChange>
      </w:pPr>
      <w:del w:id="10156" w:author="PSK" w:date="2021-07-15T16:11:00Z">
        <w:r w:rsidRPr="002C0BDB" w:rsidDel="002B15B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01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158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</w:delText>
        </w:r>
        <w:r w:rsidR="00A448F0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015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1</w:delText>
        </w:r>
        <w:r w:rsidR="000A727C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 w:bidi="lo-LA"/>
            <w:rPrChange w:id="10160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bidi="lo-LA"/>
              </w:rPr>
            </w:rPrChange>
          </w:rPr>
          <w:delText>3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161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(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16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163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>)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016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16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ເລກໝາຍອິນເຕີເນັດ</w:delText>
        </w:r>
      </w:del>
    </w:p>
    <w:p w14:paraId="74C82C6F" w14:textId="77777777" w:rsidR="00897237" w:rsidRPr="002C0BDB" w:rsidDel="002B15B9" w:rsidRDefault="0072440F">
      <w:pPr>
        <w:pStyle w:val="NoSpacing"/>
        <w:jc w:val="thaiDistribute"/>
        <w:rPr>
          <w:del w:id="10166" w:author="PSK" w:date="2021-07-15T16:11:00Z"/>
          <w:rFonts w:ascii="Phetsarath OT" w:eastAsia="Phetsarath OT" w:hAnsi="Phetsarath OT" w:cs="Phetsarath OT"/>
          <w:sz w:val="24"/>
          <w:szCs w:val="24"/>
          <w:lang w:val="fr-FR"/>
          <w:rPrChange w:id="10167" w:author="NA" w:date="2021-12-30T11:44:00Z">
            <w:rPr>
              <w:del w:id="10168" w:author="PSK" w:date="2021-07-15T16:11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0169" w:author="Windows User" w:date="2022-01-12T15:20:00Z">
          <w:pPr>
            <w:pStyle w:val="NoSpacing"/>
            <w:ind w:left="720" w:firstLine="720"/>
            <w:jc w:val="thaiDistribute"/>
          </w:pPr>
        </w:pPrChange>
      </w:pPr>
      <w:del w:id="10170" w:author="PSK" w:date="2021-07-15T16:11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ເລກໝາຍອິນເຕີເນັດ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ແມ່ນຊຸດ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ຕົວເລກ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1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ຕົວອັກສອນ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ຫຼື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ເຄື່ອງໝາຍ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ທີ່ບົ່ງບອກເຖິງທີ່ຢູ່ຂອງອຸປະກອນເອເລັກໂຕຣນິກ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1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1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ໃນເຄືອຂ່າຍໂທລະຄົມມະນາຄົມ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1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ເຄືອຂ່າຍອິນເຕີເນັດ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1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ທີ່ໃຊ້ໃນການຕິດຕໍ່ສື່ສານ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1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del w:id="10177" w:author="PSK" w:date="2021-07-10T12:20:00Z"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ຮັບ</w:delText>
        </w:r>
        <w:r w:rsidRPr="002C0BDB" w:rsidDel="009E7BB2">
          <w:rPr>
            <w:rFonts w:ascii="Phetsarath OT" w:eastAsia="Phetsarath OT" w:hAnsi="Phetsarath OT" w:cs="Phetsarath OT"/>
            <w:sz w:val="24"/>
            <w:szCs w:val="24"/>
            <w:cs/>
            <w:rPrChange w:id="101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-</w:delText>
        </w:r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1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ສົ່ງ</w:delText>
        </w:r>
      </w:del>
      <w:del w:id="10181" w:author="PSK" w:date="2021-07-15T16:11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1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ຂໍ້ມູນຂ່າວສານແບບເອເລັກໂຕຣນິກ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1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</w:del>
    </w:p>
    <w:p w14:paraId="3E5D87C0" w14:textId="77777777" w:rsidR="00897237" w:rsidRPr="002C0BDB" w:rsidDel="002B15B9" w:rsidRDefault="00897237">
      <w:pPr>
        <w:pStyle w:val="NoSpacing"/>
        <w:rPr>
          <w:del w:id="10184" w:author="PSK" w:date="2021-07-15T16:11:00Z"/>
          <w:rFonts w:ascii="Phetsarath OT" w:eastAsia="Phetsarath OT" w:hAnsi="Phetsarath OT" w:cs="Phetsarath OT"/>
          <w:sz w:val="24"/>
          <w:szCs w:val="24"/>
          <w:lang w:val="fr-FR"/>
          <w:rPrChange w:id="10185" w:author="NA" w:date="2021-12-30T11:44:00Z">
            <w:rPr>
              <w:del w:id="10186" w:author="PSK" w:date="2021-07-15T16:11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187" w:author="Windows User" w:date="2022-01-12T15:20:00Z">
          <w:pPr>
            <w:pStyle w:val="NoSpacing"/>
            <w:ind w:left="720" w:firstLine="720"/>
          </w:pPr>
        </w:pPrChange>
      </w:pPr>
    </w:p>
    <w:p w14:paraId="252DA5A5" w14:textId="77777777" w:rsidR="00897237" w:rsidRPr="002C0BDB" w:rsidDel="002B15B9" w:rsidRDefault="0072440F">
      <w:pPr>
        <w:pStyle w:val="Heading3"/>
        <w:numPr>
          <w:ilvl w:val="0"/>
          <w:numId w:val="79"/>
        </w:numPr>
        <w:spacing w:before="0"/>
        <w:ind w:left="0" w:firstLine="0"/>
        <w:rPr>
          <w:del w:id="10188" w:author="PSK" w:date="2021-07-15T16:11:00Z"/>
          <w:rFonts w:ascii="Phetsarath OT" w:eastAsia="Phetsarath OT" w:hAnsi="Phetsarath OT" w:cs="Phetsarath OT"/>
          <w:color w:val="auto"/>
          <w:sz w:val="24"/>
          <w:szCs w:val="24"/>
          <w:lang w:val="fr-FR"/>
          <w:rPrChange w:id="10189" w:author="NA" w:date="2021-12-30T11:44:00Z">
            <w:rPr>
              <w:del w:id="10190" w:author="PSK" w:date="2021-07-15T16:11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10191" w:author="Windows User" w:date="2022-01-12T15:20:00Z">
          <w:pPr>
            <w:pStyle w:val="Heading3"/>
          </w:pPr>
        </w:pPrChange>
      </w:pPr>
      <w:del w:id="10192" w:author="PSK" w:date="2021-07-15T16:11:00Z">
        <w:r w:rsidRPr="002C0BDB" w:rsidDel="002B15B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01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A448F0"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194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1</w:delText>
        </w:r>
        <w:r w:rsidR="001518CD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/>
            <w:rPrChange w:id="1019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>4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196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(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19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198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>)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019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20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ລະຫັດຊື່ອິນເຕີເນັດ</w:delText>
        </w:r>
      </w:del>
    </w:p>
    <w:p w14:paraId="63387D10" w14:textId="77777777" w:rsidR="002F4DEB" w:rsidRPr="002C0BDB" w:rsidDel="002B15B9" w:rsidRDefault="0072440F">
      <w:pPr>
        <w:pStyle w:val="NoSpacing"/>
        <w:jc w:val="thaiDistribute"/>
        <w:rPr>
          <w:del w:id="10201" w:author="PSK" w:date="2021-07-15T16:11:00Z"/>
          <w:rFonts w:ascii="Phetsarath OT" w:eastAsia="Phetsarath OT" w:hAnsi="Phetsarath OT" w:cs="Phetsarath OT"/>
          <w:sz w:val="24"/>
          <w:szCs w:val="24"/>
          <w:lang w:val="fr-FR"/>
          <w:rPrChange w:id="10202" w:author="NA" w:date="2021-12-30T11:44:00Z">
            <w:rPr>
              <w:del w:id="10203" w:author="PSK" w:date="2021-07-15T16:11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0204" w:author="Windows User" w:date="2022-01-12T15:20:00Z">
          <w:pPr>
            <w:pStyle w:val="NoSpacing"/>
            <w:ind w:left="567" w:firstLine="709"/>
            <w:jc w:val="thaiDistribute"/>
          </w:pPr>
        </w:pPrChange>
      </w:pPr>
      <w:del w:id="10205" w:author="PSK" w:date="2021-07-15T16:11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ລະຫັດ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ຊື່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ອິນ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ເຕີ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ເນັດ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​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ແມ່ນ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ຊື່ທີ່ຖ</w:delText>
        </w:r>
      </w:del>
      <w:del w:id="10212" w:author="PSK" w:date="2021-07-10T12:21:00Z">
        <w:r w:rsidRPr="002C0BDB" w:rsidDel="009E7BB2">
          <w:rPr>
            <w:rFonts w:ascii="Phetsarath OT" w:eastAsia="Phetsarath OT" w:hAnsi="Phetsarath OT" w:cs="Phetsarath OT" w:hint="cs"/>
            <w:sz w:val="24"/>
            <w:szCs w:val="24"/>
            <w:cs/>
            <w:rPrChange w:id="102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ຶ</w:delText>
        </w:r>
      </w:del>
      <w:del w:id="10214" w:author="PSK" w:date="2021-07-15T16:11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2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ກນໍາໃຊ້ເພື່ອລະບຸແທນທີ່ຢູ່ໃນເຄືອຂ່າຍອິນເຕີເນັດ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2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333319"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(I</w:delText>
        </w:r>
        <w:r w:rsidR="001518CD"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nternet Protocol</w:delText>
        </w:r>
        <w:r w:rsidR="00333319"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) </w:delText>
        </w:r>
        <w:r w:rsidR="001518CD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2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ຂອງເຄື່ອງແມ່ຂ່າຍ</w:delText>
        </w:r>
      </w:del>
      <w:ins w:id="10221" w:author="HP" w:date="2021-07-12T11:39:00Z">
        <w:del w:id="10222" w:author="PSK" w:date="2021-07-15T16:11:00Z">
          <w:r w:rsidR="00D05B75" w:rsidRPr="002C0BDB" w:rsidDel="002B15B9">
            <w:rPr>
              <w:rFonts w:ascii="Phetsarath OT" w:eastAsia="Phetsarath OT" w:hAnsi="Phetsarath OT" w:cs="Phetsarath OT"/>
              <w:sz w:val="24"/>
              <w:szCs w:val="24"/>
              <w:cs/>
              <w:rPrChange w:id="102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del w:id="10224" w:author="PSK" w:date="2021-07-15T16:11:00Z">
        <w:r w:rsidR="001518CD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2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ເທິ</w:delText>
        </w:r>
        <w:r w:rsidR="00333319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2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ງລະບົບອິນເຕີເນັດ</w:delText>
        </w:r>
        <w:r w:rsidR="00333319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2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333319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2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="00333319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2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333319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2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ຊື່ເອີ້ນເວັບໄຊ</w:delText>
        </w:r>
        <w:r w:rsidR="00333319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2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2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ເຊີ່ງຖຶກກໍານົດຕາມລໍາດັບໂດຍຂັ້ນດ້ວຍເຄື່ອງໝາຍຈໍ້າເມັດ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2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2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“ . ”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2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ໃຫ້ສາມາດຈົດຈໍາໄດ້ງ່າຍ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2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</w:del>
    </w:p>
    <w:p w14:paraId="0922ABA7" w14:textId="77777777" w:rsidR="002F4DEB" w:rsidRPr="002C0BDB" w:rsidDel="007C3A61" w:rsidRDefault="00D05B75">
      <w:pPr>
        <w:pStyle w:val="NoSpacing"/>
        <w:numPr>
          <w:ilvl w:val="0"/>
          <w:numId w:val="79"/>
        </w:numPr>
        <w:ind w:left="0" w:firstLine="0"/>
        <w:jc w:val="both"/>
        <w:rPr>
          <w:ins w:id="10237" w:author="HP" w:date="2021-07-12T11:42:00Z"/>
          <w:del w:id="10238" w:author="PSK" w:date="2021-07-12T14:16:00Z"/>
          <w:rFonts w:ascii="Phetsarath OT" w:eastAsia="Phetsarath OT" w:hAnsi="Phetsarath OT" w:cs="Phetsarath OT"/>
          <w:sz w:val="24"/>
          <w:szCs w:val="24"/>
          <w:lang w:val="fr-FR"/>
          <w:rPrChange w:id="10239" w:author="NA" w:date="2021-12-30T11:44:00Z">
            <w:rPr>
              <w:ins w:id="10240" w:author="HP" w:date="2021-07-12T11:42:00Z"/>
              <w:del w:id="10241" w:author="PSK" w:date="2021-07-12T14:16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242" w:author="Windows User" w:date="2022-01-12T15:20:00Z">
          <w:pPr>
            <w:pStyle w:val="NoSpacing"/>
            <w:numPr>
              <w:numId w:val="79"/>
            </w:numPr>
            <w:ind w:left="720" w:hanging="360"/>
            <w:jc w:val="both"/>
          </w:pPr>
        </w:pPrChange>
      </w:pPr>
      <w:ins w:id="10243" w:author="HP" w:date="2021-07-12T11:40:00Z">
        <w:del w:id="10244" w:author="PSK" w:date="2021-07-12T14:16:00Z"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ບຸກຄົນ</w:delText>
          </w:r>
        </w:del>
        <w:del w:id="10245" w:author="PSK" w:date="2021-07-12T14:03:00Z">
          <w:r w:rsidRPr="002C0BDB" w:rsidDel="002F4DE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  <w:del w:id="10247" w:author="PSK" w:date="2021-07-12T14:16:00Z"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ນິຕິບຸກຄົນ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0249" w:author="HP" w:date="2021-07-12T11:41:00Z">
        <w:del w:id="10250" w:author="PSK" w:date="2021-07-12T14:03:00Z">
          <w:r w:rsidRPr="002C0BDB" w:rsidDel="002F4DE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  <w:del w:id="10252" w:author="PSK" w:date="2021-07-12T14:16:00Z"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ຫຼື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ການຈັດຕັ້ງ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0255" w:author="HP" w:date="2021-07-12T11:42:00Z">
        <w:del w:id="10256" w:author="PSK" w:date="2021-07-12T14:16:00Z"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25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ທັງພາຍໃນ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cs/>
              <w:rPrChange w:id="1025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2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cs/>
              <w:rPrChange w:id="102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2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ຕ່າງປະເທດ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cs/>
              <w:rPrChange w:id="102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10263" w:author="HP" w:date="2021-07-12T11:40:00Z">
        <w:del w:id="10264" w:author="PSK" w:date="2021-07-12T14:03:00Z">
          <w:r w:rsidRPr="002C0BDB" w:rsidDel="002F4DE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ທີ່ໃຫ້ບໍລິການ</w:delText>
          </w:r>
          <w:r w:rsidRPr="002C0BDB" w:rsidDel="002F4DE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, </w:delText>
          </w:r>
          <w:r w:rsidRPr="002C0BDB" w:rsidDel="002F4DE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ດຳເນີນທຸລະກິດໃນ</w:delText>
          </w:r>
          <w:r w:rsidRPr="002C0BDB" w:rsidDel="002F4DE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F4DE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ສປປ</w:delText>
          </w:r>
          <w:r w:rsidRPr="002C0BDB" w:rsidDel="002F4DE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6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F4DE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ລາວ</w:delText>
          </w:r>
          <w:r w:rsidRPr="002C0BDB" w:rsidDel="002F4DE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6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F4DE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ຕ້ອງ</w:delText>
          </w:r>
        </w:del>
        <w:del w:id="10269" w:author="PSK" w:date="2021-07-12T14:16:00Z"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ນຳ</w:delText>
          </w:r>
        </w:del>
      </w:ins>
      <w:ins w:id="10270" w:author="HP" w:date="2021-07-12T11:41:00Z">
        <w:del w:id="10271" w:author="PSK" w:date="2021-07-12T14:16:00Z"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ໃຊ້</w:delText>
          </w:r>
        </w:del>
      </w:ins>
      <w:ins w:id="10272" w:author="HP" w:date="2021-07-12T11:40:00Z">
        <w:del w:id="10273" w:author="PSK" w:date="2021-07-12T14:16:00Z"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ລະຫັດຊື່ອິນເຕີເນັດ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ຂອງ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7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ລາວ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7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ເທົ່ານັ້ນ</w:delText>
          </w:r>
        </w:del>
        <w:del w:id="10278" w:author="PSK" w:date="2021-07-12T14:14:00Z"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  <w:del w:id="10280" w:author="PSK" w:date="2021-07-12T14:16:00Z">
          <w:r w:rsidRPr="002C0BDB" w:rsidDel="007C3A6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ນອກເຫນືອຈະມີການຍົກເວັ້ນເປັນອັນສະເພາະ</w:delText>
          </w:r>
          <w:r w:rsidRPr="002C0BDB" w:rsidDel="007C3A6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02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.</w:delText>
          </w:r>
        </w:del>
      </w:ins>
    </w:p>
    <w:p w14:paraId="121FDB2B" w14:textId="77777777" w:rsidR="00D05B75" w:rsidRPr="002C0BDB" w:rsidDel="007C3A61" w:rsidRDefault="00D05B75">
      <w:pPr>
        <w:pStyle w:val="NoSpacing"/>
        <w:numPr>
          <w:ilvl w:val="0"/>
          <w:numId w:val="79"/>
        </w:numPr>
        <w:ind w:left="0" w:firstLine="0"/>
        <w:jc w:val="both"/>
        <w:rPr>
          <w:del w:id="10282" w:author="PSK" w:date="2021-07-12T14:16:00Z"/>
          <w:rFonts w:ascii="Phetsarath OT" w:eastAsia="Phetsarath OT" w:hAnsi="Phetsarath OT" w:cs="Phetsarath OT"/>
          <w:sz w:val="24"/>
          <w:szCs w:val="24"/>
          <w:lang w:val="fr-FR"/>
          <w:rPrChange w:id="10283" w:author="NA" w:date="2021-12-30T11:44:00Z">
            <w:rPr>
              <w:del w:id="10284" w:author="PSK" w:date="2021-07-12T14:16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0285" w:author="Windows User" w:date="2022-01-12T15:20:00Z">
          <w:pPr>
            <w:pStyle w:val="NoSpacing"/>
            <w:numPr>
              <w:numId w:val="79"/>
            </w:numPr>
            <w:ind w:left="720" w:hanging="360"/>
            <w:jc w:val="both"/>
          </w:pPr>
        </w:pPrChange>
      </w:pPr>
    </w:p>
    <w:p w14:paraId="6B27CE9E" w14:textId="77777777" w:rsidR="00897237" w:rsidRPr="002C0BDB" w:rsidDel="002B15B9" w:rsidRDefault="0072440F">
      <w:pPr>
        <w:pStyle w:val="Heading3"/>
        <w:numPr>
          <w:ilvl w:val="0"/>
          <w:numId w:val="79"/>
        </w:numPr>
        <w:spacing w:before="0"/>
        <w:ind w:left="0" w:firstLine="0"/>
        <w:rPr>
          <w:del w:id="10286" w:author="PSK" w:date="2021-07-15T16:11:00Z"/>
          <w:rFonts w:ascii="Phetsarath OT" w:eastAsia="Phetsarath OT" w:hAnsi="Phetsarath OT" w:cs="Phetsarath OT"/>
          <w:color w:val="auto"/>
          <w:sz w:val="24"/>
          <w:szCs w:val="24"/>
          <w:lang w:val="fr-FR"/>
          <w:rPrChange w:id="10287" w:author="NA" w:date="2021-12-30T11:44:00Z">
            <w:rPr>
              <w:del w:id="10288" w:author="PSK" w:date="2021-07-15T16:11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10289" w:author="Windows User" w:date="2022-01-12T15:20:00Z">
          <w:pPr>
            <w:pStyle w:val="Heading3"/>
          </w:pPr>
        </w:pPrChange>
      </w:pPr>
      <w:del w:id="10290" w:author="PSK" w:date="2021-07-15T16:11:00Z">
        <w:r w:rsidRPr="002C0BDB" w:rsidDel="002B15B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02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292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</w:delText>
        </w:r>
        <w:r w:rsidR="00A448F0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029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1</w:delText>
        </w:r>
        <w:r w:rsidR="001518CD" w:rsidRPr="002C0BDB" w:rsidDel="002B15B9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02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>5</w:delText>
        </w:r>
        <w:r w:rsidRPr="002C0BDB" w:rsidDel="002B15B9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102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296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>(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29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2B15B9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0298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>)</w:delText>
        </w:r>
        <w:r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029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03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ການຈົດທະບຽນ</w:delText>
        </w:r>
        <w:r w:rsidR="00667FD7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030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667FD7"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30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ເລກໝາຍອິນເຕີເນັດ</w:delText>
        </w:r>
        <w:r w:rsidR="00667FD7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030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667FD7"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30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="00667FD7" w:rsidRPr="002C0BDB" w:rsidDel="002B15B9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030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030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ລະຫັດຊື່ອິນເຕີເນັດ</w:delText>
        </w:r>
      </w:del>
    </w:p>
    <w:p w14:paraId="712E86F8" w14:textId="77777777" w:rsidR="00667FD7" w:rsidRPr="002C0BDB" w:rsidDel="002B15B9" w:rsidRDefault="00667FD7">
      <w:pPr>
        <w:spacing w:after="0" w:line="240" w:lineRule="auto"/>
        <w:jc w:val="thaiDistribute"/>
        <w:rPr>
          <w:del w:id="10307" w:author="PSK" w:date="2021-07-15T16:11:00Z"/>
          <w:rFonts w:ascii="Phetsarath OT" w:eastAsia="Phetsarath OT" w:hAnsi="Phetsarath OT" w:cs="Phetsarath OT"/>
          <w:sz w:val="24"/>
          <w:szCs w:val="24"/>
          <w:lang w:val="fr-FR" w:bidi="lo-LA"/>
          <w:rPrChange w:id="10308" w:author="NA" w:date="2021-12-30T11:44:00Z">
            <w:rPr>
              <w:del w:id="10309" w:author="PSK" w:date="2021-07-15T16:1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0310" w:author="Windows User" w:date="2022-01-12T15:20:00Z">
          <w:pPr>
            <w:spacing w:after="0" w:line="240" w:lineRule="auto"/>
            <w:ind w:left="720" w:firstLine="720"/>
            <w:jc w:val="thaiDistribute"/>
          </w:pPr>
        </w:pPrChange>
      </w:pPr>
      <w:del w:id="10311" w:author="PSK" w:date="2021-07-15T16:11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ນິຕິບຸກຄົນ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ຫຼື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03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ການຈັດຕັ້ງ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ທັງພາຍໃນ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ຕ່າງປະເທດ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ທີ່ມີຄວາມຕ້ອງການນຳໃຊ້ເລກໝາຍອິນເຕີເນັດ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3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</w:del>
      <w:del w:id="10327" w:author="PSK" w:date="2021-07-10T12:26:00Z">
        <w:r w:rsidRPr="002C0BDB" w:rsidDel="00DB0E07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03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ໃຫ້</w:delText>
        </w:r>
      </w:del>
      <w:del w:id="10329" w:author="PSK" w:date="2021-07-15T16:11:00Z">
        <w:r w:rsidR="007E4101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ສະເໜີ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ຂໍເລກ</w:delText>
        </w:r>
      </w:del>
      <w:ins w:id="10332" w:author="HP" w:date="2021-07-12T11:42:00Z">
        <w:del w:id="10333" w:author="PSK" w:date="2021-07-15T16:11:00Z">
          <w:r w:rsidR="00D05B75" w:rsidRPr="002C0BDB" w:rsidDel="002B15B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03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  </w:delText>
          </w:r>
        </w:del>
      </w:ins>
      <w:del w:id="10335" w:author="PSK" w:date="2021-07-15T16:11:00Z"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ໝາຍອິນເຕີເນັດ</w:delText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ນໍາອົງການຄຸ້ມຄອງເລກໝາຍອິນເຕີເນັດສາກົນ</w:delText>
        </w:r>
      </w:del>
      <w:del w:id="10339" w:author="PSK" w:date="2021-07-10T12:24:00Z">
        <w:r w:rsidRPr="002C0BDB" w:rsidDel="00DB0E0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EA4684" w:rsidRPr="002C0BDB" w:rsidDel="00DB0E0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EA4684" w:rsidRPr="002C0BDB" w:rsidDel="00DB0E0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del w:id="10343" w:author="PSK" w:date="2021-07-10T12:23:00Z">
        <w:r w:rsidRPr="002C0BDB" w:rsidDel="00DB0E0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ແຈ້ງຈຸດປະສົງເຖິງ</w:delText>
        </w:r>
        <w:r w:rsidRPr="002C0BDB" w:rsidDel="00DB0E0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DB0E0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ກະຊວງ</w:delText>
        </w:r>
        <w:r w:rsidRPr="002C0BDB" w:rsidDel="00DB0E0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DB0E0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DB0E0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DB0E0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DB0E0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DB0E0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03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DB0E0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03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. </w:delText>
        </w:r>
      </w:del>
    </w:p>
    <w:p w14:paraId="20FCD6CD" w14:textId="77777777" w:rsidR="00667FD7" w:rsidRPr="002C0BDB" w:rsidDel="002B15B9" w:rsidRDefault="00F17C2E">
      <w:pPr>
        <w:pStyle w:val="NoSpacing"/>
        <w:tabs>
          <w:tab w:val="left" w:pos="999"/>
        </w:tabs>
        <w:jc w:val="both"/>
        <w:rPr>
          <w:del w:id="10354" w:author="PSK" w:date="2021-07-15T16:11:00Z"/>
          <w:rFonts w:ascii="Phetsarath OT" w:eastAsia="Phetsarath OT" w:hAnsi="Phetsarath OT" w:cs="Phetsarath OT"/>
          <w:sz w:val="24"/>
          <w:szCs w:val="24"/>
          <w:lang w:val="fr-FR"/>
          <w:rPrChange w:id="10355" w:author="NA" w:date="2021-12-30T11:44:00Z">
            <w:rPr>
              <w:del w:id="10356" w:author="PSK" w:date="2021-07-15T16:11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0357" w:author="Windows User" w:date="2022-01-12T15:20:00Z">
          <w:pPr>
            <w:pStyle w:val="NoSpacing"/>
            <w:tabs>
              <w:tab w:val="left" w:pos="999"/>
            </w:tabs>
            <w:ind w:left="630" w:hanging="630"/>
            <w:jc w:val="both"/>
          </w:pPr>
        </w:pPrChange>
      </w:pPr>
      <w:ins w:id="10358" w:author="home" w:date="2021-07-12T06:20:00Z">
        <w:del w:id="10359" w:author="PSK" w:date="2021-07-15T16:11:00Z">
          <w:r w:rsidRPr="002C0BDB" w:rsidDel="002B15B9">
            <w:rPr>
              <w:rFonts w:ascii="Phetsarath OT" w:eastAsia="Phetsarath OT" w:hAnsi="Phetsarath OT" w:cs="Phetsarath OT"/>
              <w:sz w:val="24"/>
              <w:szCs w:val="24"/>
              <w:cs/>
            </w:rPr>
            <w:tab/>
          </w:r>
          <w:r w:rsidRPr="002C0BDB" w:rsidDel="002B15B9">
            <w:rPr>
              <w:rFonts w:ascii="Phetsarath OT" w:eastAsia="Phetsarath OT" w:hAnsi="Phetsarath OT" w:cs="Phetsarath OT"/>
              <w:sz w:val="24"/>
              <w:szCs w:val="24"/>
              <w:cs/>
            </w:rPr>
            <w:tab/>
          </w:r>
        </w:del>
      </w:ins>
    </w:p>
    <w:p w14:paraId="1EC92FF2" w14:textId="77777777" w:rsidR="00897237" w:rsidRPr="002C0BDB" w:rsidDel="002B15B9" w:rsidRDefault="00667FD7">
      <w:pPr>
        <w:pStyle w:val="NoSpacing"/>
        <w:tabs>
          <w:tab w:val="left" w:pos="999"/>
        </w:tabs>
        <w:jc w:val="both"/>
        <w:rPr>
          <w:del w:id="10360" w:author="PSK" w:date="2021-07-15T16:11:00Z"/>
          <w:rFonts w:ascii="Phetsarath OT" w:eastAsia="Phetsarath OT" w:hAnsi="Phetsarath OT" w:cs="Phetsarath OT"/>
          <w:sz w:val="24"/>
          <w:szCs w:val="24"/>
          <w:lang w:val="fr-FR"/>
          <w:rPrChange w:id="10361" w:author="NA" w:date="2021-12-30T11:44:00Z">
            <w:rPr>
              <w:del w:id="10362" w:author="PSK" w:date="2021-07-15T16:11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363" w:author="Windows User" w:date="2022-01-12T15:20:00Z">
          <w:pPr>
            <w:pStyle w:val="NoSpacing"/>
            <w:tabs>
              <w:tab w:val="left" w:pos="999"/>
            </w:tabs>
            <w:ind w:left="630" w:hanging="630"/>
            <w:jc w:val="both"/>
          </w:pPr>
        </w:pPrChange>
      </w:pPr>
      <w:del w:id="10364" w:author="PSK" w:date="2021-07-15T16:11:00Z"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tab/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tab/>
        </w:r>
        <w:r w:rsidRPr="002C0BDB" w:rsidDel="002B15B9">
          <w:rPr>
            <w:rFonts w:ascii="Phetsarath OT" w:eastAsia="Phetsarath OT" w:hAnsi="Phetsarath OT" w:cs="Phetsarath OT"/>
            <w:sz w:val="24"/>
            <w:szCs w:val="24"/>
            <w:cs/>
          </w:rPr>
          <w:tab/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ນິຕິບຸກຄົນ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6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ການຈັດຕັ້ງ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ທັງພາຍໃນ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ຕ່າງປະເທດ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7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ທີ່ມີຈຸດປະສົງໃຫ້ບໍລິການລະຫັດຊື່ອິນເຕີເນັດ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3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“ .LA ”</w:delText>
        </w:r>
        <w:r w:rsidR="006C3A71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6C3A71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="006C3A71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6C3A71" w:rsidRPr="002C0BDB" w:rsidDel="002B15B9">
          <w:rPr>
            <w:rFonts w:ascii="Phetsarath OT" w:eastAsia="Phetsarath OT" w:hAnsi="Phetsarath OT" w:cs="Phetsarath OT"/>
            <w:sz w:val="24"/>
            <w:szCs w:val="24"/>
            <w:lang w:val="fr-FR" w:eastAsia="zh-CN"/>
            <w:rPrChange w:id="1038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eastAsia="zh-CN"/>
              </w:rPr>
            </w:rPrChange>
          </w:rPr>
          <w:delText>“</w:delText>
        </w:r>
        <w:r w:rsidR="006C3A71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lang w:eastAsia="zh-CN"/>
            <w:rPrChange w:id="1038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eastAsia="zh-CN"/>
              </w:rPr>
            </w:rPrChange>
          </w:rPr>
          <w:delText>.</w:delText>
        </w:r>
        <w:r w:rsidR="006C3A71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lang w:eastAsia="zh-CN"/>
            <w:rPrChange w:id="103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eastAsia="zh-CN"/>
              </w:rPr>
            </w:rPrChange>
          </w:rPr>
          <w:delText>ລາວ</w:delText>
        </w:r>
        <w:r w:rsidR="006C3A71" w:rsidRPr="002C0BDB" w:rsidDel="002B15B9">
          <w:rPr>
            <w:rFonts w:ascii="Phetsarath OT" w:eastAsia="Phetsarath OT" w:hAnsi="Phetsarath OT" w:cs="Phetsarath OT"/>
            <w:sz w:val="24"/>
            <w:szCs w:val="24"/>
            <w:lang w:val="fr-FR" w:eastAsia="zh-CN"/>
            <w:rPrChange w:id="1038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eastAsia="zh-CN"/>
              </w:rPr>
            </w:rPrChange>
          </w:rPr>
          <w:delText>”</w:delText>
        </w:r>
        <w:r w:rsidR="006C3A71"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38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lang w:val="fr-FR"/>
            <w:rPrChange w:id="103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ໃນ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ສປປ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ລາວ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9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ຕ້ອງຂໍອະນຸຍາດນໍາ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ກະຊວງ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3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3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4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4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2B15B9">
          <w:rPr>
            <w:rFonts w:ascii="Phetsarath OT" w:eastAsia="Phetsarath OT" w:hAnsi="Phetsarath OT" w:cs="Phetsarath OT" w:hint="cs"/>
            <w:sz w:val="24"/>
            <w:szCs w:val="24"/>
            <w:cs/>
            <w:rPrChange w:id="104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="0072440F" w:rsidRPr="002C0BDB" w:rsidDel="002B15B9">
          <w:rPr>
            <w:rFonts w:ascii="Phetsarath OT" w:eastAsia="Phetsarath OT" w:hAnsi="Phetsarath OT" w:cs="Phetsarath OT"/>
            <w:sz w:val="24"/>
            <w:szCs w:val="24"/>
            <w:cs/>
            <w:rPrChange w:id="104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. </w:delText>
        </w:r>
      </w:del>
    </w:p>
    <w:p w14:paraId="2741169B" w14:textId="77777777" w:rsidR="00897237" w:rsidRPr="002C0BDB" w:rsidDel="002B15B9" w:rsidRDefault="00897237">
      <w:pPr>
        <w:pStyle w:val="NoSpacing"/>
        <w:jc w:val="both"/>
        <w:rPr>
          <w:del w:id="10404" w:author="PSK" w:date="2021-07-15T16:11:00Z"/>
          <w:rFonts w:ascii="Phetsarath OT" w:eastAsia="Phetsarath OT" w:hAnsi="Phetsarath OT" w:cs="Phetsarath OT"/>
          <w:b/>
          <w:bCs/>
          <w:strike/>
          <w:sz w:val="2"/>
          <w:szCs w:val="2"/>
          <w:lang w:val="fr-FR"/>
          <w:rPrChange w:id="10405" w:author="NA" w:date="2021-12-30T11:44:00Z">
            <w:rPr>
              <w:del w:id="10406" w:author="PSK" w:date="2021-07-15T16:11:00Z"/>
              <w:rFonts w:ascii="Phetsarath OT" w:eastAsia="Phetsarath OT" w:hAnsi="Phetsarath OT" w:cs="Phetsarath OT"/>
              <w:b/>
              <w:bCs/>
              <w:strike/>
              <w:sz w:val="2"/>
              <w:szCs w:val="2"/>
            </w:rPr>
          </w:rPrChange>
        </w:rPr>
      </w:pPr>
    </w:p>
    <w:p w14:paraId="070CFAEC" w14:textId="77777777" w:rsidR="00AA1490" w:rsidRPr="002C0BDB" w:rsidDel="002B15B9" w:rsidRDefault="0043435D">
      <w:pPr>
        <w:pStyle w:val="NoSpacing"/>
        <w:tabs>
          <w:tab w:val="left" w:pos="999"/>
        </w:tabs>
        <w:jc w:val="center"/>
        <w:rPr>
          <w:ins w:id="10407" w:author="HP" w:date="2021-07-09T15:22:00Z"/>
          <w:del w:id="10408" w:author="PSK" w:date="2021-07-15T16:11:00Z"/>
          <w:rFonts w:ascii="Phetsarath OT" w:eastAsia="Phetsarath OT" w:hAnsi="Phetsarath OT" w:cs="Phetsarath OT"/>
          <w:sz w:val="24"/>
          <w:szCs w:val="24"/>
          <w:lang w:val="fr-FR"/>
          <w:rPrChange w:id="10409" w:author="NA" w:date="2021-12-30T11:44:00Z">
            <w:rPr>
              <w:ins w:id="10410" w:author="HP" w:date="2021-07-09T15:22:00Z"/>
              <w:del w:id="10411" w:author="PSK" w:date="2021-07-15T16:1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0412" w:author="Windows User" w:date="2022-01-12T15:20:00Z">
          <w:pPr>
            <w:pStyle w:val="NoSpacing"/>
            <w:tabs>
              <w:tab w:val="left" w:pos="999"/>
            </w:tabs>
            <w:jc w:val="both"/>
          </w:pPr>
        </w:pPrChange>
      </w:pPr>
      <w:ins w:id="10413" w:author="HP" w:date="2021-07-09T15:22:00Z">
        <w:del w:id="10414" w:author="PSK" w:date="2021-07-10T11:33:00Z">
          <w:r w:rsidRPr="002C0BDB" w:rsidDel="002B15B9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1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ໝວດທີ</w:delText>
          </w:r>
          <w:r w:rsidRPr="002C0BDB" w:rsidDel="002B15B9">
            <w:rPr>
              <w:rFonts w:ascii="Phetsarath OT" w:eastAsia="Phetsarath OT" w:hAnsi="Phetsarath OT" w:cs="Phetsarath OT"/>
              <w:sz w:val="24"/>
              <w:szCs w:val="24"/>
              <w:cs/>
              <w:rPrChange w:id="1041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3</w:delText>
          </w:r>
        </w:del>
      </w:ins>
    </w:p>
    <w:p w14:paraId="1802F592" w14:textId="77777777" w:rsidR="0043435D" w:rsidRPr="002C0BDB" w:rsidDel="005F130B" w:rsidRDefault="005B7E97">
      <w:pPr>
        <w:pStyle w:val="NoSpacing"/>
        <w:tabs>
          <w:tab w:val="left" w:pos="999"/>
        </w:tabs>
        <w:jc w:val="center"/>
        <w:rPr>
          <w:del w:id="10417" w:author="PSK" w:date="2021-07-16T15:07:00Z"/>
          <w:rFonts w:ascii="Phetsarath OT" w:eastAsia="Phetsarath OT" w:hAnsi="Phetsarath OT" w:cs="Phetsarath OT"/>
          <w:sz w:val="24"/>
          <w:szCs w:val="24"/>
          <w:lang w:val="fr-FR"/>
          <w:rPrChange w:id="10418" w:author="NA" w:date="2021-12-30T11:44:00Z">
            <w:rPr>
              <w:del w:id="10419" w:author="PSK" w:date="2021-07-16T15:07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0420" w:author="Windows User" w:date="2022-01-12T15:20:00Z">
          <w:pPr>
            <w:pStyle w:val="NoSpacing"/>
            <w:tabs>
              <w:tab w:val="left" w:pos="999"/>
            </w:tabs>
            <w:jc w:val="both"/>
          </w:pPr>
        </w:pPrChange>
      </w:pPr>
      <w:ins w:id="10421" w:author="HP" w:date="2021-07-09T15:22:00Z">
        <w:del w:id="10422" w:author="PSK" w:date="2021-07-10T11:33:00Z">
          <w:r w:rsidRPr="002C0BDB" w:rsidDel="005F130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2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ຄື້ນຄວາມຸຖີ່ວິທິຍຸສື່ສານ</w:delText>
          </w:r>
        </w:del>
      </w:ins>
      <w:ins w:id="10424" w:author="HP" w:date="2021-07-09T15:24:00Z">
        <w:del w:id="10425" w:author="PSK" w:date="2021-07-10T11:33:00Z">
          <w:r w:rsidRPr="002C0BDB" w:rsidDel="005F130B">
            <w:rPr>
              <w:rFonts w:ascii="Phetsarath OT" w:eastAsia="Phetsarath OT" w:hAnsi="Phetsarath OT" w:cs="Phetsarath OT"/>
              <w:sz w:val="24"/>
              <w:szCs w:val="24"/>
              <w:cs/>
              <w:rPrChange w:id="1042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2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ແລະ</w:delText>
          </w:r>
          <w:r w:rsidRPr="002C0BDB" w:rsidDel="005F130B">
            <w:rPr>
              <w:rFonts w:ascii="Phetsarath OT" w:eastAsia="Phetsarath OT" w:hAnsi="Phetsarath OT" w:cs="Phetsarath OT"/>
              <w:sz w:val="24"/>
              <w:szCs w:val="24"/>
              <w:cs/>
              <w:rPrChange w:id="1042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2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ຕຳແໜ່ງວົງໂຄຈອນດາວທຽມ</w:delText>
          </w:r>
        </w:del>
      </w:ins>
    </w:p>
    <w:p w14:paraId="4493A09B" w14:textId="77777777" w:rsidR="00AA1490" w:rsidRPr="002C0BDB" w:rsidDel="005F130B" w:rsidRDefault="005B7E97">
      <w:pPr>
        <w:pStyle w:val="NoSpacing"/>
        <w:rPr>
          <w:ins w:id="10430" w:author="HP" w:date="2021-07-09T15:24:00Z"/>
          <w:del w:id="10431" w:author="PSK" w:date="2021-07-16T15:07:00Z"/>
          <w:rFonts w:ascii="Phetsarath OT" w:eastAsia="Phetsarath OT" w:hAnsi="Phetsarath OT" w:cs="Phetsarath OT"/>
          <w:sz w:val="24"/>
          <w:szCs w:val="24"/>
          <w:lang w:val="fr-FR"/>
          <w:rPrChange w:id="10432" w:author="NA" w:date="2021-12-30T11:44:00Z">
            <w:rPr>
              <w:ins w:id="10433" w:author="HP" w:date="2021-07-09T15:24:00Z"/>
              <w:del w:id="10434" w:author="PSK" w:date="2021-07-16T15:07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0435" w:author="Windows User" w:date="2022-01-12T15:20:00Z">
          <w:pPr>
            <w:pStyle w:val="NoSpacing"/>
            <w:jc w:val="both"/>
          </w:pPr>
        </w:pPrChange>
      </w:pPr>
      <w:ins w:id="10436" w:author="HP" w:date="2021-07-09T15:23:00Z">
        <w:del w:id="10437" w:author="PSK" w:date="2021-07-10T11:33:00Z"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ມາດຕາ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>....</w:delText>
          </w:r>
        </w:del>
      </w:ins>
      <w:ins w:id="10438" w:author="HP" w:date="2021-07-09T15:24:00Z">
        <w:del w:id="10439" w:author="PSK" w:date="2021-07-10T11:33:00Z">
          <w:r w:rsidRPr="002C0BDB" w:rsidDel="005F130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4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ຄື້ນຄວາມຸຖີ່ວິທິຍຸສື່ສານ</w:delText>
          </w:r>
        </w:del>
      </w:ins>
    </w:p>
    <w:p w14:paraId="6E85277B" w14:textId="77777777" w:rsidR="005B7E97" w:rsidRPr="002C0BDB" w:rsidDel="005F130B" w:rsidRDefault="005B7E97">
      <w:pPr>
        <w:pStyle w:val="NoSpacing"/>
        <w:rPr>
          <w:ins w:id="10441" w:author="HP" w:date="2021-07-09T15:25:00Z"/>
          <w:del w:id="10442" w:author="PSK" w:date="2021-07-16T15:07:00Z"/>
          <w:rFonts w:ascii="Phetsarath OT" w:eastAsia="Phetsarath OT" w:hAnsi="Phetsarath OT" w:cs="Phetsarath OT"/>
          <w:lang w:val="fr-FR"/>
          <w:rPrChange w:id="10443" w:author="NA" w:date="2021-12-30T11:44:00Z">
            <w:rPr>
              <w:ins w:id="10444" w:author="HP" w:date="2021-07-09T15:25:00Z"/>
              <w:del w:id="10445" w:author="PSK" w:date="2021-07-16T15:07:00Z"/>
              <w:rFonts w:ascii="Phetsarath OT" w:eastAsia="Phetsarath OT" w:hAnsi="Phetsarath OT" w:cs="Phetsarath OT"/>
            </w:rPr>
          </w:rPrChange>
        </w:rPr>
        <w:pPrChange w:id="10446" w:author="Windows User" w:date="2022-01-12T15:20:00Z">
          <w:pPr>
            <w:pStyle w:val="NoSpacing"/>
            <w:jc w:val="both"/>
          </w:pPr>
        </w:pPrChange>
      </w:pPr>
      <w:ins w:id="10447" w:author="HP" w:date="2021-07-09T15:25:00Z">
        <w:del w:id="10448" w:author="PSK" w:date="2021-07-10T11:33:00Z"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ຄື້ນຄວາມຖີ່ວິທະຍຸສື່ສານ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ແມ່ນ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ຄື້ນແມ່ເຫຼັກໄຟຟ້າ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ທີ່ເປັນຊັບພະຍາກອນທຳມະຊາດ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ຊຶ່ງມີຢ່າງຈຳກັດ</w:delText>
          </w:r>
          <w:r w:rsidRPr="002C0BDB" w:rsidDel="005F130B">
            <w:rPr>
              <w:rFonts w:ascii="Phetsarath OT" w:eastAsia="Phetsarath OT" w:hAnsi="Phetsarath OT" w:cs="Phetsarath OT"/>
              <w:lang w:val="fr-FR"/>
              <w:rPrChange w:id="10449" w:author="NA" w:date="2021-12-30T11:44:00Z">
                <w:rPr>
                  <w:rFonts w:ascii="Phetsarath OT" w:eastAsia="Phetsarath OT" w:hAnsi="Phetsarath OT" w:cs="Phetsarath OT"/>
                </w:rPr>
              </w:rPrChange>
            </w:rPr>
            <w:delText xml:space="preserve">,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ແຜ່ກະຈາຍໃນອາກາດ</w:delText>
          </w:r>
          <w:r w:rsidRPr="002C0BDB" w:rsidDel="005F130B">
            <w:rPr>
              <w:rFonts w:ascii="Phetsarath OT" w:eastAsia="Phetsarath OT" w:hAnsi="Phetsarath OT" w:cs="Phetsarath OT"/>
              <w:lang w:val="fr-FR"/>
              <w:rPrChange w:id="10450" w:author="NA" w:date="2021-12-30T11:44:00Z">
                <w:rPr>
                  <w:rFonts w:ascii="Phetsarath OT" w:eastAsia="Phetsarath OT" w:hAnsi="Phetsarath OT" w:cs="Phetsarath OT"/>
                </w:rPr>
              </w:rPrChange>
            </w:rPr>
            <w:delText xml:space="preserve">,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ອາວະກາດ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ແລະ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ໃຕ້ນ້ຳ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ນຳໃຊ້ເຂົ້າໃນວຽກງານການສື່ສານ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ທີ່ມີຄື້ນຄວາມຖີ່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ແຕ່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ແປດຈຸດສາມ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ກິໂລເຮີດ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ເຖິງ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ສາມພັນ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5F130B">
            <w:rPr>
              <w:rFonts w:ascii="Phetsarath OT" w:eastAsia="Phetsarath OT" w:hAnsi="Phetsarath OT" w:cs="Phetsarath OT" w:hint="cs"/>
              <w:cs/>
            </w:rPr>
            <w:delText>ຈີກາເຮີດ</w:delText>
          </w:r>
          <w:r w:rsidRPr="002C0BDB" w:rsidDel="005F130B">
            <w:rPr>
              <w:rFonts w:ascii="Phetsarath OT" w:eastAsia="Phetsarath OT" w:hAnsi="Phetsarath OT" w:cs="Phetsarath OT"/>
              <w:cs/>
            </w:rPr>
            <w:delText>.</w:delText>
          </w:r>
        </w:del>
      </w:ins>
    </w:p>
    <w:p w14:paraId="05489D56" w14:textId="2E7E33B8" w:rsidR="005B7E97" w:rsidRPr="002C0BDB" w:rsidDel="00AD009A" w:rsidRDefault="005B7E97">
      <w:pPr>
        <w:pStyle w:val="NoSpacing"/>
        <w:rPr>
          <w:ins w:id="10451" w:author="HP" w:date="2021-07-09T15:27:00Z"/>
          <w:del w:id="10452" w:author="PSK" w:date="2021-08-15T11:46:00Z"/>
          <w:rFonts w:ascii="Phetsarath OT" w:eastAsia="Phetsarath OT" w:hAnsi="Phetsarath OT" w:cs="Phetsarath OT"/>
          <w:lang w:val="fr-FR"/>
          <w:rPrChange w:id="10453" w:author="NA" w:date="2021-12-30T11:44:00Z">
            <w:rPr>
              <w:ins w:id="10454" w:author="HP" w:date="2021-07-09T15:27:00Z"/>
              <w:del w:id="10455" w:author="PSK" w:date="2021-08-15T11:46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0456" w:author="Windows User" w:date="2022-01-12T15:20:00Z">
          <w:pPr>
            <w:pStyle w:val="NoSpacing"/>
            <w:jc w:val="both"/>
          </w:pPr>
        </w:pPrChange>
      </w:pPr>
      <w:ins w:id="10457" w:author="HP" w:date="2021-07-09T15:25:00Z">
        <w:del w:id="10458" w:author="PSK" w:date="2021-07-10T11:33:00Z">
          <w:r w:rsidRPr="002C0BDB" w:rsidDel="00A35908">
            <w:rPr>
              <w:rFonts w:ascii="Phetsarath OT" w:eastAsia="Phetsarath OT" w:hAnsi="Phetsarath OT" w:cs="Phetsarath OT" w:hint="cs"/>
              <w:cs/>
            </w:rPr>
            <w:delText>ການຄູ້ມຄອງ</w:delText>
          </w:r>
          <w:r w:rsidRPr="002C0BDB" w:rsidDel="00A35908">
            <w:rPr>
              <w:rFonts w:ascii="Phetsarath OT" w:eastAsia="Phetsarath OT" w:hAnsi="Phetsarath OT" w:cs="Phetsarath OT"/>
              <w:lang w:val="fr-FR"/>
              <w:rPrChange w:id="10459" w:author="NA" w:date="2021-12-30T11:44:00Z">
                <w:rPr>
                  <w:rFonts w:ascii="Phetsarath OT" w:eastAsia="Phetsarath OT" w:hAnsi="Phetsarath OT" w:cs="Phetsarath OT"/>
                </w:rPr>
              </w:rPrChange>
            </w:rPr>
            <w:delText>,</w:delText>
          </w:r>
          <w:r w:rsidRPr="002C0BDB" w:rsidDel="00A35908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A35908">
            <w:rPr>
              <w:rFonts w:ascii="Phetsarath OT" w:eastAsia="Phetsarath OT" w:hAnsi="Phetsarath OT" w:cs="Phetsarath OT" w:hint="cs"/>
              <w:cs/>
            </w:rPr>
            <w:delText>ການຳໃຊ້</w:delText>
          </w:r>
          <w:r w:rsidRPr="002C0BDB" w:rsidDel="00A35908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A35908">
            <w:rPr>
              <w:rFonts w:ascii="Phetsarath OT" w:eastAsia="Phetsarath OT" w:hAnsi="Phetsarath OT" w:cs="Phetsarath OT" w:hint="cs"/>
              <w:cs/>
            </w:rPr>
            <w:delText>ຄື້ນຄວາມຖີ່ວິທະຍຸສື່ສານ</w:delText>
          </w:r>
        </w:del>
      </w:ins>
      <w:ins w:id="10460" w:author="HP" w:date="2021-07-09T15:26:00Z">
        <w:del w:id="10461" w:author="PSK" w:date="2021-07-10T11:33:00Z">
          <w:r w:rsidRPr="002C0BDB" w:rsidDel="00A35908">
            <w:rPr>
              <w:rFonts w:ascii="Phetsarath OT" w:eastAsia="Phetsarath OT" w:hAnsi="Phetsarath OT" w:cs="Phetsarath OT" w:hint="cs"/>
              <w:cs/>
            </w:rPr>
            <w:delText>ແມ່ນໄດ້ກຳນົດໄວ້ໃນກົດໝາຍວ່າດ້ວຍຄື້ນຄວາມຖີ່ວິທະຍຸສື່</w:delText>
          </w:r>
        </w:del>
      </w:ins>
      <w:ins w:id="10462" w:author="HP" w:date="2021-07-09T15:27:00Z">
        <w:del w:id="10463" w:author="PSK" w:date="2021-07-10T11:33:00Z">
          <w:r w:rsidRPr="002C0BDB" w:rsidDel="00A35908">
            <w:rPr>
              <w:rFonts w:ascii="Phetsarath OT" w:eastAsia="Phetsarath OT" w:hAnsi="Phetsarath OT" w:cs="Phetsarath OT" w:hint="cs"/>
              <w:cs/>
            </w:rPr>
            <w:delText>ມາດຕາ</w:delText>
          </w:r>
          <w:r w:rsidRPr="002C0BDB" w:rsidDel="00A35908">
            <w:rPr>
              <w:rFonts w:ascii="Phetsarath OT" w:eastAsia="Phetsarath OT" w:hAnsi="Phetsarath OT" w:cs="Phetsarath OT"/>
              <w:cs/>
            </w:rPr>
            <w:delText>...</w:delText>
          </w:r>
          <w:r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6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ຕຳແໜ່ງວົງໂຄຈອນດາວທຽມ</w:delText>
          </w:r>
        </w:del>
      </w:ins>
    </w:p>
    <w:p w14:paraId="4DC8A543" w14:textId="77777777" w:rsidR="005B7E97" w:rsidRPr="002C0BDB" w:rsidDel="005F130B" w:rsidRDefault="00FF3FFC">
      <w:pPr>
        <w:pStyle w:val="NoSpacing"/>
        <w:spacing w:line="340" w:lineRule="exact"/>
        <w:ind w:firstLine="720"/>
        <w:rPr>
          <w:ins w:id="10465" w:author="HP" w:date="2021-07-09T15:27:00Z"/>
          <w:del w:id="10466" w:author="PSK" w:date="2021-07-16T15:06:00Z"/>
          <w:rFonts w:ascii="Phetsarath OT" w:eastAsia="Phetsarath OT" w:hAnsi="Phetsarath OT" w:cs="Phetsarath OT"/>
          <w:sz w:val="24"/>
          <w:szCs w:val="24"/>
          <w:lang w:val="fr-FR"/>
          <w:rPrChange w:id="10467" w:author="NA" w:date="2021-12-30T11:44:00Z">
            <w:rPr>
              <w:ins w:id="10468" w:author="HP" w:date="2021-07-09T15:27:00Z"/>
              <w:del w:id="10469" w:author="PSK" w:date="2021-07-16T15:06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0470" w:author="Windows User" w:date="2022-01-12T15:20:00Z">
          <w:pPr>
            <w:pStyle w:val="NoSpacing"/>
            <w:jc w:val="both"/>
          </w:pPr>
        </w:pPrChange>
      </w:pPr>
      <w:ins w:id="10471" w:author="HP" w:date="2021-07-09T15:35:00Z">
        <w:del w:id="10472" w:author="PSK" w:date="2021-07-10T11:33:00Z">
          <w:r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7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ຕຳແໜ່ງວົງໂຄຈອນດາວທຽມແມ່ນເສັນທາງໂ</w:delText>
          </w:r>
        </w:del>
      </w:ins>
      <w:ins w:id="10474" w:author="HP" w:date="2021-07-09T15:36:00Z">
        <w:del w:id="10475" w:author="PSK" w:date="2021-07-10T11:33:00Z">
          <w:r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7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ຄ</w:delText>
          </w:r>
        </w:del>
      </w:ins>
      <w:ins w:id="10477" w:author="HP" w:date="2021-07-09T15:35:00Z">
        <w:del w:id="10478" w:author="PSK" w:date="2021-07-10T11:33:00Z">
          <w:r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7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ຈອນ</w:delText>
          </w:r>
        </w:del>
      </w:ins>
      <w:ins w:id="10480" w:author="HP" w:date="2021-07-09T15:37:00Z">
        <w:del w:id="10481" w:author="PSK" w:date="2021-07-10T11:33:00Z">
          <w:r w:rsidR="005711BB"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8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ຂ</w:delText>
          </w:r>
        </w:del>
      </w:ins>
      <w:ins w:id="10483" w:author="HP" w:date="2021-07-09T15:35:00Z">
        <w:del w:id="10484" w:author="PSK" w:date="2021-07-10T11:33:00Z">
          <w:r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8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ອງ</w:delText>
          </w:r>
        </w:del>
      </w:ins>
      <w:ins w:id="10486" w:author="HP" w:date="2021-07-09T15:37:00Z">
        <w:del w:id="10487" w:author="PSK" w:date="2021-07-10T11:33:00Z">
          <w:r w:rsidR="005711BB"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8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ໜ່</w:delText>
          </w:r>
        </w:del>
      </w:ins>
      <w:ins w:id="10489" w:author="HP" w:date="2021-07-09T15:35:00Z">
        <w:del w:id="10490" w:author="PSK" w:date="2021-07-10T11:33:00Z">
          <w:r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9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ວຍດາວທຽມທີ່ປີ່ນອ້ອມ</w:delText>
          </w:r>
        </w:del>
      </w:ins>
      <w:ins w:id="10492" w:author="HP" w:date="2021-07-09T15:36:00Z">
        <w:del w:id="10493" w:author="PSK" w:date="2021-07-10T11:33:00Z">
          <w:r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9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ໜ່ວຍໂລກ</w:delText>
          </w:r>
          <w:r w:rsidRPr="002C0BDB" w:rsidDel="00A35908">
            <w:rPr>
              <w:rFonts w:ascii="Phetsarath OT" w:eastAsia="Phetsarath OT" w:hAnsi="Phetsarath OT" w:cs="Phetsarath OT"/>
              <w:sz w:val="24"/>
              <w:szCs w:val="24"/>
              <w:cs/>
              <w:rPrChange w:id="1049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9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ຫຼື</w:delText>
          </w:r>
          <w:r w:rsidRPr="002C0BDB" w:rsidDel="00A35908">
            <w:rPr>
              <w:rFonts w:ascii="Phetsarath OT" w:eastAsia="Phetsarath OT" w:hAnsi="Phetsarath OT" w:cs="Phetsarath OT"/>
              <w:sz w:val="24"/>
              <w:szCs w:val="24"/>
              <w:cs/>
              <w:rPrChange w:id="1049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9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ວັດຖຸອື່ນໃນຮ່ວງອາວ</w:delText>
          </w:r>
          <w:r w:rsidRPr="002C0BDB" w:rsidDel="005F130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49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ະກາດ</w:delText>
          </w:r>
        </w:del>
      </w:ins>
    </w:p>
    <w:p w14:paraId="2578DDF3" w14:textId="77777777" w:rsidR="005B7E97" w:rsidRPr="002C0BDB" w:rsidDel="00D05B75" w:rsidRDefault="005B7E97">
      <w:pPr>
        <w:pStyle w:val="NoSpacing"/>
        <w:spacing w:line="340" w:lineRule="exact"/>
        <w:ind w:firstLine="720"/>
        <w:rPr>
          <w:del w:id="10500" w:author="HP" w:date="2021-07-12T11:43:00Z"/>
          <w:rFonts w:ascii="Phetsarath OT" w:eastAsia="Phetsarath OT" w:hAnsi="Phetsarath OT" w:cs="Phetsarath OT"/>
          <w:sz w:val="24"/>
          <w:szCs w:val="24"/>
          <w:lang w:val="fr-FR"/>
          <w:rPrChange w:id="10501" w:author="NA" w:date="2021-12-30T11:44:00Z">
            <w:rPr>
              <w:del w:id="10502" w:author="HP" w:date="2021-07-12T11:43:00Z"/>
              <w:rFonts w:ascii="Phetsarath OT" w:eastAsia="Phetsarath OT" w:hAnsi="Phetsarath OT" w:cs="Phetsarath OT"/>
            </w:rPr>
          </w:rPrChange>
        </w:rPr>
        <w:pPrChange w:id="10503" w:author="Windows User" w:date="2022-01-12T15:20:00Z">
          <w:pPr>
            <w:pStyle w:val="NoSpacing"/>
            <w:jc w:val="both"/>
          </w:pPr>
        </w:pPrChange>
      </w:pPr>
      <w:ins w:id="10504" w:author="HP" w:date="2021-07-09T15:27:00Z">
        <w:del w:id="10505" w:author="PSK" w:date="2021-07-10T11:33:00Z">
          <w:r w:rsidRPr="002C0BDB" w:rsidDel="00A35908">
            <w:rPr>
              <w:rFonts w:ascii="Phetsarath OT" w:eastAsia="Phetsarath OT" w:hAnsi="Phetsarath OT" w:cs="Phetsarath OT" w:hint="cs"/>
              <w:cs/>
            </w:rPr>
            <w:delText>ການຄູ້ມຄອງ</w:delText>
          </w:r>
        </w:del>
      </w:ins>
      <w:ins w:id="10506" w:author="HP" w:date="2021-07-09T15:37:00Z">
        <w:del w:id="10507" w:author="PSK" w:date="2021-07-10T11:33:00Z">
          <w:r w:rsidR="00FF3FFC" w:rsidRPr="002C0BDB" w:rsidDel="00A35908">
            <w:rPr>
              <w:rFonts w:ascii="Phetsarath OT" w:eastAsia="Phetsarath OT" w:hAnsi="Phetsarath OT" w:cs="Phetsarath OT"/>
              <w:lang w:val="fr-FR"/>
              <w:rPrChange w:id="10508" w:author="NA" w:date="2021-12-30T11:44:00Z">
                <w:rPr>
                  <w:rFonts w:ascii="Phetsarath OT" w:eastAsia="Phetsarath OT" w:hAnsi="Phetsarath OT" w:cs="Phetsarath OT"/>
                </w:rPr>
              </w:rPrChange>
            </w:rPr>
            <w:delText xml:space="preserve">, </w:delText>
          </w:r>
          <w:r w:rsidR="00FF3FFC" w:rsidRPr="002C0BDB" w:rsidDel="00A35908">
            <w:rPr>
              <w:rFonts w:ascii="Phetsarath OT" w:eastAsia="Phetsarath OT" w:hAnsi="Phetsarath OT" w:cs="Phetsarath OT" w:hint="cs"/>
              <w:cs/>
            </w:rPr>
            <w:delText>ການນຳໃຊ້</w:delText>
          </w:r>
          <w:r w:rsidR="00FF3FFC" w:rsidRPr="002C0BDB" w:rsidDel="00A35908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="00FF3FFC" w:rsidRPr="002C0BDB" w:rsidDel="00A3590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050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ຕຳແໜ່ງວົງໂຄຈອນດາວທຽມ</w:delText>
          </w:r>
        </w:del>
      </w:ins>
      <w:ins w:id="10510" w:author="HP" w:date="2021-07-09T15:27:00Z">
        <w:del w:id="10511" w:author="PSK" w:date="2021-07-10T11:33:00Z">
          <w:r w:rsidRPr="002C0BDB" w:rsidDel="00A35908">
            <w:rPr>
              <w:rFonts w:ascii="Phetsarath OT" w:eastAsia="Phetsarath OT" w:hAnsi="Phetsarath OT" w:cs="Phetsarath OT" w:hint="cs"/>
              <w:cs/>
            </w:rPr>
            <w:delText>ການຳໃຊ້</w:delText>
          </w:r>
        </w:del>
      </w:ins>
      <w:ins w:id="10512" w:author="HP" w:date="2021-07-09T15:28:00Z">
        <w:del w:id="10513" w:author="PSK" w:date="2021-07-10T11:33:00Z">
          <w:r w:rsidRPr="002C0BDB" w:rsidDel="00A35908">
            <w:rPr>
              <w:rFonts w:ascii="Phetsarath OT" w:eastAsia="Phetsarath OT" w:hAnsi="Phetsarath OT" w:cs="Phetsarath OT" w:hint="cs"/>
              <w:cs/>
            </w:rPr>
            <w:delText>ແມ່ນໄດ້ກຳນົດໄວ້ໃນດຳລັດວ່າດ້ວຍການສື່ສານຜ່ານ</w:delText>
          </w:r>
        </w:del>
      </w:ins>
    </w:p>
    <w:p w14:paraId="28E76841" w14:textId="5E20192D" w:rsidR="00897237" w:rsidRPr="002C0BDB" w:rsidDel="00952C74" w:rsidRDefault="0072440F">
      <w:pPr>
        <w:pStyle w:val="Heading1"/>
        <w:spacing w:before="0" w:line="340" w:lineRule="exact"/>
        <w:jc w:val="center"/>
        <w:rPr>
          <w:del w:id="10514" w:author="PSK" w:date="2021-08-06T11:30:00Z"/>
          <w:rFonts w:ascii="Phetsarath OT" w:eastAsia="Phetsarath OT" w:hAnsi="Phetsarath OT" w:cs="Phetsarath OT"/>
          <w:strike/>
          <w:color w:val="auto"/>
          <w:szCs w:val="28"/>
          <w:lang w:val="fr-FR" w:bidi="lo-LA"/>
          <w:rPrChange w:id="10515" w:author="NA" w:date="2021-12-30T11:44:00Z">
            <w:rPr>
              <w:del w:id="10516" w:author="PSK" w:date="2021-08-06T11:30:00Z"/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10517" w:author="Windows User" w:date="2022-01-12T15:20:00Z">
          <w:pPr>
            <w:pStyle w:val="Heading1"/>
            <w:spacing w:before="0" w:line="240" w:lineRule="auto"/>
            <w:jc w:val="center"/>
          </w:pPr>
        </w:pPrChange>
      </w:pPr>
      <w:bookmarkStart w:id="10518" w:name="_Toc77346183"/>
      <w:del w:id="10519" w:author="PSK" w:date="2021-08-06T11:30:00Z">
        <w:r w:rsidRPr="002C0BDB" w:rsidDel="00952C74">
          <w:rPr>
            <w:rFonts w:ascii="Phetsarath OT" w:eastAsia="Phetsarath OT" w:hAnsi="Phetsarath OT" w:cs="Phetsarath OT"/>
            <w:strike/>
            <w:color w:val="auto"/>
            <w:szCs w:val="28"/>
            <w:cs/>
            <w:lang w:bidi="lo-LA"/>
            <w:rPrChange w:id="10520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delText>ພາກທີ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Cs w:val="28"/>
            <w:lang w:val="fr-FR"/>
            <w:rPrChange w:id="10521" w:author="NA" w:date="2021-12-30T11:44:00Z">
              <w:rPr>
                <w:rFonts w:cs="Angsana New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lang w:val="fr-FR" w:bidi="lo-LA"/>
            <w:rPrChange w:id="10522" w:author="NA" w:date="2021-12-30T11:44:00Z">
              <w:rPr>
                <w:rFonts w:ascii="Phetsarath OT" w:eastAsia="Phetsarath OT" w:hAnsi="Phetsarath OT" w:cs="Phetsarath OT"/>
              </w:rPr>
            </w:rPrChange>
          </w:rPr>
          <w:delText>III</w:delText>
        </w:r>
        <w:bookmarkEnd w:id="10518"/>
      </w:del>
    </w:p>
    <w:p w14:paraId="56DFFD39" w14:textId="218B4D9D" w:rsidR="005F130B" w:rsidRPr="002C0BDB" w:rsidDel="00952C74" w:rsidRDefault="0072440F">
      <w:pPr>
        <w:spacing w:after="0" w:line="340" w:lineRule="exact"/>
        <w:rPr>
          <w:del w:id="10523" w:author="PSK" w:date="2021-08-06T11:30:00Z"/>
          <w:rFonts w:ascii="Phetsarath OT" w:eastAsia="Phetsarath OT" w:hAnsi="Phetsarath OT" w:cs="Phetsarath OT"/>
          <w:strike/>
          <w:lang w:val="fr-FR" w:bidi="lo-LA"/>
          <w:rPrChange w:id="10524" w:author="NA" w:date="2021-12-30T11:44:00Z">
            <w:rPr>
              <w:del w:id="10525" w:author="PSK" w:date="2021-08-06T11:30:00Z"/>
              <w:rFonts w:ascii="Phetsarath OT" w:eastAsia="Phetsarath OT" w:hAnsi="Phetsarath OT" w:cs="Phetsarath OT"/>
              <w:color w:val="auto"/>
              <w:szCs w:val="28"/>
            </w:rPr>
          </w:rPrChange>
        </w:rPr>
        <w:pPrChange w:id="10526" w:author="Windows User" w:date="2022-01-12T15:20:00Z">
          <w:pPr>
            <w:pStyle w:val="Heading1"/>
            <w:spacing w:before="0" w:line="240" w:lineRule="auto"/>
            <w:jc w:val="center"/>
          </w:pPr>
        </w:pPrChange>
      </w:pPr>
      <w:bookmarkStart w:id="10527" w:name="_Toc77346184"/>
      <w:del w:id="10528" w:author="PSK" w:date="2021-08-06T11:30:00Z">
        <w:r w:rsidRPr="002C0BDB" w:rsidDel="00952C74">
          <w:rPr>
            <w:rFonts w:ascii="Phetsarath OT" w:eastAsia="Phetsarath OT" w:hAnsi="Phetsarath OT" w:cs="Phetsarath OT"/>
            <w:strike/>
            <w:lang w:val="fr-FR"/>
            <w:rPrChange w:id="10529" w:author="NA" w:date="2021-12-30T11:44:00Z">
              <w:rPr>
                <w:rFonts w:ascii="Phetsarath OT" w:eastAsia="Phetsarath OT" w:hAnsi="Phetsarath OT" w:cs="Phetsarath OT"/>
              </w:rPr>
            </w:rPrChange>
          </w:rPr>
          <w:delText>(</w:delText>
        </w:r>
        <w:r w:rsidRPr="002C0BDB" w:rsidDel="00952C74">
          <w:rPr>
            <w:rFonts w:ascii="Phetsarath OT" w:eastAsia="Phetsarath OT" w:hAnsi="Phetsarath OT" w:cs="Phetsarath OT" w:hint="cs"/>
            <w:strike/>
            <w:cs/>
            <w:lang w:bidi="lo-LA"/>
            <w:rPrChange w:id="10530" w:author="NA" w:date="2021-12-30T11:44:00Z">
              <w:rPr>
                <w:rFonts w:ascii="Phetsarath OT" w:eastAsia="Phetsarath OT" w:hAnsi="Phetsarath OT" w:cs="Phetsarath OT" w:hint="cs"/>
                <w:cs/>
                <w:lang w:bidi="lo-LA"/>
              </w:rPr>
            </w:rPrChange>
          </w:rPr>
          <w:delText>ໃໝ່</w:delText>
        </w:r>
        <w:r w:rsidRPr="002C0BDB" w:rsidDel="00952C74">
          <w:rPr>
            <w:rFonts w:ascii="Phetsarath OT" w:eastAsia="Phetsarath OT" w:hAnsi="Phetsarath OT" w:cs="Phetsarath OT"/>
            <w:strike/>
            <w:lang w:val="fr-FR"/>
            <w:rPrChange w:id="10531" w:author="NA" w:date="2021-12-30T11:44:00Z">
              <w:rPr>
                <w:rFonts w:ascii="Phetsarath OT" w:eastAsia="Phetsarath OT" w:hAnsi="Phetsarath OT" w:cs="Phetsarath OT"/>
              </w:rPr>
            </w:rPrChange>
          </w:rPr>
          <w:delText>)</w:delText>
        </w:r>
      </w:del>
      <w:del w:id="10532" w:author="PSK" w:date="2021-07-16T15:07:00Z">
        <w:r w:rsidRPr="002C0BDB" w:rsidDel="005F130B">
          <w:rPr>
            <w:rFonts w:ascii="Phetsarath OT" w:eastAsia="Phetsarath OT" w:hAnsi="Phetsarath OT" w:cs="Phetsarath OT"/>
            <w:strike/>
            <w:lang w:val="fr-FR"/>
            <w:rPrChange w:id="10533" w:author="NA" w:date="2021-12-30T11:44:00Z">
              <w:rPr>
                <w:rFonts w:ascii="Phetsarath OT" w:eastAsia="Phetsarath OT" w:hAnsi="Phetsarath OT" w:cs="Phetsarath OT"/>
              </w:rPr>
            </w:rPrChange>
          </w:rPr>
          <w:delText xml:space="preserve"> </w:delText>
        </w:r>
      </w:del>
      <w:del w:id="10534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cs/>
            <w:lang w:bidi="lo-LA"/>
            <w:rPrChange w:id="10535" w:author="NA" w:date="2021-12-30T11:44:00Z">
              <w:rPr>
                <w:rFonts w:ascii="Phetsarath OT" w:eastAsia="Phetsarath OT" w:hAnsi="Phetsarath OT" w:cs="Phetsarath OT" w:hint="cs"/>
                <w:u w:val="single"/>
                <w:cs/>
                <w:lang w:bidi="lo-LA"/>
              </w:rPr>
            </w:rPrChange>
          </w:rPr>
          <w:delText>ການແຂ່ງຂັນ</w:delText>
        </w:r>
        <w:r w:rsidRPr="002C0BDB" w:rsidDel="00952C74">
          <w:rPr>
            <w:rFonts w:ascii="Phetsarath OT" w:eastAsia="Phetsarath OT" w:hAnsi="Phetsarath OT" w:cs="Phetsarath OT"/>
            <w:strike/>
            <w:lang w:val="fr-FR"/>
            <w:rPrChange w:id="10536" w:author="NA" w:date="2021-12-30T11:44:00Z">
              <w:rPr>
                <w:rFonts w:ascii="Phetsarath OT" w:eastAsia="Phetsarath OT" w:hAnsi="Phetsarath OT" w:cs="Phetsarath OT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cs/>
            <w:lang w:bidi="lo-LA"/>
            <w:rPrChange w:id="10537" w:author="NA" w:date="2021-12-30T11:44:00Z">
              <w:rPr>
                <w:rFonts w:ascii="Phetsarath OT" w:eastAsia="Phetsarath OT" w:hAnsi="Phetsarath OT" w:cs="Phetsarath OT" w:hint="cs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952C74">
          <w:rPr>
            <w:rFonts w:ascii="Phetsarath OT" w:eastAsia="Phetsarath OT" w:hAnsi="Phetsarath OT" w:cs="Phetsarath OT"/>
            <w:strike/>
            <w:lang w:val="fr-FR"/>
            <w:rPrChange w:id="10538" w:author="NA" w:date="2021-12-30T11:44:00Z">
              <w:rPr>
                <w:rFonts w:ascii="Phetsarath OT" w:eastAsia="Phetsarath OT" w:hAnsi="Phetsarath OT" w:cs="Phetsarath OT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cs/>
            <w:lang w:bidi="lo-LA"/>
            <w:rPrChange w:id="10539" w:author="NA" w:date="2021-12-30T11:44:00Z">
              <w:rPr>
                <w:rFonts w:ascii="Phetsarath OT" w:eastAsia="Phetsarath OT" w:hAnsi="Phetsarath OT" w:cs="Phetsarath OT" w:hint="cs"/>
                <w:u w:val="single"/>
                <w:cs/>
                <w:lang w:bidi="lo-LA"/>
              </w:rPr>
            </w:rPrChange>
          </w:rPr>
          <w:delText>ການປົກປ້ອງຜູ້ໃຊ້ບໍລິ</w:delText>
        </w:r>
      </w:del>
      <w:ins w:id="10540" w:author="HP" w:date="2021-07-12T11:43:00Z">
        <w:del w:id="10541" w:author="PSK" w:date="2021-08-06T11:30:00Z">
          <w:r w:rsidR="00D05B75" w:rsidRPr="002C0BDB" w:rsidDel="00952C74">
            <w:rPr>
              <w:rFonts w:ascii="Phetsarath OT" w:eastAsia="Phetsarath OT" w:hAnsi="Phetsarath OT" w:cs="Phetsarath OT" w:hint="cs"/>
              <w:strike/>
              <w:cs/>
              <w:lang w:bidi="lo-LA"/>
              <w:rPrChange w:id="10542" w:author="NA" w:date="2021-12-30T11:44:00Z">
                <w:rPr>
                  <w:rFonts w:ascii="Phetsarath OT" w:eastAsia="Phetsarath OT" w:hAnsi="Phetsarath OT" w:cs="Phetsarath OT" w:hint="cs"/>
                  <w:u w:val="single"/>
                  <w:cs/>
                  <w:lang w:bidi="lo-LA"/>
                </w:rPr>
              </w:rPrChange>
            </w:rPr>
            <w:delText>ດ້ານ</w:delText>
          </w:r>
        </w:del>
      </w:ins>
      <w:del w:id="10543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cs/>
            <w:lang w:bidi="lo-LA"/>
            <w:rPrChange w:id="10544" w:author="NA" w:date="2021-12-30T11:44:00Z">
              <w:rPr>
                <w:rFonts w:ascii="Phetsarath OT" w:eastAsia="Phetsarath OT" w:hAnsi="Phetsarath OT" w:cs="Phetsarath OT" w:hint="cs"/>
                <w:u w:val="single"/>
                <w:cs/>
                <w:lang w:bidi="lo-LA"/>
              </w:rPr>
            </w:rPrChange>
          </w:rPr>
          <w:delText>ການໂທລະຄົມມະນາຄົມ</w:delText>
        </w:r>
        <w:bookmarkEnd w:id="10527"/>
      </w:del>
    </w:p>
    <w:p w14:paraId="6A02496C" w14:textId="7D962F58" w:rsidR="00897237" w:rsidRPr="002C0BDB" w:rsidDel="00952C74" w:rsidRDefault="0072440F">
      <w:pPr>
        <w:pStyle w:val="Heading2"/>
        <w:numPr>
          <w:ilvl w:val="0"/>
          <w:numId w:val="60"/>
        </w:numPr>
        <w:spacing w:before="0" w:line="340" w:lineRule="exact"/>
        <w:rPr>
          <w:del w:id="10545" w:author="PSK" w:date="2021-08-06T11:30:00Z"/>
          <w:rFonts w:ascii="Phetsarath OT" w:eastAsia="Phetsarath OT" w:hAnsi="Phetsarath OT" w:cs="Phetsarath OT"/>
          <w:strike/>
          <w:color w:val="auto"/>
          <w:sz w:val="24"/>
          <w:szCs w:val="24"/>
          <w:lang w:val="fr-FR"/>
          <w:rPrChange w:id="10546" w:author="NA" w:date="2021-12-30T11:44:00Z">
            <w:rPr>
              <w:del w:id="10547" w:author="PSK" w:date="2021-08-06T11:30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10548" w:author="Windows User" w:date="2022-01-12T15:20:00Z">
          <w:pPr>
            <w:pStyle w:val="Heading2"/>
          </w:pPr>
        </w:pPrChange>
      </w:pPr>
      <w:del w:id="10549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5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5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9B592F"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5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1</w:delText>
        </w:r>
        <w:r w:rsidR="009B592F"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 w:bidi="lo-LA"/>
            <w:rPrChange w:id="105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>6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5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bookmarkStart w:id="10555" w:name="_Toc77346185"/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5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(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5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5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)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 w:bidi="lo-LA"/>
            <w:rPrChange w:id="105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5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ການແຂ່ງຂັນ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 w:bidi="lo-LA"/>
            <w:rPrChange w:id="105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ins w:id="10562" w:author="HP" w:date="2021-07-12T11:43:00Z">
        <w:del w:id="10563" w:author="PSK" w:date="2021-08-06T11:30:00Z">
          <w:r w:rsidR="00D05B75" w:rsidRPr="002C0BDB" w:rsidDel="00952C74">
            <w:rPr>
              <w:rFonts w:ascii="Phetsarath OT" w:eastAsia="Phetsarath OT" w:hAnsi="Phetsarath OT" w:cs="Phetsarath OT" w:hint="cs"/>
              <w:strike/>
              <w:color w:val="auto"/>
              <w:sz w:val="24"/>
              <w:szCs w:val="24"/>
              <w:cs/>
              <w:lang w:bidi="lo-LA"/>
              <w:rPrChange w:id="105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ດ້ານ</w:delText>
          </w:r>
        </w:del>
      </w:ins>
      <w:del w:id="10565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5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ການໂທລະຄົມມະນາຄົມ</w:delText>
        </w:r>
        <w:bookmarkEnd w:id="10555"/>
      </w:del>
    </w:p>
    <w:p w14:paraId="74C7ACA4" w14:textId="0CFA5863" w:rsidR="00897237" w:rsidRPr="002C0BDB" w:rsidDel="005F130B" w:rsidRDefault="0072440F">
      <w:pPr>
        <w:pStyle w:val="NoSpacing"/>
        <w:spacing w:line="340" w:lineRule="exact"/>
        <w:ind w:left="425" w:firstLine="624"/>
        <w:jc w:val="thaiDistribute"/>
        <w:rPr>
          <w:del w:id="10567" w:author="PSK" w:date="2021-07-16T15:13:00Z"/>
          <w:rFonts w:ascii="Phetsarath OT" w:eastAsia="Phetsarath OT" w:hAnsi="Phetsarath OT" w:cs="Phetsarath OT"/>
          <w:strike/>
          <w:sz w:val="24"/>
          <w:szCs w:val="24"/>
          <w:lang w:val="fr-FR"/>
          <w:rPrChange w:id="10568" w:author="NA" w:date="2021-12-30T11:44:00Z">
            <w:rPr>
              <w:del w:id="10569" w:author="PSK" w:date="2021-07-16T15:13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0570" w:author="Windows User" w:date="2022-01-12T15:20:00Z">
          <w:pPr>
            <w:pStyle w:val="NoSpacing"/>
            <w:ind w:left="720" w:firstLine="720"/>
            <w:jc w:val="both"/>
          </w:pPr>
        </w:pPrChange>
      </w:pPr>
      <w:del w:id="10571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7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ການແຂ່ງຂັນ</w:delText>
        </w:r>
      </w:del>
      <w:del w:id="10573" w:author="PSK" w:date="2021-07-11T14:26:00Z">
        <w:r w:rsidRPr="002C0BDB" w:rsidDel="00FC666F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ທາງ</w:delText>
        </w:r>
        <w:r w:rsidRPr="002C0BDB" w:rsidDel="00FC666F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</w:del>
      <w:ins w:id="10576" w:author="HP" w:date="2021-07-12T11:43:00Z">
        <w:del w:id="10577" w:author="PSK" w:date="2021-08-06T11:30:00Z">
          <w:r w:rsidR="00D05B75"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57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ດ້ານ</w:delText>
          </w:r>
        </w:del>
      </w:ins>
      <w:del w:id="10579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ການໂທລະຄົມມະນາຄົມ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ແມ່ນ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ການແຂ່ງຂັນລະຫວ່າງຜູ້ໃຫ້ບໍລິການໂທລະຄົມມະນາຄົມ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ທາງດ້ານລາຄາ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ປະລິມານ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ຄຸນນະພາບ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ການບໍລິການ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9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ການໂຄສະນາ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5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ການສະໜອງຂໍ້ມູນ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5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ໃຫ້ແກ່ຜູ້ໃຊ້ບໍລິການ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ໂດຍສອດຄ່ອງກັບນະໂຍບາຍໃນແຕ່ລະໄລຍະ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ກົດໝາຍ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​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ລະບຽບການທີ່​ກ່ຽວຂ້ອງ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.</w:delText>
        </w:r>
      </w:del>
    </w:p>
    <w:p w14:paraId="79CCE454" w14:textId="4ED71324" w:rsidR="005B7E97" w:rsidRPr="002C0BDB" w:rsidDel="00DB0E07" w:rsidRDefault="005B7E97">
      <w:pPr>
        <w:pStyle w:val="NoSpacing"/>
        <w:spacing w:line="340" w:lineRule="exact"/>
        <w:ind w:firstLine="624"/>
        <w:jc w:val="thaiDistribute"/>
        <w:rPr>
          <w:del w:id="10610" w:author="PSK" w:date="2021-07-10T12:30:00Z"/>
          <w:rFonts w:ascii="Phetsarath OT" w:eastAsia="Phetsarath OT" w:hAnsi="Phetsarath OT" w:cs="Phetsarath OT"/>
          <w:strike/>
          <w:sz w:val="24"/>
          <w:szCs w:val="24"/>
          <w:cs/>
          <w:lang w:val="fr-FR"/>
          <w:rPrChange w:id="10611" w:author="NA" w:date="2021-12-30T11:44:00Z">
            <w:rPr>
              <w:del w:id="10612" w:author="PSK" w:date="2021-07-10T12:30:00Z"/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pPrChange w:id="10613" w:author="Windows User" w:date="2022-01-12T15:20:00Z">
          <w:pPr>
            <w:pStyle w:val="NoSpacing"/>
            <w:ind w:left="720" w:firstLine="720"/>
            <w:jc w:val="thaiDistribute"/>
          </w:pPr>
        </w:pPrChange>
      </w:pPr>
      <w:ins w:id="10614" w:author="HP" w:date="2021-07-09T15:29:00Z">
        <w:del w:id="10615" w:author="PSK" w:date="2021-08-06T11:30:00Z"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6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ຜູ້ໃຫ້ບໍລິການໂທລະຄົມມະນາຄົມ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61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6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ຕ້ອງແຂ່ງຂັນກັນຍ່າງເປັນທຳຕາມ</w:delText>
          </w:r>
        </w:del>
        <w:del w:id="10619" w:author="PSK" w:date="2021-07-12T15:47:00Z">
          <w:r w:rsidRPr="002C0BDB" w:rsidDel="00A9178A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62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ທີ່ໄດ້ກຳນົດໄວ້</w:delText>
          </w:r>
        </w:del>
        <w:del w:id="10621" w:author="PSK" w:date="2021-07-12T15:40:00Z">
          <w:r w:rsidRPr="002C0BDB" w:rsidDel="001E72EE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62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ໃນຂໍ້ຕົກລົງ</w:delText>
          </w:r>
        </w:del>
        <w:del w:id="10623" w:author="PSK" w:date="2021-07-10T12:29:00Z">
          <w:r w:rsidRPr="002C0BDB" w:rsidDel="00DB0E07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6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ວ່າດ້ວຍການແຂ່ງຂັນທາງດ້ານໂທລະຄົມມະນາຄົມ</w:delText>
          </w:r>
        </w:del>
      </w:ins>
    </w:p>
    <w:p w14:paraId="44606C71" w14:textId="2C061EE0" w:rsidR="00897237" w:rsidRPr="002C0BDB" w:rsidDel="00952C74" w:rsidRDefault="00897237">
      <w:pPr>
        <w:pStyle w:val="NoSpacing"/>
        <w:spacing w:line="340" w:lineRule="exact"/>
        <w:ind w:left="425" w:firstLine="624"/>
        <w:jc w:val="thaiDistribute"/>
        <w:rPr>
          <w:del w:id="10625" w:author="PSK" w:date="2021-08-06T11:30:00Z"/>
          <w:rFonts w:ascii="Phetsarath OT" w:eastAsia="Phetsarath OT" w:hAnsi="Phetsarath OT" w:cs="Phetsarath OT"/>
          <w:strike/>
          <w:sz w:val="24"/>
          <w:szCs w:val="24"/>
          <w:lang w:val="fr-FR"/>
          <w:rPrChange w:id="10626" w:author="NA" w:date="2021-12-30T11:44:00Z">
            <w:rPr>
              <w:del w:id="10627" w:author="PSK" w:date="2021-08-06T11:3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628" w:author="Windows User" w:date="2022-01-12T15:20:00Z">
          <w:pPr>
            <w:pStyle w:val="NoSpacing"/>
            <w:ind w:left="720" w:firstLine="720"/>
            <w:jc w:val="both"/>
          </w:pPr>
        </w:pPrChange>
      </w:pPr>
    </w:p>
    <w:p w14:paraId="422D03B1" w14:textId="57E1620E" w:rsidR="00897237" w:rsidRPr="002C0BDB" w:rsidDel="00952C74" w:rsidRDefault="0072440F">
      <w:pPr>
        <w:pStyle w:val="Heading2"/>
        <w:numPr>
          <w:ilvl w:val="0"/>
          <w:numId w:val="60"/>
        </w:numPr>
        <w:spacing w:before="0"/>
        <w:rPr>
          <w:del w:id="10629" w:author="PSK" w:date="2021-08-06T11:30:00Z"/>
          <w:rFonts w:ascii="Phetsarath OT" w:eastAsia="Phetsarath OT" w:hAnsi="Phetsarath OT" w:cs="Phetsarath OT"/>
          <w:strike/>
          <w:color w:val="auto"/>
          <w:sz w:val="24"/>
          <w:szCs w:val="24"/>
          <w:lang w:val="fr-FR"/>
          <w:rPrChange w:id="10630" w:author="NA" w:date="2021-12-30T11:44:00Z">
            <w:rPr>
              <w:del w:id="10631" w:author="PSK" w:date="2021-08-06T11:30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10632" w:author="Windows User" w:date="2022-01-12T15:20:00Z">
          <w:pPr>
            <w:pStyle w:val="Heading2"/>
          </w:pPr>
        </w:pPrChange>
      </w:pPr>
      <w:del w:id="10633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6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6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9B592F"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6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17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6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bookmarkStart w:id="10638" w:name="_Toc77346186"/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6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(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6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6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)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 w:bidi="lo-LA"/>
            <w:rPrChange w:id="106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64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ການປົກປ້ອງຜູ້ໃຊ້ບໍລິການ</w:delText>
        </w:r>
        <w:bookmarkEnd w:id="10638"/>
      </w:del>
    </w:p>
    <w:p w14:paraId="53F37291" w14:textId="490451D4" w:rsidR="001E1650" w:rsidRPr="002C0BDB" w:rsidDel="001C3E92" w:rsidRDefault="00F35285">
      <w:pPr>
        <w:pStyle w:val="NoSpacing"/>
        <w:spacing w:line="340" w:lineRule="exact"/>
        <w:ind w:left="425" w:firstLine="624"/>
        <w:jc w:val="thaiDistribute"/>
        <w:rPr>
          <w:del w:id="10644" w:author="PSK" w:date="2021-07-16T15:14:00Z"/>
          <w:rFonts w:ascii="Phetsarath OT" w:eastAsia="Phetsarath OT" w:hAnsi="Phetsarath OT" w:cs="Phetsarath OT"/>
          <w:strike/>
          <w:sz w:val="24"/>
          <w:szCs w:val="24"/>
          <w:lang w:val="fr-FR"/>
          <w:rPrChange w:id="10645" w:author="NA" w:date="2021-12-30T11:44:00Z">
            <w:rPr>
              <w:del w:id="10646" w:author="PSK" w:date="2021-07-16T15:14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0647" w:author="Windows User" w:date="2022-01-12T15:20:00Z">
          <w:pPr>
            <w:pStyle w:val="NoSpacing"/>
            <w:jc w:val="both"/>
          </w:pPr>
        </w:pPrChange>
      </w:pPr>
      <w:del w:id="10648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ການປົກປ້ອງຜູ້ໃຊ້ບໍລິການໂທລະຄົມມະນາຄົມ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ແມ່ນການນຳໃຊ້ມາດຕະການ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ທີ່ກ່ຽວຂ້ອງ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ເພື່ອຮັກສາ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ຊັບສິນ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ສິດ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ຜົນປະໂຫຍດອັນຊອບທຳຂອງຜູ້ໃຊ້ບໍລິການ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ທີ່ໄດ້ຮັບຜົນກະທົບ</w:delText>
        </w:r>
        <w:r w:rsidR="001E1650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ຈາກການນຳໃຊ້ບໍລິການ</w:delText>
        </w:r>
        <w:r w:rsidR="001E1650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1E1650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</w:del>
      <w:del w:id="10669" w:author="PSK" w:date="2021-07-10T12:36:00Z">
        <w:r w:rsidR="001E1650"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/</w:delText>
        </w:r>
        <w:r w:rsidR="001E1650"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</w:del>
      <w:del w:id="10672" w:author="PSK" w:date="2021-08-06T11:30:00Z">
        <w:r w:rsidR="001E1650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ຜະລິດຕະພັນດ້ານໂທລະຄົມມະນາຄົມ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ອິນເຕີເນັດ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1E1650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ທີ່ບໍ່ຖືກຕ້ອງຕາມການໂຄສະນາ</w:delText>
        </w:r>
        <w:r w:rsidR="001E1650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ເປັນຕົ້ນ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1E1650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ລາຄາ</w:delText>
        </w:r>
        <w:r w:rsidR="001A141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ຄ່າບໍລິການ</w:delText>
        </w:r>
        <w:r w:rsidR="001E1650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="001A141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ປະລິມານການ</w:delText>
        </w:r>
      </w:del>
      <w:del w:id="10688" w:author="PSK" w:date="2021-07-10T12:37:00Z">
        <w:r w:rsidR="001A141E"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ຮັບ</w:delText>
        </w:r>
      </w:del>
      <w:del w:id="10690" w:author="PSK" w:date="2021-08-06T11:30:00Z">
        <w:r w:rsidR="001A141E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-</w:delText>
        </w:r>
      </w:del>
      <w:del w:id="10692" w:author="PSK" w:date="2021-07-10T12:37:00Z">
        <w:r w:rsidR="001A141E"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ສົ່ງ</w:delText>
        </w:r>
      </w:del>
      <w:del w:id="10694" w:author="PSK" w:date="2021-08-06T11:30:00Z">
        <w:r w:rsidR="001A141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ຂໍ້ມູນທາງອິນເຕີເນັດ</w:delText>
        </w:r>
        <w:r w:rsidR="001E1650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6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="001E1650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ຄວາມໄວ</w:delText>
        </w:r>
        <w:r w:rsidR="001A141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6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ໃນການ</w:delText>
        </w:r>
      </w:del>
      <w:del w:id="10699" w:author="PSK" w:date="2021-07-10T12:37:00Z">
        <w:r w:rsidR="001A141E"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7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ຮັບ</w:delText>
        </w:r>
      </w:del>
      <w:del w:id="10701" w:author="PSK" w:date="2021-08-06T11:30:00Z">
        <w:r w:rsidR="001A141E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-</w:delText>
        </w:r>
      </w:del>
      <w:del w:id="10703" w:author="PSK" w:date="2021-07-10T12:37:00Z">
        <w:r w:rsidR="001A141E"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7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ສົ່ງ</w:delText>
        </w:r>
      </w:del>
      <w:del w:id="10705" w:author="PSK" w:date="2021-08-06T11:30:00Z">
        <w:r w:rsidR="001A141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7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ຂໍ້ມູນອິນເຕີເນັດ</w:delText>
        </w:r>
        <w:r w:rsidR="001A141E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="001A141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7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</w:delText>
        </w:r>
        <w:r w:rsidR="001E1650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7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ານໄດ້ຮັບໂທລະສັບ</w:delText>
        </w:r>
        <w:r w:rsidR="001E1650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1E1650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7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="001E1650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1E1650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7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ຂໍ້ຄວາມລົບກວນ</w:delText>
        </w:r>
        <w:r w:rsidR="001A141E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1A141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7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1A141E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1E1650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7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ອື່ນໆ</w:delText>
        </w:r>
        <w:r w:rsidR="001E1650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.</w:delText>
        </w:r>
      </w:del>
    </w:p>
    <w:p w14:paraId="500770CF" w14:textId="01677A0B" w:rsidR="00FF3FFC" w:rsidRPr="002C0BDB" w:rsidDel="00952C74" w:rsidRDefault="00FF3FFC">
      <w:pPr>
        <w:pStyle w:val="NoSpacing"/>
        <w:spacing w:line="340" w:lineRule="exact"/>
        <w:ind w:left="425" w:firstLine="624"/>
        <w:jc w:val="thaiDistribute"/>
        <w:rPr>
          <w:del w:id="10719" w:author="PSK" w:date="2021-08-06T11:30:00Z"/>
          <w:rFonts w:ascii="Phetsarath OT" w:eastAsia="Phetsarath OT" w:hAnsi="Phetsarath OT" w:cs="Phetsarath OT"/>
          <w:strike/>
          <w:sz w:val="24"/>
          <w:szCs w:val="24"/>
          <w:lang w:val="fr-FR"/>
          <w:rPrChange w:id="10720" w:author="NA" w:date="2021-12-30T11:44:00Z">
            <w:rPr>
              <w:del w:id="10721" w:author="PSK" w:date="2021-08-06T11:30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0722" w:author="Windows User" w:date="2022-01-12T15:20:00Z">
          <w:pPr>
            <w:pStyle w:val="NoSpacing"/>
            <w:jc w:val="both"/>
          </w:pPr>
        </w:pPrChange>
      </w:pPr>
      <w:ins w:id="10723" w:author="HP" w:date="2021-07-09T15:33:00Z">
        <w:del w:id="10724" w:author="PSK" w:date="2021-08-06T11:30:00Z"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2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ບຸກຄົນ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2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ນິຕິບຸກຄົນ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2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2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ການຈັດຕັ້ງ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ທີ່ໄດ້ຮັບຜົນກະທົບຈາກການໃຊ້ບໍລິການໂທລະຄົມມະນາຄົມ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3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ສາມາດສະເໜີຕໍ່ຜູ້ໃຫ້ບໍລິການ</w:delText>
          </w:r>
        </w:del>
        <w:del w:id="10736" w:author="PSK" w:date="2021-07-12T16:31:00Z">
          <w:r w:rsidRPr="002C0BDB" w:rsidDel="005707E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3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ໂທລະຄົມມະນາຄົມ</w:delText>
          </w:r>
        </w:del>
        <w:del w:id="10738" w:author="PSK" w:date="2021-08-06T11:30:00Z"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3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ຂະແໜງການ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4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4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ເຕັກໂນໂລຊີ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4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4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4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ການສື່ສານ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5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ພາກສ່ວນທີ່ກ່ຽວຂ້ອງ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5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ຜ່ານຫຼາຍຊ່ອງທາງ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5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ເປັນຕົ້ນ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ໂທລະສັບ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5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5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ແຟັກ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ເວັບໄຊ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6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952C7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/>
              <w:rPrChange w:id="107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ອື່ນໆ</w:delText>
          </w:r>
          <w:r w:rsidRPr="002C0BDB" w:rsidDel="00952C7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07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</w:p>
    <w:p w14:paraId="6134BD94" w14:textId="79C1A16E" w:rsidR="00897237" w:rsidRPr="002C0BDB" w:rsidDel="00952C74" w:rsidRDefault="00897237">
      <w:pPr>
        <w:pStyle w:val="NoSpacing"/>
        <w:spacing w:line="340" w:lineRule="exact"/>
        <w:ind w:left="425" w:firstLine="510"/>
        <w:jc w:val="thaiDistribute"/>
        <w:rPr>
          <w:del w:id="10766" w:author="PSK" w:date="2021-08-06T11:30:00Z"/>
          <w:rFonts w:ascii="Phetsarath OT" w:eastAsia="Phetsarath OT" w:hAnsi="Phetsarath OT" w:cs="Phetsarath OT"/>
          <w:strike/>
          <w:sz w:val="24"/>
          <w:szCs w:val="24"/>
          <w:lang w:val="fr-FR"/>
          <w:rPrChange w:id="10767" w:author="NA" w:date="2021-12-30T11:44:00Z">
            <w:rPr>
              <w:del w:id="10768" w:author="PSK" w:date="2021-08-06T11:30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0769" w:author="Windows User" w:date="2022-01-12T15:20:00Z">
          <w:pPr>
            <w:pStyle w:val="NoSpacing"/>
            <w:jc w:val="both"/>
          </w:pPr>
        </w:pPrChange>
      </w:pPr>
    </w:p>
    <w:p w14:paraId="3F59C00A" w14:textId="77777777" w:rsidR="00897237" w:rsidRPr="002C0BDB" w:rsidDel="00C07C4C" w:rsidRDefault="0072440F">
      <w:pPr>
        <w:pStyle w:val="Heading2"/>
        <w:numPr>
          <w:ilvl w:val="0"/>
          <w:numId w:val="60"/>
        </w:numPr>
        <w:spacing w:before="0" w:line="340" w:lineRule="exact"/>
        <w:rPr>
          <w:del w:id="10770" w:author="PSK" w:date="2021-07-10T12:35:00Z"/>
          <w:rFonts w:ascii="Phetsarath OT" w:eastAsia="Phetsarath OT" w:hAnsi="Phetsarath OT" w:cs="Phetsarath OT"/>
          <w:strike/>
          <w:color w:val="auto"/>
          <w:sz w:val="24"/>
          <w:szCs w:val="24"/>
          <w:lang w:val="fr-FR"/>
          <w:rPrChange w:id="10771" w:author="NA" w:date="2021-12-30T11:44:00Z">
            <w:rPr>
              <w:del w:id="10772" w:author="PSK" w:date="2021-07-10T12:35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10773" w:author="Windows User" w:date="2022-01-12T15:20:00Z">
          <w:pPr>
            <w:pStyle w:val="Heading2"/>
          </w:pPr>
        </w:pPrChange>
      </w:pPr>
      <w:bookmarkStart w:id="10774" w:name="_Toc77062017"/>
      <w:del w:id="10775" w:author="PSK" w:date="2021-07-10T12:35:00Z">
        <w:r w:rsidRPr="002C0BDB" w:rsidDel="00C07C4C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7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C07C4C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7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="009B592F" w:rsidRPr="002C0BDB" w:rsidDel="00C07C4C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 w:bidi="lo-LA"/>
            <w:rPrChange w:id="107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>18</w:delText>
        </w:r>
        <w:r w:rsidRPr="002C0BDB" w:rsidDel="00C07C4C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7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(</w:delText>
        </w:r>
        <w:r w:rsidRPr="002C0BDB" w:rsidDel="00C07C4C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7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C07C4C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7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) </w:delText>
        </w:r>
        <w:r w:rsidRPr="002C0BDB" w:rsidDel="00C07C4C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7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ຊ່ອງທາງການສະເໜີ</w:delText>
        </w:r>
        <w:bookmarkStart w:id="10783" w:name="_Toc77346026"/>
        <w:bookmarkStart w:id="10784" w:name="_Toc77346187"/>
        <w:bookmarkEnd w:id="10774"/>
        <w:bookmarkEnd w:id="10783"/>
        <w:bookmarkEnd w:id="10784"/>
      </w:del>
    </w:p>
    <w:p w14:paraId="71292156" w14:textId="77777777" w:rsidR="00897237" w:rsidRPr="002C0BDB" w:rsidDel="00C07C4C" w:rsidRDefault="0072440F">
      <w:pPr>
        <w:pStyle w:val="NoSpacing"/>
        <w:numPr>
          <w:ilvl w:val="0"/>
          <w:numId w:val="60"/>
        </w:numPr>
        <w:spacing w:line="340" w:lineRule="exact"/>
        <w:jc w:val="thaiDistribute"/>
        <w:rPr>
          <w:del w:id="10785" w:author="PSK" w:date="2021-07-10T12:35:00Z"/>
          <w:rFonts w:ascii="Phetsarath OT" w:eastAsia="Phetsarath OT" w:hAnsi="Phetsarath OT" w:cs="Phetsarath OT"/>
          <w:strike/>
          <w:sz w:val="24"/>
          <w:szCs w:val="24"/>
          <w:lang w:val="fr-FR"/>
          <w:rPrChange w:id="10786" w:author="NA" w:date="2021-12-30T11:44:00Z">
            <w:rPr>
              <w:del w:id="10787" w:author="PSK" w:date="2021-07-10T12:35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788" w:author="Windows User" w:date="2022-01-12T15:20:00Z">
          <w:pPr>
            <w:pStyle w:val="NoSpacing"/>
            <w:numPr>
              <w:numId w:val="80"/>
            </w:numPr>
            <w:ind w:left="720" w:hanging="360"/>
            <w:jc w:val="thaiDistribute"/>
          </w:pPr>
        </w:pPrChange>
      </w:pPr>
      <w:del w:id="10789" w:author="PSK" w:date="2021-07-10T12:35:00Z"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7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ບຸກຄົນ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7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ນິຕິບຸກຄົນ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79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7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ການຈັດຕັ້ງ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7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ທີ່ໄດ້ຮັບຜົນກະທົບຈາກການໃຊ້ບໍລິການໂທລະຄົມມະນາຄົມ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7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ສາມາດສະເໜີຕໍ່ຜູ້ໃຫ້ບໍລິການໂທລະຄົມມະນາຄົມ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ຂະແໜງການ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ພາກສ່ວນທີ່ກ່ຽວຂ້ອງ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ຜ່ານຫຼາຍຊ່ອງທາງ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ເປັນຕົ້ນ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ໂທລະສັບ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ແຟັກ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ເວັບໄຊ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ອື່ນໆ</w:delText>
        </w:r>
        <w:r w:rsidRPr="002C0BDB" w:rsidDel="00C07C4C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.</w:delText>
        </w:r>
        <w:bookmarkStart w:id="10828" w:name="_Toc77346027"/>
        <w:bookmarkStart w:id="10829" w:name="_Toc77346188"/>
        <w:bookmarkEnd w:id="10828"/>
        <w:bookmarkEnd w:id="10829"/>
      </w:del>
    </w:p>
    <w:p w14:paraId="51F0DB0D" w14:textId="77777777" w:rsidR="0056397E" w:rsidRPr="002C0BDB" w:rsidDel="00C07C4C" w:rsidRDefault="0056397E">
      <w:pPr>
        <w:pStyle w:val="NoSpacing"/>
        <w:numPr>
          <w:ilvl w:val="0"/>
          <w:numId w:val="60"/>
        </w:numPr>
        <w:spacing w:line="340" w:lineRule="exact"/>
        <w:jc w:val="thaiDistribute"/>
        <w:rPr>
          <w:del w:id="10830" w:author="PSK" w:date="2021-07-10T12:35:00Z"/>
          <w:rFonts w:ascii="Phetsarath OT" w:eastAsia="Phetsarath OT" w:hAnsi="Phetsarath OT" w:cs="Phetsarath OT"/>
          <w:strike/>
          <w:sz w:val="24"/>
          <w:szCs w:val="24"/>
          <w:lang w:val="fr-FR"/>
          <w:rPrChange w:id="10831" w:author="NA" w:date="2021-12-30T11:44:00Z">
            <w:rPr>
              <w:del w:id="10832" w:author="PSK" w:date="2021-07-10T12:35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833" w:author="Windows User" w:date="2022-01-12T15:20:00Z">
          <w:pPr>
            <w:pStyle w:val="NoSpacing"/>
            <w:numPr>
              <w:numId w:val="80"/>
            </w:numPr>
            <w:ind w:left="720" w:hanging="360"/>
            <w:jc w:val="thaiDistribute"/>
          </w:pPr>
        </w:pPrChange>
      </w:pPr>
      <w:bookmarkStart w:id="10834" w:name="_Toc77346028"/>
      <w:bookmarkStart w:id="10835" w:name="_Toc77346189"/>
      <w:bookmarkEnd w:id="10834"/>
      <w:bookmarkEnd w:id="10835"/>
    </w:p>
    <w:p w14:paraId="20105079" w14:textId="14B30075" w:rsidR="00897237" w:rsidRPr="002C0BDB" w:rsidDel="00952C74" w:rsidRDefault="0072440F">
      <w:pPr>
        <w:pStyle w:val="Heading2"/>
        <w:numPr>
          <w:ilvl w:val="0"/>
          <w:numId w:val="60"/>
        </w:numPr>
        <w:spacing w:before="0" w:line="340" w:lineRule="exact"/>
        <w:rPr>
          <w:del w:id="10836" w:author="PSK" w:date="2021-08-06T11:30:00Z"/>
          <w:rFonts w:ascii="Phetsarath OT" w:eastAsia="Phetsarath OT" w:hAnsi="Phetsarath OT" w:cs="Phetsarath OT"/>
          <w:strike/>
          <w:color w:val="auto"/>
          <w:sz w:val="24"/>
          <w:szCs w:val="24"/>
          <w:lang w:val="fr-FR"/>
          <w:rPrChange w:id="10837" w:author="NA" w:date="2021-12-30T11:44:00Z">
            <w:rPr>
              <w:del w:id="10838" w:author="PSK" w:date="2021-08-06T11:30:00Z"/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10839" w:author="Windows User" w:date="2022-01-12T15:20:00Z">
          <w:pPr>
            <w:pStyle w:val="Heading2"/>
          </w:pPr>
        </w:pPrChange>
      </w:pPr>
      <w:del w:id="10840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8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9B592F"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8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19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8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bookmarkStart w:id="10844" w:name="_Toc77346190"/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8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(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8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4"/>
            <w:szCs w:val="24"/>
            <w:lang w:val="fr-FR"/>
            <w:rPrChange w:id="108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) 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4"/>
            <w:szCs w:val="24"/>
            <w:cs/>
            <w:lang w:bidi="lo-LA"/>
            <w:rPrChange w:id="108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ການພິຈາລະນາແກ້ໄຂຄຳສະເໜີ</w:delText>
        </w:r>
        <w:bookmarkEnd w:id="10844"/>
      </w:del>
    </w:p>
    <w:p w14:paraId="2CEC0820" w14:textId="1AD4ABA8" w:rsidR="00421C8A" w:rsidRPr="002C0BDB" w:rsidDel="00952C74" w:rsidRDefault="00421C8A">
      <w:pPr>
        <w:pStyle w:val="NoSpacing"/>
        <w:spacing w:line="340" w:lineRule="exact"/>
        <w:ind w:left="425" w:firstLine="624"/>
        <w:jc w:val="thaiDistribute"/>
        <w:rPr>
          <w:del w:id="10849" w:author="PSK" w:date="2021-08-06T11:30:00Z"/>
          <w:rFonts w:ascii="Phetsarath OT" w:eastAsia="Phetsarath OT" w:hAnsi="Phetsarath OT" w:cs="Phetsarath OT"/>
          <w:strike/>
          <w:sz w:val="24"/>
          <w:szCs w:val="24"/>
          <w:lang w:val="fr-FR"/>
          <w:rPrChange w:id="10850" w:author="NA" w:date="2021-12-30T11:44:00Z">
            <w:rPr>
              <w:del w:id="10851" w:author="PSK" w:date="2021-08-06T11:3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852" w:author="Windows User" w:date="2022-01-12T15:20:00Z">
          <w:pPr>
            <w:pStyle w:val="NoSpacing"/>
            <w:ind w:left="1800"/>
            <w:jc w:val="both"/>
          </w:pPr>
        </w:pPrChange>
      </w:pPr>
      <w:del w:id="10853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8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ການພິຈາລະນາແກ້ໄຂຄຳສະເໜີ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8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ຕ້ອງຮັບປະກັນ</w:delText>
        </w:r>
        <w:r w:rsidR="00F92DA4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8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ຫຼັກການ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val="fr-FR"/>
            <w:rPrChange w:id="108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ດັ່ງນີ້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:</w:delText>
        </w:r>
      </w:del>
    </w:p>
    <w:p w14:paraId="7600891D" w14:textId="79A6A4F1" w:rsidR="00421C8A" w:rsidRPr="002C0BDB" w:rsidDel="00952C74" w:rsidRDefault="00421C8A">
      <w:pPr>
        <w:pStyle w:val="NoSpacing"/>
        <w:numPr>
          <w:ilvl w:val="0"/>
          <w:numId w:val="64"/>
        </w:numPr>
        <w:spacing w:line="340" w:lineRule="exact"/>
        <w:ind w:left="425" w:firstLine="624"/>
        <w:jc w:val="both"/>
        <w:rPr>
          <w:del w:id="10861" w:author="PSK" w:date="2021-08-06T11:30:00Z"/>
          <w:rFonts w:ascii="Phetsarath OT" w:eastAsia="Phetsarath OT" w:hAnsi="Phetsarath OT" w:cs="Phetsarath OT"/>
          <w:strike/>
          <w:sz w:val="24"/>
          <w:szCs w:val="24"/>
          <w:lang w:val="fr-FR"/>
          <w:rPrChange w:id="10862" w:author="NA" w:date="2021-12-30T11:44:00Z">
            <w:rPr>
              <w:del w:id="10863" w:author="PSK" w:date="2021-08-06T11:3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864" w:author="Windows User" w:date="2022-01-12T15:20:00Z">
          <w:pPr>
            <w:pStyle w:val="NoSpacing"/>
            <w:numPr>
              <w:numId w:val="29"/>
            </w:numPr>
            <w:ind w:left="1800" w:hanging="360"/>
            <w:jc w:val="both"/>
          </w:pPr>
        </w:pPrChange>
      </w:pPr>
      <w:del w:id="10865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ຖືກຕ້ອງກັບກົດໝາຍ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ສອດຄ່ອງກັບຄວາມເປັນຈິງ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0D992768" w14:textId="3F3CCA35" w:rsidR="00421C8A" w:rsidRPr="002C0BDB" w:rsidDel="00952C74" w:rsidRDefault="00421C8A">
      <w:pPr>
        <w:pStyle w:val="NoSpacing"/>
        <w:numPr>
          <w:ilvl w:val="0"/>
          <w:numId w:val="64"/>
        </w:numPr>
        <w:spacing w:line="340" w:lineRule="exact"/>
        <w:ind w:left="425" w:firstLine="624"/>
        <w:jc w:val="both"/>
        <w:rPr>
          <w:del w:id="10872" w:author="PSK" w:date="2021-08-06T11:30:00Z"/>
          <w:rFonts w:ascii="Phetsarath OT" w:eastAsia="Phetsarath OT" w:hAnsi="Phetsarath OT" w:cs="Phetsarath OT"/>
          <w:strike/>
          <w:sz w:val="24"/>
          <w:szCs w:val="24"/>
          <w:lang w:val="fr-FR"/>
          <w:rPrChange w:id="10873" w:author="NA" w:date="2021-12-30T11:44:00Z">
            <w:rPr>
              <w:del w:id="10874" w:author="PSK" w:date="2021-08-06T11:3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875" w:author="Windows User" w:date="2022-01-12T15:20:00Z">
          <w:pPr>
            <w:pStyle w:val="NoSpacing"/>
            <w:numPr>
              <w:numId w:val="29"/>
            </w:numPr>
            <w:ind w:left="1800" w:hanging="360"/>
            <w:jc w:val="both"/>
          </w:pPr>
        </w:pPrChange>
      </w:pPr>
      <w:del w:id="10876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7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ມີຄວາມເປັນທຳ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ທັນຕາມກຳນົດເວລາ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007FCB2B" w14:textId="037F6F81" w:rsidR="001C3E92" w:rsidRPr="002C0BDB" w:rsidDel="00952C74" w:rsidRDefault="00421C8A">
      <w:pPr>
        <w:pStyle w:val="NoSpacing"/>
        <w:spacing w:line="340" w:lineRule="exact"/>
        <w:ind w:left="425" w:firstLine="624"/>
        <w:jc w:val="both"/>
        <w:rPr>
          <w:del w:id="10883" w:author="PSK" w:date="2021-08-06T11:30:00Z"/>
          <w:rFonts w:ascii="Phetsarath OT" w:eastAsia="Phetsarath OT" w:hAnsi="Phetsarath OT" w:cs="Phetsarath OT"/>
          <w:strike/>
          <w:sz w:val="24"/>
          <w:szCs w:val="24"/>
          <w:lang w:val="fr-FR"/>
          <w:rPrChange w:id="10884" w:author="NA" w:date="2021-12-30T11:44:00Z">
            <w:rPr>
              <w:del w:id="10885" w:author="PSK" w:date="2021-08-06T11:3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886" w:author="Windows User" w:date="2022-01-12T15:20:00Z">
          <w:pPr>
            <w:pStyle w:val="NoSpacing"/>
            <w:numPr>
              <w:numId w:val="29"/>
            </w:numPr>
            <w:ind w:left="1800" w:hanging="360"/>
            <w:jc w:val="both"/>
          </w:pPr>
        </w:pPrChange>
      </w:pPr>
      <w:del w:id="10887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ແຈ້ງຜົນຂອງການແກ້ໄຂ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ໃຫ້ຜູ້ໃຊ້ບໍລິການຊາບ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8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ຢ່າງເປັນລາຍລັກອັກສອນ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8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.</w:delText>
        </w:r>
      </w:del>
    </w:p>
    <w:p w14:paraId="41A1E273" w14:textId="77777777" w:rsidR="00421C8A" w:rsidRPr="002C0BDB" w:rsidDel="001C3E92" w:rsidRDefault="00421C8A">
      <w:pPr>
        <w:pStyle w:val="NoSpacing"/>
        <w:spacing w:line="340" w:lineRule="exact"/>
        <w:ind w:left="425" w:firstLine="624"/>
        <w:jc w:val="both"/>
        <w:rPr>
          <w:del w:id="10894" w:author="PSK" w:date="2021-07-16T15:16:00Z"/>
          <w:rFonts w:ascii="Phetsarath OT" w:eastAsia="Phetsarath OT" w:hAnsi="Phetsarath OT" w:cs="Phetsarath OT"/>
          <w:strike/>
          <w:sz w:val="24"/>
          <w:szCs w:val="24"/>
          <w:lang w:val="fr-FR"/>
          <w:rPrChange w:id="10895" w:author="NA" w:date="2021-12-30T11:44:00Z">
            <w:rPr>
              <w:del w:id="10896" w:author="PSK" w:date="2021-07-16T15:16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897" w:author="Windows User" w:date="2022-01-12T15:20:00Z">
          <w:pPr>
            <w:pStyle w:val="NoSpacing"/>
            <w:jc w:val="both"/>
          </w:pPr>
        </w:pPrChange>
      </w:pPr>
    </w:p>
    <w:p w14:paraId="7A792799" w14:textId="3C02AD18" w:rsidR="00421C8A" w:rsidRPr="002C0BDB" w:rsidDel="00952C74" w:rsidRDefault="002D322A">
      <w:pPr>
        <w:pStyle w:val="NoSpacing"/>
        <w:spacing w:line="340" w:lineRule="exact"/>
        <w:ind w:left="425" w:firstLine="624"/>
        <w:jc w:val="both"/>
        <w:rPr>
          <w:del w:id="10898" w:author="PSK" w:date="2021-08-06T11:30:00Z"/>
          <w:rFonts w:ascii="Phetsarath OT" w:eastAsia="Phetsarath OT" w:hAnsi="Phetsarath OT" w:cs="Phetsarath OT"/>
          <w:strike/>
          <w:sz w:val="24"/>
          <w:szCs w:val="24"/>
          <w:lang w:val="fr-FR"/>
          <w:rPrChange w:id="10899" w:author="NA" w:date="2021-12-30T11:44:00Z">
            <w:rPr>
              <w:del w:id="10900" w:author="PSK" w:date="2021-08-06T11:3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901" w:author="Windows User" w:date="2022-01-12T15:20:00Z">
          <w:pPr>
            <w:pStyle w:val="NoSpacing"/>
            <w:ind w:left="720" w:firstLine="720"/>
            <w:jc w:val="both"/>
          </w:pPr>
        </w:pPrChange>
      </w:pPr>
      <w:del w:id="10902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ໄລຍະເວລາ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ການພິຈາລະນາ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ແກ້ໄຂຄຳສະເໜີ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ໃຫ້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ຜູ້ໃຊ້ບໍລິການ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ມີດັ່ງນີ້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:</w:delText>
        </w:r>
      </w:del>
    </w:p>
    <w:p w14:paraId="14F10B60" w14:textId="0EBCABB8" w:rsidR="00421C8A" w:rsidRPr="002C0BDB" w:rsidDel="001C3E92" w:rsidRDefault="002D322A">
      <w:pPr>
        <w:pStyle w:val="NoSpacing"/>
        <w:numPr>
          <w:ilvl w:val="0"/>
          <w:numId w:val="89"/>
        </w:numPr>
        <w:spacing w:line="340" w:lineRule="exact"/>
        <w:ind w:left="425" w:firstLine="624"/>
        <w:jc w:val="thaiDistribute"/>
        <w:rPr>
          <w:del w:id="10913" w:author="PSK" w:date="2021-07-16T15:20:00Z"/>
          <w:rFonts w:ascii="Phetsarath OT" w:eastAsia="Phetsarath OT" w:hAnsi="Phetsarath OT" w:cs="Phetsarath OT"/>
          <w:strike/>
          <w:sz w:val="24"/>
          <w:szCs w:val="24"/>
          <w:lang w:val="fr-FR"/>
          <w:rPrChange w:id="10914" w:author="NA" w:date="2021-12-30T11:44:00Z">
            <w:rPr>
              <w:del w:id="10915" w:author="PSK" w:date="2021-07-16T15:2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916" w:author="Windows User" w:date="2022-01-12T15:20:00Z">
          <w:pPr>
            <w:pStyle w:val="NoSpacing"/>
            <w:numPr>
              <w:numId w:val="31"/>
            </w:numPr>
            <w:ind w:left="1800" w:hanging="360"/>
            <w:jc w:val="both"/>
          </w:pPr>
        </w:pPrChange>
      </w:pPr>
      <w:del w:id="10917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ກໍລະນີ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ຜູ້ໃຊ້ບໍລິການ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ຍື່ນຄຳສະເໜີ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ຫາ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56397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ຜູ້ໃຫ້ບໍລິການໂທລະຄົມມະນາຄົມ</w:delText>
        </w:r>
        <w:r w:rsidR="0056397E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ຕ້ອງ</w:delText>
        </w:r>
        <w:r w:rsidR="0056397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ແກ້ໄຂຄໍາສະເໜີ</w:delText>
        </w:r>
        <w:r w:rsidR="0056397E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56397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ພາຍໃນກໍານົດເວລາ</w:delText>
        </w:r>
        <w:r w:rsidR="0056397E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56397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ເຈັດ</w:delText>
        </w:r>
        <w:r w:rsidR="0056397E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56397E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ວັນລັດຖະການ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16285D44" w14:textId="1C83382A" w:rsidR="0056397E" w:rsidRPr="002C0BDB" w:rsidDel="00952C74" w:rsidRDefault="002D322A">
      <w:pPr>
        <w:pStyle w:val="NoSpacing"/>
        <w:numPr>
          <w:ilvl w:val="0"/>
          <w:numId w:val="89"/>
        </w:numPr>
        <w:spacing w:line="340" w:lineRule="exact"/>
        <w:ind w:left="425" w:firstLine="624"/>
        <w:jc w:val="thaiDistribute"/>
        <w:rPr>
          <w:del w:id="10937" w:author="PSK" w:date="2021-08-06T11:30:00Z"/>
          <w:rFonts w:ascii="Phetsarath OT" w:eastAsia="Phetsarath OT" w:hAnsi="Phetsarath OT" w:cs="Phetsarath OT"/>
          <w:sz w:val="24"/>
          <w:szCs w:val="24"/>
          <w:lang w:val="fr-FR"/>
          <w:rPrChange w:id="10938" w:author="NA" w:date="2021-12-30T11:44:00Z">
            <w:rPr>
              <w:del w:id="10939" w:author="PSK" w:date="2021-08-06T11:30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940" w:author="Windows User" w:date="2022-01-12T15:20:00Z">
          <w:pPr>
            <w:pStyle w:val="NoSpacing"/>
            <w:numPr>
              <w:numId w:val="31"/>
            </w:numPr>
            <w:ind w:left="1800" w:hanging="360"/>
            <w:jc w:val="both"/>
          </w:pPr>
        </w:pPrChange>
      </w:pPr>
      <w:del w:id="10941" w:author="PSK" w:date="2021-08-06T11:30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ກໍລະນີ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ຜູ້ໃຊ້ບໍລິການ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ຍື່ນຄຳສະເໜີ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ຫາ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ຂະແໜງ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="00421C8A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ຕ້ອງ</w:delText>
        </w:r>
        <w:r w:rsidR="00421C8A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ແກ້ໄຂຄຳສະເໜີ</w:delText>
        </w:r>
        <w:r w:rsidR="00F92DA4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F92DA4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ພາຍໃນກຳນົດເວລາ</w:delText>
        </w:r>
        <w:r w:rsidR="00F92DA4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F92DA4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ສິບ</w:delText>
        </w:r>
        <w:r w:rsidR="00F92DA4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F92DA4"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09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ວັນລັດຖະການ</w:delText>
        </w:r>
        <w:r w:rsidR="00F92DA4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09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.</w:delText>
        </w:r>
      </w:del>
    </w:p>
    <w:p w14:paraId="258EAB62" w14:textId="77777777" w:rsidR="0056397E" w:rsidRPr="002C0BDB" w:rsidRDefault="0056397E">
      <w:pPr>
        <w:pStyle w:val="NoSpacing"/>
        <w:ind w:left="720"/>
        <w:jc w:val="both"/>
        <w:rPr>
          <w:rFonts w:ascii="Phetsarath OT" w:eastAsia="Phetsarath OT" w:hAnsi="Phetsarath OT" w:cs="Phetsarath OT"/>
          <w:sz w:val="24"/>
          <w:szCs w:val="24"/>
          <w:lang w:val="fr-FR"/>
          <w:rPrChange w:id="10967" w:author="NA" w:date="2021-12-30T11:44:00Z">
            <w:rPr>
              <w:rFonts w:ascii="Phetsarath OT" w:eastAsia="Phetsarath OT" w:hAnsi="Phetsarath OT" w:cs="Phetsarath OT"/>
            </w:rPr>
          </w:rPrChange>
        </w:rPr>
      </w:pPr>
    </w:p>
    <w:p w14:paraId="6D51927C" w14:textId="77777777" w:rsidR="00D116FB" w:rsidRPr="002C0BDB" w:rsidDel="001C3E92" w:rsidRDefault="00D116FB">
      <w:pPr>
        <w:pStyle w:val="NoSpacing"/>
        <w:spacing w:line="340" w:lineRule="exact"/>
        <w:ind w:firstLine="720"/>
        <w:rPr>
          <w:del w:id="10968" w:author="PSK" w:date="2021-07-16T15:22:00Z"/>
          <w:rFonts w:ascii="Phetsarath OT" w:eastAsia="Phetsarath OT" w:hAnsi="Phetsarath OT" w:cs="Phetsarath OT"/>
          <w:sz w:val="24"/>
          <w:szCs w:val="24"/>
          <w:rPrChange w:id="10969" w:author="NA" w:date="2021-12-30T11:44:00Z">
            <w:rPr>
              <w:del w:id="10970" w:author="PSK" w:date="2021-07-16T15:2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0971" w:author="Windows User" w:date="2022-01-12T15:20:00Z">
          <w:pPr>
            <w:pStyle w:val="NoSpacing"/>
            <w:ind w:firstLine="720"/>
          </w:pPr>
        </w:pPrChange>
      </w:pPr>
    </w:p>
    <w:p w14:paraId="6D6D8E9D" w14:textId="4D0634F7" w:rsidR="00897237" w:rsidRPr="002C0BDB" w:rsidRDefault="0072440F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 w:val="30"/>
          <w:szCs w:val="30"/>
          <w:lang w:bidi="lo-LA"/>
          <w:rPrChange w:id="10972" w:author="NA" w:date="2021-12-30T11:45:00Z">
            <w:rPr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</w:pPr>
      <w:bookmarkStart w:id="10973" w:name="_Toc77346191"/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10974" w:author="NA" w:date="2021-12-30T11:45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ພາກທີ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cs/>
          <w:rPrChange w:id="10975" w:author="NA" w:date="2021-12-30T11:45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 xml:space="preserve">  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rPrChange w:id="10976" w:author="NA" w:date="2021-12-30T11:45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bidi="lo-LA"/>
            </w:rPr>
          </w:rPrChange>
        </w:rPr>
        <w:t>I</w:t>
      </w:r>
      <w:ins w:id="10977" w:author="home" w:date="2021-08-09T10:12:00Z">
        <w:r w:rsidR="00A36F57"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bidi="lo-LA"/>
            <w:rPrChange w:id="10978" w:author="NA" w:date="2021-12-30T11:45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bidi="lo-LA"/>
              </w:rPr>
            </w:rPrChange>
          </w:rPr>
          <w:t>II</w:t>
        </w:r>
      </w:ins>
      <w:ins w:id="10979" w:author="NA" w:date="2021-12-29T14:07:00Z">
        <w:r w:rsidR="00DF24D9" w:rsidRPr="002C0BD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10980" w:author="NA" w:date="2021-12-30T11:45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highlight w:val="yellow"/>
                <w:cs/>
                <w:lang w:bidi="lo-LA"/>
              </w:rPr>
            </w:rPrChange>
          </w:rPr>
          <w:t xml:space="preserve"> </w:t>
        </w:r>
      </w:ins>
      <w:del w:id="10981" w:author="home" w:date="2021-08-09T10:12:00Z">
        <w:r w:rsidRPr="002C0BDB" w:rsidDel="00A36F57">
          <w:rPr>
            <w:rFonts w:ascii="Phetsarath OT" w:eastAsia="Phetsarath OT" w:hAnsi="Phetsarath OT" w:cs="Phetsarath OT"/>
            <w:color w:val="auto"/>
            <w:sz w:val="30"/>
            <w:szCs w:val="30"/>
            <w:rPrChange w:id="10982" w:author="NA" w:date="2021-12-30T11:45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bidi="lo-LA"/>
              </w:rPr>
            </w:rPrChange>
          </w:rPr>
          <w:delText>V</w:delText>
        </w:r>
      </w:del>
      <w:bookmarkEnd w:id="10973"/>
    </w:p>
    <w:p w14:paraId="1F0508B6" w14:textId="65F5626A" w:rsidR="00897237" w:rsidRPr="00281863" w:rsidRDefault="0072440F">
      <w:pPr>
        <w:pStyle w:val="Heading1"/>
        <w:spacing w:before="0" w:line="240" w:lineRule="auto"/>
        <w:jc w:val="center"/>
        <w:rPr>
          <w:ins w:id="10983" w:author="PSK" w:date="2021-07-16T15:23:00Z"/>
          <w:rFonts w:ascii="Phetsarath OT" w:eastAsia="Phetsarath OT" w:hAnsi="Phetsarath OT" w:cs="Phetsarath OT"/>
          <w:color w:val="auto"/>
          <w:sz w:val="30"/>
          <w:szCs w:val="30"/>
          <w:lang w:bidi="lo-LA"/>
          <w:rPrChange w:id="10984" w:author="NA" w:date="2022-01-05T12:26:00Z">
            <w:rPr>
              <w:ins w:id="10985" w:author="PSK" w:date="2021-07-16T15:23:00Z"/>
              <w:rFonts w:ascii="Phetsarath OT" w:eastAsia="Phetsarath OT" w:hAnsi="Phetsarath OT" w:cs="Phetsarath OT"/>
              <w:color w:val="auto"/>
              <w:szCs w:val="28"/>
              <w:u w:val="single"/>
              <w:lang w:bidi="lo-LA"/>
            </w:rPr>
          </w:rPrChange>
        </w:rPr>
      </w:pPr>
      <w:bookmarkStart w:id="10986" w:name="_Toc77346192"/>
      <w:del w:id="10987" w:author="khaithong" w:date="2021-07-29T11:02:00Z">
        <w:r w:rsidRPr="002C0BDB" w:rsidDel="00881C30">
          <w:rPr>
            <w:rFonts w:ascii="Phetsarath OT" w:eastAsia="Phetsarath OT" w:hAnsi="Phetsarath OT" w:cs="Phetsarath OT"/>
            <w:color w:val="auto"/>
            <w:sz w:val="30"/>
            <w:szCs w:val="30"/>
            <w:rPrChange w:id="10988" w:author="NA" w:date="2021-12-30T11:45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bidi="lo-LA"/>
              </w:rPr>
            </w:rPrChange>
          </w:rPr>
          <w:delText>(</w:delText>
        </w:r>
        <w:r w:rsidRPr="002C0BDB" w:rsidDel="00881C30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0989" w:author="NA" w:date="2021-12-30T11:45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delText>ປັບປຸງ</w:delText>
        </w:r>
        <w:r w:rsidRPr="002C0BDB" w:rsidDel="00881C30">
          <w:rPr>
            <w:rFonts w:ascii="Phetsarath OT" w:eastAsia="Phetsarath OT" w:hAnsi="Phetsarath OT" w:cs="Phetsarath OT"/>
            <w:color w:val="auto"/>
            <w:sz w:val="30"/>
            <w:szCs w:val="30"/>
            <w:cs/>
            <w:rPrChange w:id="10990" w:author="NA" w:date="2021-12-30T11:45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delText xml:space="preserve">) </w:delText>
        </w:r>
      </w:del>
      <w:r w:rsidRPr="00281863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10991" w:author="NA" w:date="2022-01-05T12:26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ມາດຕະຖານເຕັກນິກ</w:t>
      </w:r>
      <w:r w:rsidRPr="00281863">
        <w:rPr>
          <w:rFonts w:ascii="Phetsarath OT" w:eastAsia="Phetsarath OT" w:hAnsi="Phetsarath OT" w:cs="Phetsarath OT"/>
          <w:color w:val="auto"/>
          <w:sz w:val="30"/>
          <w:szCs w:val="30"/>
          <w:cs/>
          <w:rPrChange w:id="10992" w:author="NA" w:date="2022-01-05T12:26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 xml:space="preserve"> </w:t>
      </w:r>
      <w:r w:rsidRPr="00281863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10993" w:author="NA" w:date="2022-01-05T12:26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ແລະ</w:t>
      </w:r>
      <w:r w:rsidRPr="00281863">
        <w:rPr>
          <w:rFonts w:ascii="Phetsarath OT" w:eastAsia="Phetsarath OT" w:hAnsi="Phetsarath OT" w:cs="Phetsarath OT"/>
          <w:color w:val="auto"/>
          <w:sz w:val="30"/>
          <w:szCs w:val="30"/>
          <w:cs/>
          <w:rPrChange w:id="10994" w:author="NA" w:date="2022-01-05T12:26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 xml:space="preserve"> </w:t>
      </w:r>
      <w:r w:rsidRPr="00281863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10995" w:author="NA" w:date="2022-01-05T12:26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ຄຸນນະພາບ</w:t>
      </w:r>
      <w:del w:id="10996" w:author="PSK" w:date="2021-08-05T14:58:00Z">
        <w:r w:rsidRPr="00281863" w:rsidDel="00F14071">
          <w:rPr>
            <w:rFonts w:ascii="Phetsarath OT" w:eastAsia="Phetsarath OT" w:hAnsi="Phetsarath OT" w:cs="Phetsarath OT" w:hint="cs"/>
            <w:color w:val="auto"/>
            <w:sz w:val="30"/>
            <w:szCs w:val="30"/>
            <w:highlight w:val="yellow"/>
            <w:cs/>
            <w:lang w:bidi="lo-LA"/>
            <w:rPrChange w:id="10997" w:author="NA" w:date="2022-01-05T12:26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u w:val="single"/>
                <w:cs/>
                <w:lang w:bidi="lo-LA"/>
              </w:rPr>
            </w:rPrChange>
          </w:rPr>
          <w:delText>ຂອງການບໍລິການໂທລະຄົມມະນາຄົມ</w:delText>
        </w:r>
      </w:del>
      <w:bookmarkEnd w:id="10986"/>
    </w:p>
    <w:p w14:paraId="1F2BE258" w14:textId="05830711" w:rsidR="001C3E92" w:rsidRPr="0060422E" w:rsidRDefault="0009616B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  <w:rPrChange w:id="10998" w:author="Windows User" w:date="2022-01-28T09:05:00Z">
            <w:rPr>
              <w:rFonts w:ascii="Phetsarath OT" w:eastAsia="Phetsarath OT" w:hAnsi="Phetsarath OT" w:cs="Phetsarath OT"/>
              <w:color w:val="auto"/>
              <w:szCs w:val="28"/>
              <w:u w:val="single"/>
            </w:rPr>
          </w:rPrChange>
        </w:rPr>
        <w:pPrChange w:id="10999" w:author="Windows User" w:date="2022-01-12T15:20:00Z">
          <w:pPr>
            <w:pStyle w:val="Heading1"/>
            <w:spacing w:before="0" w:line="240" w:lineRule="auto"/>
            <w:jc w:val="center"/>
          </w:pPr>
        </w:pPrChange>
      </w:pPr>
      <w:ins w:id="11000" w:author="NA" w:date="2021-12-30T10:45:00Z">
        <w:r w:rsidRPr="008C7A6F">
          <w:rPr>
            <w:rFonts w:ascii="Phetsarath OT" w:eastAsia="Phetsarath OT" w:hAnsi="Phetsarath OT" w:cs="Phetsarath OT"/>
            <w:cs/>
            <w:lang w:bidi="lo-LA"/>
          </w:rPr>
          <w:t xml:space="preserve"> </w:t>
        </w:r>
      </w:ins>
    </w:p>
    <w:p w14:paraId="71971498" w14:textId="32606885" w:rsidR="00897237" w:rsidRPr="00861570" w:rsidDel="001C3E92" w:rsidRDefault="009C3B41">
      <w:pPr>
        <w:pStyle w:val="NoSpacing"/>
        <w:jc w:val="center"/>
        <w:rPr>
          <w:del w:id="11001" w:author="PSK" w:date="2021-07-16T15:23:00Z"/>
          <w:rFonts w:ascii="Phetsarath OT" w:eastAsia="Phetsarath OT" w:hAnsi="Phetsarath OT" w:cs="Phetsarath OT"/>
          <w:b/>
          <w:bCs/>
          <w:sz w:val="24"/>
          <w:szCs w:val="24"/>
        </w:rPr>
      </w:pPr>
      <w:bookmarkStart w:id="11002" w:name="_Toc77346032"/>
      <w:bookmarkStart w:id="11003" w:name="_Toc77346193"/>
      <w:bookmarkEnd w:id="11002"/>
      <w:bookmarkEnd w:id="11003"/>
      <w:ins w:id="11004" w:author="NA" w:date="2021-12-27T11:44:00Z">
        <w:r w:rsidRPr="0086157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rPrChange w:id="11005" w:author="Windows User" w:date="2022-03-01T10:4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cs/>
              </w:rPr>
            </w:rPrChange>
          </w:rPr>
          <w:t>ມາດຕາ</w:t>
        </w:r>
      </w:ins>
      <w:ins w:id="11006" w:author="NA" w:date="2021-12-27T11:45:00Z">
        <w:r w:rsidR="002F5A70" w:rsidRPr="00861570">
          <w:rPr>
            <w:rFonts w:ascii="Phetsarath OT" w:eastAsia="Phetsarath OT" w:hAnsi="Phetsarath OT" w:cs="DokChampa"/>
            <w:b/>
            <w:bCs/>
            <w:sz w:val="24"/>
            <w:szCs w:val="24"/>
            <w:cs/>
            <w:rPrChange w:id="11007" w:author="Windows User" w:date="2022-03-01T10:41:00Z">
              <w:rPr>
                <w:rFonts w:ascii="Phetsarath OT" w:eastAsia="Phetsarath OT" w:hAnsi="Phetsarath OT" w:cs="DokChampa"/>
                <w:b/>
                <w:bCs/>
                <w:color w:val="365F91"/>
                <w:sz w:val="24"/>
                <w:szCs w:val="24"/>
                <w:cs/>
              </w:rPr>
            </w:rPrChange>
          </w:rPr>
          <w:t xml:space="preserve"> </w:t>
        </w:r>
      </w:ins>
      <w:ins w:id="11008" w:author="NA" w:date="2021-12-27T11:44:00Z">
        <w:r w:rsidRPr="00861570">
          <w:rPr>
            <w:rFonts w:ascii="Times New Roman" w:eastAsia="Phetsarath OT" w:hAnsi="Times New Roman" w:cs="Times New Roman"/>
            <w:b/>
            <w:bCs/>
            <w:sz w:val="24"/>
            <w:szCs w:val="24"/>
            <w:cs/>
            <w:rPrChange w:id="11009" w:author="Windows User" w:date="2022-03-01T10:41:00Z">
              <w:rPr>
                <w:rFonts w:ascii="Phetsarath OT" w:eastAsia="Phetsarath OT" w:hAnsi="Phetsarath OT" w:cs="DokChampa"/>
                <w:b/>
                <w:bCs/>
                <w:color w:val="365F91"/>
                <w:sz w:val="24"/>
                <w:szCs w:val="24"/>
                <w:cs/>
              </w:rPr>
            </w:rPrChange>
          </w:rPr>
          <w:t>17</w:t>
        </w:r>
      </w:ins>
      <w:ins w:id="11010" w:author="Windows User" w:date="2022-01-12T15:21:00Z">
        <w:r w:rsidR="001C0EA9"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rPrChange w:id="11011" w:author="Windows User" w:date="2022-03-01T10:41:00Z">
              <w:rPr>
                <w:rFonts w:ascii="Phetsarath OT" w:eastAsia="Phetsarath OT" w:hAnsi="Phetsarath OT" w:cs="Phetsarath OT"/>
                <w:b/>
                <w:bCs/>
                <w:color w:val="365F91"/>
                <w:sz w:val="24"/>
                <w:szCs w:val="24"/>
                <w:cs/>
              </w:rPr>
            </w:rPrChange>
          </w:rPr>
          <w:t xml:space="preserve"> </w:t>
        </w:r>
      </w:ins>
      <w:ins w:id="11012" w:author="NA" w:date="2021-12-27T11:44:00Z">
        <w:del w:id="11013" w:author="Windows User" w:date="2022-01-12T15:21:00Z">
          <w:r w:rsidRPr="00861570" w:rsidDel="001C0EA9">
            <w:rPr>
              <w:rFonts w:ascii="Times New Roman" w:eastAsia="Phetsarath OT" w:hAnsi="Times New Roman" w:cs="Times New Roman"/>
              <w:b/>
              <w:bCs/>
              <w:color w:val="4F81BD"/>
              <w:sz w:val="24"/>
              <w:szCs w:val="24"/>
              <w:cs/>
              <w:rPrChange w:id="11014" w:author="Windows User" w:date="2022-03-01T10:41:00Z">
                <w:rPr>
                  <w:rFonts w:ascii="Phetsarath OT" w:eastAsia="Phetsarath OT" w:hAnsi="Phetsarath OT" w:cs="DokChampa"/>
                  <w:b/>
                  <w:bCs/>
                  <w:color w:val="365F91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861570" w:rsidDel="001C0EA9">
            <w:rPr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cs/>
              <w:rPrChange w:id="11015" w:author="Windows User" w:date="2022-03-01T10:41:00Z">
                <w:rPr>
                  <w:rFonts w:ascii="Phetsarath OT" w:eastAsia="Phetsarath OT" w:hAnsi="Phetsarath OT" w:cs="DokChampa"/>
                  <w:b/>
                  <w:bCs/>
                  <w:color w:val="365F9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4BFE0820" w14:textId="37968D75" w:rsidR="00897237" w:rsidRPr="00861570" w:rsidRDefault="0072440F">
      <w:pPr>
        <w:pStyle w:val="Heading2"/>
        <w:spacing w:before="0" w:line="240" w:lineRule="auto"/>
        <w:jc w:val="thaiDistribute"/>
        <w:rPr>
          <w:rFonts w:ascii="Phetsarath OT" w:eastAsia="Phetsarath OT" w:hAnsi="Phetsarath OT" w:cs="Phetsarath OT"/>
          <w:i/>
          <w:iCs/>
          <w:strike/>
          <w:color w:val="auto"/>
          <w:sz w:val="24"/>
          <w:szCs w:val="24"/>
          <w:lang w:bidi="lo-LA"/>
        </w:rPr>
        <w:pPrChange w:id="11016" w:author="Windows User" w:date="2022-01-12T15:20:00Z">
          <w:pPr>
            <w:pStyle w:val="Heading2"/>
          </w:pPr>
        </w:pPrChange>
      </w:pPr>
      <w:del w:id="11017" w:author="home" w:date="2021-07-12T06:23:00Z">
        <w:r w:rsidRPr="00861570" w:rsidDel="00F17C2E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Pr="00861570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  <w:r w:rsidR="009B592F" w:rsidRPr="00861570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2</w:delText>
        </w:r>
        <w:r w:rsidR="00347C2B" w:rsidRPr="00861570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0</w:delText>
        </w:r>
        <w:r w:rsidRPr="00861570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bookmarkStart w:id="11018" w:name="_Toc77346194"/>
      <w:r w:rsidRPr="00861570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)</w:t>
      </w:r>
      <w:ins w:id="11019" w:author="Windows User" w:date="2022-01-12T15:21:00Z">
        <w:r w:rsidR="001C0EA9"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 </w:t>
        </w:r>
      </w:ins>
      <w:ins w:id="11020" w:author="NA" w:date="2021-12-27T11:45:00Z">
        <w:del w:id="11021" w:author="Windows User" w:date="2022-01-12T15:21:00Z">
          <w:r w:rsidR="002F5A70" w:rsidRPr="00861570" w:rsidDel="001C0EA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 </w:delText>
          </w:r>
        </w:del>
      </w:ins>
      <w:del w:id="11022" w:author="NA" w:date="2021-12-27T11:45:00Z">
        <w:r w:rsidRPr="00861570" w:rsidDel="002F5A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del w:id="11023" w:author="PSK" w:date="2021-07-16T15:23:00Z">
        <w:r w:rsidRPr="00861570" w:rsidDel="001C3E92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ການກໍານົດມາດຕະຖານເຕັກນິກ</w:t>
      </w:r>
      <w:bookmarkEnd w:id="11018"/>
    </w:p>
    <w:p w14:paraId="6B8A85AB" w14:textId="25BDA4DC" w:rsidR="00897237" w:rsidRPr="002C0BDB" w:rsidDel="0009616B" w:rsidRDefault="00D324B2">
      <w:pPr>
        <w:spacing w:after="0" w:line="240" w:lineRule="auto"/>
        <w:ind w:left="426"/>
        <w:jc w:val="both"/>
        <w:rPr>
          <w:del w:id="11024" w:author="NA" w:date="2021-12-30T10:48:00Z"/>
          <w:rFonts w:ascii="Phetsarath OT" w:eastAsia="Phetsarath OT" w:hAnsi="Phetsarath OT" w:cs="Phetsarath OT"/>
          <w:sz w:val="24"/>
          <w:szCs w:val="24"/>
        </w:rPr>
        <w:pPrChange w:id="11025" w:author="Documents" w:date="2022-01-11T08:35:00Z">
          <w:pPr>
            <w:pStyle w:val="NoSpacing"/>
            <w:ind w:left="425" w:firstLine="624"/>
            <w:jc w:val="thaiDistribute"/>
          </w:pPr>
        </w:pPrChange>
      </w:pPr>
      <w:ins w:id="11026" w:author="Documents" w:date="2022-01-06T09:01:00Z">
        <w:r>
          <w:rPr>
            <w:rFonts w:ascii="Phetsarath OT" w:eastAsia="Phetsarath OT" w:hAnsi="Phetsarath OT" w:cs="Phetsarath OT"/>
            <w:sz w:val="24"/>
            <w:szCs w:val="24"/>
            <w:lang w:bidi="lo-LA"/>
          </w:rPr>
          <w:t xml:space="preserve">                   </w:t>
        </w:r>
      </w:ins>
      <w:ins w:id="11027" w:author="Documents" w:date="2022-01-07T10:09:00Z">
        <w:r w:rsidR="0000525B">
          <w:rPr>
            <w:rFonts w:ascii="Phetsarath OT" w:eastAsia="Phetsarath OT" w:hAnsi="Phetsarath OT" w:cs="Phetsarath OT"/>
            <w:sz w:val="24"/>
            <w:szCs w:val="24"/>
            <w:lang w:bidi="lo-LA"/>
          </w:rPr>
          <w:t xml:space="preserve">  </w:t>
        </w:r>
      </w:ins>
      <w:ins w:id="11028" w:author="Windows User" w:date="2022-01-12T15:21:00Z">
        <w:r w:rsidR="001C0EA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29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</w:rPr>
          </w:rPrChange>
        </w:rPr>
        <w:t>ກະຊວງ</w:t>
      </w:r>
      <w:del w:id="11030" w:author="NA" w:date="2022-01-05T11:18:00Z">
        <w:r w:rsidR="0072440F" w:rsidRPr="002C0BDB" w:rsidDel="00E656F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03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3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</w:rPr>
          </w:rPrChange>
        </w:rPr>
        <w:t>ເຕັກໂນໂລຊີ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033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3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035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36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</w:rPr>
          </w:rPrChange>
        </w:rPr>
        <w:t>ການສື່ສານ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037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38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ເປັນຜູ້</w:t>
      </w:r>
      <w:del w:id="11039" w:author="HP" w:date="2021-07-09T17:38:00Z">
        <w:r w:rsidR="00130964" w:rsidRPr="002C0BDB" w:rsidDel="00653B1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4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4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ກຳນົດມາດຕະຖານເຕັກນິກ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042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43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ຂອງອຸປະ</w:t>
      </w:r>
      <w:ins w:id="11044" w:author="NA" w:date="2022-01-05T11:18:00Z">
        <w:r w:rsidR="00E656F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45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ກອນໂທລະຄົມມະນາຄົມ</w:t>
      </w:r>
      <w:r w:rsidR="0072440F" w:rsidRPr="008C7A6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4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47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ເຄືອຂ່າຍໂທລະຄົມມະນາຄົມ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11048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49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ໂດຍສອດຄ່ອງກັບກົດໝາຍວ່າດ້ວຍ</w:t>
      </w:r>
      <w:del w:id="11050" w:author="NA" w:date="2022-01-05T11:20:00Z">
        <w:r w:rsidR="0072440F" w:rsidRPr="002C0BDB" w:rsidDel="00E656FF">
          <w:rPr>
            <w:rFonts w:ascii="Phetsarath OT" w:eastAsia="Phetsarath OT" w:hAnsi="Phetsarath OT" w:cs="Phetsarath OT"/>
            <w:sz w:val="24"/>
            <w:szCs w:val="24"/>
            <w:rPrChange w:id="1105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5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ມາດຕະ</w:t>
      </w:r>
      <w:ins w:id="11053" w:author="NA" w:date="2022-01-05T11:20:00Z">
        <w:r w:rsidR="00E656F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5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ຖານ</w:t>
      </w:r>
      <w:del w:id="11055" w:author="PSK" w:date="2021-08-05T14:58:00Z">
        <w:r w:rsidR="0072440F" w:rsidRPr="002C0BDB" w:rsidDel="00F14071">
          <w:rPr>
            <w:rFonts w:ascii="Phetsarath OT" w:eastAsia="Phetsarath OT" w:hAnsi="Phetsarath OT" w:cs="Phetsarath OT"/>
            <w:sz w:val="24"/>
            <w:szCs w:val="24"/>
            <w:lang w:bidi="lo-LA"/>
            <w:rPrChange w:id="1105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72440F" w:rsidRPr="002C0BDB" w:rsidDel="00F1407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="0072440F" w:rsidRPr="002C0BDB" w:rsidDel="00F14071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0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F1407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ສປປ</w:delText>
        </w:r>
        <w:r w:rsidR="0072440F" w:rsidRPr="002C0BDB" w:rsidDel="00F14071">
          <w:rPr>
            <w:rFonts w:ascii="Phetsarath OT" w:eastAsia="Phetsarath OT" w:hAnsi="Phetsarath OT" w:cs="Phetsarath OT"/>
            <w:sz w:val="24"/>
            <w:szCs w:val="24"/>
            <w:lang w:bidi="lo-LA"/>
            <w:rPrChange w:id="110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72440F" w:rsidRPr="002C0BDB" w:rsidDel="00F1407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ລາວ</w:delText>
        </w:r>
      </w:del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6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ມາດຕະຖານຂອງສາກົນ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11063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6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ສົນທິສັນຍາ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065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del w:id="11066" w:author="PSK" w:date="2021-08-05T15:00:00Z">
        <w:r w:rsidR="0072440F" w:rsidRPr="002C0BDB" w:rsidDel="00F1407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6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ແລະ</w:delText>
        </w:r>
        <w:r w:rsidR="0072440F" w:rsidRPr="002C0BDB" w:rsidDel="00F14071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0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="0072440F" w:rsidRPr="002C0BDB" w:rsidDel="00F1407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ສັນຍາສາກົນ</w:delText>
        </w:r>
        <w:r w:rsidR="0072440F" w:rsidRPr="002C0BDB" w:rsidDel="00F14071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0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7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ທີ່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072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73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ສປປ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074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75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ລາວ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076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077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</w:rPr>
          </w:rPrChange>
        </w:rPr>
        <w:t>ເປັນພາຄີ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078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</w:rPr>
          </w:rPrChange>
        </w:rPr>
        <w:t>.</w:t>
      </w:r>
    </w:p>
    <w:p w14:paraId="6E9424A2" w14:textId="77777777" w:rsidR="0009616B" w:rsidRPr="002C0BDB" w:rsidRDefault="0009616B">
      <w:pPr>
        <w:spacing w:after="0" w:line="240" w:lineRule="auto"/>
        <w:ind w:left="426"/>
        <w:jc w:val="both"/>
        <w:rPr>
          <w:ins w:id="11079" w:author="NA" w:date="2021-12-30T10:48:00Z"/>
          <w:rFonts w:ascii="Phetsarath OT" w:eastAsia="Phetsarath OT" w:hAnsi="Phetsarath OT" w:cs="Phetsarath OT"/>
          <w:sz w:val="24"/>
          <w:szCs w:val="24"/>
          <w:lang w:bidi="lo-LA"/>
          <w:rPrChange w:id="11080" w:author="NA" w:date="2021-12-30T11:44:00Z">
            <w:rPr>
              <w:ins w:id="11081" w:author="NA" w:date="2021-12-30T10:48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1082" w:author="Documents" w:date="2022-01-11T08:35:00Z">
          <w:pPr>
            <w:spacing w:after="0" w:line="240" w:lineRule="auto"/>
            <w:ind w:left="720" w:firstLine="720"/>
            <w:jc w:val="both"/>
          </w:pPr>
        </w:pPrChange>
      </w:pPr>
    </w:p>
    <w:p w14:paraId="3F158DBF" w14:textId="776A6037" w:rsidR="00754F53" w:rsidRPr="002C0BDB" w:rsidRDefault="00D324B2">
      <w:pPr>
        <w:spacing w:after="0" w:line="240" w:lineRule="auto"/>
        <w:ind w:left="426" w:firstLine="141"/>
        <w:jc w:val="both"/>
        <w:rPr>
          <w:ins w:id="11083" w:author="LENOVO" w:date="2021-09-28T14:41:00Z"/>
          <w:rFonts w:ascii="Phetsarath OT" w:eastAsia="Phetsarath OT" w:hAnsi="Phetsarath OT" w:cs="Phetsarath OT"/>
          <w:sz w:val="24"/>
          <w:szCs w:val="24"/>
          <w:rPrChange w:id="11084" w:author="NA" w:date="2021-12-30T11:44:00Z">
            <w:rPr>
              <w:ins w:id="11085" w:author="LENOVO" w:date="2021-09-28T14:41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1086" w:author="Documents" w:date="2022-01-11T08:35:00Z">
          <w:pPr>
            <w:pStyle w:val="NoSpacing"/>
            <w:ind w:left="425" w:firstLine="624"/>
            <w:jc w:val="thaiDistribute"/>
          </w:pPr>
        </w:pPrChange>
      </w:pPr>
      <w:ins w:id="11087" w:author="Documents" w:date="2022-01-06T09:01:00Z">
        <w:r>
          <w:rPr>
            <w:rFonts w:ascii="Phetsarath OT" w:eastAsia="Phetsarath OT" w:hAnsi="Phetsarath OT" w:cs="Phetsarath OT"/>
            <w:sz w:val="24"/>
            <w:szCs w:val="24"/>
            <w:lang w:bidi="lo-LA"/>
          </w:rPr>
          <w:t xml:space="preserve">                   </w:t>
        </w:r>
      </w:ins>
      <w:ins w:id="11088" w:author="Documents" w:date="2022-01-07T10:09:00Z">
        <w:r w:rsidR="0000525B">
          <w:rPr>
            <w:rFonts w:ascii="Phetsarath OT" w:eastAsia="Phetsarath OT" w:hAnsi="Phetsarath OT" w:cs="Phetsarath OT"/>
            <w:sz w:val="24"/>
            <w:szCs w:val="24"/>
            <w:lang w:bidi="lo-LA"/>
          </w:rPr>
          <w:t xml:space="preserve">  </w:t>
        </w:r>
      </w:ins>
      <w:ins w:id="11089" w:author="Windows User" w:date="2022-01-12T15:21:00Z">
        <w:r w:rsidR="001C0EA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1090" w:author="LENOVO" w:date="2021-09-28T14:41:00Z">
        <w:r w:rsidR="00754F5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ມາດຕະຖານເຕັກ</w:t>
        </w:r>
      </w:ins>
      <w:ins w:id="11092" w:author="LENOVO" w:date="2021-09-28T14:42:00Z">
        <w:r w:rsidR="00754F5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ນິກ</w:t>
        </w:r>
        <w:r w:rsidR="00754F5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0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754F5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ກ່ຽວກັບອຸປະກອນໂທລະຄົມມະນາຄົມ</w:t>
        </w:r>
        <w:r w:rsidR="00754F5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0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754F5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754F5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0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754F5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0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ເຄື່ອຂ່າຍໂທລະຄົມ</w:t>
        </w:r>
      </w:ins>
      <w:ins w:id="11100" w:author="LENOVO" w:date="2021-09-28T14:48:00Z">
        <w:r w:rsidR="00487ECD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101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</w:rPr>
            </w:rPrChange>
          </w:rPr>
          <w:t>ມະນາຄົມ</w:t>
        </w:r>
      </w:ins>
      <w:ins w:id="11102" w:author="LENOVO" w:date="2021-09-28T14:42:00Z">
        <w:r w:rsidR="00754F53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1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754F5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11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ໄດ້ກຳນົດໄວ້ໃນລະບຽບການຕ່າງຫາກ</w:t>
        </w:r>
        <w:r w:rsidR="00754F53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1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.</w:t>
        </w:r>
      </w:ins>
    </w:p>
    <w:p w14:paraId="3C36ED5A" w14:textId="73483ED1" w:rsidR="00C07C4C" w:rsidRPr="002C0BDB" w:rsidDel="00EA58C1" w:rsidRDefault="0072440F">
      <w:pPr>
        <w:pStyle w:val="NoSpacing"/>
        <w:ind w:left="425" w:firstLine="624"/>
        <w:jc w:val="thaiDistribute"/>
        <w:rPr>
          <w:ins w:id="11106" w:author="HP" w:date="2021-09-15T10:58:00Z"/>
          <w:del w:id="11107" w:author="40763" w:date="2021-09-28T16:05:00Z"/>
          <w:rFonts w:ascii="Phetsarath OT" w:eastAsia="Phetsarath OT" w:hAnsi="Phetsarath OT" w:cs="Phetsarath OT"/>
          <w:sz w:val="24"/>
          <w:szCs w:val="24"/>
          <w:lang w:val="fr-FR"/>
          <w:rPrChange w:id="11108" w:author="NA" w:date="2021-12-30T11:44:00Z">
            <w:rPr>
              <w:ins w:id="11109" w:author="HP" w:date="2021-09-15T10:58:00Z"/>
              <w:del w:id="11110" w:author="40763" w:date="2021-09-28T16:05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1111" w:author="PSK" w:date="2021-08-15T11:51:00Z">
          <w:pPr>
            <w:pStyle w:val="NoSpacing"/>
            <w:ind w:left="720" w:firstLine="720"/>
            <w:jc w:val="thaiDistribute"/>
          </w:pPr>
        </w:pPrChange>
      </w:pPr>
      <w:del w:id="11112" w:author="PSK" w:date="2021-07-10T12:42:00Z">
        <w:r w:rsidRPr="002C0BDB" w:rsidDel="00C07C4C">
          <w:rPr>
            <w:rFonts w:ascii="Phetsarath OT" w:eastAsia="Phetsarath OT" w:hAnsi="Phetsarath OT" w:cs="Phetsarath OT" w:hint="cs"/>
            <w:sz w:val="24"/>
            <w:szCs w:val="24"/>
            <w:cs/>
            <w:rPrChange w:id="111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ການກຳນົດມາດຕະຖານເຕັກນິກ</w:delText>
        </w:r>
        <w:r w:rsidRPr="002C0BDB" w:rsidDel="00C07C4C">
          <w:rPr>
            <w:rFonts w:ascii="Phetsarath OT" w:eastAsia="Phetsarath OT" w:hAnsi="Phetsarath OT" w:cs="Phetsarath OT"/>
            <w:sz w:val="24"/>
            <w:szCs w:val="24"/>
            <w:cs/>
            <w:rPrChange w:id="111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C07C4C">
          <w:rPr>
            <w:rFonts w:ascii="Phetsarath OT" w:eastAsia="Phetsarath OT" w:hAnsi="Phetsarath OT" w:cs="Phetsarath OT" w:hint="cs"/>
            <w:sz w:val="24"/>
            <w:szCs w:val="24"/>
            <w:cs/>
            <w:rPrChange w:id="111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ແມ່ນໄດ້ກຳນົດໄວ້ໃນລະບຽບການສະເພາະ</w:delText>
        </w:r>
        <w:r w:rsidRPr="002C0BDB" w:rsidDel="00C07C4C">
          <w:rPr>
            <w:rFonts w:ascii="Phetsarath OT" w:eastAsia="Phetsarath OT" w:hAnsi="Phetsarath OT" w:cs="Phetsarath OT"/>
            <w:sz w:val="24"/>
            <w:szCs w:val="24"/>
            <w:cs/>
            <w:rPrChange w:id="111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</w:del>
      <w:ins w:id="11117" w:author="PSK" w:date="2021-07-10T12:42:00Z">
        <w:del w:id="11118" w:author="LENOVO" w:date="2021-09-28T14:42:00Z">
          <w:r w:rsidR="00C07C4C" w:rsidRPr="002C0BDB" w:rsidDel="00754F53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111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ການກຳນົດມາດຕະຖານເຕັກນິກ</w:delText>
          </w:r>
          <w:r w:rsidR="00C07C4C" w:rsidRPr="002C0BDB" w:rsidDel="00754F5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11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C07C4C" w:rsidRPr="002C0BDB" w:rsidDel="00754F53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111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ໄດ້</w:delText>
          </w:r>
        </w:del>
      </w:ins>
      <w:ins w:id="11122" w:author="PSK" w:date="2021-07-12T15:40:00Z">
        <w:del w:id="11123" w:author="LENOVO" w:date="2021-09-28T14:42:00Z">
          <w:r w:rsidR="001E72EE" w:rsidRPr="002C0BDB" w:rsidDel="00754F53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111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ກຳນົດໄວ້ໃນ</w:delText>
          </w:r>
          <w:r w:rsidR="00F14071" w:rsidRPr="002C0BDB" w:rsidDel="00754F53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1112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>ລະບຽບການຕ່າງຫາກ</w:delText>
          </w:r>
        </w:del>
      </w:ins>
      <w:ins w:id="11126" w:author="PSK" w:date="2021-07-10T12:42:00Z">
        <w:del w:id="11127" w:author="LENOVO" w:date="2021-09-28T14:42:00Z">
          <w:r w:rsidR="00C07C4C" w:rsidRPr="002C0BDB" w:rsidDel="00754F5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112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</w:p>
    <w:p w14:paraId="1E80CEE9" w14:textId="7EE447BE" w:rsidR="00082C44" w:rsidRPr="002C0BDB" w:rsidDel="00082C44" w:rsidRDefault="00082C44">
      <w:pPr>
        <w:pStyle w:val="NoSpacing"/>
        <w:jc w:val="thaiDistribute"/>
        <w:rPr>
          <w:ins w:id="11129" w:author="PSK" w:date="2021-07-16T15:24:00Z"/>
          <w:del w:id="11130" w:author="HP" w:date="2021-09-15T11:00:00Z"/>
          <w:rFonts w:ascii="Phetsarath OT" w:eastAsia="Phetsarath OT" w:hAnsi="Phetsarath OT" w:cs="Phetsarath OT"/>
          <w:sz w:val="24"/>
          <w:szCs w:val="24"/>
          <w:lang w:val="fr-FR"/>
          <w:rPrChange w:id="11131" w:author="NA" w:date="2021-12-30T11:44:00Z">
            <w:rPr>
              <w:ins w:id="11132" w:author="PSK" w:date="2021-07-16T15:24:00Z"/>
              <w:del w:id="11133" w:author="HP" w:date="2021-09-15T11:00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1134" w:author="40763" w:date="2021-09-28T16:05:00Z">
          <w:pPr>
            <w:pStyle w:val="NoSpacing"/>
            <w:ind w:left="720" w:firstLine="720"/>
            <w:jc w:val="thaiDistribute"/>
          </w:pPr>
        </w:pPrChange>
      </w:pPr>
    </w:p>
    <w:p w14:paraId="223C75D5" w14:textId="77777777" w:rsidR="001C3E92" w:rsidRPr="002C0BDB" w:rsidRDefault="001C3E92">
      <w:pPr>
        <w:pStyle w:val="NoSpacing"/>
        <w:ind w:left="425" w:firstLine="624"/>
        <w:jc w:val="thaiDistribute"/>
        <w:rPr>
          <w:ins w:id="11135" w:author="PSK" w:date="2021-07-10T12:42:00Z"/>
          <w:rFonts w:ascii="Phetsarath OT" w:eastAsia="Phetsarath OT" w:hAnsi="Phetsarath OT" w:cs="Phetsarath OT"/>
          <w:sz w:val="24"/>
          <w:szCs w:val="24"/>
          <w:lang w:val="fr-FR"/>
          <w:rPrChange w:id="11136" w:author="NA" w:date="2021-12-30T11:44:00Z">
            <w:rPr>
              <w:ins w:id="11137" w:author="PSK" w:date="2021-07-10T12:4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1138" w:author="40763" w:date="2021-09-28T16:05:00Z">
          <w:pPr>
            <w:pStyle w:val="NoSpacing"/>
            <w:ind w:left="720" w:firstLine="720"/>
            <w:jc w:val="thaiDistribute"/>
          </w:pPr>
        </w:pPrChange>
      </w:pPr>
    </w:p>
    <w:p w14:paraId="04812195" w14:textId="4BF95EE3" w:rsidR="00C07C4C" w:rsidRPr="00861570" w:rsidDel="001C3E92" w:rsidRDefault="002F5A70">
      <w:pPr>
        <w:spacing w:after="0" w:line="340" w:lineRule="exact"/>
        <w:jc w:val="both"/>
        <w:rPr>
          <w:del w:id="11139" w:author="PSK" w:date="2021-07-16T15:23:00Z"/>
          <w:rFonts w:ascii="Phetsarath OT" w:eastAsia="Phetsarath OT" w:hAnsi="Phetsarath OT" w:cs="Phetsarath OT"/>
          <w:b/>
          <w:bCs/>
          <w:sz w:val="24"/>
          <w:szCs w:val="24"/>
          <w:lang w:val="fr-FR" w:bidi="lo-LA"/>
          <w:rPrChange w:id="11140" w:author="Windows User" w:date="2022-03-01T10:41:00Z">
            <w:rPr>
              <w:del w:id="11141" w:author="PSK" w:date="2021-07-16T15:23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1142" w:author="NA" w:date="2021-12-27T11:46:00Z">
          <w:pPr>
            <w:spacing w:after="0" w:line="240" w:lineRule="auto"/>
            <w:ind w:left="720" w:firstLine="720"/>
            <w:jc w:val="both"/>
          </w:pPr>
        </w:pPrChange>
      </w:pPr>
      <w:bookmarkStart w:id="11143" w:name="_Toc77346034"/>
      <w:bookmarkStart w:id="11144" w:name="_Toc77346195"/>
      <w:bookmarkEnd w:id="11143"/>
      <w:bookmarkEnd w:id="11144"/>
      <w:ins w:id="11145" w:author="NA" w:date="2021-12-27T11:46:00Z">
        <w:r w:rsidRPr="0086157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fr-FR" w:bidi="lo-LA"/>
            <w:rPrChange w:id="11146" w:author="Windows User" w:date="2022-03-01T10:41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 w:bidi="lo-LA"/>
              </w:rPr>
            </w:rPrChange>
          </w:rPr>
          <w:t>ມາດຕາ</w:t>
        </w:r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 w:bidi="lo-LA"/>
            <w:rPrChange w:id="11147" w:author="Windows User" w:date="2022-03-01T10:4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t xml:space="preserve"> </w:t>
        </w:r>
        <w:del w:id="11148" w:author="Windows User" w:date="2022-01-12T15:21:00Z">
          <w:r w:rsidRPr="00861570" w:rsidDel="001C0EA9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 w:bidi="lo-LA"/>
              <w:rPrChange w:id="11149" w:author="Windows User" w:date="2022-03-01T10:41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</w:del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 w:bidi="lo-LA"/>
            <w:rPrChange w:id="11150" w:author="Windows User" w:date="2022-03-01T10:4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t>18</w:t>
        </w:r>
        <w:del w:id="11151" w:author="Windows User" w:date="2022-01-12T15:21:00Z">
          <w:r w:rsidRPr="00861570" w:rsidDel="001C0EA9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fr-FR" w:bidi="lo-LA"/>
              <w:rPrChange w:id="11152" w:author="Windows User" w:date="2022-03-01T10:41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</w:del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fr-FR" w:bidi="lo-LA"/>
            <w:rPrChange w:id="11153" w:author="Windows User" w:date="2022-03-01T10:4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t xml:space="preserve"> </w:t>
        </w:r>
      </w:ins>
    </w:p>
    <w:p w14:paraId="68F20341" w14:textId="53720253" w:rsidR="00897237" w:rsidRPr="002C0BDB" w:rsidRDefault="0072440F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  <w:lang w:val="fr-FR"/>
          <w:rPrChange w:id="11154" w:author="NA" w:date="2021-12-30T11:44:00Z">
            <w:rPr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pPrChange w:id="11155" w:author="NA" w:date="2021-12-27T11:46:00Z">
          <w:pPr>
            <w:pStyle w:val="Heading2"/>
          </w:pPr>
        </w:pPrChange>
      </w:pPr>
      <w:del w:id="11156" w:author="home" w:date="2021-07-12T06:23:00Z">
        <w:r w:rsidRPr="002C0BDB" w:rsidDel="00F17C2E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  <w:r w:rsidR="009B592F"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2</w:delText>
        </w:r>
        <w:r w:rsidR="00347C2B"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1</w:delText>
        </w:r>
        <w:r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bookmarkStart w:id="11157" w:name="_Toc77346196"/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)</w:t>
      </w:r>
      <w:ins w:id="11158" w:author="NA" w:date="2021-12-27T11:46:00Z">
        <w:r w:rsidR="002F5A70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 </w:t>
        </w:r>
      </w:ins>
      <w:del w:id="11159" w:author="NA" w:date="2021-12-27T11:46:00Z">
        <w:r w:rsidRPr="002C0BDB" w:rsidDel="002F5A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ການກວດກາ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  <w:rPrChange w:id="11160" w:author="NA" w:date="2021-12-30T11:44:00Z">
            <w:rPr>
              <w:rFonts w:ascii="Phetsarath OT" w:eastAsia="Phetsarath OT" w:hAnsi="Phetsarath OT" w:cs="Phetsarath OT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161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ຢັ້ງຢືນ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162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ມາດຕະຖານເຕັກນິກ</w:t>
      </w:r>
      <w:bookmarkEnd w:id="11157"/>
    </w:p>
    <w:p w14:paraId="2773C24F" w14:textId="5A6B6167" w:rsidR="00897237" w:rsidRPr="002C0BDB" w:rsidRDefault="001C0EA9">
      <w:pPr>
        <w:spacing w:after="0" w:line="340" w:lineRule="exact"/>
        <w:ind w:left="426"/>
        <w:jc w:val="both"/>
        <w:rPr>
          <w:ins w:id="11163" w:author="PSK" w:date="2021-08-05T15:14:00Z"/>
          <w:rFonts w:ascii="Phetsarath OT" w:eastAsia="Phetsarath OT" w:hAnsi="Phetsarath OT" w:cs="Phetsarath OT"/>
          <w:sz w:val="24"/>
          <w:szCs w:val="24"/>
          <w:lang w:val="fr-FR" w:bidi="lo-LA"/>
          <w:rPrChange w:id="11164" w:author="NA" w:date="2021-12-30T11:44:00Z">
            <w:rPr>
              <w:ins w:id="11165" w:author="PSK" w:date="2021-08-05T15:14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1166" w:author="Windows User" w:date="2022-01-12T15:21:00Z">
          <w:pPr>
            <w:spacing w:after="0" w:line="240" w:lineRule="auto"/>
            <w:ind w:left="720" w:firstLine="720"/>
            <w:jc w:val="thaiDistribute"/>
          </w:pPr>
        </w:pPrChange>
      </w:pPr>
      <w:ins w:id="11167" w:author="Windows User" w:date="2022-01-12T15:21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 xml:space="preserve">                    </w:t>
        </w:r>
      </w:ins>
      <w:ins w:id="11168" w:author="NA" w:date="2021-12-27T08:37:00Z">
        <w:del w:id="11169" w:author="Windows User" w:date="2022-01-12T15:21:00Z">
          <w:r w:rsidR="00D223BC" w:rsidRPr="002C0BDB" w:rsidDel="001C0EA9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11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1171" w:author="NA" w:date="2021-12-27T11:47:00Z">
        <w:del w:id="11172" w:author="Windows User" w:date="2022-01-12T15:21:00Z">
          <w:r w:rsidR="002F5A70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1173" w:author="Documents" w:date="2022-01-06T09:01:00Z">
        <w:del w:id="11174" w:author="Windows User" w:date="2022-01-12T15:21:00Z">
          <w:r w:rsidR="00D324B2" w:rsidDel="001C0EA9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delText xml:space="preserve">   </w:delText>
          </w:r>
        </w:del>
      </w:ins>
      <w:ins w:id="11175" w:author="PSK" w:date="2021-08-05T15:14:00Z">
        <w:r w:rsidR="0034753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17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ຂະແໜງການ</w:t>
        </w:r>
      </w:ins>
      <w:del w:id="11177" w:author="PSK" w:date="2021-08-05T15:14:00Z">
        <w:r w:rsidR="0072440F" w:rsidRPr="002C0BDB" w:rsidDel="0034753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1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ກະຊວງ</w:delText>
        </w:r>
      </w:del>
      <w:del w:id="11179" w:author="NA" w:date="2021-12-30T10:53:00Z">
        <w:r w:rsidR="0072440F" w:rsidRPr="002C0BDB" w:rsidDel="000D1984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18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18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ເຕັກໂນໂລຊີ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182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183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184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185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ການສື່ສານ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11186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187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ເປັນຜູ້</w:t>
      </w:r>
      <w:del w:id="11188" w:author="PSK" w:date="2021-07-10T12:45:00Z">
        <w:r w:rsidR="0072440F" w:rsidRPr="002C0BDB" w:rsidDel="0051230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1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19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ກວດກາ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19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19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</w:t>
      </w:r>
      <w:del w:id="11193" w:author="Documents" w:date="2022-01-11T08:38:00Z">
        <w:r w:rsidR="0072440F" w:rsidRPr="002C0BDB" w:rsidDel="006E4C0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19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ມາດຕະ</w:t>
      </w:r>
      <w:ins w:id="11195" w:author="Documents" w:date="2022-01-11T08:38:00Z">
        <w:del w:id="11196" w:author="Windows User" w:date="2022-01-12T15:22:00Z">
          <w:r w:rsidR="006E4C0F" w:rsidRPr="006E4C0F" w:rsidDel="001C0EA9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1197" w:author="Documents" w:date="2022-01-11T08:38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198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ຖານເຕັກ</w:t>
      </w:r>
      <w:ins w:id="11199" w:author="Windows User" w:date="2022-01-12T15:22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00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ນິກຂອງອຸປະກອນໂທລະຄົມມະນາຄົມ</w:t>
      </w:r>
      <w:ins w:id="11201" w:author="HP" w:date="2021-08-12T09:22:00Z">
        <w:r w:rsidR="00FB6C9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20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FB6C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20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ທີ່ປະກອບ</w:t>
        </w:r>
        <w:r w:rsidR="00FB6C93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20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, </w:t>
        </w:r>
      </w:ins>
      <w:del w:id="11205" w:author="HP" w:date="2021-08-12T09:22:00Z">
        <w:r w:rsidR="0072440F" w:rsidRPr="002C0BDB" w:rsidDel="00FB6C93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20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delText xml:space="preserve"> </w:delText>
        </w:r>
        <w:r w:rsidR="0072440F" w:rsidRPr="002C0BDB" w:rsidDel="00FB6C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20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ທີ່ຜ</w:delText>
        </w:r>
      </w:del>
      <w:ins w:id="11208" w:author="HP" w:date="2021-08-12T09:22:00Z">
        <w:r w:rsidR="00FB6C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20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ຜ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10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ະລິດ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11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1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ຢູ່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13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1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ພາຍໃນປະເທດ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15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16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11217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18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ນຳເຂົ້າຈາກຕ່າງປະ</w:t>
      </w:r>
      <w:ins w:id="11219" w:author="Windows User" w:date="2022-01-12T15:22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20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ເທດ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11221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2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ໂດຍສອດຄ່ອງກັບມາດຕະຖານທີ່ກຳນົດໄວ້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23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2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ເພື່ອຮັບປະກັນ</w:t>
      </w:r>
      <w:ins w:id="11225" w:author="Documents" w:date="2022-01-11T11:20:00Z">
        <w:r w:rsidR="000003E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del w:id="11226" w:author="NA" w:date="2021-12-30T10:53:00Z">
        <w:r w:rsidR="0072440F" w:rsidRPr="002C0BDB" w:rsidDel="000D1984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22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28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ຄຸນນະພາບ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229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30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ຄວາມປອດໄພຕໍ່ຜູ້ຊົມໃຊ້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11231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t>,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32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33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ບໍ່ທ</w:t>
      </w:r>
      <w:ins w:id="11234" w:author="Documents" w:date="2022-01-06T09:02:00Z">
        <w:r w:rsidR="00D324B2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ໍາ</w:t>
        </w:r>
      </w:ins>
      <w:del w:id="11235" w:author="Documents" w:date="2022-01-06T09:02:00Z">
        <w:r w:rsidR="0072440F" w:rsidRPr="002C0BDB" w:rsidDel="00D324B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23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ຳ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37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ລາຍສິ່ງແວດລ້ອມ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11238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39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ບໍ່ເປັນອັນຕະລາຍຕໍ່ເຄືອຂ່າຍໂທລະຄົມມະນາຄົມ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40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4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11242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43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ສາມາດເຊື່ອມຕໍ່ໄດ້ກັບເຄືອຂ່າຍໂທລະຄົມມະນາຄົມ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44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45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ຢູ່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46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47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ສປປ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48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49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ລາວ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250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t>,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51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5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ພາກພື້ນ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53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5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55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56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ສາກົນ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1257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.</w:t>
      </w:r>
    </w:p>
    <w:p w14:paraId="1EF2278B" w14:textId="77777777" w:rsidR="001C3E92" w:rsidRPr="002C0BDB" w:rsidRDefault="001C3E92">
      <w:pPr>
        <w:spacing w:after="0" w:line="340" w:lineRule="exact"/>
        <w:ind w:left="425" w:firstLine="624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  <w:rPrChange w:id="11258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1259" w:author="PSK" w:date="2021-07-16T15:25:00Z">
          <w:pPr>
            <w:spacing w:after="0" w:line="240" w:lineRule="auto"/>
            <w:ind w:left="720" w:firstLine="720"/>
            <w:jc w:val="thaiDistribute"/>
          </w:pPr>
        </w:pPrChange>
      </w:pPr>
    </w:p>
    <w:p w14:paraId="4AE3C6FA" w14:textId="61B42604" w:rsidR="00897237" w:rsidRPr="001C0EA9" w:rsidDel="001C3E92" w:rsidRDefault="002F5A70">
      <w:pPr>
        <w:spacing w:after="0" w:line="340" w:lineRule="exact"/>
        <w:jc w:val="both"/>
        <w:rPr>
          <w:del w:id="11260" w:author="PSK" w:date="2021-07-16T15:23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1261" w:author="Windows User" w:date="2022-01-12T15:22:00Z">
            <w:rPr>
              <w:del w:id="11262" w:author="PSK" w:date="2021-07-16T15:23:00Z"/>
              <w:rFonts w:ascii="Phetsarath OT" w:eastAsia="Phetsarath OT" w:hAnsi="Phetsarath OT" w:cs="Phetsarath OT"/>
              <w:strike/>
              <w:color w:val="000000"/>
              <w:sz w:val="24"/>
              <w:szCs w:val="24"/>
              <w:lang w:bidi="lo-LA"/>
            </w:rPr>
          </w:rPrChange>
        </w:rPr>
        <w:pPrChange w:id="11263" w:author="NA" w:date="2021-12-27T11:47:00Z">
          <w:pPr>
            <w:spacing w:after="0" w:line="240" w:lineRule="auto"/>
            <w:ind w:left="720" w:firstLine="720"/>
            <w:jc w:val="both"/>
          </w:pPr>
        </w:pPrChange>
      </w:pPr>
      <w:bookmarkStart w:id="11264" w:name="_Toc77346036"/>
      <w:bookmarkStart w:id="11265" w:name="_Toc77346197"/>
      <w:bookmarkEnd w:id="11264"/>
      <w:bookmarkEnd w:id="11265"/>
      <w:ins w:id="11266" w:author="NA" w:date="2021-12-27T11:47:00Z">
        <w:r w:rsidRPr="00861570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ມາດຕາ</w:t>
        </w:r>
        <w:r w:rsidRPr="00861570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</w:rPr>
          <w:t xml:space="preserve"> </w:t>
        </w:r>
        <w:del w:id="11267" w:author="Windows User" w:date="2022-01-12T15:22:00Z">
          <w:r w:rsidRPr="00861570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861570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</w:rPr>
          <w:t xml:space="preserve">19 </w:t>
        </w:r>
        <w:del w:id="11268" w:author="Windows User" w:date="2022-01-12T15:22:00Z">
          <w:r w:rsidRPr="001C0EA9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</w:p>
    <w:p w14:paraId="1F55499A" w14:textId="7DA4EC1B" w:rsidR="00897237" w:rsidRPr="002C0BDB" w:rsidRDefault="0072440F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  <w:rPrChange w:id="11269" w:author="NA" w:date="2021-12-30T11:44:00Z">
            <w:rPr>
              <w:rFonts w:ascii="Phetsarath OT" w:eastAsia="Phetsarath OT" w:hAnsi="Phetsarath OT" w:cs="Phetsarath OT"/>
              <w:color w:val="auto"/>
              <w:sz w:val="24"/>
              <w:szCs w:val="24"/>
              <w:u w:val="single"/>
              <w:lang w:bidi="lo-LA"/>
            </w:rPr>
          </w:rPrChange>
        </w:rPr>
        <w:pPrChange w:id="11270" w:author="NA" w:date="2021-12-27T11:47:00Z">
          <w:pPr>
            <w:pStyle w:val="Heading2"/>
            <w:spacing w:before="0" w:line="240" w:lineRule="auto"/>
            <w:ind w:left="2070" w:hanging="2070"/>
          </w:pPr>
        </w:pPrChange>
      </w:pPr>
      <w:del w:id="11271" w:author="home" w:date="2021-07-12T06:23:00Z">
        <w:r w:rsidRPr="002C0BDB" w:rsidDel="00F17C2E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  <w:r w:rsidR="00A448F0"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2</w:delText>
        </w:r>
        <w:r w:rsidR="00347C2B"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2</w:delText>
        </w:r>
        <w:r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</w:del>
      <w:bookmarkStart w:id="11272" w:name="_Toc77346198"/>
      <w:r w:rsidR="001451C7"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="001451C7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="001451C7"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)</w:t>
      </w:r>
      <w:ins w:id="11273" w:author="NA" w:date="2021-12-27T08:37:00Z">
        <w:r w:rsidR="00D223BC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1274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lang w:bidi="lo-LA"/>
              </w:rPr>
            </w:rPrChange>
          </w:rPr>
          <w:t xml:space="preserve"> </w:t>
        </w:r>
      </w:ins>
      <w:r w:rsidR="001451C7"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ການນຳເຂົ້າ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275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  <w:rPrChange w:id="11276" w:author="NA" w:date="2021-12-30T11:44:00Z">
            <w:rPr>
              <w:rFonts w:ascii="Phetsarath OT" w:eastAsia="Phetsarath OT" w:hAnsi="Phetsarath OT" w:cs="Phetsarath OT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277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ສົ່ງອອກ</w:t>
      </w:r>
      <w:r w:rsidR="00BE3346"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  <w:rPrChange w:id="11278" w:author="NA" w:date="2021-12-30T11:44:00Z">
            <w:rPr>
              <w:rFonts w:ascii="Phetsarath OT" w:eastAsia="Phetsarath OT" w:hAnsi="Phetsarath OT" w:cs="Phetsarath OT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279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ອຸປະກອນໂທລະຄົມມະນາຄົມ</w:t>
      </w:r>
      <w:bookmarkEnd w:id="11272"/>
      <w:r w:rsidRPr="002C0BDB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  <w:rPrChange w:id="11280" w:author="NA" w:date="2021-12-30T11:44:00Z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</w:p>
    <w:p w14:paraId="77777CB5" w14:textId="64849697" w:rsidR="007C2706" w:rsidRPr="002C0BDB" w:rsidRDefault="001C0EA9">
      <w:pPr>
        <w:spacing w:after="0" w:line="340" w:lineRule="exact"/>
        <w:ind w:left="426"/>
        <w:jc w:val="both"/>
        <w:rPr>
          <w:ins w:id="11281" w:author="HP" w:date="2021-08-12T13:46:00Z"/>
          <w:rFonts w:ascii="Phetsarath OT" w:eastAsia="Phetsarath OT" w:hAnsi="Phetsarath OT" w:cs="Phetsarath OT"/>
          <w:sz w:val="24"/>
          <w:szCs w:val="24"/>
          <w:lang w:val="fr-FR" w:bidi="lo-LA"/>
          <w:rPrChange w:id="11282" w:author="NA" w:date="2021-12-30T11:44:00Z">
            <w:rPr>
              <w:ins w:id="11283" w:author="HP" w:date="2021-08-12T13:46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1284" w:author="Windows User" w:date="2022-01-12T15:22:00Z">
          <w:pPr>
            <w:spacing w:after="0" w:line="240" w:lineRule="auto"/>
            <w:ind w:left="720" w:firstLine="720"/>
            <w:jc w:val="thaiDistribute"/>
          </w:pPr>
        </w:pPrChange>
      </w:pPr>
      <w:ins w:id="11285" w:author="Windows User" w:date="2022-01-12T15:22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 xml:space="preserve">                    </w:t>
        </w:r>
      </w:ins>
      <w:ins w:id="11286" w:author="NA" w:date="2021-12-27T08:37:00Z">
        <w:del w:id="11287" w:author="Windows User" w:date="2022-01-12T15:22:00Z">
          <w:r w:rsidR="00D223BC" w:rsidRPr="002C0BDB" w:rsidDel="001C0EA9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12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1289" w:author="NA" w:date="2021-12-27T11:47:00Z">
        <w:del w:id="11290" w:author="Windows User" w:date="2022-01-12T15:22:00Z">
          <w:r w:rsidR="002F5A70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1291" w:author="Documents" w:date="2022-01-06T09:02:00Z">
        <w:del w:id="11292" w:author="Windows User" w:date="2022-01-12T15:22:00Z">
          <w:r w:rsidR="00D27177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9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ບຸກຄົນ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29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9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ນ</w:t>
      </w:r>
      <w:ins w:id="11296" w:author="NA" w:date="2021-12-30T10:53:00Z">
        <w:r w:rsidR="000D19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ິ</w:t>
        </w:r>
      </w:ins>
      <w:del w:id="11297" w:author="NA" w:date="2021-12-30T10:53:00Z">
        <w:r w:rsidR="0072440F" w:rsidRPr="002C0BDB" w:rsidDel="000D198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2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ີ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29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ຕິບຸກຄົນ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0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0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ຫຼື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0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0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ການຈັດຕັ້ງ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0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0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ທັງພາຍໃນ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0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0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0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0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ຕ່າງປະເທດ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1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ins w:id="11311" w:author="PSK" w:date="2021-08-05T15:07:00Z">
        <w:r w:rsidR="003D45B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1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ທີ່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1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ມີຈຸດປະສົງ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1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1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ນຳເຂົ້າ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1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1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1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1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ສົ່ງອອກ</w:t>
      </w:r>
      <w:r w:rsidR="00BE3346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2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2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ອຸປະກອນໂທລະຄົມມະນາຄົມທຸກຊະນິດ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2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2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ຕ້ອງຂໍອະນຸຍາດ</w:t>
      </w:r>
      <w:del w:id="11324" w:author="HP" w:date="2021-09-15T11:00:00Z">
        <w:r w:rsidR="0072440F" w:rsidRPr="002C0BDB" w:rsidDel="00082C4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ນຳ</w:delText>
        </w:r>
      </w:del>
      <w:ins w:id="11326" w:author="HP" w:date="2021-09-15T11:00:00Z">
        <w:r w:rsidR="00082C4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2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ຈາກ</w:t>
        </w:r>
      </w:ins>
      <w:ins w:id="11328" w:author="Documents" w:date="2022-01-11T11:21:00Z">
        <w:del w:id="11329" w:author="Windows User" w:date="2022-01-12T15:23:00Z">
          <w:r w:rsidR="000003E1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330" w:author="HP" w:date="2021-08-13T14:16:00Z">
        <w:del w:id="11331" w:author="NA" w:date="2021-12-30T10:54:00Z">
          <w:r w:rsidR="00502A3A" w:rsidRPr="002C0BDB" w:rsidDel="000D19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33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3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ຂະແໜງການເຕັກໂນໂລຊີ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3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3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3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3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ການສື່ສານ</w:t>
      </w:r>
      <w:r w:rsidR="00BE3346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3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3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ເພື່ອຮັບປະກັນຄຸນນະພາບ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4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4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4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4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ມາດຕະຖານ</w:t>
      </w:r>
      <w:del w:id="11344" w:author="LENOVO" w:date="2021-12-10T10:07:00Z">
        <w:r w:rsidR="0072440F" w:rsidRPr="002C0BDB" w:rsidDel="00B41776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13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ທາງດ້ານ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34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ເຕັກນິກ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34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. </w:t>
      </w:r>
    </w:p>
    <w:p w14:paraId="25F55830" w14:textId="4D9212EB" w:rsidR="00897237" w:rsidRPr="002C0BDB" w:rsidRDefault="001C0EA9">
      <w:pPr>
        <w:spacing w:after="0" w:line="340" w:lineRule="exact"/>
        <w:ind w:left="42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  <w:rPrChange w:id="1134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1349" w:author="Windows User" w:date="2022-01-12T15:22:00Z">
          <w:pPr>
            <w:spacing w:after="0" w:line="240" w:lineRule="auto"/>
            <w:ind w:left="720" w:firstLine="720"/>
            <w:jc w:val="thaiDistribute"/>
          </w:pPr>
        </w:pPrChange>
      </w:pPr>
      <w:ins w:id="11350" w:author="Windows User" w:date="2022-01-12T15:22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 xml:space="preserve">                    </w:t>
        </w:r>
      </w:ins>
      <w:ins w:id="11351" w:author="NA" w:date="2021-12-27T08:37:00Z">
        <w:del w:id="11352" w:author="Windows User" w:date="2022-01-12T15:22:00Z">
          <w:r w:rsidR="00D223BC" w:rsidRPr="002C0BDB" w:rsidDel="001C0EA9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13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1354" w:author="NA" w:date="2021-12-27T11:47:00Z">
        <w:del w:id="11355" w:author="Windows User" w:date="2022-01-12T15:22:00Z">
          <w:r w:rsidR="002F5A70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1356" w:author="Documents" w:date="2022-01-06T09:02:00Z">
        <w:del w:id="11357" w:author="Windows User" w:date="2022-01-12T15:22:00Z">
          <w:r w:rsidR="00D27177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 xml:space="preserve">   </w:delText>
          </w:r>
        </w:del>
      </w:ins>
      <w:ins w:id="11358" w:author="HP" w:date="2021-08-12T13:46:00Z"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5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ຜູ້ໃຫ້ບໍລິການໂທລະຄົມມະນາຄົມ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6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ຕ້ອງສ້າງແຜນນຳເຂ</w:t>
        </w:r>
      </w:ins>
      <w:ins w:id="11362" w:author="HP" w:date="2021-08-12T13:47:00Z"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ົ້າ</w:t>
        </w:r>
      </w:ins>
      <w:ins w:id="11364" w:author="HP" w:date="2021-08-12T14:02:00Z">
        <w:r w:rsidR="000876F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6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876F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6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0876F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6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876F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6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ສົ່ງອອກ</w:t>
        </w:r>
        <w:r w:rsidR="000876F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6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11370" w:author="HP" w:date="2021-08-12T13:47:00Z"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ອຸປະກອນໂທລະຄົມມະນາຄົມ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7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7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ປະຈຳປີ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7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7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ສະເໜີຫາ</w:t>
        </w:r>
        <w:del w:id="11376" w:author="NA" w:date="2021-12-30T10:54:00Z">
          <w:r w:rsidR="007C2706" w:rsidRPr="002C0BDB" w:rsidDel="000D19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37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ກະຊວງ</w:t>
        </w:r>
        <w:del w:id="11379" w:author="NA" w:date="2021-12-30T10:54:00Z">
          <w:r w:rsidR="007C2706" w:rsidRPr="002C0BDB" w:rsidDel="000D19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38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8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ເຕັກໂນໂລຊີ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8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8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8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8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</w:t>
        </w:r>
      </w:ins>
      <w:ins w:id="11386" w:author="HP" w:date="2021-09-15T11:01:00Z">
        <w:r w:rsidR="00082C4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8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82C4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ພິຈາລະນາ</w:t>
        </w:r>
      </w:ins>
      <w:ins w:id="11389" w:author="HP" w:date="2021-08-31T09:31:00Z">
        <w:r w:rsidR="002C3B6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ເພື່ອຢັ້ງຢືນ</w:t>
        </w:r>
      </w:ins>
      <w:ins w:id="11391" w:author="HP" w:date="2021-08-12T13:47:00Z">
        <w:r w:rsidR="007C2706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39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.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39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9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</w:t>
        </w:r>
      </w:ins>
      <w:ins w:id="11395" w:author="LENOVO" w:date="2021-12-10T08:08:00Z">
        <w:r w:rsidR="00CB4BD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ໍາ</w:t>
        </w:r>
      </w:ins>
      <w:ins w:id="11396" w:author="HP" w:date="2021-08-12T13:47:00Z">
        <w:del w:id="11397" w:author="LENOVO" w:date="2021-12-10T08:08:00Z">
          <w:r w:rsidR="007C2706" w:rsidRPr="002C0BDB" w:rsidDel="00CB4BD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139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ຳ</w:delText>
          </w:r>
        </w:del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39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ລັບ</w:t>
        </w:r>
      </w:ins>
      <w:ins w:id="11400" w:author="NA" w:date="2021-12-23T11:21:00Z">
        <w:del w:id="11401" w:author="Windows User" w:date="2022-01-12T15:23:00Z">
          <w:r w:rsidR="00763EB2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402" w:author="HP" w:date="2021-08-12T13:47:00Z"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0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ການນຳເຂົ້າ</w:t>
        </w:r>
      </w:ins>
      <w:ins w:id="11404" w:author="HP" w:date="2021-08-12T13:49:00Z"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40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0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40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0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ສົ່ງອອກ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40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11410" w:author="HP" w:date="2021-08-12T13:47:00Z"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1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ແຕ່ລະ</w:t>
        </w:r>
      </w:ins>
      <w:ins w:id="11412" w:author="HP" w:date="2021-08-12T13:49:00Z"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1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ຄັ້ງ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41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11415" w:author="HP" w:date="2021-08-12T13:47:00Z"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1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ຕ້ອງ</w:t>
        </w:r>
      </w:ins>
      <w:ins w:id="11417" w:author="HP" w:date="2021-09-15T11:02:00Z">
        <w:r w:rsidR="00082C4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1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ປະຕິບັດ</w:t>
        </w:r>
      </w:ins>
      <w:ins w:id="11419" w:author="HP" w:date="2021-08-12T13:47:00Z"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2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ຕາມທີ່ໄດ້ກຳນົດໄວ້ໃນວັກທີ</w:t>
        </w:r>
        <w:del w:id="11421" w:author="LENOVO" w:date="2021-12-10T08:06:00Z">
          <w:r w:rsidR="007C2706" w:rsidRPr="002C0BDB" w:rsidDel="00F825B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142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່</w:delText>
          </w:r>
        </w:del>
      </w:ins>
      <w:ins w:id="11423" w:author="HP" w:date="2021-08-12T13:48:00Z">
        <w:del w:id="11424" w:author="LENOVO" w:date="2021-12-10T08:06:00Z">
          <w:r w:rsidR="007C2706" w:rsidRPr="002C0BDB" w:rsidDel="00F825B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4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1</w:delText>
          </w:r>
        </w:del>
      </w:ins>
      <w:ins w:id="11426" w:author="NA" w:date="2021-12-23T11:22:00Z">
        <w:del w:id="11427" w:author="Documents" w:date="2022-01-11T11:21:00Z">
          <w:r w:rsidR="00763EB2" w:rsidRPr="002C0BDB" w:rsidDel="000003E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428" w:author="NA" w:date="2021-12-30T10:54:00Z">
        <w:r w:rsidR="000D19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ໜຶ່ງ</w:t>
        </w:r>
      </w:ins>
      <w:ins w:id="11429" w:author="LENOVO" w:date="2021-12-10T08:06:00Z">
        <w:del w:id="11430" w:author="NA" w:date="2021-12-23T11:21:00Z">
          <w:r w:rsidR="00F825B9" w:rsidRPr="002C0BDB" w:rsidDel="00763EB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ໜຶ່ງ</w:delText>
          </w:r>
        </w:del>
      </w:ins>
      <w:ins w:id="11431" w:author="HP" w:date="2021-08-12T13:48:00Z"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43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C270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3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ຂອງມາດຕານີ້</w:t>
        </w:r>
        <w:r w:rsidR="007C270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43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.</w:t>
        </w:r>
      </w:ins>
      <w:del w:id="11435" w:author="PSK" w:date="2021-07-10T12:47:00Z">
        <w:r w:rsidR="0072440F" w:rsidRPr="002C0BDB" w:rsidDel="0051230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ຊຶ່ງການນຳເຂົ້າ</w:delText>
        </w:r>
        <w:r w:rsidR="0072440F" w:rsidRPr="002C0BDB" w:rsidDel="00512303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4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2C0BDB" w:rsidDel="0051230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72440F" w:rsidRPr="002C0BDB" w:rsidDel="00512303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4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2C0BDB" w:rsidDel="0051230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ສົ່ງອອກອຸປະກອນໂທລະຄົມມະນາຄົມທຸກຊະນິດ</w:delText>
        </w:r>
        <w:r w:rsidR="0072440F" w:rsidRPr="002C0BDB" w:rsidDel="00512303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4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2C0BDB" w:rsidDel="0051230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ກຳນົດໄວ້ໃນລະບຽບ</w:delText>
        </w:r>
        <w:r w:rsidR="007E4101" w:rsidRPr="002C0BDB" w:rsidDel="0051230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4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</w:delText>
        </w:r>
        <w:r w:rsidR="0072440F" w:rsidRPr="002C0BDB" w:rsidDel="0051230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ສະເພາະ</w:delText>
        </w:r>
        <w:r w:rsidR="0072440F" w:rsidRPr="002C0BDB" w:rsidDel="00512303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4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</w:del>
    </w:p>
    <w:p w14:paraId="5044E89A" w14:textId="77ECA912" w:rsidR="00512303" w:rsidDel="001C0EA9" w:rsidRDefault="001C0EA9">
      <w:pPr>
        <w:tabs>
          <w:tab w:val="left" w:pos="1350"/>
          <w:tab w:val="left" w:pos="1620"/>
          <w:tab w:val="left" w:pos="1710"/>
        </w:tabs>
        <w:spacing w:after="0" w:line="340" w:lineRule="exact"/>
        <w:ind w:left="425"/>
        <w:jc w:val="both"/>
        <w:rPr>
          <w:del w:id="11446" w:author="Documents" w:date="2022-01-11T11:21:00Z"/>
          <w:rFonts w:ascii="Phetsarath OT" w:eastAsia="Phetsarath OT" w:hAnsi="Phetsarath OT" w:cs="Phetsarath OT"/>
          <w:sz w:val="24"/>
          <w:szCs w:val="24"/>
          <w:lang w:val="fr-FR"/>
        </w:rPr>
        <w:pPrChange w:id="11447" w:author="Windows User" w:date="2022-01-12T15:23:00Z">
          <w:pPr>
            <w:pStyle w:val="NoSpacing"/>
            <w:ind w:left="720" w:firstLine="720"/>
            <w:jc w:val="thaiDistribute"/>
          </w:pPr>
        </w:pPrChange>
      </w:pPr>
      <w:ins w:id="11448" w:author="Windows User" w:date="2022-01-12T15:23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 xml:space="preserve">                    </w:t>
        </w:r>
      </w:ins>
      <w:ins w:id="11449" w:author="NA" w:date="2021-12-27T08:37:00Z">
        <w:del w:id="11450" w:author="Windows User" w:date="2022-01-12T15:22:00Z">
          <w:r w:rsidR="00D223BC" w:rsidRPr="002C0BDB" w:rsidDel="001C0EA9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14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1452" w:author="NA" w:date="2021-12-27T11:47:00Z">
        <w:del w:id="11453" w:author="Windows User" w:date="2022-01-12T15:22:00Z">
          <w:r w:rsidR="002F5A70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1454" w:author="Documents" w:date="2022-01-06T09:02:00Z">
        <w:del w:id="11455" w:author="Windows User" w:date="2022-01-12T15:22:00Z">
          <w:r w:rsidR="00D27177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 xml:space="preserve">   </w:delText>
          </w:r>
        </w:del>
      </w:ins>
      <w:ins w:id="11456" w:author="PSK" w:date="2021-07-10T12:47:00Z">
        <w:r w:rsidR="0051230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ການນຳເຂົ້າ</w:t>
        </w:r>
        <w:r w:rsidR="00512303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4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51230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512303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14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51230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ສົ່ງອອກ</w:t>
        </w:r>
        <w:r w:rsidR="00512303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14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51230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ອຸປະກອນໂທລະຄົມມະນາຄົມ</w:t>
        </w:r>
        <w:r w:rsidR="00512303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14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</w:ins>
      <w:ins w:id="11464" w:author="PSK" w:date="2021-07-12T15:48:00Z">
        <w:r w:rsidR="00A9178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/>
              </w:rPr>
            </w:rPrChange>
          </w:rPr>
          <w:t>ໄດ້ກຳນົດໄວ້ໃນລະບຽບການ</w:t>
        </w:r>
      </w:ins>
      <w:ins w:id="11466" w:author="PSK" w:date="2021-08-05T15:06:00Z">
        <w:r w:rsidR="003D45B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46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ຕ່າງຫາກ</w:t>
        </w:r>
      </w:ins>
      <w:ins w:id="11468" w:author="PSK" w:date="2021-07-12T15:48:00Z">
        <w:r w:rsidR="00A9178A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14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>.</w:t>
        </w:r>
      </w:ins>
    </w:p>
    <w:p w14:paraId="4D1F005D" w14:textId="77777777" w:rsidR="001C0EA9" w:rsidRPr="002C0BDB" w:rsidRDefault="001C0EA9">
      <w:pPr>
        <w:tabs>
          <w:tab w:val="left" w:pos="1350"/>
          <w:tab w:val="left" w:pos="1620"/>
          <w:tab w:val="left" w:pos="1710"/>
        </w:tabs>
        <w:spacing w:after="0" w:line="340" w:lineRule="exact"/>
        <w:ind w:left="425"/>
        <w:jc w:val="both"/>
        <w:rPr>
          <w:ins w:id="11470" w:author="Windows User" w:date="2022-01-12T15:23:00Z"/>
          <w:rFonts w:ascii="Phetsarath OT" w:eastAsia="Phetsarath OT" w:hAnsi="Phetsarath OT" w:cs="Phetsarath OT"/>
          <w:sz w:val="24"/>
          <w:szCs w:val="24"/>
          <w:lang w:val="fr-FR"/>
          <w:rPrChange w:id="11471" w:author="NA" w:date="2021-12-30T11:44:00Z">
            <w:rPr>
              <w:ins w:id="11472" w:author="Windows User" w:date="2022-01-12T15:23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1473" w:author="Windows User" w:date="2022-01-12T15:23:00Z">
          <w:pPr>
            <w:pStyle w:val="NoSpacing"/>
            <w:ind w:left="720" w:firstLine="720"/>
            <w:jc w:val="thaiDistribute"/>
          </w:pPr>
        </w:pPrChange>
      </w:pPr>
    </w:p>
    <w:p w14:paraId="2F2939E7" w14:textId="77777777" w:rsidR="008F426B" w:rsidRPr="002C0BDB" w:rsidRDefault="008F426B">
      <w:pPr>
        <w:tabs>
          <w:tab w:val="left" w:pos="1350"/>
          <w:tab w:val="left" w:pos="1620"/>
          <w:tab w:val="left" w:pos="1710"/>
        </w:tabs>
        <w:spacing w:after="0" w:line="340" w:lineRule="exact"/>
        <w:ind w:left="425"/>
        <w:jc w:val="both"/>
        <w:rPr>
          <w:ins w:id="11474" w:author="PSK" w:date="2021-07-10T12:47:00Z"/>
          <w:rFonts w:ascii="Phetsarath OT" w:eastAsia="Phetsarath OT" w:hAnsi="Phetsarath OT" w:cs="Phetsarath OT"/>
          <w:sz w:val="24"/>
          <w:szCs w:val="24"/>
          <w:lang w:val="fr-FR" w:bidi="lo-LA"/>
          <w:rPrChange w:id="11475" w:author="NA" w:date="2021-12-30T11:44:00Z">
            <w:rPr>
              <w:ins w:id="11476" w:author="PSK" w:date="2021-07-10T12:47:00Z"/>
              <w:rFonts w:ascii="Phetsarath OT" w:eastAsia="Phetsarath OT" w:hAnsi="Phetsarath OT" w:cs="Phetsarath OT"/>
              <w:sz w:val="24"/>
              <w:szCs w:val="24"/>
              <w:u w:val="single"/>
              <w:lang w:bidi="th-TH"/>
            </w:rPr>
          </w:rPrChange>
        </w:rPr>
        <w:pPrChange w:id="11477" w:author="Windows User" w:date="2022-01-12T15:23:00Z">
          <w:pPr>
            <w:pStyle w:val="NoSpacing"/>
            <w:ind w:left="720" w:firstLine="720"/>
            <w:jc w:val="thaiDistribute"/>
          </w:pPr>
        </w:pPrChange>
      </w:pPr>
    </w:p>
    <w:p w14:paraId="4A7D498B" w14:textId="4EBA4DBC" w:rsidR="00897237" w:rsidRPr="001C0EA9" w:rsidDel="001C3E92" w:rsidRDefault="002F5A70">
      <w:pPr>
        <w:spacing w:after="0" w:line="340" w:lineRule="exact"/>
        <w:jc w:val="both"/>
        <w:rPr>
          <w:del w:id="11478" w:author="PSK" w:date="2021-07-16T15:23:00Z"/>
          <w:rFonts w:ascii="Phetsarath OT" w:eastAsia="Phetsarath OT" w:hAnsi="Phetsarath OT" w:cs="Phetsarath OT"/>
          <w:b/>
          <w:bCs/>
          <w:sz w:val="24"/>
          <w:szCs w:val="24"/>
          <w:lang w:val="fr-FR" w:bidi="lo-LA"/>
          <w:rPrChange w:id="11479" w:author="Windows User" w:date="2022-01-12T15:23:00Z">
            <w:rPr>
              <w:del w:id="11480" w:author="PSK" w:date="2021-07-16T15:23:00Z"/>
              <w:rFonts w:ascii="Phetsarath OT" w:eastAsia="Phetsarath OT" w:hAnsi="Phetsarath OT" w:cs="Phetsarath OT"/>
              <w:color w:val="0070C0"/>
              <w:szCs w:val="22"/>
              <w:u w:val="single"/>
              <w:lang w:bidi="lo-LA"/>
            </w:rPr>
          </w:rPrChange>
        </w:rPr>
        <w:pPrChange w:id="11481" w:author="NA" w:date="2021-12-27T11:47:00Z">
          <w:pPr>
            <w:spacing w:after="0" w:line="240" w:lineRule="auto"/>
            <w:ind w:firstLine="720"/>
            <w:jc w:val="both"/>
          </w:pPr>
        </w:pPrChange>
      </w:pPr>
      <w:bookmarkStart w:id="11482" w:name="_Toc77346038"/>
      <w:bookmarkStart w:id="11483" w:name="_Toc77346199"/>
      <w:bookmarkEnd w:id="11482"/>
      <w:bookmarkEnd w:id="11483"/>
      <w:ins w:id="11484" w:author="NA" w:date="2021-12-27T11:47:00Z">
        <w:r w:rsidRPr="0086157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bidi="lo-LA"/>
            <w:rPrChange w:id="11485" w:author="Windows User" w:date="2022-03-01T10:41:00Z">
              <w:rPr>
                <w:rFonts w:ascii="Phetsarath OT" w:eastAsia="Phetsarath OT" w:hAnsi="Phetsarath OT" w:cs="Phetsarath OT" w:hint="cs"/>
                <w:szCs w:val="22"/>
                <w:cs/>
                <w:lang w:bidi="lo-LA"/>
              </w:rPr>
            </w:rPrChange>
          </w:rPr>
          <w:t>ມາດ</w:t>
        </w:r>
      </w:ins>
      <w:ins w:id="11486" w:author="NA" w:date="2021-12-27T11:48:00Z">
        <w:r w:rsidRPr="0086157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bidi="lo-LA"/>
            <w:rPrChange w:id="11487" w:author="Windows User" w:date="2022-03-01T10:41:00Z">
              <w:rPr>
                <w:rFonts w:ascii="Phetsarath OT" w:eastAsia="Phetsarath OT" w:hAnsi="Phetsarath OT" w:cs="Phetsarath OT" w:hint="cs"/>
                <w:szCs w:val="22"/>
                <w:cs/>
                <w:lang w:bidi="lo-LA"/>
              </w:rPr>
            </w:rPrChange>
          </w:rPr>
          <w:t>ຕາ</w:t>
        </w:r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bidi="lo-LA"/>
            <w:rPrChange w:id="11488" w:author="Windows User" w:date="2022-03-01T10:41:00Z">
              <w:rPr>
                <w:rFonts w:ascii="Phetsarath OT" w:eastAsia="Phetsarath OT" w:hAnsi="Phetsarath OT" w:cs="Phetsarath OT"/>
                <w:szCs w:val="22"/>
                <w:cs/>
                <w:lang w:bidi="lo-LA"/>
              </w:rPr>
            </w:rPrChange>
          </w:rPr>
          <w:t xml:space="preserve"> </w:t>
        </w:r>
        <w:del w:id="11489" w:author="Windows User" w:date="2022-01-12T15:23:00Z">
          <w:r w:rsidRPr="00861570" w:rsidDel="001C0EA9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bidi="lo-LA"/>
              <w:rPrChange w:id="11490" w:author="Windows User" w:date="2022-03-01T10:41:00Z">
                <w:rPr>
                  <w:rFonts w:ascii="Phetsarath OT" w:eastAsia="Phetsarath OT" w:hAnsi="Phetsarath OT" w:cs="Phetsarath OT"/>
                  <w:szCs w:val="22"/>
                  <w:cs/>
                  <w:lang w:bidi="lo-LA"/>
                </w:rPr>
              </w:rPrChange>
            </w:rPr>
            <w:delText xml:space="preserve"> </w:delText>
          </w:r>
        </w:del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bidi="lo-LA"/>
            <w:rPrChange w:id="11491" w:author="Windows User" w:date="2022-03-01T10:41:00Z">
              <w:rPr>
                <w:rFonts w:ascii="Phetsarath OT" w:eastAsia="Phetsarath OT" w:hAnsi="Phetsarath OT" w:cs="Phetsarath OT"/>
                <w:szCs w:val="22"/>
                <w:cs/>
                <w:lang w:bidi="lo-LA"/>
              </w:rPr>
            </w:rPrChange>
          </w:rPr>
          <w:t xml:space="preserve">20 </w:t>
        </w:r>
        <w:del w:id="11492" w:author="Windows User" w:date="2022-01-12T15:24:00Z">
          <w:r w:rsidRPr="001C0EA9" w:rsidDel="001C0EA9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bidi="lo-LA"/>
              <w:rPrChange w:id="11493" w:author="Windows User" w:date="2022-01-12T15:23:00Z">
                <w:rPr>
                  <w:rFonts w:ascii="Phetsarath OT" w:eastAsia="Phetsarath OT" w:hAnsi="Phetsarath OT" w:cs="Phetsarath OT"/>
                  <w:szCs w:val="22"/>
                  <w:cs/>
                  <w:lang w:bidi="lo-LA"/>
                </w:rPr>
              </w:rPrChange>
            </w:rPr>
            <w:delText xml:space="preserve"> </w:delText>
          </w:r>
        </w:del>
      </w:ins>
    </w:p>
    <w:p w14:paraId="437B3BE1" w14:textId="77B41583" w:rsidR="00897237" w:rsidRPr="002C0BDB" w:rsidRDefault="0072440F">
      <w:pPr>
        <w:pStyle w:val="Heading2"/>
        <w:tabs>
          <w:tab w:val="left" w:pos="1843"/>
        </w:tabs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  <w:rPrChange w:id="11494" w:author="NA" w:date="2021-12-30T11:44:00Z">
            <w:rPr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</w:rPrChange>
        </w:rPr>
        <w:pPrChange w:id="11495" w:author="NA" w:date="2021-12-27T11:47:00Z">
          <w:pPr>
            <w:pStyle w:val="Heading2"/>
          </w:pPr>
        </w:pPrChange>
      </w:pPr>
      <w:del w:id="11496" w:author="home" w:date="2021-07-12T06:24:00Z">
        <w:r w:rsidRPr="002C0BDB" w:rsidDel="00F17C2E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  <w:r w:rsidR="00A448F0"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2</w:delText>
        </w:r>
        <w:r w:rsidR="00347C2B"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3</w:delText>
        </w:r>
        <w:r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11497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</w:rPr>
            </w:rPrChange>
          </w:rPr>
          <w:delText xml:space="preserve"> </w:delText>
        </w:r>
      </w:del>
      <w:bookmarkStart w:id="11498" w:name="_Toc77346200"/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fr-FR"/>
          <w:rPrChange w:id="11499" w:author="NA" w:date="2021-12-30T11:44:00Z">
            <w:rPr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t>(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ໃໝ່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)</w:t>
      </w:r>
      <w:del w:id="11500" w:author="PSK" w:date="2021-07-16T15:26:00Z">
        <w:r w:rsidRPr="002C0BDB" w:rsidDel="00C744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.</w:delText>
        </w:r>
      </w:del>
      <w:del w:id="11501" w:author="NA" w:date="2021-12-27T09:15:00Z">
        <w:r w:rsidRPr="002C0BDB" w:rsidDel="00B67CA1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ins w:id="11502" w:author="NA" w:date="2021-12-24T09:53:00Z">
        <w:r w:rsidR="006923CD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11503" w:author="NA" w:date="2021-12-24T09:54:00Z">
        <w:r w:rsidR="00B30C5C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del w:id="11504" w:author="HP" w:date="2021-07-09T16:04:00Z">
        <w:r w:rsidRPr="002C0BDB" w:rsidDel="00E42152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1505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ການກຳນົດ</w:delText>
        </w:r>
      </w:del>
      <w:ins w:id="11506" w:author="HP" w:date="2021-07-09T16:03:00Z">
        <w:r w:rsidR="00E42152" w:rsidRPr="002C0BDB">
          <w:rPr>
            <w:rFonts w:ascii="Phetsarath OT" w:eastAsia="Phetsarath OT" w:hAnsi="Phetsarath OT" w:cs="Phetsarath OT" w:hint="cs"/>
            <w:b w:val="0"/>
            <w:color w:val="auto"/>
            <w:sz w:val="24"/>
            <w:szCs w:val="24"/>
            <w:cs/>
            <w:lang w:bidi="lo-LA"/>
            <w:rPrChange w:id="1150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ຄຸນນະພາບ</w:t>
        </w:r>
      </w:ins>
      <w:del w:id="11508" w:author="HP" w:date="2021-07-09T16:05:00Z">
        <w:r w:rsidR="007B6299" w:rsidRPr="002C0BDB" w:rsidDel="00E42152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1509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</w:delText>
        </w:r>
      </w:del>
      <w:r w:rsidR="007B6299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510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ການບໍລິການ</w:t>
      </w:r>
      <w:del w:id="11511" w:author="HP" w:date="2021-07-09T16:05:00Z">
        <w:r w:rsidR="007B6299" w:rsidRPr="002C0BDB" w:rsidDel="00E42152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1512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delText>ດ້ານ</w:delText>
        </w:r>
      </w:del>
      <w:r w:rsidR="007B6299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513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ໂທລະຄົມມະນາຄົມ</w:t>
      </w:r>
      <w:bookmarkEnd w:id="11498"/>
    </w:p>
    <w:p w14:paraId="69B4ED2B" w14:textId="233E79B0" w:rsidR="001C3E92" w:rsidRPr="002C0BDB" w:rsidRDefault="00B67CA1">
      <w:pPr>
        <w:spacing w:after="0" w:line="340" w:lineRule="exact"/>
        <w:ind w:left="426" w:firstLine="141"/>
        <w:jc w:val="both"/>
        <w:rPr>
          <w:ins w:id="11514" w:author="PSK" w:date="2021-07-16T15:25:00Z"/>
          <w:rFonts w:ascii="Phetsarath OT" w:eastAsia="Phetsarath OT" w:hAnsi="Phetsarath OT" w:cs="Phetsarath OT"/>
          <w:sz w:val="24"/>
          <w:szCs w:val="24"/>
          <w:lang w:val="fr-FR"/>
          <w:rPrChange w:id="11515" w:author="NA" w:date="2021-12-30T11:44:00Z">
            <w:rPr>
              <w:ins w:id="11516" w:author="PSK" w:date="2021-07-16T15:25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1517" w:author="Documents" w:date="2022-01-11T08:39:00Z">
          <w:pPr>
            <w:spacing w:after="0" w:line="240" w:lineRule="auto"/>
            <w:ind w:firstLine="720"/>
          </w:pPr>
        </w:pPrChange>
      </w:pPr>
      <w:ins w:id="11518" w:author="NA" w:date="2021-12-27T09:15:00Z">
        <w:r w:rsidRPr="002C0BDB">
          <w:rPr>
            <w:rFonts w:ascii="Phetsarath OT" w:eastAsia="Phetsarath OT" w:hAnsi="Phetsarath OT" w:cs="Phetsarath OT"/>
            <w:b/>
            <w:sz w:val="24"/>
            <w:szCs w:val="24"/>
            <w:cs/>
            <w:lang w:bidi="lo-LA"/>
          </w:rPr>
          <w:t xml:space="preserve">               </w:t>
        </w:r>
      </w:ins>
      <w:ins w:id="11519" w:author="NA" w:date="2021-12-27T11:48:00Z">
        <w:r w:rsidR="002F5A70" w:rsidRPr="002C0BDB">
          <w:rPr>
            <w:rFonts w:ascii="Phetsarath OT" w:eastAsia="Phetsarath OT" w:hAnsi="Phetsarath OT" w:cs="Phetsarath OT"/>
            <w:b/>
            <w:sz w:val="24"/>
            <w:szCs w:val="24"/>
            <w:cs/>
            <w:lang w:bidi="lo-LA"/>
          </w:rPr>
          <w:t xml:space="preserve"> </w:t>
        </w:r>
        <w:del w:id="11520" w:author="Windows User" w:date="2022-01-12T15:24:00Z">
          <w:r w:rsidR="002F5A70" w:rsidRPr="002C0BDB" w:rsidDel="001C0EA9">
            <w:rPr>
              <w:rFonts w:ascii="Phetsarath OT" w:eastAsia="Phetsarath OT" w:hAnsi="Phetsarath OT" w:cs="Phetsarath OT"/>
              <w:b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521" w:author="Documents" w:date="2022-01-06T09:02:00Z">
        <w:del w:id="11522" w:author="Windows User" w:date="2022-01-12T15:24:00Z">
          <w:r w:rsidR="00D27177" w:rsidDel="001C0EA9">
            <w:rPr>
              <w:rFonts w:ascii="Phetsarath OT" w:eastAsia="Phetsarath OT" w:hAnsi="Phetsarath OT" w:cs="Phetsarath OT" w:hint="cs"/>
              <w:b/>
              <w:sz w:val="24"/>
              <w:szCs w:val="24"/>
              <w:cs/>
              <w:lang w:bidi="lo-LA"/>
            </w:rPr>
            <w:delText xml:space="preserve">    </w:delText>
          </w:r>
        </w:del>
      </w:ins>
      <w:del w:id="11523" w:author="HP" w:date="2021-07-09T16:04:00Z">
        <w:r w:rsidR="007B6299" w:rsidRPr="002C0BDB" w:rsidDel="00E42152">
          <w:rPr>
            <w:rFonts w:ascii="Phetsarath OT" w:eastAsia="Phetsarath OT" w:hAnsi="Phetsarath OT" w:cs="Phetsarath OT" w:hint="cs"/>
            <w:b/>
            <w:sz w:val="24"/>
            <w:szCs w:val="24"/>
            <w:cs/>
            <w:lang w:bidi="lo-LA"/>
            <w:rPrChange w:id="11524" w:author="NA" w:date="2021-12-30T11:44:00Z">
              <w:rPr>
                <w:rFonts w:ascii="Phetsarath OT" w:eastAsia="Phetsarath OT" w:hAnsi="Phetsarath OT" w:cs="Phetsarath OT" w:hint="cs"/>
                <w:b/>
                <w:sz w:val="24"/>
                <w:szCs w:val="24"/>
                <w:u w:val="single"/>
                <w:cs/>
                <w:lang w:bidi="lo-LA"/>
              </w:rPr>
            </w:rPrChange>
          </w:rPr>
          <w:delText>ການກໍານົດ</w:delText>
        </w:r>
      </w:del>
      <w:r w:rsidR="007B629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525" w:author="NA" w:date="2021-12-30T11:44:00Z">
            <w:rPr>
              <w:rFonts w:ascii="Phetsarath OT" w:eastAsia="Phetsarath OT" w:hAnsi="Phetsarath OT" w:cs="Phetsarath OT" w:hint="cs"/>
              <w:b/>
              <w:sz w:val="24"/>
              <w:szCs w:val="24"/>
              <w:u w:val="single"/>
              <w:cs/>
              <w:lang w:bidi="lo-LA"/>
            </w:rPr>
          </w:rPrChange>
        </w:rPr>
        <w:t>ຄຸນນະພາບ</w:t>
      </w:r>
      <w:del w:id="11526" w:author="HP" w:date="2021-07-09T16:05:00Z">
        <w:r w:rsidR="007B6299" w:rsidRPr="002C0BDB" w:rsidDel="00E4215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27" w:author="NA" w:date="2021-12-30T11:44:00Z">
              <w:rPr>
                <w:rFonts w:ascii="Phetsarath OT" w:eastAsia="Phetsarath OT" w:hAnsi="Phetsarath OT" w:cs="Phetsarath OT" w:hint="cs"/>
                <w:b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</w:delText>
        </w:r>
      </w:del>
      <w:del w:id="11528" w:author="HP" w:date="2021-07-09T16:06:00Z">
        <w:r w:rsidR="007B6299" w:rsidRPr="002C0BDB" w:rsidDel="00E4215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29" w:author="NA" w:date="2021-12-30T11:44:00Z">
              <w:rPr>
                <w:rFonts w:ascii="Phetsarath OT" w:eastAsia="Phetsarath OT" w:hAnsi="Phetsarath OT" w:cs="Phetsarath OT" w:hint="cs"/>
                <w:b/>
                <w:sz w:val="24"/>
                <w:szCs w:val="24"/>
                <w:u w:val="single"/>
                <w:cs/>
                <w:lang w:bidi="lo-LA"/>
              </w:rPr>
            </w:rPrChange>
          </w:rPr>
          <w:delText>ຍ</w:delText>
        </w:r>
      </w:del>
      <w:r w:rsidR="007B629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53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ການບໍລິການ</w:t>
      </w:r>
      <w:del w:id="11531" w:author="HP" w:date="2021-07-09T16:06:00Z">
        <w:r w:rsidR="007B6299" w:rsidRPr="002C0BDB" w:rsidDel="00E4215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ດ້ານ</w:delText>
        </w:r>
      </w:del>
      <w:r w:rsidR="007B629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53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ໂທລະຄົມມະນາຄົມ</w:t>
      </w:r>
      <w:r w:rsidR="007B6299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1153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ins w:id="11535" w:author="HP" w:date="2021-07-09T16:23:00Z">
        <w:r w:rsidR="005351D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ແມ່ນ</w:t>
        </w:r>
      </w:ins>
      <w:ins w:id="11537" w:author="NA" w:date="2021-12-23T11:22:00Z">
        <w:r w:rsidR="00763EB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1538" w:author="HP" w:date="2021-07-09T16:26:00Z">
        <w:r w:rsidR="005351D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ປະສິດທິພາບ</w:t>
        </w:r>
      </w:ins>
      <w:ins w:id="11540" w:author="HP" w:date="2021-07-09T16:23:00Z">
        <w:r w:rsidR="005351D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ຂອງ</w:t>
        </w:r>
      </w:ins>
      <w:ins w:id="11542" w:author="HP" w:date="2021-07-09T16:27:00Z">
        <w:r w:rsidR="005351D8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15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ins w:id="11544" w:author="HP" w:date="2021-07-09T16:28:00Z">
        <w:r w:rsidR="005351D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1546" w:author="HP" w:date="2021-07-09T16:43:00Z">
        <w:r w:rsidR="009E443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ໃຫ້</w:t>
        </w:r>
      </w:ins>
      <w:ins w:id="11548" w:author="HP" w:date="2021-07-09T17:00:00Z">
        <w:r w:rsidR="00A45F88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5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A45F8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A45F88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5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A45F8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ການໃຊ້</w:t>
        </w:r>
      </w:ins>
      <w:ins w:id="11553" w:author="HP" w:date="2021-07-09T16:28:00Z">
        <w:r w:rsidR="005351D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</w:t>
        </w:r>
      </w:ins>
      <w:ins w:id="11555" w:author="PSK" w:date="2021-07-10T12:50:00Z">
        <w:r w:rsidR="0051230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ດ້ານໂທລະຄົມມະນາຄົມ</w:t>
        </w:r>
        <w:r w:rsidR="00512303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5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ins w:id="11558" w:author="HP" w:date="2021-07-09T16:41:00Z">
        <w:del w:id="11559" w:author="PSK" w:date="2021-07-10T12:51:00Z">
          <w:r w:rsidR="00B0247A" w:rsidRPr="002C0BDB" w:rsidDel="0051230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15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ລະບົບ</w:delText>
          </w:r>
        </w:del>
      </w:ins>
      <w:ins w:id="11561" w:author="HP" w:date="2021-07-09T16:31:00Z">
        <w:del w:id="11562" w:author="PSK" w:date="2021-07-10T12:51:00Z">
          <w:r w:rsidR="00B0247A" w:rsidRPr="002C0BDB" w:rsidDel="0051230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15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ໂທລະສັບ</w:delText>
          </w:r>
          <w:r w:rsidR="005351D8" w:rsidRPr="002C0BDB" w:rsidDel="00512303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156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, </w:delText>
          </w:r>
          <w:r w:rsidR="005351D8" w:rsidRPr="002C0BDB" w:rsidDel="0051230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15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ອິນເຕີເນັດ</w:delText>
          </w:r>
          <w:r w:rsidR="005351D8" w:rsidRPr="002C0BDB" w:rsidDel="00512303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15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11567" w:author="HP" w:date="2021-07-09T16:24:00Z">
        <w:r w:rsidR="005351D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ຕາມຄ່າມາດຕະຖານທີ່ໄດ້ກຳນົດໄວ້</w:t>
        </w:r>
      </w:ins>
      <w:ins w:id="11569" w:author="HP [2]" w:date="2021-11-13T16:30:00Z">
        <w:del w:id="11570" w:author="Windows User" w:date="2022-01-12T15:24:00Z">
          <w:r w:rsidR="003D7BF8" w:rsidRPr="002C0BDB" w:rsidDel="001C0EA9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157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1572" w:author="HP" w:date="2021-07-09T16:25:00Z">
        <w:r w:rsidR="005351D8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15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.</w:t>
        </w:r>
      </w:ins>
    </w:p>
    <w:p w14:paraId="5CFB80EE" w14:textId="395DCE1F" w:rsidR="005351D8" w:rsidRPr="002C0BDB" w:rsidDel="001C3E92" w:rsidRDefault="00B67CA1">
      <w:pPr>
        <w:tabs>
          <w:tab w:val="left" w:pos="1701"/>
        </w:tabs>
        <w:spacing w:after="0" w:line="340" w:lineRule="exact"/>
        <w:ind w:left="567"/>
        <w:jc w:val="both"/>
        <w:rPr>
          <w:ins w:id="11574" w:author="HP" w:date="2021-07-09T16:25:00Z"/>
          <w:del w:id="11575" w:author="PSK" w:date="2021-07-16T15:25:00Z"/>
          <w:rFonts w:ascii="Phetsarath OT" w:eastAsia="Phetsarath OT" w:hAnsi="Phetsarath OT" w:cs="Phetsarath OT"/>
          <w:sz w:val="24"/>
          <w:szCs w:val="24"/>
          <w:rPrChange w:id="11576" w:author="NA" w:date="2021-12-30T11:44:00Z">
            <w:rPr>
              <w:ins w:id="11577" w:author="HP" w:date="2021-07-09T16:25:00Z"/>
              <w:del w:id="11578" w:author="PSK" w:date="2021-07-16T15:25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1579" w:author="NA" w:date="2021-12-27T10:15:00Z">
          <w:pPr>
            <w:spacing w:after="0" w:line="240" w:lineRule="auto"/>
            <w:ind w:left="720" w:firstLine="720"/>
            <w:jc w:val="thaiDistribute"/>
          </w:pPr>
        </w:pPrChange>
      </w:pPr>
      <w:ins w:id="11580" w:author="NA" w:date="2021-12-27T09:15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              </w:t>
        </w:r>
      </w:ins>
      <w:ins w:id="11581" w:author="NA" w:date="2021-12-27T11:48:00Z">
        <w:r w:rsidR="002F5A7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1582" w:author="Windows User" w:date="2022-01-12T15:24:00Z">
        <w:r w:rsidR="001C0EA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1583" w:author="NA" w:date="2021-12-27T11:48:00Z">
        <w:del w:id="11584" w:author="Windows User" w:date="2022-01-12T15:24:00Z">
          <w:r w:rsidR="002F5A70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585" w:author="Documents" w:date="2022-01-06T09:03:00Z">
        <w:del w:id="11586" w:author="Windows User" w:date="2022-01-12T15:24:00Z">
          <w:r w:rsidR="00D27177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 </w:delText>
          </w:r>
        </w:del>
      </w:ins>
      <w:ins w:id="11587" w:author="HP" w:date="2021-07-09T16:25:00Z">
        <w:del w:id="11588" w:author="PSK" w:date="2021-07-16T15:25:00Z">
          <w:r w:rsidR="005351D8" w:rsidRPr="002C0BDB" w:rsidDel="001C3E92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15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</w:p>
    <w:p w14:paraId="378E2365" w14:textId="77777777" w:rsidR="007B6299" w:rsidRPr="002C0BDB" w:rsidDel="00A45F88" w:rsidRDefault="00512303">
      <w:pPr>
        <w:tabs>
          <w:tab w:val="left" w:pos="1701"/>
        </w:tabs>
        <w:spacing w:after="0" w:line="340" w:lineRule="exact"/>
        <w:ind w:left="567"/>
        <w:jc w:val="both"/>
        <w:rPr>
          <w:del w:id="11590" w:author="HP" w:date="2021-07-09T17:00:00Z"/>
          <w:rFonts w:ascii="Phetsarath OT" w:eastAsia="Phetsarath OT" w:hAnsi="Phetsarath OT" w:cs="Phetsarath OT"/>
          <w:sz w:val="24"/>
          <w:szCs w:val="24"/>
          <w:rPrChange w:id="11591" w:author="NA" w:date="2021-12-30T11:44:00Z">
            <w:rPr>
              <w:del w:id="11592" w:author="HP" w:date="2021-07-09T17:00:00Z"/>
              <w:rFonts w:ascii="Phetsarath OT" w:eastAsia="Phetsarath OT" w:hAnsi="Phetsarath OT" w:cs="Phetsarath OT"/>
              <w:sz w:val="24"/>
              <w:szCs w:val="24"/>
              <w:highlight w:val="yellow"/>
              <w:u w:val="single"/>
              <w:lang w:bidi="lo-LA"/>
            </w:rPr>
          </w:rPrChange>
        </w:rPr>
        <w:pPrChange w:id="11593" w:author="NA" w:date="2021-12-27T10:15:00Z">
          <w:pPr>
            <w:spacing w:after="0" w:line="240" w:lineRule="auto"/>
            <w:ind w:left="720" w:firstLine="720"/>
            <w:jc w:val="thaiDistribute"/>
          </w:pPr>
        </w:pPrChange>
      </w:pPr>
      <w:ins w:id="11594" w:author="PSK" w:date="2021-07-10T12:49:00Z">
        <w:del w:id="11595" w:author="home" w:date="2021-07-12T06:24:00Z">
          <w:r w:rsidRPr="002C0BDB" w:rsidDel="00F17C2E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596" w:author="NA" w:date="2021-12-30T11:44:00Z">
                <w:rPr>
                  <w:rFonts w:ascii="Phetsarath OT" w:eastAsia="Phetsarath OT" w:hAnsi="Phetsarath OT" w:cs="Phetsarath OT"/>
                  <w:b/>
                  <w:sz w:val="24"/>
                  <w:szCs w:val="24"/>
                  <w:cs/>
                  <w:lang w:bidi="lo-LA"/>
                </w:rPr>
              </w:rPrChange>
            </w:rPr>
            <w:tab/>
          </w:r>
        </w:del>
      </w:ins>
      <w:del w:id="11597" w:author="HP" w:date="2021-07-09T17:00:00Z">
        <w:r w:rsidR="007B6299" w:rsidRPr="002C0BDB" w:rsidDel="00A45F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598" w:author="NA" w:date="2021-12-30T11:44:00Z">
              <w:rPr>
                <w:rFonts w:ascii="Phetsarath OT" w:eastAsia="Phetsarath OT" w:hAnsi="Phetsarath OT" w:cs="Phetsarath OT" w:hint="cs"/>
                <w:b/>
                <w:sz w:val="24"/>
                <w:szCs w:val="24"/>
                <w:u w:val="single"/>
                <w:cs/>
                <w:lang w:bidi="lo-LA"/>
              </w:rPr>
            </w:rPrChange>
          </w:rPr>
          <w:delText>ແມ່ນການກໍານົດບັນດາ</w:delText>
        </w:r>
        <w:r w:rsidR="007B6299" w:rsidRPr="002C0BDB" w:rsidDel="00A45F88">
          <w:rPr>
            <w:rFonts w:ascii="Phetsarath OT" w:eastAsia="Phetsarath OT" w:hAnsi="Phetsarath OT" w:cs="Phetsarath OT"/>
            <w:sz w:val="24"/>
            <w:szCs w:val="24"/>
            <w:lang w:bidi="lo-LA"/>
            <w:rPrChange w:id="11599" w:author="NA" w:date="2021-12-30T11:44:00Z">
              <w:rPr>
                <w:rFonts w:ascii="Phetsarath OT" w:eastAsia="Phetsarath OT" w:hAnsi="Phetsarath OT" w:cs="Phetsarath OT"/>
                <w:b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B6299" w:rsidRPr="002C0BDB" w:rsidDel="00A45F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00" w:author="NA" w:date="2021-12-30T11:44:00Z">
              <w:rPr>
                <w:rFonts w:ascii="Phetsarath OT" w:eastAsia="Phetsarath OT" w:hAnsi="Phetsarath OT" w:cs="Phetsarath OT" w:hint="cs"/>
                <w:b/>
                <w:sz w:val="24"/>
                <w:szCs w:val="24"/>
                <w:u w:val="single"/>
                <w:cs/>
                <w:lang w:bidi="lo-LA"/>
              </w:rPr>
            </w:rPrChange>
          </w:rPr>
          <w:delText>ຄ່າມາດຕະຖານ</w:delText>
        </w:r>
      </w:del>
      <w:del w:id="11601" w:author="HP" w:date="2021-07-09T16:12:00Z">
        <w:r w:rsidR="007B6299" w:rsidRPr="002C0BDB" w:rsidDel="00E4215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02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</w:delText>
        </w:r>
      </w:del>
      <w:del w:id="11603" w:author="HP" w:date="2021-07-09T17:00:00Z">
        <w:r w:rsidR="007B6299" w:rsidRPr="002C0BDB" w:rsidDel="00A45F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04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ໂທລະສັບມືຖື</w:delText>
        </w:r>
        <w:r w:rsidR="007B6299" w:rsidRPr="002C0BDB" w:rsidDel="00A45F88">
          <w:rPr>
            <w:rFonts w:ascii="Phetsarath OT" w:eastAsia="Phetsarath OT" w:hAnsi="Phetsarath OT" w:cs="Phetsarath OT"/>
            <w:sz w:val="24"/>
            <w:szCs w:val="24"/>
            <w:rPrChange w:id="11605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>,</w:delText>
        </w:r>
        <w:r w:rsidR="007B6299" w:rsidRPr="002C0BDB" w:rsidDel="00A45F88">
          <w:rPr>
            <w:rFonts w:ascii="Phetsarath OT" w:eastAsia="Phetsarath OT" w:hAnsi="Phetsarath OT" w:cs="Phetsarath OT"/>
            <w:sz w:val="24"/>
            <w:szCs w:val="24"/>
            <w:lang w:bidi="lo-LA"/>
            <w:rPrChange w:id="11606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B6299" w:rsidRPr="002C0BDB" w:rsidDel="00A45F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07" w:author="NA" w:date="2021-12-30T11:44:00Z">
              <w:rPr>
                <w:rFonts w:ascii="Phetsarath OT" w:eastAsia="Phetsarath OT" w:hAnsi="Phetsarath OT" w:cs="Phetsarath OT" w:hint="cs"/>
                <w:b/>
                <w:sz w:val="24"/>
                <w:szCs w:val="24"/>
                <w:u w:val="single"/>
                <w:cs/>
                <w:lang w:bidi="lo-LA"/>
              </w:rPr>
            </w:rPrChange>
          </w:rPr>
          <w:delText>ຄ່າມາດຕະຖານເຄືອຂ່າຍອິນເຕີເນັດ</w:delText>
        </w:r>
        <w:r w:rsidR="007B6299" w:rsidRPr="002C0BDB" w:rsidDel="00A45F88">
          <w:rPr>
            <w:rFonts w:ascii="Phetsarath OT" w:eastAsia="Phetsarath OT" w:hAnsi="Phetsarath OT" w:cs="Phetsarath OT"/>
            <w:sz w:val="24"/>
            <w:szCs w:val="24"/>
            <w:lang w:bidi="lo-LA"/>
            <w:rPrChange w:id="11608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="007B6299" w:rsidRPr="002C0BDB" w:rsidDel="00A45F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09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ຄ່າຄວາມເພິ່ງພໍໃຈຂອງຜູ້ໃຊ້ບໍລິການ</w:delText>
        </w:r>
        <w:r w:rsidR="007B6299" w:rsidRPr="002C0BDB" w:rsidDel="00A45F88">
          <w:rPr>
            <w:rFonts w:ascii="Phetsarath OT" w:eastAsia="Phetsarath OT" w:hAnsi="Phetsarath OT" w:cs="Phetsarath OT"/>
            <w:sz w:val="24"/>
            <w:szCs w:val="24"/>
            <w:lang w:bidi="lo-LA"/>
            <w:rPrChange w:id="11610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B6299" w:rsidRPr="002C0BDB" w:rsidDel="00A45F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11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7B6299" w:rsidRPr="002C0BDB" w:rsidDel="00A45F88">
          <w:rPr>
            <w:rFonts w:ascii="Phetsarath OT" w:eastAsia="Phetsarath OT" w:hAnsi="Phetsarath OT" w:cs="Phetsarath OT"/>
            <w:sz w:val="24"/>
            <w:szCs w:val="24"/>
            <w:lang w:bidi="lo-LA"/>
            <w:rPrChange w:id="11612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B6299" w:rsidRPr="002C0BDB" w:rsidDel="00A45F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13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ອື່ນໆ</w:delText>
        </w:r>
        <w:r w:rsidR="007B6299" w:rsidRPr="002C0BDB" w:rsidDel="00A45F88">
          <w:rPr>
            <w:rFonts w:ascii="Phetsarath OT" w:eastAsia="Phetsarath OT" w:hAnsi="Phetsarath OT" w:cs="Phetsarath OT"/>
            <w:sz w:val="24"/>
            <w:szCs w:val="24"/>
            <w:lang w:bidi="lo-LA"/>
            <w:rPrChange w:id="11614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</w:del>
    </w:p>
    <w:p w14:paraId="62F0B9F9" w14:textId="2B235FE7" w:rsidR="00B0247A" w:rsidRPr="002C0BDB" w:rsidDel="00C7442E" w:rsidRDefault="0072440F">
      <w:pPr>
        <w:tabs>
          <w:tab w:val="left" w:pos="1701"/>
        </w:tabs>
        <w:spacing w:after="0" w:line="340" w:lineRule="exact"/>
        <w:ind w:left="426" w:firstLine="141"/>
        <w:jc w:val="both"/>
        <w:rPr>
          <w:del w:id="11615" w:author="HP" w:date="2021-07-09T17:01:00Z"/>
          <w:rFonts w:ascii="Phetsarath OT" w:eastAsia="Phetsarath OT" w:hAnsi="Phetsarath OT" w:cs="Phetsarath OT"/>
          <w:sz w:val="24"/>
          <w:szCs w:val="24"/>
          <w:lang w:bidi="lo-LA"/>
          <w:rPrChange w:id="11616" w:author="NA" w:date="2021-12-30T11:44:00Z">
            <w:rPr>
              <w:del w:id="11617" w:author="HP" w:date="2021-07-09T17:0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1618" w:author="Documents" w:date="2022-01-11T08:39:00Z">
          <w:pPr>
            <w:spacing w:after="0" w:line="240" w:lineRule="auto"/>
            <w:ind w:firstLine="720"/>
          </w:pPr>
        </w:pPrChange>
      </w:pPr>
      <w:del w:id="11619" w:author="PSK" w:date="2021-08-05T15:38:00Z">
        <w:r w:rsidRPr="002C0BDB" w:rsidDel="005B7CA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ກະຊວງ</w:delText>
        </w:r>
        <w:r w:rsidRPr="002C0BDB" w:rsidDel="005B7CA7">
          <w:rPr>
            <w:rFonts w:ascii="Phetsarath OT" w:eastAsia="Phetsarath OT" w:hAnsi="Phetsarath OT" w:cs="Phetsarath OT"/>
            <w:sz w:val="24"/>
            <w:szCs w:val="24"/>
            <w:lang w:bidi="lo-LA"/>
            <w:rPrChange w:id="116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ins w:id="11622" w:author="PSK" w:date="2021-08-05T15:38:00Z">
        <w:r w:rsidR="005B7CA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2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ຂະແໜງການ</w:t>
        </w:r>
        <w:del w:id="11624" w:author="NA" w:date="2021-12-30T10:55:00Z">
          <w:r w:rsidR="005B7CA7" w:rsidRPr="002C0BDB" w:rsidDel="000D19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16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62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ເຕັກໂ</w:t>
      </w:r>
      <w:r w:rsidR="0068517C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62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ນໂລຊີ</w:t>
      </w:r>
      <w:r w:rsidR="0068517C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62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68517C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62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68517C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63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68517C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63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ການສື່ສານ</w:t>
      </w:r>
      <w:r w:rsidR="0068517C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63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68517C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63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ເປັນຜູ້ຄຸ້ມຄອງ</w:t>
      </w:r>
      <w:r w:rsidR="0068517C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63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63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ຄຸນນະພາບ</w:t>
      </w:r>
      <w:del w:id="11636" w:author="HP" w:date="2021-07-09T17:04:00Z">
        <w:r w:rsidR="007B6299" w:rsidRPr="002C0BDB" w:rsidDel="00A45F8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63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ການບໍລິການດ້ານໂທລະຄົມມະນາຄົມ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63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B629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64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ໃຫ້</w:t>
      </w:r>
      <w:ins w:id="11641" w:author="PSK" w:date="2021-07-10T12:53:00Z">
        <w:r w:rsidR="005745D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ໄດ້ຕ</w:t>
        </w:r>
      </w:ins>
      <w:del w:id="11643" w:author="PSK" w:date="2021-07-10T12:53:00Z">
        <w:r w:rsidR="007B6299" w:rsidRPr="002C0BDB" w:rsidDel="005745D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ມີ</w:delText>
        </w:r>
        <w:r w:rsidRPr="002C0BDB" w:rsidDel="005745D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ປະສິດທິພາບ</w:delText>
        </w:r>
      </w:del>
      <w:ins w:id="11646" w:author="PSK" w:date="2021-07-10T12:53:00Z">
        <w:r w:rsidR="005745D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າມຄ່າມາດຕະຖານ</w:t>
        </w:r>
      </w:ins>
      <w:del w:id="11648" w:author="PSK" w:date="2021-07-10T12:53:00Z">
        <w:r w:rsidR="007B6299" w:rsidRPr="002C0BDB" w:rsidDel="005745DA">
          <w:rPr>
            <w:rFonts w:ascii="Phetsarath OT" w:eastAsia="Phetsarath OT" w:hAnsi="Phetsarath OT" w:cs="Phetsarath OT"/>
            <w:sz w:val="24"/>
            <w:szCs w:val="24"/>
            <w:lang w:bidi="lo-LA"/>
            <w:rPrChange w:id="116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68517C" w:rsidRPr="002C0BDB" w:rsidDel="005745D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ໂດຍການກຳນົດ</w:delText>
        </w:r>
      </w:del>
      <w:ins w:id="11651" w:author="PSK" w:date="2021-07-10T12:53:00Z">
        <w:r w:rsidR="005745DA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16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5745D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ຂອງ</w:t>
        </w:r>
      </w:ins>
      <w:r w:rsidR="007B629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65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ຕົວຊີ້ວັດ</w:t>
      </w:r>
      <w:ins w:id="11655" w:author="HP" w:date="2021-07-09T17:00:00Z">
        <w:del w:id="11656" w:author="PSK" w:date="2021-07-10T12:53:00Z">
          <w:r w:rsidR="00A45F88" w:rsidRPr="002C0BDB" w:rsidDel="005745DA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165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del w:id="11658" w:author="PSK" w:date="2021-07-10T12:53:00Z">
        <w:r w:rsidR="007B6299" w:rsidRPr="002C0BDB" w:rsidDel="005745DA">
          <w:rPr>
            <w:rFonts w:ascii="Phetsarath OT" w:eastAsia="Phetsarath OT" w:hAnsi="Phetsarath OT" w:cs="Phetsarath OT"/>
            <w:sz w:val="24"/>
            <w:szCs w:val="24"/>
            <w:lang w:bidi="lo-LA"/>
            <w:rPrChange w:id="116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(Key Performance Indicator) </w:delText>
        </w:r>
      </w:del>
      <w:ins w:id="11660" w:author="PSK" w:date="2021-07-10T12:53:00Z">
        <w:r w:rsidR="005745D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ຕ່າງໆ</w:t>
        </w:r>
      </w:ins>
      <w:del w:id="11662" w:author="PSK" w:date="2021-07-10T12:53:00Z">
        <w:r w:rsidR="007B6299" w:rsidRPr="002C0BDB" w:rsidDel="005745D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ຂອງການໃຫ້ບໍລິກາ</w:delText>
        </w:r>
      </w:del>
      <w:ins w:id="11664" w:author="PSK" w:date="2021-07-10T12:53:00Z">
        <w:r w:rsidR="005745DA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16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5B7CA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6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ຕາມການກຳນົດຂອງ</w:t>
        </w:r>
        <w:del w:id="11667" w:author="NA" w:date="2021-12-30T10:55:00Z">
          <w:r w:rsidR="005B7CA7" w:rsidRPr="002C0BDB" w:rsidDel="000D19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66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ins w:id="11669" w:author="PSK" w:date="2021-08-05T15:39:00Z">
        <w:r w:rsidR="005B7CA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7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ກະຊວງ</w:t>
        </w:r>
        <w:del w:id="11671" w:author="NA" w:date="2021-12-30T10:55:00Z">
          <w:r w:rsidR="005B7CA7" w:rsidRPr="002C0BDB" w:rsidDel="000D19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167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11673" w:author="PSK" w:date="2021-08-05T15:40:00Z">
        <w:r w:rsidR="005B7CA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7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ເຕັກໂນໂລຊີ</w:t>
        </w:r>
        <w:r w:rsidR="005B7CA7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67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5B7CA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7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="005B7CA7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67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5B7CA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ການສື່ສານ</w:t>
        </w:r>
      </w:ins>
      <w:del w:id="11679" w:author="PSK" w:date="2021-07-10T12:53:00Z">
        <w:r w:rsidR="007B6299" w:rsidRPr="002C0BDB" w:rsidDel="005745D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6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</w:delText>
        </w:r>
      </w:del>
      <w:r w:rsidR="00EF6409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68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>.</w:t>
      </w:r>
    </w:p>
    <w:p w14:paraId="481B6EF5" w14:textId="77777777" w:rsidR="00C7442E" w:rsidRPr="002C0BDB" w:rsidRDefault="00C7442E">
      <w:pPr>
        <w:tabs>
          <w:tab w:val="left" w:pos="1701"/>
        </w:tabs>
        <w:spacing w:after="0" w:line="340" w:lineRule="exact"/>
        <w:ind w:left="426" w:firstLine="141"/>
        <w:jc w:val="both"/>
        <w:rPr>
          <w:ins w:id="11682" w:author="PSK" w:date="2021-07-16T15:26:00Z"/>
          <w:rFonts w:ascii="Phetsarath OT" w:eastAsia="Phetsarath OT" w:hAnsi="Phetsarath OT" w:cs="Phetsarath OT"/>
          <w:sz w:val="24"/>
          <w:szCs w:val="24"/>
          <w:lang w:bidi="lo-LA"/>
          <w:rPrChange w:id="11683" w:author="NA" w:date="2021-12-30T11:44:00Z">
            <w:rPr>
              <w:ins w:id="11684" w:author="PSK" w:date="2021-07-16T15:26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1685" w:author="Documents" w:date="2022-01-11T08:39:00Z">
          <w:pPr>
            <w:spacing w:after="0" w:line="240" w:lineRule="auto"/>
            <w:ind w:left="720" w:firstLine="720"/>
            <w:jc w:val="thaiDistribute"/>
          </w:pPr>
        </w:pPrChange>
      </w:pPr>
    </w:p>
    <w:p w14:paraId="5F7C7D40" w14:textId="77777777" w:rsidR="00897237" w:rsidRPr="002C0BDB" w:rsidRDefault="00897237">
      <w:pPr>
        <w:spacing w:after="0" w:line="340" w:lineRule="exact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  <w:rPrChange w:id="1168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1687" w:author="PSK" w:date="2021-07-16T15:25:00Z">
          <w:pPr>
            <w:spacing w:after="0" w:line="240" w:lineRule="auto"/>
            <w:ind w:firstLine="720"/>
          </w:pPr>
        </w:pPrChange>
      </w:pPr>
    </w:p>
    <w:p w14:paraId="45DDEEB2" w14:textId="4F5F1C22" w:rsidR="00897237" w:rsidRPr="002C0BDB" w:rsidRDefault="002F5A70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  <w:lang w:bidi="lo-LA"/>
          <w:rPrChange w:id="11688" w:author="NA" w:date="2021-12-30T11:44:00Z">
            <w:rPr>
              <w:rFonts w:ascii="Phetsarath OT" w:eastAsia="Phetsarath OT" w:hAnsi="Phetsarath OT" w:cs="Phetsarath OT"/>
              <w:color w:val="auto"/>
              <w:sz w:val="24"/>
              <w:szCs w:val="24"/>
              <w:u w:val="single"/>
              <w:lang w:bidi="lo-LA"/>
            </w:rPr>
          </w:rPrChange>
        </w:rPr>
        <w:pPrChange w:id="11689" w:author="NA" w:date="2021-12-27T11:48:00Z">
          <w:pPr>
            <w:pStyle w:val="Heading2"/>
          </w:pPr>
        </w:pPrChange>
      </w:pPr>
      <w:ins w:id="11690" w:author="NA" w:date="2021-12-27T11:48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del w:id="11691" w:author="Windows User" w:date="2022-01-12T15:24:00Z">
          <w:r w:rsidRPr="002C0BDB" w:rsidDel="001C0EA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21 </w:t>
        </w:r>
        <w:del w:id="11692" w:author="Windows User" w:date="2022-01-12T15:24:00Z">
          <w:r w:rsidRPr="002C0BDB" w:rsidDel="001C0EA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del w:id="11693" w:author="home" w:date="2021-07-12T06:24:00Z">
        <w:r w:rsidR="0072440F" w:rsidRPr="002C0BDB" w:rsidDel="00F17C2E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="0072440F"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  <w:r w:rsidR="00347C2B"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24</w:delText>
        </w:r>
        <w:r w:rsidR="0072440F" w:rsidRPr="002C0BDB" w:rsidDel="00F17C2E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bookmarkStart w:id="11694" w:name="_Toc77346201"/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ໃໝ່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)</w:t>
      </w:r>
      <w:del w:id="11695" w:author="NA" w:date="2021-12-27T09:16:00Z">
        <w:r w:rsidR="0072440F" w:rsidRPr="002C0BDB" w:rsidDel="00B67CA1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 xml:space="preserve"> </w:delText>
        </w:r>
      </w:del>
      <w:ins w:id="11696" w:author="NA" w:date="2021-12-24T09:54:00Z">
        <w:r w:rsidR="00B30C5C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11697" w:author="NA" w:date="2021-12-24T09:55:00Z">
        <w:r w:rsidR="00B30C5C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698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ການກວດກາຄຸນນະພາບ</w:t>
      </w:r>
      <w:ins w:id="11699" w:author="HP" w:date="2021-07-09T17:05:00Z">
        <w:r w:rsidR="00072E43" w:rsidRPr="002C0BDB" w:rsidDel="00072E43">
          <w:rPr>
            <w:rFonts w:ascii="Phetsarath OT" w:eastAsia="Phetsarath OT" w:hAnsi="Phetsarath OT" w:cs="Phetsarath OT"/>
            <w:color w:val="auto"/>
            <w:sz w:val="24"/>
            <w:szCs w:val="24"/>
            <w:lang w:bidi="lo-LA"/>
            <w:rPrChange w:id="11700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del w:id="11701" w:author="HP" w:date="2021-07-09T17:05:00Z">
        <w:r w:rsidR="004A608D" w:rsidRPr="002C0BDB" w:rsidDel="00072E43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1702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</w:delText>
        </w:r>
      </w:del>
      <w:r w:rsidR="004A608D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703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ການບໍລິການ</w:t>
      </w:r>
      <w:ins w:id="11704" w:author="PSK" w:date="2021-07-10T13:02:00Z">
        <w:r w:rsidR="00CB4B7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1705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ດ້ານ</w:t>
        </w:r>
      </w:ins>
      <w:ins w:id="11706" w:author="HP" w:date="2021-07-09T17:05:00Z">
        <w:del w:id="11707" w:author="PSK" w:date="2021-07-10T13:02:00Z">
          <w:r w:rsidR="00072E43" w:rsidRPr="002C0BDB" w:rsidDel="00CB4B74">
            <w:rPr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  <w:rPrChange w:id="11708" w:author="NA" w:date="2021-12-30T11:44:00Z">
                <w:rPr>
                  <w:rFonts w:ascii="Phetsarath OT" w:eastAsia="Phetsarath OT" w:hAnsi="Phetsarath OT" w:cs="Phetsarath OT"/>
                  <w:color w:val="auto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del w:id="11709" w:author="HP" w:date="2021-07-09T17:05:00Z">
        <w:r w:rsidR="0072440F" w:rsidRPr="002C0BDB" w:rsidDel="00072E43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1710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delText>ດ້ານ</w:delText>
        </w:r>
      </w:del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  <w:rPrChange w:id="11711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u w:val="single"/>
              <w:cs/>
              <w:lang w:bidi="lo-LA"/>
            </w:rPr>
          </w:rPrChange>
        </w:rPr>
        <w:t>ໂທລະຄົມມະນາຄົມ</w:t>
      </w:r>
      <w:bookmarkEnd w:id="11694"/>
    </w:p>
    <w:p w14:paraId="093CCA0B" w14:textId="7C92DB6F" w:rsidR="005B7CA7" w:rsidRPr="002C0BDB" w:rsidRDefault="00B67CA1">
      <w:pPr>
        <w:tabs>
          <w:tab w:val="left" w:pos="1843"/>
        </w:tabs>
        <w:spacing w:after="0" w:line="340" w:lineRule="exact"/>
        <w:ind w:left="426" w:firstLine="141"/>
        <w:jc w:val="both"/>
        <w:rPr>
          <w:ins w:id="11712" w:author="PSK" w:date="2021-08-05T15:45:00Z"/>
          <w:rFonts w:ascii="Phetsarath OT" w:eastAsia="Phetsarath OT" w:hAnsi="Phetsarath OT" w:cs="Phetsarath OT"/>
          <w:sz w:val="24"/>
          <w:szCs w:val="24"/>
          <w:lang w:bidi="lo-LA"/>
          <w:rPrChange w:id="11713" w:author="NA" w:date="2021-12-30T11:44:00Z">
            <w:rPr>
              <w:ins w:id="11714" w:author="PSK" w:date="2021-08-05T15:45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1715" w:author="Documents" w:date="2022-01-11T08:39:00Z">
          <w:pPr>
            <w:spacing w:after="0" w:line="240" w:lineRule="auto"/>
            <w:ind w:left="720" w:firstLine="720"/>
            <w:jc w:val="thaiDistribute"/>
          </w:pPr>
        </w:pPrChange>
      </w:pPr>
      <w:ins w:id="11716" w:author="NA" w:date="2021-12-27T09:16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             </w:t>
        </w:r>
        <w:del w:id="11717" w:author="Windows User" w:date="2022-01-12T15:24:00Z">
          <w:r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1718" w:author="NA" w:date="2021-12-27T11:48:00Z">
        <w:del w:id="11719" w:author="Windows User" w:date="2022-01-12T15:24:00Z">
          <w:r w:rsidR="002F5A70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720" w:author="Documents" w:date="2022-01-06T09:03:00Z">
        <w:del w:id="11721" w:author="Windows User" w:date="2022-01-12T15:24:00Z">
          <w:r w:rsidR="00D27177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 </w:delText>
          </w:r>
        </w:del>
      </w:ins>
      <w:r w:rsidR="004A608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72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ການກວດກາຄຸນນະພາບ</w:t>
      </w:r>
      <w:ins w:id="11723" w:author="HP" w:date="2021-07-09T17:05:00Z">
        <w:r w:rsidR="00072E43" w:rsidRPr="002C0BDB" w:rsidDel="00072E43">
          <w:rPr>
            <w:rFonts w:ascii="Phetsarath OT" w:eastAsia="Phetsarath OT" w:hAnsi="Phetsarath OT" w:cs="Phetsarath OT"/>
            <w:sz w:val="24"/>
            <w:szCs w:val="24"/>
            <w:lang w:bidi="lo-LA"/>
            <w:rPrChange w:id="117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del w:id="11725" w:author="HP" w:date="2021-07-09T17:05:00Z">
        <w:r w:rsidR="004A608D" w:rsidRPr="002C0BDB" w:rsidDel="00072E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</w:delText>
        </w:r>
      </w:del>
      <w:r w:rsidR="004A608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72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ການບໍລິການ</w:t>
      </w:r>
      <w:ins w:id="11728" w:author="PSK" w:date="2021-07-10T13:02:00Z">
        <w:r w:rsidR="00CB4B7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ດ້ານ</w:t>
        </w:r>
      </w:ins>
      <w:ins w:id="11730" w:author="HP" w:date="2021-07-09T17:05:00Z">
        <w:del w:id="11731" w:author="PSK" w:date="2021-07-10T13:01:00Z">
          <w:r w:rsidR="00072E43" w:rsidRPr="002C0BDB" w:rsidDel="00CB4B7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17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del w:id="11733" w:author="HP" w:date="2021-07-09T17:05:00Z">
        <w:r w:rsidR="004A608D" w:rsidRPr="002C0BDB" w:rsidDel="00072E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ດ້ານ</w:delText>
        </w:r>
      </w:del>
      <w:r w:rsidR="004A608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73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ໂທລະຄົມມະນາຄົມ</w:t>
      </w:r>
      <w:r w:rsidR="004A608D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73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4A608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737" w:author="NA" w:date="2021-12-30T11:44:00Z">
            <w:rPr>
              <w:rFonts w:eastAsia="Phetsarath OT" w:cs="Phetsarath OT" w:hint="cs"/>
              <w:sz w:val="24"/>
              <w:szCs w:val="24"/>
              <w:u w:val="single"/>
              <w:cs/>
              <w:lang w:val="pt-PT" w:bidi="lo-LA"/>
            </w:rPr>
          </w:rPrChange>
        </w:rPr>
        <w:t>ແມ່ນ</w:t>
      </w:r>
      <w:ins w:id="11738" w:author="NA" w:date="2021-12-23T11:31:00Z">
        <w:r w:rsidR="0009643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r w:rsidR="004A608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739" w:author="NA" w:date="2021-12-30T11:44:00Z">
            <w:rPr>
              <w:rFonts w:eastAsia="Phetsarath OT" w:cs="Phetsarath OT" w:hint="cs"/>
              <w:sz w:val="24"/>
              <w:szCs w:val="24"/>
              <w:u w:val="single"/>
              <w:cs/>
              <w:lang w:val="pt-PT" w:bidi="lo-LA"/>
            </w:rPr>
          </w:rPrChange>
        </w:rPr>
        <w:t>ການຕິດຕາມກວດ</w:t>
      </w:r>
      <w:ins w:id="11740" w:author="NA" w:date="2021-12-30T10:56:00Z">
        <w:del w:id="11741" w:author="Windows User" w:date="2022-01-12T15:24:00Z">
          <w:r w:rsidR="000F0AE4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r w:rsidR="004A608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742" w:author="NA" w:date="2021-12-30T11:44:00Z">
            <w:rPr>
              <w:rFonts w:eastAsia="Phetsarath OT" w:cs="Phetsarath OT" w:hint="cs"/>
              <w:sz w:val="24"/>
              <w:szCs w:val="24"/>
              <w:u w:val="single"/>
              <w:cs/>
              <w:lang w:val="pt-PT" w:bidi="lo-LA"/>
            </w:rPr>
          </w:rPrChange>
        </w:rPr>
        <w:t>ກາ</w:t>
      </w:r>
      <w:ins w:id="11743" w:author="PSK" w:date="2021-08-05T15:43:00Z">
        <w:r w:rsidR="005B7CA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4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ບັນດາຕົວຊີ້ວັດ</w:t>
        </w:r>
      </w:ins>
      <w:r w:rsidR="004A608D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745" w:author="NA" w:date="2021-12-30T11:44:00Z">
            <w:rPr>
              <w:rFonts w:eastAsia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ins w:id="11746" w:author="PSK" w:date="2021-08-05T15:44:00Z">
        <w:r w:rsidR="005B7CA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4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ດ້ວຍ</w:t>
        </w:r>
      </w:ins>
      <w:del w:id="11748" w:author="PSK" w:date="2021-08-05T15:44:00Z">
        <w:r w:rsidR="004A608D" w:rsidRPr="002C0BDB" w:rsidDel="005B7CA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49" w:author="NA" w:date="2021-12-30T11:44:00Z">
              <w:rPr>
                <w:rFonts w:eastAsia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ໂດຍ</w:delText>
        </w:r>
      </w:del>
      <w:r w:rsidR="004A608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750" w:author="NA" w:date="2021-12-30T11:44:00Z">
            <w:rPr>
              <w:rFonts w:eastAsia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ການນຳໃຊ້ອຸປະກອນທາງເຕັກນິກສະເພາະ</w:t>
      </w:r>
      <w:r w:rsidR="004A608D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751" w:author="NA" w:date="2021-12-30T11:44:00Z">
            <w:rPr>
              <w:rFonts w:eastAsia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ins w:id="11752" w:author="PSK" w:date="2021-08-05T15:49:00Z">
        <w:r w:rsidR="006E488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5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ຕາມມາດຕະຖານທີ່</w:t>
        </w:r>
      </w:ins>
      <w:ins w:id="11754" w:author="Documents" w:date="2022-01-11T11:22:00Z">
        <w:r w:rsidR="000003E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1755" w:author="HP" w:date="2021-08-13T14:17:00Z">
        <w:del w:id="11756" w:author="NA" w:date="2021-12-30T10:55:00Z">
          <w:r w:rsidR="00502A3A" w:rsidRPr="002C0BDB" w:rsidDel="000D19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75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ins w:id="11758" w:author="PSK" w:date="2021-08-05T15:49:00Z">
        <w:r w:rsidR="006E488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5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ກະຊວງ</w:t>
        </w:r>
        <w:del w:id="11760" w:author="HP" w:date="2021-08-13T14:17:00Z">
          <w:r w:rsidR="006E488E" w:rsidRPr="002C0BDB" w:rsidDel="00502A3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76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ins w:id="11762" w:author="PSK" w:date="2021-08-05T15:50:00Z">
        <w:r w:rsidR="006E488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ເຕັກໂນໂລຊີ</w:t>
        </w:r>
        <w:r w:rsidR="006E488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76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6E488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6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="006E488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76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6E488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6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ການສື່ສານ</w:t>
        </w:r>
        <w:r w:rsidR="006E488E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17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</w:ins>
      <w:ins w:id="11769" w:author="PSK" w:date="2021-08-05T15:49:00Z">
        <w:r w:rsidR="006E488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7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ກຳນົດ</w:t>
        </w:r>
      </w:ins>
      <w:ins w:id="11771" w:author="PSK" w:date="2021-08-05T15:50:00Z">
        <w:r w:rsidR="006E488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77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r w:rsidR="004A608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773" w:author="NA" w:date="2021-12-30T11:44:00Z">
            <w:rPr>
              <w:rFonts w:eastAsia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ເພື່ອວັດແທກຄຸນນະພາບ</w:t>
      </w:r>
      <w:r w:rsidR="004A608D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774" w:author="NA" w:date="2021-12-30T11:44:00Z">
            <w:rPr>
              <w:rFonts w:eastAsia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ins w:id="11775" w:author="PSK" w:date="2021-07-10T13:00:00Z">
        <w:r w:rsidR="00CB4B7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ຕາມຄ່າມາດຕະຖານ</w:t>
        </w:r>
        <w:del w:id="11777" w:author="Windows User" w:date="2022-01-12T15:25:00Z">
          <w:r w:rsidR="00CB4B74" w:rsidRPr="002C0BDB" w:rsidDel="001C0EA9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17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 </w:delText>
          </w:r>
        </w:del>
      </w:ins>
      <w:del w:id="11779" w:author="PSK" w:date="2021-07-10T13:00:00Z">
        <w:r w:rsidR="004A608D" w:rsidRPr="002C0BDB" w:rsidDel="00CB4B7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80" w:author="NA" w:date="2021-12-30T11:44:00Z">
              <w:rPr>
                <w:rFonts w:eastAsia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ຕາມບັນດາຄ່າຕົວຊີ້ວັດ</w:delText>
        </w:r>
        <w:r w:rsidR="004A608D" w:rsidRPr="002C0BDB" w:rsidDel="00CB4B74">
          <w:rPr>
            <w:rFonts w:ascii="Phetsarath OT" w:eastAsia="Phetsarath OT" w:hAnsi="Phetsarath OT" w:cs="Phetsarath OT"/>
            <w:sz w:val="24"/>
            <w:szCs w:val="24"/>
            <w:lang w:bidi="lo-LA"/>
            <w:rPrChange w:id="11781" w:author="NA" w:date="2021-12-30T11:44:00Z">
              <w:rPr>
                <w:rFonts w:ascii="Phetsarath OT" w:eastAsia="Phetsarath OT" w:hAnsi="Phetsarath OT" w:cs="Phetsarath OT"/>
                <w:b/>
                <w:sz w:val="24"/>
                <w:szCs w:val="24"/>
                <w:u w:val="single"/>
                <w:lang w:bidi="lo-LA"/>
              </w:rPr>
            </w:rPrChange>
          </w:rPr>
          <w:delText xml:space="preserve"> (Key Performance Indicator) </w:delText>
        </w:r>
      </w:del>
      <w:r w:rsidR="004A608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78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ຂອງການໃຫ້ບໍລິການ</w:t>
      </w:r>
      <w:del w:id="11783" w:author="PSK" w:date="2021-07-10T13:02:00Z">
        <w:r w:rsidR="004A608D" w:rsidRPr="002C0BDB" w:rsidDel="00CB4B74">
          <w:rPr>
            <w:rFonts w:ascii="Phetsarath OT" w:eastAsia="Phetsarath OT" w:hAnsi="Phetsarath OT" w:cs="Phetsarath OT"/>
            <w:sz w:val="24"/>
            <w:szCs w:val="24"/>
            <w:lang w:bidi="lo-LA"/>
            <w:rPrChange w:id="117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del w:id="11785" w:author="HP" w:date="2021-07-09T17:06:00Z">
        <w:r w:rsidR="004A608D" w:rsidRPr="002C0BDB" w:rsidDel="00072E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86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</w:delText>
        </w:r>
      </w:del>
      <w:ins w:id="11787" w:author="PSK" w:date="2021-07-10T13:00:00Z">
        <w:r w:rsidR="00CB4B7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88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ດ້ານໂທລະຄົມມະນາຄົມ</w:t>
        </w:r>
      </w:ins>
      <w:del w:id="11789" w:author="PSK" w:date="2021-07-10T13:00:00Z">
        <w:r w:rsidR="004A608D" w:rsidRPr="002C0BDB" w:rsidDel="00CB4B7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90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ໂທລະສັບມືຖື</w:delText>
        </w:r>
        <w:r w:rsidR="004A608D" w:rsidRPr="002C0BDB" w:rsidDel="00CB4B74">
          <w:rPr>
            <w:rFonts w:ascii="Phetsarath OT" w:eastAsia="Phetsarath OT" w:hAnsi="Phetsarath OT" w:cs="Phetsarath OT"/>
            <w:sz w:val="24"/>
            <w:szCs w:val="24"/>
            <w:lang w:bidi="lo-LA"/>
            <w:rPrChange w:id="11791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="004A608D" w:rsidRPr="002C0BDB" w:rsidDel="00CB4B7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92" w:author="NA" w:date="2021-12-30T11:44:00Z">
              <w:rPr>
                <w:rFonts w:ascii="Phetsarath OT" w:eastAsia="Phetsarath OT" w:hAnsi="Phetsarath OT" w:cs="Phetsarath OT" w:hint="cs"/>
                <w:b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ເຄືອຂ່າຍອິນເຕີເນັດ</w:delText>
        </w:r>
        <w:r w:rsidR="004A608D" w:rsidRPr="002C0BDB" w:rsidDel="00CB4B74">
          <w:rPr>
            <w:rFonts w:ascii="Phetsarath OT" w:eastAsia="Phetsarath OT" w:hAnsi="Phetsarath OT" w:cs="Phetsarath OT"/>
            <w:sz w:val="24"/>
            <w:szCs w:val="24"/>
            <w:lang w:bidi="lo-LA"/>
            <w:rPrChange w:id="11793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>,</w:delText>
        </w:r>
      </w:del>
      <w:ins w:id="11794" w:author="PSK" w:date="2021-08-05T15:51:00Z">
        <w:r w:rsidR="006E488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79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>.</w:t>
        </w:r>
      </w:ins>
      <w:del w:id="11796" w:author="PSK" w:date="2021-08-05T15:51:00Z">
        <w:r w:rsidR="004A608D" w:rsidRPr="002C0BDB" w:rsidDel="006E488E">
          <w:rPr>
            <w:rFonts w:ascii="Phetsarath OT" w:eastAsia="Phetsarath OT" w:hAnsi="Phetsarath OT" w:cs="Phetsarath OT"/>
            <w:sz w:val="24"/>
            <w:szCs w:val="24"/>
            <w:lang w:bidi="lo-LA"/>
            <w:rPrChange w:id="11797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4A608D" w:rsidRPr="002C0BDB" w:rsidDel="006E488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798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ຄວາມເພິ່ງພໍໃຈຂອງຜູ້ໃຊ້ບໍລິການ</w:delText>
        </w:r>
      </w:del>
    </w:p>
    <w:p w14:paraId="6E1AF276" w14:textId="3C2D0BC1" w:rsidR="004A608D" w:rsidRPr="002C0BDB" w:rsidDel="005B7CA7" w:rsidRDefault="00B67CA1">
      <w:pPr>
        <w:tabs>
          <w:tab w:val="left" w:pos="1843"/>
        </w:tabs>
        <w:spacing w:after="0" w:line="340" w:lineRule="exact"/>
        <w:ind w:left="567"/>
        <w:jc w:val="both"/>
        <w:rPr>
          <w:ins w:id="11799" w:author="HP" w:date="2021-07-09T17:04:00Z"/>
          <w:del w:id="11800" w:author="PSK" w:date="2021-08-05T15:46:00Z"/>
          <w:rFonts w:ascii="Phetsarath OT" w:eastAsia="Phetsarath OT" w:hAnsi="Phetsarath OT" w:cs="Phetsarath OT"/>
          <w:sz w:val="24"/>
          <w:szCs w:val="24"/>
          <w:lang w:bidi="lo-LA"/>
          <w:rPrChange w:id="11801" w:author="NA" w:date="2021-12-30T11:44:00Z">
            <w:rPr>
              <w:ins w:id="11802" w:author="HP" w:date="2021-07-09T17:04:00Z"/>
              <w:del w:id="11803" w:author="PSK" w:date="2021-08-05T15:46:00Z"/>
              <w:rFonts w:ascii="Phetsarath OT" w:eastAsia="Phetsarath OT" w:hAnsi="Phetsarath OT" w:cs="Phetsarath OT"/>
              <w:b/>
              <w:spacing w:val="-4"/>
              <w:sz w:val="24"/>
              <w:szCs w:val="24"/>
              <w:u w:val="single"/>
              <w:lang w:bidi="lo-LA"/>
            </w:rPr>
          </w:rPrChange>
        </w:rPr>
        <w:pPrChange w:id="11804" w:author="NA" w:date="2021-12-27T11:49:00Z">
          <w:pPr>
            <w:spacing w:after="0" w:line="240" w:lineRule="auto"/>
            <w:ind w:left="720" w:firstLine="720"/>
            <w:jc w:val="thaiDistribute"/>
          </w:pPr>
        </w:pPrChange>
      </w:pPr>
      <w:ins w:id="11805" w:author="NA" w:date="2021-12-27T09:16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              </w:t>
        </w:r>
        <w:del w:id="11806" w:author="Windows User" w:date="2022-01-12T15:24:00Z">
          <w:r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807" w:author="NA" w:date="2021-12-27T11:49:00Z">
        <w:del w:id="11808" w:author="Windows User" w:date="2022-01-12T15:24:00Z">
          <w:r w:rsidR="002F5A70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809" w:author="Documents" w:date="2022-01-06T09:03:00Z">
        <w:del w:id="11810" w:author="Windows User" w:date="2022-01-12T15:24:00Z">
          <w:r w:rsidR="00D27177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 </w:delText>
          </w:r>
        </w:del>
      </w:ins>
      <w:del w:id="11811" w:author="PSK" w:date="2021-07-10T13:00:00Z">
        <w:r w:rsidR="004A608D" w:rsidRPr="002C0BDB" w:rsidDel="00CB4B74">
          <w:rPr>
            <w:rFonts w:ascii="Phetsarath OT" w:eastAsia="Phetsarath OT" w:hAnsi="Phetsarath OT" w:cs="Phetsarath OT"/>
            <w:sz w:val="24"/>
            <w:szCs w:val="24"/>
            <w:lang w:bidi="lo-LA"/>
            <w:rPrChange w:id="11812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4A608D" w:rsidRPr="002C0BDB" w:rsidDel="00CB4B7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13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4A608D" w:rsidRPr="002C0BDB" w:rsidDel="00CB4B74">
          <w:rPr>
            <w:rFonts w:ascii="Phetsarath OT" w:eastAsia="Phetsarath OT" w:hAnsi="Phetsarath OT" w:cs="Phetsarath OT"/>
            <w:sz w:val="24"/>
            <w:szCs w:val="24"/>
            <w:lang w:bidi="lo-LA"/>
            <w:rPrChange w:id="11814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4A608D" w:rsidRPr="002C0BDB" w:rsidDel="00CB4B7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15" w:author="NA" w:date="2021-12-30T11:44:00Z">
              <w:rPr>
                <w:rFonts w:ascii="Phetsarath OT" w:eastAsia="Phetsarath OT" w:hAnsi="Phetsarath OT" w:cs="Phetsarath OT" w:hint="cs"/>
                <w:b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ອື່ນໆ</w:delText>
        </w:r>
        <w:r w:rsidR="004A608D" w:rsidRPr="002C0BDB" w:rsidDel="00CB4B74">
          <w:rPr>
            <w:rFonts w:ascii="Phetsarath OT" w:eastAsia="Phetsarath OT" w:hAnsi="Phetsarath OT" w:cs="Phetsarath OT"/>
            <w:sz w:val="24"/>
            <w:szCs w:val="24"/>
            <w:lang w:bidi="lo-LA"/>
            <w:rPrChange w:id="11816" w:author="NA" w:date="2021-12-30T11:44:00Z">
              <w:rPr>
                <w:rFonts w:ascii="Phetsarath OT" w:eastAsia="Phetsarath OT" w:hAnsi="Phetsarath OT" w:cs="Phetsarath OT"/>
                <w:b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</w:del>
    </w:p>
    <w:p w14:paraId="1AD483DE" w14:textId="2AAFD2A6" w:rsidR="00704809" w:rsidRPr="002C0BDB" w:rsidDel="005B7CA7" w:rsidRDefault="00704809">
      <w:pPr>
        <w:tabs>
          <w:tab w:val="left" w:pos="1843"/>
        </w:tabs>
        <w:spacing w:after="0" w:line="340" w:lineRule="exact"/>
        <w:ind w:left="567"/>
        <w:jc w:val="both"/>
        <w:rPr>
          <w:del w:id="11817" w:author="PSK" w:date="2021-08-05T15:46:00Z"/>
          <w:rFonts w:ascii="Phetsarath OT" w:eastAsia="Phetsarath OT" w:hAnsi="Phetsarath OT" w:cs="Phetsarath OT"/>
          <w:sz w:val="24"/>
          <w:szCs w:val="24"/>
          <w:lang w:bidi="lo-LA"/>
          <w:rPrChange w:id="11818" w:author="NA" w:date="2021-12-30T11:44:00Z">
            <w:rPr>
              <w:del w:id="11819" w:author="PSK" w:date="2021-08-05T15:46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1820" w:author="NA" w:date="2021-12-27T11:49:00Z">
          <w:pPr>
            <w:spacing w:after="0" w:line="240" w:lineRule="auto"/>
            <w:ind w:left="720" w:firstLine="720"/>
            <w:jc w:val="thaiDistribute"/>
          </w:pPr>
        </w:pPrChange>
      </w:pPr>
    </w:p>
    <w:p w14:paraId="7453485D" w14:textId="323D9FE9" w:rsidR="006A4EC3" w:rsidRPr="002C0BDB" w:rsidRDefault="005B7CA7">
      <w:pPr>
        <w:tabs>
          <w:tab w:val="left" w:pos="1843"/>
        </w:tabs>
        <w:spacing w:after="0" w:line="340" w:lineRule="exact"/>
        <w:ind w:left="426" w:firstLine="141"/>
        <w:jc w:val="both"/>
        <w:rPr>
          <w:ins w:id="11821" w:author="LENOVO" w:date="2021-12-10T10:22:00Z"/>
          <w:rFonts w:ascii="Phetsarath OT" w:eastAsia="Phetsarath OT" w:hAnsi="Phetsarath OT" w:cs="Phetsarath OT"/>
          <w:sz w:val="24"/>
          <w:szCs w:val="24"/>
          <w:lang w:bidi="lo-LA"/>
          <w:rPrChange w:id="11822" w:author="NA" w:date="2021-12-30T11:44:00Z">
            <w:rPr>
              <w:ins w:id="11823" w:author="LENOVO" w:date="2021-12-10T10:22:00Z"/>
              <w:rFonts w:ascii="Phetsarath OT" w:eastAsia="Phetsarath OT" w:hAnsi="Phetsarath OT" w:cs="Phetsarath OT"/>
              <w:color w:val="FF0000"/>
              <w:sz w:val="24"/>
              <w:szCs w:val="24"/>
              <w:lang w:bidi="lo-LA"/>
            </w:rPr>
          </w:rPrChange>
        </w:rPr>
        <w:pPrChange w:id="11824" w:author="Documents" w:date="2022-01-11T08:39:00Z">
          <w:pPr>
            <w:spacing w:after="0" w:line="340" w:lineRule="exact"/>
            <w:ind w:left="425" w:firstLine="624"/>
            <w:jc w:val="thaiDistribute"/>
          </w:pPr>
        </w:pPrChange>
      </w:pPr>
      <w:ins w:id="11825" w:author="PSK" w:date="2021-08-05T15:4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2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ຂະແໜງການ</w:t>
        </w:r>
      </w:ins>
      <w:del w:id="11827" w:author="PSK" w:date="2021-08-05T15:46:00Z">
        <w:r w:rsidR="002230F1" w:rsidRPr="002C0BDB" w:rsidDel="005B7CA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ກະຊວງ</w:delText>
        </w:r>
      </w:del>
      <w:del w:id="11829" w:author="NA" w:date="2021-12-30T10:55:00Z">
        <w:r w:rsidR="002230F1" w:rsidRPr="002C0BDB" w:rsidDel="000D1984">
          <w:rPr>
            <w:rFonts w:ascii="Phetsarath OT" w:eastAsia="Phetsarath OT" w:hAnsi="Phetsarath OT" w:cs="Phetsarath OT"/>
            <w:sz w:val="24"/>
            <w:szCs w:val="24"/>
            <w:lang w:bidi="lo-LA"/>
            <w:rPrChange w:id="118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83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ເຕັກໂນໂລຊີ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83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83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183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83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ການສື່ສານ</w:t>
      </w:r>
      <w:ins w:id="11836" w:author="HP [2]" w:date="2021-11-13T16:19:00Z">
        <w:r w:rsidR="008075C1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83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del w:id="11838" w:author="LENOVO" w:date="2021-12-10T10:20:00Z">
          <w:r w:rsidR="008075C1" w:rsidRPr="002C0BDB" w:rsidDel="006A4EC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183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="008075C1" w:rsidRPr="002C0BDB" w:rsidDel="006A4EC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84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  <w:del w:id="11841" w:author="LENOVO" w:date="2021-12-10T08:09:00Z">
          <w:r w:rsidR="008075C1" w:rsidRPr="002C0BDB" w:rsidDel="00CB4BDB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  <w:rPrChange w:id="1184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ພາກສ່ວນ</w:delText>
          </w:r>
        </w:del>
        <w:del w:id="11843" w:author="LENOVO" w:date="2021-12-10T10:20:00Z">
          <w:r w:rsidR="008075C1" w:rsidRPr="002C0BDB" w:rsidDel="006A4EC3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  <w:rPrChange w:id="1184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ອື່ນທີ່</w:delText>
          </w:r>
          <w:r w:rsidR="008075C1" w:rsidRPr="002C0BDB" w:rsidDel="006A4EC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84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del w:id="11846" w:author="LENOVO" w:date="2021-12-10T10:20:00Z">
        <w:r w:rsidR="0072440F" w:rsidRPr="002C0BDB" w:rsidDel="006A4EC3">
          <w:rPr>
            <w:rFonts w:ascii="Phetsarath OT" w:eastAsia="Phetsarath OT" w:hAnsi="Phetsarath OT" w:cs="Phetsarath OT"/>
            <w:sz w:val="24"/>
            <w:szCs w:val="24"/>
            <w:lang w:bidi="lo-LA"/>
            <w:rPrChange w:id="118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184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ເປັນຜູ້</w:t>
      </w:r>
      <w:del w:id="11849" w:author="PSK" w:date="2021-08-05T15:46:00Z">
        <w:r w:rsidR="0072440F" w:rsidRPr="002C0BDB" w:rsidDel="005B7CA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ກຳນົດ</w:delText>
        </w:r>
      </w:del>
      <w:ins w:id="11851" w:author="PSK" w:date="2021-08-05T15:4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5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ກວດກາ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85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85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ອອກໃບຢັ້ງຢືນຄຸນນະ</w:t>
        </w:r>
      </w:ins>
      <w:ins w:id="11857" w:author="NA" w:date="2021-12-30T10:55:00Z">
        <w:del w:id="11858" w:author="Documents" w:date="2022-01-11T11:22:00Z">
          <w:r w:rsidR="000D1984" w:rsidRPr="002C0BDB" w:rsidDel="000003E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859" w:author="PSK" w:date="2021-08-05T15:4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6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ພາບ</w:t>
        </w:r>
      </w:ins>
      <w:del w:id="11861" w:author="LENOVO" w:date="2021-12-10T10:09:00Z">
        <w:r w:rsidR="002230F1" w:rsidRPr="002C0BDB" w:rsidDel="00B41776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ຄຸນ</w:delText>
        </w:r>
      </w:del>
      <w:ins w:id="11863" w:author="PSK" w:date="2021-08-05T15:4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6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ການບໍລິການດ້ານໂທລະຄົມມະນາຄົມ</w:t>
        </w:r>
      </w:ins>
      <w:ins w:id="11865" w:author="LENOVO" w:date="2021-12-10T10:21:00Z">
        <w:r w:rsidR="006A4EC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.</w:t>
        </w:r>
      </w:ins>
      <w:ins w:id="11866" w:author="LENOVO" w:date="2021-11-22T14:24:00Z">
        <w:r w:rsidR="00624BE5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1867" w:author="LENOVO" w:date="2021-12-10T10:20:00Z">
        <w:r w:rsidR="006A4EC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68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bidi="lo-LA"/>
              </w:rPr>
            </w:rPrChange>
          </w:rPr>
          <w:t>ພາກສ່ວນອື່ນ</w:t>
        </w:r>
      </w:ins>
      <w:ins w:id="11869" w:author="LENOVO" w:date="2021-12-10T10:41:00Z">
        <w:r w:rsidR="007532E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870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11871" w:author="LENOVO" w:date="2021-12-10T10:26:00Z">
        <w:r w:rsidR="00A9315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72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bidi="lo-LA"/>
              </w:rPr>
            </w:rPrChange>
          </w:rPr>
          <w:t>ກໍສາມາດກວດກາ</w:t>
        </w:r>
      </w:ins>
      <w:ins w:id="11873" w:author="LENOVO" w:date="2021-12-10T10:45:00Z">
        <w:r w:rsidR="007532E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874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7532E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75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="007532E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876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7532E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77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bidi="lo-LA"/>
              </w:rPr>
            </w:rPrChange>
          </w:rPr>
          <w:t>ອອກໃບຢັ້ງຢືນ</w:t>
        </w:r>
      </w:ins>
      <w:ins w:id="11878" w:author="LENOVO" w:date="2021-12-10T10:26:00Z">
        <w:r w:rsidR="00A9315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79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bidi="lo-LA"/>
              </w:rPr>
            </w:rPrChange>
          </w:rPr>
          <w:t>ຄຸນນະ</w:t>
        </w:r>
      </w:ins>
      <w:ins w:id="11880" w:author="NA" w:date="2021-12-30T10:55:00Z">
        <w:del w:id="11881" w:author="Documents" w:date="2022-01-11T11:22:00Z">
          <w:r w:rsidR="000D1984" w:rsidRPr="002C0BDB" w:rsidDel="000003E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882" w:author="LENOVO" w:date="2021-12-10T10:26:00Z">
        <w:r w:rsidR="00A9315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83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bidi="lo-LA"/>
              </w:rPr>
            </w:rPrChange>
          </w:rPr>
          <w:t>ພາບການບໍລິການ</w:t>
        </w:r>
      </w:ins>
      <w:ins w:id="11884" w:author="LENOVO" w:date="2021-12-10T10:51:00Z">
        <w:r w:rsidR="006F037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85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bidi="lo-LA"/>
              </w:rPr>
            </w:rPrChange>
          </w:rPr>
          <w:t>ດ້ານ</w:t>
        </w:r>
      </w:ins>
      <w:ins w:id="11886" w:author="LENOVO" w:date="2021-12-10T10:26:00Z">
        <w:r w:rsidR="00A9315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87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cs/>
                <w:lang w:bidi="lo-LA"/>
              </w:rPr>
            </w:rPrChange>
          </w:rPr>
          <w:t>ໂທລະຄົມມະນາຄົມໄດ້</w:t>
        </w:r>
        <w:r w:rsidR="00A9315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888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ins w:id="11889" w:author="LENOVO" w:date="2021-12-10T10:47:00Z">
        <w:r w:rsidR="003B5C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90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>ຕາມການອະນຸຍາດຈາກ</w:t>
        </w:r>
      </w:ins>
      <w:ins w:id="11891" w:author="LENOVO" w:date="2021-12-10T10:48:00Z">
        <w:r w:rsidR="003B5C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92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>ກະຊວງ</w:t>
        </w:r>
      </w:ins>
      <w:ins w:id="11893" w:author="LENOVO" w:date="2021-12-10T10:47:00Z">
        <w:r w:rsidR="003B5C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94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>ເຕັກໂນໂລຊີ</w:t>
        </w:r>
        <w:r w:rsidR="003B5CF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895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3B5C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96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3B5CF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897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3B5C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898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</w:t>
        </w:r>
      </w:ins>
      <w:ins w:id="11899" w:author="NA" w:date="2021-12-30T10:55:00Z">
        <w:del w:id="11900" w:author="Windows User" w:date="2022-01-12T15:25:00Z">
          <w:r w:rsidR="000D1984" w:rsidRPr="002C0BDB" w:rsidDel="001C0EA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1901" w:author="LENOVO" w:date="2021-12-10T10:47:00Z">
        <w:r w:rsidR="003B5C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02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>ສານ</w:t>
        </w:r>
        <w:r w:rsidR="003B5CF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1903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. </w:t>
        </w:r>
      </w:ins>
    </w:p>
    <w:p w14:paraId="3630E546" w14:textId="7E2F28B3" w:rsidR="005B7CA7" w:rsidRPr="002C0BDB" w:rsidDel="003B5CF2" w:rsidRDefault="006E488E">
      <w:pPr>
        <w:spacing w:after="0" w:line="340" w:lineRule="exact"/>
        <w:ind w:left="425" w:firstLine="624"/>
        <w:jc w:val="thaiDistribute"/>
        <w:rPr>
          <w:ins w:id="11904" w:author="PSK" w:date="2021-08-05T15:47:00Z"/>
          <w:del w:id="11905" w:author="LENOVO" w:date="2021-12-10T10:49:00Z"/>
          <w:rFonts w:ascii="Phetsarath OT" w:eastAsia="Phetsarath OT" w:hAnsi="Phetsarath OT" w:cs="Phetsarath OT"/>
          <w:sz w:val="24"/>
          <w:szCs w:val="24"/>
          <w:lang w:bidi="lo-LA"/>
          <w:rPrChange w:id="11906" w:author="NA" w:date="2021-12-30T11:44:00Z">
            <w:rPr>
              <w:ins w:id="11907" w:author="PSK" w:date="2021-08-05T15:47:00Z"/>
              <w:del w:id="11908" w:author="LENOVO" w:date="2021-12-10T10:49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1909" w:author="PSK" w:date="2021-07-16T15:30:00Z">
          <w:pPr>
            <w:spacing w:after="0" w:line="240" w:lineRule="auto"/>
            <w:ind w:left="720" w:firstLine="720"/>
            <w:jc w:val="thaiDistribute"/>
          </w:pPr>
        </w:pPrChange>
      </w:pPr>
      <w:ins w:id="11910" w:author="PSK" w:date="2021-08-05T15:51:00Z">
        <w:del w:id="11911" w:author="LENOVO" w:date="2021-11-22T14:24:00Z">
          <w:r w:rsidRPr="002C0BDB" w:rsidDel="00624BE5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191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.</w:delText>
          </w:r>
        </w:del>
      </w:ins>
    </w:p>
    <w:p w14:paraId="69A8B3F8" w14:textId="26FC1320" w:rsidR="005B7CA7" w:rsidRPr="002C0BDB" w:rsidDel="003B5CF2" w:rsidRDefault="005B7CA7">
      <w:pPr>
        <w:spacing w:after="0" w:line="340" w:lineRule="exact"/>
        <w:ind w:left="425" w:firstLine="624"/>
        <w:jc w:val="thaiDistribute"/>
        <w:rPr>
          <w:ins w:id="11913" w:author="PSK" w:date="2021-08-05T15:47:00Z"/>
          <w:del w:id="11914" w:author="LENOVO" w:date="2021-12-10T10:49:00Z"/>
          <w:rFonts w:ascii="Phetsarath OT" w:eastAsia="Phetsarath OT" w:hAnsi="Phetsarath OT" w:cs="Phetsarath OT"/>
          <w:sz w:val="24"/>
          <w:szCs w:val="24"/>
          <w:u w:val="single"/>
          <w:lang w:bidi="lo-LA"/>
          <w:rPrChange w:id="11915" w:author="NA" w:date="2021-12-30T11:44:00Z">
            <w:rPr>
              <w:ins w:id="11916" w:author="PSK" w:date="2021-08-05T15:47:00Z"/>
              <w:del w:id="11917" w:author="LENOVO" w:date="2021-12-10T10:49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1918" w:author="HP" w:date="2021-08-13T14:17:00Z">
          <w:pPr>
            <w:spacing w:after="0" w:line="240" w:lineRule="auto"/>
            <w:ind w:left="720" w:firstLine="720"/>
            <w:jc w:val="thaiDistribute"/>
          </w:pPr>
        </w:pPrChange>
      </w:pPr>
    </w:p>
    <w:p w14:paraId="65D39DCF" w14:textId="7B98E776" w:rsidR="00897237" w:rsidRPr="002C0BDB" w:rsidDel="008075C1" w:rsidRDefault="002230F1">
      <w:pPr>
        <w:spacing w:after="0" w:line="340" w:lineRule="exact"/>
        <w:ind w:left="425" w:firstLine="720"/>
        <w:jc w:val="thaiDistribute"/>
        <w:rPr>
          <w:del w:id="11919" w:author="HP [2]" w:date="2021-11-13T16:19:00Z"/>
          <w:rFonts w:ascii="Phetsarath OT" w:eastAsia="Phetsarath OT" w:hAnsi="Phetsarath OT" w:cs="Phetsarath OT"/>
          <w:sz w:val="24"/>
          <w:szCs w:val="24"/>
          <w:lang w:bidi="lo-LA"/>
          <w:rPrChange w:id="11920" w:author="NA" w:date="2021-12-30T11:44:00Z">
            <w:rPr>
              <w:del w:id="11921" w:author="HP [2]" w:date="2021-11-13T16:19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1922" w:author="HP [2]" w:date="2021-11-13T16:18:00Z">
          <w:pPr>
            <w:spacing w:after="0" w:line="240" w:lineRule="auto"/>
            <w:ind w:left="720" w:firstLine="720"/>
            <w:jc w:val="thaiDistribute"/>
          </w:pPr>
        </w:pPrChange>
      </w:pPr>
      <w:del w:id="11923" w:author="HP [2]" w:date="2021-11-13T16:19:00Z">
        <w:r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ລັກສະນະ</w:delText>
        </w:r>
        <w:r w:rsidR="0072440F"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ເຕັກນິກ</w:delText>
        </w:r>
        <w:r w:rsidRPr="002C0BDB" w:rsidDel="008075C1">
          <w:rPr>
            <w:rFonts w:ascii="Phetsarath OT" w:eastAsia="Phetsarath OT" w:hAnsi="Phetsarath OT" w:cs="Phetsarath OT"/>
            <w:sz w:val="24"/>
            <w:szCs w:val="24"/>
            <w:lang w:bidi="lo-LA"/>
            <w:rPrChange w:id="119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ຂອງອຸປະກອນທີ່</w:delText>
        </w:r>
        <w:r w:rsidR="004A608D"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ນຳ</w:delText>
        </w:r>
        <w:r w:rsidR="0072440F"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ໃຊ້ໃນການກວດກາ</w:delText>
        </w:r>
        <w:r w:rsidR="002A22FF" w:rsidRPr="002C0BDB" w:rsidDel="008075C1">
          <w:rPr>
            <w:rFonts w:ascii="Phetsarath OT" w:eastAsia="Phetsarath OT" w:hAnsi="Phetsarath OT" w:cs="Phetsarath OT"/>
            <w:sz w:val="24"/>
            <w:szCs w:val="24"/>
            <w:lang w:bidi="lo-LA"/>
            <w:rPrChange w:id="119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2A22FF"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2A22FF" w:rsidRPr="002C0BDB" w:rsidDel="008075C1">
          <w:rPr>
            <w:rFonts w:ascii="Phetsarath OT" w:eastAsia="Phetsarath OT" w:hAnsi="Phetsarath OT" w:cs="Phetsarath OT"/>
            <w:sz w:val="24"/>
            <w:szCs w:val="24"/>
            <w:lang w:bidi="lo-LA"/>
            <w:rPrChange w:id="119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2A22FF"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ອອກໃບຢັ້ງຢືນ</w:delText>
        </w:r>
        <w:r w:rsidR="0072440F"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ຄຸນນະພາບ</w:delText>
        </w:r>
        <w:r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</w:delText>
        </w:r>
        <w:r w:rsidR="0072440F" w:rsidRPr="002C0BDB" w:rsidDel="008075C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19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ການບໍລິການດ້ານໂທລະຄົມມະນາຄົມ</w:delText>
        </w:r>
        <w:r w:rsidR="0072440F" w:rsidRPr="002C0BDB" w:rsidDel="008075C1">
          <w:rPr>
            <w:rFonts w:ascii="Phetsarath OT" w:eastAsia="Phetsarath OT" w:hAnsi="Phetsarath OT" w:cs="Phetsarath OT"/>
            <w:sz w:val="24"/>
            <w:szCs w:val="24"/>
            <w:lang w:bidi="lo-LA"/>
            <w:rPrChange w:id="119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</w:del>
    </w:p>
    <w:p w14:paraId="0259F6F4" w14:textId="77777777" w:rsidR="002230F1" w:rsidRPr="002C0BDB" w:rsidDel="00C21E7A" w:rsidRDefault="002230F1">
      <w:pPr>
        <w:spacing w:after="0" w:line="240" w:lineRule="auto"/>
        <w:ind w:left="425" w:firstLine="720"/>
        <w:jc w:val="both"/>
        <w:rPr>
          <w:del w:id="11938" w:author="home" w:date="2021-07-12T06:54:00Z"/>
          <w:rFonts w:ascii="Phetsarath OT" w:eastAsia="Phetsarath OT" w:hAnsi="Phetsarath OT" w:cs="Phetsarath OT"/>
          <w:strike/>
          <w:sz w:val="24"/>
          <w:szCs w:val="24"/>
          <w:lang w:bidi="lo-LA"/>
          <w:rPrChange w:id="11939" w:author="NA" w:date="2021-12-30T11:44:00Z">
            <w:rPr>
              <w:del w:id="11940" w:author="home" w:date="2021-07-12T06:54:00Z"/>
              <w:rFonts w:ascii="Phetsarath OT" w:eastAsia="Phetsarath OT" w:hAnsi="Phetsarath OT" w:cs="Phetsarath OT"/>
              <w:strike/>
              <w:sz w:val="24"/>
              <w:szCs w:val="24"/>
              <w:u w:val="single"/>
              <w:lang w:bidi="lo-LA"/>
            </w:rPr>
          </w:rPrChange>
        </w:rPr>
        <w:pPrChange w:id="11941" w:author="HP [2]" w:date="2021-11-13T16:18:00Z">
          <w:pPr>
            <w:spacing w:after="0" w:line="240" w:lineRule="auto"/>
            <w:ind w:left="720" w:firstLine="720"/>
            <w:jc w:val="both"/>
          </w:pPr>
        </w:pPrChange>
      </w:pPr>
    </w:p>
    <w:p w14:paraId="50639F91" w14:textId="77777777" w:rsidR="00897237" w:rsidRPr="002C0BDB" w:rsidRDefault="0072440F">
      <w:pPr>
        <w:pStyle w:val="NoSpacing"/>
        <w:ind w:left="425" w:firstLine="720"/>
        <w:jc w:val="both"/>
        <w:rPr>
          <w:rFonts w:ascii="Phetsarath OT" w:eastAsia="Phetsarath OT" w:hAnsi="Phetsarath OT" w:cs="Phetsarath OT"/>
        </w:rPr>
        <w:pPrChange w:id="11942" w:author="HP [2]" w:date="2021-11-13T16:18:00Z">
          <w:pPr>
            <w:pStyle w:val="NoSpacing"/>
            <w:jc w:val="both"/>
          </w:pPr>
        </w:pPrChange>
      </w:pPr>
      <w:del w:id="11943" w:author="home" w:date="2021-07-12T06:54:00Z">
        <w:r w:rsidRPr="002C0BDB" w:rsidDel="00C21E7A">
          <w:rPr>
            <w:rFonts w:ascii="Phetsarath OT" w:eastAsia="Phetsarath OT" w:hAnsi="Phetsarath OT" w:cs="Phetsarath OT"/>
            <w:cs/>
          </w:rPr>
          <w:tab/>
        </w:r>
        <w:r w:rsidRPr="002C0BDB" w:rsidDel="00C21E7A">
          <w:rPr>
            <w:rFonts w:ascii="Phetsarath OT" w:eastAsia="Phetsarath OT" w:hAnsi="Phetsarath OT" w:cs="Phetsarath OT"/>
            <w:cs/>
          </w:rPr>
          <w:tab/>
        </w:r>
      </w:del>
    </w:p>
    <w:p w14:paraId="18ED6EF9" w14:textId="7A77D569" w:rsidR="00897237" w:rsidRPr="002C0BDB" w:rsidRDefault="0072440F">
      <w:pPr>
        <w:pStyle w:val="Heading1"/>
        <w:spacing w:before="0" w:line="340" w:lineRule="exact"/>
        <w:jc w:val="center"/>
        <w:rPr>
          <w:rFonts w:ascii="Phetsarath OT" w:eastAsia="Phetsarath OT" w:hAnsi="Phetsarath OT" w:cs="Phetsarath OT"/>
          <w:color w:val="auto"/>
          <w:sz w:val="30"/>
          <w:szCs w:val="30"/>
          <w:lang w:bidi="lo-LA"/>
          <w:rPrChange w:id="11944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11945" w:author="PSK" w:date="2021-07-16T15:30:00Z">
          <w:pPr>
            <w:pStyle w:val="Heading1"/>
            <w:spacing w:before="0" w:line="240" w:lineRule="auto"/>
            <w:jc w:val="center"/>
          </w:pPr>
        </w:pPrChange>
      </w:pPr>
      <w:bookmarkStart w:id="11946" w:name="_Toc77346202"/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11947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ພາກທີ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rPrChange w:id="11948" w:author="NA" w:date="2021-12-30T11:44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t xml:space="preserve"> </w:t>
      </w:r>
      <w:ins w:id="11949" w:author="home" w:date="2021-08-09T10:12:00Z">
        <w:r w:rsidR="00A36F57" w:rsidRPr="002C0BDB">
          <w:rPr>
            <w:rFonts w:ascii="Phetsarath OT" w:eastAsia="Phetsarath OT" w:hAnsi="Phetsarath OT" w:cs="Phetsarath OT"/>
            <w:color w:val="auto"/>
            <w:sz w:val="30"/>
            <w:szCs w:val="30"/>
            <w:rPrChange w:id="11950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</w:rPr>
            </w:rPrChange>
          </w:rPr>
          <w:t>I</w:t>
        </w:r>
      </w:ins>
      <w:r w:rsidRPr="002C0BDB">
        <w:rPr>
          <w:rFonts w:ascii="Phetsarath OT" w:eastAsia="Phetsarath OT" w:hAnsi="Phetsarath OT" w:cs="Phetsarath OT"/>
          <w:color w:val="auto"/>
          <w:sz w:val="30"/>
          <w:szCs w:val="30"/>
          <w:rPrChange w:id="11951" w:author="NA" w:date="2021-12-30T11:44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t>V</w:t>
      </w:r>
      <w:bookmarkEnd w:id="11946"/>
    </w:p>
    <w:p w14:paraId="05C38223" w14:textId="77777777" w:rsidR="00E61042" w:rsidRPr="002C0BDB" w:rsidRDefault="0072440F">
      <w:pPr>
        <w:pStyle w:val="Heading1"/>
        <w:spacing w:before="0" w:line="340" w:lineRule="exact"/>
        <w:jc w:val="center"/>
        <w:rPr>
          <w:ins w:id="11952" w:author="NA" w:date="2021-12-27T15:10:00Z"/>
          <w:rFonts w:ascii="Phetsarath OT" w:eastAsia="Phetsarath OT" w:hAnsi="Phetsarath OT" w:cs="Phetsarath OT"/>
          <w:color w:val="auto"/>
          <w:sz w:val="30"/>
          <w:szCs w:val="30"/>
          <w:lang w:bidi="lo-LA"/>
          <w:rPrChange w:id="11953" w:author="NA" w:date="2021-12-30T11:44:00Z">
            <w:rPr>
              <w:ins w:id="11954" w:author="NA" w:date="2021-12-27T15:10:00Z"/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11955" w:author="PSK" w:date="2021-07-16T15:30:00Z">
          <w:pPr>
            <w:pStyle w:val="Heading1"/>
            <w:spacing w:before="0" w:line="240" w:lineRule="auto"/>
            <w:jc w:val="center"/>
          </w:pPr>
        </w:pPrChange>
      </w:pPr>
      <w:bookmarkStart w:id="11956" w:name="_Toc77346203"/>
      <w:r w:rsidRPr="002C0BDB">
        <w:rPr>
          <w:rFonts w:ascii="Phetsarath OT" w:eastAsia="Phetsarath OT" w:hAnsi="Phetsarath OT" w:cs="Phetsarath OT"/>
          <w:strike/>
          <w:color w:val="auto"/>
          <w:sz w:val="30"/>
          <w:szCs w:val="30"/>
          <w:rPrChange w:id="11957" w:author="NA" w:date="2021-12-30T11:44:00Z">
            <w:rPr>
              <w:rFonts w:ascii="Phetsarath OT" w:eastAsia="Phetsarath OT" w:hAnsi="Phetsarath OT" w:cs="Phetsarath OT"/>
              <w:strike/>
              <w:color w:val="auto"/>
              <w:szCs w:val="28"/>
            </w:rPr>
          </w:rPrChange>
        </w:rPr>
        <w:t>​</w:t>
      </w:r>
      <w:del w:id="11958" w:author="PSK" w:date="2021-08-05T16:03:00Z">
        <w:r w:rsidRPr="002C0BDB" w:rsidDel="00AE6D10">
          <w:rPr>
            <w:rFonts w:ascii="Phetsarath OT" w:eastAsia="Phetsarath OT" w:hAnsi="Phetsarath OT" w:cs="Phetsarath OT" w:hint="cs"/>
            <w:strike/>
            <w:color w:val="auto"/>
            <w:sz w:val="30"/>
            <w:szCs w:val="30"/>
            <w:cs/>
            <w:lang w:bidi="lo-LA"/>
            <w:rPrChange w:id="11959" w:author="NA" w:date="2021-12-30T11:44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delText>ໂຄງລ່າງພື້ນຖານໂທລະຄົມມະນາຄົມ</w:delText>
        </w:r>
      </w:del>
      <w:ins w:id="11960" w:author="PSK" w:date="2021-08-05T16:02:00Z">
        <w:r w:rsidR="00AE6D10"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1961" w:author="NA" w:date="2021-12-30T11:44:00Z">
              <w:rPr>
                <w:rFonts w:ascii="Phetsarath OT" w:eastAsia="Phetsarath OT" w:hAnsi="Phetsarath OT" w:cs="Phetsarath OT" w:hint="cs"/>
                <w:strike/>
                <w:color w:val="auto"/>
                <w:szCs w:val="28"/>
                <w:highlight w:val="yellow"/>
                <w:cs/>
                <w:lang w:bidi="lo-LA"/>
              </w:rPr>
            </w:rPrChange>
          </w:rPr>
          <w:t>ການຕິດຕັ້ງ</w:t>
        </w:r>
      </w:ins>
      <w:ins w:id="11962" w:author="PSK" w:date="2021-08-05T16:03:00Z">
        <w:r w:rsidR="00AE6D10"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1963" w:author="NA" w:date="2021-12-30T11:44:00Z">
              <w:rPr>
                <w:rFonts w:ascii="Phetsarath OT" w:eastAsia="Phetsarath OT" w:hAnsi="Phetsarath OT" w:cs="Phetsarath OT" w:hint="cs"/>
                <w:color w:val="auto"/>
                <w:szCs w:val="28"/>
                <w:highlight w:val="yellow"/>
                <w:cs/>
                <w:lang w:bidi="lo-LA"/>
              </w:rPr>
            </w:rPrChange>
          </w:rPr>
          <w:t>ອຸປະກອນ</w:t>
        </w:r>
      </w:ins>
      <w:ins w:id="11964" w:author="PSK" w:date="2021-08-05T16:05:00Z">
        <w:r w:rsidR="00AE6D10"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bidi="lo-LA"/>
            <w:rPrChange w:id="11965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  <w:highlight w:val="yellow"/>
                <w:lang w:bidi="lo-LA"/>
              </w:rPr>
            </w:rPrChange>
          </w:rPr>
          <w:t>,</w:t>
        </w:r>
      </w:ins>
      <w:ins w:id="11966" w:author="PSK" w:date="2021-08-05T16:03:00Z">
        <w:r w:rsidR="00AE6D10"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bidi="lo-LA"/>
            <w:rPrChange w:id="11967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  <w:highlight w:val="yellow"/>
                <w:lang w:bidi="lo-LA"/>
              </w:rPr>
            </w:rPrChange>
          </w:rPr>
          <w:t xml:space="preserve"> </w:t>
        </w:r>
      </w:ins>
      <w:del w:id="11968" w:author="PSK" w:date="2021-08-05T16:02:00Z">
        <w:r w:rsidRPr="002C0BDB" w:rsidDel="00AE6D10">
          <w:rPr>
            <w:rFonts w:ascii="Phetsarath OT" w:eastAsia="Phetsarath OT" w:hAnsi="Phetsarath OT" w:cs="Phetsarath OT"/>
            <w:strike/>
            <w:color w:val="auto"/>
            <w:sz w:val="30"/>
            <w:szCs w:val="30"/>
            <w:rPrChange w:id="11969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</w:rPr>
            </w:rPrChange>
          </w:rPr>
          <w:delText>,</w:delText>
        </w:r>
      </w:del>
      <w:del w:id="11970" w:author="PSK" w:date="2021-08-05T16:03:00Z">
        <w:r w:rsidRPr="002C0BDB" w:rsidDel="00AE6D10">
          <w:rPr>
            <w:rFonts w:ascii="Phetsarath OT" w:eastAsia="Phetsarath OT" w:hAnsi="Phetsarath OT" w:cs="Phetsarath OT"/>
            <w:color w:val="auto"/>
            <w:sz w:val="30"/>
            <w:szCs w:val="30"/>
            <w:rPrChange w:id="11971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11972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ການເຊື່ອມຕໍ່ເຄືອຂ່າຍ</w:t>
      </w:r>
    </w:p>
    <w:p w14:paraId="67C70326" w14:textId="38642646" w:rsidR="00897237" w:rsidRPr="002C0BDB" w:rsidRDefault="00AE6D10">
      <w:pPr>
        <w:pStyle w:val="Heading1"/>
        <w:spacing w:before="0" w:line="340" w:lineRule="exact"/>
        <w:jc w:val="center"/>
        <w:rPr>
          <w:rFonts w:ascii="Phetsarath OT" w:eastAsia="Phetsarath OT" w:hAnsi="Phetsarath OT" w:cs="Phetsarath OT"/>
          <w:color w:val="auto"/>
          <w:sz w:val="30"/>
          <w:szCs w:val="30"/>
          <w:rPrChange w:id="11973" w:author="NA" w:date="2021-12-30T11:44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pPrChange w:id="11974" w:author="PSK" w:date="2021-07-16T15:30:00Z">
          <w:pPr>
            <w:pStyle w:val="Heading1"/>
            <w:spacing w:before="0" w:line="240" w:lineRule="auto"/>
            <w:jc w:val="center"/>
          </w:pPr>
        </w:pPrChange>
      </w:pPr>
      <w:ins w:id="11975" w:author="PSK" w:date="2021-08-05T16:05:00Z"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11976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1977" w:author="NA" w:date="2021-12-30T11:44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t>ແລະ</w:t>
        </w:r>
      </w:ins>
      <w:del w:id="11978" w:author="PSK" w:date="2021-08-05T16:03:00Z">
        <w:r w:rsidR="0072440F" w:rsidRPr="002C0BDB" w:rsidDel="00AE6D10">
          <w:rPr>
            <w:rFonts w:ascii="Phetsarath OT" w:eastAsia="Phetsarath OT" w:hAnsi="Phetsarath OT" w:cs="Angsana New"/>
            <w:color w:val="auto"/>
            <w:sz w:val="30"/>
            <w:szCs w:val="30"/>
            <w:cs/>
            <w:rPrChange w:id="11979" w:author="NA" w:date="2021-12-30T11:44:00Z">
              <w:rPr>
                <w:rFonts w:ascii="Phetsarath OT" w:eastAsia="Phetsarath OT" w:hAnsi="Phetsarath OT" w:cs="Angsana New"/>
                <w:color w:val="auto"/>
                <w:szCs w:val="28"/>
                <w:cs/>
              </w:rPr>
            </w:rPrChange>
          </w:rPr>
          <w:delText xml:space="preserve"> </w:delText>
        </w:r>
        <w:r w:rsidR="0072440F" w:rsidRPr="002C0BDB" w:rsidDel="00AE6D10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1980" w:author="NA" w:date="2021-12-30T11:44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delText>ແລະ</w:delText>
        </w:r>
      </w:del>
      <w:del w:id="11981" w:author="PSK" w:date="2021-08-05T16:05:00Z">
        <w:r w:rsidR="0072440F" w:rsidRPr="002C0BDB" w:rsidDel="00AE6D10">
          <w:rPr>
            <w:rFonts w:ascii="Phetsarath OT" w:eastAsia="Phetsarath OT" w:hAnsi="Phetsarath OT" w:cs="Angsana New"/>
            <w:color w:val="auto"/>
            <w:sz w:val="30"/>
            <w:szCs w:val="30"/>
            <w:cs/>
            <w:rPrChange w:id="11982" w:author="NA" w:date="2021-12-30T11:44:00Z">
              <w:rPr>
                <w:rFonts w:ascii="Phetsarath OT" w:eastAsia="Phetsarath OT" w:hAnsi="Phetsarath OT" w:cs="Angsana New"/>
                <w:color w:val="auto"/>
                <w:szCs w:val="28"/>
                <w:cs/>
              </w:rPr>
            </w:rPrChange>
          </w:rPr>
          <w:delText xml:space="preserve"> </w:delText>
        </w:r>
      </w:del>
      <w:ins w:id="11983" w:author="PSK" w:date="2021-08-05T16:05:00Z"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11984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  <w:cs/>
                <w:lang w:bidi="lo-LA"/>
              </w:rPr>
            </w:rPrChange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11985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ການຄິດໄລ່ຄ່າເຊື່ອມຕໍ່</w:t>
      </w:r>
      <w:bookmarkEnd w:id="11956"/>
    </w:p>
    <w:p w14:paraId="57BA1D14" w14:textId="4536FF76" w:rsidR="00390AF2" w:rsidRPr="002C0BDB" w:rsidDel="00952C74" w:rsidRDefault="0072440F">
      <w:pPr>
        <w:pStyle w:val="Heading2"/>
        <w:spacing w:before="0" w:line="340" w:lineRule="exact"/>
        <w:jc w:val="center"/>
        <w:rPr>
          <w:del w:id="11986" w:author="PSK" w:date="2021-08-06T11:31:00Z"/>
          <w:rFonts w:ascii="Phetsarath OT" w:eastAsia="Phetsarath OT" w:hAnsi="Phetsarath OT" w:cs="Phetsarath OT"/>
          <w:strike/>
          <w:color w:val="auto"/>
          <w:szCs w:val="26"/>
          <w:lang w:bidi="lo-LA"/>
          <w:rPrChange w:id="11987" w:author="NA" w:date="2021-12-30T11:44:00Z">
            <w:rPr>
              <w:del w:id="11988" w:author="PSK" w:date="2021-08-06T11:31:00Z"/>
              <w:rFonts w:ascii="Phetsarath OT" w:eastAsia="Phetsarath OT" w:hAnsi="Phetsarath OT" w:cs="Phetsarath OT"/>
              <w:color w:val="auto"/>
              <w:sz w:val="28"/>
              <w:szCs w:val="28"/>
              <w:lang w:bidi="lo-LA"/>
            </w:rPr>
          </w:rPrChange>
        </w:rPr>
        <w:pPrChange w:id="11989" w:author="PSK" w:date="2021-07-16T15:30:00Z">
          <w:pPr>
            <w:pStyle w:val="Heading2"/>
            <w:spacing w:before="0" w:line="240" w:lineRule="auto"/>
            <w:jc w:val="center"/>
          </w:pPr>
        </w:pPrChange>
      </w:pPr>
      <w:bookmarkStart w:id="11990" w:name="_Toc77346204"/>
      <w:del w:id="11991" w:author="PSK" w:date="2021-08-06T11:31:00Z"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Cs w:val="26"/>
            <w:cs/>
            <w:lang w:bidi="lo-LA"/>
            <w:rPrChange w:id="11992" w:author="NA" w:date="2021-12-30T11:44:00Z">
              <w:rPr>
                <w:rFonts w:ascii="Phetsarath OT" w:eastAsia="Phetsarath OT" w:hAnsi="Phetsarath OT" w:cs="Phetsarath OT" w:hint="cs"/>
                <w:sz w:val="28"/>
                <w:cs/>
                <w:lang w:bidi="lo-LA"/>
              </w:rPr>
            </w:rPrChange>
          </w:rPr>
          <w:delText>ໝວດທີ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Cs w:val="26"/>
            <w:rPrChange w:id="11993" w:author="NA" w:date="2021-12-30T11:44:00Z">
              <w:rPr>
                <w:rFonts w:ascii="Phetsarath OT" w:eastAsia="Phetsarath OT" w:hAnsi="Phetsarath OT" w:cs="Phetsarath OT"/>
                <w:sz w:val="28"/>
              </w:rPr>
            </w:rPrChange>
          </w:rPr>
          <w:delText xml:space="preserve"> 1</w:delText>
        </w:r>
        <w:bookmarkEnd w:id="11990"/>
      </w:del>
    </w:p>
    <w:p w14:paraId="19FA5E36" w14:textId="77777777" w:rsidR="00897237" w:rsidRPr="002C0BDB" w:rsidDel="00390AF2" w:rsidRDefault="0072440F">
      <w:pPr>
        <w:pStyle w:val="Heading2"/>
        <w:spacing w:before="0" w:line="340" w:lineRule="exact"/>
        <w:jc w:val="center"/>
        <w:rPr>
          <w:del w:id="11994" w:author="PSK" w:date="2021-07-12T14:29:00Z"/>
          <w:rFonts w:ascii="Phetsarath OT" w:eastAsia="Phetsarath OT" w:hAnsi="Phetsarath OT" w:cs="Phetsarath OT"/>
          <w:b w:val="0"/>
          <w:bCs w:val="0"/>
          <w:color w:val="auto"/>
          <w:sz w:val="28"/>
          <w:szCs w:val="28"/>
          <w:lang w:bidi="lo-LA"/>
        </w:rPr>
        <w:pPrChange w:id="11995" w:author="PSK" w:date="2021-07-16T15:30:00Z">
          <w:pPr>
            <w:pStyle w:val="Heading2"/>
            <w:spacing w:before="0" w:line="240" w:lineRule="auto"/>
            <w:jc w:val="center"/>
          </w:pPr>
        </w:pPrChange>
      </w:pPr>
      <w:del w:id="11996" w:author="PSK" w:date="2021-07-12T14:29:00Z">
        <w:r w:rsidRPr="002C0BDB" w:rsidDel="00390AF2">
          <w:rPr>
            <w:rFonts w:ascii="Phetsarath OT" w:eastAsia="Phetsarath OT" w:hAnsi="Phetsarath OT" w:cs="Angsana New"/>
            <w:color w:val="auto"/>
            <w:sz w:val="28"/>
            <w:cs/>
            <w:rPrChange w:id="11997" w:author="NA" w:date="2021-12-30T11:44:00Z">
              <w:rPr>
                <w:rFonts w:ascii="Phetsarath OT" w:eastAsia="Phetsarath OT" w:hAnsi="Phetsarath OT" w:cs="Angsana New"/>
                <w:sz w:val="28"/>
                <w:cs/>
              </w:rPr>
            </w:rPrChange>
          </w:rPr>
          <w:delText>(</w:delText>
        </w:r>
        <w:r w:rsidRPr="002C0BDB" w:rsidDel="00390AF2">
          <w:rPr>
            <w:rFonts w:ascii="Phetsarath OT" w:eastAsia="Phetsarath OT" w:hAnsi="Phetsarath OT" w:cs="Phetsarath OT" w:hint="cs"/>
            <w:color w:val="auto"/>
            <w:sz w:val="28"/>
            <w:cs/>
            <w:lang w:bidi="lo-LA"/>
            <w:rPrChange w:id="11998" w:author="NA" w:date="2021-12-30T11:44:00Z">
              <w:rPr>
                <w:rFonts w:ascii="Phetsarath OT" w:eastAsia="Phetsarath OT" w:hAnsi="Phetsarath OT" w:cs="Phetsarath OT" w:hint="cs"/>
                <w:sz w:val="28"/>
                <w:cs/>
                <w:lang w:bidi="lo-LA"/>
              </w:rPr>
            </w:rPrChange>
          </w:rPr>
          <w:delText>ປັບປຸງ</w:delText>
        </w:r>
        <w:r w:rsidRPr="002C0BDB" w:rsidDel="00390AF2">
          <w:rPr>
            <w:rFonts w:ascii="Phetsarath OT" w:eastAsia="Phetsarath OT" w:hAnsi="Phetsarath OT" w:cs="Angsana New"/>
            <w:color w:val="auto"/>
            <w:sz w:val="28"/>
            <w:cs/>
            <w:rPrChange w:id="11999" w:author="NA" w:date="2021-12-30T11:44:00Z">
              <w:rPr>
                <w:rFonts w:ascii="Phetsarath OT" w:eastAsia="Phetsarath OT" w:hAnsi="Phetsarath OT" w:cs="Angsana New"/>
                <w:sz w:val="28"/>
                <w:cs/>
              </w:rPr>
            </w:rPrChange>
          </w:rPr>
          <w:delText xml:space="preserve">) </w:delText>
        </w:r>
        <w:r w:rsidRPr="002C0BDB" w:rsidDel="00390AF2">
          <w:rPr>
            <w:rFonts w:ascii="Phetsarath OT" w:eastAsia="Phetsarath OT" w:hAnsi="Phetsarath OT" w:cs="Phetsarath OT" w:hint="cs"/>
            <w:color w:val="auto"/>
            <w:sz w:val="28"/>
            <w:cs/>
            <w:lang w:bidi="lo-LA"/>
            <w:rPrChange w:id="12000" w:author="NA" w:date="2021-12-30T11:44:00Z">
              <w:rPr>
                <w:rFonts w:ascii="Phetsarath OT" w:eastAsia="Phetsarath OT" w:hAnsi="Phetsarath OT" w:cs="Phetsarath OT" w:hint="cs"/>
                <w:sz w:val="28"/>
                <w:cs/>
                <w:lang w:bidi="lo-LA"/>
              </w:rPr>
            </w:rPrChange>
          </w:rPr>
          <w:delText>ໂຄງລ່າງພື້ນຖານໂທລະຄົມມະນາຄົມ</w:delText>
        </w:r>
      </w:del>
    </w:p>
    <w:p w14:paraId="34FCFE35" w14:textId="0F1AE8E6" w:rsidR="00897237" w:rsidRPr="002C0BDB" w:rsidDel="00952C74" w:rsidRDefault="00897237">
      <w:pPr>
        <w:pStyle w:val="NoSpacing"/>
        <w:spacing w:line="340" w:lineRule="exact"/>
        <w:jc w:val="center"/>
        <w:rPr>
          <w:del w:id="12001" w:author="PSK" w:date="2021-08-06T11:31:00Z"/>
          <w:rFonts w:ascii="Phetsarath OT" w:eastAsia="Phetsarath OT" w:hAnsi="Phetsarath OT" w:cs="Phetsarath OT"/>
          <w:b/>
          <w:bCs/>
          <w:sz w:val="2"/>
          <w:szCs w:val="2"/>
        </w:rPr>
        <w:pPrChange w:id="12002" w:author="PSK" w:date="2021-07-16T15:30:00Z">
          <w:pPr>
            <w:pStyle w:val="NoSpacing"/>
            <w:jc w:val="both"/>
          </w:pPr>
        </w:pPrChange>
      </w:pPr>
    </w:p>
    <w:p w14:paraId="68B100C2" w14:textId="77777777" w:rsidR="00897237" w:rsidRPr="002C0BDB" w:rsidDel="00390AF2" w:rsidRDefault="00897237">
      <w:pPr>
        <w:pStyle w:val="Heading2"/>
        <w:spacing w:before="0" w:line="340" w:lineRule="exact"/>
        <w:jc w:val="center"/>
        <w:rPr>
          <w:del w:id="12003" w:author="PSK" w:date="2021-07-12T14:28:00Z"/>
          <w:rFonts w:ascii="Phetsarath OT" w:eastAsia="Phetsarath OT" w:hAnsi="Phetsarath OT" w:cs="Phetsarath OT"/>
          <w:rPrChange w:id="12004" w:author="NA" w:date="2021-12-30T11:44:00Z">
            <w:rPr>
              <w:del w:id="12005" w:author="PSK" w:date="2021-07-12T14:28:00Z"/>
            </w:rPr>
          </w:rPrChange>
        </w:rPr>
        <w:pPrChange w:id="12006" w:author="PSK" w:date="2021-07-16T15:30:00Z">
          <w:pPr>
            <w:pStyle w:val="NoSpacing"/>
            <w:jc w:val="both"/>
          </w:pPr>
        </w:pPrChange>
      </w:pPr>
    </w:p>
    <w:p w14:paraId="6976F395" w14:textId="16657A74" w:rsidR="00897237" w:rsidRPr="002C0BDB" w:rsidDel="00952C74" w:rsidRDefault="00897237">
      <w:pPr>
        <w:pStyle w:val="NoSpacing"/>
        <w:spacing w:line="340" w:lineRule="exact"/>
        <w:jc w:val="center"/>
        <w:rPr>
          <w:del w:id="12007" w:author="PSK" w:date="2021-08-06T11:31:00Z"/>
          <w:rFonts w:ascii="Phetsarath OT" w:eastAsia="Phetsarath OT" w:hAnsi="Phetsarath OT" w:cs="Phetsarath OT"/>
          <w:sz w:val="2"/>
          <w:szCs w:val="2"/>
        </w:rPr>
        <w:pPrChange w:id="12008" w:author="PSK" w:date="2021-07-16T15:30:00Z">
          <w:pPr>
            <w:pStyle w:val="NoSpacing"/>
            <w:jc w:val="both"/>
          </w:pPr>
        </w:pPrChange>
      </w:pPr>
    </w:p>
    <w:p w14:paraId="136B848E" w14:textId="738A9F8E" w:rsidR="00897237" w:rsidRPr="002C0BDB" w:rsidDel="00952C74" w:rsidRDefault="0072440F">
      <w:pPr>
        <w:pStyle w:val="Heading3"/>
        <w:numPr>
          <w:ilvl w:val="0"/>
          <w:numId w:val="60"/>
        </w:numPr>
        <w:spacing w:before="0" w:line="340" w:lineRule="exact"/>
        <w:rPr>
          <w:del w:id="12009" w:author="PSK" w:date="2021-08-06T11:31:00Z"/>
          <w:rFonts w:ascii="Phetsarath OT" w:eastAsia="Phetsarath OT" w:hAnsi="Phetsarath OT" w:cs="Phetsarath OT"/>
          <w:strike/>
          <w:color w:val="auto"/>
          <w:sz w:val="20"/>
          <w:szCs w:val="24"/>
          <w:rPrChange w:id="12010" w:author="NA" w:date="2021-12-30T11:44:00Z">
            <w:rPr>
              <w:del w:id="12011" w:author="PSK" w:date="2021-08-06T11:31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12012" w:author="PSK" w:date="2021-07-16T15:30:00Z">
          <w:pPr>
            <w:pStyle w:val="Heading3"/>
          </w:pPr>
        </w:pPrChange>
      </w:pPr>
      <w:del w:id="12013" w:author="PSK" w:date="2021-08-06T11:31:00Z"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0"/>
            <w:szCs w:val="24"/>
            <w:cs/>
            <w:lang w:bidi="lo-LA"/>
            <w:rPrChange w:id="12014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ມາດຕາ</w:delText>
        </w:r>
        <w:r w:rsidR="00A448F0" w:rsidRPr="002C0BDB" w:rsidDel="00952C74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rPrChange w:id="12015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 xml:space="preserve"> </w:delText>
        </w:r>
        <w:r w:rsidR="00347C2B" w:rsidRPr="002C0BDB" w:rsidDel="00952C74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cs/>
            <w:lang w:bidi="lo-LA"/>
            <w:rPrChange w:id="12016" w:author="NA" w:date="2021-12-30T11:44:00Z">
              <w:rPr>
                <w:rFonts w:ascii="Phetsarath OT" w:eastAsia="Phetsarath OT" w:hAnsi="Phetsarath OT" w:cs="Phetsarath OT"/>
                <w:sz w:val="20"/>
                <w:szCs w:val="24"/>
                <w:cs/>
                <w:lang w:bidi="lo-LA"/>
              </w:rPr>
            </w:rPrChange>
          </w:rPr>
          <w:delText>25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rPrChange w:id="12017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 xml:space="preserve"> </w:delText>
        </w:r>
        <w:bookmarkStart w:id="12018" w:name="_Toc77346206"/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rPrChange w:id="12019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>(​</w:delText>
        </w:r>
        <w:r w:rsidR="006E6C3F"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0"/>
            <w:szCs w:val="24"/>
            <w:cs/>
            <w:lang w:bidi="lo-LA"/>
            <w:rPrChange w:id="12020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rPrChange w:id="12021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>)</w:delText>
        </w:r>
      </w:del>
      <w:del w:id="12022" w:author="PSK" w:date="2021-07-16T15:31:00Z">
        <w:r w:rsidRPr="002C0BDB" w:rsidDel="00CF59DB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rPrChange w:id="12023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>.</w:delText>
        </w:r>
      </w:del>
      <w:del w:id="12024" w:author="PSK" w:date="2021-08-06T11:31:00Z"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rPrChange w:id="12025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 xml:space="preserve"> ​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0"/>
            <w:szCs w:val="24"/>
            <w:cs/>
            <w:lang w:bidi="lo-LA"/>
            <w:rPrChange w:id="12026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ໂຄງລ່າງ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rPrChange w:id="12027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>​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0"/>
            <w:szCs w:val="24"/>
            <w:cs/>
            <w:lang w:bidi="lo-LA"/>
            <w:rPrChange w:id="12028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ພື້ນຖານ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rPrChange w:id="12029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>​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0"/>
            <w:szCs w:val="24"/>
            <w:cs/>
            <w:lang w:bidi="lo-LA"/>
            <w:rPrChange w:id="12030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952C74">
          <w:rPr>
            <w:rFonts w:ascii="Phetsarath OT" w:eastAsia="Phetsarath OT" w:hAnsi="Phetsarath OT" w:cs="Phetsarath OT"/>
            <w:strike/>
            <w:color w:val="auto"/>
            <w:sz w:val="20"/>
            <w:szCs w:val="24"/>
            <w:rPrChange w:id="12031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>​</w:delText>
        </w:r>
        <w:r w:rsidRPr="002C0BDB" w:rsidDel="00952C74">
          <w:rPr>
            <w:rFonts w:ascii="Phetsarath OT" w:eastAsia="Phetsarath OT" w:hAnsi="Phetsarath OT" w:cs="Phetsarath OT" w:hint="cs"/>
            <w:strike/>
            <w:color w:val="auto"/>
            <w:sz w:val="20"/>
            <w:szCs w:val="24"/>
            <w:cs/>
            <w:lang w:bidi="lo-LA"/>
            <w:rPrChange w:id="12032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ຄົມມະນາຄົມ</w:delText>
        </w:r>
        <w:bookmarkEnd w:id="12018"/>
      </w:del>
    </w:p>
    <w:p w14:paraId="20CC84DA" w14:textId="19A1486C" w:rsidR="00CF59DB" w:rsidRPr="002C0BDB" w:rsidRDefault="0072440F">
      <w:pPr>
        <w:spacing w:after="0" w:line="340" w:lineRule="exact"/>
        <w:ind w:left="425" w:firstLine="624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  <w:rPrChange w:id="1203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2034" w:author="PSK" w:date="2021-07-16T15:31:00Z">
          <w:pPr>
            <w:spacing w:after="0" w:line="240" w:lineRule="auto"/>
            <w:ind w:left="567" w:firstLine="709"/>
            <w:jc w:val="thaiDistribute"/>
          </w:pPr>
        </w:pPrChange>
      </w:pPr>
      <w:del w:id="12035" w:author="PSK" w:date="2021-08-06T11:31:00Z"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3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  <w:lang w:bidi="lo-LA"/>
              </w:rPr>
            </w:rPrChange>
          </w:rPr>
          <w:delText>ໂຄງ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3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>​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3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  <w:lang w:bidi="lo-LA"/>
              </w:rPr>
            </w:rPrChange>
          </w:rPr>
          <w:delText>ລ່າງ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3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>​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4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  <w:lang w:bidi="lo-LA"/>
              </w:rPr>
            </w:rPrChange>
          </w:rPr>
          <w:delText>ພື້ນຖານ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4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>​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4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4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>​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4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="001451C7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4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ແມ່ນ</w:delText>
        </w:r>
        <w:r w:rsidR="006E6C3F"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ບັນດາອຸປະກອນໂທລະຄົມມະນາຄົມ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,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ເຄື່ອຂ່າຍໂທລະຄົມມະນາຄົມ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952C74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ສິ່ງປຸກສ້າງທີ່ຮັບໃຊ້ວຽກງານໂທລະຄົມມະນາຄົມ</w:delText>
        </w:r>
        <w:r w:rsidRPr="002C0BDB" w:rsidDel="00952C74">
          <w:rPr>
            <w:rFonts w:ascii="Phetsarath OT" w:eastAsia="Phetsarath OT" w:hAnsi="Phetsarath OT" w:cs="Phetsarath OT"/>
            <w:strike/>
            <w:sz w:val="24"/>
            <w:szCs w:val="24"/>
            <w:lang w:bidi="lo-LA"/>
            <w:rPrChange w:id="120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</w:del>
    </w:p>
    <w:p w14:paraId="61116E9E" w14:textId="42581AC7" w:rsidR="00897237" w:rsidRPr="002C0BDB" w:rsidRDefault="00FB62B3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  <w:lang w:bidi="lo-LA"/>
        </w:rPr>
        <w:pPrChange w:id="12056" w:author="NA" w:date="2021-12-27T11:53:00Z">
          <w:pPr>
            <w:pStyle w:val="Heading3"/>
            <w:jc w:val="thaiDistribute"/>
          </w:pPr>
        </w:pPrChange>
      </w:pPr>
      <w:ins w:id="12057" w:author="NA" w:date="2021-12-27T11:49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ມາດຕາ</w:t>
        </w:r>
      </w:ins>
      <w:ins w:id="12058" w:author="NA" w:date="2021-12-27T11:52:00Z"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  <w:del w:id="12059" w:author="Windows User" w:date="2022-01-12T15:25:00Z">
          <w:r w:rsidRPr="002C0BDB" w:rsidDel="001C0EA9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</w:ins>
      <w:ins w:id="12060" w:author="NA" w:date="2021-12-27T11:49:00Z">
        <w:r w:rsidR="002F5A70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>22</w:t>
        </w:r>
        <w:del w:id="12061" w:author="Windows User" w:date="2022-01-12T15:25:00Z">
          <w:r w:rsidR="002F5A70" w:rsidRPr="002C0BDB" w:rsidDel="001C0EA9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  <w:r w:rsidR="002F5A70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</w:ins>
      <w:del w:id="12062" w:author="home" w:date="2021-07-12T06:25:00Z">
        <w:r w:rsidR="0072440F" w:rsidRPr="002C0BDB" w:rsidDel="00F17C2E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="0072440F"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  <w:r w:rsidR="00347C2B"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26</w:delText>
        </w:r>
        <w:r w:rsidR="0072440F"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bookmarkStart w:id="12063" w:name="_Toc77346207"/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(</w:t>
      </w:r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ປັບປຸງ</w:t>
      </w:r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)</w:t>
      </w:r>
      <w:ins w:id="12064" w:author="NA" w:date="2021-12-27T08:38:00Z">
        <w:r w:rsidR="00D223BC" w:rsidRPr="002C0BDB">
          <w:rPr>
            <w:rFonts w:ascii="Phetsarath OT" w:eastAsia="Phetsarath OT" w:hAnsi="Phetsarath OT" w:cs="Phetsarath OT"/>
            <w:color w:val="auto"/>
            <w:sz w:val="20"/>
            <w:szCs w:val="24"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  <w:rPrChange w:id="12065" w:author="NA" w:date="2021-12-30T11:44:00Z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u w:val="single"/>
              <w:cs/>
              <w:lang w:bidi="lo-LA"/>
            </w:rPr>
          </w:rPrChange>
        </w:rPr>
        <w:t>ການຕິດຕັ້ງ</w:t>
      </w:r>
      <w:ins w:id="12066" w:author="PSK" w:date="2021-08-06T12:06:00Z">
        <w:r w:rsidR="000828BB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  <w:rPrChange w:id="12067" w:author="NA" w:date="2021-12-30T11:44:00Z">
              <w:rPr>
                <w:rFonts w:ascii="Phetsarath OT" w:eastAsia="Phetsarath OT" w:hAnsi="Phetsarath OT" w:cs="Phetsarath OT"/>
                <w:color w:val="auto"/>
                <w:sz w:val="20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del w:id="12068" w:author="PSK" w:date="2021-08-06T12:06:00Z">
        <w:r w:rsidR="0072440F" w:rsidRPr="002C0BDB" w:rsidDel="000828B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  <w:rPrChange w:id="12069" w:author="NA" w:date="2021-12-30T11:44:00Z">
              <w:rPr>
                <w:rFonts w:ascii="Phetsarath OT" w:eastAsia="Phetsarath OT" w:hAnsi="Phetsarath OT" w:cs="Phetsarath OT"/>
                <w:color w:val="auto"/>
                <w:sz w:val="20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  <w:rPrChange w:id="12070" w:author="NA" w:date="2021-12-30T11:44:00Z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ການນ</w:t>
      </w:r>
      <w:ins w:id="12071" w:author="LENOVO" w:date="2021-12-10T11:05:00Z">
        <w:r w:rsidR="00BC4F10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ໍາ</w:t>
        </w:r>
      </w:ins>
      <w:ins w:id="12072" w:author="HP" w:date="2021-08-12T15:08:00Z">
        <w:del w:id="12073" w:author="LENOVO" w:date="2021-12-10T11:05:00Z">
          <w:r w:rsidR="00ED628D" w:rsidRPr="002C0BDB" w:rsidDel="00BC4F10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>ຳ</w:delText>
          </w:r>
        </w:del>
      </w:ins>
      <w:ins w:id="12074" w:author="khaithong" w:date="2021-07-29T11:03:00Z">
        <w:del w:id="12075" w:author="HP" w:date="2021-08-12T15:08:00Z">
          <w:r w:rsidR="00F00673" w:rsidRPr="002C0BDB" w:rsidDel="00ED628D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>ໍຳ</w:delText>
          </w:r>
        </w:del>
      </w:ins>
      <w:del w:id="12076" w:author="khaithong" w:date="2021-07-29T11:03:00Z">
        <w:r w:rsidR="0072440F" w:rsidRPr="002C0BDB" w:rsidDel="00F00673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ຳ</w:delText>
        </w:r>
      </w:del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ໃຊ້</w:t>
      </w:r>
      <w:ins w:id="12077" w:author="HP" w:date="2021-08-13T14:17:00Z">
        <w:r w:rsidR="00502A3A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</w:ins>
      <w:ins w:id="12078" w:author="PSK" w:date="2021-08-05T16:07:00Z">
        <w:r w:rsidR="00AE6D10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12079" w:author="NA" w:date="2021-12-30T11:44:00Z">
              <w:rPr>
                <w:rFonts w:ascii="Phetsarath OT" w:eastAsia="Phetsarath OT" w:hAnsi="Phetsarath OT" w:cs="Phetsarath OT" w:hint="cs"/>
                <w:color w:val="auto"/>
                <w:sz w:val="20"/>
                <w:szCs w:val="24"/>
                <w:u w:val="single"/>
                <w:cs/>
                <w:lang w:bidi="lo-LA"/>
              </w:rPr>
            </w:rPrChange>
          </w:rPr>
          <w:t>ອຸປະກອນໂທລະຄົມມະນາຄົມ</w:t>
        </w:r>
        <w:r w:rsidR="00AE6D10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  <w:rPrChange w:id="12080" w:author="NA" w:date="2021-12-30T11:44:00Z">
              <w:rPr>
                <w:rFonts w:ascii="Phetsarath OT" w:eastAsia="Phetsarath OT" w:hAnsi="Phetsarath OT" w:cs="Phetsarath OT"/>
                <w:color w:val="auto"/>
                <w:sz w:val="20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del w:id="12081" w:author="PSK" w:date="2021-08-05T16:07:00Z">
        <w:r w:rsidR="0072440F" w:rsidRPr="002C0BDB" w:rsidDel="00AE6D10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ໂຄງລ່າງພື້ນຖານໂທລະຄົມມະນາຄົມ</w:delText>
        </w:r>
      </w:del>
      <w:bookmarkEnd w:id="12063"/>
    </w:p>
    <w:p w14:paraId="74CD91EA" w14:textId="71AF60A6" w:rsidR="00897237" w:rsidRPr="002C0BDB" w:rsidRDefault="00D223BC">
      <w:pPr>
        <w:spacing w:after="0" w:line="340" w:lineRule="exact"/>
        <w:ind w:left="426" w:firstLine="1276"/>
        <w:jc w:val="both"/>
        <w:rPr>
          <w:ins w:id="12082" w:author="PSK" w:date="2021-08-10T11:41:00Z"/>
          <w:rFonts w:ascii="Phetsarath OT" w:eastAsia="Phetsarath OT" w:hAnsi="Phetsarath OT" w:cs="Phetsarath OT"/>
          <w:sz w:val="24"/>
          <w:szCs w:val="24"/>
          <w:lang w:bidi="lo-LA"/>
          <w:rPrChange w:id="12083" w:author="NA" w:date="2021-12-30T11:44:00Z">
            <w:rPr>
              <w:ins w:id="12084" w:author="PSK" w:date="2021-08-10T11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2085" w:author="Documents" w:date="2022-01-11T08:39:00Z">
          <w:pPr>
            <w:spacing w:after="0" w:line="240" w:lineRule="auto"/>
            <w:ind w:left="567" w:firstLine="720"/>
            <w:jc w:val="thaiDistribute"/>
          </w:pPr>
        </w:pPrChange>
      </w:pPr>
      <w:ins w:id="12086" w:author="NA" w:date="2021-12-27T08:38:00Z">
        <w:r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087" w:author="NA" w:date="2021-12-30T11:44:00Z">
              <w:rPr>
                <w:rFonts w:ascii="Phetsarath OT" w:eastAsia="Phetsarath OT" w:hAnsi="Phetsarath OT" w:cs="Phetsarath OT"/>
                <w:strike/>
                <w:sz w:val="24"/>
                <w:szCs w:val="24"/>
                <w:lang w:bidi="lo-LA"/>
              </w:rPr>
            </w:rPrChange>
          </w:rPr>
          <w:t xml:space="preserve">  </w:t>
        </w:r>
      </w:ins>
      <w:ins w:id="12088" w:author="Documents" w:date="2022-01-06T09:03:00Z">
        <w:del w:id="12089" w:author="Windows User" w:date="2022-01-12T15:25:00Z">
          <w:r w:rsidR="00D27177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2090" w:author="Documents" w:date="2022-01-11T11:24:00Z">
        <w:del w:id="12091" w:author="Windows User" w:date="2022-01-12T15:25:00Z">
          <w:r w:rsidR="000003E1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</w:delText>
          </w:r>
        </w:del>
      </w:ins>
      <w:del w:id="12092" w:author="PSK" w:date="2021-07-10T13:18:00Z">
        <w:r w:rsidR="0072440F" w:rsidRPr="002C0BDB" w:rsidDel="00BB1923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2093" w:author="NA" w:date="2021-12-30T11:44:00Z">
              <w:rPr>
                <w:rFonts w:ascii="Phetsarath OT" w:eastAsia="Phetsarath OT" w:hAnsi="Phetsarath OT" w:cs="Phetsarath OT" w:hint="cs"/>
                <w:strike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ໃນ</w:delText>
        </w:r>
      </w:del>
      <w:ins w:id="12094" w:author="HP [2]" w:date="2021-11-14T17:55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0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ການຕິດຕັ້ງອຸປະກອນໂທລະຄົມມະນາຄົມ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0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0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ເຊັ່ນ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0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0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ລະບົບສູນກາງໂທລະສັບ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1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,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ລະບົບສາຍສົ່ງ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1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,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ສະຖານີສົ່ງ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1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-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ຮັບສັນຍານຄື້ນຄວາມຖີ່ວິທະຍຸສື່ສານ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1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,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ສາຍອາກາດ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ຕ້ອງໄດ້ຮັບການອະນຸຍາດຈາກ</w:t>
        </w:r>
        <w:del w:id="12110" w:author="NA" w:date="2021-12-30T10:56:00Z">
          <w:r w:rsidR="00F17043" w:rsidRPr="002C0BDB" w:rsidDel="000F0AE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1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ຂະແໜງ</w:t>
        </w:r>
      </w:ins>
      <w:ins w:id="12113" w:author="NA" w:date="2021-12-27T10:07:00Z">
        <w:del w:id="12114" w:author="Documents" w:date="2022-01-11T11:25:00Z">
          <w:r w:rsidR="00B14F0C" w:rsidRPr="002C0BDB" w:rsidDel="000003E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115" w:author="HP [2]" w:date="2021-11-14T17:55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  <w:del w:id="12117" w:author="NA" w:date="2021-12-30T10:56:00Z">
          <w:r w:rsidR="00F17043" w:rsidRPr="002C0BDB" w:rsidDel="000F0AE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1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ເຕັກໂນໂລຊີ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del w:id="12127" w:author="LENOVO" w:date="2021-12-10T08:09:00Z">
          <w:r w:rsidR="00F17043" w:rsidRPr="002C0BDB" w:rsidDel="00CB4BDB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  <w:rPrChange w:id="1212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u w:val="single"/>
                  <w:cs/>
                  <w:lang w:bidi="lo-LA"/>
                </w:rPr>
              </w:rPrChange>
            </w:rPr>
            <w:delText>ພາກສ່ວນ</w:delText>
          </w:r>
        </w:del>
      </w:ins>
      <w:ins w:id="12129" w:author="LENOVO" w:date="2021-12-10T11:21:00Z">
        <w:r w:rsidR="00A65D7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30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bidi="lo-LA"/>
              </w:rPr>
            </w:rPrChange>
          </w:rPr>
          <w:t>ພາກສ່ວນ</w:t>
        </w:r>
      </w:ins>
      <w:ins w:id="12131" w:author="HP [2]" w:date="2021-11-14T17:55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ທີ່ກ່ຽວຂ້ອງ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ເສຍກ່ອນ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.</w:t>
        </w:r>
      </w:ins>
      <w:del w:id="12136" w:author="HP [2]" w:date="2021-11-14T17:55:00Z">
        <w:r w:rsidR="0072440F" w:rsidRPr="002C0BDB" w:rsidDel="00F170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3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ການຕິດຕັ້ງ</w:delText>
        </w:r>
      </w:del>
      <w:ins w:id="12138" w:author="PSK" w:date="2021-08-05T16:07:00Z">
        <w:del w:id="12139" w:author="HP [2]" w:date="2021-11-14T17:55:00Z">
          <w:r w:rsidR="00AE6D10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4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ອຸປະກອນໂທລະຄົມມະນາຄົມ</w:delText>
          </w:r>
          <w:r w:rsidR="00AE6D10"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14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12142" w:author="PSK" w:date="2021-08-10T11:43:00Z">
        <w:del w:id="12143" w:author="HP [2]" w:date="2021-11-14T17:55:00Z">
          <w:r w:rsidR="00AF5BC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4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ເຊັ່ນ</w:delText>
          </w:r>
        </w:del>
      </w:ins>
      <w:ins w:id="12145" w:author="PSK" w:date="2021-08-05T16:07:00Z">
        <w:del w:id="12146" w:author="HP [2]" w:date="2021-11-14T17:55:00Z">
          <w:r w:rsidR="00AE6D10"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14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12148" w:author="PSK" w:date="2021-08-06T11:33:00Z">
        <w:del w:id="12149" w:author="HP [2]" w:date="2021-11-14T17:55:00Z">
          <w:r w:rsidR="007C5722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5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ລະບົບສູນກາງໂທລະສັບ</w:delText>
          </w:r>
          <w:r w:rsidR="007C5722" w:rsidRPr="002C0BDB" w:rsidDel="00F17043">
            <w:rPr>
              <w:rFonts w:ascii="Phetsarath OT" w:eastAsia="Phetsarath OT" w:hAnsi="Phetsarath OT" w:cs="Phetsarath OT"/>
              <w:sz w:val="24"/>
              <w:szCs w:val="24"/>
              <w:rPrChange w:id="1215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="007C5722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5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ລະບົບສາຍສົ່ງ</w:delText>
          </w:r>
          <w:r w:rsidR="007C5722" w:rsidRPr="002C0BDB" w:rsidDel="00F17043">
            <w:rPr>
              <w:rFonts w:ascii="Phetsarath OT" w:eastAsia="Phetsarath OT" w:hAnsi="Phetsarath OT" w:cs="Phetsarath OT"/>
              <w:sz w:val="24"/>
              <w:szCs w:val="24"/>
              <w:rPrChange w:id="1215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,</w:delText>
          </w:r>
        </w:del>
      </w:ins>
      <w:ins w:id="12154" w:author="PSK" w:date="2021-08-06T11:39:00Z">
        <w:del w:id="12155" w:author="HP [2]" w:date="2021-11-14T17:55:00Z">
          <w:r w:rsidR="007C5722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15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="007C5722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5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ສະຖານີ</w:delText>
          </w:r>
        </w:del>
      </w:ins>
      <w:ins w:id="12158" w:author="PSK" w:date="2021-08-06T11:40:00Z">
        <w:del w:id="12159" w:author="HP [2]" w:date="2021-11-14T17:55:00Z">
          <w:r w:rsidR="007C5722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6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ສົ່ງ</w:delText>
          </w:r>
          <w:r w:rsidR="007C5722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16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>-</w:delText>
          </w:r>
          <w:r w:rsidR="00B12FCE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6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ຮັບ</w:delText>
          </w:r>
        </w:del>
      </w:ins>
      <w:ins w:id="12163" w:author="PSK" w:date="2021-08-06T11:53:00Z">
        <w:del w:id="12164" w:author="HP [2]" w:date="2021-11-14T17:55:00Z">
          <w:r w:rsidR="00B12FCE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6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ສັນຍານ</w:delText>
          </w:r>
        </w:del>
      </w:ins>
      <w:ins w:id="12166" w:author="PSK" w:date="2021-08-10T11:47:00Z">
        <w:del w:id="12167" w:author="HP [2]" w:date="2021-11-14T17:55:00Z">
          <w:r w:rsidR="008C348C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6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ຄື້ນຄວາມຖີ່ວິທະຍຸສື່ສານ</w:delText>
          </w:r>
        </w:del>
      </w:ins>
      <w:ins w:id="12169" w:author="PSK" w:date="2021-08-06T12:27:00Z">
        <w:del w:id="12170" w:author="HP [2]" w:date="2021-11-14T17:55:00Z">
          <w:r w:rsidR="00C7412E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17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, </w:delText>
          </w:r>
        </w:del>
      </w:ins>
      <w:ins w:id="12172" w:author="PSK" w:date="2021-08-06T11:33:00Z">
        <w:del w:id="12173" w:author="HP [2]" w:date="2021-11-14T17:55:00Z">
          <w:r w:rsidR="007C5722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7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ສາຍອາກາດ</w:delText>
          </w:r>
        </w:del>
      </w:ins>
      <w:ins w:id="12175" w:author="PSK" w:date="2021-08-10T11:44:00Z">
        <w:del w:id="12176" w:author="HP [2]" w:date="2021-11-14T17:55:00Z">
          <w:r w:rsidR="00AF5BCB"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17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12178" w:author="HP [2]" w:date="2021-11-14T17:55:00Z">
        <w:r w:rsidR="0072440F" w:rsidRPr="002C0BDB" w:rsidDel="00F1704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7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2C0BDB" w:rsidDel="00F170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8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ໂຄງລ່າງພື້ນຖານໂທລະຄົມມະນາຄົມ</w:delText>
        </w:r>
        <w:r w:rsidR="0072440F" w:rsidRPr="002C0BDB" w:rsidDel="00F1704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8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2C0BDB" w:rsidDel="00F170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8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ຕ້ອງໄດ້ຮັບການອະນຸຍາດ</w:delText>
        </w:r>
        <w:r w:rsidR="0072440F" w:rsidRPr="002C0BDB" w:rsidDel="00F1704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8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2C0BDB" w:rsidDel="00F170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ຈາກ</w:delText>
        </w:r>
        <w:r w:rsidR="0072440F" w:rsidRPr="002C0BDB" w:rsidDel="00F1704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8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2C0BDB" w:rsidDel="00F170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ຂະແໜງ</w:delText>
        </w:r>
      </w:del>
      <w:ins w:id="12187" w:author="PSK" w:date="2021-07-10T13:18:00Z">
        <w:del w:id="12188" w:author="HP [2]" w:date="2021-11-14T17:55:00Z">
          <w:r w:rsidR="00BB1923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18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del w:id="12190" w:author="HP [2]" w:date="2021-11-14T17:55:00Z">
        <w:r w:rsidR="0072440F" w:rsidRPr="002C0BDB" w:rsidDel="00F1704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9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2C0BDB" w:rsidDel="00F170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9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="0072440F" w:rsidRPr="002C0BDB" w:rsidDel="00F1704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9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2C0BDB" w:rsidDel="00F170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9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72440F" w:rsidRPr="002C0BDB" w:rsidDel="00F1704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9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2C0BDB" w:rsidDel="00F170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9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="0072440F" w:rsidRPr="002C0BDB" w:rsidDel="00F1704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19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2C0BDB" w:rsidDel="00F1704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19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ເສຍກ່ອນ</w:delText>
        </w:r>
      </w:del>
      <w:ins w:id="12199" w:author="HP" w:date="2021-08-12T15:08:00Z">
        <w:del w:id="12200" w:author="HP [2]" w:date="2021-11-14T17:55:00Z">
          <w:r w:rsidR="00ED628D"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20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.</w:delText>
          </w:r>
        </w:del>
      </w:ins>
      <w:del w:id="12202" w:author="HP" w:date="2021-08-12T15:08:00Z">
        <w:r w:rsidR="0072440F" w:rsidRPr="002C0BDB" w:rsidDel="00ED628D">
          <w:rPr>
            <w:rFonts w:ascii="Phetsarath OT" w:eastAsia="Phetsarath OT" w:hAnsi="Phetsarath OT" w:cs="Phetsarath OT"/>
            <w:sz w:val="24"/>
            <w:szCs w:val="24"/>
            <w:lang w:bidi="lo-LA"/>
            <w:rPrChange w:id="1220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delText>;</w:delText>
        </w:r>
      </w:del>
    </w:p>
    <w:p w14:paraId="1BC7DED8" w14:textId="6E19BA7C" w:rsidR="00AF5BCB" w:rsidRPr="002C0BDB" w:rsidDel="008C348C" w:rsidRDefault="00D223BC">
      <w:pPr>
        <w:tabs>
          <w:tab w:val="left" w:pos="2268"/>
        </w:tabs>
        <w:spacing w:after="0" w:line="340" w:lineRule="exact"/>
        <w:ind w:left="425" w:firstLine="1276"/>
        <w:jc w:val="both"/>
        <w:rPr>
          <w:del w:id="12204" w:author="PSK" w:date="2021-08-10T11:45:00Z"/>
          <w:rFonts w:ascii="Phetsarath OT" w:eastAsia="Phetsarath OT" w:hAnsi="Phetsarath OT" w:cs="Phetsarath OT"/>
          <w:sz w:val="24"/>
          <w:szCs w:val="24"/>
          <w:lang w:bidi="lo-LA"/>
          <w:rPrChange w:id="12205" w:author="NA" w:date="2021-12-30T11:44:00Z">
            <w:rPr>
              <w:del w:id="12206" w:author="PSK" w:date="2021-08-10T11:45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2207" w:author="Documents" w:date="2022-01-06T09:04:00Z">
          <w:pPr>
            <w:spacing w:after="0" w:line="240" w:lineRule="auto"/>
            <w:ind w:left="567" w:firstLine="720"/>
            <w:jc w:val="thaiDistribute"/>
          </w:pPr>
        </w:pPrChange>
      </w:pPr>
      <w:ins w:id="12208" w:author="NA" w:date="2021-12-27T08:39:00Z">
        <w:del w:id="12209" w:author="Windows User" w:date="2022-01-12T15:25:00Z">
          <w:r w:rsidRPr="002C0BDB" w:rsidDel="001C0EA9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</w:del>
        <w:del w:id="12210" w:author="Documents" w:date="2022-01-06T09:03:00Z">
          <w:r w:rsidRPr="002C0BDB" w:rsidDel="00D27177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</w:del>
      </w:ins>
      <w:ins w:id="12211" w:author="Documents" w:date="2022-01-06T09:03:00Z">
        <w:del w:id="12212" w:author="Windows User" w:date="2022-01-12T15:25:00Z">
          <w:r w:rsidR="00D27177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2213" w:author="Documents" w:date="2022-01-06T09:04:00Z">
        <w:del w:id="12214" w:author="Windows User" w:date="2022-01-12T15:25:00Z">
          <w:r w:rsidR="00D27177" w:rsidDel="001C0EA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</w:delText>
          </w:r>
        </w:del>
      </w:ins>
    </w:p>
    <w:p w14:paraId="60F38C9C" w14:textId="5C0DE68A" w:rsidR="00ED628D" w:rsidRPr="002C0BDB" w:rsidDel="00F17043" w:rsidRDefault="0072440F">
      <w:pPr>
        <w:tabs>
          <w:tab w:val="left" w:pos="2268"/>
        </w:tabs>
        <w:spacing w:after="0" w:line="340" w:lineRule="exact"/>
        <w:ind w:left="426" w:firstLine="1417"/>
        <w:jc w:val="both"/>
        <w:rPr>
          <w:ins w:id="12215" w:author="HP" w:date="2021-08-12T15:08:00Z"/>
          <w:del w:id="12216" w:author="HP [2]" w:date="2021-11-14T17:55:00Z"/>
          <w:rFonts w:ascii="Phetsarath OT" w:eastAsia="Phetsarath OT" w:hAnsi="Phetsarath OT" w:cs="Phetsarath OT"/>
          <w:sz w:val="24"/>
          <w:szCs w:val="24"/>
          <w:lang w:bidi="lo-LA"/>
          <w:rPrChange w:id="12217" w:author="NA" w:date="2021-12-30T11:44:00Z">
            <w:rPr>
              <w:ins w:id="12218" w:author="HP" w:date="2021-08-12T15:08:00Z"/>
              <w:del w:id="12219" w:author="HP [2]" w:date="2021-11-14T17:55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2220" w:author="Documents" w:date="2022-01-11T08:39:00Z">
          <w:pPr>
            <w:spacing w:after="0" w:line="240" w:lineRule="auto"/>
            <w:ind w:left="567" w:firstLine="720"/>
            <w:jc w:val="thaiDistribute"/>
          </w:pPr>
        </w:pPrChange>
      </w:pPr>
      <w:del w:id="12221" w:author="HP" w:date="2021-08-08T11:04:00Z"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2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ຜູ້ໃຫ້ບໍລິການ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lang w:bidi="lo-LA"/>
            <w:rPrChange w:id="122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ໂທລະ​ຄົມມະນາຄົມ​ຢູ່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lang w:bidi="lo-LA"/>
            <w:rPrChange w:id="122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ສປປລາວ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lang w:bidi="lo-LA"/>
            <w:rPrChange w:id="12227" w:author="NA" w:date="2021-12-30T11:44:00Z">
              <w:rPr>
                <w:rFonts w:ascii="Phetsarath OT" w:eastAsia="Phetsarath OT" w:hAnsi="Phetsarath OT" w:cs="Phetsarath OT"/>
                <w:szCs w:val="22"/>
                <w:u w:val="single"/>
                <w:lang w:bidi="lo-LA"/>
              </w:rPr>
            </w:rPrChange>
          </w:rPr>
          <w:delText xml:space="preserve"> </w:delText>
        </w:r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ຕ້ອງນຳໃຊ້ໂຄງລ່າງພື້ນຖານໂທລະຄົມມະນາຄົມ</w:delText>
        </w:r>
      </w:del>
      <w:ins w:id="12229" w:author="PSK" w:date="2021-08-06T12:11:00Z">
        <w:del w:id="12230" w:author="HP" w:date="2021-08-08T11:04:00Z">
          <w:r w:rsidR="000828BB" w:rsidRPr="002C0BDB" w:rsidDel="009616A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3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ຮ່ວມກັນ</w:delText>
          </w:r>
        </w:del>
      </w:ins>
      <w:ins w:id="12232" w:author="PSK" w:date="2021-08-06T11:35:00Z">
        <w:del w:id="12233" w:author="HP" w:date="2021-08-08T11:04:00Z">
          <w:r w:rsidR="007C5722" w:rsidRPr="002C0BDB" w:rsidDel="009616AB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23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del w:id="12235" w:author="HP" w:date="2021-08-08T11:04:00Z"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3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ຮ່ວມກັນ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lang w:bidi="lo-LA"/>
            <w:rPrChange w:id="1223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3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ໂດຍບໍ່ໃຫ້ມີການຈຳແນກທາງດ້ານເງື່ອນໄຂ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lang w:bidi="lo-LA"/>
            <w:rPrChange w:id="1223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, </w:delText>
        </w:r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4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ຄຸນນະພາບ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24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4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24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4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ການບໍລິການ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lang w:bidi="lo-LA"/>
            <w:rPrChange w:id="1224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4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ບົນຫຼັກການຕ່າງຝ່າຍຕ່າງໄດ້ຮັບຜົນປະໂຫຍດ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24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9616A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4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ເພື່ອຫຼີກເວັ້ນການລົງທຶນຊໍ້າຊ້ອນ</w:delText>
        </w:r>
        <w:r w:rsidRPr="002C0BDB" w:rsidDel="009616A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24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>.</w:delText>
        </w:r>
      </w:del>
      <w:ins w:id="12250" w:author="HP [2]" w:date="2021-11-14T17:55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ຜູ້ໃຫ້ບໍລິການໂທລະ​ຄົມມະນາຄົມ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2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​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ທີ່ຕິດຕັ້ງອຸປະກອນໂທລະຄົມມະນາຄົມ</w:t>
        </w:r>
      </w:ins>
      <w:ins w:id="12253" w:author="Windows User" w:date="2022-01-12T15:25:00Z">
        <w:r w:rsidR="00EF56F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2254" w:author="HP [2]" w:date="2021-11-14T17:55:00Z">
        <w:del w:id="12255" w:author="Windows User" w:date="2022-01-12T15:25:00Z">
          <w:r w:rsidR="00F17043" w:rsidRPr="002C0BDB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ຕ້ອງສ້າງເງື່ອນ</w:t>
        </w:r>
      </w:ins>
      <w:ins w:id="12257" w:author="Windows User" w:date="2022-01-12T15:25:00Z">
        <w:r w:rsidR="00EF56F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2258" w:author="NA" w:date="2021-12-27T15:33:00Z">
        <w:del w:id="12259" w:author="Documents" w:date="2022-01-11T11:24:00Z">
          <w:r w:rsidR="001F76FB" w:rsidRPr="002C0BDB" w:rsidDel="000003E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260" w:author="HP [2]" w:date="2021-11-14T17:55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ໄຂໃຫ້ຜູ້ໃຫ້ບໍລິການໂທລະຄົມມະນາຄົມອື່ນ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2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ນຳໃຊ້ອຸປະກອນ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2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ໂຄງລ່າງພື້ນຖານໂທລະຄົມມະ</w:t>
        </w:r>
      </w:ins>
      <w:ins w:id="12266" w:author="Documents" w:date="2022-01-11T11:24:00Z">
        <w:del w:id="12267" w:author="Windows User" w:date="2022-01-12T15:26:00Z">
          <w:r w:rsidR="000003E1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268" w:author="HP [2]" w:date="2021-11-14T17:55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ນາຄົມຂອງຕົນ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bidi="lo-LA"/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ເພື່ອຂະຫຍາຍເຄືອຂ່າຍໂທລະຄົມມະນາຄົມ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2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2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2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ຫຼີກເວັ້ນການລົງທຶນຊໍ້າຊ້ອນ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ບົນຫຼັກການຕ່າງຝ່າຍຕ່າງໄດ້ຮັບຜົນປະໂຫຍດ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.</w:t>
        </w:r>
      </w:ins>
      <w:ins w:id="12273" w:author="NA" w:date="2021-12-30T10:57:00Z">
        <w:r w:rsidR="000F0AE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2274" w:author="HP" w:date="2021-08-08T10:55:00Z">
        <w:del w:id="12275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7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ຜູ້ໃຫ້ບໍລິການໂທລະ​ຄົມມະນາຄົມ​</w:delText>
          </w:r>
        </w:del>
      </w:ins>
      <w:ins w:id="12277" w:author="PSK" w:date="2021-08-10T11:50:00Z">
        <w:del w:id="12278" w:author="HP [2]" w:date="2021-11-14T17:55:00Z">
          <w:r w:rsidR="003E04F1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7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</w:delText>
          </w:r>
        </w:del>
      </w:ins>
      <w:ins w:id="12280" w:author="PSK" w:date="2021-08-10T11:51:00Z">
        <w:del w:id="12281" w:author="HP [2]" w:date="2021-11-14T17:55:00Z">
          <w:r w:rsidR="003E04F1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8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ຕິດຕັ້ງອຸປະກອນ</w:delText>
          </w:r>
        </w:del>
      </w:ins>
      <w:ins w:id="12283" w:author="PSK" w:date="2021-08-10T13:31:00Z">
        <w:del w:id="12284" w:author="HP [2]" w:date="2021-11-14T17:55:00Z">
          <w:r w:rsidR="004957E2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8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ໂທລະຄົມມະນາຄົມ</w:delText>
          </w:r>
        </w:del>
      </w:ins>
      <w:ins w:id="12286" w:author="HP" w:date="2021-08-08T10:55:00Z">
        <w:del w:id="12287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8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ຢູ່</w:delText>
          </w:r>
          <w:r w:rsidR="009616AB"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28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ສປປລາວ</w:delText>
          </w:r>
          <w:r w:rsidR="009616AB"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29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9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ຕ້ອງສ້າງເງື່ອນໄຂອຳນວຍຄວາມສະດວກ</w:delText>
          </w:r>
          <w:r w:rsidR="009616AB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29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2294" w:author="HP" w:date="2021-08-08T11:02:00Z">
        <w:del w:id="12295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9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ໃຫ້</w:delText>
          </w:r>
        </w:del>
      </w:ins>
      <w:ins w:id="12297" w:author="PSK" w:date="2021-08-10T11:54:00Z">
        <w:del w:id="12298" w:author="HP [2]" w:date="2021-11-14T17:55:00Z">
          <w:r w:rsidR="003E04F1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29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ຜູ້</w:delText>
          </w:r>
        </w:del>
      </w:ins>
      <w:ins w:id="12300" w:author="PSK" w:date="2021-08-10T13:46:00Z">
        <w:del w:id="12301" w:author="HP [2]" w:date="2021-11-14T17:55:00Z">
          <w:r w:rsidR="00BD3EDF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0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ໃຫ້</w:delText>
          </w:r>
        </w:del>
      </w:ins>
      <w:ins w:id="12303" w:author="PSK" w:date="2021-08-10T11:54:00Z">
        <w:del w:id="12304" w:author="HP [2]" w:date="2021-11-14T17:55:00Z">
          <w:r w:rsidR="003E04F1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0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ບໍລິການ</w:delText>
          </w:r>
        </w:del>
      </w:ins>
      <w:ins w:id="12306" w:author="PSK" w:date="2021-08-17T14:41:00Z">
        <w:del w:id="12307" w:author="HP [2]" w:date="2021-11-14T17:55:00Z">
          <w:r w:rsidR="00687928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0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ໂທລະຄົມມະນາຄົມ</w:delText>
          </w:r>
        </w:del>
      </w:ins>
      <w:ins w:id="12309" w:author="PSK" w:date="2021-08-10T11:54:00Z">
        <w:del w:id="12310" w:author="HP [2]" w:date="2021-11-14T17:55:00Z">
          <w:r w:rsidR="003E04F1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1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ອື່ນ</w:delText>
          </w:r>
        </w:del>
      </w:ins>
      <w:ins w:id="12312" w:author="HP" w:date="2021-08-08T11:02:00Z">
        <w:del w:id="12313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1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ແກ່ການ</w:delText>
          </w:r>
        </w:del>
      </w:ins>
      <w:ins w:id="12315" w:author="HP" w:date="2021-08-08T10:55:00Z">
        <w:del w:id="12316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1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ນຳໃຊ້</w:delText>
          </w:r>
        </w:del>
      </w:ins>
      <w:ins w:id="12318" w:author="PSK" w:date="2021-08-10T11:54:00Z">
        <w:del w:id="12319" w:author="HP [2]" w:date="2021-11-14T17:55:00Z">
          <w:r w:rsidR="003E04F1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2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ອຸປະກອນ</w:delText>
          </w:r>
          <w:r w:rsidR="003E04F1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32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lo-LA"/>
                </w:rPr>
              </w:rPrChange>
            </w:rPr>
            <w:delText xml:space="preserve">, </w:delText>
          </w:r>
        </w:del>
      </w:ins>
      <w:ins w:id="12322" w:author="HP" w:date="2021-08-08T10:55:00Z">
        <w:del w:id="12323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2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ໂຄງລ່າງພື້ນຖານໂທລະຄົມມະນາຄົມຮ່ວມກັນ</w:delText>
          </w:r>
        </w:del>
      </w:ins>
      <w:ins w:id="12325" w:author="PSK" w:date="2021-08-10T11:54:00Z">
        <w:del w:id="12326" w:author="HP [2]" w:date="2021-11-14T17:55:00Z">
          <w:r w:rsidR="003E04F1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2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ອື່ນຂອງຕົນ</w:delText>
          </w:r>
        </w:del>
      </w:ins>
      <w:ins w:id="12328" w:author="HP" w:date="2021-08-08T10:59:00Z">
        <w:del w:id="12329" w:author="HP [2]" w:date="2021-11-14T17:55:00Z">
          <w:r w:rsidR="009616AB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33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ins w:id="12331" w:author="HP" w:date="2021-08-08T11:02:00Z">
        <w:del w:id="12332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3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ໃນ</w:delText>
          </w:r>
        </w:del>
      </w:ins>
      <w:ins w:id="12334" w:author="PSK" w:date="2021-08-10T11:54:00Z">
        <w:del w:id="12335" w:author="HP [2]" w:date="2021-11-14T17:55:00Z">
          <w:r w:rsidR="003E04F1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33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ins w:id="12337" w:author="HP" w:date="2021-08-08T11:02:00Z">
        <w:del w:id="12338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3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</w:delText>
          </w:r>
        </w:del>
      </w:ins>
      <w:ins w:id="12340" w:author="PSK" w:date="2021-08-10T11:54:00Z">
        <w:del w:id="12341" w:author="HP [2]" w:date="2021-11-14T17:55:00Z">
          <w:r w:rsidR="003E04F1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4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ເພື່ອ</w:delText>
          </w:r>
        </w:del>
      </w:ins>
      <w:ins w:id="12343" w:author="HP" w:date="2021-08-08T10:59:00Z">
        <w:del w:id="12344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4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ຂະຫຍາຍ</w:delText>
          </w:r>
        </w:del>
      </w:ins>
      <w:ins w:id="12346" w:author="HP" w:date="2021-08-08T11:03:00Z">
        <w:del w:id="12347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4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ເຄືອຂ່າຍ</w:delText>
          </w:r>
        </w:del>
      </w:ins>
      <w:ins w:id="12349" w:author="HP" w:date="2021-08-08T11:00:00Z">
        <w:del w:id="12350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5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ໂທລະຄົມມະນາຄົມ</w:delText>
          </w:r>
        </w:del>
      </w:ins>
      <w:ins w:id="12352" w:author="PSK" w:date="2021-08-10T11:54:00Z">
        <w:del w:id="12353" w:author="HP [2]" w:date="2021-11-14T17:55:00Z">
          <w:r w:rsidR="004957E2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35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4957E2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5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</w:del>
      </w:ins>
      <w:ins w:id="12356" w:author="HP" w:date="2021-08-08T11:00:00Z">
        <w:del w:id="12357" w:author="HP [2]" w:date="2021-11-14T17:55:00Z">
          <w:r w:rsidR="009616AB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35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5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ເພື່ອ</w:delText>
          </w:r>
        </w:del>
      </w:ins>
      <w:ins w:id="12360" w:author="PSK" w:date="2021-08-10T11:54:00Z">
        <w:del w:id="12361" w:author="HP [2]" w:date="2021-11-14T17:55:00Z">
          <w:r w:rsidR="003E04F1" w:rsidRPr="002C0BDB" w:rsidDel="00F17043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36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2363" w:author="HP" w:date="2021-08-08T11:00:00Z">
        <w:del w:id="12364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6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ຫຼີກເວັ້ນການລົງທຶນຊໍ້າຊ້ອນ</w:delText>
          </w:r>
          <w:r w:rsidR="009616AB"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36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ins w:id="12367" w:author="HP" w:date="2021-08-08T10:55:00Z">
        <w:del w:id="12368" w:author="HP [2]" w:date="2021-11-14T17:55:00Z">
          <w:r w:rsidR="009616AB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36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ບົນຫຼັກການຕ່າງຝ່າຍຕ່າງໄດ້ຮັບຜົນປະໂຫຍດ</w:delText>
          </w:r>
        </w:del>
      </w:ins>
      <w:ins w:id="12370" w:author="PSK" w:date="2021-08-10T13:48:00Z">
        <w:del w:id="12371" w:author="HP [2]" w:date="2021-11-14T17:55:00Z">
          <w:r w:rsidR="00BD3EDF"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37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.</w:delText>
          </w:r>
        </w:del>
      </w:ins>
    </w:p>
    <w:p w14:paraId="5287B5D3" w14:textId="63DEA1A9" w:rsidR="009616AB" w:rsidRPr="002C0BDB" w:rsidDel="0071603C" w:rsidRDefault="00ED628D">
      <w:pPr>
        <w:tabs>
          <w:tab w:val="left" w:pos="2268"/>
        </w:tabs>
        <w:spacing w:after="0" w:line="340" w:lineRule="exact"/>
        <w:ind w:left="426" w:firstLine="1417"/>
        <w:jc w:val="both"/>
        <w:rPr>
          <w:del w:id="12373" w:author="HP" w:date="2021-08-12T15:12:00Z"/>
          <w:rFonts w:ascii="Phetsarath OT" w:eastAsia="Phetsarath OT" w:hAnsi="Phetsarath OT" w:cs="Phetsarath OT"/>
          <w:sz w:val="24"/>
          <w:szCs w:val="24"/>
          <w:lang w:bidi="lo-LA"/>
          <w:rPrChange w:id="12374" w:author="NA" w:date="2021-12-30T11:44:00Z">
            <w:rPr>
              <w:del w:id="12375" w:author="HP" w:date="2021-08-12T15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2376" w:author="Documents" w:date="2022-01-11T08:39:00Z">
          <w:pPr>
            <w:pStyle w:val="Heading2"/>
            <w:jc w:val="center"/>
          </w:pPr>
        </w:pPrChange>
      </w:pPr>
      <w:ins w:id="12377" w:author="HP" w:date="2021-08-12T15:0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3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ຜູ້ໃຫ້ບໍລິການໂທລະ​ຄົມມະນາຄົມ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37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38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ຕ້ອງມີແຜນຟື້ນຟູ</w:t>
        </w:r>
        <w:del w:id="12381" w:author="NA" w:date="2021-12-30T10:57:00Z">
          <w:r w:rsidRPr="002C0BDB" w:rsidDel="000F0AE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38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38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ເຄືອຂ່າຍໂທລະຄົມມະ</w:t>
        </w:r>
      </w:ins>
      <w:ins w:id="12384" w:author="NA" w:date="2021-12-27T10:06:00Z">
        <w:r w:rsidR="00B14F0C" w:rsidRPr="008C7A6F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2385" w:author="HP" w:date="2021-08-12T15:0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3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38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3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ໃນກໍລະນີ</w:t>
        </w:r>
      </w:ins>
      <w:ins w:id="12389" w:author="HP" w:date="2021-08-12T15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3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ເກີດ</w:t>
        </w:r>
      </w:ins>
      <w:ins w:id="12391" w:author="HP" w:date="2021-08-12T15:0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39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ໄພພິບັດ</w:t>
        </w:r>
      </w:ins>
      <w:ins w:id="12393" w:author="HP" w:date="2021-08-12T15:14:00Z">
        <w:r w:rsidR="0071603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39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1603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39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71603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39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1603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39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ເຫດສຸດວິ</w:t>
        </w:r>
      </w:ins>
      <w:ins w:id="12398" w:author="LENOVO" w:date="2021-12-10T08:06:00Z">
        <w:r w:rsidR="00F825B9" w:rsidRPr="008C7A6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ໄ</w:t>
        </w:r>
      </w:ins>
      <w:ins w:id="12399" w:author="HP" w:date="2021-08-12T15:14:00Z">
        <w:del w:id="12400" w:author="LENOVO" w:date="2021-12-10T08:06:00Z">
          <w:r w:rsidR="0071603C" w:rsidRPr="002C0BDB" w:rsidDel="00F825B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0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</w:delText>
          </w:r>
        </w:del>
        <w:r w:rsidR="0071603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40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</w:t>
        </w:r>
      </w:ins>
      <w:ins w:id="12403" w:author="HP" w:date="2021-08-12T15:11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40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.</w:t>
        </w:r>
      </w:ins>
      <w:ins w:id="12405" w:author="HP" w:date="2021-08-08T11:03:00Z">
        <w:del w:id="12406" w:author="PSK" w:date="2021-08-10T13:47:00Z">
          <w:r w:rsidR="009616AB" w:rsidRPr="002C0BDB" w:rsidDel="00BD3ED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0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lo-LA"/>
                </w:rPr>
              </w:rPrChange>
            </w:rPr>
            <w:delText>.</w:delText>
          </w:r>
        </w:del>
      </w:ins>
    </w:p>
    <w:p w14:paraId="2F1F3508" w14:textId="77777777" w:rsidR="0071603C" w:rsidRPr="002C0BDB" w:rsidRDefault="0071603C">
      <w:pPr>
        <w:tabs>
          <w:tab w:val="left" w:pos="2268"/>
        </w:tabs>
        <w:spacing w:after="0" w:line="340" w:lineRule="exact"/>
        <w:ind w:left="426" w:firstLine="1417"/>
        <w:jc w:val="both"/>
        <w:rPr>
          <w:ins w:id="12408" w:author="HP" w:date="2021-08-12T15:12:00Z"/>
          <w:rFonts w:ascii="Phetsarath OT" w:eastAsia="Phetsarath OT" w:hAnsi="Phetsarath OT" w:cs="Phetsarath OT"/>
          <w:sz w:val="24"/>
          <w:szCs w:val="24"/>
          <w:lang w:bidi="lo-LA"/>
          <w:rPrChange w:id="12409" w:author="NA" w:date="2021-12-30T11:44:00Z">
            <w:rPr>
              <w:ins w:id="12410" w:author="HP" w:date="2021-08-12T15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2411" w:author="Documents" w:date="2022-01-11T08:39:00Z">
          <w:pPr>
            <w:spacing w:after="0" w:line="240" w:lineRule="auto"/>
            <w:ind w:left="567" w:firstLine="720"/>
            <w:jc w:val="thaiDistribute"/>
          </w:pPr>
        </w:pPrChange>
      </w:pPr>
    </w:p>
    <w:p w14:paraId="42DFE85A" w14:textId="6EFF5492" w:rsidR="00506D6A" w:rsidRPr="002C0BDB" w:rsidDel="00B92BC7" w:rsidRDefault="00C7412E">
      <w:pPr>
        <w:spacing w:after="0" w:line="340" w:lineRule="exact"/>
        <w:ind w:left="425" w:firstLine="624"/>
        <w:jc w:val="both"/>
        <w:rPr>
          <w:ins w:id="12412" w:author="PSK" w:date="2021-08-06T12:33:00Z"/>
          <w:del w:id="12413" w:author="home" w:date="2021-08-09T15:46:00Z"/>
          <w:rFonts w:ascii="Phetsarath OT" w:eastAsia="Phetsarath OT" w:hAnsi="Phetsarath OT" w:cs="Phetsarath OT"/>
          <w:sz w:val="24"/>
          <w:szCs w:val="24"/>
          <w:lang w:bidi="lo-LA"/>
          <w:rPrChange w:id="12414" w:author="NA" w:date="2021-12-30T11:44:00Z">
            <w:rPr>
              <w:ins w:id="12415" w:author="PSK" w:date="2021-08-06T12:33:00Z"/>
              <w:del w:id="12416" w:author="home" w:date="2021-08-09T15:46:00Z"/>
              <w:rFonts w:ascii="Phetsarath OT" w:eastAsia="Phetsarath OT" w:hAnsi="Phetsarath OT" w:cs="Phetsarath OT"/>
              <w:color w:val="000000"/>
              <w:sz w:val="24"/>
              <w:szCs w:val="24"/>
              <w:highlight w:val="yellow"/>
              <w:lang w:bidi="lo-LA"/>
            </w:rPr>
          </w:rPrChange>
        </w:rPr>
        <w:pPrChange w:id="12417" w:author="Windows User" w:date="2022-01-12T15:26:00Z">
          <w:pPr>
            <w:pStyle w:val="Heading2"/>
            <w:jc w:val="center"/>
          </w:pPr>
        </w:pPrChange>
      </w:pPr>
      <w:ins w:id="12418" w:author="PSK" w:date="2021-08-06T12:33:00Z">
        <w:del w:id="12419" w:author="home" w:date="2021-08-09T15:46:00Z">
          <w:r w:rsidRPr="002C0BDB" w:rsidDel="00B92BC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2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ໂຄງລ່າງພື້ນຖານໂທລະຄົມມະນາຄົມ</w:delText>
          </w:r>
          <w:r w:rsidR="00506D6A"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2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506D6A" w:rsidRPr="002C0BDB" w:rsidDel="00B92BC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2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ທີ່</w:delText>
          </w:r>
          <w:r w:rsidRPr="002C0BDB" w:rsidDel="00B92BC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2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ນຳໃຊ້ຮ່ວມກັນ</w:delText>
          </w:r>
          <w:r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2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92BC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2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ມີດັ່ງນີ້</w:delText>
          </w:r>
          <w:r w:rsidR="00506D6A"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2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>:</w:delText>
          </w:r>
        </w:del>
      </w:ins>
    </w:p>
    <w:p w14:paraId="14901508" w14:textId="5BE47451" w:rsidR="00506D6A" w:rsidRPr="002C0BDB" w:rsidDel="00B92BC7" w:rsidRDefault="00506D6A">
      <w:pPr>
        <w:spacing w:after="0" w:line="340" w:lineRule="exact"/>
        <w:ind w:left="425" w:firstLine="624"/>
        <w:jc w:val="both"/>
        <w:rPr>
          <w:ins w:id="12427" w:author="PSK" w:date="2021-08-06T12:34:00Z"/>
          <w:del w:id="12428" w:author="home" w:date="2021-08-09T15:46:00Z"/>
          <w:rFonts w:ascii="Phetsarath OT" w:eastAsia="Phetsarath OT" w:hAnsi="Phetsarath OT" w:cs="Phetsarath OT"/>
          <w:sz w:val="24"/>
          <w:szCs w:val="24"/>
          <w:lang w:bidi="lo-LA"/>
          <w:rPrChange w:id="12429" w:author="NA" w:date="2021-12-30T11:44:00Z">
            <w:rPr>
              <w:ins w:id="12430" w:author="PSK" w:date="2021-08-06T12:34:00Z"/>
              <w:del w:id="12431" w:author="home" w:date="2021-08-09T15:46:00Z"/>
              <w:rFonts w:ascii="Phetsarath OT" w:eastAsia="Phetsarath OT" w:hAnsi="Phetsarath OT" w:cs="Phetsarath OT"/>
              <w:color w:val="000000"/>
              <w:sz w:val="24"/>
              <w:szCs w:val="24"/>
              <w:highlight w:val="yellow"/>
              <w:u w:val="single"/>
              <w:lang w:bidi="lo-LA"/>
            </w:rPr>
          </w:rPrChange>
        </w:rPr>
        <w:pPrChange w:id="12432" w:author="Windows User" w:date="2022-01-12T15:26:00Z">
          <w:pPr>
            <w:pStyle w:val="Heading2"/>
            <w:jc w:val="center"/>
          </w:pPr>
        </w:pPrChange>
      </w:pPr>
      <w:ins w:id="12433" w:author="PSK" w:date="2021-08-06T12:33:00Z">
        <w:del w:id="12434" w:author="home" w:date="2021-08-09T15:46:00Z">
          <w:r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3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- </w:delText>
          </w:r>
          <w:r w:rsidR="00C7412E" w:rsidRPr="002C0BDB" w:rsidDel="00B92BC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3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ລະບົບສູນກາງໂທລະສັບ</w:delText>
          </w:r>
          <w:r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3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2F912CAF" w14:textId="20FB6F55" w:rsidR="00506D6A" w:rsidRPr="002C0BDB" w:rsidDel="00B92BC7" w:rsidRDefault="00506D6A">
      <w:pPr>
        <w:spacing w:after="0" w:line="340" w:lineRule="exact"/>
        <w:ind w:left="425" w:firstLine="624"/>
        <w:jc w:val="both"/>
        <w:rPr>
          <w:ins w:id="12438" w:author="PSK" w:date="2021-08-06T12:34:00Z"/>
          <w:del w:id="12439" w:author="home" w:date="2021-08-09T15:46:00Z"/>
          <w:rFonts w:ascii="Phetsarath OT" w:eastAsia="Phetsarath OT" w:hAnsi="Phetsarath OT" w:cs="Phetsarath OT"/>
          <w:sz w:val="24"/>
          <w:szCs w:val="24"/>
          <w:lang w:bidi="lo-LA"/>
          <w:rPrChange w:id="12440" w:author="NA" w:date="2021-12-30T11:44:00Z">
            <w:rPr>
              <w:ins w:id="12441" w:author="PSK" w:date="2021-08-06T12:34:00Z"/>
              <w:del w:id="12442" w:author="home" w:date="2021-08-09T15:46:00Z"/>
              <w:rFonts w:ascii="Phetsarath OT" w:eastAsia="Phetsarath OT" w:hAnsi="Phetsarath OT" w:cs="Phetsarath OT"/>
              <w:color w:val="000000"/>
              <w:sz w:val="24"/>
              <w:szCs w:val="24"/>
              <w:highlight w:val="yellow"/>
              <w:u w:val="single"/>
              <w:lang w:bidi="lo-LA"/>
            </w:rPr>
          </w:rPrChange>
        </w:rPr>
        <w:pPrChange w:id="12443" w:author="Windows User" w:date="2022-01-12T15:26:00Z">
          <w:pPr>
            <w:pStyle w:val="Heading2"/>
            <w:jc w:val="center"/>
          </w:pPr>
        </w:pPrChange>
      </w:pPr>
      <w:ins w:id="12444" w:author="PSK" w:date="2021-08-06T12:34:00Z">
        <w:del w:id="12445" w:author="home" w:date="2021-08-09T15:46:00Z">
          <w:r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4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- </w:delText>
          </w:r>
        </w:del>
      </w:ins>
      <w:ins w:id="12447" w:author="PSK" w:date="2021-08-06T12:33:00Z">
        <w:del w:id="12448" w:author="home" w:date="2021-08-09T15:46:00Z">
          <w:r w:rsidR="00C7412E" w:rsidRPr="002C0BDB" w:rsidDel="00B92BC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4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ລະບົບສາຍສົ່ງ</w:delText>
          </w:r>
        </w:del>
      </w:ins>
      <w:ins w:id="12450" w:author="PSK" w:date="2021-08-06T12:34:00Z">
        <w:del w:id="12451" w:author="home" w:date="2021-08-09T15:46:00Z">
          <w:r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5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27C3CE65" w14:textId="72ECC3D0" w:rsidR="00506D6A" w:rsidRPr="002C0BDB" w:rsidDel="00B92BC7" w:rsidRDefault="00506D6A">
      <w:pPr>
        <w:spacing w:after="0" w:line="340" w:lineRule="exact"/>
        <w:ind w:left="425" w:firstLine="624"/>
        <w:jc w:val="both"/>
        <w:rPr>
          <w:ins w:id="12453" w:author="PSK" w:date="2021-08-06T12:35:00Z"/>
          <w:del w:id="12454" w:author="home" w:date="2021-08-09T15:46:00Z"/>
          <w:rFonts w:ascii="Phetsarath OT" w:eastAsia="Phetsarath OT" w:hAnsi="Phetsarath OT" w:cs="Phetsarath OT"/>
          <w:sz w:val="24"/>
          <w:szCs w:val="24"/>
          <w:lang w:bidi="lo-LA"/>
          <w:rPrChange w:id="12455" w:author="NA" w:date="2021-12-30T11:44:00Z">
            <w:rPr>
              <w:ins w:id="12456" w:author="PSK" w:date="2021-08-06T12:35:00Z"/>
              <w:del w:id="12457" w:author="home" w:date="2021-08-09T15:46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2458" w:author="Windows User" w:date="2022-01-12T15:26:00Z">
          <w:pPr>
            <w:pStyle w:val="Heading2"/>
            <w:jc w:val="center"/>
          </w:pPr>
        </w:pPrChange>
      </w:pPr>
      <w:ins w:id="12459" w:author="PSK" w:date="2021-08-06T12:34:00Z">
        <w:del w:id="12460" w:author="home" w:date="2021-08-09T15:46:00Z">
          <w:r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6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- </w:delText>
          </w:r>
        </w:del>
      </w:ins>
      <w:ins w:id="12462" w:author="PSK" w:date="2021-08-06T12:33:00Z">
        <w:del w:id="12463" w:author="home" w:date="2021-08-09T15:46:00Z">
          <w:r w:rsidR="00C7412E" w:rsidRPr="002C0BDB" w:rsidDel="00B92BC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6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ສະຖານີສົ່ງ</w:delText>
          </w:r>
          <w:r w:rsidR="00C7412E"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6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>-</w:delText>
          </w:r>
          <w:r w:rsidR="00C7412E" w:rsidRPr="002C0BDB" w:rsidDel="00B92BC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6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ຮັບສັນຍານໂທລະສັບເຄື່ອນທີ່</w:delText>
          </w:r>
        </w:del>
      </w:ins>
      <w:ins w:id="12467" w:author="PSK" w:date="2021-08-06T12:34:00Z">
        <w:del w:id="12468" w:author="home" w:date="2021-08-09T15:46:00Z">
          <w:r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6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54170D7C" w14:textId="159198EF" w:rsidR="00506D6A" w:rsidRPr="002C0BDB" w:rsidDel="00B92BC7" w:rsidRDefault="00506D6A">
      <w:pPr>
        <w:spacing w:after="0" w:line="340" w:lineRule="exact"/>
        <w:ind w:left="425" w:firstLine="624"/>
        <w:jc w:val="both"/>
        <w:rPr>
          <w:ins w:id="12470" w:author="PSK" w:date="2021-08-06T12:34:00Z"/>
          <w:del w:id="12471" w:author="home" w:date="2021-08-09T15:46:00Z"/>
          <w:rFonts w:ascii="Phetsarath OT" w:eastAsia="Phetsarath OT" w:hAnsi="Phetsarath OT" w:cs="Phetsarath OT"/>
          <w:sz w:val="24"/>
          <w:szCs w:val="24"/>
          <w:lang w:bidi="lo-LA"/>
          <w:rPrChange w:id="12472" w:author="NA" w:date="2021-12-30T11:44:00Z">
            <w:rPr>
              <w:ins w:id="12473" w:author="PSK" w:date="2021-08-06T12:34:00Z"/>
              <w:del w:id="12474" w:author="home" w:date="2021-08-09T15:46:00Z"/>
              <w:rFonts w:ascii="Phetsarath OT" w:eastAsia="Phetsarath OT" w:hAnsi="Phetsarath OT" w:cs="Phetsarath OT"/>
              <w:color w:val="000000"/>
              <w:sz w:val="24"/>
              <w:szCs w:val="24"/>
              <w:highlight w:val="yellow"/>
              <w:u w:val="single"/>
              <w:lang w:bidi="lo-LA"/>
            </w:rPr>
          </w:rPrChange>
        </w:rPr>
        <w:pPrChange w:id="12475" w:author="Windows User" w:date="2022-01-12T15:26:00Z">
          <w:pPr>
            <w:pStyle w:val="Heading2"/>
            <w:jc w:val="center"/>
          </w:pPr>
        </w:pPrChange>
      </w:pPr>
      <w:ins w:id="12476" w:author="PSK" w:date="2021-08-06T12:35:00Z">
        <w:del w:id="12477" w:author="home" w:date="2021-08-09T15:46:00Z">
          <w:r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78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color w:val="000000"/>
                  <w:sz w:val="24"/>
                  <w:szCs w:val="24"/>
                  <w:lang w:bidi="lo-LA"/>
                </w:rPr>
              </w:rPrChange>
            </w:rPr>
            <w:delText xml:space="preserve">- </w:delText>
          </w:r>
          <w:r w:rsidRPr="002C0BDB" w:rsidDel="00B92BC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479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ລະບົບການໄລ່ເງິນ</w:delText>
          </w:r>
          <w:r w:rsidRPr="002C0BDB" w:rsidDel="00B92BC7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480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color w:val="000000"/>
                  <w:sz w:val="24"/>
                  <w:szCs w:val="24"/>
                  <w:lang w:bidi="lo-LA"/>
                </w:rPr>
              </w:rPrChange>
            </w:rPr>
            <w:delText>.</w:delText>
          </w:r>
        </w:del>
      </w:ins>
    </w:p>
    <w:p w14:paraId="460F14BE" w14:textId="078D9DF5" w:rsidR="00897237" w:rsidRPr="002C0BDB" w:rsidDel="00881E6A" w:rsidRDefault="0072440F">
      <w:pPr>
        <w:spacing w:after="0" w:line="340" w:lineRule="exact"/>
        <w:ind w:left="425" w:firstLine="624"/>
        <w:jc w:val="both"/>
        <w:rPr>
          <w:del w:id="12481" w:author="PSK" w:date="2021-08-05T16:13:00Z"/>
          <w:rFonts w:ascii="Phetsarath OT" w:eastAsia="Phetsarath OT" w:hAnsi="Phetsarath OT" w:cs="Phetsarath OT"/>
          <w:sz w:val="24"/>
          <w:szCs w:val="24"/>
          <w:lang w:bidi="lo-LA"/>
          <w:rPrChange w:id="12482" w:author="NA" w:date="2021-12-30T11:44:00Z">
            <w:rPr>
              <w:del w:id="12483" w:author="PSK" w:date="2021-08-05T16:13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2484" w:author="Windows User" w:date="2022-01-12T15:26:00Z">
          <w:pPr>
            <w:spacing w:after="0" w:line="240" w:lineRule="auto"/>
            <w:ind w:left="567" w:firstLine="720"/>
            <w:jc w:val="thaiDistribute"/>
          </w:pPr>
        </w:pPrChange>
      </w:pPr>
      <w:del w:id="12485" w:author="PSK" w:date="2021-08-05T16:13:00Z">
        <w:r w:rsidRPr="002C0BDB" w:rsidDel="00881E6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4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ສຳລັບການຕິດຕັ້ງ</w:delText>
        </w:r>
        <w:r w:rsidRPr="002C0BDB" w:rsidDel="00881E6A">
          <w:rPr>
            <w:rFonts w:ascii="Phetsarath OT" w:eastAsia="Phetsarath OT" w:hAnsi="Phetsarath OT" w:cs="Phetsarath OT"/>
            <w:sz w:val="24"/>
            <w:szCs w:val="24"/>
            <w:lang w:bidi="lo-LA"/>
            <w:rPrChange w:id="1248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881E6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4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881E6A">
          <w:rPr>
            <w:rFonts w:ascii="Phetsarath OT" w:eastAsia="Phetsarath OT" w:hAnsi="Phetsarath OT" w:cs="Phetsarath OT"/>
            <w:sz w:val="24"/>
            <w:szCs w:val="24"/>
            <w:lang w:bidi="lo-LA"/>
            <w:rPrChange w:id="1248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881E6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4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ນຳໃຊ້ໂຄງລ່າງພື້ນຖານໂທລະຄົມມະນາຄົມ</w:delText>
        </w:r>
        <w:r w:rsidRPr="002C0BDB" w:rsidDel="00881E6A">
          <w:rPr>
            <w:rFonts w:ascii="Phetsarath OT" w:eastAsia="Phetsarath OT" w:hAnsi="Phetsarath OT" w:cs="Phetsarath OT"/>
            <w:sz w:val="24"/>
            <w:szCs w:val="24"/>
            <w:lang w:bidi="lo-LA"/>
            <w:rPrChange w:id="1249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del w:id="12492" w:author="PSK" w:date="2021-07-12T15:42:00Z">
        <w:r w:rsidRPr="002C0BDB" w:rsidDel="001E72E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49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ໄດ້</w:delText>
        </w:r>
      </w:del>
      <w:del w:id="12494" w:author="PSK" w:date="2021-07-10T13:20:00Z">
        <w:r w:rsidRPr="002C0BDB" w:rsidDel="00BB192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49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ກຳນົດໄວ້ໃນລະບຽບການສະເພາະ</w:delText>
        </w:r>
        <w:r w:rsidRPr="002C0BDB" w:rsidDel="00BB1923">
          <w:rPr>
            <w:rFonts w:ascii="Phetsarath OT" w:eastAsia="Phetsarath OT" w:hAnsi="Phetsarath OT" w:cs="Phetsarath OT"/>
            <w:sz w:val="24"/>
            <w:szCs w:val="24"/>
            <w:lang w:bidi="lo-LA"/>
            <w:rPrChange w:id="1249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</w:del>
    </w:p>
    <w:p w14:paraId="4B9B8D7F" w14:textId="77777777" w:rsidR="00897237" w:rsidRPr="002C0BDB" w:rsidDel="00B67D58" w:rsidRDefault="00897237">
      <w:pPr>
        <w:spacing w:after="0" w:line="240" w:lineRule="auto"/>
        <w:jc w:val="both"/>
        <w:rPr>
          <w:del w:id="12497" w:author="HP" w:date="2021-07-12T09:22:00Z"/>
          <w:rFonts w:ascii="Phetsarath OT" w:eastAsia="Phetsarath OT" w:hAnsi="Phetsarath OT" w:cs="Phetsarath OT"/>
          <w:sz w:val="24"/>
          <w:szCs w:val="24"/>
          <w:lang w:bidi="lo-LA"/>
          <w:rPrChange w:id="12498" w:author="NA" w:date="2021-12-30T11:44:00Z">
            <w:rPr>
              <w:del w:id="12499" w:author="HP" w:date="2021-07-12T09:2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2500" w:author="Windows User" w:date="2022-01-12T15:26:00Z">
          <w:pPr>
            <w:spacing w:after="0" w:line="240" w:lineRule="auto"/>
            <w:ind w:left="567" w:firstLine="720"/>
            <w:jc w:val="both"/>
          </w:pPr>
        </w:pPrChange>
      </w:pPr>
    </w:p>
    <w:p w14:paraId="29901E20" w14:textId="77C19A65" w:rsidR="00897237" w:rsidRPr="002C0BDB" w:rsidDel="00AE6D10" w:rsidRDefault="00897237">
      <w:pPr>
        <w:spacing w:after="0" w:line="240" w:lineRule="auto"/>
        <w:jc w:val="both"/>
        <w:rPr>
          <w:del w:id="12501" w:author="PSK" w:date="2021-08-05T16:06:00Z"/>
          <w:rFonts w:ascii="Phetsarath OT" w:eastAsia="Phetsarath OT" w:hAnsi="Phetsarath OT" w:cs="Phetsarath OT"/>
          <w:sz w:val="28"/>
          <w:lang w:bidi="lo-LA"/>
        </w:rPr>
        <w:pPrChange w:id="12502" w:author="Windows User" w:date="2022-01-12T15:26:00Z">
          <w:pPr>
            <w:spacing w:after="0" w:line="240" w:lineRule="auto"/>
            <w:ind w:left="567" w:firstLine="709"/>
            <w:jc w:val="both"/>
          </w:pPr>
        </w:pPrChange>
      </w:pPr>
    </w:p>
    <w:p w14:paraId="18E07510" w14:textId="758E7E30" w:rsidR="00897237" w:rsidRPr="002C0BDB" w:rsidDel="00AE6D10" w:rsidRDefault="0072440F">
      <w:pPr>
        <w:pStyle w:val="Heading2"/>
        <w:spacing w:before="0" w:line="340" w:lineRule="exact"/>
        <w:jc w:val="both"/>
        <w:rPr>
          <w:del w:id="12503" w:author="PSK" w:date="2021-08-05T16:06:00Z"/>
          <w:rFonts w:ascii="Phetsarath OT" w:eastAsia="Phetsarath OT" w:hAnsi="Phetsarath OT" w:cs="Phetsarath OT"/>
          <w:strike/>
          <w:color w:val="auto"/>
          <w:szCs w:val="26"/>
          <w:lang w:bidi="lo-LA"/>
          <w:rPrChange w:id="12504" w:author="NA" w:date="2021-12-30T11:44:00Z">
            <w:rPr>
              <w:del w:id="12505" w:author="PSK" w:date="2021-08-05T16:06:00Z"/>
              <w:rFonts w:ascii="Phetsarath OT" w:eastAsia="Phetsarath OT" w:hAnsi="Phetsarath OT" w:cs="Phetsarath OT"/>
              <w:color w:val="auto"/>
              <w:sz w:val="28"/>
              <w:szCs w:val="28"/>
              <w:lang w:bidi="lo-LA"/>
            </w:rPr>
          </w:rPrChange>
        </w:rPr>
        <w:pPrChange w:id="12506" w:author="Windows User" w:date="2022-01-12T15:26:00Z">
          <w:pPr>
            <w:pStyle w:val="Heading2"/>
            <w:jc w:val="center"/>
          </w:pPr>
        </w:pPrChange>
      </w:pPr>
      <w:bookmarkStart w:id="12507" w:name="_Toc77346208"/>
      <w:del w:id="12508" w:author="PSK" w:date="2021-08-05T16:06:00Z">
        <w:r w:rsidRPr="002C0BDB" w:rsidDel="00AE6D10">
          <w:rPr>
            <w:rFonts w:ascii="Phetsarath OT" w:eastAsia="Phetsarath OT" w:hAnsi="Phetsarath OT" w:cs="Phetsarath OT" w:hint="cs"/>
            <w:b w:val="0"/>
            <w:bCs w:val="0"/>
            <w:strike/>
            <w:color w:val="auto"/>
            <w:szCs w:val="26"/>
            <w:cs/>
            <w:lang w:bidi="lo-LA"/>
            <w:rPrChange w:id="1250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cs/>
                <w:lang w:bidi="lo-LA"/>
              </w:rPr>
            </w:rPrChange>
          </w:rPr>
          <w:delText>ໝວດທີ</w:delText>
        </w:r>
        <w:r w:rsidRPr="002C0BDB" w:rsidDel="00AE6D10">
          <w:rPr>
            <w:rFonts w:ascii="Phetsarath OT" w:eastAsia="Phetsarath OT" w:hAnsi="Phetsarath OT" w:cs="Phetsarath OT"/>
            <w:b w:val="0"/>
            <w:bCs w:val="0"/>
            <w:strike/>
            <w:color w:val="auto"/>
            <w:szCs w:val="26"/>
            <w:lang w:bidi="lo-LA"/>
            <w:rPrChange w:id="12510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lang w:bidi="lo-LA"/>
              </w:rPr>
            </w:rPrChange>
          </w:rPr>
          <w:delText xml:space="preserve"> 2</w:delText>
        </w:r>
        <w:bookmarkEnd w:id="12507"/>
      </w:del>
    </w:p>
    <w:p w14:paraId="39A43B00" w14:textId="43C50E67" w:rsidR="00CF59DB" w:rsidRPr="002C0BDB" w:rsidRDefault="0072440F">
      <w:pPr>
        <w:spacing w:after="0" w:line="340" w:lineRule="exact"/>
        <w:ind w:left="425" w:firstLine="624"/>
        <w:jc w:val="both"/>
        <w:rPr>
          <w:rFonts w:ascii="Phetsarath OT" w:eastAsia="Phetsarath OT" w:hAnsi="Phetsarath OT" w:cs="Phetsarath OT"/>
          <w:lang w:bidi="lo-LA"/>
          <w:rPrChange w:id="12511" w:author="NA" w:date="2021-12-30T11:44:00Z">
            <w:rPr>
              <w:rFonts w:ascii="Phetsarath OT" w:eastAsia="Phetsarath OT" w:hAnsi="Phetsarath OT" w:cs="Phetsarath OT"/>
              <w:color w:val="auto"/>
              <w:sz w:val="28"/>
              <w:szCs w:val="28"/>
              <w:lang w:bidi="lo-LA"/>
            </w:rPr>
          </w:rPrChange>
        </w:rPr>
        <w:pPrChange w:id="12512" w:author="Windows User" w:date="2022-01-12T15:26:00Z">
          <w:pPr>
            <w:pStyle w:val="Heading2"/>
            <w:jc w:val="center"/>
          </w:pPr>
        </w:pPrChange>
      </w:pPr>
      <w:bookmarkStart w:id="12513" w:name="_Toc77346209"/>
      <w:del w:id="12514" w:author="PSK" w:date="2021-08-05T16:06:00Z">
        <w:r w:rsidRPr="002C0BDB" w:rsidDel="00AE6D10">
          <w:rPr>
            <w:rFonts w:ascii="Phetsarath OT" w:eastAsia="Phetsarath OT" w:hAnsi="Phetsarath OT" w:cs="Phetsarath OT"/>
            <w:strike/>
            <w:sz w:val="26"/>
            <w:szCs w:val="26"/>
            <w:lang w:bidi="lo-LA"/>
            <w:rPrChange w:id="1251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lang w:bidi="lo-LA"/>
              </w:rPr>
            </w:rPrChange>
          </w:rPr>
          <w:delText>(</w:delText>
        </w:r>
        <w:r w:rsidRPr="002C0BDB" w:rsidDel="00AE6D10">
          <w:rPr>
            <w:rFonts w:ascii="Phetsarath OT" w:eastAsia="Phetsarath OT" w:hAnsi="Phetsarath OT" w:cs="Phetsarath OT" w:hint="cs"/>
            <w:strike/>
            <w:sz w:val="26"/>
            <w:szCs w:val="26"/>
            <w:cs/>
            <w:lang w:bidi="lo-LA"/>
            <w:rPrChange w:id="1251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cs/>
                <w:lang w:bidi="lo-LA"/>
              </w:rPr>
            </w:rPrChange>
          </w:rPr>
          <w:delText>ປັບປຸງ</w:delText>
        </w:r>
        <w:r w:rsidRPr="002C0BDB" w:rsidDel="00AE6D10">
          <w:rPr>
            <w:rFonts w:ascii="Phetsarath OT" w:eastAsia="Phetsarath OT" w:hAnsi="Phetsarath OT" w:cs="Phetsarath OT"/>
            <w:strike/>
            <w:sz w:val="26"/>
            <w:szCs w:val="26"/>
            <w:lang w:bidi="lo-LA"/>
            <w:rPrChange w:id="1251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lang w:bidi="lo-LA"/>
              </w:rPr>
            </w:rPrChange>
          </w:rPr>
          <w:delText xml:space="preserve">) </w:delText>
        </w:r>
        <w:r w:rsidRPr="002C0BDB" w:rsidDel="00AE6D10">
          <w:rPr>
            <w:rFonts w:ascii="Phetsarath OT" w:eastAsia="Phetsarath OT" w:hAnsi="Phetsarath OT" w:cs="Phetsarath OT" w:hint="cs"/>
            <w:strike/>
            <w:sz w:val="26"/>
            <w:szCs w:val="26"/>
            <w:cs/>
            <w:lang w:bidi="lo-LA"/>
            <w:rPrChange w:id="1251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cs/>
                <w:lang w:bidi="lo-LA"/>
              </w:rPr>
            </w:rPrChange>
          </w:rPr>
          <w:delText>ການເຊື່ອມຕໍ່ເຄືອຂ່າຍ</w:delText>
        </w:r>
        <w:r w:rsidRPr="002C0BDB" w:rsidDel="00AE6D10">
          <w:rPr>
            <w:rFonts w:ascii="Phetsarath OT" w:eastAsia="Phetsarath OT" w:hAnsi="Phetsarath OT" w:cs="Phetsarath OT"/>
            <w:strike/>
            <w:sz w:val="26"/>
            <w:szCs w:val="26"/>
            <w:lang w:bidi="lo-LA"/>
            <w:rPrChange w:id="1251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lang w:bidi="lo-LA"/>
              </w:rPr>
            </w:rPrChange>
          </w:rPr>
          <w:delText xml:space="preserve"> </w:delText>
        </w:r>
        <w:r w:rsidRPr="002C0BDB" w:rsidDel="00AE6D10">
          <w:rPr>
            <w:rFonts w:ascii="Phetsarath OT" w:eastAsia="Phetsarath OT" w:hAnsi="Phetsarath OT" w:cs="Phetsarath OT" w:hint="cs"/>
            <w:strike/>
            <w:sz w:val="26"/>
            <w:szCs w:val="26"/>
            <w:cs/>
            <w:lang w:bidi="lo-LA"/>
            <w:rPrChange w:id="1252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cs/>
                <w:lang w:bidi="lo-LA"/>
              </w:rPr>
            </w:rPrChange>
          </w:rPr>
          <w:delText>ແລະ</w:delText>
        </w:r>
        <w:r w:rsidRPr="002C0BDB" w:rsidDel="00AE6D10">
          <w:rPr>
            <w:rFonts w:ascii="Phetsarath OT" w:eastAsia="Phetsarath OT" w:hAnsi="Phetsarath OT" w:cs="Phetsarath OT"/>
            <w:strike/>
            <w:sz w:val="26"/>
            <w:szCs w:val="26"/>
            <w:lang w:bidi="lo-LA"/>
            <w:rPrChange w:id="1252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lang w:bidi="lo-LA"/>
              </w:rPr>
            </w:rPrChange>
          </w:rPr>
          <w:delText xml:space="preserve"> </w:delText>
        </w:r>
        <w:r w:rsidRPr="002C0BDB" w:rsidDel="00AE6D10">
          <w:rPr>
            <w:rFonts w:ascii="Phetsarath OT" w:eastAsia="Phetsarath OT" w:hAnsi="Phetsarath OT" w:cs="Phetsarath OT" w:hint="cs"/>
            <w:strike/>
            <w:sz w:val="26"/>
            <w:szCs w:val="26"/>
            <w:cs/>
            <w:lang w:bidi="lo-LA"/>
            <w:rPrChange w:id="1252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u w:val="single"/>
                <w:cs/>
                <w:lang w:bidi="lo-LA"/>
              </w:rPr>
            </w:rPrChange>
          </w:rPr>
          <w:delText>ການຄິດໄລ່ຄ່າເຊື່ອມຕໍ່</w:delText>
        </w:r>
        <w:r w:rsidRPr="002C0BDB" w:rsidDel="00AE6D10">
          <w:rPr>
            <w:rFonts w:ascii="Phetsarath OT" w:eastAsia="Phetsarath OT" w:hAnsi="Phetsarath OT" w:cs="Phetsarath OT"/>
            <w:strike/>
            <w:sz w:val="26"/>
            <w:szCs w:val="26"/>
            <w:lang w:bidi="lo-LA"/>
            <w:rPrChange w:id="1252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8"/>
                <w:u w:val="single"/>
                <w:lang w:bidi="lo-LA"/>
              </w:rPr>
            </w:rPrChange>
          </w:rPr>
          <w:delText xml:space="preserve"> </w:delText>
        </w:r>
        <w:r w:rsidRPr="002C0BDB" w:rsidDel="00AE6D10">
          <w:rPr>
            <w:rFonts w:ascii="Phetsarath OT" w:eastAsia="Phetsarath OT" w:hAnsi="Phetsarath OT" w:cs="Phetsarath OT" w:hint="cs"/>
            <w:strike/>
            <w:sz w:val="26"/>
            <w:szCs w:val="26"/>
            <w:cs/>
            <w:lang w:bidi="lo-LA"/>
            <w:rPrChange w:id="1252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8"/>
                <w:u w:val="single"/>
                <w:cs/>
                <w:lang w:bidi="lo-LA"/>
              </w:rPr>
            </w:rPrChange>
          </w:rPr>
          <w:delText>ໂທລະຄົມມະນາຄົມ</w:delText>
        </w:r>
      </w:del>
      <w:bookmarkEnd w:id="12513"/>
    </w:p>
    <w:p w14:paraId="6C784072" w14:textId="34AC9D29" w:rsidR="00897237" w:rsidRPr="002C0BDB" w:rsidRDefault="00FB62B3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  <w:lang w:bidi="lo-LA"/>
        </w:rPr>
        <w:pPrChange w:id="12525" w:author="NA" w:date="2021-12-27T11:51:00Z">
          <w:pPr>
            <w:pStyle w:val="Heading3"/>
          </w:pPr>
        </w:pPrChange>
      </w:pPr>
      <w:ins w:id="12526" w:author="NA" w:date="2021-12-27T11:51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ມາດຕາ</w:t>
        </w:r>
      </w:ins>
      <w:ins w:id="12527" w:author="Documents" w:date="2022-01-06T09:14:00Z">
        <w:r w:rsidR="00C86429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 xml:space="preserve"> </w:t>
        </w:r>
        <w:del w:id="12528" w:author="Windows User" w:date="2022-01-12T15:26:00Z">
          <w:r w:rsidR="00C86429" w:rsidDel="00EF56F8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</w:ins>
      <w:ins w:id="12529" w:author="NA" w:date="2021-12-27T11:53:00Z">
        <w:del w:id="12530" w:author="Documents" w:date="2022-01-06T09:14:00Z">
          <w:r w:rsidRPr="002C0BDB" w:rsidDel="00C86429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 </w:delText>
          </w:r>
        </w:del>
      </w:ins>
      <w:ins w:id="12531" w:author="NA" w:date="2021-12-27T11:51:00Z">
        <w:r w:rsidR="0032567B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>23</w:t>
        </w:r>
      </w:ins>
      <w:ins w:id="12532" w:author="Documents" w:date="2022-01-06T09:14:00Z">
        <w:r w:rsidR="00C86429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 xml:space="preserve"> </w:t>
        </w:r>
        <w:del w:id="12533" w:author="Windows User" w:date="2022-01-12T15:26:00Z">
          <w:r w:rsidR="00C86429" w:rsidDel="00EF56F8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</w:ins>
      <w:ins w:id="12534" w:author="NA" w:date="2021-12-27T11:51:00Z">
        <w:del w:id="12535" w:author="Documents" w:date="2022-01-06T09:14:00Z">
          <w:r w:rsidR="0032567B" w:rsidRPr="002C0BDB" w:rsidDel="00C86429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 </w:delText>
          </w:r>
        </w:del>
      </w:ins>
      <w:del w:id="12536" w:author="home" w:date="2021-07-12T06:25:00Z">
        <w:r w:rsidR="0072440F" w:rsidRPr="002C0BDB" w:rsidDel="00F17C2E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="0072440F"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  <w:r w:rsidR="00347C2B"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27</w:delText>
        </w:r>
        <w:r w:rsidR="0072440F"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bookmarkStart w:id="12537" w:name="_Toc77346210"/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(</w:t>
      </w:r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ປັບປຸງ</w:t>
      </w:r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 xml:space="preserve">) </w:t>
      </w:r>
      <w:ins w:id="12538" w:author="NA" w:date="2021-12-24T09:56:00Z">
        <w:r w:rsidR="00B30C5C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ການເຊື່ອມຕໍ່ເຄືອຂ່າຍໂທລະຄົມມະນາຄົມ</w:t>
      </w:r>
      <w:bookmarkEnd w:id="12537"/>
    </w:p>
    <w:p w14:paraId="5C4D4043" w14:textId="5A7DA7A7" w:rsidR="00AA1490" w:rsidRPr="002C0BDB" w:rsidRDefault="00D223BC">
      <w:pPr>
        <w:spacing w:after="0" w:line="340" w:lineRule="exact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  <w:rPrChange w:id="12539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2540" w:author="Documents" w:date="2022-01-11T08:39:00Z">
          <w:pPr>
            <w:tabs>
              <w:tab w:val="left" w:pos="90"/>
            </w:tabs>
            <w:spacing w:after="0" w:line="240" w:lineRule="auto"/>
            <w:ind w:left="720" w:firstLine="360"/>
            <w:jc w:val="thaiDistribute"/>
          </w:pPr>
        </w:pPrChange>
      </w:pPr>
      <w:ins w:id="12541" w:author="NA" w:date="2021-12-27T08:39:00Z">
        <w:del w:id="12542" w:author="Windows User" w:date="2022-01-12T15:26:00Z">
          <w:r w:rsidRPr="002C0BDB" w:rsidDel="00EF56F8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</w:del>
      </w:ins>
      <w:ins w:id="12543" w:author="NA" w:date="2021-12-27T11:51:00Z">
        <w:del w:id="12544" w:author="Windows User" w:date="2022-01-12T15:26:00Z">
          <w:r w:rsidR="0032567B" w:rsidRPr="002C0BDB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545" w:author="Documents" w:date="2022-01-06T09:04:00Z">
        <w:del w:id="12546" w:author="Windows User" w:date="2022-01-12T15:26:00Z">
          <w:r w:rsidR="00D27177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2547" w:author="home" w:date="2021-07-12T06:25:00Z">
        <w:del w:id="12548" w:author="PSK" w:date="2021-07-16T15:32:00Z">
          <w:r w:rsidR="00F17C2E" w:rsidRPr="002C0BDB" w:rsidDel="00CF59D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54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tab/>
          </w:r>
        </w:del>
      </w:ins>
      <w:r w:rsidR="00AA1490" w:rsidRPr="00531C81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  <w:rPrChange w:id="12550" w:author="Windows User" w:date="2022-01-28T08:1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ການເຊື່ອມຕໍ່ເຄືອຂ່າຍໂທລະຄົມມະນາຄົມ</w:t>
      </w:r>
      <w:r w:rsidR="00AA1490" w:rsidRPr="00531C81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  <w:rPrChange w:id="12551" w:author="Windows User" w:date="2022-01-28T08:1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del w:id="12552" w:author="PSK" w:date="2021-08-05T16:15:00Z">
        <w:r w:rsidR="00AA1490" w:rsidRPr="00531C81" w:rsidDel="00881E6A">
          <w:rPr>
            <w:rFonts w:ascii="Phetsarath OT" w:eastAsia="Phetsarath OT" w:hAnsi="Phetsarath OT" w:cs="Phetsarath OT" w:hint="cs"/>
            <w:spacing w:val="4"/>
            <w:sz w:val="24"/>
            <w:szCs w:val="24"/>
            <w:cs/>
            <w:lang w:bidi="lo-LA"/>
            <w:rPrChange w:id="12553" w:author="Windows User" w:date="2022-01-28T08:1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ແມ່ນ</w:delText>
        </w:r>
      </w:del>
      <w:r w:rsidR="00AA1490" w:rsidRPr="00531C81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  <w:rPrChange w:id="12554" w:author="Windows User" w:date="2022-01-28T08:1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ຕ້ອງປະຕິບັດຕາມຫຼັກການລວມສູນການສື່</w:t>
      </w:r>
      <w:ins w:id="12555" w:author="NA" w:date="2021-12-27T11:51:00Z">
        <w:r w:rsidR="0032567B" w:rsidRPr="00531C81">
          <w:rPr>
            <w:rFonts w:ascii="Phetsarath OT" w:eastAsia="Phetsarath OT" w:hAnsi="Phetsarath OT" w:cs="Phetsarath OT"/>
            <w:spacing w:val="4"/>
            <w:sz w:val="24"/>
            <w:szCs w:val="24"/>
            <w:cs/>
            <w:lang w:bidi="lo-LA"/>
            <w:rPrChange w:id="12556" w:author="Windows User" w:date="2022-01-28T08:1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r w:rsidR="00AA1490" w:rsidRPr="00531C81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  <w:rPrChange w:id="12557" w:author="Windows User" w:date="2022-01-28T08:1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ສານ</w:t>
      </w:r>
      <w:del w:id="12558" w:author="NA" w:date="2021-12-27T11:52:00Z">
        <w:r w:rsidR="00AA1490" w:rsidRPr="00531C81" w:rsidDel="0032567B">
          <w:rPr>
            <w:rFonts w:ascii="Phetsarath OT" w:eastAsia="Phetsarath OT" w:hAnsi="Phetsarath OT" w:cs="Phetsarath OT"/>
            <w:spacing w:val="4"/>
            <w:sz w:val="24"/>
            <w:szCs w:val="24"/>
            <w:cs/>
            <w:lang w:bidi="lo-LA"/>
            <w:rPrChange w:id="12559" w:author="Windows User" w:date="2022-01-28T08:1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ins w:id="12560" w:author="NA" w:date="2021-12-27T11:52:00Z">
        <w:r w:rsidR="0032567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2561" w:author="PSK" w:date="2021-08-05T16:15:00Z">
        <w:r w:rsidR="00881E6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56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ຊຶ່ງ</w:t>
        </w:r>
      </w:ins>
      <w:del w:id="12563" w:author="PSK" w:date="2021-08-05T16:15:00Z">
        <w:r w:rsidR="00AA1490" w:rsidRPr="002C0BDB" w:rsidDel="00881E6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56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ເຊິ່ງ</w:delText>
        </w:r>
      </w:del>
      <w:del w:id="12565" w:author="NA" w:date="2021-12-24T09:57:00Z">
        <w:r w:rsidR="00AA1490" w:rsidRPr="002C0BDB" w:rsidDel="00B30C5C">
          <w:rPr>
            <w:rFonts w:ascii="Phetsarath OT" w:eastAsia="Phetsarath OT" w:hAnsi="Phetsarath OT" w:cs="Phetsarath OT"/>
            <w:sz w:val="24"/>
            <w:szCs w:val="24"/>
            <w:lang w:bidi="lo-LA"/>
            <w:rPrChange w:id="1256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</w:del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67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ຜູ້ໃຫ້ບໍລິການໂທລະຄົມມະນາຄົມ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568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del w:id="12569" w:author="PSK" w:date="2021-08-05T16:15:00Z">
        <w:r w:rsidR="00AA1490" w:rsidRPr="002C0BDB" w:rsidDel="00881E6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57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ມີຄວາມອິດສະຫຼະໃນ</w:delText>
        </w:r>
      </w:del>
      <w:ins w:id="12571" w:author="PSK" w:date="2021-08-05T16:15:00Z">
        <w:r w:rsidR="00881E6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57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ສາມາດ</w:t>
        </w:r>
      </w:ins>
      <w:del w:id="12573" w:author="PSK" w:date="2021-08-05T16:15:00Z">
        <w:r w:rsidR="00AA1490" w:rsidRPr="002C0BDB" w:rsidDel="00881E6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57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ການ</w:delText>
        </w:r>
      </w:del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75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ເລືອກ</w:t>
      </w:r>
      <w:del w:id="12576" w:author="PSK" w:date="2021-08-05T16:15:00Z">
        <w:r w:rsidR="00AA1490" w:rsidRPr="002C0BDB" w:rsidDel="00881E6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57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ຈະ</w:delText>
        </w:r>
      </w:del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78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ເຊື່ອມຕໍ່ກັບເຄືອຂ່າຍຕ່າງໆ</w:t>
      </w:r>
      <w:ins w:id="12579" w:author="PSK" w:date="2021-08-10T11:34:00Z">
        <w:r w:rsidR="00C21FB8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58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8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ທັງພາຍໃນ</w:t>
      </w:r>
      <w:ins w:id="12582" w:author="HP" w:date="2021-07-12T11:49:00Z">
        <w:r w:rsidR="003C40F5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58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8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ins w:id="12585" w:author="HP" w:date="2021-07-12T11:49:00Z">
        <w:r w:rsidR="003C40F5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58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87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ຕ່າງປະເທດ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588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89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ໂດຍຜ່ານເຄືອຂ່າຍ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590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9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592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93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ຈຸດເຊື່ອມຕໍ່ຕ່າງໆ</w:t>
      </w:r>
      <w:ins w:id="12594" w:author="PSK" w:date="2021-08-10T11:34:00Z">
        <w:r w:rsidR="00C21FB8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59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96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ທີ່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597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598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ກະຊວງ</w:t>
      </w:r>
      <w:del w:id="12599" w:author="NA" w:date="2021-12-30T10:58:00Z">
        <w:r w:rsidR="00AA1490" w:rsidRPr="002C0BDB" w:rsidDel="000F0AE4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60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0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ເຕັກໂນໂລຊີ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602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03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604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05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ການສື່ສານ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606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07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ກຳນົດ</w:t>
      </w:r>
      <w:del w:id="12608" w:author="PSK" w:date="2021-07-10T13:24:00Z">
        <w:r w:rsidR="00AA1490" w:rsidRPr="002C0BDB" w:rsidDel="00BB192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0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ໄວ້</w:delText>
        </w:r>
      </w:del>
      <w:r w:rsidR="00AA1490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610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t xml:space="preserve">,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1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ພ້ອມກັນນັ້ນ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612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13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ກໍ</w:t>
      </w:r>
      <w:ins w:id="12614" w:author="PSK" w:date="2021-07-10T13:24:00Z">
        <w:del w:id="12615" w:author="NA" w:date="2021-12-23T11:37:00Z">
          <w:r w:rsidR="00BB1923" w:rsidRPr="002C0BDB" w:rsidDel="0097494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61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່</w:delText>
          </w:r>
        </w:del>
      </w:ins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17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ຕ້ອງສະໜອງຂໍ້ມູນການເຊື່ອມຕໍ່ເຄືອຂ່າຍ</w:t>
      </w:r>
      <w:r w:rsidR="00AA1490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618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AA1490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19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u w:val="single"/>
              <w:cs/>
              <w:lang w:bidi="lo-LA"/>
            </w:rPr>
          </w:rPrChange>
        </w:rPr>
        <w:t>ໃຫ້</w:t>
      </w:r>
      <w:del w:id="12620" w:author="NA" w:date="2021-12-23T11:36:00Z">
        <w:r w:rsidR="00AA1490" w:rsidRPr="002C0BDB" w:rsidDel="0097494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2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ກັບ</w:delText>
        </w:r>
      </w:del>
      <w:ins w:id="12622" w:author="PSK" w:date="2021-08-05T16:17:00Z">
        <w:del w:id="12623" w:author="NA" w:date="2021-12-23T11:37:00Z">
          <w:r w:rsidR="00881E6A" w:rsidRPr="002C0BDB" w:rsidDel="0097494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62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881E6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2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ຂະແໜງການ</w:t>
        </w:r>
        <w:del w:id="12626" w:author="NA" w:date="2021-12-30T10:58:00Z">
          <w:r w:rsidR="00881E6A" w:rsidRPr="002C0BDB" w:rsidDel="000F0AE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62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12628" w:author="HP" w:date="2021-08-08T11:27:00Z">
        <w:r w:rsidR="004C039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2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ເຕັກໂນໂລຊີ</w:t>
        </w:r>
        <w:r w:rsidR="004C0395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63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4C039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3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4C0395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63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4C039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3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</w:t>
        </w:r>
      </w:ins>
      <w:del w:id="12634" w:author="PSK" w:date="2021-08-05T16:17:00Z">
        <w:r w:rsidR="00AA1490" w:rsidRPr="002C0BDB" w:rsidDel="00881E6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ອົງການຄຸ້ມຄອງໂທລະຄົມມະນາຄົມ</w:delText>
        </w:r>
        <w:r w:rsidR="00AA1490" w:rsidRPr="002C0BDB" w:rsidDel="00881E6A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63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.</w:delText>
        </w:r>
      </w:del>
      <w:ins w:id="12637" w:author="PSK" w:date="2021-08-05T16:17:00Z">
        <w:del w:id="12638" w:author="HP" w:date="2021-08-08T11:27:00Z">
          <w:r w:rsidR="00881E6A" w:rsidRPr="002C0BDB" w:rsidDel="004C0395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63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ຕສ</w:delText>
          </w:r>
        </w:del>
        <w:r w:rsidR="00881E6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64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.</w:t>
        </w:r>
      </w:ins>
    </w:p>
    <w:p w14:paraId="0877AF9A" w14:textId="3AC8C242" w:rsidR="002E04C1" w:rsidDel="00EF56F8" w:rsidRDefault="0032567B">
      <w:pPr>
        <w:spacing w:after="0" w:line="340" w:lineRule="exact"/>
        <w:ind w:left="426" w:firstLine="1417"/>
        <w:jc w:val="both"/>
        <w:rPr>
          <w:ins w:id="12641" w:author="Documents" w:date="2022-01-07T10:33:00Z"/>
          <w:del w:id="12642" w:author="Windows User" w:date="2022-01-12T15:26:00Z"/>
          <w:rFonts w:ascii="Phetsarath OT" w:eastAsia="Phetsarath OT" w:hAnsi="Phetsarath OT" w:cs="Phetsarath OT"/>
          <w:sz w:val="24"/>
          <w:szCs w:val="24"/>
          <w:lang w:bidi="lo-LA"/>
        </w:rPr>
        <w:pPrChange w:id="12643" w:author="Documents" w:date="2022-01-11T08:39:00Z">
          <w:pPr>
            <w:spacing w:after="0" w:line="240" w:lineRule="auto"/>
            <w:ind w:left="720" w:firstLine="720"/>
            <w:jc w:val="thaiDistribute"/>
          </w:pPr>
        </w:pPrChange>
      </w:pPr>
      <w:ins w:id="12644" w:author="NA" w:date="2021-12-27T11:51:00Z">
        <w:del w:id="12645" w:author="Windows User" w:date="2022-01-12T15:26:00Z">
          <w:r w:rsidRPr="002C0BDB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646" w:author="NA" w:date="2021-12-27T11:54:00Z">
        <w:del w:id="12647" w:author="Windows User" w:date="2022-01-12T15:26:00Z">
          <w:r w:rsidR="00FB62B3" w:rsidRPr="002C0BDB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648" w:author="Documents" w:date="2022-01-06T09:04:00Z">
        <w:del w:id="12649" w:author="Windows User" w:date="2022-01-12T15:26:00Z">
          <w:r w:rsidR="00D27177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50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ຜູ້ໃຫ້ບໍລິການໂທລະຄົມມະນາຄົມ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12651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cs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65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ຕ້ອງຮັບປະກັນເງື່ອນໄຂທາງດ້ານເຕັກນິກ</w:t>
      </w:r>
      <w:ins w:id="12653" w:author="PSK" w:date="2021-07-10T13:44:00Z">
        <w:r w:rsidR="00B7595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ການເຊື່ອມຕໍ່</w:t>
        </w:r>
      </w:ins>
      <w:ins w:id="12655" w:author="PSK" w:date="2021-07-10T13:43:00Z">
        <w:r w:rsidR="00B7595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65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del w:id="12657" w:author="PSK" w:date="2021-07-10T13:43:00Z">
        <w:r w:rsidR="0072440F" w:rsidRPr="002C0BDB" w:rsidDel="00B75950">
          <w:rPr>
            <w:rFonts w:ascii="Phetsarath OT" w:eastAsia="Phetsarath OT" w:hAnsi="Phetsarath OT" w:cs="Phetsarath OT"/>
            <w:sz w:val="24"/>
            <w:szCs w:val="24"/>
            <w:lang w:bidi="lo-LA"/>
            <w:rPrChange w:id="1265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</w:del>
      <w:del w:id="12659" w:author="PSK" w:date="2021-07-10T13:39:00Z">
        <w:r w:rsidR="0072440F" w:rsidRPr="002C0BDB" w:rsidDel="00BA0B1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6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ກ່ຽວກັບ</w:delText>
        </w:r>
      </w:del>
      <w:del w:id="12661" w:author="PSK" w:date="2021-07-10T13:43:00Z">
        <w:r w:rsidR="0072440F" w:rsidRPr="002C0BDB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6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ການເຊື່ອມຕໍ່</w:delText>
        </w:r>
        <w:r w:rsidR="0072440F" w:rsidRPr="002C0BDB" w:rsidDel="00B75950">
          <w:rPr>
            <w:rFonts w:ascii="Phetsarath OT" w:eastAsia="Phetsarath OT" w:hAnsi="Phetsarath OT" w:cs="Phetsarath OT"/>
            <w:sz w:val="24"/>
            <w:szCs w:val="24"/>
            <w:lang w:bidi="lo-LA"/>
            <w:rPrChange w:id="1266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delText xml:space="preserve"> </w:delText>
        </w:r>
      </w:del>
      <w:del w:id="12664" w:author="PSK" w:date="2021-07-10T13:38:00Z">
        <w:r w:rsidR="0072440F" w:rsidRPr="002C0BDB" w:rsidDel="00BA0B1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6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ເຊັ່ນ</w:delText>
        </w:r>
        <w:r w:rsidR="0072440F" w:rsidRPr="002C0BDB" w:rsidDel="00BA0B1A">
          <w:rPr>
            <w:rFonts w:ascii="Phetsarath OT" w:eastAsia="Phetsarath OT" w:hAnsi="Phetsarath OT" w:cs="Phetsarath OT"/>
            <w:sz w:val="24"/>
            <w:szCs w:val="24"/>
            <w:lang w:bidi="lo-LA"/>
            <w:rPrChange w:id="1266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</w:del>
      <w:del w:id="12667" w:author="PSK" w:date="2021-07-10T13:39:00Z">
        <w:r w:rsidR="0072440F" w:rsidRPr="002C0BDB" w:rsidDel="00BA0B1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6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ປະຕິບັດ</w:delText>
        </w:r>
      </w:del>
      <w:ins w:id="12669" w:author="PSK" w:date="2021-07-12T15:49:00Z">
        <w:r w:rsidR="00881E6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7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ຕາມການກຳນົດ</w:t>
        </w:r>
        <w:del w:id="12671" w:author="NA" w:date="2021-12-30T10:58:00Z">
          <w:r w:rsidR="00881E6A" w:rsidRPr="002C0BDB" w:rsidDel="000F0AE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67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881E6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7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ຂອງ</w:t>
        </w:r>
        <w:del w:id="12674" w:author="NA" w:date="2021-12-30T10:58:00Z">
          <w:r w:rsidR="00A9178A" w:rsidRPr="002C0BDB" w:rsidDel="000F0AE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6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  <w:r w:rsidR="00A9178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ກະຊວງ</w:t>
        </w:r>
        <w:del w:id="12677" w:author="Documents" w:date="2022-01-11T11:26:00Z">
          <w:r w:rsidR="00A9178A" w:rsidRPr="002C0BDB" w:rsidDel="000003E1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6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  <w:r w:rsidR="00A9178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ເຕັກໂນໂລຊີ</w:t>
        </w:r>
        <w:r w:rsidR="00A9178A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6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="00A9178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ແລະ</w:t>
        </w:r>
        <w:r w:rsidR="00A9178A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6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="00A9178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ການສື່ສານ</w:t>
        </w:r>
        <w:r w:rsidR="00A9178A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6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.</w:t>
        </w:r>
      </w:ins>
    </w:p>
    <w:p w14:paraId="701BBEB5" w14:textId="77777777" w:rsidR="000003E1" w:rsidRDefault="000003E1">
      <w:pPr>
        <w:spacing w:after="0" w:line="340" w:lineRule="exact"/>
        <w:ind w:left="426" w:firstLine="1417"/>
        <w:jc w:val="both"/>
        <w:rPr>
          <w:ins w:id="12685" w:author="Documents" w:date="2022-01-11T11:26:00Z"/>
          <w:rFonts w:ascii="Phetsarath OT" w:eastAsia="Phetsarath OT" w:hAnsi="Phetsarath OT" w:cs="Phetsarath OT"/>
          <w:sz w:val="24"/>
          <w:szCs w:val="24"/>
          <w:lang w:bidi="lo-LA"/>
        </w:rPr>
        <w:pPrChange w:id="12686" w:author="Windows User" w:date="2022-01-12T15:26:00Z">
          <w:pPr>
            <w:spacing w:after="0" w:line="240" w:lineRule="auto"/>
            <w:ind w:left="720" w:firstLine="720"/>
            <w:jc w:val="thaiDistribute"/>
          </w:pPr>
        </w:pPrChange>
      </w:pPr>
    </w:p>
    <w:p w14:paraId="1AA72515" w14:textId="72984A3C" w:rsidR="00B75950" w:rsidRPr="002C0BDB" w:rsidDel="00EF56F8" w:rsidRDefault="0072440F">
      <w:pPr>
        <w:spacing w:after="0" w:line="340" w:lineRule="exact"/>
        <w:ind w:left="567" w:firstLine="1276"/>
        <w:jc w:val="both"/>
        <w:rPr>
          <w:ins w:id="12687" w:author="PSK" w:date="2021-07-10T13:43:00Z"/>
          <w:del w:id="12688" w:author="Windows User" w:date="2022-01-12T15:26:00Z"/>
          <w:rFonts w:ascii="Phetsarath OT" w:eastAsia="Phetsarath OT" w:hAnsi="Phetsarath OT" w:cs="Phetsarath OT"/>
          <w:sz w:val="24"/>
          <w:szCs w:val="24"/>
          <w:lang w:bidi="lo-LA"/>
          <w:rPrChange w:id="12689" w:author="NA" w:date="2021-12-30T11:44:00Z">
            <w:rPr>
              <w:ins w:id="12690" w:author="PSK" w:date="2021-07-10T13:43:00Z"/>
              <w:del w:id="12691" w:author="Windows User" w:date="2022-01-12T15:26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2692" w:author="NA" w:date="2021-12-24T09:57:00Z">
          <w:pPr>
            <w:spacing w:after="0" w:line="240" w:lineRule="auto"/>
            <w:ind w:left="720" w:firstLine="720"/>
            <w:jc w:val="thaiDistribute"/>
          </w:pPr>
        </w:pPrChange>
      </w:pPr>
      <w:del w:id="12693" w:author="PSK" w:date="2021-07-12T15:42:00Z">
        <w:r w:rsidRPr="002C0BDB" w:rsidDel="001E72E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69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ຕາມ</w:delText>
        </w:r>
      </w:del>
    </w:p>
    <w:p w14:paraId="194648D5" w14:textId="77777777" w:rsidR="00B75950" w:rsidRPr="002C0BDB" w:rsidRDefault="00B75950">
      <w:pPr>
        <w:spacing w:after="0" w:line="340" w:lineRule="exact"/>
        <w:ind w:left="567" w:firstLine="1276"/>
        <w:jc w:val="both"/>
        <w:rPr>
          <w:ins w:id="12695" w:author="PSK" w:date="2021-07-10T13:43:00Z"/>
          <w:rFonts w:ascii="Phetsarath OT" w:eastAsia="Phetsarath OT" w:hAnsi="Phetsarath OT" w:cs="Phetsarath OT"/>
          <w:sz w:val="24"/>
          <w:szCs w:val="24"/>
          <w:lang w:bidi="lo-LA"/>
          <w:rPrChange w:id="12696" w:author="NA" w:date="2021-12-30T11:44:00Z">
            <w:rPr>
              <w:ins w:id="12697" w:author="PSK" w:date="2021-07-10T13:43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2698" w:author="Windows User" w:date="2022-01-12T15:26:00Z">
          <w:pPr>
            <w:spacing w:after="0" w:line="240" w:lineRule="auto"/>
            <w:ind w:left="720" w:firstLine="720"/>
            <w:jc w:val="thaiDistribute"/>
          </w:pPr>
        </w:pPrChange>
      </w:pPr>
    </w:p>
    <w:p w14:paraId="3864E1AE" w14:textId="2E6AA90B" w:rsidR="00897237" w:rsidRPr="00EF56F8" w:rsidDel="00B75950" w:rsidRDefault="00FB62B3">
      <w:pPr>
        <w:spacing w:after="0" w:line="340" w:lineRule="exact"/>
        <w:jc w:val="thaiDistribute"/>
        <w:rPr>
          <w:del w:id="12699" w:author="PSK" w:date="2021-07-10T13:45:00Z"/>
          <w:rFonts w:ascii="Phetsarath OT" w:eastAsia="Phetsarath OT" w:hAnsi="Phetsarath OT" w:cs="Phetsarath OT"/>
          <w:sz w:val="24"/>
          <w:szCs w:val="24"/>
          <w:lang w:bidi="lo-LA"/>
          <w:rPrChange w:id="12700" w:author="Windows User" w:date="2022-01-12T15:27:00Z">
            <w:rPr>
              <w:del w:id="12701" w:author="PSK" w:date="2021-07-10T13:45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2702" w:author="NA" w:date="2021-12-27T11:54:00Z">
          <w:pPr>
            <w:spacing w:after="0" w:line="240" w:lineRule="auto"/>
            <w:ind w:left="720" w:firstLine="720"/>
            <w:jc w:val="thaiDistribute"/>
          </w:pPr>
        </w:pPrChange>
      </w:pPr>
      <w:ins w:id="12703" w:author="NA" w:date="2021-12-27T11:54:00Z">
        <w:r w:rsidRPr="0086157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ມາດຕາ</w:t>
        </w:r>
      </w:ins>
      <w:ins w:id="12704" w:author="Documents" w:date="2022-01-06T09:15:00Z">
        <w:r w:rsidR="00C86429" w:rsidRPr="00861570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del w:id="12705" w:author="Windows User" w:date="2022-01-12T15:27:00Z">
          <w:r w:rsidR="00C86429" w:rsidRPr="00861570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706" w:author="NA" w:date="2021-12-27T11:54:00Z">
        <w:del w:id="12707" w:author="Documents" w:date="2022-01-06T09:15:00Z">
          <w:r w:rsidRPr="00861570" w:rsidDel="00C8642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  <w:del w:id="12708" w:author="Documents" w:date="2022-01-06T09:14:00Z">
          <w:r w:rsidRPr="00861570" w:rsidDel="00C8642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  <w:r w:rsidRPr="00861570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24</w:t>
        </w:r>
      </w:ins>
      <w:ins w:id="12709" w:author="Documents" w:date="2022-01-06T09:15:00Z">
        <w:r w:rsidR="00C86429" w:rsidRPr="00861570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del w:id="12710" w:author="Windows User" w:date="2022-01-12T15:27:00Z">
          <w:r w:rsidR="00C86429" w:rsidRPr="00EF56F8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711" w:author="NA" w:date="2021-12-27T11:54:00Z">
        <w:del w:id="12712" w:author="Documents" w:date="2022-01-06T09:15:00Z">
          <w:r w:rsidRPr="00EF56F8" w:rsidDel="00C8642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  <w:del w:id="12713" w:author="Documents" w:date="2022-01-06T09:14:00Z">
          <w:r w:rsidRPr="00EF56F8" w:rsidDel="00C8642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commentRangeStart w:id="12714"/>
      <w:commentRangeStart w:id="12715"/>
      <w:del w:id="12716" w:author="PSK" w:date="2021-07-10T13:45:00Z"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17" w:author="Windows User" w:date="2022-01-12T15:27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ມາດຕະຖານ</w:delText>
        </w:r>
        <w:commentRangeEnd w:id="12714"/>
        <w:commentRangeEnd w:id="12715"/>
        <w:r w:rsidR="000432EE" w:rsidRPr="00EF56F8" w:rsidDel="00B75950">
          <w:rPr>
            <w:rStyle w:val="CommentReference"/>
            <w:rFonts w:ascii="Phetsarath OT" w:eastAsia="Phetsarath OT" w:hAnsi="Phetsarath OT" w:cs="Phetsarath OT"/>
            <w:rPrChange w:id="12718" w:author="Windows User" w:date="2022-01-12T15:27:00Z">
              <w:rPr>
                <w:rStyle w:val="CommentReference"/>
              </w:rPr>
            </w:rPrChange>
          </w:rPr>
          <w:commentReference w:id="12714"/>
        </w:r>
        <w:r w:rsidR="000432EE" w:rsidRPr="00EF56F8" w:rsidDel="00B75950">
          <w:rPr>
            <w:rStyle w:val="CommentReference"/>
            <w:rFonts w:ascii="Phetsarath OT" w:eastAsia="Phetsarath OT" w:hAnsi="Phetsarath OT" w:cs="Phetsarath OT"/>
            <w:rPrChange w:id="12719" w:author="Windows User" w:date="2022-01-12T15:27:00Z">
              <w:rPr>
                <w:rStyle w:val="CommentReference"/>
              </w:rPr>
            </w:rPrChange>
          </w:rPr>
          <w:commentReference w:id="12715"/>
        </w:r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20" w:author="Windows User" w:date="2022-01-12T15:27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ດ້ານການເຊື່ອມຕໍ່ເຄືອຂ່າຍໂທລະຄົມມະນາຄົມ</w:delText>
        </w:r>
        <w:r w:rsidR="0072440F" w:rsidRPr="00EF56F8" w:rsidDel="00B7595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721" w:author="Windows User" w:date="2022-01-12T15:27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22" w:author="Windows User" w:date="2022-01-12T15:27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ທີ່</w:delText>
        </w:r>
        <w:r w:rsidR="0072440F" w:rsidRPr="00EF56F8" w:rsidDel="00B75950">
          <w:rPr>
            <w:rFonts w:ascii="Phetsarath OT" w:eastAsia="Phetsarath OT" w:hAnsi="Phetsarath OT" w:cs="Phetsarath OT"/>
            <w:sz w:val="24"/>
            <w:szCs w:val="24"/>
            <w:rPrChange w:id="12723" w:author="Windows User" w:date="2022-01-12T15:27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</w:rPr>
            </w:rPrChange>
          </w:rPr>
          <w:delText xml:space="preserve"> </w:delText>
        </w:r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24" w:author="Windows User" w:date="2022-01-12T15:27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ກະຊວງເຕັກໂນໂລຊີ</w:delText>
        </w:r>
        <w:r w:rsidR="0072440F" w:rsidRPr="00EF56F8" w:rsidDel="00B7595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725" w:author="Windows User" w:date="2022-01-12T15:27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26" w:author="Windows User" w:date="2022-01-12T15:27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72440F" w:rsidRPr="00EF56F8" w:rsidDel="00B7595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727" w:author="Windows User" w:date="2022-01-12T15:27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28" w:author="Windows User" w:date="2022-01-12T15:27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="0072440F" w:rsidRPr="00EF56F8" w:rsidDel="00B75950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29" w:author="Windows User" w:date="2022-01-12T15:27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ກຳນົດ</w:delText>
        </w:r>
        <w:r w:rsidR="0072440F" w:rsidRPr="00EF56F8" w:rsidDel="00B75950">
          <w:rPr>
            <w:rFonts w:ascii="Phetsarath OT" w:eastAsia="Phetsarath OT" w:hAnsi="Phetsarath OT" w:cs="Phetsarath OT"/>
            <w:sz w:val="24"/>
            <w:szCs w:val="24"/>
            <w:rPrChange w:id="12730" w:author="Windows User" w:date="2022-01-12T15:27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31" w:author="Windows User" w:date="2022-01-12T15:27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ແລະ</w:delText>
        </w:r>
        <w:r w:rsidR="0072440F" w:rsidRPr="00EF56F8" w:rsidDel="00B7595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732" w:author="Windows User" w:date="2022-01-12T15:27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33" w:author="Windows User" w:date="2022-01-12T15:27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ຕ້ອງຮັບປະກັນຄວາມປອດໄພ</w:delText>
        </w:r>
        <w:r w:rsidR="0072440F" w:rsidRPr="00EF56F8" w:rsidDel="00B7595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734" w:author="Windows User" w:date="2022-01-12T15:27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72440F" w:rsidRPr="00EF56F8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35" w:author="Windows User" w:date="2022-01-12T15:27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ຂອງເຄືອຂ່າຍ</w:delText>
        </w:r>
        <w:r w:rsidR="0072440F" w:rsidRPr="00EF56F8" w:rsidDel="00B7595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2736" w:author="Windows User" w:date="2022-01-12T15:27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>.</w:delText>
        </w:r>
        <w:bookmarkStart w:id="12737" w:name="_Toc77346050"/>
        <w:bookmarkStart w:id="12738" w:name="_Toc77346211"/>
        <w:bookmarkEnd w:id="12737"/>
        <w:bookmarkEnd w:id="12738"/>
      </w:del>
    </w:p>
    <w:p w14:paraId="1132A2EF" w14:textId="77777777" w:rsidR="00897237" w:rsidRPr="002C0BDB" w:rsidDel="00B75950" w:rsidRDefault="00897237">
      <w:pPr>
        <w:spacing w:after="0" w:line="340" w:lineRule="exact"/>
        <w:jc w:val="both"/>
        <w:rPr>
          <w:del w:id="12739" w:author="PSK" w:date="2021-07-10T13:45:00Z"/>
          <w:rFonts w:ascii="Phetsarath OT" w:eastAsia="Phetsarath OT" w:hAnsi="Phetsarath OT" w:cs="Phetsarath OT"/>
          <w:szCs w:val="22"/>
          <w:lang w:bidi="lo-LA"/>
          <w:rPrChange w:id="12740" w:author="NA" w:date="2021-12-30T11:44:00Z">
            <w:rPr>
              <w:del w:id="12741" w:author="PSK" w:date="2021-07-10T13:45:00Z"/>
              <w:rFonts w:ascii="Phetsarath OT" w:eastAsia="Phetsarath OT" w:hAnsi="Phetsarath OT" w:cs="Phetsarath OT"/>
              <w:color w:val="000000"/>
              <w:szCs w:val="22"/>
              <w:lang w:bidi="lo-LA"/>
            </w:rPr>
          </w:rPrChange>
        </w:rPr>
        <w:pPrChange w:id="12742" w:author="NA" w:date="2021-12-27T11:54:00Z">
          <w:pPr>
            <w:numPr>
              <w:numId w:val="80"/>
            </w:numPr>
            <w:spacing w:after="0" w:line="240" w:lineRule="auto"/>
            <w:ind w:left="720" w:hanging="360"/>
            <w:jc w:val="both"/>
          </w:pPr>
        </w:pPrChange>
      </w:pPr>
      <w:bookmarkStart w:id="12743" w:name="_Toc77346051"/>
      <w:bookmarkStart w:id="12744" w:name="_Toc77346212"/>
      <w:bookmarkEnd w:id="12743"/>
      <w:bookmarkEnd w:id="12744"/>
    </w:p>
    <w:p w14:paraId="5EA172AE" w14:textId="67565A90" w:rsidR="00897237" w:rsidRPr="002C0BDB" w:rsidRDefault="0072440F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  <w:lang w:bidi="lo-LA"/>
        </w:rPr>
        <w:pPrChange w:id="12745" w:author="NA" w:date="2021-12-27T11:54:00Z">
          <w:pPr>
            <w:pStyle w:val="Heading3"/>
          </w:pPr>
        </w:pPrChange>
      </w:pPr>
      <w:del w:id="12746" w:author="home" w:date="2021-07-12T06:26:00Z">
        <w:r w:rsidRPr="002C0BDB" w:rsidDel="00F17C2E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  <w:r w:rsidR="00347C2B"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28</w:delText>
        </w:r>
        <w:r w:rsidR="00A448F0"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bookmarkStart w:id="12747" w:name="_Toc77346213"/>
      <w:r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(</w:t>
      </w:r>
      <w:del w:id="12748" w:author="Windows User" w:date="2022-01-12T15:27:00Z">
        <w:r w:rsidRPr="002C0BDB" w:rsidDel="00EF56F8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ປັບປຸງ</w:t>
      </w:r>
      <w:r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)</w:t>
      </w:r>
      <w:ins w:id="12749" w:author="NA" w:date="2021-12-27T08:39:00Z">
        <w:r w:rsidR="00D223BC" w:rsidRPr="002C0BDB">
          <w:rPr>
            <w:rFonts w:ascii="Phetsarath OT" w:eastAsia="Phetsarath OT" w:hAnsi="Phetsarath OT" w:cs="Phetsarath OT"/>
            <w:color w:val="auto"/>
            <w:sz w:val="20"/>
            <w:szCs w:val="24"/>
            <w:lang w:bidi="lo-LA"/>
          </w:rPr>
          <w:t xml:space="preserve"> </w:t>
        </w:r>
      </w:ins>
      <w:del w:id="12750" w:author="home" w:date="2021-07-12T06:26:00Z">
        <w:r w:rsidRPr="002C0BDB" w:rsidDel="00F17C2E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.</w:delText>
        </w:r>
      </w:del>
      <w:r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ການຄິດໄລ່ຄ່າເຊື່ອມຕໍ່ເຄືອຂ່າຍໂທລະຄົມມະນາຄົມ</w:t>
      </w:r>
      <w:bookmarkEnd w:id="12747"/>
    </w:p>
    <w:p w14:paraId="4EDB0B04" w14:textId="167D67F9" w:rsidR="006E4C0F" w:rsidDel="00EF56F8" w:rsidRDefault="00D223BC">
      <w:pPr>
        <w:spacing w:after="0" w:line="340" w:lineRule="exact"/>
        <w:ind w:left="426" w:firstLine="1417"/>
        <w:jc w:val="both"/>
        <w:rPr>
          <w:ins w:id="12751" w:author="Documents" w:date="2022-01-11T08:41:00Z"/>
          <w:del w:id="12752" w:author="Windows User" w:date="2022-01-12T15:27:00Z"/>
          <w:rFonts w:ascii="Phetsarath OT" w:eastAsia="Phetsarath OT" w:hAnsi="Phetsarath OT" w:cs="Phetsarath OT"/>
          <w:sz w:val="24"/>
          <w:szCs w:val="24"/>
          <w:lang w:bidi="lo-LA"/>
        </w:rPr>
        <w:pPrChange w:id="12753" w:author="Documents" w:date="2022-01-11T08:40:00Z">
          <w:pPr>
            <w:spacing w:after="0" w:line="240" w:lineRule="auto"/>
            <w:ind w:left="720" w:firstLine="720"/>
            <w:jc w:val="thaiDistribute"/>
          </w:pPr>
        </w:pPrChange>
      </w:pPr>
      <w:ins w:id="12754" w:author="NA" w:date="2021-12-27T08:39:00Z">
        <w:del w:id="12755" w:author="Windows User" w:date="2022-01-12T15:27:00Z">
          <w:r w:rsidRPr="002C0BDB" w:rsidDel="00EF56F8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 </w:delText>
          </w:r>
        </w:del>
      </w:ins>
      <w:ins w:id="12756" w:author="NA" w:date="2021-12-27T11:54:00Z">
        <w:del w:id="12757" w:author="Windows User" w:date="2022-01-12T15:27:00Z">
          <w:r w:rsidR="00FB62B3" w:rsidRPr="002C0BDB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758" w:author="Documents" w:date="2022-01-06T09:04:00Z">
        <w:del w:id="12759" w:author="Windows User" w:date="2022-01-12T15:27:00Z">
          <w:r w:rsidR="00D27177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760" w:author="Documents" w:date="2022-01-06T09:15:00Z">
        <w:del w:id="12761" w:author="Windows User" w:date="2022-01-12T15:27:00Z">
          <w:r w:rsidR="00C86429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762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ການຄິດໄລ່ລາຄາຄ່າເຊື່ອມຕໍ່ເຄືອຂ່າຍໂທລະຄົມມະນາຄົມ</w:t>
      </w:r>
      <w:ins w:id="12763" w:author="Windows User" w:date="2022-01-12T15:27:00Z">
        <w:r w:rsidR="00EF56F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2764" w:author="NA" w:date="2021-12-27T11:54:00Z">
        <w:del w:id="12765" w:author="Documents" w:date="2022-01-11T08:41:00Z">
          <w:r w:rsidR="00FB62B3" w:rsidRPr="002C0BDB" w:rsidDel="006E4C0F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del w:id="12766" w:author="NA" w:date="2021-12-27T10:03:00Z">
        <w:r w:rsidR="0072440F" w:rsidRPr="002C0BDB" w:rsidDel="00F44151">
          <w:rPr>
            <w:rFonts w:ascii="Phetsarath OT" w:eastAsia="Phetsarath OT" w:hAnsi="Phetsarath OT" w:cs="Phetsarath OT"/>
            <w:sz w:val="24"/>
            <w:szCs w:val="24"/>
            <w:lang w:bidi="lo-LA"/>
            <w:rPrChange w:id="1276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768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ຕ້ອງປະຕິບັດຕາມຫຼັກການ</w:t>
      </w:r>
    </w:p>
    <w:p w14:paraId="72B95E77" w14:textId="44427C68" w:rsidR="00897237" w:rsidRPr="002C0BDB" w:rsidRDefault="0072440F">
      <w:pPr>
        <w:spacing w:after="0" w:line="340" w:lineRule="exact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  <w:rPrChange w:id="12769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2770" w:author="Windows User" w:date="2022-01-12T15:27:00Z">
          <w:pPr>
            <w:spacing w:after="0" w:line="240" w:lineRule="auto"/>
            <w:ind w:left="720" w:firstLine="72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77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ໂປ</w:t>
      </w:r>
      <w:ins w:id="12772" w:author="NA" w:date="2021-12-30T10:58:00Z">
        <w:r w:rsidR="000F0AE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່ງ</w:t>
        </w:r>
      </w:ins>
      <w:ins w:id="12773" w:author="NA" w:date="2022-01-05T11:23:00Z">
        <w:r w:rsidR="0008533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ໃສ</w:t>
        </w:r>
      </w:ins>
      <w:ins w:id="12774" w:author="HP" w:date="2021-07-12T11:50:00Z">
        <w:del w:id="12775" w:author="NA" w:date="2021-12-30T10:58:00Z">
          <w:r w:rsidR="003C40F5" w:rsidRPr="002C0BDB" w:rsidDel="000F0AE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77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່</w:delText>
          </w:r>
        </w:del>
      </w:ins>
      <w:del w:id="12777" w:author="PSK" w:date="2021-07-10T13:49:00Z">
        <w:r w:rsidRPr="002C0BDB" w:rsidDel="00E662F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່</w:delText>
        </w:r>
      </w:del>
      <w:del w:id="12779" w:author="NA" w:date="2021-12-27T10:03:00Z">
        <w:r w:rsidRPr="002C0BDB" w:rsidDel="00F4415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8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ງ</w:delText>
        </w:r>
      </w:del>
      <w:del w:id="12781" w:author="NA" w:date="2021-12-30T10:58:00Z">
        <w:r w:rsidRPr="002C0BDB" w:rsidDel="000F0AE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8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ໃສ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783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784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ສະເໝີພາບ</w:t>
      </w:r>
      <w:r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785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786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ບໍ່ຈຳແນກ</w:t>
      </w:r>
      <w:r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787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788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ອີງໃສ່ຕົ້ນທຶນ</w:t>
      </w:r>
      <w:del w:id="12789" w:author="PSK" w:date="2021-07-10T13:47:00Z">
        <w:r w:rsidRPr="002C0BDB" w:rsidDel="00B7595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7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delText>ການໃຊ້ຈ່າຍ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791" w:author="NA" w:date="2021-12-30T11:44:00Z">
            <w:rPr>
              <w:rFonts w:ascii="Phetsarath OT" w:eastAsia="Phetsarath OT" w:hAnsi="Phetsarath OT" w:cs="Phetsarath OT" w:hint="cs"/>
              <w:color w:val="000000"/>
              <w:sz w:val="24"/>
              <w:szCs w:val="24"/>
              <w:cs/>
              <w:lang w:bidi="lo-LA"/>
            </w:rPr>
          </w:rPrChange>
        </w:rPr>
        <w:t>ຕົວຈິງ</w:t>
      </w:r>
      <w:r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792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t xml:space="preserve">.    </w:t>
      </w:r>
    </w:p>
    <w:p w14:paraId="4C69F297" w14:textId="1C5225B6" w:rsidR="00897237" w:rsidRPr="002C0BDB" w:rsidDel="00AD009A" w:rsidRDefault="00D223BC">
      <w:pPr>
        <w:spacing w:after="0" w:line="340" w:lineRule="exact"/>
        <w:ind w:left="426" w:firstLine="1417"/>
        <w:jc w:val="both"/>
        <w:rPr>
          <w:del w:id="12793" w:author="PSK" w:date="2021-08-15T11:48:00Z"/>
          <w:rFonts w:ascii="Phetsarath OT" w:eastAsia="Phetsarath OT" w:hAnsi="Phetsarath OT" w:cs="Phetsarath OT"/>
          <w:sz w:val="24"/>
          <w:szCs w:val="24"/>
          <w:cs/>
          <w:lang w:bidi="lo-LA"/>
        </w:rPr>
        <w:pPrChange w:id="12794" w:author="Documents" w:date="2022-01-11T08:40:00Z">
          <w:pPr>
            <w:spacing w:after="0" w:line="240" w:lineRule="auto"/>
            <w:ind w:left="720" w:firstLine="720"/>
            <w:jc w:val="thaiDistribute"/>
          </w:pPr>
        </w:pPrChange>
      </w:pPr>
      <w:ins w:id="12795" w:author="NA" w:date="2021-12-27T08:40:00Z">
        <w:del w:id="12796" w:author="Windows User" w:date="2022-01-12T15:27:00Z">
          <w:r w:rsidRPr="002C0BDB" w:rsidDel="00EF56F8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 </w:delText>
          </w:r>
        </w:del>
      </w:ins>
      <w:ins w:id="12797" w:author="NA" w:date="2021-12-27T11:54:00Z">
        <w:del w:id="12798" w:author="Windows User" w:date="2022-01-12T15:27:00Z">
          <w:r w:rsidR="00FF61D2" w:rsidRPr="002C0BDB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799" w:author="Documents" w:date="2022-01-06T09:04:00Z">
        <w:del w:id="12800" w:author="Windows User" w:date="2022-01-12T15:27:00Z">
          <w:r w:rsidR="00D27177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801" w:author="Documents" w:date="2022-01-06T09:15:00Z">
        <w:del w:id="12802" w:author="Windows User" w:date="2022-01-12T15:27:00Z">
          <w:r w:rsidR="00C86429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0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ກະຊວງ</w:t>
      </w:r>
      <w:del w:id="12804" w:author="NA" w:date="2021-12-23T16:20:00Z">
        <w:r w:rsidR="0072440F" w:rsidRPr="002C0BDB" w:rsidDel="004E0C4B">
          <w:rPr>
            <w:rFonts w:ascii="Phetsarath OT" w:eastAsia="Phetsarath OT" w:hAnsi="Phetsarath OT" w:cs="Phetsarath OT"/>
            <w:sz w:val="24"/>
            <w:szCs w:val="24"/>
            <w:lang w:bidi="lo-LA"/>
            <w:rPrChange w:id="128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0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ເຕັກໂນໂລຊີ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80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0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80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1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ການສື່ສານ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81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1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ເປັນຜູ້</w:t>
      </w:r>
      <w:del w:id="12813" w:author="NA" w:date="2021-12-23T14:06:00Z">
        <w:r w:rsidR="00AB1371" w:rsidRPr="002C0BDB" w:rsidDel="00A7683F">
          <w:rPr>
            <w:rFonts w:ascii="Phetsarath OT" w:eastAsia="Phetsarath OT" w:hAnsi="Phetsarath OT" w:cs="Phetsarath OT"/>
            <w:sz w:val="24"/>
            <w:szCs w:val="24"/>
            <w:lang w:bidi="lo-LA"/>
            <w:rPrChange w:id="128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r w:rsidR="00AB1371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1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ຄົ້ນຄວ້າລ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1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າຄາ</w:t>
      </w:r>
      <w:r w:rsidR="00AB1371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1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ຄ່າເ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1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ຊື່ອມຕໍ່ເຄືອຂ່າຍໂທ</w:t>
      </w:r>
      <w:ins w:id="12819" w:author="Documents" w:date="2022-01-06T09:05:00Z">
        <w:del w:id="12820" w:author="Windows User" w:date="2022-01-12T15:27:00Z">
          <w:r w:rsidR="00D27177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2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ລະຄົມມະນາຄົມ</w:t>
      </w:r>
      <w:ins w:id="12822" w:author="Documents" w:date="2022-01-06T09:06:00Z">
        <w:r w:rsidR="00D2717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del w:id="12823" w:author="Documents" w:date="2022-01-06T09:05:00Z">
        <w:r w:rsidR="0072440F" w:rsidRPr="002C0BDB" w:rsidDel="00D27177">
          <w:rPr>
            <w:rFonts w:ascii="Phetsarath OT" w:eastAsia="Phetsarath OT" w:hAnsi="Phetsarath OT" w:cs="Phetsarath OT"/>
            <w:sz w:val="24"/>
            <w:szCs w:val="24"/>
            <w:lang w:bidi="lo-LA"/>
            <w:rPrChange w:id="128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2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ບົນພື້ນຖານການຄ</w:t>
      </w:r>
      <w:ins w:id="12826" w:author="Windows User" w:date="2022-01-12T15:27:00Z">
        <w:r w:rsidR="00EF56F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ົ້</w:t>
        </w:r>
      </w:ins>
      <w:del w:id="12827" w:author="Windows User" w:date="2022-01-12T15:27:00Z">
        <w:r w:rsidR="0072440F" w:rsidRPr="002C0BDB" w:rsidDel="00EF56F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8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ົ້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2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ນຄ</w:t>
      </w:r>
      <w:del w:id="12830" w:author="PSK" w:date="2021-08-17T14:48:00Z">
        <w:r w:rsidR="0072440F" w:rsidRPr="002C0BDB" w:rsidDel="006F78C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8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້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3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ວ</w:t>
      </w:r>
      <w:ins w:id="12833" w:author="PSK" w:date="2021-08-17T14:48:00Z">
        <w:r w:rsidR="006F78C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8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້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3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າເຫັນດີ</w:t>
      </w:r>
      <w:r w:rsidR="005924DC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ເປັນເອກະພາບ</w:t>
      </w:r>
      <w:del w:id="12836" w:author="HP" w:date="2021-08-13T14:19:00Z">
        <w:r w:rsidR="006C3A71" w:rsidRPr="002C0BDB" w:rsidDel="00502A3A">
          <w:rPr>
            <w:rFonts w:ascii="Phetsarath OT" w:eastAsia="Phetsarath OT" w:hAnsi="Phetsarath OT" w:cs="Phetsarath OT"/>
            <w:sz w:val="24"/>
            <w:szCs w:val="24"/>
            <w:lang w:bidi="lo-LA"/>
          </w:rPr>
          <w:delText xml:space="preserve"> </w:delText>
        </w:r>
      </w:del>
      <w:del w:id="12837" w:author="PSK" w:date="2021-07-10T13:56:00Z">
        <w:r w:rsidR="005924DC" w:rsidRPr="002C0BDB" w:rsidDel="00E662F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ລະຫວ່າ</w:delText>
        </w:r>
      </w:del>
      <w:ins w:id="12838" w:author="PSK" w:date="2021-07-10T13:56:00Z">
        <w:r w:rsidR="00E662F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ກັ</w:t>
        </w:r>
      </w:ins>
      <w:ins w:id="12839" w:author="PSK" w:date="2021-07-10T13:57:00Z">
        <w:r w:rsidR="00E662F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ນ</w:t>
        </w:r>
      </w:ins>
      <w:ins w:id="12840" w:author="HP" w:date="2021-08-13T14:19:00Z">
        <w:del w:id="12841" w:author="NA" w:date="2021-12-23T16:20:00Z">
          <w:r w:rsidR="00502A3A" w:rsidRPr="002C0BDB" w:rsidDel="00151F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284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12843" w:author="PSK" w:date="2021-07-10T13:57:00Z">
        <w:r w:rsidR="00E662F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ກັ</w:t>
        </w:r>
      </w:ins>
      <w:ins w:id="12844" w:author="PSK" w:date="2021-07-10T13:56:00Z">
        <w:r w:rsidR="00E662F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ບ</w:t>
        </w:r>
      </w:ins>
      <w:del w:id="12845" w:author="PSK" w:date="2021-07-10T13:56:00Z">
        <w:r w:rsidR="005924DC" w:rsidRPr="002C0BDB" w:rsidDel="00E662F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ງ</w:delText>
        </w:r>
      </w:del>
      <w:r w:rsidR="005924DC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ຜູ້ໃຫ້ບໍລິ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846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4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ໂດຍສອດຄ່ອງກັບສະພາບ</w:t>
      </w:r>
      <w:ins w:id="12848" w:author="PSK" w:date="2021-07-10T13:57:00Z">
        <w:r w:rsidR="00E662F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8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ການພັດ</w:t>
        </w:r>
        <w:del w:id="12850" w:author="HP" w:date="2021-08-13T14:19:00Z">
          <w:r w:rsidR="00E662F7" w:rsidRPr="002C0BDB" w:rsidDel="00502A3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8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ະ</w:delText>
          </w:r>
        </w:del>
        <w:r w:rsidR="00E662F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8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ທະນາ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5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ເສດຖະກິດ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85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>-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5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ສັງຄົມ</w:t>
      </w:r>
      <w:ins w:id="12856" w:author="LENOVO" w:date="2021-12-10T08:10:00Z">
        <w:r w:rsidR="00CB4BD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8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ຂອງຊາດ</w:t>
        </w:r>
      </w:ins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85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1285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ໃນແຕ່ລະໄລຍະ</w:t>
      </w:r>
      <w:del w:id="12860" w:author="LENOVO" w:date="2021-12-10T11:13:00Z">
        <w:r w:rsidR="0072440F" w:rsidRPr="002C0BDB" w:rsidDel="00DA6F6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8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</w:delText>
        </w:r>
        <w:r w:rsidR="0072440F" w:rsidRPr="002C0BDB" w:rsidDel="00DA6F60">
          <w:rPr>
            <w:rFonts w:ascii="Phetsarath OT" w:eastAsia="Phetsarath OT" w:hAnsi="Phetsarath OT" w:cs="Phetsarath OT"/>
            <w:sz w:val="24"/>
            <w:szCs w:val="24"/>
            <w:lang w:bidi="lo-LA"/>
            <w:rPrChange w:id="128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2C0BDB" w:rsidDel="00DA6F6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8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ສປປ</w:delText>
        </w:r>
        <w:r w:rsidR="0072440F" w:rsidRPr="002C0BDB" w:rsidDel="00DA6F60">
          <w:rPr>
            <w:rFonts w:ascii="Phetsarath OT" w:eastAsia="Phetsarath OT" w:hAnsi="Phetsarath OT" w:cs="Phetsarath OT"/>
            <w:sz w:val="24"/>
            <w:szCs w:val="24"/>
            <w:lang w:bidi="lo-LA"/>
            <w:rPrChange w:id="128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2C0BDB" w:rsidDel="00DA6F6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8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ລາວ</w:delText>
        </w:r>
      </w:del>
      <w:r w:rsidR="0072440F" w:rsidRPr="002C0BDB">
        <w:rPr>
          <w:rFonts w:ascii="Phetsarath OT" w:eastAsia="Phetsarath OT" w:hAnsi="Phetsarath OT" w:cs="Phetsarath OT"/>
          <w:sz w:val="24"/>
          <w:szCs w:val="24"/>
          <w:lang w:bidi="lo-LA"/>
          <w:rPrChange w:id="1286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>.</w:t>
      </w:r>
    </w:p>
    <w:p w14:paraId="7FFBEA65" w14:textId="77777777" w:rsidR="00AD009A" w:rsidRPr="002C0BDB" w:rsidRDefault="0072440F">
      <w:pPr>
        <w:spacing w:after="0" w:line="340" w:lineRule="exact"/>
        <w:ind w:left="426" w:firstLine="1417"/>
        <w:jc w:val="both"/>
        <w:rPr>
          <w:ins w:id="12867" w:author="PSK" w:date="2021-08-15T11:51:00Z"/>
          <w:rFonts w:ascii="Phetsarath OT" w:eastAsia="Phetsarath OT" w:hAnsi="Phetsarath OT" w:cs="Phetsarath OT"/>
        </w:rPr>
        <w:pPrChange w:id="12868" w:author="Documents" w:date="2022-01-11T08:40:00Z">
          <w:pPr>
            <w:spacing w:after="0" w:line="240" w:lineRule="auto"/>
            <w:jc w:val="both"/>
          </w:pPr>
        </w:pPrChange>
      </w:pPr>
      <w:r w:rsidRPr="002C0BDB">
        <w:rPr>
          <w:rFonts w:ascii="Phetsarath OT" w:eastAsia="Phetsarath OT" w:hAnsi="Phetsarath OT" w:cs="Phetsarath OT"/>
        </w:rPr>
        <w:t xml:space="preserve">   </w:t>
      </w:r>
    </w:p>
    <w:p w14:paraId="178C7256" w14:textId="7E5C1574" w:rsidR="00897237" w:rsidRPr="002C0BDB" w:rsidRDefault="0072440F">
      <w:pPr>
        <w:spacing w:after="0" w:line="340" w:lineRule="exact"/>
        <w:ind w:left="425" w:firstLine="624"/>
        <w:jc w:val="thaiDistribute"/>
        <w:rPr>
          <w:ins w:id="12869" w:author="PSK" w:date="2021-07-12T17:53:00Z"/>
          <w:rFonts w:ascii="Phetsarath OT" w:eastAsia="Phetsarath OT" w:hAnsi="Phetsarath OT" w:cs="Phetsarath OT"/>
          <w:sz w:val="28"/>
          <w:szCs w:val="36"/>
          <w:rPrChange w:id="12870" w:author="NA" w:date="2021-12-30T11:44:00Z">
            <w:rPr>
              <w:ins w:id="12871" w:author="PSK" w:date="2021-07-12T17:53:00Z"/>
              <w:rFonts w:ascii="Phetsarath OT" w:eastAsia="Phetsarath OT" w:hAnsi="Phetsarath OT" w:cs="Phetsarath OT"/>
            </w:rPr>
          </w:rPrChange>
        </w:rPr>
        <w:pPrChange w:id="12872" w:author="PSK" w:date="2021-08-15T11:48:00Z">
          <w:pPr>
            <w:spacing w:after="0" w:line="240" w:lineRule="auto"/>
            <w:jc w:val="both"/>
          </w:pPr>
        </w:pPrChange>
      </w:pPr>
      <w:r w:rsidRPr="002C0BDB">
        <w:rPr>
          <w:rFonts w:ascii="Phetsarath OT" w:eastAsia="Phetsarath OT" w:hAnsi="Phetsarath OT" w:cs="Phetsarath OT"/>
        </w:rPr>
        <w:t xml:space="preserve">                           </w:t>
      </w:r>
    </w:p>
    <w:p w14:paraId="020AFACD" w14:textId="77777777" w:rsidR="008501E2" w:rsidRPr="002C0BDB" w:rsidDel="00CF59DB" w:rsidRDefault="008501E2">
      <w:pPr>
        <w:spacing w:after="0" w:line="340" w:lineRule="exact"/>
        <w:jc w:val="both"/>
        <w:rPr>
          <w:del w:id="12873" w:author="PSK" w:date="2021-07-16T15:34:00Z"/>
          <w:rFonts w:ascii="Phetsarath OT" w:eastAsia="Phetsarath OT" w:hAnsi="Phetsarath OT" w:cs="Phetsarath OT"/>
          <w:sz w:val="20"/>
          <w:szCs w:val="20"/>
          <w:cs/>
          <w:lang w:bidi="lo-LA"/>
        </w:rPr>
        <w:pPrChange w:id="12874" w:author="PSK" w:date="2021-07-16T15:35:00Z">
          <w:pPr>
            <w:spacing w:after="0" w:line="240" w:lineRule="auto"/>
            <w:jc w:val="both"/>
          </w:pPr>
        </w:pPrChange>
      </w:pPr>
    </w:p>
    <w:p w14:paraId="4C93D078" w14:textId="77777777" w:rsidR="00320684" w:rsidRPr="002C0BDB" w:rsidRDefault="0072440F" w:rsidP="00320684">
      <w:pPr>
        <w:pStyle w:val="Heading1"/>
        <w:spacing w:before="0" w:line="340" w:lineRule="exact"/>
        <w:jc w:val="center"/>
        <w:rPr>
          <w:ins w:id="12875" w:author="PSK" w:date="2021-08-06T12:41:00Z"/>
          <w:rFonts w:ascii="Phetsarath OT" w:eastAsia="Phetsarath OT" w:hAnsi="Phetsarath OT" w:cs="Phetsarath OT"/>
          <w:color w:val="auto"/>
          <w:sz w:val="30"/>
          <w:szCs w:val="30"/>
          <w:rPrChange w:id="12876" w:author="NA" w:date="2021-12-30T11:44:00Z">
            <w:rPr>
              <w:ins w:id="12877" w:author="PSK" w:date="2021-08-06T12:41:00Z"/>
              <w:rFonts w:ascii="Phetsarath OT" w:eastAsia="Phetsarath OT" w:hAnsi="Phetsarath OT" w:cs="Phetsarath OT"/>
              <w:color w:val="auto"/>
              <w:szCs w:val="28"/>
            </w:rPr>
          </w:rPrChange>
        </w:rPr>
      </w:pPr>
      <w:bookmarkStart w:id="12878" w:name="_Toc77346214"/>
      <w:del w:id="12879" w:author="dell" w:date="2021-08-05T08:31:00Z">
        <w:r w:rsidRPr="002C0BDB" w:rsidDel="002405E2">
          <w:rPr>
            <w:rFonts w:ascii="Phetsarath OT" w:eastAsia="Phetsarath OT" w:hAnsi="Phetsarath OT" w:cs="Phetsarath OT" w:hint="cs"/>
            <w:color w:val="auto"/>
            <w:cs/>
            <w:lang w:bidi="lo-LA"/>
            <w:rPrChange w:id="1288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delText>ພາກ</w:delText>
        </w:r>
        <w:r w:rsidRPr="002C0BDB" w:rsidDel="002405E2">
          <w:rPr>
            <w:rFonts w:ascii="Phetsarath OT" w:eastAsia="Phetsarath OT" w:hAnsi="Phetsarath OT" w:cs="Phetsarath OT"/>
            <w:color w:val="auto"/>
            <w:rPrChange w:id="1288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</w:rPr>
            </w:rPrChange>
          </w:rPr>
          <w:delText>​</w:delText>
        </w:r>
        <w:r w:rsidRPr="002C0BDB" w:rsidDel="002405E2">
          <w:rPr>
            <w:rFonts w:ascii="Phetsarath OT" w:eastAsia="Phetsarath OT" w:hAnsi="Phetsarath OT" w:cs="Phetsarath OT" w:hint="cs"/>
            <w:color w:val="auto"/>
            <w:cs/>
            <w:lang w:bidi="lo-LA"/>
            <w:rPrChange w:id="1288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delText>ທີ</w:delText>
        </w:r>
        <w:r w:rsidRPr="002C0BDB" w:rsidDel="002405E2">
          <w:rPr>
            <w:rFonts w:ascii="Phetsarath OT" w:eastAsia="Phetsarath OT" w:hAnsi="Phetsarath OT" w:cs="Phetsarath OT"/>
            <w:color w:val="auto"/>
            <w:rPrChange w:id="1288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</w:rPr>
            </w:rPrChange>
          </w:rPr>
          <w:delText xml:space="preserve"> VI</w:delText>
        </w:r>
      </w:del>
      <w:bookmarkEnd w:id="12878"/>
      <w:ins w:id="12884" w:author="PSK" w:date="2021-08-06T12:41:00Z">
        <w:r w:rsidR="00320684"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288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ພາກ</w:t>
        </w:r>
        <w:r w:rsidR="00320684" w:rsidRPr="002C0BDB">
          <w:rPr>
            <w:rFonts w:ascii="Phetsarath OT" w:eastAsia="Phetsarath OT" w:hAnsi="Phetsarath OT" w:cs="Phetsarath OT"/>
            <w:color w:val="auto"/>
            <w:sz w:val="30"/>
            <w:szCs w:val="30"/>
            <w:rPrChange w:id="12886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</w:rPr>
            </w:rPrChange>
          </w:rPr>
          <w:t>​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288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ທີ</w:t>
        </w:r>
        <w:r w:rsidR="00320684" w:rsidRPr="002C0BDB">
          <w:rPr>
            <w:rFonts w:ascii="Phetsarath OT" w:eastAsia="Phetsarath OT" w:hAnsi="Phetsarath OT" w:cs="Phetsarath OT"/>
            <w:color w:val="auto"/>
            <w:sz w:val="30"/>
            <w:szCs w:val="30"/>
            <w:rPrChange w:id="12888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</w:rPr>
            </w:rPrChange>
          </w:rPr>
          <w:t xml:space="preserve"> V</w:t>
        </w:r>
        <w:del w:id="12889" w:author="home" w:date="2021-08-09T10:12:00Z">
          <w:r w:rsidR="00320684" w:rsidRPr="002C0BDB" w:rsidDel="00A36F57">
            <w:rPr>
              <w:rFonts w:ascii="Phetsarath OT" w:eastAsia="Phetsarath OT" w:hAnsi="Phetsarath OT" w:cs="Phetsarath OT"/>
              <w:color w:val="auto"/>
              <w:sz w:val="30"/>
              <w:szCs w:val="30"/>
              <w:rPrChange w:id="12890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color w:val="auto"/>
                  <w:sz w:val="22"/>
                  <w:szCs w:val="28"/>
                </w:rPr>
              </w:rPrChange>
            </w:rPr>
            <w:delText>I</w:delText>
          </w:r>
        </w:del>
      </w:ins>
    </w:p>
    <w:p w14:paraId="5DB17072" w14:textId="74A1923D" w:rsidR="00320684" w:rsidRPr="002C0BDB" w:rsidRDefault="00320684" w:rsidP="00320684">
      <w:pPr>
        <w:pStyle w:val="Heading1"/>
        <w:spacing w:before="0" w:line="340" w:lineRule="exact"/>
        <w:jc w:val="center"/>
        <w:rPr>
          <w:ins w:id="12891" w:author="PSK" w:date="2021-08-06T12:41:00Z"/>
          <w:rFonts w:ascii="Phetsarath OT" w:eastAsia="Phetsarath OT" w:hAnsi="Phetsarath OT" w:cs="Phetsarath OT"/>
          <w:color w:val="auto"/>
          <w:sz w:val="30"/>
          <w:szCs w:val="30"/>
          <w:rPrChange w:id="12892" w:author="NA" w:date="2021-12-30T11:44:00Z">
            <w:rPr>
              <w:ins w:id="12893" w:author="PSK" w:date="2021-08-06T12:41:00Z"/>
              <w:rFonts w:ascii="Phetsarath OT" w:eastAsia="Phetsarath OT" w:hAnsi="Phetsarath OT" w:cs="Phetsarath OT"/>
              <w:color w:val="auto"/>
              <w:szCs w:val="28"/>
            </w:rPr>
          </w:rPrChange>
        </w:rPr>
      </w:pPr>
      <w:ins w:id="12894" w:author="PSK" w:date="2021-08-06T12:41:00Z"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289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u w:val="single"/>
                <w:cs/>
                <w:lang w:bidi="lo-LA"/>
              </w:rPr>
            </w:rPrChange>
          </w:rPr>
          <w:t>ການດຳເນີນ</w:t>
        </w:r>
      </w:ins>
      <w:ins w:id="12896" w:author="HP" w:date="2021-08-08T14:44:00Z">
        <w:r w:rsidR="0086317B"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289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u w:val="single"/>
                <w:cs/>
                <w:lang w:bidi="lo-LA"/>
              </w:rPr>
            </w:rPrChange>
          </w:rPr>
          <w:t>ທຸລະ</w:t>
        </w:r>
      </w:ins>
      <w:ins w:id="12898" w:author="PSK" w:date="2021-08-06T12:42:00Z"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289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u w:val="single"/>
                <w:cs/>
                <w:lang w:bidi="lo-LA"/>
              </w:rPr>
            </w:rPrChange>
          </w:rPr>
          <w:t>ກິດ</w:t>
        </w:r>
        <w:del w:id="12900" w:author="HP" w:date="2021-08-08T14:44:00Z">
          <w:r w:rsidRPr="002C0BDB" w:rsidDel="0086317B">
            <w:rPr>
              <w:rFonts w:ascii="Phetsarath OT" w:eastAsia="Phetsarath OT" w:hAnsi="Phetsarath OT" w:cs="Phetsarath OT" w:hint="cs"/>
              <w:color w:val="auto"/>
              <w:sz w:val="30"/>
              <w:szCs w:val="30"/>
              <w:cs/>
              <w:lang w:bidi="lo-LA"/>
              <w:rPrChange w:id="12901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2"/>
                  <w:szCs w:val="28"/>
                  <w:u w:val="single"/>
                  <w:cs/>
                  <w:lang w:bidi="lo-LA"/>
                </w:rPr>
              </w:rPrChange>
            </w:rPr>
            <w:delText>ຈະການ</w:delText>
          </w:r>
        </w:del>
      </w:ins>
      <w:ins w:id="12902" w:author="HP" w:date="2021-08-08T14:44:00Z">
        <w:r w:rsidR="0086317B" w:rsidRPr="002C0BD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1290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u w:val="single"/>
                <w:cs/>
                <w:lang w:bidi="lo-LA"/>
              </w:rPr>
            </w:rPrChange>
          </w:rPr>
          <w:t xml:space="preserve"> </w:t>
        </w:r>
      </w:ins>
      <w:ins w:id="12904" w:author="PSK" w:date="2021-08-06T12:41:00Z"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rPrChange w:id="1290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290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ໂທລະ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rPrChange w:id="1290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290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ຄົມມະນາຄົມ</w:t>
        </w:r>
      </w:ins>
    </w:p>
    <w:p w14:paraId="7531FC92" w14:textId="4C51416B" w:rsidR="00320684" w:rsidRPr="00EF56F8" w:rsidRDefault="00D82637">
      <w:pPr>
        <w:pStyle w:val="NoSpacing"/>
        <w:tabs>
          <w:tab w:val="left" w:pos="2445"/>
          <w:tab w:val="left" w:pos="3600"/>
        </w:tabs>
        <w:spacing w:line="340" w:lineRule="exact"/>
        <w:rPr>
          <w:ins w:id="12909" w:author="PSK" w:date="2021-08-06T12:41:00Z"/>
          <w:rFonts w:ascii="Phetsarath OT" w:eastAsia="Phetsarath OT" w:hAnsi="Phetsarath OT" w:cs="Phetsarath OT"/>
          <w:sz w:val="24"/>
          <w:szCs w:val="24"/>
          <w:rPrChange w:id="12910" w:author="Windows User" w:date="2022-01-12T15:28:00Z">
            <w:rPr>
              <w:ins w:id="12911" w:author="PSK" w:date="2021-08-06T12:41:00Z"/>
              <w:rFonts w:ascii="Phetsarath OT" w:eastAsia="Phetsarath OT" w:hAnsi="Phetsarath OT" w:cs="Phetsarath OT"/>
              <w:b/>
              <w:bCs/>
              <w:sz w:val="20"/>
              <w:szCs w:val="20"/>
            </w:rPr>
          </w:rPrChange>
        </w:rPr>
        <w:pPrChange w:id="12912" w:author="NA" w:date="2021-12-30T10:59:00Z">
          <w:pPr>
            <w:pStyle w:val="NoSpacing"/>
            <w:spacing w:line="340" w:lineRule="exact"/>
            <w:jc w:val="center"/>
          </w:pPr>
        </w:pPrChange>
      </w:pPr>
      <w:ins w:id="12913" w:author="PSK" w:date="2021-08-09T16:03:00Z">
        <w:r w:rsidRPr="002C0BDB">
          <w:rPr>
            <w:rFonts w:ascii="Phetsarath OT" w:eastAsia="Phetsarath OT" w:hAnsi="Phetsarath OT" w:cs="Phetsarath OT"/>
            <w:b/>
            <w:bCs/>
            <w:sz w:val="20"/>
            <w:szCs w:val="20"/>
            <w:cs/>
          </w:rPr>
          <w:tab/>
        </w:r>
      </w:ins>
      <w:ins w:id="12914" w:author="NA" w:date="2021-12-30T10:59:00Z">
        <w:r w:rsidR="000F0AE4" w:rsidRPr="002C0BDB">
          <w:rPr>
            <w:rFonts w:ascii="Phetsarath OT" w:eastAsia="Phetsarath OT" w:hAnsi="Phetsarath OT" w:cs="Phetsarath OT"/>
            <w:b/>
            <w:bCs/>
            <w:sz w:val="20"/>
            <w:szCs w:val="20"/>
            <w:cs/>
          </w:rPr>
          <w:tab/>
        </w:r>
      </w:ins>
    </w:p>
    <w:p w14:paraId="19B37290" w14:textId="7B4A87E0" w:rsidR="00320684" w:rsidRPr="002C0BDB" w:rsidRDefault="00FF61D2">
      <w:pPr>
        <w:pStyle w:val="Heading3"/>
        <w:tabs>
          <w:tab w:val="left" w:pos="1985"/>
        </w:tabs>
        <w:spacing w:before="0" w:line="240" w:lineRule="auto"/>
        <w:rPr>
          <w:ins w:id="12915" w:author="PSK" w:date="2021-08-06T12:41:00Z"/>
          <w:rFonts w:ascii="Phetsarath OT" w:eastAsia="Phetsarath OT" w:hAnsi="Phetsarath OT" w:cs="Phetsarath OT"/>
          <w:color w:val="auto"/>
          <w:sz w:val="24"/>
          <w:szCs w:val="24"/>
          <w:lang w:bidi="lo-LA"/>
        </w:rPr>
        <w:pPrChange w:id="12916" w:author="Windows User" w:date="2022-01-12T15:32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2917" w:author="NA" w:date="2021-12-27T11:55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ມາດຕາ</w:t>
        </w:r>
      </w:ins>
      <w:ins w:id="12918" w:author="Documents" w:date="2022-01-06T09:15:00Z">
        <w:r w:rsidR="00C8642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 xml:space="preserve"> </w:t>
        </w:r>
        <w:del w:id="12919" w:author="Windows User" w:date="2022-01-12T15:28:00Z">
          <w:r w:rsidR="00C86429" w:rsidDel="00EF56F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920" w:author="NA" w:date="2021-12-27T11:55:00Z">
        <w:del w:id="12921" w:author="Documents" w:date="2022-01-06T09:15:00Z">
          <w:r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del w:id="12922" w:author="Documents" w:date="2022-01-06T09:13:00Z">
          <w:r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>25</w:t>
        </w:r>
      </w:ins>
      <w:ins w:id="12923" w:author="Documents" w:date="2022-01-11T09:00:00Z">
        <w:r w:rsidR="00E93C81">
          <w:rPr>
            <w:rFonts w:ascii="Phetsarath OT" w:eastAsia="Phetsarath OT" w:hAnsi="Phetsarath OT" w:cs="Phetsarath OT"/>
            <w:color w:val="auto"/>
            <w:sz w:val="24"/>
            <w:szCs w:val="24"/>
            <w:lang w:bidi="lo-LA"/>
          </w:rPr>
          <w:t xml:space="preserve"> </w:t>
        </w:r>
        <w:del w:id="12924" w:author="Windows User" w:date="2022-01-12T15:28:00Z">
          <w:r w:rsidR="00E93C81" w:rsidDel="00EF56F8">
            <w:rPr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  <w:delText xml:space="preserve"> </w:delText>
          </w:r>
        </w:del>
      </w:ins>
      <w:ins w:id="12925" w:author="NA" w:date="2021-12-27T11:55:00Z">
        <w:del w:id="12926" w:author="Documents" w:date="2022-01-06T09:15:00Z">
          <w:r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del w:id="12927" w:author="Documents" w:date="2022-01-06T09:13:00Z">
          <w:r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928" w:author="PSK" w:date="2021-08-06T12:41:00Z"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</w:rPr>
          <w:t>(​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ປັບປຸງ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</w:rPr>
          <w:t>)</w:t>
        </w:r>
      </w:ins>
      <w:ins w:id="12929" w:author="Documents" w:date="2022-01-11T09:00:00Z">
        <w:r w:rsidR="00E93C81">
          <w:rPr>
            <w:rFonts w:ascii="Phetsarath OT" w:eastAsia="Phetsarath OT" w:hAnsi="Phetsarath OT" w:cs="Phetsarath OT"/>
            <w:color w:val="auto"/>
            <w:sz w:val="24"/>
            <w:szCs w:val="24"/>
          </w:rPr>
          <w:t xml:space="preserve"> </w:t>
        </w:r>
      </w:ins>
      <w:ins w:id="12930" w:author="Documents" w:date="2022-01-06T09:16:00Z">
        <w:r w:rsidR="00C8642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 xml:space="preserve"> </w:t>
        </w:r>
      </w:ins>
      <w:ins w:id="12931" w:author="PSK" w:date="2021-08-06T12:41:00Z">
        <w:del w:id="12932" w:author="Documents" w:date="2022-01-06T09:16:00Z">
          <w:r w:rsidR="00320684"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933" w:author="NA" w:date="2021-12-27T08:57:00Z">
        <w:del w:id="12934" w:author="Documents" w:date="2022-01-06T09:13:00Z">
          <w:r w:rsidR="00452D92"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  <w:delText xml:space="preserve"> </w:delText>
          </w:r>
        </w:del>
      </w:ins>
      <w:ins w:id="12935" w:author="PSK" w:date="2021-08-06T12:41:00Z"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ປະ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bidi="lo-LA"/>
          </w:rPr>
          <w:t>​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ເພດ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293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ການດຳເນີນ</w:t>
        </w:r>
      </w:ins>
      <w:ins w:id="12937" w:author="HP" w:date="2021-08-08T14:43:00Z">
        <w:r w:rsidR="0086317B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293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ທຸລະ</w:t>
        </w:r>
      </w:ins>
      <w:ins w:id="12939" w:author="PSK" w:date="2021-08-06T12:42:00Z"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294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ກິດ</w:t>
        </w:r>
        <w:del w:id="12941" w:author="HP" w:date="2021-08-08T14:43:00Z">
          <w:r w:rsidR="00320684" w:rsidRPr="002C0BDB" w:rsidDel="0086317B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12942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ຈະການ</w:delText>
          </w:r>
        </w:del>
      </w:ins>
    </w:p>
    <w:p w14:paraId="143ECC2A" w14:textId="754BA891" w:rsidR="00320684" w:rsidRPr="002C0BDB" w:rsidRDefault="00FD7C80">
      <w:pPr>
        <w:spacing w:after="0" w:line="240" w:lineRule="auto"/>
        <w:ind w:left="425" w:firstLine="1418"/>
        <w:jc w:val="both"/>
        <w:rPr>
          <w:ins w:id="12943" w:author="PSK" w:date="2021-08-06T12:41:00Z"/>
          <w:rFonts w:ascii="Phetsarath OT" w:eastAsia="Phetsarath OT" w:hAnsi="Phetsarath OT" w:cs="Phetsarath OT"/>
          <w:sz w:val="24"/>
          <w:szCs w:val="24"/>
          <w:rPrChange w:id="12944" w:author="NA" w:date="2021-12-30T11:44:00Z">
            <w:rPr>
              <w:ins w:id="12945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2946" w:author="Windows User" w:date="2022-01-12T15:32:00Z">
          <w:pPr>
            <w:spacing w:after="0" w:line="340" w:lineRule="exact"/>
            <w:ind w:left="425" w:firstLine="624"/>
            <w:jc w:val="thaiDistribute"/>
          </w:pPr>
        </w:pPrChange>
      </w:pPr>
      <w:ins w:id="12947" w:author="NA" w:date="2021-12-27T08:48:00Z">
        <w:del w:id="12948" w:author="Windows User" w:date="2022-01-12T15:28:00Z">
          <w:r w:rsidRPr="002C0BDB" w:rsidDel="00EF56F8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</w:del>
      </w:ins>
      <w:ins w:id="12949" w:author="NA" w:date="2021-12-27T11:55:00Z">
        <w:del w:id="12950" w:author="Windows User" w:date="2022-01-12T15:28:00Z">
          <w:r w:rsidR="00B3156F" w:rsidRPr="002C0BDB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2951" w:author="Documents" w:date="2022-01-06T09:16:00Z">
        <w:del w:id="12952" w:author="Windows User" w:date="2022-01-12T15:28:00Z">
          <w:r w:rsidR="00C86429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2953" w:author="Documents" w:date="2022-01-11T09:00:00Z">
        <w:del w:id="12954" w:author="Windows User" w:date="2022-01-12T15:28:00Z">
          <w:r w:rsidR="00E93C81" w:rsidDel="00EF56F8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</w:del>
      </w:ins>
      <w:ins w:id="12955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ການດຳເນີນ</w:t>
        </w:r>
      </w:ins>
      <w:ins w:id="12957" w:author="HP" w:date="2021-08-08T14:43:00Z">
        <w:r w:rsidR="0086317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5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ທຸລະກິດ</w:t>
        </w:r>
      </w:ins>
      <w:ins w:id="12959" w:author="PSK" w:date="2021-08-06T12:42:00Z">
        <w:del w:id="12960" w:author="HP" w:date="2021-08-08T14:43:00Z">
          <w:r w:rsidR="00320684" w:rsidRPr="002C0BDB" w:rsidDel="0086317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296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ກິດຈະການ</w:delText>
          </w:r>
        </w:del>
      </w:ins>
      <w:ins w:id="12962" w:author="PSK" w:date="2021-08-06T12:41:00Z"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6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​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6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ໂທລະ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6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>​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6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ຄົມມະນາ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6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>​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6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ຄົມ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6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7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ຢູ່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7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7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ສປປ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7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7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ລາວ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7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7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ມີ</w:t>
        </w:r>
        <w:r w:rsidR="00320684" w:rsidRPr="002C0BDB">
          <w:rPr>
            <w:rFonts w:ascii="Phetsarath OT" w:eastAsia="Phetsarath OT" w:hAnsi="Phetsarath OT" w:cs="DokChampa"/>
            <w:sz w:val="24"/>
            <w:szCs w:val="24"/>
            <w:cs/>
            <w:rPrChange w:id="12977" w:author="NA" w:date="2021-12-30T11:44:00Z">
              <w:rPr>
                <w:rFonts w:ascii="Phetsarath OT" w:eastAsia="Phetsarath OT" w:hAnsi="Phetsarath OT" w:cs="DokChampa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ສອງ</w:t>
        </w:r>
        <w:del w:id="12979" w:author="Documents" w:date="2022-01-11T11:26:00Z">
          <w:r w:rsidR="00320684" w:rsidRPr="002C0BDB" w:rsidDel="000003E1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298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8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ປະ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8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>​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8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ເພດ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8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298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ຄື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298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: </w:t>
        </w:r>
      </w:ins>
    </w:p>
    <w:p w14:paraId="482B3688" w14:textId="24FEB826" w:rsidR="00320684" w:rsidDel="00EF56F8" w:rsidRDefault="00EF56F8">
      <w:pPr>
        <w:pStyle w:val="NoSpacing"/>
        <w:numPr>
          <w:ilvl w:val="0"/>
          <w:numId w:val="68"/>
        </w:numPr>
        <w:tabs>
          <w:tab w:val="left" w:pos="1701"/>
          <w:tab w:val="left" w:pos="1985"/>
          <w:tab w:val="left" w:pos="2268"/>
          <w:tab w:val="left" w:pos="2552"/>
        </w:tabs>
        <w:ind w:left="1418" w:firstLine="652"/>
        <w:jc w:val="both"/>
        <w:rPr>
          <w:del w:id="12987" w:author="Windows User" w:date="2022-01-12T15:28:00Z"/>
          <w:rFonts w:ascii="Phetsarath OT" w:eastAsia="Phetsarath OT" w:hAnsi="Phetsarath OT" w:cs="Phetsarath OT"/>
          <w:sz w:val="24"/>
          <w:szCs w:val="24"/>
          <w:lang w:val="fr-FR"/>
        </w:rPr>
        <w:pPrChange w:id="12988" w:author="Windows User" w:date="2022-01-12T15:32:00Z">
          <w:pPr>
            <w:pStyle w:val="NoSpacing"/>
            <w:numPr>
              <w:numId w:val="68"/>
            </w:numPr>
            <w:spacing w:line="340" w:lineRule="exact"/>
            <w:ind w:left="1418" w:hanging="360"/>
          </w:pPr>
        </w:pPrChange>
      </w:pPr>
      <w:ins w:id="12989" w:author="Windows User" w:date="2022-01-12T15:29:00Z">
        <w:r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12990" w:author="NA" w:date="2021-12-27T08:56:00Z">
        <w:del w:id="12991" w:author="Documents" w:date="2022-01-06T09:08:00Z">
          <w:r w:rsidR="00452D92" w:rsidRPr="002C0BDB" w:rsidDel="00D27177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</w:ins>
      <w:ins w:id="12992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29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ການໃຫ້ບໍລິການໂທລະຄົມມະນາຄົມ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2994" w:author="NA" w:date="2021-12-30T11:44:00Z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794C3C4C" w14:textId="77777777" w:rsidR="00EF56F8" w:rsidRPr="002C0BDB" w:rsidRDefault="00EF56F8">
      <w:pPr>
        <w:pStyle w:val="NoSpacing"/>
        <w:numPr>
          <w:ilvl w:val="0"/>
          <w:numId w:val="68"/>
        </w:numPr>
        <w:tabs>
          <w:tab w:val="left" w:pos="1701"/>
          <w:tab w:val="left" w:pos="1985"/>
          <w:tab w:val="left" w:pos="2268"/>
          <w:tab w:val="left" w:pos="2552"/>
          <w:tab w:val="left" w:pos="2790"/>
        </w:tabs>
        <w:ind w:left="1418" w:firstLine="652"/>
        <w:jc w:val="both"/>
        <w:rPr>
          <w:ins w:id="12995" w:author="Windows User" w:date="2022-01-12T15:28:00Z"/>
          <w:rFonts w:ascii="Phetsarath OT" w:eastAsia="Phetsarath OT" w:hAnsi="Phetsarath OT" w:cs="Phetsarath OT"/>
          <w:sz w:val="24"/>
          <w:szCs w:val="24"/>
          <w:lang w:val="fr-FR"/>
          <w:rPrChange w:id="12996" w:author="NA" w:date="2021-12-30T11:44:00Z">
            <w:rPr>
              <w:ins w:id="12997" w:author="Windows User" w:date="2022-01-12T15:28:00Z"/>
              <w:rFonts w:ascii="Phetsarath OT" w:eastAsia="Phetsarath OT" w:hAnsi="Phetsarath OT" w:cs="Phetsarath OT"/>
              <w:color w:val="000000" w:themeColor="text1"/>
              <w:sz w:val="24"/>
              <w:szCs w:val="24"/>
              <w:u w:val="single"/>
              <w:lang w:val="fr-FR"/>
            </w:rPr>
          </w:rPrChange>
        </w:rPr>
        <w:pPrChange w:id="12998" w:author="Windows User" w:date="2022-01-12T15:32:00Z">
          <w:pPr>
            <w:pStyle w:val="NoSpacing"/>
            <w:numPr>
              <w:numId w:val="68"/>
            </w:numPr>
            <w:spacing w:line="340" w:lineRule="exact"/>
            <w:ind w:left="1418" w:hanging="360"/>
          </w:pPr>
        </w:pPrChange>
      </w:pPr>
    </w:p>
    <w:p w14:paraId="3CD7DFFD" w14:textId="30616F7C" w:rsidR="00320684" w:rsidRPr="00EF56F8" w:rsidRDefault="00EF56F8">
      <w:pPr>
        <w:pStyle w:val="NoSpacing"/>
        <w:numPr>
          <w:ilvl w:val="0"/>
          <w:numId w:val="68"/>
        </w:numPr>
        <w:tabs>
          <w:tab w:val="left" w:pos="1701"/>
          <w:tab w:val="left" w:pos="1985"/>
          <w:tab w:val="left" w:pos="2268"/>
          <w:tab w:val="left" w:pos="2552"/>
          <w:tab w:val="left" w:pos="2610"/>
          <w:tab w:val="left" w:pos="2700"/>
        </w:tabs>
        <w:ind w:left="1418" w:firstLine="652"/>
        <w:jc w:val="both"/>
        <w:rPr>
          <w:ins w:id="12999" w:author="PSK" w:date="2021-08-10T13:49:00Z"/>
          <w:rFonts w:ascii="Phetsarath OT" w:eastAsia="Phetsarath OT" w:hAnsi="Phetsarath OT" w:cs="Phetsarath OT"/>
          <w:sz w:val="24"/>
          <w:szCs w:val="24"/>
          <w:lang w:val="fr-FR"/>
          <w:rPrChange w:id="13000" w:author="Windows User" w:date="2022-01-12T15:28:00Z">
            <w:rPr>
              <w:ins w:id="13001" w:author="PSK" w:date="2021-08-10T13:49:00Z"/>
              <w:rFonts w:ascii="Phetsarath OT" w:eastAsia="Phetsarath OT" w:hAnsi="Phetsarath OT" w:cs="Phetsarath OT"/>
              <w:color w:val="000000" w:themeColor="text1"/>
              <w:sz w:val="24"/>
              <w:szCs w:val="24"/>
              <w:u w:val="single"/>
            </w:rPr>
          </w:rPrChange>
        </w:rPr>
        <w:pPrChange w:id="13002" w:author="Windows User" w:date="2022-01-12T15:32:00Z">
          <w:pPr>
            <w:pStyle w:val="NoSpacing"/>
            <w:numPr>
              <w:numId w:val="68"/>
            </w:numPr>
            <w:spacing w:line="340" w:lineRule="exact"/>
            <w:ind w:left="1418" w:hanging="360"/>
          </w:pPr>
        </w:pPrChange>
      </w:pPr>
      <w:ins w:id="13003" w:author="Windows User" w:date="2022-01-12T15:29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t xml:space="preserve"> </w:t>
        </w:r>
      </w:ins>
      <w:ins w:id="13004" w:author="NA" w:date="2021-12-27T08:56:00Z">
        <w:del w:id="13005" w:author="Documents" w:date="2022-01-06T09:08:00Z">
          <w:r w:rsidR="00452D92" w:rsidRPr="00EF56F8" w:rsidDel="00D27177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</w:delText>
          </w:r>
        </w:del>
      </w:ins>
      <w:ins w:id="13006" w:author="PSK" w:date="2021-08-06T12:41:00Z">
        <w:r w:rsidR="00320684" w:rsidRPr="00EF56F8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13007" w:author="Windows User" w:date="2022-01-12T15:28:00Z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u w:val="single"/>
                <w:cs/>
                <w:lang w:val="fr-FR"/>
              </w:rPr>
            </w:rPrChange>
          </w:rPr>
          <w:t>ການສະໜອງສິ່ງອຳນວຍຄວາມສະດວກ</w:t>
        </w:r>
        <w:r w:rsidR="00320684" w:rsidRPr="00EF56F8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13008" w:author="Windows User" w:date="2022-01-12T15:28:00Z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="00320684" w:rsidRPr="00EF56F8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13009" w:author="Windows User" w:date="2022-01-12T15:28:00Z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u w:val="single"/>
                <w:cs/>
                <w:lang w:val="fr-FR"/>
              </w:rPr>
            </w:rPrChange>
          </w:rPr>
          <w:t>ດ້ານ</w:t>
        </w:r>
        <w:r w:rsidR="00320684" w:rsidRPr="00EF56F8">
          <w:rPr>
            <w:rFonts w:ascii="Phetsarath OT" w:eastAsia="Phetsarath OT" w:hAnsi="Phetsarath OT" w:cs="Phetsarath OT" w:hint="cs"/>
            <w:sz w:val="24"/>
            <w:szCs w:val="24"/>
            <w:cs/>
            <w:rPrChange w:id="13010" w:author="Windows User" w:date="2022-01-12T15:28:00Z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u w:val="single"/>
                <w:cs/>
              </w:rPr>
            </w:rPrChange>
          </w:rPr>
          <w:t>ໂທລະຄົມມະນາຄົມ</w:t>
        </w:r>
        <w:r w:rsidR="00320684" w:rsidRPr="00EF56F8">
          <w:rPr>
            <w:rFonts w:ascii="Phetsarath OT" w:eastAsia="Phetsarath OT" w:hAnsi="Phetsarath OT" w:cs="Phetsarath OT"/>
            <w:sz w:val="24"/>
            <w:szCs w:val="24"/>
            <w:cs/>
            <w:rPrChange w:id="13011" w:author="Windows User" w:date="2022-01-12T15:28:00Z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u w:val="single"/>
                <w:cs/>
              </w:rPr>
            </w:rPrChange>
          </w:rPr>
          <w:t>.</w:t>
        </w:r>
      </w:ins>
    </w:p>
    <w:p w14:paraId="6F4C2BDF" w14:textId="77777777" w:rsidR="00BD3EDF" w:rsidRPr="00EF56F8" w:rsidRDefault="00BD3EDF">
      <w:pPr>
        <w:spacing w:after="0" w:line="240" w:lineRule="auto"/>
        <w:rPr>
          <w:ins w:id="13012" w:author="PSK" w:date="2021-08-06T12:41:00Z"/>
          <w:rFonts w:ascii="Phetsarath OT" w:hAnsi="Phetsarath OT" w:cs="Phetsarath OT"/>
          <w:sz w:val="24"/>
          <w:szCs w:val="24"/>
          <w:lang w:val="fr-FR"/>
          <w:rPrChange w:id="13013" w:author="Windows User" w:date="2022-01-12T15:31:00Z">
            <w:rPr>
              <w:ins w:id="13014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/>
            </w:rPr>
          </w:rPrChange>
        </w:rPr>
        <w:pPrChange w:id="13015" w:author="Windows User" w:date="2022-01-12T15:32:00Z">
          <w:pPr>
            <w:pStyle w:val="NoSpacing"/>
            <w:numPr>
              <w:numId w:val="68"/>
            </w:numPr>
            <w:spacing w:line="340" w:lineRule="exact"/>
            <w:ind w:left="1418" w:hanging="360"/>
          </w:pPr>
        </w:pPrChange>
      </w:pPr>
    </w:p>
    <w:p w14:paraId="40B8CBEB" w14:textId="5554B53C" w:rsidR="00320684" w:rsidRPr="002C0BDB" w:rsidRDefault="00B3156F">
      <w:pPr>
        <w:pStyle w:val="Heading3"/>
        <w:spacing w:before="0" w:line="240" w:lineRule="auto"/>
        <w:rPr>
          <w:ins w:id="13016" w:author="PSK" w:date="2021-08-06T12:41:00Z"/>
          <w:rFonts w:ascii="Phetsarath OT" w:eastAsia="Phetsarath OT" w:hAnsi="Phetsarath OT" w:cs="Phetsarath OT"/>
          <w:color w:val="auto"/>
          <w:sz w:val="24"/>
          <w:szCs w:val="24"/>
          <w:lang w:val="fr-FR"/>
        </w:rPr>
        <w:pPrChange w:id="13017" w:author="Windows User" w:date="2022-01-12T15:32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3018" w:author="NA" w:date="2021-12-27T11:55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ມາດ</w:t>
        </w:r>
      </w:ins>
      <w:ins w:id="13019" w:author="NA" w:date="2021-12-27T11:56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ຕາ</w:t>
        </w:r>
      </w:ins>
      <w:ins w:id="13020" w:author="Documents" w:date="2022-01-06T09:19:00Z">
        <w:r w:rsidR="00C8642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 xml:space="preserve"> </w:t>
        </w:r>
        <w:del w:id="13021" w:author="Windows User" w:date="2022-01-12T15:32:00Z">
          <w:r w:rsidR="00C86429" w:rsidDel="00EF56F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3022" w:author="NA" w:date="2021-12-27T11:56:00Z">
        <w:del w:id="13023" w:author="Documents" w:date="2022-01-06T09:19:00Z">
          <w:r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del w:id="13024" w:author="Documents" w:date="2022-01-06T09:13:00Z">
          <w:r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>26</w:t>
        </w:r>
      </w:ins>
      <w:ins w:id="13025" w:author="Documents" w:date="2022-01-06T09:19:00Z">
        <w:r w:rsidR="00C8642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 xml:space="preserve"> </w:t>
        </w:r>
        <w:del w:id="13026" w:author="Windows User" w:date="2022-01-12T15:32:00Z">
          <w:r w:rsidR="00C86429" w:rsidDel="00EF56F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3027" w:author="NA" w:date="2021-12-27T11:56:00Z">
        <w:del w:id="13028" w:author="Documents" w:date="2022-01-06T09:19:00Z">
          <w:r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del w:id="13029" w:author="Documents" w:date="2022-01-06T09:13:00Z">
          <w:r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3030" w:author="PSK" w:date="2021-08-06T12:41:00Z"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303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bidi="lo-LA"/>
              </w:rPr>
            </w:rPrChange>
          </w:rPr>
          <w:t>(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303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bidi="lo-LA"/>
              </w:rPr>
            </w:rPrChange>
          </w:rPr>
          <w:t>ໃໝ່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303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bidi="lo-LA"/>
              </w:rPr>
            </w:rPrChange>
          </w:rPr>
          <w:t>)</w:t>
        </w:r>
      </w:ins>
      <w:ins w:id="13034" w:author="Documents" w:date="2022-01-06T09:19:00Z">
        <w:r w:rsidR="00C86429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 xml:space="preserve">  </w:t>
        </w:r>
      </w:ins>
      <w:ins w:id="13035" w:author="PSK" w:date="2021-08-06T12:41:00Z">
        <w:del w:id="13036" w:author="Documents" w:date="2022-01-06T09:13:00Z">
          <w:r w:rsidR="00320684"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 w:bidi="lo-LA"/>
              <w:rPrChange w:id="13037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color w:val="auto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3038" w:author="NA" w:date="2021-12-24T09:59:00Z">
        <w:del w:id="13039" w:author="Documents" w:date="2022-01-06T09:13:00Z">
          <w:r w:rsidR="00FD7C80"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  <w:r w:rsidR="002B185C" w:rsidRPr="002C0BDB" w:rsidDel="00C86429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3040" w:author="PSK" w:date="2021-08-06T12:41:00Z"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304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bidi="lo-LA"/>
              </w:rPr>
            </w:rPrChange>
          </w:rPr>
          <w:t>ການໃຫ້ບໍລິການໂທລະຄົມມະນາຄົມ</w:t>
        </w:r>
      </w:ins>
    </w:p>
    <w:p w14:paraId="0C73DC80" w14:textId="0989DD11" w:rsidR="00320684" w:rsidRPr="002C0BDB" w:rsidDel="00E27E1C" w:rsidRDefault="00EF56F8">
      <w:pPr>
        <w:tabs>
          <w:tab w:val="left" w:pos="2127"/>
        </w:tabs>
        <w:spacing w:after="0" w:line="340" w:lineRule="exact"/>
        <w:jc w:val="both"/>
        <w:rPr>
          <w:ins w:id="13042" w:author="PSK" w:date="2021-08-06T12:56:00Z"/>
          <w:del w:id="13043" w:author="HP" w:date="2021-08-08T14:06:00Z"/>
          <w:rFonts w:ascii="Phetsarath OT" w:eastAsia="Phetsarath OT" w:hAnsi="Phetsarath OT" w:cs="Phetsarath OT"/>
          <w:sz w:val="24"/>
          <w:szCs w:val="24"/>
          <w:lang w:val="fr-FR"/>
          <w:rPrChange w:id="13044" w:author="NA" w:date="2021-12-30T11:44:00Z">
            <w:rPr>
              <w:ins w:id="13045" w:author="PSK" w:date="2021-08-06T12:56:00Z"/>
              <w:del w:id="13046" w:author="HP" w:date="2021-08-08T14:06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047" w:author="Windows User" w:date="2022-01-12T15:32:00Z">
          <w:pPr>
            <w:spacing w:after="0" w:line="340" w:lineRule="exact"/>
            <w:ind w:left="425" w:firstLine="624"/>
            <w:jc w:val="thaiDistribute"/>
          </w:pPr>
        </w:pPrChange>
      </w:pPr>
      <w:ins w:id="13048" w:author="Windows User" w:date="2022-01-12T15:32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                    </w:t>
        </w:r>
      </w:ins>
      <w:ins w:id="13049" w:author="NA" w:date="2021-12-27T11:56:00Z">
        <w:del w:id="13050" w:author="Windows User" w:date="2022-01-12T15:32:00Z">
          <w:r w:rsidR="00B3156F" w:rsidRPr="002C0BDB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3051" w:author="Documents" w:date="2022-01-06T09:12:00Z">
        <w:del w:id="13052" w:author="Windows User" w:date="2022-01-12T15:32:00Z">
          <w:r w:rsidR="0007652C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3053" w:author="PSK" w:date="2021-08-06T12:41:00Z">
        <w:del w:id="13054" w:author="HP" w:date="2021-08-08T14:06:00Z"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5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ການໃຫ້ບໍລິການໂທລະຄົມມະນາຄົມ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5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5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ແມ່ນຮູບແບບດຳເນີນທຸລະກິດ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5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5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ໃຫ້ບໍລິການ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6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6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ໜຶ່ງ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6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6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ຫຼື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6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6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ຫຼາຍ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6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6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ກິດຈະການ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6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6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ເພື່ອໃຫ້ບໍລິການ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7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7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ແກ່ຜູ້ໃຊ້ບໍລິການ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7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7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ຊຶ່ງ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7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7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ມີເຄື່ອຂ່າຍ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7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7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ຫຼື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7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7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ບໍ່ມີເຄຶອຂ່າຍ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8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E27E1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08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ເປັນຂອງຕົນເອງ</w:delText>
          </w:r>
          <w:r w:rsidR="00320684" w:rsidRPr="002C0BDB" w:rsidDel="00E27E1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08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.</w:delText>
          </w:r>
        </w:del>
      </w:ins>
    </w:p>
    <w:p w14:paraId="7F996675" w14:textId="4A1A092E" w:rsidR="00ED123B" w:rsidRPr="002C0BDB" w:rsidRDefault="00ED123B">
      <w:pPr>
        <w:tabs>
          <w:tab w:val="left" w:pos="2127"/>
        </w:tabs>
        <w:spacing w:after="0" w:line="340" w:lineRule="exact"/>
        <w:ind w:left="450" w:hanging="450"/>
        <w:jc w:val="both"/>
        <w:rPr>
          <w:ins w:id="13083" w:author="HP" w:date="2021-08-06T13:38:00Z"/>
          <w:rFonts w:ascii="Phetsarath OT" w:eastAsia="Phetsarath OT" w:hAnsi="Phetsarath OT" w:cs="Phetsarath OT"/>
          <w:sz w:val="24"/>
          <w:szCs w:val="24"/>
          <w:lang w:val="fr-FR" w:bidi="lo-LA"/>
          <w:rPrChange w:id="13084" w:author="NA" w:date="2021-12-30T11:44:00Z">
            <w:rPr>
              <w:ins w:id="13085" w:author="HP" w:date="2021-08-06T13:38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13086" w:author="Windows User" w:date="2022-01-28T08:05:00Z">
          <w:pPr>
            <w:spacing w:after="0" w:line="340" w:lineRule="exact"/>
            <w:ind w:left="425" w:firstLine="624"/>
            <w:jc w:val="thaiDistribute"/>
          </w:pPr>
        </w:pPrChange>
      </w:pPr>
      <w:ins w:id="13087" w:author="HP" w:date="2021-08-06T13:3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0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ການໃຫ້ບໍລິການໂທລະຄົມມະນາຄົມ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08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0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ແມ່ນ</w:t>
        </w:r>
      </w:ins>
      <w:ins w:id="13091" w:author="NA" w:date="2021-12-23T11:39:00Z">
        <w:r w:rsidR="0097494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3092" w:author="HP" w:date="2021-08-06T13:3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09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ຮູບແບບດຳເນີນທຸລະກິດ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09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09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ໃຫ້ບໍລິການ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09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09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ໜຶ່ງ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09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09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10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0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ຫຼາຍ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10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0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ກິດຈະການ</w:t>
        </w:r>
      </w:ins>
      <w:ins w:id="13104" w:author="HP" w:date="2021-08-06T13:39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0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310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310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fr-FR" w:bidi="lo-LA"/>
              </w:rPr>
            </w:rPrChange>
          </w:rPr>
          <w:t>ທີ່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0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ມີ</w:t>
        </w:r>
      </w:ins>
      <w:ins w:id="13109" w:author="NA" w:date="2021-12-30T10:59:00Z">
        <w:r w:rsidR="000F0AE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ເຄືອ</w:t>
        </w:r>
      </w:ins>
      <w:ins w:id="13110" w:author="HP" w:date="2021-08-06T13:39:00Z">
        <w:del w:id="13111" w:author="NA" w:date="2021-12-30T10:59:00Z">
          <w:r w:rsidRPr="002C0BDB" w:rsidDel="000F0AE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11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ເຄື່ອ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1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ຂ່າຍ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11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1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11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1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ບໍ່ມີເຄ</w:t>
        </w:r>
      </w:ins>
      <w:ins w:id="13118" w:author="NA" w:date="2021-12-30T10:59:00Z">
        <w:r w:rsidR="000F0AE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ື</w:t>
        </w:r>
      </w:ins>
      <w:ins w:id="13119" w:author="HP" w:date="2021-08-06T13:39:00Z">
        <w:del w:id="13120" w:author="NA" w:date="2021-12-30T10:59:00Z">
          <w:r w:rsidRPr="002C0BDB" w:rsidDel="000F0AE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12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ຶ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2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ອຂ່າຍ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12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ເປັນຂອງຕົນເອງ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312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.</w:t>
        </w:r>
      </w:ins>
    </w:p>
    <w:p w14:paraId="4C12680E" w14:textId="2D085FC7" w:rsidR="00E86EC2" w:rsidRPr="002C0BDB" w:rsidDel="00ED123B" w:rsidRDefault="00EF56F8">
      <w:pPr>
        <w:tabs>
          <w:tab w:val="left" w:pos="2127"/>
        </w:tabs>
        <w:spacing w:after="0" w:line="340" w:lineRule="exact"/>
        <w:ind w:left="425"/>
        <w:jc w:val="both"/>
        <w:rPr>
          <w:ins w:id="13126" w:author="PSK" w:date="2021-08-06T12:41:00Z"/>
          <w:del w:id="13127" w:author="HP" w:date="2021-08-06T13:38:00Z"/>
          <w:rFonts w:ascii="Phetsarath OT" w:eastAsia="Phetsarath OT" w:hAnsi="Phetsarath OT" w:cs="Phetsarath OT"/>
          <w:sz w:val="24"/>
          <w:szCs w:val="24"/>
          <w:lang w:val="fr-FR"/>
          <w:rPrChange w:id="13128" w:author="NA" w:date="2021-12-30T11:44:00Z">
            <w:rPr>
              <w:ins w:id="13129" w:author="PSK" w:date="2021-08-06T12:41:00Z"/>
              <w:del w:id="13130" w:author="HP" w:date="2021-08-06T13:38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/>
            </w:rPr>
          </w:rPrChange>
        </w:rPr>
        <w:pPrChange w:id="13131" w:author="Windows User" w:date="2022-01-12T15:32:00Z">
          <w:pPr>
            <w:spacing w:after="0" w:line="340" w:lineRule="exact"/>
            <w:ind w:left="425" w:firstLine="624"/>
            <w:jc w:val="thaiDistribute"/>
          </w:pPr>
        </w:pPrChange>
      </w:pPr>
      <w:ins w:id="13132" w:author="Windows User" w:date="2022-01-12T15:32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 xml:space="preserve">                  </w:t>
        </w:r>
      </w:ins>
      <w:ins w:id="13133" w:author="NA" w:date="2021-12-27T11:56:00Z">
        <w:del w:id="13134" w:author="Windows User" w:date="2022-01-12T15:32:00Z">
          <w:r w:rsidR="00B3156F" w:rsidRPr="002C0BDB" w:rsidDel="00EF56F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3135" w:author="Documents" w:date="2022-01-06T09:12:00Z">
        <w:del w:id="13136" w:author="Windows User" w:date="2022-01-12T15:32:00Z">
          <w:r w:rsidR="00C86429" w:rsidDel="00EF56F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 xml:space="preserve">  </w:delText>
          </w:r>
        </w:del>
      </w:ins>
      <w:ins w:id="13137" w:author="PSK" w:date="2021-08-06T12:56:00Z">
        <w:del w:id="13138" w:author="HP" w:date="2021-08-06T13:38:00Z">
          <w:r w:rsidR="00E86EC2" w:rsidRPr="002C0BDB" w:rsidDel="00ED123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13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ການໃຫ້ບໍລິການໂທລະຄົມມະນາຄົມ</w:delText>
          </w:r>
          <w:r w:rsidR="00E86EC2" w:rsidRPr="002C0BDB" w:rsidDel="00ED123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14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E86EC2" w:rsidRPr="002C0BDB" w:rsidDel="00ED123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14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ແມ່ນ</w:delText>
          </w:r>
        </w:del>
      </w:ins>
    </w:p>
    <w:p w14:paraId="53DEE414" w14:textId="228C2EA4" w:rsidR="00320684" w:rsidRPr="002C0BDB" w:rsidDel="00C1452B" w:rsidRDefault="00320684">
      <w:pPr>
        <w:tabs>
          <w:tab w:val="left" w:pos="2127"/>
        </w:tabs>
        <w:spacing w:after="0" w:line="340" w:lineRule="exact"/>
        <w:ind w:left="425"/>
        <w:jc w:val="both"/>
        <w:rPr>
          <w:del w:id="13142" w:author="NA" w:date="2021-12-27T12:26:00Z"/>
          <w:rFonts w:ascii="Phetsarath OT" w:eastAsia="Phetsarath OT" w:hAnsi="Phetsarath OT" w:cs="Phetsarath OT"/>
          <w:sz w:val="24"/>
          <w:szCs w:val="24"/>
          <w:lang w:val="fr-FR" w:bidi="lo-LA"/>
          <w:rPrChange w:id="13143" w:author="NA" w:date="2021-12-30T11:44:00Z">
            <w:rPr>
              <w:del w:id="13144" w:author="NA" w:date="2021-12-27T12:26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13145" w:author="Windows User" w:date="2022-01-12T15:32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146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4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ການໃຫ້ບໍລິການໂທລະຄົມມະນາຄົມ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14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4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ປະກອບ</w:t>
        </w:r>
        <w:del w:id="13150" w:author="NA" w:date="2021-12-23T11:39:00Z">
          <w:r w:rsidRPr="002C0BDB" w:rsidDel="0097494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15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ມີ</w:delText>
          </w:r>
        </w:del>
      </w:ins>
      <w:ins w:id="13152" w:author="NA" w:date="2021-12-23T11:39:00Z">
        <w:r w:rsidR="0097494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ດ້ວຍ</w:t>
        </w:r>
      </w:ins>
      <w:ins w:id="13153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ກິດຈະການ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15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ins w:id="13156" w:author="HP" w:date="2021-09-15T11:03:00Z">
        <w:r w:rsidR="00082C4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5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ດັ່ງ</w:t>
        </w:r>
      </w:ins>
      <w:ins w:id="13158" w:author="PSK" w:date="2021-08-06T12:41:00Z">
        <w:del w:id="13159" w:author="HP" w:date="2021-09-15T11:03:00Z">
          <w:r w:rsidRPr="002C0BDB" w:rsidDel="00082C4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16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ລຸ່ມ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ນີ້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16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:</w:t>
        </w:r>
      </w:ins>
    </w:p>
    <w:p w14:paraId="3C4ADEB7" w14:textId="77777777" w:rsidR="00C1452B" w:rsidRPr="002C0BDB" w:rsidRDefault="00C1452B">
      <w:pPr>
        <w:tabs>
          <w:tab w:val="left" w:pos="2127"/>
        </w:tabs>
        <w:spacing w:after="0" w:line="340" w:lineRule="exact"/>
        <w:ind w:left="425"/>
        <w:jc w:val="both"/>
        <w:rPr>
          <w:ins w:id="13163" w:author="NA" w:date="2021-12-27T12:26:00Z"/>
          <w:rFonts w:ascii="Phetsarath OT" w:eastAsia="Phetsarath OT" w:hAnsi="Phetsarath OT" w:cs="Phetsarath OT"/>
          <w:sz w:val="24"/>
          <w:szCs w:val="24"/>
          <w:lang w:val="fr-FR"/>
          <w:rPrChange w:id="13164" w:author="NA" w:date="2021-12-30T11:44:00Z">
            <w:rPr>
              <w:ins w:id="13165" w:author="NA" w:date="2021-12-27T12:26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/>
            </w:rPr>
          </w:rPrChange>
        </w:rPr>
        <w:pPrChange w:id="13166" w:author="Windows User" w:date="2022-01-12T15:32:00Z">
          <w:pPr>
            <w:spacing w:after="0" w:line="340" w:lineRule="exact"/>
            <w:ind w:left="425" w:firstLine="624"/>
            <w:jc w:val="thaiDistribute"/>
          </w:pPr>
        </w:pPrChange>
      </w:pPr>
    </w:p>
    <w:p w14:paraId="28E0BB58" w14:textId="7CFA7DBC" w:rsidR="00320684" w:rsidRPr="002C0BDB" w:rsidRDefault="00EF56F8">
      <w:pPr>
        <w:pStyle w:val="ListParagraph"/>
        <w:numPr>
          <w:ilvl w:val="0"/>
          <w:numId w:val="49"/>
        </w:numPr>
        <w:tabs>
          <w:tab w:val="left" w:pos="2410"/>
          <w:tab w:val="left" w:pos="2552"/>
        </w:tabs>
        <w:spacing w:after="0" w:line="340" w:lineRule="exact"/>
        <w:ind w:left="2070" w:hanging="180"/>
        <w:rPr>
          <w:ins w:id="13167" w:author="PSK" w:date="2021-08-06T12:41:00Z"/>
          <w:rFonts w:ascii="Phetsarath OT" w:eastAsia="Phetsarath OT" w:hAnsi="Phetsarath OT" w:cs="Phetsarath OT"/>
          <w:sz w:val="24"/>
          <w:szCs w:val="24"/>
          <w:rPrChange w:id="13168" w:author="NA" w:date="2021-12-30T11:44:00Z">
            <w:rPr>
              <w:ins w:id="13169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170" w:author="Documents" w:date="2022-01-11T09:01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171" w:author="Windows User" w:date="2022-01-12T15:34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3172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ການສື່ສານເຄື່ອນທີ່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1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; </w:t>
        </w:r>
      </w:ins>
    </w:p>
    <w:p w14:paraId="507FDDE8" w14:textId="0A8CFBD4" w:rsidR="00320684" w:rsidRPr="002C0BDB" w:rsidRDefault="00CB4BDB">
      <w:pPr>
        <w:pStyle w:val="ListParagraph"/>
        <w:numPr>
          <w:ilvl w:val="0"/>
          <w:numId w:val="49"/>
        </w:numPr>
        <w:tabs>
          <w:tab w:val="left" w:pos="2160"/>
          <w:tab w:val="left" w:pos="2250"/>
          <w:tab w:val="left" w:pos="2410"/>
          <w:tab w:val="left" w:pos="2552"/>
        </w:tabs>
        <w:spacing w:after="0" w:line="340" w:lineRule="exact"/>
        <w:ind w:left="2070" w:hanging="180"/>
        <w:rPr>
          <w:ins w:id="13175" w:author="PSK" w:date="2021-08-06T12:41:00Z"/>
          <w:rFonts w:ascii="Phetsarath OT" w:eastAsia="Phetsarath OT" w:hAnsi="Phetsarath OT" w:cs="Phetsarath OT"/>
          <w:sz w:val="24"/>
          <w:szCs w:val="24"/>
          <w:rPrChange w:id="13176" w:author="NA" w:date="2021-12-30T11:44:00Z">
            <w:rPr>
              <w:ins w:id="13177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3178" w:author="Documents" w:date="2022-01-11T09:01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179" w:author="LENOVO" w:date="2021-12-10T08:1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80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3181" w:author="HP [2]" w:date="2021-12-06T11:23:00Z">
        <w:r w:rsidR="005243F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ບໍລິການ</w:t>
        </w:r>
        <w:r w:rsidR="005243F1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3182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ໂທລະສັບຕັ້ງໂຕະ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1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5470FD4C" w14:textId="1D11BE89" w:rsidR="00320684" w:rsidRPr="002C0BDB" w:rsidRDefault="00CB4BDB">
      <w:pPr>
        <w:pStyle w:val="ListParagraph"/>
        <w:numPr>
          <w:ilvl w:val="0"/>
          <w:numId w:val="49"/>
        </w:numPr>
        <w:tabs>
          <w:tab w:val="left" w:pos="2160"/>
          <w:tab w:val="left" w:pos="2250"/>
          <w:tab w:val="left" w:pos="2410"/>
          <w:tab w:val="left" w:pos="2552"/>
        </w:tabs>
        <w:spacing w:after="0" w:line="340" w:lineRule="exact"/>
        <w:ind w:left="2070" w:hanging="180"/>
        <w:rPr>
          <w:ins w:id="13185" w:author="PSK" w:date="2021-08-06T12:41:00Z"/>
          <w:rFonts w:ascii="Phetsarath OT" w:eastAsia="Phetsarath OT" w:hAnsi="Phetsarath OT" w:cs="Phetsarath OT"/>
          <w:sz w:val="24"/>
          <w:szCs w:val="24"/>
          <w:rPrChange w:id="13186" w:author="NA" w:date="2021-12-30T11:44:00Z">
            <w:rPr>
              <w:ins w:id="13187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188" w:author="Documents" w:date="2022-01-11T09:01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189" w:author="LENOVO" w:date="2021-12-10T08:1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90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3191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</w:t>
        </w:r>
      </w:ins>
      <w:ins w:id="13193" w:author="HP" w:date="2021-08-13T14:20:00Z">
        <w:r w:rsidR="00502A3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3194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1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ອິນເຕີເນັດ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1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0DB23BA8" w14:textId="77777777" w:rsidR="00320684" w:rsidRPr="002C0BDB" w:rsidRDefault="00320684">
      <w:pPr>
        <w:pStyle w:val="ListParagraph"/>
        <w:numPr>
          <w:ilvl w:val="0"/>
          <w:numId w:val="49"/>
        </w:numPr>
        <w:tabs>
          <w:tab w:val="left" w:pos="2160"/>
          <w:tab w:val="left" w:pos="2250"/>
          <w:tab w:val="left" w:pos="2410"/>
          <w:tab w:val="left" w:pos="2552"/>
        </w:tabs>
        <w:spacing w:after="0" w:line="340" w:lineRule="exact"/>
        <w:ind w:left="2070" w:hanging="180"/>
        <w:rPr>
          <w:ins w:id="13197" w:author="PSK" w:date="2021-08-06T12:41:00Z"/>
          <w:rFonts w:ascii="Phetsarath OT" w:eastAsia="Phetsarath OT" w:hAnsi="Phetsarath OT" w:cs="Phetsarath OT"/>
          <w:sz w:val="24"/>
          <w:szCs w:val="24"/>
          <w:rPrChange w:id="13198" w:author="NA" w:date="2021-12-30T11:44:00Z">
            <w:rPr>
              <w:ins w:id="13199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200" w:author="Documents" w:date="2022-01-11T09:01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201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0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ການສື່ສານຜ່ານດາວທຽມ</w:t>
        </w:r>
        <w:r w:rsidRPr="002C0BDB">
          <w:rPr>
            <w:rFonts w:ascii="Phetsarath OT" w:eastAsia="Phetsarath OT" w:hAnsi="Phetsarath OT" w:cs="Phetsarath OT"/>
            <w:sz w:val="24"/>
            <w:szCs w:val="24"/>
            <w:rPrChange w:id="1320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09A756DB" w14:textId="77777777" w:rsidR="00320684" w:rsidRPr="002C0BDB" w:rsidRDefault="00320684">
      <w:pPr>
        <w:pStyle w:val="ListParagraph"/>
        <w:numPr>
          <w:ilvl w:val="0"/>
          <w:numId w:val="49"/>
        </w:numPr>
        <w:tabs>
          <w:tab w:val="left" w:pos="2160"/>
          <w:tab w:val="left" w:pos="2250"/>
          <w:tab w:val="left" w:pos="2410"/>
          <w:tab w:val="left" w:pos="2552"/>
        </w:tabs>
        <w:spacing w:after="0" w:line="340" w:lineRule="exact"/>
        <w:ind w:left="2070" w:hanging="180"/>
        <w:rPr>
          <w:ins w:id="13204" w:author="PSK" w:date="2021-08-06T12:41:00Z"/>
          <w:rFonts w:ascii="Phetsarath OT" w:eastAsia="Phetsarath OT" w:hAnsi="Phetsarath OT" w:cs="Phetsarath OT"/>
          <w:sz w:val="24"/>
          <w:szCs w:val="24"/>
          <w:rPrChange w:id="13205" w:author="NA" w:date="2021-12-30T11:44:00Z">
            <w:rPr>
              <w:ins w:id="13206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207" w:author="Documents" w:date="2022-01-11T09:02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208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0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ການສື່ສານການສຳຫຼວດ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1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1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1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1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ຄົ້ນຫາຕຳແໜ່ງ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1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73BBB339" w14:textId="127E4F9A" w:rsidR="00320684" w:rsidRPr="002C0BDB" w:rsidRDefault="00CB4BDB">
      <w:pPr>
        <w:pStyle w:val="ListParagraph"/>
        <w:numPr>
          <w:ilvl w:val="0"/>
          <w:numId w:val="49"/>
        </w:numPr>
        <w:tabs>
          <w:tab w:val="left" w:pos="2160"/>
          <w:tab w:val="left" w:pos="2250"/>
          <w:tab w:val="left" w:pos="2410"/>
          <w:tab w:val="left" w:pos="2552"/>
        </w:tabs>
        <w:spacing w:after="0" w:line="340" w:lineRule="exact"/>
        <w:ind w:left="2070" w:hanging="180"/>
        <w:rPr>
          <w:ins w:id="13215" w:author="PSK" w:date="2021-08-06T12:41:00Z"/>
          <w:rFonts w:ascii="Phetsarath OT" w:eastAsia="Phetsarath OT" w:hAnsi="Phetsarath OT" w:cs="Phetsarath OT"/>
          <w:sz w:val="24"/>
          <w:szCs w:val="24"/>
          <w:rPrChange w:id="13216" w:author="NA" w:date="2021-12-30T11:44:00Z">
            <w:rPr>
              <w:ins w:id="13217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218" w:author="Documents" w:date="2022-01-11T09:02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219" w:author="LENOVO" w:date="2021-12-10T08:1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20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3221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ລະບົບຄົມມະນາຄົມອັດສະລິຍະ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02D77D3C" w14:textId="15C10F8B" w:rsidR="00320684" w:rsidRPr="002C0BDB" w:rsidRDefault="00CB4BDB">
      <w:pPr>
        <w:pStyle w:val="ListParagraph"/>
        <w:numPr>
          <w:ilvl w:val="0"/>
          <w:numId w:val="49"/>
        </w:numPr>
        <w:tabs>
          <w:tab w:val="left" w:pos="2160"/>
          <w:tab w:val="left" w:pos="2250"/>
          <w:tab w:val="left" w:pos="2410"/>
          <w:tab w:val="left" w:pos="2552"/>
        </w:tabs>
        <w:spacing w:after="0" w:line="340" w:lineRule="exact"/>
        <w:ind w:left="2070" w:hanging="180"/>
        <w:rPr>
          <w:ins w:id="13226" w:author="PSK" w:date="2021-08-06T12:41:00Z"/>
          <w:rFonts w:ascii="Phetsarath OT" w:eastAsia="Phetsarath OT" w:hAnsi="Phetsarath OT" w:cs="Phetsarath OT"/>
          <w:sz w:val="24"/>
          <w:szCs w:val="24"/>
          <w:rPrChange w:id="13227" w:author="NA" w:date="2021-12-30T11:44:00Z">
            <w:rPr>
              <w:ins w:id="13228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229" w:author="Documents" w:date="2022-01-11T09:02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230" w:author="LENOVO" w:date="2021-12-10T08:1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31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3232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ອິນເຕີເນັດໂດຍໃຊ້ສະຖານີລອຍຟ້າລະດັບສູງ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1FEC0D16" w14:textId="7AC91BF1" w:rsidR="00320684" w:rsidRPr="002C0BDB" w:rsidRDefault="00CB4BDB">
      <w:pPr>
        <w:pStyle w:val="ListParagraph"/>
        <w:numPr>
          <w:ilvl w:val="0"/>
          <w:numId w:val="49"/>
        </w:numPr>
        <w:tabs>
          <w:tab w:val="left" w:pos="2160"/>
          <w:tab w:val="left" w:pos="2250"/>
          <w:tab w:val="left" w:pos="2410"/>
          <w:tab w:val="left" w:pos="2552"/>
        </w:tabs>
        <w:spacing w:after="0" w:line="340" w:lineRule="exact"/>
        <w:ind w:left="2070" w:hanging="180"/>
        <w:rPr>
          <w:ins w:id="13237" w:author="PSK" w:date="2021-08-06T12:41:00Z"/>
          <w:rFonts w:ascii="Phetsarath OT" w:eastAsia="Phetsarath OT" w:hAnsi="Phetsarath OT" w:cs="Phetsarath OT"/>
          <w:sz w:val="24"/>
          <w:szCs w:val="24"/>
          <w:rPrChange w:id="13238" w:author="NA" w:date="2021-12-30T11:44:00Z">
            <w:rPr>
              <w:ins w:id="13239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240" w:author="Documents" w:date="2022-01-11T09:02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241" w:author="LENOVO" w:date="2021-12-10T08:1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42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3243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ໂທລະສັບມືຖືໂດຍນຳໃຊ້ສະຖານີລອຍຟ້າລະດັບສູງ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3DBED7DE" w14:textId="77777777" w:rsidR="00320684" w:rsidRPr="002C0BDB" w:rsidDel="009D1AC0" w:rsidRDefault="00320684">
      <w:pPr>
        <w:pStyle w:val="ListParagraph"/>
        <w:numPr>
          <w:ilvl w:val="0"/>
          <w:numId w:val="49"/>
        </w:numPr>
        <w:tabs>
          <w:tab w:val="left" w:pos="2160"/>
          <w:tab w:val="left" w:pos="2250"/>
          <w:tab w:val="left" w:pos="2410"/>
          <w:tab w:val="left" w:pos="2552"/>
        </w:tabs>
        <w:spacing w:after="0" w:line="340" w:lineRule="exact"/>
        <w:ind w:left="2070" w:hanging="180"/>
        <w:rPr>
          <w:del w:id="13248" w:author="NA" w:date="2021-12-23T14:49:00Z"/>
          <w:rFonts w:ascii="Phetsarath OT" w:eastAsia="Phetsarath OT" w:hAnsi="Phetsarath OT" w:cs="Phetsarath OT"/>
          <w:sz w:val="24"/>
          <w:szCs w:val="24"/>
        </w:rPr>
        <w:pPrChange w:id="13249" w:author="Documents" w:date="2022-01-11T09:02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250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ການບໍລິການເສີມ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5207BC9F" w14:textId="77777777" w:rsidR="009D1AC0" w:rsidRPr="002C0BDB" w:rsidRDefault="009D1AC0">
      <w:pPr>
        <w:pStyle w:val="ListParagraph"/>
        <w:numPr>
          <w:ilvl w:val="0"/>
          <w:numId w:val="49"/>
        </w:numPr>
        <w:tabs>
          <w:tab w:val="left" w:pos="2160"/>
          <w:tab w:val="left" w:pos="2250"/>
          <w:tab w:val="left" w:pos="2410"/>
          <w:tab w:val="left" w:pos="2552"/>
        </w:tabs>
        <w:spacing w:after="0" w:line="340" w:lineRule="exact"/>
        <w:ind w:left="2070" w:hanging="180"/>
        <w:rPr>
          <w:ins w:id="13253" w:author="NA" w:date="2021-12-23T14:49:00Z"/>
          <w:rFonts w:ascii="Phetsarath OT" w:eastAsia="Phetsarath OT" w:hAnsi="Phetsarath OT" w:cs="Phetsarath OT"/>
          <w:sz w:val="24"/>
          <w:szCs w:val="24"/>
          <w:rPrChange w:id="13254" w:author="NA" w:date="2021-12-30T11:44:00Z">
            <w:rPr>
              <w:ins w:id="13255" w:author="NA" w:date="2021-12-23T14:49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256" w:author="Documents" w:date="2022-01-11T09:02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</w:p>
    <w:p w14:paraId="5D6C2614" w14:textId="406EEB58" w:rsidR="00320684" w:rsidRPr="002C0BDB" w:rsidRDefault="00CB4BDB">
      <w:pPr>
        <w:pStyle w:val="ListParagraph"/>
        <w:numPr>
          <w:ilvl w:val="0"/>
          <w:numId w:val="49"/>
        </w:numPr>
        <w:tabs>
          <w:tab w:val="left" w:pos="1560"/>
          <w:tab w:val="left" w:pos="2268"/>
          <w:tab w:val="left" w:pos="2410"/>
          <w:tab w:val="left" w:pos="2552"/>
          <w:tab w:val="left" w:pos="2694"/>
        </w:tabs>
        <w:spacing w:after="0" w:line="340" w:lineRule="exact"/>
        <w:ind w:left="2070" w:hanging="180"/>
        <w:rPr>
          <w:ins w:id="13257" w:author="PSK" w:date="2021-08-06T12:41:00Z"/>
          <w:rFonts w:ascii="Phetsarath OT" w:eastAsia="Phetsarath OT" w:hAnsi="Phetsarath OT" w:cs="Phetsarath OT"/>
          <w:sz w:val="24"/>
          <w:szCs w:val="24"/>
          <w:rPrChange w:id="13258" w:author="NA" w:date="2021-12-30T11:44:00Z">
            <w:rPr>
              <w:ins w:id="13259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260" w:author="Documents" w:date="2022-01-11T09:02:00Z">
          <w:pPr>
            <w:pStyle w:val="ListParagraph"/>
            <w:numPr>
              <w:numId w:val="49"/>
            </w:numPr>
            <w:spacing w:after="0" w:line="340" w:lineRule="exact"/>
            <w:ind w:left="1418" w:hanging="360"/>
            <w:jc w:val="thaiDistribute"/>
          </w:pPr>
        </w:pPrChange>
      </w:pPr>
      <w:ins w:id="13261" w:author="LENOVO" w:date="2021-12-10T08:1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62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3263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2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ແອບພລີເຄເຊີນ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18FDC395" w14:textId="1CCF367E" w:rsidR="00320684" w:rsidRPr="002C0BDB" w:rsidRDefault="00CB4BDB">
      <w:pPr>
        <w:pStyle w:val="ListParagraph"/>
        <w:numPr>
          <w:ilvl w:val="0"/>
          <w:numId w:val="49"/>
        </w:numPr>
        <w:tabs>
          <w:tab w:val="left" w:pos="1560"/>
          <w:tab w:val="left" w:pos="2268"/>
          <w:tab w:val="left" w:pos="2410"/>
          <w:tab w:val="left" w:pos="2552"/>
          <w:tab w:val="left" w:pos="2694"/>
        </w:tabs>
        <w:spacing w:after="0" w:line="340" w:lineRule="exact"/>
        <w:ind w:left="2070" w:hanging="180"/>
        <w:rPr>
          <w:ins w:id="13268" w:author="home" w:date="2021-08-18T12:05:00Z"/>
          <w:rFonts w:ascii="Phetsarath OT" w:eastAsia="Phetsarath OT" w:hAnsi="Phetsarath OT" w:cs="Phetsarath OT"/>
          <w:sz w:val="24"/>
          <w:szCs w:val="24"/>
          <w:lang w:bidi="lo-LA"/>
        </w:rPr>
        <w:pPrChange w:id="13269" w:author="Documents" w:date="2022-01-11T09:02:00Z">
          <w:pPr>
            <w:spacing w:after="0" w:line="340" w:lineRule="exact"/>
          </w:pPr>
        </w:pPrChange>
      </w:pPr>
      <w:ins w:id="13270" w:author="LENOVO" w:date="2021-12-10T08:1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71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3272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ອິນເຕີເນັດສັບພະສິ່ງ</w:t>
        </w:r>
      </w:ins>
      <w:ins w:id="13276" w:author="home" w:date="2021-08-18T12:06:00Z">
        <w:r w:rsidR="00BA3AC9" w:rsidRPr="002C0BDB">
          <w:rPr>
            <w:rFonts w:ascii="Phetsarath OT" w:eastAsia="Phetsarath OT" w:hAnsi="Phetsarath OT" w:cs="Phetsarath OT"/>
            <w:sz w:val="24"/>
            <w:szCs w:val="24"/>
            <w:lang w:bidi="lo-LA"/>
          </w:rPr>
          <w:t>;</w:t>
        </w:r>
      </w:ins>
      <w:ins w:id="13277" w:author="PSK" w:date="2021-08-06T12:41:00Z">
        <w:del w:id="13278" w:author="home" w:date="2021-08-18T12:06:00Z">
          <w:r w:rsidR="00320684" w:rsidRPr="002C0BDB" w:rsidDel="00BA3AC9">
            <w:rPr>
              <w:rFonts w:ascii="Phetsarath OT" w:eastAsia="Phetsarath OT" w:hAnsi="Phetsarath OT" w:cs="Phetsarath OT"/>
              <w:sz w:val="24"/>
              <w:szCs w:val="24"/>
              <w:rPrChange w:id="132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</w:p>
    <w:p w14:paraId="7E63DC2D" w14:textId="63DF1874" w:rsidR="00BA3AC9" w:rsidRPr="002C0BDB" w:rsidRDefault="00CB4BDB">
      <w:pPr>
        <w:pStyle w:val="ListParagraph"/>
        <w:numPr>
          <w:ilvl w:val="0"/>
          <w:numId w:val="49"/>
        </w:numPr>
        <w:tabs>
          <w:tab w:val="left" w:pos="1560"/>
          <w:tab w:val="left" w:pos="2268"/>
          <w:tab w:val="left" w:pos="2410"/>
          <w:tab w:val="left" w:pos="2552"/>
          <w:tab w:val="left" w:pos="2694"/>
        </w:tabs>
        <w:spacing w:after="0" w:line="340" w:lineRule="exact"/>
        <w:ind w:left="2070" w:hanging="180"/>
        <w:rPr>
          <w:ins w:id="13280" w:author="PSK" w:date="2021-08-10T13:49:00Z"/>
          <w:rFonts w:ascii="Phetsarath OT" w:eastAsia="Phetsarath OT" w:hAnsi="Phetsarath OT" w:cs="Phetsarath OT"/>
          <w:sz w:val="24"/>
          <w:szCs w:val="24"/>
          <w:lang w:bidi="lo-LA"/>
        </w:rPr>
        <w:pPrChange w:id="13281" w:author="Documents" w:date="2022-01-11T09:02:00Z">
          <w:pPr>
            <w:spacing w:after="0" w:line="340" w:lineRule="exact"/>
          </w:pPr>
        </w:pPrChange>
      </w:pPr>
      <w:ins w:id="13282" w:author="LENOVO" w:date="2021-12-10T08:1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83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3284" w:author="home" w:date="2021-08-18T12:05:00Z">
        <w:r w:rsidR="00BA3A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85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</w:rPrChange>
          </w:rPr>
          <w:t>ບໍລິການໂທລະຄົມມະນາຄົມ</w:t>
        </w:r>
      </w:ins>
      <w:ins w:id="13286" w:author="home" w:date="2021-08-18T12:06:00Z">
        <w:del w:id="13287" w:author="NA" w:date="2021-12-30T10:59:00Z">
          <w:r w:rsidR="00BA3AC9" w:rsidRPr="002C0BDB" w:rsidDel="000F0AE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3288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  <w:r w:rsidR="00BA3A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289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</w:rPrChange>
          </w:rPr>
          <w:t>ອື່ນ</w:t>
        </w:r>
        <w:r w:rsidR="00BA3AC9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290" w:author="NA" w:date="2021-12-30T11:44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rPrChange>
          </w:rPr>
          <w:t>.</w:t>
        </w:r>
      </w:ins>
    </w:p>
    <w:p w14:paraId="583BF708" w14:textId="77777777" w:rsidR="00BD3EDF" w:rsidRPr="002C0BDB" w:rsidRDefault="00BD3EDF">
      <w:pPr>
        <w:rPr>
          <w:ins w:id="13291" w:author="PSK" w:date="2021-08-06T12:41:00Z"/>
          <w:sz w:val="2"/>
          <w:szCs w:val="2"/>
          <w:lang w:bidi="lo-LA"/>
          <w:rPrChange w:id="13292" w:author="NA" w:date="2021-12-30T11:44:00Z">
            <w:rPr>
              <w:ins w:id="13293" w:author="PSK" w:date="2021-08-06T12:41:00Z"/>
              <w:strike/>
              <w:highlight w:val="yellow"/>
            </w:rPr>
          </w:rPrChange>
        </w:rPr>
        <w:pPrChange w:id="13294" w:author="home" w:date="2021-08-18T12:07:00Z">
          <w:pPr>
            <w:spacing w:after="0" w:line="340" w:lineRule="exact"/>
          </w:pPr>
        </w:pPrChange>
      </w:pPr>
    </w:p>
    <w:p w14:paraId="5A44D756" w14:textId="095570AD" w:rsidR="00320684" w:rsidRPr="002C0BDB" w:rsidRDefault="00B3156F">
      <w:pPr>
        <w:pStyle w:val="Heading3"/>
        <w:spacing w:before="0" w:line="340" w:lineRule="exact"/>
        <w:rPr>
          <w:ins w:id="13295" w:author="PSK" w:date="2021-08-06T12:41:00Z"/>
          <w:rFonts w:ascii="Phetsarath OT" w:eastAsia="Phetsarath OT" w:hAnsi="Phetsarath OT" w:cs="Phetsarath OT"/>
          <w:color w:val="auto"/>
          <w:sz w:val="24"/>
          <w:szCs w:val="24"/>
          <w:lang w:bidi="lo-LA"/>
        </w:rPr>
        <w:pPrChange w:id="13296" w:author="NA" w:date="2021-12-27T11:59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3297" w:author="NA" w:date="2021-12-27T11:59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del w:id="13298" w:author="Windows User" w:date="2022-01-12T15:40:00Z">
          <w:r w:rsidRPr="002C0BDB" w:rsidDel="000F1920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>27</w:t>
        </w:r>
      </w:ins>
      <w:ins w:id="13299" w:author="Documents" w:date="2022-01-06T09:55:00Z">
        <w:r w:rsidR="001F3A85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 xml:space="preserve"> </w:t>
        </w:r>
        <w:del w:id="13300" w:author="Windows User" w:date="2022-01-12T15:40:00Z">
          <w:r w:rsidR="001F3A85" w:rsidDel="000F1920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3301" w:author="NA" w:date="2021-12-27T11:59:00Z">
        <w:del w:id="13302" w:author="Documents" w:date="2022-01-06T09:55:00Z">
          <w:r w:rsidRPr="002C0BDB" w:rsidDel="001F3A85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3303" w:author="PSK" w:date="2021-08-06T12:41:00Z"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>(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ໃໝ່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>)</w:t>
        </w:r>
      </w:ins>
      <w:ins w:id="13304" w:author="NA" w:date="2021-12-27T12:00:00Z">
        <w:r w:rsidR="009D2335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 </w:t>
        </w:r>
      </w:ins>
      <w:ins w:id="13305" w:author="PSK" w:date="2021-08-06T12:41:00Z">
        <w:del w:id="13306" w:author="NA" w:date="2021-12-27T12:00:00Z">
          <w:r w:rsidR="00320684" w:rsidRPr="002C0BDB" w:rsidDel="009D2335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ການສະໜອງສິ່ງອຳນວຍຄວາມສະດວກ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ດ້ານໂທລະຄົມມະນາຄົມ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               </w:t>
        </w:r>
      </w:ins>
    </w:p>
    <w:p w14:paraId="1E05DE87" w14:textId="19692D79" w:rsidR="00320684" w:rsidRPr="002C0BDB" w:rsidRDefault="000F1920">
      <w:pPr>
        <w:spacing w:after="0" w:line="340" w:lineRule="exact"/>
        <w:ind w:left="426"/>
        <w:jc w:val="both"/>
        <w:rPr>
          <w:ins w:id="13307" w:author="PSK" w:date="2021-08-06T12:41:00Z"/>
          <w:rFonts w:ascii="Phetsarath OT" w:eastAsia="Phetsarath OT" w:hAnsi="Phetsarath OT" w:cs="Phetsarath OT"/>
          <w:sz w:val="24"/>
          <w:szCs w:val="24"/>
          <w:rPrChange w:id="13308" w:author="NA" w:date="2021-12-30T11:44:00Z">
            <w:rPr>
              <w:ins w:id="13309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310" w:author="Windows User" w:date="2022-01-12T15:40:00Z">
          <w:pPr>
            <w:spacing w:after="0" w:line="340" w:lineRule="exact"/>
            <w:ind w:left="425" w:firstLine="624"/>
            <w:jc w:val="thaiDistribute"/>
          </w:pPr>
        </w:pPrChange>
      </w:pPr>
      <w:ins w:id="13311" w:author="Windows User" w:date="2022-01-12T15:40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              </w:t>
        </w:r>
      </w:ins>
      <w:ins w:id="13312" w:author="Documents" w:date="2022-01-06T09:55:00Z">
        <w:del w:id="13313" w:author="Windows User" w:date="2022-01-12T15:40:00Z">
          <w:r w:rsidR="001F3A85" w:rsidDel="000F192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3314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1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ການສະໜອງສິ່ງອຳນວຍຄວາມສະດວກ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1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1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ດ້ານໂທລະຄົມມະນາຄົມ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1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1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ແມ່ນ</w:t>
        </w:r>
      </w:ins>
      <w:ins w:id="13320" w:author="NA" w:date="2021-12-23T11:40:00Z">
        <w:r w:rsidR="0097494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3321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2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ຮູບແບບການດຳເນີນທຸລະກິດ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32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ເພື່ອໃຫ້ບໍລິການ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2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2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ໜຶ່ງ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2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2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3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ຫຼາຍ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3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3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ກິດຈະການ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3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ທີ່ຕິດພັນກັບການດຳເນີນທຸລະກິດ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bidi="lo-LA"/>
            <w:rPrChange w:id="1333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3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ດ້ານໂທລະຄົມມະນາຄົມ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3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>.</w:t>
        </w:r>
      </w:ins>
    </w:p>
    <w:p w14:paraId="6236A42D" w14:textId="730247AE" w:rsidR="00320684" w:rsidRPr="002C0BDB" w:rsidRDefault="000F1920">
      <w:pPr>
        <w:spacing w:after="0" w:line="340" w:lineRule="exact"/>
        <w:ind w:left="426"/>
        <w:jc w:val="both"/>
        <w:rPr>
          <w:ins w:id="13338" w:author="PSK" w:date="2021-08-06T12:41:00Z"/>
          <w:rFonts w:ascii="Phetsarath OT" w:eastAsia="Phetsarath OT" w:hAnsi="Phetsarath OT" w:cs="Phetsarath OT"/>
          <w:sz w:val="24"/>
          <w:szCs w:val="24"/>
          <w:rPrChange w:id="13339" w:author="NA" w:date="2021-12-30T11:44:00Z">
            <w:rPr>
              <w:ins w:id="13340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3341" w:author="Windows User" w:date="2022-01-12T15:41:00Z">
          <w:pPr>
            <w:spacing w:after="0" w:line="340" w:lineRule="exact"/>
            <w:ind w:left="425" w:firstLine="624"/>
            <w:jc w:val="thaiDistribute"/>
          </w:pPr>
        </w:pPrChange>
      </w:pPr>
      <w:ins w:id="13342" w:author="Windows User" w:date="2022-01-12T15:41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              </w:t>
        </w:r>
      </w:ins>
      <w:ins w:id="13343" w:author="Documents" w:date="2022-01-06T09:55:00Z">
        <w:del w:id="13344" w:author="Windows User" w:date="2022-01-12T15:41:00Z">
          <w:r w:rsidR="001F3A85" w:rsidDel="000F192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3345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4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ການສະໜອງສິ່ງອຳນວຍຄວາມສະດວກ</w:t>
        </w:r>
        <w:del w:id="13347" w:author="NA" w:date="2021-12-27T10:16:00Z">
          <w:r w:rsidR="00320684" w:rsidRPr="002C0BDB" w:rsidDel="00F452F0">
            <w:rPr>
              <w:rFonts w:ascii="Phetsarath OT" w:eastAsia="Phetsarath OT" w:hAnsi="Phetsarath OT" w:cs="Phetsarath OT"/>
              <w:sz w:val="24"/>
              <w:szCs w:val="24"/>
              <w:rPrChange w:id="1334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4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ດ້ານໂທລະຄົມມະນາຄົມ</w:t>
        </w:r>
      </w:ins>
      <w:ins w:id="13350" w:author="Documents" w:date="2022-01-06T09:56:00Z">
        <w:r w:rsidR="001F3A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3351" w:author="NA" w:date="2021-12-27T10:16:00Z">
        <w:del w:id="13352" w:author="Documents" w:date="2022-01-06T09:56:00Z">
          <w:r w:rsidR="00F452F0" w:rsidRPr="002C0BDB" w:rsidDel="001F3A85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3353" w:author="PSK" w:date="2021-08-06T12:41:00Z">
        <w:del w:id="13354" w:author="NA" w:date="2021-12-27T10:16:00Z">
          <w:r w:rsidR="00320684" w:rsidRPr="002C0BDB" w:rsidDel="00F452F0">
            <w:rPr>
              <w:rFonts w:ascii="Phetsarath OT" w:eastAsia="Phetsarath OT" w:hAnsi="Phetsarath OT" w:cs="Phetsarath OT"/>
              <w:sz w:val="24"/>
              <w:szCs w:val="24"/>
              <w:rPrChange w:id="1335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ປະກອບ</w:t>
        </w:r>
        <w:del w:id="13357" w:author="LENOVO" w:date="2021-12-10T08:11:00Z">
          <w:r w:rsidR="00320684" w:rsidRPr="002C0BDB" w:rsidDel="00CB4BD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35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ມີ</w:delText>
          </w:r>
        </w:del>
      </w:ins>
      <w:ins w:id="13359" w:author="LENOVO" w:date="2021-12-10T08:11:00Z">
        <w:r w:rsidR="00CB4BD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ດ</w:t>
        </w:r>
      </w:ins>
      <w:ins w:id="13360" w:author="LENOVO" w:date="2021-12-10T08:12:00Z">
        <w:r w:rsidR="00CB4BD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້ວຍ</w:t>
        </w:r>
      </w:ins>
      <w:ins w:id="13361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6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ກິດຈະ</w:t>
        </w:r>
      </w:ins>
      <w:ins w:id="13363" w:author="Documents" w:date="2022-01-06T09:56:00Z">
        <w:del w:id="13364" w:author="Windows User" w:date="2022-01-28T08:15:00Z">
          <w:r w:rsidR="001F3A85" w:rsidDel="00531C8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3365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6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3367" w:author="NA" w:date="2021-12-27T10:16:00Z">
        <w:r w:rsidR="00F452F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3368" w:author="PSK" w:date="2021-08-06T12:41:00Z"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6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 xml:space="preserve"> </w:t>
        </w:r>
      </w:ins>
      <w:ins w:id="13370" w:author="HP" w:date="2021-09-21T09:38:00Z">
        <w:r w:rsidR="001F335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ດັ່ງ</w:t>
        </w:r>
      </w:ins>
      <w:ins w:id="13372" w:author="PSK" w:date="2021-08-06T12:41:00Z">
        <w:del w:id="13373" w:author="HP" w:date="2021-09-21T09:38:00Z">
          <w:r w:rsidR="00320684" w:rsidRPr="002C0BDB" w:rsidDel="001F335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37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ລຸ່ມ</w:delText>
          </w:r>
        </w:del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37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ນີ້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7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>:</w:t>
        </w:r>
      </w:ins>
    </w:p>
    <w:p w14:paraId="654548F5" w14:textId="4448A4A5" w:rsidR="00320684" w:rsidRPr="002C0BDB" w:rsidRDefault="00CB4BDB">
      <w:pPr>
        <w:pStyle w:val="NoSpacing"/>
        <w:numPr>
          <w:ilvl w:val="0"/>
          <w:numId w:val="39"/>
        </w:numPr>
        <w:tabs>
          <w:tab w:val="left" w:pos="2160"/>
          <w:tab w:val="left" w:pos="2250"/>
          <w:tab w:val="left" w:pos="2410"/>
          <w:tab w:val="left" w:pos="2552"/>
        </w:tabs>
        <w:spacing w:line="340" w:lineRule="exact"/>
        <w:ind w:left="1418" w:firstLine="472"/>
        <w:rPr>
          <w:ins w:id="13377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3378" w:author="NA" w:date="2021-12-30T11:44:00Z">
            <w:rPr>
              <w:ins w:id="13379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3380" w:author="Documents" w:date="2022-01-11T09:04:00Z">
          <w:pPr>
            <w:pStyle w:val="NoSpacing"/>
            <w:numPr>
              <w:numId w:val="39"/>
            </w:numPr>
            <w:spacing w:line="340" w:lineRule="exact"/>
            <w:ind w:left="1418" w:hanging="360"/>
          </w:pPr>
        </w:pPrChange>
      </w:pPr>
      <w:ins w:id="13381" w:author="LENOVO" w:date="2021-12-10T08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382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ການ</w:t>
        </w:r>
      </w:ins>
      <w:ins w:id="13383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3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ໃຫ້ເຊົ່າໂຄງລ່າງພື້ນຖານໂທລະຄົມມະນາຄົມ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rPrChange w:id="133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th-TH"/>
              </w:rPr>
            </w:rPrChange>
          </w:rPr>
          <w:t>;</w:t>
        </w:r>
      </w:ins>
    </w:p>
    <w:p w14:paraId="2E0CCD73" w14:textId="5EA3F956" w:rsidR="00320684" w:rsidRPr="002C0BDB" w:rsidRDefault="00CB4BDB">
      <w:pPr>
        <w:pStyle w:val="NoSpacing"/>
        <w:numPr>
          <w:ilvl w:val="0"/>
          <w:numId w:val="39"/>
        </w:numPr>
        <w:tabs>
          <w:tab w:val="left" w:pos="2127"/>
          <w:tab w:val="left" w:pos="2160"/>
          <w:tab w:val="left" w:pos="2250"/>
          <w:tab w:val="left" w:pos="2410"/>
          <w:tab w:val="left" w:pos="2552"/>
        </w:tabs>
        <w:spacing w:line="340" w:lineRule="exact"/>
        <w:ind w:left="1418" w:firstLine="472"/>
        <w:rPr>
          <w:ins w:id="13386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3387" w:author="NA" w:date="2021-12-30T11:44:00Z">
            <w:rPr>
              <w:ins w:id="13388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3389" w:author="Documents" w:date="2022-01-11T09:04:00Z">
          <w:pPr>
            <w:pStyle w:val="NoSpacing"/>
            <w:numPr>
              <w:numId w:val="39"/>
            </w:numPr>
            <w:spacing w:line="340" w:lineRule="exact"/>
            <w:ind w:left="1418" w:hanging="360"/>
          </w:pPr>
        </w:pPrChange>
      </w:pPr>
      <w:ins w:id="13390" w:author="LENOVO" w:date="2021-12-10T08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391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ການ</w:t>
        </w:r>
      </w:ins>
      <w:ins w:id="13392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3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ປະກອບ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3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th-TH"/>
              </w:rPr>
            </w:rPrChange>
          </w:rPr>
          <w:t xml:space="preserve">,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3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ຜະລິດ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3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th-TH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133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ແລະ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3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th-TH"/>
              </w:rPr>
            </w:rPrChange>
          </w:rPr>
          <w:t>/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133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ຫຼື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th-TH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134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t>ຈຳໜ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02" w:author="NA" w:date="2021-12-30T11:44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highlight w:val="yellow"/>
                <w:u w:val="single"/>
                <w:cs/>
                <w:lang w:val="fr-FR"/>
              </w:rPr>
            </w:rPrChange>
          </w:rPr>
          <w:t>່າຍ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ອຸປະກອນໂທລະຄົມມ</w:t>
        </w:r>
      </w:ins>
      <w:ins w:id="13405" w:author="LENOVO" w:date="2021-12-10T08:13:00Z">
        <w:r w:rsidR="000E25B4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ະ</w:t>
        </w:r>
      </w:ins>
      <w:ins w:id="13406" w:author="NA" w:date="2021-12-23T11:41:00Z">
        <w:r w:rsidR="0097494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ນາ</w:t>
        </w:r>
      </w:ins>
      <w:ins w:id="13407" w:author="PSK" w:date="2021-08-06T12:41:00Z">
        <w:del w:id="13408" w:author="LENOVO" w:date="2021-12-10T08:13:00Z">
          <w:r w:rsidR="00320684" w:rsidRPr="002C0BDB" w:rsidDel="000E25B4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34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າ</w:delText>
          </w:r>
        </w:del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ຄົມ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th-TH"/>
              </w:rPr>
            </w:rPrChange>
          </w:rPr>
          <w:t>;</w:t>
        </w:r>
      </w:ins>
    </w:p>
    <w:p w14:paraId="3C328494" w14:textId="5E2F7B8F" w:rsidR="00320684" w:rsidRPr="002C0BDB" w:rsidRDefault="00CB4BDB">
      <w:pPr>
        <w:pStyle w:val="NoSpacing"/>
        <w:numPr>
          <w:ilvl w:val="0"/>
          <w:numId w:val="39"/>
        </w:numPr>
        <w:tabs>
          <w:tab w:val="left" w:pos="2160"/>
          <w:tab w:val="left" w:pos="2250"/>
          <w:tab w:val="left" w:pos="2410"/>
          <w:tab w:val="left" w:pos="2552"/>
        </w:tabs>
        <w:spacing w:line="340" w:lineRule="exact"/>
        <w:ind w:left="1418" w:firstLine="472"/>
        <w:rPr>
          <w:ins w:id="13412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3413" w:author="NA" w:date="2021-12-30T11:44:00Z">
            <w:rPr>
              <w:ins w:id="13414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3415" w:author="Documents" w:date="2022-01-11T09:04:00Z">
          <w:pPr>
            <w:pStyle w:val="NoSpacing"/>
            <w:numPr>
              <w:numId w:val="39"/>
            </w:numPr>
            <w:spacing w:line="340" w:lineRule="exact"/>
            <w:ind w:left="1418" w:hanging="360"/>
          </w:pPr>
        </w:pPrChange>
      </w:pPr>
      <w:ins w:id="13416" w:author="LENOVO" w:date="2021-12-10T08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17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ການ</w:t>
        </w:r>
      </w:ins>
      <w:ins w:id="13418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ຕິດຕັ້ງ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th-TH"/>
              </w:rPr>
            </w:rPrChange>
          </w:rPr>
          <w:t>-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ສ້ອມແປງ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ອຸປະກອນໂທລະຄົມມະ</w:t>
        </w:r>
      </w:ins>
      <w:ins w:id="13424" w:author="NA" w:date="2021-12-23T11:41:00Z">
        <w:r w:rsidR="0097494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ນາ</w:t>
        </w:r>
      </w:ins>
      <w:ins w:id="13425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ຄົມ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th-TH"/>
              </w:rPr>
            </w:rPrChange>
          </w:rPr>
          <w:t>;</w:t>
        </w:r>
      </w:ins>
    </w:p>
    <w:p w14:paraId="7914E666" w14:textId="71BC41A6" w:rsidR="00320684" w:rsidRPr="002C0BDB" w:rsidRDefault="00CB4BDB">
      <w:pPr>
        <w:pStyle w:val="NoSpacing"/>
        <w:numPr>
          <w:ilvl w:val="0"/>
          <w:numId w:val="39"/>
        </w:numPr>
        <w:tabs>
          <w:tab w:val="left" w:pos="2160"/>
          <w:tab w:val="left" w:pos="2250"/>
          <w:tab w:val="left" w:pos="2410"/>
          <w:tab w:val="left" w:pos="2552"/>
        </w:tabs>
        <w:spacing w:line="340" w:lineRule="exact"/>
        <w:ind w:left="1418" w:firstLine="472"/>
        <w:rPr>
          <w:ins w:id="13428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3429" w:author="NA" w:date="2021-12-30T11:44:00Z">
            <w:rPr>
              <w:ins w:id="13430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3431" w:author="Documents" w:date="2022-01-11T09:04:00Z">
          <w:pPr>
            <w:pStyle w:val="NoSpacing"/>
            <w:numPr>
              <w:numId w:val="39"/>
            </w:numPr>
            <w:spacing w:line="340" w:lineRule="exact"/>
            <w:ind w:left="1418" w:hanging="360"/>
          </w:pPr>
        </w:pPrChange>
      </w:pPr>
      <w:ins w:id="13432" w:author="LENOVO" w:date="2021-12-10T08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33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ການ</w:t>
        </w:r>
      </w:ins>
      <w:ins w:id="13434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ນຳເຂົ້າ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th-TH"/>
              </w:rPr>
            </w:rPrChange>
          </w:rPr>
          <w:t>-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ສົ່ງອອກ</w:t>
        </w:r>
        <w:r w:rsidR="00A746B5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38" w:author="NA" w:date="2021-12-30T11:44:00Z">
              <w:rPr>
                <w:rFonts w:ascii="Phetsarath OT" w:eastAsia="Phetsarath OT" w:hAnsi="Phetsarath OT" w:cs="Phetsarath OT"/>
                <w:strike/>
                <w:sz w:val="24"/>
                <w:szCs w:val="24"/>
                <w:highlight w:val="yellow"/>
                <w:u w:val="single"/>
                <w:lang w:bidi="th-TH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ອຸປະກອນໂທລະຄົມມ</w:t>
        </w:r>
      </w:ins>
      <w:ins w:id="13440" w:author="LENOVO" w:date="2021-12-10T08:13:00Z">
        <w:r w:rsidR="000E25B4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ະ</w:t>
        </w:r>
      </w:ins>
      <w:ins w:id="13441" w:author="NA" w:date="2021-12-23T11:41:00Z">
        <w:r w:rsidR="0097494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ນາ</w:t>
        </w:r>
      </w:ins>
      <w:ins w:id="13442" w:author="PSK" w:date="2021-08-06T12:41:00Z">
        <w:del w:id="13443" w:author="LENOVO" w:date="2021-12-10T08:13:00Z">
          <w:r w:rsidR="00320684" w:rsidRPr="002C0BDB" w:rsidDel="000E25B4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34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າ</w:delText>
          </w:r>
        </w:del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ຄົມ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th-TH"/>
              </w:rPr>
            </w:rPrChange>
          </w:rPr>
          <w:t>;</w:t>
        </w:r>
      </w:ins>
    </w:p>
    <w:p w14:paraId="31D7BF95" w14:textId="1FF7BB23" w:rsidR="00320684" w:rsidRPr="002C0BDB" w:rsidRDefault="00CB4BDB">
      <w:pPr>
        <w:pStyle w:val="NoSpacing"/>
        <w:numPr>
          <w:ilvl w:val="0"/>
          <w:numId w:val="39"/>
        </w:numPr>
        <w:tabs>
          <w:tab w:val="left" w:pos="2160"/>
          <w:tab w:val="left" w:pos="2250"/>
          <w:tab w:val="left" w:pos="2410"/>
          <w:tab w:val="left" w:pos="2552"/>
        </w:tabs>
        <w:spacing w:line="340" w:lineRule="exact"/>
        <w:ind w:left="1418" w:firstLine="472"/>
        <w:rPr>
          <w:ins w:id="13447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3448" w:author="NA" w:date="2021-12-30T11:44:00Z">
            <w:rPr>
              <w:ins w:id="13449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3450" w:author="Documents" w:date="2022-01-11T09:04:00Z">
          <w:pPr>
            <w:pStyle w:val="NoSpacing"/>
            <w:numPr>
              <w:numId w:val="39"/>
            </w:numPr>
            <w:spacing w:line="340" w:lineRule="exact"/>
            <w:ind w:left="1418" w:hanging="360"/>
          </w:pPr>
        </w:pPrChange>
      </w:pPr>
      <w:ins w:id="13451" w:author="LENOVO" w:date="2021-12-10T08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52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ການ</w:t>
        </w:r>
      </w:ins>
      <w:ins w:id="13453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ໃຫ້ຄຳປຶກສາດ້ານໂທລະຄົມມະນ</w:t>
        </w:r>
      </w:ins>
      <w:ins w:id="13455" w:author="NA" w:date="2021-12-23T11:42:00Z">
        <w:r w:rsidR="00132C49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າ</w:t>
        </w:r>
      </w:ins>
      <w:ins w:id="13456" w:author="LENOVO" w:date="2021-12-10T08:13:00Z">
        <w:del w:id="13457" w:author="NA" w:date="2021-12-23T11:42:00Z">
          <w:r w:rsidR="000E25B4" w:rsidRPr="002C0BDB" w:rsidDel="00132C49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ະ</w:delText>
          </w:r>
        </w:del>
      </w:ins>
      <w:ins w:id="13458" w:author="PSK" w:date="2021-08-06T12:41:00Z">
        <w:del w:id="13459" w:author="LENOVO" w:date="2021-12-10T08:13:00Z">
          <w:r w:rsidR="00320684" w:rsidRPr="002C0BDB" w:rsidDel="000E25B4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34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າ</w:delText>
          </w:r>
        </w:del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ຄົມ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th-TH"/>
              </w:rPr>
            </w:rPrChange>
          </w:rPr>
          <w:t>;</w:t>
        </w:r>
      </w:ins>
    </w:p>
    <w:p w14:paraId="60D39B79" w14:textId="24325E84" w:rsidR="00BA3AC9" w:rsidRPr="002C0BDB" w:rsidRDefault="00CB4BDB">
      <w:pPr>
        <w:pStyle w:val="NoSpacing"/>
        <w:numPr>
          <w:ilvl w:val="0"/>
          <w:numId w:val="39"/>
        </w:numPr>
        <w:tabs>
          <w:tab w:val="left" w:pos="2160"/>
          <w:tab w:val="left" w:pos="2250"/>
          <w:tab w:val="left" w:pos="2410"/>
          <w:tab w:val="left" w:pos="2552"/>
        </w:tabs>
        <w:spacing w:line="340" w:lineRule="exact"/>
        <w:ind w:left="1418" w:firstLine="472"/>
        <w:rPr>
          <w:ins w:id="13463" w:author="home" w:date="2021-08-18T12:06:00Z"/>
          <w:rFonts w:ascii="Phetsarath OT" w:eastAsia="Phetsarath OT" w:hAnsi="Phetsarath OT" w:cs="Phetsarath OT"/>
          <w:sz w:val="24"/>
          <w:szCs w:val="24"/>
          <w:lang w:val="fr-FR"/>
          <w:rPrChange w:id="13464" w:author="NA" w:date="2021-12-30T11:44:00Z">
            <w:rPr>
              <w:ins w:id="13465" w:author="home" w:date="2021-08-18T12:06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3466" w:author="Documents" w:date="2022-01-11T09:04:00Z">
          <w:pPr>
            <w:pStyle w:val="NoSpacing"/>
            <w:spacing w:line="340" w:lineRule="exact"/>
            <w:ind w:left="1800"/>
          </w:pPr>
        </w:pPrChange>
      </w:pPr>
      <w:ins w:id="13467" w:author="LENOVO" w:date="2021-12-10T08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68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ການ</w:t>
        </w:r>
      </w:ins>
      <w:ins w:id="13469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ບໍລິການສູນຂໍ້ມູນ</w:t>
        </w:r>
      </w:ins>
      <w:ins w:id="13471" w:author="home" w:date="2021-08-18T12:06:00Z">
        <w:r w:rsidR="00BA3AC9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4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;</w:t>
        </w:r>
      </w:ins>
    </w:p>
    <w:p w14:paraId="3CDD7997" w14:textId="16FF6ED5" w:rsidR="00320684" w:rsidRPr="00E93C81" w:rsidDel="0086317B" w:rsidRDefault="00252779">
      <w:pPr>
        <w:pStyle w:val="NoSpacing"/>
        <w:numPr>
          <w:ilvl w:val="0"/>
          <w:numId w:val="39"/>
        </w:numPr>
        <w:tabs>
          <w:tab w:val="left" w:pos="1710"/>
          <w:tab w:val="left" w:pos="1800"/>
          <w:tab w:val="left" w:pos="2410"/>
          <w:tab w:val="left" w:pos="2552"/>
        </w:tabs>
        <w:spacing w:line="340" w:lineRule="exact"/>
        <w:ind w:left="1418" w:firstLine="426"/>
        <w:rPr>
          <w:ins w:id="13473" w:author="PSK" w:date="2021-08-06T12:41:00Z"/>
          <w:del w:id="13474" w:author="HP" w:date="2021-08-08T14:45:00Z"/>
          <w:rFonts w:ascii="Phetsarath OT" w:eastAsia="Phetsarath OT" w:hAnsi="Phetsarath OT" w:cs="Phetsarath OT"/>
          <w:sz w:val="24"/>
          <w:szCs w:val="24"/>
          <w:lang w:val="fr-FR"/>
          <w:rPrChange w:id="13475" w:author="Documents" w:date="2022-01-11T09:04:00Z">
            <w:rPr>
              <w:ins w:id="13476" w:author="PSK" w:date="2021-08-06T12:41:00Z"/>
              <w:del w:id="13477" w:author="HP" w:date="2021-08-08T14:45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3478" w:author="Windows User" w:date="2022-01-12T15:42:00Z">
          <w:pPr>
            <w:pStyle w:val="NoSpacing"/>
            <w:numPr>
              <w:numId w:val="39"/>
            </w:numPr>
            <w:spacing w:line="340" w:lineRule="exact"/>
            <w:ind w:left="1418" w:hanging="360"/>
          </w:pPr>
        </w:pPrChange>
      </w:pPr>
      <w:ins w:id="13479" w:author="Documents" w:date="2022-01-11T09:05:00Z">
        <w:r w:rsidRPr="000817E4">
          <w:rPr>
            <w:rFonts w:ascii="Phetsarath OT" w:eastAsia="Phetsarath OT" w:hAnsi="Phetsarath OT" w:cs="Phetsarath OT"/>
            <w:sz w:val="24"/>
            <w:szCs w:val="24"/>
            <w:lang w:val="fr-FR"/>
            <w:rPrChange w:id="13480" w:author="Documents" w:date="2022-01-11T09:06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                  </w:t>
        </w:r>
        <w:del w:id="13481" w:author="Windows User" w:date="2022-01-12T15:42:00Z">
          <w:r w:rsidRPr="000817E4" w:rsidDel="000F1920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482" w:author="Documents" w:date="2022-01-11T09:06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  </w:delText>
          </w:r>
        </w:del>
      </w:ins>
      <w:ins w:id="13483" w:author="LENOVO" w:date="2021-12-10T08:12:00Z">
        <w:r w:rsidR="00CB4BD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84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ການ</w:t>
        </w:r>
      </w:ins>
      <w:ins w:id="13485" w:author="home" w:date="2021-08-18T12:06:00Z">
        <w:r w:rsidR="00BA3AC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ສະໜອງສິ່ງອຳນວຍຄວາມສະດວກ</w:t>
        </w:r>
        <w:r w:rsidR="00BA3AC9" w:rsidRPr="002C0BDB">
          <w:rPr>
            <w:rFonts w:ascii="Phetsarath OT" w:eastAsia="Phetsarath OT" w:hAnsi="Phetsarath OT" w:cs="Phetsarath OT"/>
            <w:sz w:val="24"/>
            <w:szCs w:val="24"/>
            <w:cs/>
            <w:rPrChange w:id="1348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r w:rsidR="00BA3AC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ດ້ານໂທລະຄົມມະນາຄົມ</w:t>
        </w:r>
        <w:del w:id="13489" w:author="LENOVO" w:date="2021-09-28T15:10:00Z">
          <w:r w:rsidR="00BA3AC9" w:rsidRPr="002C0BDB" w:rsidDel="00ED4A85">
            <w:rPr>
              <w:rFonts w:ascii="Phetsarath OT" w:eastAsia="Phetsarath OT" w:hAnsi="Phetsarath OT" w:cs="Phetsarath OT"/>
              <w:sz w:val="24"/>
              <w:szCs w:val="24"/>
              <w:cs/>
              <w:rPrChange w:id="1349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BA3AC9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349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ອື່ນ</w:t>
        </w:r>
      </w:ins>
      <w:ins w:id="13492" w:author="HP" w:date="2021-08-12T13:59:00Z">
        <w:r w:rsidR="004163E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>.</w:t>
        </w:r>
      </w:ins>
      <w:ins w:id="13493" w:author="PSK" w:date="2021-08-06T12:41:00Z">
        <w:del w:id="13494" w:author="HP" w:date="2021-08-12T13:59:00Z">
          <w:r w:rsidR="00320684" w:rsidRPr="00E93C81" w:rsidDel="004163E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495" w:author="Documents" w:date="2022-01-11T09:0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178E741E" w14:textId="77777777" w:rsidR="00320684" w:rsidRPr="002C0BDB" w:rsidDel="0086317B" w:rsidRDefault="00320684">
      <w:pPr>
        <w:pStyle w:val="NoSpacing"/>
        <w:tabs>
          <w:tab w:val="left" w:pos="1710"/>
          <w:tab w:val="left" w:pos="1800"/>
          <w:tab w:val="left" w:pos="2410"/>
        </w:tabs>
        <w:spacing w:line="340" w:lineRule="exact"/>
        <w:ind w:firstLine="426"/>
        <w:rPr>
          <w:ins w:id="13496" w:author="PSK" w:date="2021-08-06T12:41:00Z"/>
          <w:del w:id="13497" w:author="HP" w:date="2021-08-08T14:45:00Z"/>
          <w:rFonts w:ascii="Phetsarath OT" w:eastAsia="Phetsarath OT" w:hAnsi="Phetsarath OT" w:cs="Phetsarath OT"/>
          <w:sz w:val="24"/>
          <w:szCs w:val="24"/>
          <w:lang w:val="fr-FR"/>
          <w:rPrChange w:id="13498" w:author="NA" w:date="2021-12-30T11:44:00Z">
            <w:rPr>
              <w:ins w:id="13499" w:author="PSK" w:date="2021-08-06T12:41:00Z"/>
              <w:del w:id="13500" w:author="HP" w:date="2021-08-08T14:45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3501" w:author="Windows User" w:date="2022-01-12T15:42:00Z">
          <w:pPr>
            <w:pStyle w:val="NoSpacing"/>
            <w:spacing w:line="340" w:lineRule="exact"/>
            <w:ind w:left="1418"/>
          </w:pPr>
        </w:pPrChange>
      </w:pPr>
    </w:p>
    <w:p w14:paraId="4F0969B5" w14:textId="77777777" w:rsidR="00320684" w:rsidRPr="002C0BDB" w:rsidRDefault="00320684">
      <w:pPr>
        <w:pStyle w:val="NoSpacing"/>
        <w:tabs>
          <w:tab w:val="left" w:pos="1710"/>
          <w:tab w:val="left" w:pos="1800"/>
          <w:tab w:val="left" w:pos="2410"/>
        </w:tabs>
        <w:spacing w:line="340" w:lineRule="exact"/>
        <w:ind w:firstLine="426"/>
        <w:rPr>
          <w:ins w:id="13502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3503" w:author="NA" w:date="2021-12-30T11:44:00Z">
            <w:rPr>
              <w:ins w:id="13504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3505" w:author="Windows User" w:date="2022-01-12T15:42:00Z">
          <w:pPr>
            <w:pStyle w:val="NoSpacing"/>
            <w:spacing w:line="340" w:lineRule="exact"/>
            <w:ind w:left="1800"/>
          </w:pPr>
        </w:pPrChange>
      </w:pPr>
    </w:p>
    <w:p w14:paraId="3729112E" w14:textId="2C1F6D7A" w:rsidR="00320684" w:rsidRPr="002C0BDB" w:rsidDel="00ED123B" w:rsidRDefault="00320684" w:rsidP="00320684">
      <w:pPr>
        <w:pStyle w:val="Heading3"/>
        <w:numPr>
          <w:ilvl w:val="0"/>
          <w:numId w:val="60"/>
        </w:numPr>
        <w:spacing w:before="0" w:line="340" w:lineRule="exact"/>
        <w:rPr>
          <w:ins w:id="13506" w:author="PSK" w:date="2021-08-06T12:41:00Z"/>
          <w:del w:id="13507" w:author="HP" w:date="2021-08-06T13:44:00Z"/>
          <w:rFonts w:ascii="Phetsarath OT" w:eastAsia="Phetsarath OT" w:hAnsi="Phetsarath OT" w:cs="Phetsarath OT"/>
          <w:strike/>
          <w:color w:val="auto"/>
          <w:sz w:val="24"/>
          <w:szCs w:val="24"/>
          <w:lang w:val="fr-FR" w:bidi="lo-LA"/>
        </w:rPr>
      </w:pPr>
      <w:ins w:id="13508" w:author="PSK" w:date="2021-08-06T12:41:00Z">
        <w:del w:id="13509" w:author="HP" w:date="2021-08-06T13:44:00Z">
          <w:r w:rsidRPr="008C7A6F" w:rsidDel="00ED123B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</w:rPr>
            <w:delText>(​</w:delText>
          </w:r>
          <w:r w:rsidRPr="00F46EEE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</w:rPr>
            <w:delText>ໃໝ່</w:delText>
          </w:r>
          <w:r w:rsidRPr="00417DB2" w:rsidDel="00ED123B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</w:rPr>
            <w:delText>)</w:delText>
          </w:r>
          <w:r w:rsidRPr="006E34B5" w:rsidDel="00ED123B">
            <w:rPr>
              <w:rFonts w:ascii="Phetsarath OT" w:eastAsia="Phetsarath OT" w:hAnsi="Phetsarath OT" w:cs="Phetsarath OT"/>
              <w:strike/>
              <w:sz w:val="24"/>
              <w:szCs w:val="24"/>
              <w:cs/>
              <w:lang w:bidi="lo-LA"/>
            </w:rPr>
            <w:delText xml:space="preserve"> </w:delText>
          </w:r>
          <w:r w:rsidRPr="00861570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</w:rPr>
            <w:delText>ລະບຽບການອະນຸຍາດການດຳເນີນທຸລະກິດ</w:delText>
          </w:r>
        </w:del>
      </w:ins>
    </w:p>
    <w:p w14:paraId="3D84F60A" w14:textId="108D84E9" w:rsidR="00320684" w:rsidRPr="002C0BDB" w:rsidDel="00ED123B" w:rsidRDefault="00320684" w:rsidP="00320684">
      <w:pPr>
        <w:spacing w:after="0" w:line="340" w:lineRule="exact"/>
        <w:ind w:left="425" w:firstLine="624"/>
        <w:jc w:val="thaiDistribute"/>
        <w:rPr>
          <w:ins w:id="13510" w:author="PSK" w:date="2021-08-06T12:41:00Z"/>
          <w:del w:id="13511" w:author="HP" w:date="2021-08-06T13:44:00Z"/>
          <w:rFonts w:ascii="Phetsarath OT" w:eastAsia="Phetsarath OT" w:hAnsi="Phetsarath OT" w:cs="Phetsarath OT"/>
          <w:strike/>
          <w:sz w:val="24"/>
          <w:szCs w:val="24"/>
          <w:lang w:val="fr-FR"/>
          <w:rPrChange w:id="13512" w:author="NA" w:date="2021-12-30T11:44:00Z">
            <w:rPr>
              <w:ins w:id="13513" w:author="PSK" w:date="2021-08-06T12:41:00Z"/>
              <w:del w:id="13514" w:author="HP" w:date="2021-08-06T13:44:00Z"/>
              <w:rFonts w:ascii="Phetsarath OT" w:eastAsia="Phetsarath OT" w:hAnsi="Phetsarath OT" w:cs="Phetsarath OT"/>
              <w:strike/>
              <w:color w:val="000000"/>
              <w:sz w:val="24"/>
              <w:szCs w:val="24"/>
              <w:u w:val="single"/>
              <w:lang w:val="fr-FR"/>
            </w:rPr>
          </w:rPrChange>
        </w:rPr>
      </w:pPr>
      <w:ins w:id="13515" w:author="PSK" w:date="2021-08-06T12:41:00Z">
        <w:del w:id="13516" w:author="HP" w:date="2021-08-06T13:44:00Z"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17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ລັດຖະບານ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18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19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ມອບໃຫ້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20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21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ກະຊວງ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22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23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24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25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26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27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28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29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ເປັນຜູ້ອອກລະບຽບການອະນຸຍາດການດຳເນີນທຸລະກິດ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30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31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ດ້ານໂທລະຄົມມະນາຄົມ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32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33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ແຕ່ລະປະເພດ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34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35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ໂດຍສອດຄ່ອງກັບສະພາບການພັດທະນາເສດຖະກິດ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36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-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37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ສັງຄົມ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38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39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ໃນແຕ່ລະໄລຍະ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40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41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42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D123B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3543" w:author="NA" w:date="2021-12-30T11:44:00Z">
                <w:rPr>
                  <w:rFonts w:ascii="Phetsarath OT" w:eastAsia="Phetsarath OT" w:hAnsi="Phetsarath OT" w:cs="Phetsarath OT" w:hint="cs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ສປປລາວ</w:delText>
          </w:r>
          <w:r w:rsidRPr="002C0BDB" w:rsidDel="00ED123B">
            <w:rPr>
              <w:rFonts w:ascii="Phetsarath OT" w:eastAsia="Phetsarath OT" w:hAnsi="Phetsarath OT" w:cs="DokChampa"/>
              <w:strike/>
              <w:sz w:val="24"/>
              <w:szCs w:val="24"/>
              <w:cs/>
              <w:rPrChange w:id="13544" w:author="NA" w:date="2021-12-30T11:44:00Z">
                <w:rPr>
                  <w:rFonts w:ascii="Phetsarath OT" w:eastAsia="Phetsarath OT" w:hAnsi="Phetsarath OT" w:cs="DokChampa"/>
                  <w:strike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.</w:delText>
          </w:r>
        </w:del>
      </w:ins>
    </w:p>
    <w:p w14:paraId="3B2A6082" w14:textId="41C787F7" w:rsidR="007C2960" w:rsidRPr="002C0BDB" w:rsidDel="00E74F75" w:rsidRDefault="007C2960">
      <w:pPr>
        <w:pStyle w:val="Heading3"/>
        <w:numPr>
          <w:ilvl w:val="0"/>
          <w:numId w:val="60"/>
        </w:numPr>
        <w:spacing w:line="340" w:lineRule="exact"/>
        <w:ind w:left="0"/>
        <w:rPr>
          <w:ins w:id="13545" w:author="home" w:date="2021-08-09T14:12:00Z"/>
          <w:del w:id="13546" w:author="PSK" w:date="2021-08-10T14:04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13547" w:author="PSK" w:date="2021-08-10T14:04:00Z">
          <w:pPr>
            <w:pStyle w:val="Heading3"/>
            <w:numPr>
              <w:numId w:val="60"/>
            </w:numPr>
            <w:spacing w:line="340" w:lineRule="exact"/>
            <w:ind w:left="360" w:hanging="360"/>
          </w:pPr>
        </w:pPrChange>
      </w:pPr>
      <w:ins w:id="13548" w:author="home" w:date="2021-08-09T14:12:00Z">
        <w:del w:id="13549" w:author="PSK" w:date="2021-08-10T14:04:00Z">
          <w:r w:rsidRPr="002C0BDB" w:rsidDel="00E74F75">
            <w:rPr>
              <w:rFonts w:ascii="Phetsarath OT" w:eastAsia="Phetsarath OT" w:hAnsi="Phetsarath OT" w:cs="Phetsarath OT"/>
              <w:b w:val="0"/>
              <w:bCs w:val="0"/>
              <w:sz w:val="24"/>
              <w:szCs w:val="24"/>
              <w:lang w:val="fr-FR" w:bidi="lo-LA"/>
            </w:rPr>
            <w:delText>(</w:delText>
          </w:r>
          <w:r w:rsidRPr="002C0BDB" w:rsidDel="00E74F75">
            <w:rPr>
              <w:rFonts w:ascii="Phetsarath OT" w:eastAsia="Phetsarath OT" w:hAnsi="Phetsarath OT" w:cs="Phetsarath OT" w:hint="cs"/>
              <w:b w:val="0"/>
              <w:bCs w:val="0"/>
              <w:sz w:val="24"/>
              <w:szCs w:val="24"/>
              <w:cs/>
              <w:lang w:val="fr-FR" w:bidi="lo-LA"/>
            </w:rPr>
            <w:delText>ໃໝ່</w:delText>
          </w:r>
          <w:r w:rsidRPr="002C0BDB" w:rsidDel="00E74F75">
            <w:rPr>
              <w:rFonts w:ascii="Phetsarath OT" w:eastAsia="Phetsarath OT" w:hAnsi="Phetsarath OT" w:cs="Phetsarath OT"/>
              <w:b w:val="0"/>
              <w:bCs w:val="0"/>
              <w:sz w:val="24"/>
              <w:szCs w:val="24"/>
              <w:cs/>
              <w:lang w:val="fr-FR" w:bidi="lo-LA"/>
            </w:rPr>
            <w:delText xml:space="preserve">) </w:delText>
          </w:r>
          <w:r w:rsidRPr="002C0BDB" w:rsidDel="00E74F75">
            <w:rPr>
              <w:rFonts w:ascii="Phetsarath OT" w:eastAsia="Phetsarath OT" w:hAnsi="Phetsarath OT" w:cs="Phetsarath OT" w:hint="cs"/>
              <w:b w:val="0"/>
              <w:bCs w:val="0"/>
              <w:sz w:val="24"/>
              <w:szCs w:val="24"/>
              <w:cs/>
              <w:lang w:val="fr-FR" w:bidi="lo-LA"/>
            </w:rPr>
            <w:delText>ລະບຽບການອະນຸຍາດການດຳເນີນທຸລະກິດ</w:delText>
          </w:r>
        </w:del>
      </w:ins>
    </w:p>
    <w:p w14:paraId="63C5287A" w14:textId="346DF3CD" w:rsidR="007C2960" w:rsidRPr="00F46EEE" w:rsidDel="009D1AC0" w:rsidRDefault="007C2960">
      <w:pPr>
        <w:spacing w:after="0" w:line="340" w:lineRule="exact"/>
        <w:ind w:firstLine="624"/>
        <w:jc w:val="thaiDistribute"/>
        <w:rPr>
          <w:ins w:id="13550" w:author="home" w:date="2021-08-09T14:12:00Z"/>
          <w:del w:id="13551" w:author="NA" w:date="2021-12-23T14:52:00Z"/>
          <w:rFonts w:ascii="Phetsarath OT" w:eastAsia="Phetsarath OT" w:hAnsi="Phetsarath OT" w:cs="Phetsarath OT"/>
          <w:sz w:val="24"/>
          <w:szCs w:val="24"/>
          <w:lang w:val="fr-FR" w:bidi="lo-LA"/>
        </w:rPr>
        <w:pPrChange w:id="13552" w:author="PSK" w:date="2021-08-10T14:04:00Z">
          <w:pPr>
            <w:pStyle w:val="Heading3"/>
            <w:numPr>
              <w:numId w:val="60"/>
            </w:numPr>
            <w:spacing w:line="340" w:lineRule="exact"/>
            <w:ind w:left="360" w:hanging="360"/>
          </w:pPr>
        </w:pPrChange>
      </w:pPr>
      <w:moveFromRangeStart w:id="13553" w:author="PSK" w:date="2021-08-10T13:58:00Z" w:name="move79496314"/>
      <w:moveFrom w:id="13554" w:author="PSK" w:date="2021-08-10T13:58:00Z">
        <w:ins w:id="13555" w:author="home" w:date="2021-08-09T14:12:00Z"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ລັດຖະບານ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5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ມອບໃຫ້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5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ກະຊວງ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ເຕັກໂນໂລຊີ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ແລະ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ການສື່ສານ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ເປັນຜູ້ອອກລະບຽບການອະນຸຍາດການດຳເນີນທຸລະກິດ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ໂທລະຄົມມະນາຄົມ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ແຕ່ລະປະເພດ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ໂດຍສອດຄ່ອງກັບສະພາບການພັດທະນາເສດຖະກິດ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>-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ສັງຄົມ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ໃນແຕ່ລະໄລຍະ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ຂອງ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 xml:space="preserve"> </w: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6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t>ສປປລາວ</w:t>
          </w:r>
          <w:r w:rsidRPr="008C7A6F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t>.</w:t>
          </w:r>
        </w:ins>
      </w:moveFrom>
    </w:p>
    <w:moveFromRangeEnd w:id="13553"/>
    <w:p w14:paraId="71AACEF2" w14:textId="62ADDC14" w:rsidR="007C2960" w:rsidRPr="002C0BDB" w:rsidDel="005021FC" w:rsidRDefault="007C2960">
      <w:pPr>
        <w:pStyle w:val="Heading3"/>
        <w:spacing w:before="0" w:line="340" w:lineRule="exact"/>
        <w:rPr>
          <w:ins w:id="13570" w:author="home" w:date="2021-08-09T14:12:00Z"/>
          <w:del w:id="13571" w:author="PSK" w:date="2021-08-10T14:21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13572" w:author="NA" w:date="2021-12-23T14:52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</w:p>
    <w:p w14:paraId="38CD8E83" w14:textId="57601874" w:rsidR="00320684" w:rsidRPr="002C0BDB" w:rsidDel="00FA1E93" w:rsidRDefault="00F20073">
      <w:pPr>
        <w:spacing w:after="0" w:line="340" w:lineRule="exact"/>
        <w:jc w:val="thaiDistribute"/>
        <w:rPr>
          <w:ins w:id="13573" w:author="PSK" w:date="2021-08-06T12:41:00Z"/>
          <w:del w:id="13574" w:author="HP" w:date="2021-08-06T13:58:00Z"/>
          <w:rFonts w:ascii="Phetsarath OT" w:eastAsia="Phetsarath OT" w:hAnsi="Phetsarath OT" w:cs="Phetsarath OT"/>
          <w:sz w:val="24"/>
          <w:szCs w:val="24"/>
          <w:lang w:val="fr-FR" w:bidi="lo-LA"/>
          <w:rPrChange w:id="13575" w:author="NA" w:date="2021-12-30T11:44:00Z">
            <w:rPr>
              <w:ins w:id="13576" w:author="PSK" w:date="2021-08-06T12:41:00Z"/>
              <w:del w:id="13577" w:author="HP" w:date="2021-08-06T13:58:00Z"/>
              <w:rFonts w:ascii="Phetsarath OT" w:eastAsia="Phetsarath OT" w:hAnsi="Phetsarath OT" w:cs="Phetsarath OT"/>
              <w:color w:val="FF0000"/>
              <w:sz w:val="24"/>
              <w:szCs w:val="24"/>
              <w:u w:val="single"/>
              <w:lang w:bidi="lo-LA"/>
            </w:rPr>
          </w:rPrChange>
        </w:rPr>
        <w:pPrChange w:id="13578" w:author="NA" w:date="2021-12-23T14:52:00Z">
          <w:pPr>
            <w:spacing w:after="0" w:line="340" w:lineRule="exact"/>
            <w:ind w:left="425" w:firstLine="720"/>
            <w:jc w:val="thaiDistribute"/>
          </w:pPr>
        </w:pPrChange>
      </w:pPr>
      <w:ins w:id="13579" w:author="HP" w:date="2021-08-08T14:40:00Z">
        <w:del w:id="13580" w:author="PSK" w:date="2021-08-10T14:17:00Z">
          <w:r w:rsidRPr="002C0BDB" w:rsidDel="005021FC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3581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25</w:delText>
          </w:r>
        </w:del>
      </w:ins>
      <w:ins w:id="13582" w:author="HP" w:date="2021-08-08T14:41:00Z">
        <w:del w:id="13583" w:author="PSK" w:date="2021-08-10T14:17:00Z">
          <w:r w:rsidRPr="002C0BDB" w:rsidDel="00502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584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  </w:delText>
          </w:r>
        </w:del>
      </w:ins>
      <w:ins w:id="13585" w:author="HP" w:date="2021-08-08T14:42:00Z">
        <w:del w:id="13586" w:author="PSK" w:date="2021-08-10T14:20:00Z">
          <w:r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8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ໃບອະນຸຍາດຂອງການດຳເນີນກິດຈະການໂທລະຄົມມະນາຄົມ</w:delText>
          </w:r>
          <w:r w:rsidRPr="002C0BDB" w:rsidDel="00502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58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8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ມີອາຍຸ</w:delText>
          </w:r>
          <w:r w:rsidRPr="002C0BDB" w:rsidDel="00502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59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9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ໜ</w:delText>
          </w:r>
        </w:del>
        <w:del w:id="13592" w:author="PSK" w:date="2021-08-10T13:52:00Z"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9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ື່</w:delText>
          </w:r>
        </w:del>
        <w:del w:id="13594" w:author="PSK" w:date="2021-08-10T14:20:00Z">
          <w:r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9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ງ</w:delText>
          </w:r>
          <w:r w:rsidRPr="002C0BDB" w:rsidDel="00502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59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9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ປີ</w:delText>
          </w:r>
          <w:r w:rsidRPr="002C0BDB" w:rsidDel="00502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59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59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502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0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0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ສາມາດຕໍ່ໄດ້</w:delText>
          </w:r>
          <w:r w:rsidRPr="002C0BDB" w:rsidDel="00502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0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>.</w:delText>
          </w:r>
        </w:del>
      </w:ins>
      <w:ins w:id="13603" w:author="HP" w:date="2021-08-06T13:56:00Z">
        <w:del w:id="13604" w:author="PSK" w:date="2021-08-10T14:21:00Z">
          <w:r w:rsidR="00FA1E93"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0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ສຳລັບອາຍຸ</w:delText>
          </w:r>
          <w:r w:rsidR="005D7B58"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0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ຂອງການດຳເນີນກິດຈະການ</w:delText>
          </w:r>
        </w:del>
      </w:ins>
      <w:ins w:id="13607" w:author="HP" w:date="2021-08-06T13:59:00Z">
        <w:del w:id="13608" w:author="PSK" w:date="2021-08-10T14:07:00Z">
          <w:r w:rsidR="005D7B58" w:rsidRPr="002C0BDB" w:rsidDel="00E74F75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0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13610" w:author="HP" w:date="2021-08-06T13:56:00Z">
        <w:del w:id="13611" w:author="PSK" w:date="2021-08-10T14:21:00Z">
          <w:r w:rsidR="005D7B58"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1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ໂທລະຄົມມະນາ</w:delText>
          </w:r>
          <w:r w:rsidR="00FA1E93"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1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ຄ</w:delText>
          </w:r>
        </w:del>
      </w:ins>
      <w:ins w:id="13614" w:author="HP" w:date="2021-08-06T13:58:00Z">
        <w:del w:id="13615" w:author="PSK" w:date="2021-08-10T14:21:00Z">
          <w:r w:rsidR="005D7B58"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1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ົ</w:delText>
          </w:r>
        </w:del>
      </w:ins>
      <w:ins w:id="13617" w:author="HP" w:date="2021-08-06T13:56:00Z">
        <w:del w:id="13618" w:author="PSK" w:date="2021-08-10T14:21:00Z">
          <w:r w:rsidR="005D7B58"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1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ມແຕ່ລະ</w:delText>
          </w:r>
        </w:del>
      </w:ins>
      <w:ins w:id="13620" w:author="HP" w:date="2021-08-06T13:59:00Z">
        <w:del w:id="13621" w:author="PSK" w:date="2021-08-10T14:21:00Z">
          <w:r w:rsidR="005D7B58"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2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ກິດຈະການ</w:delText>
          </w:r>
        </w:del>
      </w:ins>
      <w:ins w:id="13623" w:author="HP" w:date="2021-08-06T13:56:00Z">
        <w:del w:id="13624" w:author="PSK" w:date="2021-08-10T14:21:00Z">
          <w:r w:rsidR="00FA1E93" w:rsidRPr="002C0BDB" w:rsidDel="00502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="00FA1E93"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2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ໄດ້ກຳນົດໄວ້ໃນລະບ</w:delText>
          </w:r>
        </w:del>
      </w:ins>
      <w:ins w:id="13627" w:author="HP" w:date="2021-08-06T13:57:00Z">
        <w:del w:id="13628" w:author="PSK" w:date="2021-08-10T14:21:00Z">
          <w:r w:rsidR="00FA1E93" w:rsidRPr="002C0BDB" w:rsidDel="00502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2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ຽບການຕ່າງຫາກ</w:delText>
          </w:r>
          <w:r w:rsidR="00FA1E93" w:rsidRPr="002C0BDB" w:rsidDel="00502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3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 w:bidi="lo-LA"/>
                </w:rPr>
              </w:rPrChange>
            </w:rPr>
            <w:delText>.</w:delText>
          </w:r>
        </w:del>
      </w:ins>
      <w:ins w:id="13631" w:author="PSK" w:date="2021-08-06T12:41:00Z">
        <w:del w:id="13632" w:author="HP" w:date="2021-08-06T13:58:00Z">
          <w:r w:rsidR="00320684" w:rsidRPr="002C0BDB" w:rsidDel="00FA1E9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33" w:author="NA" w:date="2021-12-30T11:44:00Z">
                <w:rPr>
                  <w:rFonts w:ascii="Phetsarath OT" w:eastAsia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ບັນດາກິດຈະການ</w:delText>
          </w:r>
          <w:r w:rsidR="00320684" w:rsidRPr="002C0BDB" w:rsidDel="00FA1E93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34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FA1E9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35" w:author="NA" w:date="2021-12-30T11:44:00Z">
                <w:rPr>
                  <w:rFonts w:ascii="Phetsarath OT" w:eastAsia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ການໃຫ້ບໍລິການ</w:delText>
          </w:r>
          <w:r w:rsidR="00320684" w:rsidRPr="002C0BDB" w:rsidDel="00FA1E93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36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FA1E9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37" w:author="NA" w:date="2021-12-30T11:44:00Z">
                <w:rPr>
                  <w:rFonts w:ascii="Phetsarath OT" w:eastAsia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ແລະ</w:delText>
          </w:r>
          <w:r w:rsidR="00320684" w:rsidRPr="002C0BDB" w:rsidDel="00FA1E93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38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FA1E9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39" w:author="NA" w:date="2021-12-30T11:44:00Z">
                <w:rPr>
                  <w:rFonts w:ascii="Phetsarath OT" w:eastAsia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ການສະໜອງສິ່ງອຳນວຍຄວາມສະດວກ</w:delText>
          </w:r>
          <w:r w:rsidR="00320684" w:rsidRPr="002C0BDB" w:rsidDel="00FA1E93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40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FA1E9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41" w:author="NA" w:date="2021-12-30T11:44:00Z">
                <w:rPr>
                  <w:rFonts w:ascii="Phetsarath OT" w:eastAsia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ດ້ານໂທລະຄົມມະນາຄົມ</w:delText>
          </w:r>
          <w:r w:rsidR="00320684" w:rsidRPr="002C0BDB" w:rsidDel="00FA1E93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42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FA1E9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643" w:author="NA" w:date="2021-12-30T11:44:00Z">
                <w:rPr>
                  <w:rFonts w:ascii="Phetsarath OT" w:eastAsia="Phetsarath OT" w:hAnsi="Phetsarath OT" w:cs="Phetsarath OT" w:hint="cs"/>
                  <w:color w:val="FF0000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ກຳນົດໃນລະບຽບການຕ່າງຫາກ</w:delText>
          </w:r>
          <w:r w:rsidR="00320684" w:rsidRPr="002C0BDB" w:rsidDel="00FA1E93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644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>.</w:delText>
          </w:r>
        </w:del>
      </w:ins>
    </w:p>
    <w:p w14:paraId="40E0FE3F" w14:textId="77777777" w:rsidR="00320684" w:rsidRPr="002C0BDB" w:rsidDel="00F20073" w:rsidRDefault="00320684" w:rsidP="00AF169C">
      <w:pPr>
        <w:spacing w:after="0" w:line="340" w:lineRule="exact"/>
        <w:jc w:val="thaiDistribute"/>
        <w:rPr>
          <w:ins w:id="13645" w:author="PSK" w:date="2021-08-06T12:41:00Z"/>
          <w:del w:id="13646" w:author="HP" w:date="2021-08-08T14:43:00Z"/>
          <w:rFonts w:ascii="Phetsarath OT" w:eastAsia="Phetsarath OT" w:hAnsi="Phetsarath OT" w:cs="Phetsarath OT"/>
          <w:sz w:val="24"/>
          <w:szCs w:val="24"/>
          <w:lang w:val="fr-FR" w:bidi="lo-LA"/>
          <w:rPrChange w:id="13647" w:author="NA" w:date="2021-12-30T11:44:00Z">
            <w:rPr>
              <w:ins w:id="13648" w:author="PSK" w:date="2021-08-06T12:41:00Z"/>
              <w:del w:id="13649" w:author="HP" w:date="2021-08-08T14:43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</w:pPr>
    </w:p>
    <w:p w14:paraId="12869BBE" w14:textId="77777777" w:rsidR="00320684" w:rsidRPr="002C0BDB" w:rsidDel="00F20073" w:rsidRDefault="00320684" w:rsidP="00A521D2">
      <w:pPr>
        <w:spacing w:after="0" w:line="340" w:lineRule="exact"/>
        <w:jc w:val="thaiDistribute"/>
        <w:rPr>
          <w:ins w:id="13650" w:author="PSK" w:date="2021-08-06T12:41:00Z"/>
          <w:del w:id="13651" w:author="HP" w:date="2021-08-08T14:43:00Z"/>
          <w:rFonts w:ascii="Phetsarath OT" w:eastAsia="Phetsarath OT" w:hAnsi="Phetsarath OT" w:cs="Phetsarath OT"/>
          <w:sz w:val="24"/>
          <w:szCs w:val="24"/>
          <w:lang w:val="fr-FR" w:bidi="lo-LA"/>
          <w:rPrChange w:id="13652" w:author="NA" w:date="2021-12-30T11:44:00Z">
            <w:rPr>
              <w:ins w:id="13653" w:author="PSK" w:date="2021-08-06T12:41:00Z"/>
              <w:del w:id="13654" w:author="HP" w:date="2021-08-08T14:43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</w:pPr>
    </w:p>
    <w:p w14:paraId="51118E3B" w14:textId="20765345" w:rsidR="00320684" w:rsidRPr="002C0BDB" w:rsidDel="00F20073" w:rsidRDefault="00320684">
      <w:pPr>
        <w:spacing w:after="0" w:line="340" w:lineRule="exact"/>
        <w:jc w:val="thaiDistribute"/>
        <w:rPr>
          <w:ins w:id="13655" w:author="PSK" w:date="2021-08-06T12:41:00Z"/>
          <w:del w:id="13656" w:author="HP" w:date="2021-08-08T14:43:00Z"/>
          <w:rFonts w:ascii="Phetsarath OT" w:eastAsia="Phetsarath OT" w:hAnsi="Phetsarath OT" w:cs="Phetsarath OT"/>
          <w:sz w:val="24"/>
          <w:szCs w:val="24"/>
          <w:lang w:val="fr-FR" w:bidi="lo-LA"/>
          <w:rPrChange w:id="13657" w:author="NA" w:date="2021-12-30T11:44:00Z">
            <w:rPr>
              <w:ins w:id="13658" w:author="PSK" w:date="2021-08-06T12:41:00Z"/>
              <w:del w:id="13659" w:author="HP" w:date="2021-08-08T14:43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13660" w:author="NA" w:date="2021-12-23T14:52:00Z">
          <w:pPr>
            <w:spacing w:after="0" w:line="340" w:lineRule="exact"/>
            <w:ind w:left="425" w:firstLine="624"/>
            <w:jc w:val="thaiDistribute"/>
          </w:pPr>
        </w:pPrChange>
      </w:pPr>
    </w:p>
    <w:p w14:paraId="10C42E7E" w14:textId="1AE6540A" w:rsidR="00625933" w:rsidRPr="002C0BDB" w:rsidDel="00BE10C9" w:rsidRDefault="00320684">
      <w:pPr>
        <w:spacing w:after="0" w:line="240" w:lineRule="auto"/>
        <w:rPr>
          <w:ins w:id="13661" w:author="HP" w:date="2021-08-08T14:54:00Z"/>
          <w:del w:id="13662" w:author="home" w:date="2021-08-09T10:22:00Z"/>
          <w:rFonts w:ascii="Phetsarath OT" w:eastAsia="Phetsarath OT" w:hAnsi="Phetsarath OT" w:cs="Phetsarath OT"/>
          <w:sz w:val="24"/>
          <w:szCs w:val="24"/>
          <w:lang w:val="fr-FR"/>
          <w:rPrChange w:id="13663" w:author="NA" w:date="2021-12-30T11:44:00Z">
            <w:rPr>
              <w:ins w:id="13664" w:author="HP" w:date="2021-08-08T14:54:00Z"/>
              <w:del w:id="13665" w:author="home" w:date="2021-08-09T10:22:00Z"/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pPrChange w:id="13666" w:author="NA" w:date="2021-12-23T14:52:00Z">
          <w:pPr>
            <w:spacing w:after="0" w:line="240" w:lineRule="auto"/>
            <w:ind w:left="720" w:firstLine="567"/>
          </w:pPr>
        </w:pPrChange>
      </w:pPr>
      <w:ins w:id="13667" w:author="PSK" w:date="2021-08-06T12:41:00Z">
        <w:del w:id="13668" w:author="HP" w:date="2021-08-08T14:54:00Z">
          <w:r w:rsidRPr="002C0BDB" w:rsidDel="0062593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66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 xml:space="preserve">           </w:delText>
          </w:r>
        </w:del>
      </w:ins>
      <w:ins w:id="13670" w:author="HP" w:date="2021-08-08T14:54:00Z">
        <w:del w:id="13671" w:author="home" w:date="2021-08-09T10:22:00Z">
          <w:r w:rsidR="00625933"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67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ມາດຕາ</w:delText>
          </w:r>
          <w:r w:rsidR="00625933" w:rsidRPr="002C0BDB" w:rsidDel="00BE10C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67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>14</w:delText>
          </w:r>
          <w:r w:rsidR="00625933" w:rsidRPr="002C0BDB" w:rsidDel="00BE10C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367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="00625933"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67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ຂອງກົດໝາຍວິສາຫະກິດ</w:delText>
          </w:r>
        </w:del>
      </w:ins>
    </w:p>
    <w:p w14:paraId="51386480" w14:textId="6D28693E" w:rsidR="00625933" w:rsidRPr="002C0BDB" w:rsidDel="00BE10C9" w:rsidRDefault="00625933">
      <w:pPr>
        <w:spacing w:after="0" w:line="240" w:lineRule="auto"/>
        <w:rPr>
          <w:ins w:id="13676" w:author="HP" w:date="2021-08-08T14:54:00Z"/>
          <w:del w:id="13677" w:author="home" w:date="2021-08-09T10:22:00Z"/>
          <w:rFonts w:ascii="Phetsarath OT" w:eastAsia="Phetsarath OT" w:hAnsi="Phetsarath OT" w:cs="Phetsarath OT"/>
          <w:sz w:val="24"/>
          <w:szCs w:val="24"/>
          <w:lang w:val="fr-FR"/>
          <w:rPrChange w:id="13678" w:author="NA" w:date="2021-12-30T11:44:00Z">
            <w:rPr>
              <w:ins w:id="13679" w:author="HP" w:date="2021-08-08T14:54:00Z"/>
              <w:del w:id="13680" w:author="home" w:date="2021-08-09T10:22:00Z"/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pPrChange w:id="13681" w:author="NA" w:date="2021-12-23T14:52:00Z">
          <w:pPr>
            <w:spacing w:after="0" w:line="240" w:lineRule="auto"/>
            <w:ind w:left="720" w:firstLine="567"/>
          </w:pPr>
        </w:pPrChange>
      </w:pPr>
      <w:ins w:id="13682" w:author="HP" w:date="2021-08-08T14:54:00Z">
        <w:del w:id="13683" w:author="home" w:date="2021-08-09T10:22:00Z">
          <w:r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68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ມາດຕາ</w:delText>
          </w:r>
          <w:r w:rsidRPr="002C0BDB" w:rsidDel="00BE10C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368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BE10C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68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>40, 42</w:delText>
          </w:r>
          <w:r w:rsidRPr="002C0BDB" w:rsidDel="00BE10C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368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68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ກົດໝາຍ</w:delText>
          </w:r>
          <w:r w:rsidRPr="002C0BDB" w:rsidDel="00BE10C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368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6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ສົ່ງເສີມການລົງທຶນ</w:delText>
          </w:r>
        </w:del>
      </w:ins>
    </w:p>
    <w:p w14:paraId="298A4ED8" w14:textId="44333F6D" w:rsidR="00320684" w:rsidRPr="002C0BDB" w:rsidRDefault="00625933">
      <w:pPr>
        <w:spacing w:after="0" w:line="340" w:lineRule="exact"/>
        <w:ind w:firstLine="624"/>
        <w:jc w:val="thaiDistribute"/>
        <w:rPr>
          <w:ins w:id="13691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3692" w:author="NA" w:date="2021-12-30T11:44:00Z">
            <w:rPr>
              <w:ins w:id="13693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lang w:val="fr-FR" w:bidi="lo-LA"/>
            </w:rPr>
          </w:rPrChange>
        </w:rPr>
        <w:pPrChange w:id="13694" w:author="NA" w:date="2021-12-23T14:52:00Z">
          <w:pPr>
            <w:spacing w:after="0" w:line="240" w:lineRule="auto"/>
            <w:ind w:left="720" w:firstLine="567"/>
          </w:pPr>
        </w:pPrChange>
      </w:pPr>
      <w:ins w:id="13695" w:author="HP" w:date="2021-08-08T14:54:00Z">
        <w:del w:id="13696" w:author="home" w:date="2021-08-09T10:22:00Z">
          <w:r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69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ມາດຕາ</w:delText>
          </w:r>
          <w:r w:rsidRPr="002C0BDB" w:rsidDel="00BE10C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369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BE10C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69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 xml:space="preserve">16 </w:delText>
          </w:r>
          <w:r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70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ຂໍ້ຕົກລົງວ່າດ້ວຍການຂື້ນທະບຽນ</w:delText>
          </w:r>
          <w:r w:rsidRPr="002C0BDB" w:rsidDel="00BE10C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370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70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ວິສາຫະກິດ</w:delText>
          </w:r>
          <w:r w:rsidRPr="002C0BDB" w:rsidDel="00BE10C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70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 xml:space="preserve">, </w:delText>
          </w:r>
          <w:r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70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ກະຊວງ</w:delText>
          </w:r>
          <w:r w:rsidRPr="002C0BDB" w:rsidDel="00BE10C9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370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Pr="002C0BDB" w:rsidDel="00BE10C9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370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 w:bidi="lo-LA"/>
                </w:rPr>
              </w:rPrChange>
            </w:rPr>
            <w:delText>ອຸດສະຫະກຳແລະການຄ້າ</w:delText>
          </w:r>
        </w:del>
      </w:ins>
      <w:ins w:id="13707" w:author="PSK" w:date="2021-08-06T12:41:00Z">
        <w:del w:id="13708" w:author="home" w:date="2021-08-09T10:22:00Z">
          <w:r w:rsidR="00320684" w:rsidRPr="002C0BDB" w:rsidDel="00BE10C9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70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 xml:space="preserve">                                          </w:delText>
          </w:r>
          <w:r w:rsidR="00320684" w:rsidRPr="002C0BDB" w:rsidDel="00BE10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371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               </w:delText>
          </w:r>
        </w:del>
      </w:ins>
    </w:p>
    <w:p w14:paraId="39FF6D0A" w14:textId="3D4AFD1A" w:rsidR="00320684" w:rsidRPr="002C0BDB" w:rsidDel="00BE10C9" w:rsidRDefault="001657C4">
      <w:pPr>
        <w:pStyle w:val="Heading1"/>
        <w:spacing w:before="0" w:line="340" w:lineRule="exact"/>
        <w:jc w:val="center"/>
        <w:rPr>
          <w:ins w:id="13711" w:author="PSK" w:date="2021-08-06T12:41:00Z"/>
          <w:del w:id="13712" w:author="home" w:date="2021-08-09T10:24:00Z"/>
          <w:rFonts w:ascii="Phetsarath OT" w:eastAsia="Phetsarath OT" w:hAnsi="Phetsarath OT" w:cs="Phetsarath OT"/>
          <w:color w:val="auto"/>
          <w:sz w:val="24"/>
          <w:szCs w:val="24"/>
          <w:lang w:val="fr-FR"/>
          <w:rPrChange w:id="13713" w:author="NA" w:date="2021-12-30T11:46:00Z">
            <w:rPr>
              <w:ins w:id="13714" w:author="PSK" w:date="2021-08-06T12:41:00Z"/>
              <w:del w:id="13715" w:author="home" w:date="2021-08-09T10:24:00Z"/>
              <w:rFonts w:ascii="Phetsarath OT" w:eastAsia="Phetsarath OT" w:hAnsi="Phetsarath OT" w:cs="Phetsarath OT"/>
              <w:color w:val="auto"/>
              <w:sz w:val="26"/>
              <w:szCs w:val="26"/>
              <w:lang w:val="fr-FR"/>
            </w:rPr>
          </w:rPrChange>
        </w:rPr>
      </w:pPr>
      <w:ins w:id="13716" w:author="NA" w:date="2021-12-27T12:34:00Z">
        <w:r w:rsidRPr="0093747F">
          <w:rPr>
            <w:rFonts w:ascii="Phetsarath OT" w:eastAsia="Phetsarath OT" w:hAnsi="Phetsarath OT" w:cs="Phetsarath OT" w:hint="cs"/>
            <w:b w:val="0"/>
            <w:bCs w:val="0"/>
            <w:color w:val="000000" w:themeColor="text1"/>
            <w:sz w:val="24"/>
            <w:szCs w:val="24"/>
            <w:cs/>
            <w:lang w:bidi="lo-LA"/>
            <w:rPrChange w:id="13717" w:author="Documents" w:date="2022-01-06T09:59:00Z">
              <w:rPr>
                <w:rFonts w:ascii="Phetsarath OT" w:eastAsia="Phetsarath OT" w:hAnsi="Phetsarath OT" w:cs="Phetsarath OT" w:hint="cs"/>
                <w:b w:val="0"/>
                <w:bCs w:val="0"/>
                <w:sz w:val="26"/>
                <w:szCs w:val="26"/>
                <w:cs/>
                <w:lang w:bidi="lo-LA"/>
              </w:rPr>
            </w:rPrChange>
          </w:rPr>
          <w:t>ມາດຕາ</w:t>
        </w:r>
        <w:r w:rsidRPr="0093747F">
          <w:rPr>
            <w:rFonts w:ascii="Phetsarath OT" w:eastAsia="Phetsarath OT" w:hAnsi="Phetsarath OT" w:cs="Phetsarath OT"/>
            <w:b w:val="0"/>
            <w:bCs w:val="0"/>
            <w:color w:val="000000" w:themeColor="text1"/>
            <w:sz w:val="24"/>
            <w:szCs w:val="24"/>
            <w:cs/>
            <w:lang w:bidi="lo-LA"/>
            <w:rPrChange w:id="13718" w:author="Documents" w:date="2022-01-06T09:59:00Z">
              <w:rPr>
                <w:rFonts w:ascii="Phetsarath OT" w:eastAsia="Phetsarath OT" w:hAnsi="Phetsarath OT" w:cs="Phetsarath OT"/>
                <w:b w:val="0"/>
                <w:bCs w:val="0"/>
                <w:sz w:val="26"/>
                <w:szCs w:val="26"/>
                <w:cs/>
                <w:lang w:bidi="lo-LA"/>
              </w:rPr>
            </w:rPrChange>
          </w:rPr>
          <w:t xml:space="preserve"> </w:t>
        </w:r>
        <w:del w:id="13719" w:author="Windows User" w:date="2022-01-12T15:53:00Z">
          <w:r w:rsidRPr="0093747F" w:rsidDel="00951C38">
            <w:rPr>
              <w:rFonts w:ascii="Phetsarath OT" w:eastAsia="Phetsarath OT" w:hAnsi="Phetsarath OT" w:cs="Phetsarath OT"/>
              <w:b w:val="0"/>
              <w:bCs w:val="0"/>
              <w:color w:val="000000" w:themeColor="text1"/>
              <w:sz w:val="24"/>
              <w:szCs w:val="24"/>
              <w:cs/>
              <w:lang w:bidi="lo-LA"/>
              <w:rPrChange w:id="13720" w:author="Documents" w:date="2022-01-06T09:59:00Z">
                <w:rPr>
                  <w:rFonts w:ascii="Phetsarath OT" w:eastAsia="Phetsarath OT" w:hAnsi="Phetsarath OT" w:cs="Phetsarath OT"/>
                  <w:b w:val="0"/>
                  <w:bCs w:val="0"/>
                  <w:sz w:val="26"/>
                  <w:szCs w:val="26"/>
                  <w:cs/>
                  <w:lang w:bidi="lo-LA"/>
                </w:rPr>
              </w:rPrChange>
            </w:rPr>
            <w:delText xml:space="preserve"> </w:delText>
          </w:r>
        </w:del>
        <w:r w:rsidRPr="0093747F">
          <w:rPr>
            <w:rFonts w:ascii="Phetsarath OT" w:eastAsia="Phetsarath OT" w:hAnsi="Phetsarath OT" w:cs="Phetsarath OT"/>
            <w:b w:val="0"/>
            <w:bCs w:val="0"/>
            <w:color w:val="000000" w:themeColor="text1"/>
            <w:sz w:val="24"/>
            <w:szCs w:val="24"/>
            <w:cs/>
            <w:lang w:bidi="lo-LA"/>
            <w:rPrChange w:id="13721" w:author="Documents" w:date="2022-01-06T09:59:00Z">
              <w:rPr>
                <w:rFonts w:ascii="Phetsarath OT" w:eastAsia="Phetsarath OT" w:hAnsi="Phetsarath OT" w:cs="Phetsarath OT"/>
                <w:b w:val="0"/>
                <w:bCs w:val="0"/>
                <w:sz w:val="26"/>
                <w:szCs w:val="26"/>
                <w:cs/>
                <w:lang w:bidi="lo-LA"/>
              </w:rPr>
            </w:rPrChange>
          </w:rPr>
          <w:t>28</w:t>
        </w:r>
        <w:del w:id="13722" w:author="Windows User" w:date="2022-01-12T15:53:00Z">
          <w:r w:rsidRPr="00417DB2" w:rsidDel="00951C38">
            <w:rPr>
              <w:rFonts w:ascii="Phetsarath OT" w:eastAsia="Phetsarath OT" w:hAnsi="Phetsarath OT" w:cs="Phetsarath OT"/>
              <w:b w:val="0"/>
              <w:bCs w:val="0"/>
              <w:sz w:val="24"/>
              <w:szCs w:val="24"/>
              <w:cs/>
              <w:lang w:bidi="lo-LA"/>
              <w:rPrChange w:id="13723" w:author="NA" w:date="2022-01-06T08:06:00Z">
                <w:rPr>
                  <w:rFonts w:ascii="Phetsarath OT" w:eastAsia="Phetsarath OT" w:hAnsi="Phetsarath OT" w:cs="Phetsarath OT"/>
                  <w:b w:val="0"/>
                  <w:bCs w:val="0"/>
                  <w:sz w:val="26"/>
                  <w:szCs w:val="26"/>
                  <w:cs/>
                  <w:lang w:bidi="lo-LA"/>
                </w:rPr>
              </w:rPrChange>
            </w:rPr>
            <w:delText xml:space="preserve"> </w:delText>
          </w:r>
        </w:del>
        <w:r w:rsidRPr="00417DB2">
          <w:rPr>
            <w:rFonts w:ascii="Phetsarath OT" w:eastAsia="Phetsarath OT" w:hAnsi="Phetsarath OT" w:cs="Phetsarath OT"/>
            <w:b w:val="0"/>
            <w:bCs w:val="0"/>
            <w:sz w:val="24"/>
            <w:szCs w:val="24"/>
            <w:cs/>
            <w:lang w:bidi="lo-LA"/>
            <w:rPrChange w:id="13724" w:author="NA" w:date="2022-01-06T08:06:00Z">
              <w:rPr>
                <w:rFonts w:ascii="Phetsarath OT" w:eastAsia="Phetsarath OT" w:hAnsi="Phetsarath OT" w:cs="Phetsarath OT"/>
                <w:b w:val="0"/>
                <w:bCs w:val="0"/>
                <w:sz w:val="26"/>
                <w:szCs w:val="26"/>
                <w:cs/>
                <w:lang w:bidi="lo-LA"/>
              </w:rPr>
            </w:rPrChange>
          </w:rPr>
          <w:t xml:space="preserve"> </w:t>
        </w:r>
      </w:ins>
      <w:ins w:id="13725" w:author="PSK" w:date="2021-08-06T12:41:00Z">
        <w:del w:id="13726" w:author="home" w:date="2021-08-09T10:24:00Z">
          <w:r w:rsidR="00320684" w:rsidRPr="002C0BDB" w:rsidDel="00BE10C9">
            <w:rPr>
              <w:rFonts w:ascii="Phetsarath OT" w:eastAsia="Phetsarath OT" w:hAnsi="Phetsarath OT" w:cs="Phetsarath OT" w:hint="cs"/>
              <w:b w:val="0"/>
              <w:bCs w:val="0"/>
              <w:sz w:val="24"/>
              <w:szCs w:val="24"/>
              <w:cs/>
              <w:lang w:bidi="lo-LA"/>
              <w:rPrChange w:id="13727" w:author="NA" w:date="2021-12-30T11:46:00Z">
                <w:rPr>
                  <w:rFonts w:ascii="Phetsarath OT" w:eastAsia="Phetsarath OT" w:hAnsi="Phetsarath OT" w:cs="Phetsarath OT" w:hint="cs"/>
                  <w:b w:val="0"/>
                  <w:bCs w:val="0"/>
                  <w:sz w:val="26"/>
                  <w:szCs w:val="26"/>
                  <w:cs/>
                  <w:lang w:bidi="lo-LA"/>
                </w:rPr>
              </w:rPrChange>
            </w:rPr>
            <w:delText>ໝວດທີ</w:delText>
          </w:r>
          <w:r w:rsidR="00320684" w:rsidRPr="002C0BDB" w:rsidDel="00BE10C9">
            <w:rPr>
              <w:rFonts w:ascii="Phetsarath OT" w:eastAsia="Phetsarath OT" w:hAnsi="Phetsarath OT" w:cs="Phetsarath OT"/>
              <w:b w:val="0"/>
              <w:bCs w:val="0"/>
              <w:sz w:val="24"/>
              <w:szCs w:val="24"/>
              <w:lang w:val="fr-FR"/>
              <w:rPrChange w:id="13728" w:author="NA" w:date="2021-12-30T11:46:00Z">
                <w:rPr>
                  <w:rFonts w:ascii="Phetsarath OT" w:eastAsia="Phetsarath OT" w:hAnsi="Phetsarath OT" w:cs="Phetsarath OT"/>
                  <w:b w:val="0"/>
                  <w:bCs w:val="0"/>
                  <w:sz w:val="26"/>
                  <w:szCs w:val="26"/>
                  <w:lang w:val="fr-FR"/>
                </w:rPr>
              </w:rPrChange>
            </w:rPr>
            <w:delText xml:space="preserve"> 2</w:delText>
          </w:r>
        </w:del>
      </w:ins>
    </w:p>
    <w:p w14:paraId="1706F7CB" w14:textId="4B500006" w:rsidR="00320684" w:rsidRPr="002C0BDB" w:rsidDel="00BE10C9" w:rsidRDefault="00320684">
      <w:pPr>
        <w:pStyle w:val="Heading1"/>
        <w:spacing w:before="0" w:line="340" w:lineRule="exact"/>
        <w:jc w:val="center"/>
        <w:rPr>
          <w:ins w:id="13729" w:author="PSK" w:date="2021-08-06T12:41:00Z"/>
          <w:del w:id="13730" w:author="home" w:date="2021-08-09T10:24:00Z"/>
          <w:rFonts w:ascii="Phetsarath OT" w:eastAsia="Phetsarath OT" w:hAnsi="Phetsarath OT" w:cs="Phetsarath OT"/>
          <w:color w:val="auto"/>
          <w:sz w:val="26"/>
          <w:szCs w:val="26"/>
          <w:lang w:val="fr-FR" w:bidi="lo-LA"/>
        </w:rPr>
      </w:pPr>
      <w:ins w:id="13731" w:author="PSK" w:date="2021-08-06T12:41:00Z">
        <w:del w:id="13732" w:author="home" w:date="2021-08-09T10:24:00Z">
          <w:r w:rsidRPr="002C0BDB" w:rsidDel="00BE10C9">
            <w:rPr>
              <w:rFonts w:ascii="Phetsarath OT" w:eastAsia="Phetsarath OT" w:hAnsi="Phetsarath OT" w:cs="Phetsarath OT" w:hint="cs"/>
              <w:b w:val="0"/>
              <w:bCs w:val="0"/>
              <w:sz w:val="26"/>
              <w:szCs w:val="26"/>
              <w:cs/>
              <w:lang w:bidi="lo-LA"/>
              <w:rPrChange w:id="13733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6"/>
                  <w:szCs w:val="26"/>
                  <w:u w:val="single"/>
                  <w:cs/>
                  <w:lang w:bidi="lo-LA"/>
                </w:rPr>
              </w:rPrChange>
            </w:rPr>
            <w:delText>ການຂໍອະນຸຍາດ</w:delText>
          </w:r>
          <w:r w:rsidRPr="002C0BDB" w:rsidDel="00BE10C9">
            <w:rPr>
              <w:rFonts w:ascii="Phetsarath OT" w:eastAsia="Phetsarath OT" w:hAnsi="Phetsarath OT" w:cs="Phetsarath OT"/>
              <w:b w:val="0"/>
              <w:bCs w:val="0"/>
              <w:sz w:val="26"/>
              <w:szCs w:val="26"/>
              <w:lang w:bidi="lo-LA"/>
              <w:rPrChange w:id="13734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6"/>
                  <w:szCs w:val="26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E10C9">
            <w:rPr>
              <w:rFonts w:ascii="Phetsarath OT" w:eastAsia="Phetsarath OT" w:hAnsi="Phetsarath OT" w:cs="Phetsarath OT" w:hint="cs"/>
              <w:b w:val="0"/>
              <w:bCs w:val="0"/>
              <w:sz w:val="26"/>
              <w:szCs w:val="26"/>
              <w:cs/>
              <w:lang w:bidi="lo-LA"/>
              <w:rPrChange w:id="13735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6"/>
                  <w:szCs w:val="26"/>
                  <w:u w:val="single"/>
                  <w:cs/>
                  <w:lang w:bidi="lo-LA"/>
                </w:rPr>
              </w:rPrChange>
            </w:rPr>
            <w:delText>ດຳເນີນ</w:delText>
          </w:r>
        </w:del>
      </w:ins>
      <w:ins w:id="13736" w:author="HP" w:date="2021-08-06T14:10:00Z">
        <w:del w:id="13737" w:author="home" w:date="2021-08-09T10:24:00Z">
          <w:r w:rsidR="00991AD5" w:rsidRPr="002C0BDB" w:rsidDel="00BE10C9">
            <w:rPr>
              <w:rFonts w:ascii="Phetsarath OT" w:eastAsia="Phetsarath OT" w:hAnsi="Phetsarath OT" w:cs="Phetsarath OT" w:hint="cs"/>
              <w:b w:val="0"/>
              <w:bCs w:val="0"/>
              <w:sz w:val="26"/>
              <w:szCs w:val="26"/>
              <w:cs/>
              <w:lang w:bidi="lo-LA"/>
              <w:rPrChange w:id="13738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6"/>
                  <w:szCs w:val="26"/>
                  <w:u w:val="single"/>
                  <w:cs/>
                  <w:lang w:bidi="lo-LA"/>
                </w:rPr>
              </w:rPrChange>
            </w:rPr>
            <w:delText>ກິດຈະການ</w:delText>
          </w:r>
        </w:del>
      </w:ins>
      <w:ins w:id="13739" w:author="PSK" w:date="2021-08-06T12:41:00Z">
        <w:del w:id="13740" w:author="home" w:date="2021-08-09T10:24:00Z">
          <w:r w:rsidRPr="002C0BDB" w:rsidDel="00BE10C9">
            <w:rPr>
              <w:rFonts w:ascii="Phetsarath OT" w:eastAsia="Phetsarath OT" w:hAnsi="Phetsarath OT" w:cs="Phetsarath OT" w:hint="cs"/>
              <w:b w:val="0"/>
              <w:bCs w:val="0"/>
              <w:sz w:val="26"/>
              <w:szCs w:val="26"/>
              <w:cs/>
              <w:lang w:bidi="lo-LA"/>
              <w:rPrChange w:id="13741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6"/>
                  <w:szCs w:val="26"/>
                  <w:u w:val="single"/>
                  <w:cs/>
                  <w:lang w:bidi="lo-LA"/>
                </w:rPr>
              </w:rPrChange>
            </w:rPr>
            <w:delText>ທຸລະກິດ</w:delText>
          </w:r>
          <w:r w:rsidRPr="002C0BDB" w:rsidDel="00BE10C9">
            <w:rPr>
              <w:rFonts w:ascii="Phetsarath OT" w:eastAsia="Phetsarath OT" w:hAnsi="Phetsarath OT" w:cs="Phetsarath OT"/>
              <w:b w:val="0"/>
              <w:bCs w:val="0"/>
              <w:sz w:val="26"/>
              <w:szCs w:val="26"/>
              <w:lang w:bidi="lo-LA"/>
              <w:rPrChange w:id="13742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6"/>
                  <w:szCs w:val="26"/>
                  <w:u w:val="single"/>
                  <w:lang w:bidi="lo-LA"/>
                </w:rPr>
              </w:rPrChange>
            </w:rPr>
            <w:delText xml:space="preserve"> </w:delText>
          </w:r>
        </w:del>
      </w:ins>
    </w:p>
    <w:p w14:paraId="015CF473" w14:textId="571DC497" w:rsidR="00320684" w:rsidRPr="002C0BDB" w:rsidDel="00BE10C9" w:rsidRDefault="00320684">
      <w:pPr>
        <w:pStyle w:val="NoSpacing"/>
        <w:spacing w:line="340" w:lineRule="exact"/>
        <w:jc w:val="both"/>
        <w:rPr>
          <w:ins w:id="13743" w:author="PSK" w:date="2021-08-06T12:41:00Z"/>
          <w:del w:id="13744" w:author="home" w:date="2021-08-09T10:24:00Z"/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661AA11D" w14:textId="3938611F" w:rsidR="00320684" w:rsidRPr="002C0BDB" w:rsidRDefault="00320684">
      <w:pPr>
        <w:pStyle w:val="Heading3"/>
        <w:spacing w:before="0" w:line="340" w:lineRule="exact"/>
        <w:rPr>
          <w:ins w:id="13745" w:author="PSK" w:date="2021-08-06T12:41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13746" w:author="NA" w:date="2021-12-27T12:34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3747" w:author="PSK" w:date="2021-08-06T12:41:00Z"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</w:rPr>
          <w:t>(</w:t>
        </w:r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ປັບປຸງ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</w:rPr>
          <w:t>)</w:t>
        </w:r>
      </w:ins>
      <w:ins w:id="13748" w:author="NA" w:date="2021-12-27T12:34:00Z">
        <w:r w:rsidR="001657C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 </w:t>
        </w:r>
      </w:ins>
      <w:ins w:id="13749" w:author="PSK" w:date="2021-08-06T12:41:00Z">
        <w:del w:id="13750" w:author="NA" w:date="2021-12-27T12:28:00Z">
          <w:r w:rsidRPr="002C0BDB" w:rsidDel="00C1452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375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ການຂໍອະນຸຍາດ</w:t>
        </w:r>
        <w:del w:id="13752" w:author="NA" w:date="2021-12-30T11:00:00Z">
          <w:r w:rsidRPr="002C0BDB" w:rsidDel="000F0AE4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  <w:rPrChange w:id="13753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color w:val="auto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375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ດ</w:t>
        </w:r>
      </w:ins>
      <w:ins w:id="13755" w:author="LENOVO" w:date="2021-12-10T11:25:00Z">
        <w:r w:rsidR="00DC0E00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ໍາ</w:t>
        </w:r>
      </w:ins>
      <w:ins w:id="13756" w:author="PSK" w:date="2021-08-06T12:41:00Z">
        <w:del w:id="13757" w:author="LENOVO" w:date="2021-12-10T11:25:00Z">
          <w:r w:rsidRPr="002C0BDB" w:rsidDel="00DC0E00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13758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4"/>
                  <w:szCs w:val="24"/>
                  <w:cs/>
                  <w:lang w:val="fr-FR" w:bidi="lo-LA"/>
                </w:rPr>
              </w:rPrChange>
            </w:rPr>
            <w:delText>ຳ</w:delText>
          </w:r>
        </w:del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375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ເນີນ</w:t>
        </w:r>
      </w:ins>
      <w:ins w:id="13760" w:author="home" w:date="2021-08-09T10:27:00Z">
        <w:r w:rsidR="00784490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376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ທຸລະ</w:t>
        </w:r>
      </w:ins>
      <w:ins w:id="13762" w:author="HP" w:date="2021-08-06T14:10:00Z">
        <w:r w:rsidR="00991AD5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376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ກິດ</w:t>
        </w:r>
        <w:del w:id="13764" w:author="home" w:date="2021-08-09T10:27:00Z">
          <w:r w:rsidR="00991AD5" w:rsidRPr="002C0BDB" w:rsidDel="00784490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13765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4"/>
                  <w:szCs w:val="24"/>
                  <w:cs/>
                  <w:lang w:val="fr-FR" w:bidi="lo-LA"/>
                </w:rPr>
              </w:rPrChange>
            </w:rPr>
            <w:delText>ຈະການ</w:delText>
          </w:r>
        </w:del>
      </w:ins>
      <w:ins w:id="13766" w:author="PSK" w:date="2021-08-06T12:41:00Z">
        <w:del w:id="13767" w:author="HP" w:date="2021-08-06T14:10:00Z">
          <w:r w:rsidRPr="002C0BDB" w:rsidDel="00991AD5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13768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4"/>
                  <w:szCs w:val="24"/>
                  <w:cs/>
                  <w:lang w:val="fr-FR" w:bidi="lo-LA"/>
                </w:rPr>
              </w:rPrChange>
            </w:rPr>
            <w:delText>ທຸລະກິດ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</w:ins>
    </w:p>
    <w:p w14:paraId="728F966E" w14:textId="4E2FA3A6" w:rsidR="00F17043" w:rsidRPr="002C0BDB" w:rsidRDefault="001657C4">
      <w:pPr>
        <w:tabs>
          <w:tab w:val="left" w:pos="1843"/>
        </w:tabs>
        <w:spacing w:after="0" w:line="340" w:lineRule="exact"/>
        <w:ind w:left="567" w:firstLine="1276"/>
        <w:jc w:val="both"/>
        <w:rPr>
          <w:ins w:id="13769" w:author="LENOVO" w:date="2021-12-10T11:31:00Z"/>
          <w:rFonts w:ascii="Phetsarath OT" w:eastAsia="Phetsarath OT" w:hAnsi="Phetsarath OT" w:cs="Phetsarath OT"/>
          <w:sz w:val="24"/>
          <w:szCs w:val="24"/>
          <w:lang w:val="fr-FR"/>
        </w:rPr>
        <w:pPrChange w:id="13770" w:author="NA" w:date="2021-12-27T12:28:00Z">
          <w:pPr>
            <w:spacing w:after="0" w:line="340" w:lineRule="exact"/>
            <w:ind w:left="425" w:firstLine="624"/>
            <w:jc w:val="thaiDistribute"/>
          </w:pPr>
        </w:pPrChange>
      </w:pPr>
      <w:ins w:id="13771" w:author="NA" w:date="2021-12-27T12:34:00Z">
        <w:del w:id="13772" w:author="Windows User" w:date="2022-01-12T15:54:00Z">
          <w:r w:rsidRPr="002C0BDB" w:rsidDel="00951C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3773" w:author="Documents" w:date="2022-01-06T09:59:00Z">
        <w:del w:id="13774" w:author="Windows User" w:date="2022-01-12T15:54:00Z">
          <w:r w:rsidR="0093747F" w:rsidDel="00951C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3775" w:author="home" w:date="2021-08-09T10:28:00Z">
        <w:del w:id="13776" w:author="PSK" w:date="2021-08-10T14:00:00Z">
          <w:r w:rsidR="00784490"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77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ທຸລະ</w:delText>
          </w:r>
        </w:del>
      </w:ins>
      <w:ins w:id="13778" w:author="HP" w:date="2021-08-06T14:11:00Z">
        <w:del w:id="13779" w:author="PSK" w:date="2021-08-10T14:00:00Z">
          <w:r w:rsidR="00991AD5"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78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</w:delText>
          </w:r>
        </w:del>
      </w:ins>
      <w:ins w:id="13781" w:author="HP" w:date="2021-08-06T14:10:00Z">
        <w:del w:id="13782" w:author="PSK" w:date="2021-08-10T14:00:00Z">
          <w:r w:rsidR="00991AD5"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>ຈະການ</w:delText>
          </w:r>
          <w:r w:rsidR="00991AD5" w:rsidRPr="002C0BDB" w:rsidDel="00BB11FC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3783" w:author="HP" w:date="2021-08-06T14:15:00Z">
        <w:del w:id="13784" w:author="PSK" w:date="2021-08-09T16:04:00Z">
          <w:r w:rsidR="00991AD5" w:rsidRPr="002C0BDB" w:rsidDel="00D82637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378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1</w:delText>
          </w:r>
        </w:del>
        <w:del w:id="13786" w:author="PSK" w:date="2021-08-10T14:00:00Z">
          <w:r w:rsidR="00991AD5" w:rsidRPr="002C0BDB" w:rsidDel="00BB11FC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378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.</w:delText>
          </w:r>
        </w:del>
      </w:ins>
      <w:ins w:id="13788" w:author="HP [2]" w:date="2021-11-14T17:56:00Z"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</w:rPr>
          <w:t>ບຸກຄົນ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</w:rPr>
          <w:t xml:space="preserve">,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</w:rPr>
          <w:t>ນິຕິບຸກຄົນ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</w:rPr>
          <w:t>ຫຼື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</w:rPr>
          <w:t>ການ</w:t>
        </w:r>
        <w:del w:id="13789" w:author="LENOVO" w:date="2021-12-10T11:26:00Z">
          <w:r w:rsidR="00F17043" w:rsidRPr="002C0BDB" w:rsidDel="00DC0E00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</w:rPr>
            <w:delText xml:space="preserve"> </w:delText>
          </w:r>
        </w:del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</w:rPr>
          <w:t>ຈັດຕັ້ງ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</w:rPr>
          <w:t>ທີ່ມີຈຸດປະສົງດຳເນີນ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7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ທຸລະກິດກ່ຽວກັບໂທລະຄົມມະ</w:t>
        </w:r>
      </w:ins>
      <w:ins w:id="13791" w:author="Windows User" w:date="2022-01-12T15:54:00Z">
        <w:r w:rsidR="00951C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3792" w:author="NA" w:date="2021-12-30T11:00:00Z">
        <w:del w:id="13793" w:author="Documents" w:date="2022-01-11T11:27:00Z">
          <w:r w:rsidR="000F0AE4" w:rsidRPr="002C0BDB" w:rsidDel="000003E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3794" w:author="HP [2]" w:date="2021-11-14T17:56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7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ນາຄົມ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7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7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ໃຫ້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79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ຍື່ນຄໍາຮ້ອງຂໍ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1379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pt-BR" w:bidi="lo-LA"/>
              </w:rPr>
            </w:rPrChange>
          </w:rPr>
          <w:t>​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0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ອະນຸຍາດນໍາຫ້ອງການບໍລິການການລົງທຶນປະຕູດຽວ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1380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0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1380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0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ຂະແໜງການອຸດສາຫະກໍາ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1380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0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1380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0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ການຄ້າ</w:t>
        </w:r>
      </w:ins>
      <w:ins w:id="13809" w:author="NA" w:date="2021-12-30T11:00:00Z">
        <w:r w:rsidR="000F0AE4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</w:rPr>
          <w:t xml:space="preserve"> </w:t>
        </w:r>
      </w:ins>
      <w:ins w:id="13810" w:author="HP [2]" w:date="2021-11-14T17:56:00Z">
        <w:del w:id="13811" w:author="LENOVO" w:date="2021-12-10T11:35:00Z">
          <w:r w:rsidR="00F17043" w:rsidRPr="002C0BDB" w:rsidDel="0010647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8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>ຂັ້ນສູນກາງ</w:delText>
          </w:r>
          <w:r w:rsidR="00F17043" w:rsidRPr="002C0BDB" w:rsidDel="00106476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38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 xml:space="preserve"> </w:delText>
          </w:r>
          <w:r w:rsidR="00F17043" w:rsidRPr="002C0BDB" w:rsidDel="0010647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81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>ຫຼື</w:delText>
          </w:r>
          <w:r w:rsidR="00F17043" w:rsidRPr="002C0BDB" w:rsidDel="00106476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381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 xml:space="preserve"> </w:delText>
          </w:r>
          <w:r w:rsidR="00F17043" w:rsidRPr="002C0BDB" w:rsidDel="0010647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8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>ແຂວງ</w:delText>
          </w:r>
          <w:r w:rsidR="00F17043" w:rsidRPr="002C0BDB" w:rsidDel="00106476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81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lang w:bidi="lo-LA"/>
                </w:rPr>
              </w:rPrChange>
            </w:rPr>
            <w:delText>,</w:delText>
          </w:r>
          <w:r w:rsidR="00F17043" w:rsidRPr="002C0BDB" w:rsidDel="0010647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8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>ນະຄອນ</w:delText>
          </w:r>
        </w:del>
        <w:del w:id="13819" w:author="LENOVO" w:date="2021-11-22T14:43:00Z">
          <w:r w:rsidR="00F17043" w:rsidRPr="002C0BDB" w:rsidDel="00863197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38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 xml:space="preserve"> </w:delText>
          </w:r>
        </w:del>
        <w:del w:id="13821" w:author="LENOVO" w:date="2021-12-10T11:35:00Z">
          <w:r w:rsidR="00F17043" w:rsidRPr="002C0BDB" w:rsidDel="0010647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82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>ຫຼວງ</w:delText>
          </w:r>
          <w:r w:rsidR="00F17043" w:rsidRPr="002C0BDB" w:rsidDel="00106476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38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 xml:space="preserve"> </w:delText>
          </w:r>
          <w:r w:rsidR="00F17043" w:rsidRPr="002C0BDB" w:rsidDel="0010647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8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cs/>
                  <w:lang w:bidi="lo-LA"/>
                </w:rPr>
              </w:rPrChange>
            </w:rPr>
            <w:delText>ຕາມການແບ່ງຂັ້ນຄຸ້ມຄອງ</w:delText>
          </w:r>
        </w:del>
      </w:ins>
      <w:ins w:id="13825" w:author="LENOVO" w:date="2021-12-10T11:35:00Z">
        <w:r w:rsidR="0010647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826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bidi="lo-LA"/>
              </w:rPr>
            </w:rPrChange>
          </w:rPr>
          <w:t>ຕາມ</w:t>
        </w:r>
      </w:ins>
      <w:ins w:id="13827" w:author="HP [2]" w:date="2021-11-14T17:56:00Z">
        <w:del w:id="13828" w:author="LENOVO" w:date="2021-12-10T11:35:00Z">
          <w:r w:rsidR="00F17043" w:rsidRPr="002C0BDB" w:rsidDel="00106476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82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</w:del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3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ທີ່ໄດ້ກໍານົດໄວ້ໃນກົດໝາຍວ່າດ້ວຍ</w:t>
        </w:r>
        <w:del w:id="13831" w:author="LENOVO" w:date="2021-12-10T11:35:00Z">
          <w:r w:rsidR="00F17043" w:rsidRPr="002C0BDB" w:rsidDel="00106476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83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</w:del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3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ການສົ່ງເສີມການລົງທຶນ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1383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3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1383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3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ກົດໝາຍວ່າດ້ວຍ</w:t>
        </w:r>
        <w:del w:id="13838" w:author="LENOVO" w:date="2021-12-10T11:35:00Z">
          <w:r w:rsidR="00F17043" w:rsidRPr="002C0BDB" w:rsidDel="00106476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83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</w:del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4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ວິສາ</w:t>
        </w:r>
      </w:ins>
      <w:ins w:id="13841" w:author="Windows User" w:date="2022-01-28T08:15:00Z">
        <w:r w:rsid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</w:rPr>
          <w:t xml:space="preserve"> </w:t>
        </w:r>
      </w:ins>
      <w:ins w:id="13842" w:author="HP [2]" w:date="2021-11-14T17:56:00Z"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384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ຫະກິດ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1384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 w:bidi="lo-LA"/>
              </w:rPr>
            </w:rPrChange>
          </w:rPr>
          <w:t xml:space="preserve">.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38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ພາຍຫຼັງໄດ້ຮັບໃບອະນຸຍາດລົງທຶນ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38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,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38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ໃບທະບຽນວິສາຫະກິດແລ້ວ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38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8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ຕ້ອງຂໍອະນຸຍາດດຳເນີນທຸລະກິດ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38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ນໍາຂະແໜງ</w:t>
        </w:r>
        <w:del w:id="13851" w:author="LENOVO" w:date="2021-12-10T11:36:00Z">
          <w:r w:rsidR="00F17043" w:rsidRPr="002C0BDB" w:rsidDel="00106476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38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38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ການ</w:t>
        </w:r>
        <w:del w:id="13854" w:author="NA" w:date="2021-12-30T11:00:00Z">
          <w:r w:rsidR="00F17043" w:rsidRPr="002C0BDB" w:rsidDel="000F0AE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8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</w:del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8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ເຕັກໂນໂລຊີ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8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8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8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8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38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.</w:t>
        </w:r>
      </w:ins>
    </w:p>
    <w:p w14:paraId="6C1BD530" w14:textId="6162A613" w:rsidR="00DC0E00" w:rsidRPr="008C7A6F" w:rsidDel="00106476" w:rsidRDefault="00951C38">
      <w:pPr>
        <w:tabs>
          <w:tab w:val="left" w:pos="1890"/>
        </w:tabs>
        <w:spacing w:after="0" w:line="340" w:lineRule="exact"/>
        <w:ind w:left="567"/>
        <w:jc w:val="both"/>
        <w:rPr>
          <w:ins w:id="13862" w:author="HP [2]" w:date="2021-11-14T17:56:00Z"/>
          <w:del w:id="13863" w:author="LENOVO" w:date="2021-12-10T11:34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13864" w:author="Windows User" w:date="2022-01-12T15:55:00Z">
          <w:pPr>
            <w:pStyle w:val="NoSpacing"/>
            <w:ind w:left="567" w:firstLine="567"/>
            <w:jc w:val="both"/>
          </w:pPr>
        </w:pPrChange>
      </w:pPr>
      <w:ins w:id="13865" w:author="Windows User" w:date="2022-01-12T15:54:00Z">
        <w:r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 w:bidi="lo-LA"/>
          </w:rPr>
          <w:t xml:space="preserve">                   </w:t>
        </w:r>
      </w:ins>
      <w:ins w:id="13866" w:author="Documents" w:date="2022-01-06T09:59:00Z">
        <w:del w:id="13867" w:author="Windows User" w:date="2022-01-12T15:54:00Z">
          <w:r w:rsidR="0093747F" w:rsidDel="00951C3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 w:bidi="lo-LA"/>
            </w:rPr>
            <w:delText xml:space="preserve">   </w:delText>
          </w:r>
        </w:del>
      </w:ins>
    </w:p>
    <w:p w14:paraId="79797C1C" w14:textId="20BC4AD5" w:rsidR="00BB11FC" w:rsidRPr="002C0BDB" w:rsidDel="00F17043" w:rsidRDefault="00BB11FC">
      <w:pPr>
        <w:tabs>
          <w:tab w:val="left" w:pos="1890"/>
        </w:tabs>
        <w:spacing w:after="0" w:line="340" w:lineRule="exact"/>
        <w:ind w:left="567"/>
        <w:jc w:val="both"/>
        <w:rPr>
          <w:ins w:id="13868" w:author="PSK" w:date="2021-08-10T14:17:00Z"/>
          <w:del w:id="13869" w:author="HP [2]" w:date="2021-11-14T17:56:00Z"/>
          <w:rFonts w:ascii="Phetsarath OT" w:eastAsia="Phetsarath OT" w:hAnsi="Phetsarath OT" w:cs="Phetsarath OT"/>
          <w:sz w:val="24"/>
          <w:szCs w:val="24"/>
          <w:lang w:val="fr-FR"/>
          <w:rPrChange w:id="13870" w:author="NA" w:date="2021-12-30T11:44:00Z">
            <w:rPr>
              <w:ins w:id="13871" w:author="PSK" w:date="2021-08-10T14:17:00Z"/>
              <w:del w:id="13872" w:author="HP [2]" w:date="2021-11-14T17:56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3873" w:author="Windows User" w:date="2022-01-12T15:55:00Z">
          <w:pPr>
            <w:pStyle w:val="NoSpacing"/>
            <w:ind w:left="567" w:firstLine="567"/>
            <w:jc w:val="both"/>
          </w:pPr>
        </w:pPrChange>
      </w:pPr>
      <w:ins w:id="13874" w:author="PSK" w:date="2021-08-10T13:55:00Z">
        <w:del w:id="13875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87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ບຸກຄົນ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1387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lang w:val="pt-BR"/>
                </w:rPr>
              </w:rPrChange>
            </w:rPr>
            <w:delText xml:space="preserve">, </w:delText>
          </w:r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87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ນິຕິບຸກຄົນ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87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88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ຫຼື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88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88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ການຈັດຕັ້ງ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88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88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ທີ່ມີຈຸດປະສົງດຳເນີນ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8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</w:rPr>
              </w:rPrChange>
            </w:rPr>
            <w:delText>ທຸລະກິດກ່ຽວກັບໂທລະຄົມມະນາຄົມ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8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8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</w:rPr>
              </w:rPrChange>
            </w:rPr>
            <w:delText>ໃຫ້</w:delText>
          </w:r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88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ຍື່ນຄໍາຮ້ອງຂໍ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1388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  <w:lang w:val="pt-BR"/>
                </w:rPr>
              </w:rPrChange>
            </w:rPr>
            <w:delText>​</w:delText>
          </w:r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89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ອະນຸຍາດນໍາຫ້ອງການບໍລິການ</w:delText>
          </w:r>
        </w:del>
      </w:ins>
      <w:ins w:id="13891" w:author="PSK" w:date="2021-08-10T14:02:00Z">
        <w:del w:id="13892" w:author="HP [2]" w:date="2021-11-14T17:56:00Z">
          <w:r w:rsidR="00E74F75"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893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ການ</w:delText>
          </w:r>
        </w:del>
      </w:ins>
      <w:ins w:id="13894" w:author="PSK" w:date="2021-08-10T13:55:00Z">
        <w:del w:id="13895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89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ລົງທຶນປະຕູດຽວ</w:delText>
          </w:r>
        </w:del>
      </w:ins>
      <w:ins w:id="13897" w:author="PSK" w:date="2021-08-10T13:56:00Z">
        <w:del w:id="13898" w:author="HP [2]" w:date="2021-11-14T17:56:00Z"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89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90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ຫຼື</w:delText>
          </w:r>
        </w:del>
      </w:ins>
      <w:ins w:id="13901" w:author="PSK" w:date="2021-08-10T13:55:00Z">
        <w:del w:id="13902" w:author="HP [2]" w:date="2021-11-14T17:56:00Z"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90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</w:ins>
      <w:ins w:id="13904" w:author="PSK" w:date="2021-08-10T13:56:00Z">
        <w:del w:id="13905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90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ຂະແໜງການອຸດສາຫະກໍາ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90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90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ແລະ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90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91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ການຄ້າ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91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</w:ins>
      <w:ins w:id="13912" w:author="PSK" w:date="2021-08-10T13:55:00Z">
        <w:del w:id="13913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91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ຕາມທີ່ໄດ້ກໍານົດໄວ້ໃນກົດໝາຍວ່າດ້ວຍ</w:delText>
          </w:r>
        </w:del>
      </w:ins>
      <w:ins w:id="13915" w:author="PSK" w:date="2021-08-10T13:57:00Z">
        <w:del w:id="13916" w:author="HP [2]" w:date="2021-11-14T17:56:00Z"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91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</w:ins>
      <w:ins w:id="13918" w:author="PSK" w:date="2021-08-10T13:55:00Z">
        <w:del w:id="13919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92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ການສົ່ງເສີມການລົງທຶນ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92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</w:ins>
      <w:ins w:id="13922" w:author="PSK" w:date="2021-08-10T13:56:00Z">
        <w:del w:id="13923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92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ແລະ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92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</w:ins>
      <w:ins w:id="13926" w:author="PSK" w:date="2021-08-10T13:55:00Z">
        <w:del w:id="13927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92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ກົດໝາຍວ່າດ້ວຍ</w:delText>
          </w:r>
        </w:del>
      </w:ins>
      <w:ins w:id="13929" w:author="PSK" w:date="2021-08-10T13:57:00Z">
        <w:del w:id="13930" w:author="HP [2]" w:date="2021-11-14T17:56:00Z"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93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</w:ins>
      <w:ins w:id="13932" w:author="PSK" w:date="2021-08-10T13:55:00Z">
        <w:del w:id="13933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393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ວິສາຫະກິດ</w:delText>
          </w:r>
          <w:r w:rsidRPr="002C0BDB" w:rsidDel="00F1704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393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highlight w:val="yellow"/>
                </w:rPr>
              </w:rPrChange>
            </w:rPr>
            <w:delText xml:space="preserve">.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39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/>
                </w:rPr>
              </w:rPrChange>
            </w:rPr>
            <w:delText>ພາຍຫຼັງໄດ້ຮັບໃບ</w:delText>
          </w:r>
        </w:del>
      </w:ins>
      <w:ins w:id="13937" w:author="PSK" w:date="2021-08-10T13:57:00Z">
        <w:del w:id="13938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393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/>
                </w:rPr>
              </w:rPrChange>
            </w:rPr>
            <w:delText>ອະນຸຍາດລົງທຶນ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394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val="pt-BR"/>
                </w:rPr>
              </w:rPrChange>
            </w:rPr>
            <w:delText xml:space="preserve">,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394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/>
                </w:rPr>
              </w:rPrChange>
            </w:rPr>
            <w:delText>ໃບ</w:delText>
          </w:r>
        </w:del>
      </w:ins>
      <w:ins w:id="13942" w:author="PSK" w:date="2021-08-10T13:55:00Z">
        <w:del w:id="13943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39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/>
                </w:rPr>
              </w:rPrChange>
            </w:rPr>
            <w:delText>ທະບຽນວິສາຫະກິດແລ້ວ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394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94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</w:rPr>
              </w:rPrChange>
            </w:rPr>
            <w:delText>ຕ້ອງຂໍອະນຸຍາດດຳເນີນທຸລະກິດ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394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/>
                </w:rPr>
              </w:rPrChange>
            </w:rPr>
            <w:delText>ນໍາຂະແໜງ</w:delText>
          </w:r>
        </w:del>
      </w:ins>
      <w:ins w:id="13948" w:author="PSK" w:date="2021-08-10T14:04:00Z">
        <w:del w:id="13949" w:author="HP [2]" w:date="2021-11-14T17:56:00Z">
          <w:r w:rsidR="00E74F75"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39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val="pt-BR"/>
                </w:rPr>
              </w:rPrChange>
            </w:rPr>
            <w:delText xml:space="preserve"> </w:delText>
          </w:r>
        </w:del>
      </w:ins>
      <w:ins w:id="13951" w:author="PSK" w:date="2021-08-10T13:55:00Z">
        <w:del w:id="13952" w:author="HP [2]" w:date="2021-11-14T17:56:00Z"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395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/>
                </w:rPr>
              </w:rPrChange>
            </w:rPr>
            <w:delText>ການ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9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95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</w:rPr>
              </w:rPrChange>
            </w:rPr>
            <w:delText>ເຕັກໂນໂລຊີ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95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95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</w:rPr>
              </w:rPrChange>
            </w:rPr>
            <w:delText>ແລະ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95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9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</w:rPr>
              </w:rPrChange>
            </w:rPr>
            <w:delText>ການສື່ສານ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39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>.</w:delText>
          </w:r>
        </w:del>
      </w:ins>
    </w:p>
    <w:p w14:paraId="145F2A71" w14:textId="6B979DEC" w:rsidR="005021FC" w:rsidRPr="002C0BDB" w:rsidRDefault="005021FC">
      <w:pPr>
        <w:tabs>
          <w:tab w:val="left" w:pos="1890"/>
        </w:tabs>
        <w:spacing w:after="0" w:line="340" w:lineRule="exact"/>
        <w:ind w:left="567"/>
        <w:jc w:val="both"/>
        <w:rPr>
          <w:ins w:id="13961" w:author="PSK" w:date="2021-08-10T13:57:00Z"/>
          <w:rFonts w:ascii="Phetsarath OT" w:eastAsia="Phetsarath OT" w:hAnsi="Phetsarath OT" w:cs="Phetsarath OT"/>
          <w:sz w:val="24"/>
          <w:szCs w:val="24"/>
          <w:lang w:val="fr-FR"/>
          <w:rPrChange w:id="13962" w:author="NA" w:date="2021-12-30T11:44:00Z">
            <w:rPr>
              <w:ins w:id="13963" w:author="PSK" w:date="2021-08-10T13:57:00Z"/>
              <w:rFonts w:ascii="Phetsarath OT" w:eastAsia="Phetsarath OT" w:hAnsi="Phetsarath OT" w:cs="Phetsarath OT"/>
              <w:sz w:val="24"/>
              <w:szCs w:val="24"/>
              <w:highlight w:val="yellow"/>
            </w:rPr>
          </w:rPrChange>
        </w:rPr>
        <w:pPrChange w:id="13964" w:author="Windows User" w:date="2022-01-12T15:55:00Z">
          <w:pPr>
            <w:pStyle w:val="NoSpacing"/>
            <w:ind w:left="567" w:firstLine="567"/>
            <w:jc w:val="both"/>
          </w:pPr>
        </w:pPrChange>
      </w:pPr>
      <w:ins w:id="13965" w:author="PSK" w:date="2021-08-10T14:1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96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ການລົງທຶນໃນທຸລະກິດໂທລະຄົມມະນາຄົມ</w:t>
        </w:r>
      </w:ins>
      <w:ins w:id="13967" w:author="NA" w:date="2021-12-23T14:08:00Z">
        <w:r w:rsidR="00A7683F"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</w:rPr>
          <w:t xml:space="preserve"> </w:t>
        </w:r>
      </w:ins>
      <w:ins w:id="13968" w:author="PSK" w:date="2021-08-10T14:17:00Z">
        <w:del w:id="13969" w:author="NA" w:date="2021-12-23T14:08:00Z">
          <w:r w:rsidRPr="002C0BDB" w:rsidDel="00A7683F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97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9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ຕາມທີ່</w:t>
        </w:r>
      </w:ins>
      <w:ins w:id="13972" w:author="PSK" w:date="2021-08-10T14:1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97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ໄດ້ກຳນົດ</w:t>
        </w:r>
      </w:ins>
      <w:ins w:id="13974" w:author="PSK" w:date="2021-08-10T14:1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97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ໄວ້ໃນມາດຕາ</w:t>
        </w:r>
      </w:ins>
      <w:ins w:id="13976" w:author="NA" w:date="2021-12-23T14:08:00Z">
        <w:r w:rsidR="00C1738A"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</w:rPr>
          <w:t xml:space="preserve"> </w:t>
        </w:r>
      </w:ins>
      <w:ins w:id="13977" w:author="PSK" w:date="2021-08-10T14:17:00Z">
        <w:del w:id="13978" w:author="NA" w:date="2021-12-23T14:08:00Z">
          <w:r w:rsidRPr="002C0BDB" w:rsidDel="00C1738A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97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398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 xml:space="preserve">25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98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ຂອງກົດໝາຍສະບັບນີ້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398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98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ມີອາຍຸບໍ່ເກີນ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398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98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ສີບຫ້າປີ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398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98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398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398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ສາມາດຂໍໃໝ່ໄດ້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399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>.</w:t>
        </w:r>
      </w:ins>
    </w:p>
    <w:p w14:paraId="140352DE" w14:textId="28DB48F7" w:rsidR="00BB11FC" w:rsidRPr="002C0BDB" w:rsidRDefault="00BB11FC" w:rsidP="00BB11FC">
      <w:pPr>
        <w:spacing w:after="0" w:line="340" w:lineRule="exact"/>
        <w:ind w:left="425" w:firstLine="624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  <w:rPrChange w:id="13991" w:author="NA" w:date="2021-12-30T11:44:00Z">
            <w:rPr>
              <w:rFonts w:ascii="Phetsarath OT" w:eastAsia="Phetsarath OT" w:hAnsi="Phetsarath OT" w:cs="Phetsarath OT"/>
              <w:color w:val="000000"/>
              <w:sz w:val="24"/>
              <w:szCs w:val="24"/>
              <w:lang w:val="fr-FR" w:bidi="lo-LA"/>
            </w:rPr>
          </w:rPrChange>
        </w:rPr>
      </w:pPr>
      <w:moveToRangeStart w:id="13992" w:author="PSK" w:date="2021-08-10T13:58:00Z" w:name="move79496314"/>
      <w:moveTo w:id="13993" w:author="PSK" w:date="2021-08-10T13:58:00Z">
        <w:del w:id="13994" w:author="PSK" w:date="2021-08-10T13:58:00Z"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99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ລັດຖະບານ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99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399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ມອບໃຫ້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399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  <w:del w:id="13999" w:author="PSK" w:date="2021-08-10T14:00:00Z"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0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ກະຊວງ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0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0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0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0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0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0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ການສື່ສານ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0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0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ເປັນຜູ້ອອກລະບຽບການອະນຸຍາດການດຳເນີນທຸລະກິດ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0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1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ໂທລະຄົມມະນາຄົມ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1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1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ແຕ່ລະປະເພດ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1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1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ໂດຍສອດຄ່ອງກັບສະພາບການພັດທະນາເສດຖະກິດ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1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>-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1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ສັງຄົມ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1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1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ໃນແຕ່ລະໄລຍະ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1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2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ຂອງ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2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B11F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2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ສປປລາວ</w:delText>
          </w:r>
          <w:r w:rsidRPr="002C0BDB" w:rsidDel="00BB11F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02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lang w:bidi="lo-LA"/>
                </w:rPr>
              </w:rPrChange>
            </w:rPr>
            <w:delText>.</w:delText>
          </w:r>
        </w:del>
      </w:moveTo>
    </w:p>
    <w:moveToRangeEnd w:id="13992"/>
    <w:p w14:paraId="72CAB925" w14:textId="29879FC4" w:rsidR="00320684" w:rsidRPr="002C0BDB" w:rsidDel="00991AD5" w:rsidRDefault="00152D6E">
      <w:pPr>
        <w:spacing w:after="0" w:line="340" w:lineRule="exact"/>
        <w:jc w:val="thaiDistribute"/>
        <w:rPr>
          <w:ins w:id="14024" w:author="PSK" w:date="2021-08-06T12:41:00Z"/>
          <w:del w:id="14025" w:author="HP" w:date="2021-08-06T14:12:00Z"/>
          <w:rFonts w:ascii="Phetsarath OT" w:eastAsia="Phetsarath OT" w:hAnsi="Phetsarath OT" w:cs="Phetsarath OT"/>
          <w:sz w:val="24"/>
          <w:szCs w:val="24"/>
          <w:lang w:val="fr-FR" w:bidi="lo-LA"/>
          <w:rPrChange w:id="14026" w:author="NA" w:date="2021-12-30T11:44:00Z">
            <w:rPr>
              <w:ins w:id="14027" w:author="PSK" w:date="2021-08-06T12:41:00Z"/>
              <w:del w:id="14028" w:author="HP" w:date="2021-08-06T14:12:00Z"/>
              <w:rFonts w:ascii="Phetsarath OT" w:eastAsia="Phetsarath OT" w:hAnsi="Phetsarath OT" w:cs="Phetsarath OT"/>
              <w:color w:val="000000"/>
              <w:sz w:val="24"/>
              <w:szCs w:val="24"/>
              <w:lang w:val="fr-FR" w:bidi="lo-LA"/>
            </w:rPr>
          </w:rPrChange>
        </w:rPr>
        <w:pPrChange w:id="14029" w:author="NA" w:date="2021-12-27T12:37:00Z">
          <w:pPr>
            <w:spacing w:after="0" w:line="340" w:lineRule="exact"/>
            <w:ind w:left="425" w:firstLine="624"/>
            <w:jc w:val="thaiDistribute"/>
          </w:pPr>
        </w:pPrChange>
      </w:pPr>
      <w:ins w:id="14030" w:author="NA" w:date="2021-12-27T12:37:00Z">
        <w:r w:rsidRPr="0093747F">
          <w:rPr>
            <w:rFonts w:ascii="Phetsarath OT" w:eastAsia="Phetsarath OT" w:hAnsi="Phetsarath OT" w:cs="Phetsarath OT" w:hint="cs"/>
            <w:color w:val="000000" w:themeColor="text1"/>
            <w:sz w:val="24"/>
            <w:szCs w:val="24"/>
            <w:cs/>
            <w:lang w:bidi="lo-LA"/>
            <w:rPrChange w:id="14031" w:author="Documents" w:date="2022-01-06T09:59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ມາດຕາ</w:t>
        </w:r>
        <w:del w:id="14032" w:author="Windows User" w:date="2022-01-12T15:55:00Z">
          <w:r w:rsidRPr="0093747F" w:rsidDel="00951C38">
            <w:rPr>
              <w:rFonts w:ascii="Phetsarath OT" w:eastAsia="Phetsarath OT" w:hAnsi="Phetsarath OT" w:cs="Phetsarath OT"/>
              <w:color w:val="000000" w:themeColor="text1"/>
              <w:sz w:val="24"/>
              <w:szCs w:val="24"/>
              <w:cs/>
              <w:lang w:bidi="lo-LA"/>
              <w:rPrChange w:id="14033" w:author="Documents" w:date="2022-01-06T09:59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  <w:r w:rsidRPr="0093747F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bidi="lo-LA"/>
            <w:rPrChange w:id="14034" w:author="Documents" w:date="2022-01-06T09:59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t xml:space="preserve"> 29 </w:t>
        </w:r>
        <w:del w:id="14035" w:author="Windows User" w:date="2022-01-12T15:55:00Z">
          <w:r w:rsidRPr="0093747F" w:rsidDel="00951C38">
            <w:rPr>
              <w:rFonts w:ascii="Phetsarath OT" w:eastAsia="Phetsarath OT" w:hAnsi="Phetsarath OT" w:cs="Phetsarath OT"/>
              <w:color w:val="000000" w:themeColor="text1"/>
              <w:sz w:val="24"/>
              <w:szCs w:val="24"/>
              <w:cs/>
              <w:lang w:bidi="lo-LA"/>
              <w:rPrChange w:id="14036" w:author="Documents" w:date="2022-01-06T09:59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ins w:id="14037" w:author="PSK" w:date="2021-08-06T12:41:00Z">
        <w:del w:id="14038" w:author="HP" w:date="2021-08-06T14:12:00Z">
          <w:r w:rsidR="00320684" w:rsidRPr="002C0BDB" w:rsidDel="00991AD5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3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ສຳລັບອາຍຸການດຳເນີນທຸລກິດ</w:delText>
          </w:r>
          <w:r w:rsidR="00320684" w:rsidRPr="002C0BDB" w:rsidDel="00991AD5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404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="00320684" w:rsidRPr="002C0BDB" w:rsidDel="00991AD5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4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ແມ່ນ</w:delText>
          </w:r>
          <w:r w:rsidR="00320684" w:rsidRPr="002C0BDB" w:rsidDel="00991AD5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404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="00320684" w:rsidRPr="002C0BDB" w:rsidDel="00991AD5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4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ບໍ່ເກີນ</w:delText>
          </w:r>
          <w:r w:rsidR="00320684" w:rsidRPr="002C0BDB" w:rsidDel="00991AD5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404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15 </w:delText>
          </w:r>
          <w:r w:rsidR="00320684" w:rsidRPr="002C0BDB" w:rsidDel="00991AD5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4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ປີ</w:delText>
          </w:r>
        </w:del>
      </w:ins>
    </w:p>
    <w:p w14:paraId="662DA598" w14:textId="77777777" w:rsidR="00320684" w:rsidRPr="002C0BDB" w:rsidDel="007576D4" w:rsidRDefault="00320684">
      <w:pPr>
        <w:spacing w:after="0" w:line="340" w:lineRule="exact"/>
        <w:jc w:val="thaiDistribute"/>
        <w:rPr>
          <w:ins w:id="14046" w:author="PSK" w:date="2021-08-06T12:41:00Z"/>
          <w:del w:id="14047" w:author="HP" w:date="2021-08-08T15:03:00Z"/>
          <w:rFonts w:ascii="Phetsarath OT" w:eastAsia="Phetsarath OT" w:hAnsi="Phetsarath OT" w:cs="Phetsarath OT"/>
          <w:strike/>
          <w:sz w:val="24"/>
          <w:szCs w:val="24"/>
          <w:lang w:val="fr-FR"/>
          <w:rPrChange w:id="14048" w:author="NA" w:date="2021-12-30T11:44:00Z">
            <w:rPr>
              <w:ins w:id="14049" w:author="PSK" w:date="2021-08-06T12:41:00Z"/>
              <w:del w:id="14050" w:author="HP" w:date="2021-08-08T15:03:00Z"/>
              <w:rFonts w:ascii="Phetsarath OT" w:eastAsia="Phetsarath OT" w:hAnsi="Phetsarath OT" w:cs="Phetsarath OT"/>
              <w:strike/>
              <w:color w:val="000000"/>
              <w:sz w:val="24"/>
              <w:szCs w:val="24"/>
              <w:lang w:val="fr-FR"/>
            </w:rPr>
          </w:rPrChange>
        </w:rPr>
        <w:pPrChange w:id="14051" w:author="NA" w:date="2021-12-27T12:37:00Z">
          <w:pPr>
            <w:spacing w:after="0" w:line="340" w:lineRule="exact"/>
            <w:ind w:left="425" w:firstLine="624"/>
            <w:jc w:val="thaiDistribute"/>
          </w:pPr>
        </w:pPrChange>
      </w:pPr>
    </w:p>
    <w:p w14:paraId="49D00CA3" w14:textId="3ECB48AE" w:rsidR="00320684" w:rsidRPr="002C0BDB" w:rsidRDefault="00320684">
      <w:pPr>
        <w:pStyle w:val="Heading3"/>
        <w:spacing w:before="0" w:line="340" w:lineRule="exact"/>
        <w:rPr>
          <w:ins w:id="14052" w:author="PSK" w:date="2021-08-06T12:41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14053" w:author="NA" w:date="2021-12-27T12:37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4054" w:author="PSK" w:date="2021-08-06T12:41:00Z"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1405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fr-FR" w:bidi="lo-LA"/>
              </w:rPr>
            </w:rPrChange>
          </w:rPr>
          <w:t>(</w:t>
        </w:r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05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ໃໝ່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1405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fr-FR" w:bidi="lo-LA"/>
              </w:rPr>
            </w:rPrChange>
          </w:rPr>
          <w:t>)</w:t>
        </w:r>
      </w:ins>
      <w:ins w:id="14058" w:author="NA" w:date="2021-12-27T12:37:00Z">
        <w:r w:rsidR="00152D6E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 </w:t>
        </w:r>
      </w:ins>
      <w:ins w:id="14059" w:author="PSK" w:date="2021-08-06T12:41:00Z">
        <w:del w:id="14060" w:author="NA" w:date="2021-12-27T12:37:00Z">
          <w:r w:rsidRPr="002C0BDB" w:rsidDel="00152D6E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 w:bidi="lo-LA"/>
              <w:rPrChange w:id="14061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color w:val="auto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06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ເງື່ອນໄຂ</w:t>
        </w:r>
        <w:r w:rsidR="009434BC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ການ</w:t>
        </w:r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06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ດໍາເນີນ</w:t>
        </w:r>
      </w:ins>
      <w:ins w:id="14064" w:author="home" w:date="2021-08-09T10:28:00Z">
        <w:r w:rsidR="00784490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06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ທຸລະ</w:t>
        </w:r>
      </w:ins>
      <w:ins w:id="14066" w:author="PSK" w:date="2021-08-06T12:41:00Z">
        <w:del w:id="14067" w:author="HP" w:date="2021-08-06T14:17:00Z">
          <w:r w:rsidRPr="002C0BDB" w:rsidDel="00991AD5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14068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4"/>
                  <w:szCs w:val="24"/>
                  <w:cs/>
                  <w:lang w:val="fr-FR" w:bidi="lo-LA"/>
                </w:rPr>
              </w:rPrChange>
            </w:rPr>
            <w:delText>ທຸລະ</w:delText>
          </w:r>
        </w:del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06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ກິດ</w:t>
        </w:r>
      </w:ins>
      <w:ins w:id="14070" w:author="HP" w:date="2021-08-06T14:17:00Z">
        <w:del w:id="14071" w:author="home" w:date="2021-08-09T10:27:00Z">
          <w:r w:rsidR="00991AD5" w:rsidRPr="002C0BDB" w:rsidDel="00784490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14072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4"/>
                  <w:szCs w:val="24"/>
                  <w:cs/>
                  <w:lang w:val="fr-FR" w:bidi="lo-LA"/>
                </w:rPr>
              </w:rPrChange>
            </w:rPr>
            <w:delText>ຈະການ</w:delText>
          </w:r>
        </w:del>
      </w:ins>
      <w:ins w:id="14073" w:author="PSK" w:date="2021-08-06T12:41:00Z"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407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fr-FR" w:bidi="lo-LA"/>
              </w:rPr>
            </w:rPrChange>
          </w:rPr>
          <w:t xml:space="preserve"> </w:t>
        </w:r>
      </w:ins>
    </w:p>
    <w:p w14:paraId="4D81A168" w14:textId="754BA05E" w:rsidR="00320684" w:rsidRPr="002C0BDB" w:rsidRDefault="00ED6F7A">
      <w:pPr>
        <w:spacing w:after="0" w:line="340" w:lineRule="exact"/>
        <w:jc w:val="thaiDistribute"/>
        <w:rPr>
          <w:ins w:id="14075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4076" w:author="NA" w:date="2021-12-30T11:44:00Z">
            <w:rPr>
              <w:ins w:id="14077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14078" w:author="Windows User" w:date="2022-01-12T15:56:00Z">
          <w:pPr>
            <w:spacing w:after="0" w:line="340" w:lineRule="exact"/>
            <w:ind w:left="425" w:firstLine="624"/>
            <w:jc w:val="thaiDistribute"/>
          </w:pPr>
        </w:pPrChange>
      </w:pPr>
      <w:ins w:id="14079" w:author="Windows User" w:date="2022-01-12T15:56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                   </w:t>
        </w:r>
      </w:ins>
      <w:ins w:id="14080" w:author="Documents" w:date="2022-01-06T09:59:00Z">
        <w:del w:id="14081" w:author="Windows User" w:date="2022-01-12T15:56:00Z">
          <w:r w:rsidR="0093747F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4082" w:author="PSK" w:date="2021-08-10T14:23:00Z">
        <w:r w:rsidR="009434B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08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ການດຳເນີນທຸລະກິດໂທລະຄົມມະນາຄົມ</w:t>
        </w:r>
        <w:r w:rsidR="009434B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08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ins w:id="14085" w:author="home" w:date="2021-08-09T10:28:00Z">
        <w:del w:id="14086" w:author="PSK" w:date="2021-08-10T14:23:00Z">
          <w:r w:rsidR="00784490" w:rsidRPr="002C0BDB" w:rsidDel="009434B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08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ທຸລະ</w:delText>
          </w:r>
        </w:del>
      </w:ins>
      <w:ins w:id="14088" w:author="HP" w:date="2021-08-06T14:17:00Z">
        <w:del w:id="14089" w:author="PSK" w:date="2021-08-10T14:23:00Z">
          <w:r w:rsidR="00991AD5" w:rsidRPr="002C0BDB" w:rsidDel="009434BC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>ກິດຈະການ</w:delText>
          </w:r>
        </w:del>
      </w:ins>
      <w:ins w:id="14090" w:author="PSK" w:date="2021-08-06T12:41:00Z">
        <w:r w:rsidR="009434B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09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ມີເງື່ອນໄຂ</w:t>
        </w:r>
      </w:ins>
      <w:ins w:id="14092" w:author="HP" w:date="2021-08-06T14:18:00Z">
        <w:r w:rsidR="00991AD5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09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ins w:id="14094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09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ດັ່ງນີ້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09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:</w:t>
        </w:r>
      </w:ins>
    </w:p>
    <w:p w14:paraId="194EB699" w14:textId="2BECAAE6" w:rsidR="009434BC" w:rsidRPr="002C0BDB" w:rsidRDefault="009434BC">
      <w:pPr>
        <w:pStyle w:val="ListParagraph"/>
        <w:numPr>
          <w:ilvl w:val="0"/>
          <w:numId w:val="50"/>
        </w:numPr>
        <w:tabs>
          <w:tab w:val="left" w:pos="2070"/>
          <w:tab w:val="left" w:pos="2268"/>
          <w:tab w:val="left" w:pos="2410"/>
        </w:tabs>
        <w:spacing w:after="0" w:line="340" w:lineRule="exact"/>
        <w:ind w:left="1418" w:firstLine="382"/>
        <w:jc w:val="both"/>
        <w:rPr>
          <w:ins w:id="14097" w:author="PSK" w:date="2021-08-10T14:24:00Z"/>
          <w:rFonts w:ascii="Phetsarath OT" w:eastAsia="Phetsarath OT" w:hAnsi="Phetsarath OT" w:cs="Phetsarath OT"/>
          <w:sz w:val="24"/>
          <w:szCs w:val="24"/>
          <w:lang w:val="fr-FR"/>
          <w:rPrChange w:id="14098" w:author="NA" w:date="2021-12-30T11:44:00Z">
            <w:rPr>
              <w:ins w:id="14099" w:author="PSK" w:date="2021-08-10T14:24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14100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  <w:ins w:id="14101" w:author="PSK" w:date="2021-08-10T14:2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ມີໃບອະນຸຍາດລົງທຶນ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</w:rPr>
          <w:t>,</w:t>
        </w:r>
      </w:ins>
      <w:ins w:id="14102" w:author="PSK" w:date="2021-08-10T14:25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ໃບທະບຽນວິສາຫະກິດ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</w:rPr>
          <w:t>;</w:t>
        </w:r>
      </w:ins>
    </w:p>
    <w:p w14:paraId="0119F2FE" w14:textId="4BB158A3" w:rsidR="00320684" w:rsidRPr="002C0BDB" w:rsidRDefault="00320684">
      <w:pPr>
        <w:pStyle w:val="ListParagraph"/>
        <w:numPr>
          <w:ilvl w:val="0"/>
          <w:numId w:val="50"/>
        </w:numPr>
        <w:tabs>
          <w:tab w:val="left" w:pos="2070"/>
          <w:tab w:val="left" w:pos="2268"/>
          <w:tab w:val="left" w:pos="2410"/>
        </w:tabs>
        <w:spacing w:after="0" w:line="340" w:lineRule="exact"/>
        <w:ind w:left="1417" w:firstLine="382"/>
        <w:jc w:val="both"/>
        <w:rPr>
          <w:ins w:id="14103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4104" w:author="NA" w:date="2021-12-30T11:44:00Z">
            <w:rPr>
              <w:ins w:id="14105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4106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  <w:ins w:id="14107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1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ມີທຶນທີ່ເໝາະສົມກັບ</w:t>
        </w:r>
      </w:ins>
      <w:ins w:id="14109" w:author="HP" w:date="2021-08-06T14:18:00Z">
        <w:r w:rsidR="001A36A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1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ແຕ່ລະ</w:t>
        </w:r>
      </w:ins>
      <w:ins w:id="14111" w:author="PSK" w:date="2021-08-06T12:41:00Z">
        <w:del w:id="14112" w:author="HP" w:date="2021-08-06T14:18:00Z">
          <w:r w:rsidRPr="002C0BDB" w:rsidDel="00991AD5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11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ປະເພດ</w:delText>
          </w:r>
          <w:r w:rsidRPr="002C0BDB" w:rsidDel="00991AD5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11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91AD5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1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991AD5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1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1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ກິດຈະການ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1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;</w:t>
        </w:r>
      </w:ins>
    </w:p>
    <w:p w14:paraId="583475A7" w14:textId="4CB3A717" w:rsidR="002349D8" w:rsidRPr="002C0BDB" w:rsidRDefault="009434BC">
      <w:pPr>
        <w:pStyle w:val="ListParagraph"/>
        <w:numPr>
          <w:ilvl w:val="0"/>
          <w:numId w:val="50"/>
        </w:numPr>
        <w:tabs>
          <w:tab w:val="left" w:pos="2070"/>
          <w:tab w:val="left" w:pos="2268"/>
          <w:tab w:val="left" w:pos="2410"/>
        </w:tabs>
        <w:spacing w:after="0" w:line="340" w:lineRule="exact"/>
        <w:ind w:left="1417" w:firstLine="382"/>
        <w:jc w:val="both"/>
        <w:rPr>
          <w:ins w:id="14119" w:author="PSK" w:date="2021-08-10T14:38:00Z"/>
          <w:rFonts w:ascii="Phetsarath OT" w:eastAsia="Phetsarath OT" w:hAnsi="Phetsarath OT" w:cs="Phetsarath OT"/>
          <w:sz w:val="24"/>
          <w:szCs w:val="24"/>
          <w:lang w:val="fr-FR"/>
          <w:rPrChange w:id="14120" w:author="NA" w:date="2021-12-30T11:44:00Z">
            <w:rPr>
              <w:ins w:id="14121" w:author="PSK" w:date="2021-08-10T14:38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14122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  <w:ins w:id="14123" w:author="PSK" w:date="2021-08-10T14:2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ມີ</w:t>
        </w:r>
      </w:ins>
      <w:ins w:id="14124" w:author="PSK" w:date="2021-08-10T14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ບົດ</w:t>
        </w:r>
      </w:ins>
      <w:ins w:id="14125" w:author="PSK" w:date="2021-08-10T14:2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ວິພາກເສດຖະກິດ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-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ເຕັກນິກ</w:t>
        </w:r>
        <w:r w:rsidR="002349D8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4126" w:author="PSK" w:date="2021-08-10T14:45:00Z">
        <w:r w:rsidR="003B5B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ແລະ</w:t>
        </w:r>
        <w:r w:rsidR="003B5BC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/</w:t>
        </w:r>
        <w:r w:rsidR="003B5B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ຫຼື</w:t>
        </w:r>
        <w:r w:rsidR="003B5BC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3B5B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ແຜນ</w:t>
        </w:r>
      </w:ins>
      <w:ins w:id="14127" w:author="PSK" w:date="2021-08-10T14:46:00Z">
        <w:r w:rsidR="003B5BC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ດຳເນີນທຸລະກິດ</w:t>
        </w:r>
      </w:ins>
      <w:ins w:id="14128" w:author="PSK" w:date="2021-08-10T14:42:00Z">
        <w:r w:rsidR="003B5BC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1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t>;</w:t>
        </w:r>
      </w:ins>
    </w:p>
    <w:p w14:paraId="28973A75" w14:textId="77777777" w:rsidR="00DA4A30" w:rsidDel="00ED6F7A" w:rsidRDefault="00DA4A30">
      <w:pPr>
        <w:pStyle w:val="ListParagraph"/>
        <w:numPr>
          <w:ilvl w:val="0"/>
          <w:numId w:val="50"/>
        </w:numPr>
        <w:tabs>
          <w:tab w:val="left" w:pos="2070"/>
          <w:tab w:val="left" w:pos="2268"/>
          <w:tab w:val="left" w:pos="2410"/>
        </w:tabs>
        <w:spacing w:after="0" w:line="340" w:lineRule="exact"/>
        <w:ind w:left="426" w:firstLine="1374"/>
        <w:jc w:val="both"/>
        <w:rPr>
          <w:del w:id="14130" w:author="Windows User" w:date="2022-01-12T15:57:00Z"/>
          <w:rFonts w:ascii="Phetsarath OT" w:eastAsia="Phetsarath OT" w:hAnsi="Phetsarath OT" w:cs="Phetsarath OT"/>
          <w:sz w:val="24"/>
          <w:szCs w:val="24"/>
          <w:lang w:val="fr-FR"/>
        </w:rPr>
        <w:pPrChange w:id="14131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  <w:ins w:id="14132" w:author="PSK" w:date="2021-08-10T15:0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ມີບຸກຄະລາກອນທີ່ມີຄວາມຮູ້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ປະສົບການ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ດ້ານໂທລະຄົມມະນາຄົມ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ໄອທີ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ຢ່າງໜ້ອຍ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ສອງ</w:t>
        </w:r>
        <w:del w:id="14133" w:author="Documents" w:date="2022-01-11T11:28:00Z">
          <w:r w:rsidRPr="002C0BDB" w:rsidDel="000003E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ປີ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;</w:t>
        </w:r>
      </w:ins>
    </w:p>
    <w:p w14:paraId="629A69C0" w14:textId="77777777" w:rsidR="00ED6F7A" w:rsidRPr="002C0BDB" w:rsidRDefault="00ED6F7A">
      <w:pPr>
        <w:pStyle w:val="ListParagraph"/>
        <w:numPr>
          <w:ilvl w:val="0"/>
          <w:numId w:val="50"/>
        </w:numPr>
        <w:tabs>
          <w:tab w:val="left" w:pos="2070"/>
          <w:tab w:val="left" w:pos="2268"/>
          <w:tab w:val="left" w:pos="2410"/>
        </w:tabs>
        <w:spacing w:after="0" w:line="340" w:lineRule="exact"/>
        <w:ind w:left="426" w:firstLine="1374"/>
        <w:jc w:val="both"/>
        <w:rPr>
          <w:ins w:id="14134" w:author="Windows User" w:date="2022-01-12T15:57:00Z"/>
          <w:rFonts w:ascii="Phetsarath OT" w:eastAsia="Phetsarath OT" w:hAnsi="Phetsarath OT" w:cs="Phetsarath OT"/>
          <w:sz w:val="24"/>
          <w:szCs w:val="24"/>
          <w:lang w:val="fr-FR"/>
        </w:rPr>
        <w:pPrChange w:id="14135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</w:p>
    <w:p w14:paraId="5B8BB671" w14:textId="6F9268B3" w:rsidR="00320684" w:rsidRPr="00ED6F7A" w:rsidRDefault="009434BC">
      <w:pPr>
        <w:pStyle w:val="ListParagraph"/>
        <w:numPr>
          <w:ilvl w:val="0"/>
          <w:numId w:val="50"/>
        </w:numPr>
        <w:tabs>
          <w:tab w:val="left" w:pos="2070"/>
          <w:tab w:val="left" w:pos="2268"/>
          <w:tab w:val="left" w:pos="2410"/>
        </w:tabs>
        <w:spacing w:after="0" w:line="340" w:lineRule="exact"/>
        <w:ind w:left="426" w:firstLine="1374"/>
        <w:jc w:val="both"/>
        <w:rPr>
          <w:ins w:id="14136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4137" w:author="Windows User" w:date="2022-01-12T15:57:00Z">
            <w:rPr>
              <w:ins w:id="14138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4139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  <w:ins w:id="14140" w:author="PSK" w:date="2021-08-10T14:27:00Z">
        <w:r w:rsidRPr="00ED6F7A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14141" w:author="Windows User" w:date="2022-01-12T15:57:00Z">
              <w:rPr>
                <w:rFonts w:ascii="DokChampa" w:hAnsi="DokChampa" w:cs="DokChampa"/>
                <w:cs/>
                <w:lang w:val="fr-FR" w:bidi="lo-LA"/>
              </w:rPr>
            </w:rPrChange>
          </w:rPr>
          <w:t>ມີທີ່ຕັ້ງສຳນັກງານ</w:t>
        </w:r>
        <w:r w:rsidRPr="00ED6F7A">
          <w:rPr>
            <w:rFonts w:ascii="Phetsarath OT" w:eastAsia="Phetsarath OT" w:hAnsi="Phetsarath OT" w:cs="Phetsarath OT"/>
            <w:sz w:val="24"/>
            <w:szCs w:val="24"/>
            <w:lang w:val="fr-FR"/>
            <w:rPrChange w:id="14142" w:author="Windows User" w:date="2022-01-12T15:57:00Z">
              <w:rPr>
                <w:lang w:val="fr-FR"/>
              </w:rPr>
            </w:rPrChange>
          </w:rPr>
          <w:t xml:space="preserve"> </w:t>
        </w:r>
        <w:r w:rsidRPr="00ED6F7A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14143" w:author="Windows User" w:date="2022-01-12T15:57:00Z">
              <w:rPr>
                <w:rFonts w:cs="DokChampa"/>
                <w:cs/>
                <w:lang w:val="fr-FR" w:bidi="lo-LA"/>
              </w:rPr>
            </w:rPrChange>
          </w:rPr>
          <w:t>ຢູ່ ສປປ ລາວ</w:t>
        </w:r>
        <w:r w:rsidRPr="00ED6F7A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144" w:author="Windows User" w:date="2022-01-12T15:57:00Z">
              <w:rPr>
                <w:lang w:val="fr-FR" w:bidi="lo-LA"/>
              </w:rPr>
            </w:rPrChange>
          </w:rPr>
          <w:t>;</w:t>
        </w:r>
      </w:ins>
    </w:p>
    <w:p w14:paraId="19E2E16D" w14:textId="7F1FB713" w:rsidR="00320684" w:rsidRPr="002C0BDB" w:rsidRDefault="00320684">
      <w:pPr>
        <w:pStyle w:val="ListParagraph"/>
        <w:numPr>
          <w:ilvl w:val="0"/>
          <w:numId w:val="50"/>
        </w:numPr>
        <w:tabs>
          <w:tab w:val="left" w:pos="1985"/>
          <w:tab w:val="left" w:pos="2070"/>
          <w:tab w:val="left" w:pos="2268"/>
          <w:tab w:val="left" w:pos="2410"/>
        </w:tabs>
        <w:spacing w:after="0" w:line="340" w:lineRule="exact"/>
        <w:ind w:left="426" w:firstLine="1374"/>
        <w:jc w:val="both"/>
        <w:rPr>
          <w:ins w:id="14145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4146" w:author="NA" w:date="2021-12-30T11:44:00Z">
            <w:rPr>
              <w:ins w:id="14147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4148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thaiDistribute"/>
          </w:pPr>
        </w:pPrChange>
      </w:pPr>
      <w:ins w:id="14149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1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ໄດ້ຮັບການອະນຸຍາດນຳໃຊ້ຊັບພະຍາກອນໂທລະຄົມມະນາຄົມ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1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1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ຈາກຂະແໜງການເຕັກໂນໂລຊີ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1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1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1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1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ການສື່ສານ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1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1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ສໍາລັບປະເພດທຸລະກິດທີ່ຕ້ອງໄດ້ນຳໃຊ້ຊັບພະຍາກອນໂທລະຄົມມະນາຄົມ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41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;</w:t>
        </w:r>
      </w:ins>
    </w:p>
    <w:p w14:paraId="113C4887" w14:textId="009618F3" w:rsidR="00320684" w:rsidRPr="002C0BDB" w:rsidDel="009434BC" w:rsidRDefault="00D43829">
      <w:pPr>
        <w:pStyle w:val="ListParagraph"/>
        <w:numPr>
          <w:ilvl w:val="0"/>
          <w:numId w:val="50"/>
        </w:numPr>
        <w:tabs>
          <w:tab w:val="left" w:pos="2070"/>
        </w:tabs>
        <w:spacing w:after="0" w:line="340" w:lineRule="exact"/>
        <w:ind w:left="1417" w:firstLine="1374"/>
        <w:jc w:val="both"/>
        <w:rPr>
          <w:ins w:id="14160" w:author="HP" w:date="2021-08-08T15:05:00Z"/>
          <w:del w:id="14161" w:author="PSK" w:date="2021-08-10T14:26:00Z"/>
          <w:rFonts w:ascii="Phetsarath OT" w:eastAsia="Phetsarath OT" w:hAnsi="Phetsarath OT" w:cs="Phetsarath OT"/>
          <w:sz w:val="24"/>
          <w:szCs w:val="24"/>
          <w:lang w:val="fr-FR"/>
          <w:rPrChange w:id="14162" w:author="NA" w:date="2021-12-30T11:44:00Z">
            <w:rPr>
              <w:ins w:id="14163" w:author="HP" w:date="2021-08-08T15:05:00Z"/>
              <w:del w:id="14164" w:author="PSK" w:date="2021-08-10T14:26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</w:pPr>
      <w:ins w:id="14165" w:author="HP" w:date="2021-08-08T09:50:00Z">
        <w:del w:id="14166" w:author="PSK" w:date="2021-08-10T14:57:00Z">
          <w:r w:rsidRPr="002C0BDB" w:rsidDel="005D0CB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1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ຈະການ</w:delText>
          </w:r>
        </w:del>
      </w:ins>
      <w:ins w:id="14168" w:author="home" w:date="2021-08-09T10:50:00Z">
        <w:del w:id="14169" w:author="PSK" w:date="2021-08-10T14:57:00Z">
          <w:r w:rsidR="002C7AFE" w:rsidRPr="002C0BDB" w:rsidDel="005D0CB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ທຸລະກິດ</w:delText>
          </w:r>
        </w:del>
      </w:ins>
    </w:p>
    <w:p w14:paraId="648C50FA" w14:textId="6C2AABA9" w:rsidR="007576D4" w:rsidRPr="002C0BDB" w:rsidDel="007576D4" w:rsidRDefault="007576D4">
      <w:pPr>
        <w:tabs>
          <w:tab w:val="left" w:pos="2070"/>
        </w:tabs>
        <w:spacing w:after="0" w:line="340" w:lineRule="exact"/>
        <w:ind w:left="1060" w:firstLine="1374"/>
        <w:jc w:val="both"/>
        <w:rPr>
          <w:del w:id="14170" w:author="HP" w:date="2021-08-08T15:05:00Z"/>
          <w:rFonts w:ascii="Phetsarath OT" w:eastAsia="Phetsarath OT" w:hAnsi="Phetsarath OT" w:cs="Phetsarath OT"/>
          <w:sz w:val="24"/>
          <w:szCs w:val="24"/>
          <w:lang w:val="fr-FR" w:bidi="lo-LA"/>
          <w:rPrChange w:id="14171" w:author="NA" w:date="2021-12-30T11:44:00Z">
            <w:rPr>
              <w:del w:id="14172" w:author="HP" w:date="2021-08-08T15:05:00Z"/>
              <w:highlight w:val="yellow"/>
              <w:lang w:val="fr-FR" w:bidi="lo-LA"/>
            </w:rPr>
          </w:rPrChange>
        </w:rPr>
        <w:pPrChange w:id="14173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  <w:moveToRangeStart w:id="14174" w:author="HP" w:date="2021-08-08T15:05:00Z" w:name="move79327559"/>
      <w:moveTo w:id="14175" w:author="HP" w:date="2021-08-08T15:05:00Z">
        <w:del w:id="14176" w:author="HP" w:date="2021-08-08T15:05:00Z"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4177" w:author="NA" w:date="2021-12-30T11:44:00Z">
                <w:rPr>
                  <w:rFonts w:ascii="DokChampa" w:hAnsi="DokChampa" w:cs="DokChampa"/>
                  <w:highlight w:val="yellow"/>
                  <w:cs/>
                  <w:lang w:val="fr-FR" w:bidi="lo-LA"/>
                </w:rPr>
              </w:rPrChange>
            </w:rPr>
            <w:delText>ຜູ້ໃຫ້ບໍລິການໂທລະຄົມມະນາຄົມ</w:delTex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178" w:author="NA" w:date="2021-12-30T11:44:00Z">
                <w:rPr>
                  <w:rFonts w:ascii="DokChampa" w:hAnsi="DokChampa" w:cs="DokChampa"/>
                  <w:highlight w:val="yellow"/>
                  <w:lang w:val="fr-FR" w:bidi="lo-LA"/>
                </w:rPr>
              </w:rPrChange>
            </w:rPr>
            <w:delText xml:space="preserve"> </w:delTex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4179" w:author="NA" w:date="2021-12-30T11:44:00Z">
                <w:rPr>
                  <w:rFonts w:ascii="DokChampa" w:hAnsi="DokChampa" w:cs="DokChampa"/>
                  <w:highlight w:val="yellow"/>
                  <w:cs/>
                  <w:lang w:val="fr-FR" w:bidi="lo-LA"/>
                </w:rPr>
              </w:rPrChange>
            </w:rPr>
            <w:delText>ທີ່ດຳເນີນກິດຈະການບໍລິການອິນເຕີເນັດ</w:delTex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180" w:author="NA" w:date="2021-12-30T11:44:00Z">
                <w:rPr>
                  <w:rFonts w:ascii="DokChampa" w:hAnsi="DokChampa" w:cs="DokChampa"/>
                  <w:highlight w:val="yellow"/>
                  <w:lang w:val="fr-FR" w:bidi="lo-LA"/>
                </w:rPr>
              </w:rPrChange>
            </w:rPr>
            <w:delText xml:space="preserve"> </w:delTex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4181" w:author="NA" w:date="2021-12-30T11:44:00Z">
                <w:rPr>
                  <w:rFonts w:ascii="DokChampa" w:hAnsi="DokChampa" w:cs="DokChampa"/>
                  <w:highlight w:val="yellow"/>
                  <w:cs/>
                  <w:lang w:val="fr-FR" w:bidi="lo-LA"/>
                </w:rPr>
              </w:rPrChange>
            </w:rPr>
            <w:delText>ທີ່ໃຫ້ບໍລິການທົ່ວປະເທດ</w:delTex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182" w:author="NA" w:date="2021-12-30T11:44:00Z">
                <w:rPr>
                  <w:rFonts w:ascii="DokChampa" w:hAnsi="DokChampa" w:cs="DokChampa"/>
                  <w:highlight w:val="yellow"/>
                  <w:lang w:val="fr-FR" w:bidi="lo-LA"/>
                </w:rPr>
              </w:rPrChange>
            </w:rPr>
            <w:delText xml:space="preserve"> </w:delTex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4183" w:author="NA" w:date="2021-12-30T11:44:00Z">
                <w:rPr>
                  <w:rFonts w:ascii="DokChampa" w:hAnsi="DokChampa" w:cs="DokChampa"/>
                  <w:highlight w:val="yellow"/>
                  <w:cs/>
                  <w:lang w:val="fr-FR" w:bidi="lo-LA"/>
                </w:rPr>
              </w:rPrChange>
            </w:rPr>
            <w:delText>ຕ້ອງມີເຄືອຂ່າຍເປັນຂອງຕົນເອງ.</w:delText>
          </w:r>
        </w:del>
      </w:moveTo>
    </w:p>
    <w:moveToRangeEnd w:id="14174"/>
    <w:p w14:paraId="0E526A0A" w14:textId="2F089028" w:rsidR="007576D4" w:rsidRPr="002C0BDB" w:rsidDel="007576D4" w:rsidRDefault="007576D4">
      <w:pPr>
        <w:tabs>
          <w:tab w:val="left" w:pos="2070"/>
        </w:tabs>
        <w:ind w:left="1060" w:firstLine="1374"/>
        <w:jc w:val="both"/>
        <w:rPr>
          <w:ins w:id="14184" w:author="PSK" w:date="2021-08-06T12:41:00Z"/>
          <w:del w:id="14185" w:author="HP" w:date="2021-08-08T15:06:00Z"/>
          <w:lang w:val="fr-FR"/>
        </w:rPr>
        <w:pPrChange w:id="14186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</w:p>
    <w:p w14:paraId="4EA18037" w14:textId="03C474E0" w:rsidR="007576D4" w:rsidRPr="002C0BDB" w:rsidDel="005D0CB8" w:rsidRDefault="007576D4">
      <w:pPr>
        <w:pStyle w:val="ListParagraph"/>
        <w:numPr>
          <w:ilvl w:val="0"/>
          <w:numId w:val="50"/>
        </w:numPr>
        <w:tabs>
          <w:tab w:val="left" w:pos="2070"/>
        </w:tabs>
        <w:spacing w:after="0" w:line="340" w:lineRule="exact"/>
        <w:ind w:left="1417" w:firstLine="1374"/>
        <w:jc w:val="both"/>
        <w:rPr>
          <w:del w:id="14187" w:author="PSK" w:date="2021-08-10T14:59:00Z"/>
          <w:rFonts w:ascii="Phetsarath OT" w:eastAsia="Phetsarath OT" w:hAnsi="Phetsarath OT" w:cs="Phetsarath OT"/>
          <w:sz w:val="24"/>
          <w:szCs w:val="24"/>
          <w:lang w:val="fr-FR"/>
          <w:rPrChange w:id="14188" w:author="NA" w:date="2021-12-30T11:44:00Z">
            <w:rPr>
              <w:del w:id="14189" w:author="PSK" w:date="2021-08-10T14:59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</w:pPr>
      <w:moveToRangeStart w:id="14190" w:author="HP" w:date="2021-08-08T15:06:00Z" w:name="move79327599"/>
      <w:moveTo w:id="14191" w:author="HP" w:date="2021-08-08T15:06:00Z">
        <w:del w:id="14192" w:author="PSK" w:date="2021-08-10T14:59:00Z">
          <w:r w:rsidRPr="002C0BDB" w:rsidDel="005D0CB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1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ສັນຍາການຮ່ວມມື</w:delText>
          </w:r>
          <w:r w:rsidRPr="002C0BDB" w:rsidDel="005D0CB8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41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5D0CB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1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ໃນກໍລະນີທີ່ເປັນ</w:delText>
          </w:r>
        </w:del>
        <w:del w:id="14196" w:author="PSK" w:date="2021-08-10T14:57:00Z">
          <w:r w:rsidRPr="002C0BDB" w:rsidDel="005D0CB8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419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  <w:del w:id="14198" w:author="PSK" w:date="2021-08-10T14:59:00Z">
          <w:r w:rsidRPr="002C0BDB" w:rsidDel="005D0CB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19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ບໍລິສັດຮຸ້ນສ່ວນ</w:delText>
          </w:r>
          <w:r w:rsidRPr="002C0BDB" w:rsidDel="005D0CB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2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>;</w:delText>
          </w:r>
        </w:del>
      </w:moveTo>
    </w:p>
    <w:moveToRangeEnd w:id="14190"/>
    <w:p w14:paraId="0CD83203" w14:textId="58D7E7E1" w:rsidR="007576D4" w:rsidRPr="002C0BDB" w:rsidDel="007576D4" w:rsidRDefault="007576D4">
      <w:pPr>
        <w:pStyle w:val="ListParagraph"/>
        <w:numPr>
          <w:ilvl w:val="0"/>
          <w:numId w:val="50"/>
        </w:numPr>
        <w:tabs>
          <w:tab w:val="left" w:pos="2070"/>
          <w:tab w:val="left" w:pos="2268"/>
          <w:tab w:val="left" w:pos="2410"/>
        </w:tabs>
        <w:spacing w:after="0" w:line="340" w:lineRule="exact"/>
        <w:ind w:left="426" w:firstLine="1374"/>
        <w:jc w:val="both"/>
        <w:rPr>
          <w:ins w:id="14201" w:author="HP" w:date="2021-08-08T15:06:00Z"/>
          <w:del w:id="14202" w:author="HP" w:date="2021-08-08T15:05:00Z"/>
          <w:rFonts w:ascii="Phetsarath OT" w:eastAsia="Phetsarath OT" w:hAnsi="Phetsarath OT" w:cs="Phetsarath OT"/>
          <w:sz w:val="24"/>
          <w:szCs w:val="24"/>
          <w:lang w:val="fr-FR" w:bidi="lo-LA"/>
          <w:rPrChange w:id="14203" w:author="NA" w:date="2021-12-30T11:44:00Z">
            <w:rPr>
              <w:ins w:id="14204" w:author="HP" w:date="2021-08-08T15:06:00Z"/>
              <w:del w:id="14205" w:author="HP" w:date="2021-08-08T15:05:00Z"/>
              <w:rFonts w:ascii="Phetsarath OT" w:eastAsia="Phetsarath OT" w:hAnsi="Phetsarath OT" w:cs="Phetsarath OT"/>
              <w:sz w:val="24"/>
              <w:szCs w:val="24"/>
              <w:highlight w:val="yellow"/>
              <w:u w:val="single"/>
              <w:lang w:val="fr-FR" w:bidi="lo-LA"/>
            </w:rPr>
          </w:rPrChange>
        </w:rPr>
        <w:pPrChange w:id="14206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  <w:ins w:id="14207" w:author="HP" w:date="2021-08-08T15:06:00Z">
        <w:del w:id="14208" w:author="PSK" w:date="2021-08-10T15:01:00Z">
          <w:r w:rsidRPr="002C0BDB" w:rsidDel="005D0CB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2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ຜູ້ໃຫ້ບໍລິການໂທລະຄົມມະນາຄົມ</w:delText>
          </w:r>
          <w:r w:rsidRPr="002C0BDB" w:rsidDel="005D0CB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1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5D0CB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2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ທີ່ດຳເນີນກິດຈະການບໍລິການອິນເຕີເນັດ</w:delText>
          </w:r>
        </w:del>
        <w:del w:id="14212" w:author="PSK" w:date="2021-08-09T16:05:00Z">
          <w:r w:rsidRPr="002C0BDB" w:rsidDel="00D82637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D82637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21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ທີ່ໃຫ້ບໍລິການ</w:delText>
          </w:r>
        </w:del>
        <w:del w:id="14215" w:author="PSK" w:date="2021-08-10T15:01:00Z">
          <w:r w:rsidRPr="002C0BDB" w:rsidDel="005D0CB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2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ທົ່ວປະເທດ</w:delText>
          </w:r>
          <w:r w:rsidRPr="002C0BDB" w:rsidDel="005D0CB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1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5D0CB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2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delText>ຕ້ອງ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2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ມີເຄືອຂ່າຍ</w:t>
        </w:r>
      </w:ins>
      <w:ins w:id="14220" w:author="PSK" w:date="2021-08-10T15:01:00Z">
        <w:r w:rsidR="005D0CB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ໂທລະຄົມມະນາຄົມ</w:t>
        </w:r>
      </w:ins>
      <w:ins w:id="14221" w:author="HP" w:date="2021-08-08T15:0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2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val="fr-FR" w:bidi="lo-LA"/>
              </w:rPr>
            </w:rPrChange>
          </w:rPr>
          <w:t>ເປັນຂອງຕົນເອງ</w:t>
        </w:r>
      </w:ins>
      <w:ins w:id="14223" w:author="PSK" w:date="2021-08-10T15:01:00Z">
        <w:r w:rsidR="005D0CB8"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</w:rPr>
          <w:t xml:space="preserve"> </w:t>
        </w:r>
        <w:r w:rsidR="005D0CB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ສຳລັບຜູ້ໃຫ້ບໍລິການກິດຈະການບໍລິ</w:t>
        </w:r>
      </w:ins>
      <w:ins w:id="14224" w:author="Windows User" w:date="2022-01-12T15:58:00Z">
        <w:r w:rsidR="00ED6F7A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 xml:space="preserve"> </w:t>
        </w:r>
      </w:ins>
      <w:ins w:id="14225" w:author="NA" w:date="2021-12-27T12:37:00Z">
        <w:del w:id="14226" w:author="Documents" w:date="2022-01-11T09:08:00Z">
          <w:r w:rsidR="00152D6E" w:rsidRPr="002C0BDB" w:rsidDel="000817E4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4227" w:author="PSK" w:date="2021-08-10T15:01:00Z">
        <w:r w:rsidR="005D0CB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ການອິນເຕີເນັດທົ່ວປະເທດ</w:t>
        </w:r>
      </w:ins>
      <w:ins w:id="14228" w:author="PSK" w:date="2021-08-10T15:02:00Z">
        <w:r w:rsidR="00DA4A30"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</w:rPr>
          <w:t>.</w:t>
        </w:r>
      </w:ins>
      <w:ins w:id="14229" w:author="HP" w:date="2021-08-08T15:06:00Z">
        <w:del w:id="14230" w:author="PSK" w:date="2021-08-10T15:02:00Z">
          <w:r w:rsidRPr="002C0BDB" w:rsidDel="00DA4A30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3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val="fr-FR" w:bidi="lo-LA"/>
                </w:rPr>
              </w:rPrChange>
            </w:rPr>
            <w:delText>;</w:delText>
          </w:r>
        </w:del>
        <w:del w:id="14232" w:author="HP" w:date="2021-08-08T15:05:00Z"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val="fr-FR" w:bidi="lo-LA"/>
                </w:rPr>
              </w:rPrChange>
            </w:rPr>
            <w:delText>.</w:delText>
          </w:r>
        </w:del>
      </w:ins>
    </w:p>
    <w:p w14:paraId="51FB0BA4" w14:textId="77777777" w:rsidR="007576D4" w:rsidRPr="002C0BDB" w:rsidDel="00BE10C9" w:rsidRDefault="007576D4">
      <w:pPr>
        <w:pStyle w:val="ListParagraph"/>
        <w:numPr>
          <w:ilvl w:val="0"/>
          <w:numId w:val="50"/>
        </w:numPr>
        <w:tabs>
          <w:tab w:val="left" w:pos="2070"/>
          <w:tab w:val="left" w:pos="2268"/>
          <w:tab w:val="left" w:pos="2410"/>
        </w:tabs>
        <w:spacing w:after="0" w:line="340" w:lineRule="exact"/>
        <w:ind w:left="426" w:firstLine="1374"/>
        <w:jc w:val="both"/>
        <w:rPr>
          <w:ins w:id="14234" w:author="HP" w:date="2021-08-08T15:06:00Z"/>
          <w:del w:id="14235" w:author="home" w:date="2021-08-09T10:23:00Z"/>
          <w:rFonts w:ascii="Phetsarath OT" w:eastAsia="Phetsarath OT" w:hAnsi="Phetsarath OT" w:cs="Phetsarath OT"/>
          <w:sz w:val="24"/>
          <w:szCs w:val="24"/>
          <w:lang w:val="fr-FR"/>
          <w:rPrChange w:id="14236" w:author="NA" w:date="2021-12-30T11:44:00Z">
            <w:rPr>
              <w:ins w:id="14237" w:author="HP" w:date="2021-08-08T15:06:00Z"/>
              <w:del w:id="14238" w:author="home" w:date="2021-08-09T10:23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4239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</w:p>
    <w:p w14:paraId="19EAC95F" w14:textId="54B17180" w:rsidR="00320684" w:rsidRPr="002C0BDB" w:rsidDel="007576D4" w:rsidRDefault="00320684">
      <w:pPr>
        <w:pStyle w:val="ListParagraph"/>
        <w:numPr>
          <w:ilvl w:val="0"/>
          <w:numId w:val="50"/>
        </w:numPr>
        <w:tabs>
          <w:tab w:val="left" w:pos="2070"/>
          <w:tab w:val="left" w:pos="2268"/>
          <w:tab w:val="left" w:pos="2410"/>
        </w:tabs>
        <w:spacing w:after="0" w:line="340" w:lineRule="exact"/>
        <w:ind w:left="426" w:firstLine="1374"/>
        <w:jc w:val="both"/>
        <w:rPr>
          <w:ins w:id="14240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4241" w:author="NA" w:date="2021-12-30T11:44:00Z">
            <w:rPr>
              <w:ins w:id="14242" w:author="PSK" w:date="2021-08-06T12:41:00Z"/>
              <w:lang w:val="fr-FR"/>
            </w:rPr>
          </w:rPrChange>
        </w:rPr>
        <w:pPrChange w:id="14243" w:author="Windows User" w:date="2022-01-12T15:58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  <w:moveFromRangeStart w:id="14244" w:author="HP" w:date="2021-08-08T15:06:00Z" w:name="move79327599"/>
      <w:moveFrom w:id="14245" w:author="HP" w:date="2021-08-08T15:06:00Z">
        <w:ins w:id="14246" w:author="PSK" w:date="2021-08-06T12:41:00Z"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4247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t>ສັນຍາການຮ່ວມມື</w: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48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t xml:space="preserve"> </w: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4249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t>ໃນກໍລະນີທີ່ເປັນ</w: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50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t xml:space="preserve"> </w: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4251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t>ບໍລິສັດຮຸ້ນສ່ວນ</w:t>
          </w:r>
          <w:r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252" w:author="NA" w:date="2021-12-30T11:44:00Z">
                <w:rPr>
                  <w:lang w:val="fr-FR"/>
                </w:rPr>
              </w:rPrChange>
            </w:rPr>
            <w:t>;</w:t>
          </w:r>
        </w:ins>
      </w:moveFrom>
    </w:p>
    <w:moveFromRangeEnd w:id="14244"/>
    <w:p w14:paraId="1CBC025B" w14:textId="21E64A80" w:rsidR="00320684" w:rsidRPr="002C0BDB" w:rsidDel="00BE10C9" w:rsidRDefault="007A0BD4">
      <w:pPr>
        <w:pStyle w:val="ListParagraph"/>
        <w:spacing w:after="0" w:line="340" w:lineRule="exact"/>
        <w:ind w:left="1417" w:firstLine="1374"/>
        <w:jc w:val="both"/>
        <w:rPr>
          <w:ins w:id="14253" w:author="PSK" w:date="2021-08-06T12:41:00Z"/>
          <w:del w:id="14254" w:author="home" w:date="2021-08-09T10:24:00Z"/>
          <w:rFonts w:ascii="Phetsarath OT" w:eastAsia="Phetsarath OT" w:hAnsi="Phetsarath OT" w:cs="Phetsarath OT"/>
          <w:sz w:val="24"/>
          <w:szCs w:val="24"/>
          <w:lang w:val="fr-FR" w:bidi="lo-LA"/>
          <w:rPrChange w:id="14255" w:author="NA" w:date="2021-12-30T11:44:00Z">
            <w:rPr>
              <w:ins w:id="14256" w:author="PSK" w:date="2021-08-06T12:41:00Z"/>
              <w:del w:id="14257" w:author="home" w:date="2021-08-09T10:24:00Z"/>
              <w:rFonts w:ascii="Phetsarath OT" w:eastAsia="Phetsarath OT" w:hAnsi="Phetsarath OT" w:cs="Phetsarath OT"/>
              <w:sz w:val="24"/>
              <w:szCs w:val="24"/>
              <w:highlight w:val="yellow"/>
              <w:u w:val="single"/>
              <w:lang w:val="fr-FR" w:bidi="lo-LA"/>
            </w:rPr>
          </w:rPrChange>
        </w:rPr>
        <w:pPrChange w:id="14258" w:author="home" w:date="2021-08-09T10:23:00Z">
          <w:pPr>
            <w:pStyle w:val="ListParagraph"/>
            <w:numPr>
              <w:numId w:val="50"/>
            </w:numPr>
            <w:spacing w:after="0" w:line="340" w:lineRule="exact"/>
            <w:ind w:left="1417" w:hanging="357"/>
            <w:jc w:val="both"/>
          </w:pPr>
        </w:pPrChange>
      </w:pPr>
      <w:ins w:id="14259" w:author="HP" w:date="2021-08-08T15:06:00Z">
        <w:del w:id="14260" w:author="PSK" w:date="2021-08-10T15:02:00Z">
          <w:r w:rsidRPr="002C0BDB" w:rsidDel="00DA4A30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.</w:delText>
          </w:r>
        </w:del>
      </w:ins>
      <w:moveFromRangeStart w:id="14262" w:author="HP" w:date="2021-08-08T15:05:00Z" w:name="move79327559"/>
      <w:moveFrom w:id="14263" w:author="HP" w:date="2021-08-08T15:05:00Z">
        <w:ins w:id="14264" w:author="PSK" w:date="2021-08-06T12:41:00Z">
          <w:r w:rsidR="00320684" w:rsidRPr="002C0BDB" w:rsidDel="007576D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2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t>ຜູ້ໃຫ້ບໍລິການໂທລະຄົມມະນາຄົມ</w:t>
          </w:r>
          <w:r w:rsidR="00320684"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val="fr-FR" w:bidi="lo-LA"/>
                </w:rPr>
              </w:rPrChange>
            </w:rPr>
            <w:t xml:space="preserve"> </w:t>
          </w:r>
          <w:r w:rsidR="00320684" w:rsidRPr="002C0BDB" w:rsidDel="007576D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2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t>ທີ່ດຳເນີນກິດຈະການບໍລິການອິນເຕີເນັດ</w:t>
          </w:r>
          <w:r w:rsidR="00320684"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6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val="fr-FR" w:bidi="lo-LA"/>
                </w:rPr>
              </w:rPrChange>
            </w:rPr>
            <w:t xml:space="preserve"> </w:t>
          </w:r>
          <w:r w:rsidR="00320684" w:rsidRPr="002C0BDB" w:rsidDel="007576D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26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t>ທີ່ໃຫ້ບໍລິການທົ່ວປະເທດ</w:t>
          </w:r>
          <w:r w:rsidR="00320684"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val="fr-FR" w:bidi="lo-LA"/>
                </w:rPr>
              </w:rPrChange>
            </w:rPr>
            <w:t xml:space="preserve"> </w:t>
          </w:r>
          <w:r w:rsidR="00320684" w:rsidRPr="002C0BDB" w:rsidDel="007576D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27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val="fr-FR" w:bidi="lo-LA"/>
                </w:rPr>
              </w:rPrChange>
            </w:rPr>
            <w:t>ຕ້ອງມີເຄືອຂ່າຍເປັນຂອງຕົນເອງ</w:t>
          </w:r>
          <w:r w:rsidR="00320684" w:rsidRPr="002C0BDB" w:rsidDel="007576D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27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val="fr-FR" w:bidi="lo-LA"/>
                </w:rPr>
              </w:rPrChange>
            </w:rPr>
            <w:t>.</w:t>
          </w:r>
        </w:ins>
      </w:moveFrom>
    </w:p>
    <w:moveFromRangeEnd w:id="14262"/>
    <w:p w14:paraId="73B32BCE" w14:textId="77777777" w:rsidR="00320684" w:rsidRPr="002C0BDB" w:rsidDel="001A36A5" w:rsidRDefault="00320684" w:rsidP="00ED6F7A">
      <w:pPr>
        <w:ind w:left="1060" w:firstLine="1374"/>
        <w:rPr>
          <w:ins w:id="14273" w:author="PSK" w:date="2021-08-06T12:41:00Z"/>
          <w:del w:id="14274" w:author="HP" w:date="2021-08-06T14:19:00Z"/>
          <w:rFonts w:ascii="Phetsarath OT" w:eastAsia="Phetsarath OT" w:hAnsi="Phetsarath OT" w:cs="Phetsarath OT"/>
          <w:sz w:val="24"/>
          <w:szCs w:val="24"/>
          <w:lang w:val="fr-FR" w:bidi="lo-LA"/>
          <w:rPrChange w:id="14275" w:author="NA" w:date="2021-12-30T11:44:00Z">
            <w:rPr>
              <w:ins w:id="14276" w:author="PSK" w:date="2021-08-06T12:41:00Z"/>
              <w:del w:id="14277" w:author="HP" w:date="2021-08-06T14:19:00Z"/>
              <w:rFonts w:ascii="Phetsarath OT" w:eastAsia="Phetsarath OT" w:hAnsi="Phetsarath OT" w:cs="Phetsarath OT"/>
              <w:sz w:val="24"/>
              <w:szCs w:val="24"/>
              <w:highlight w:val="yellow"/>
              <w:u w:val="single"/>
              <w:lang w:val="fr-FR" w:bidi="lo-LA"/>
            </w:rPr>
          </w:rPrChange>
        </w:rPr>
      </w:pPr>
    </w:p>
    <w:p w14:paraId="3BA47A5E" w14:textId="42F8A457" w:rsidR="00320684" w:rsidRPr="002C0BDB" w:rsidDel="001A36A5" w:rsidRDefault="00320684">
      <w:pPr>
        <w:ind w:left="720" w:firstLine="1374"/>
        <w:rPr>
          <w:ins w:id="14278" w:author="PSK" w:date="2021-08-06T12:41:00Z"/>
          <w:del w:id="14279" w:author="HP" w:date="2021-08-06T14:19:00Z"/>
          <w:lang w:val="fr-FR" w:bidi="lo-LA"/>
        </w:rPr>
        <w:pPrChange w:id="14280" w:author="HP" w:date="2021-08-06T14:19:00Z">
          <w:pPr>
            <w:ind w:left="1060"/>
          </w:pPr>
        </w:pPrChange>
      </w:pPr>
      <w:ins w:id="14281" w:author="PSK" w:date="2021-08-06T12:41:00Z">
        <w:del w:id="14282" w:author="HP" w:date="2021-08-06T14:19:00Z">
          <w:r w:rsidRPr="002C0BDB" w:rsidDel="001A36A5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14283" w:author="NA" w:date="2021-12-30T11:44:00Z">
                <w:rPr>
                  <w:rFonts w:ascii="DokChampa" w:hAnsi="DokChampa" w:cs="DokChampa"/>
                  <w:highlight w:val="yellow"/>
                  <w:cs/>
                  <w:lang w:val="fr-FR" w:bidi="lo-LA"/>
                </w:rPr>
              </w:rPrChange>
            </w:rPr>
            <w:delText xml:space="preserve">ມີເຄືອຂ່າຍເປັນຂອງຕົນເອງ ແລະ ສາມາດໃຫ້ບໍລິການທົ່ວປະເທດ </w:delText>
          </w:r>
        </w:del>
      </w:ins>
    </w:p>
    <w:p w14:paraId="2FF73DCB" w14:textId="77777777" w:rsidR="00320684" w:rsidRPr="002C0BDB" w:rsidRDefault="00320684">
      <w:pPr>
        <w:pStyle w:val="ListParagraph"/>
        <w:spacing w:after="0" w:line="340" w:lineRule="exact"/>
        <w:ind w:left="1417" w:firstLine="1374"/>
        <w:jc w:val="both"/>
        <w:rPr>
          <w:ins w:id="14284" w:author="PSK" w:date="2021-08-06T12:41:00Z"/>
          <w:lang w:val="fr-FR" w:bidi="lo-LA"/>
        </w:rPr>
        <w:pPrChange w:id="14285" w:author="home" w:date="2021-08-09T10:24:00Z">
          <w:pPr>
            <w:pStyle w:val="ListParagraph"/>
            <w:spacing w:after="0" w:line="340" w:lineRule="exact"/>
            <w:ind w:left="2694"/>
          </w:pPr>
        </w:pPrChange>
      </w:pPr>
    </w:p>
    <w:p w14:paraId="3B0A5FD3" w14:textId="11618C85" w:rsidR="00320684" w:rsidRPr="002C0BDB" w:rsidRDefault="00152D6E">
      <w:pPr>
        <w:pStyle w:val="Heading3"/>
        <w:spacing w:before="0" w:line="340" w:lineRule="exact"/>
        <w:rPr>
          <w:ins w:id="14286" w:author="PSK" w:date="2021-08-06T12:41:00Z"/>
          <w:rFonts w:ascii="Phetsarath OT" w:eastAsia="Phetsarath OT" w:hAnsi="Phetsarath OT" w:cs="Phetsarath OT"/>
          <w:color w:val="auto"/>
          <w:sz w:val="24"/>
          <w:szCs w:val="24"/>
          <w:lang w:val="fr-FR"/>
        </w:rPr>
        <w:pPrChange w:id="14287" w:author="NA" w:date="2021-12-27T12:37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4288" w:author="NA" w:date="2021-12-27T12:38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  <w:del w:id="14289" w:author="Windows User" w:date="2022-01-12T15:58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>30</w:t>
        </w:r>
        <w:del w:id="14290" w:author="Windows User" w:date="2022-01-12T15:58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</w:ins>
      <w:ins w:id="14291" w:author="PSK" w:date="2021-08-06T12:41:00Z"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14292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fr-FR"/>
              </w:rPr>
            </w:rPrChange>
          </w:rPr>
          <w:t>(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29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ໃໝ່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1429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fr-FR"/>
              </w:rPr>
            </w:rPrChange>
          </w:rPr>
          <w:t>)</w:t>
        </w:r>
      </w:ins>
      <w:ins w:id="14295" w:author="NA" w:date="2021-12-27T12:38:00Z"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 </w:t>
        </w:r>
      </w:ins>
      <w:ins w:id="14296" w:author="PSK" w:date="2021-08-06T12:41:00Z">
        <w:del w:id="14297" w:author="NA" w:date="2021-12-27T08:58:00Z">
          <w:r w:rsidR="00320684" w:rsidRPr="002C0BDB" w:rsidDel="008371F6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 w:bidi="lo-LA"/>
              <w:rPrChange w:id="14298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color w:val="auto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</w:del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29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ເອກະສານ</w:t>
        </w:r>
      </w:ins>
      <w:ins w:id="14300" w:author="PSK" w:date="2021-08-10T15:30:00Z">
        <w:r w:rsidR="00B93D9E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ປະກອບການ</w:t>
        </w:r>
      </w:ins>
      <w:ins w:id="14301" w:author="PSK" w:date="2021-08-06T12:41:00Z"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30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ຂໍອະນຸຍາດດຳເນີນ</w:t>
        </w:r>
      </w:ins>
      <w:ins w:id="14303" w:author="home" w:date="2021-08-09T10:29:00Z">
        <w:r w:rsidR="00784490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30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ທຸລະ</w:t>
        </w:r>
      </w:ins>
      <w:ins w:id="14305" w:author="PSK" w:date="2021-08-06T12:41:00Z">
        <w:del w:id="14306" w:author="HP" w:date="2021-08-06T14:21:00Z">
          <w:r w:rsidR="00320684" w:rsidRPr="002C0BDB" w:rsidDel="001A36A5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14307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4"/>
                  <w:szCs w:val="24"/>
                  <w:cs/>
                  <w:lang w:val="fr-FR" w:bidi="lo-LA"/>
                </w:rPr>
              </w:rPrChange>
            </w:rPr>
            <w:delText>ທຸລະ</w:delText>
          </w:r>
        </w:del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1430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fr-FR" w:bidi="lo-LA"/>
              </w:rPr>
            </w:rPrChange>
          </w:rPr>
          <w:t>ກິດ</w:t>
        </w:r>
      </w:ins>
      <w:ins w:id="14309" w:author="HP" w:date="2021-08-06T14:22:00Z">
        <w:del w:id="14310" w:author="home" w:date="2021-08-09T10:29:00Z">
          <w:r w:rsidR="001A36A5" w:rsidRPr="002C0BDB" w:rsidDel="00784490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14311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4"/>
                  <w:szCs w:val="24"/>
                  <w:cs/>
                  <w:lang w:val="fr-FR" w:bidi="lo-LA"/>
                </w:rPr>
              </w:rPrChange>
            </w:rPr>
            <w:delText>ຈະການ</w:delText>
          </w:r>
        </w:del>
      </w:ins>
    </w:p>
    <w:p w14:paraId="180AFBA5" w14:textId="6DE7899D" w:rsidR="00320684" w:rsidRPr="002C0BDB" w:rsidRDefault="00ED6F7A">
      <w:pPr>
        <w:tabs>
          <w:tab w:val="left" w:pos="1985"/>
        </w:tabs>
        <w:spacing w:after="0" w:line="340" w:lineRule="exact"/>
        <w:rPr>
          <w:ins w:id="14312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4313" w:author="NA" w:date="2021-12-30T11:44:00Z">
            <w:rPr>
              <w:ins w:id="14314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14315" w:author="Windows User" w:date="2022-01-12T15:59:00Z">
          <w:pPr>
            <w:spacing w:after="0" w:line="340" w:lineRule="exact"/>
            <w:ind w:left="425" w:firstLine="624"/>
            <w:jc w:val="thaiDistribute"/>
          </w:pPr>
        </w:pPrChange>
      </w:pPr>
      <w:ins w:id="14316" w:author="Windows User" w:date="2022-01-12T15:59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                   </w:t>
        </w:r>
      </w:ins>
      <w:ins w:id="14317" w:author="Documents" w:date="2022-01-06T10:14:00Z">
        <w:del w:id="14318" w:author="Windows User" w:date="2022-01-12T15:59:00Z">
          <w:r w:rsidR="007B193C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4319" w:author="home" w:date="2021-08-09T10:29:00Z">
        <w:del w:id="14320" w:author="PSK" w:date="2021-08-10T15:03:00Z">
          <w:r w:rsidR="00784490" w:rsidRPr="002C0BDB" w:rsidDel="00DA4A3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32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ທຸລະກິດ</w:delText>
          </w:r>
        </w:del>
      </w:ins>
      <w:ins w:id="14322" w:author="HP" w:date="2021-08-06T14:22:00Z">
        <w:del w:id="14323" w:author="PSK" w:date="2021-08-10T15:03:00Z">
          <w:r w:rsidR="001A36A5" w:rsidRPr="002C0BDB" w:rsidDel="00DA4A3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32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ຈະການ</w:delText>
          </w:r>
        </w:del>
      </w:ins>
      <w:ins w:id="14325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2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ເອກະສານ</w:t>
        </w:r>
      </w:ins>
      <w:ins w:id="14327" w:author="PSK" w:date="2021-08-10T15:03:00Z">
        <w:r w:rsidR="00DA4A3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ປະກອບ</w:t>
        </w:r>
      </w:ins>
      <w:ins w:id="14329" w:author="PSK" w:date="2021-08-10T15:31:00Z">
        <w:r w:rsidR="00B93D9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3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</w:t>
        </w:r>
      </w:ins>
      <w:ins w:id="14331" w:author="PSK" w:date="2021-08-10T15:03:00Z">
        <w:r w:rsidR="00DA4A3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3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ຂໍອະນຸຍາດດຳເນີນທຸລະກິດໂທລະຄົມມະນາຄົມ</w:t>
        </w:r>
        <w:r w:rsidR="00DA4A3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33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DA4A3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ມີ</w:t>
        </w:r>
      </w:ins>
      <w:ins w:id="14335" w:author="PSK" w:date="2021-08-06T12:41:00Z"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33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3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ດັ່ງນີ້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33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:</w:t>
        </w:r>
      </w:ins>
    </w:p>
    <w:p w14:paraId="7864A22F" w14:textId="671E0EB8" w:rsidR="00320684" w:rsidRPr="002C0BDB" w:rsidRDefault="00DA4A30">
      <w:pPr>
        <w:pStyle w:val="ListParagraph"/>
        <w:numPr>
          <w:ilvl w:val="0"/>
          <w:numId w:val="22"/>
        </w:numPr>
        <w:tabs>
          <w:tab w:val="left" w:pos="2070"/>
          <w:tab w:val="left" w:pos="2268"/>
          <w:tab w:val="left" w:pos="2410"/>
          <w:tab w:val="left" w:pos="2552"/>
        </w:tabs>
        <w:spacing w:after="0" w:line="340" w:lineRule="exact"/>
        <w:ind w:left="426" w:firstLine="1374"/>
        <w:jc w:val="both"/>
        <w:rPr>
          <w:ins w:id="14339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4340" w:author="NA" w:date="2021-12-30T11:44:00Z">
            <w:rPr>
              <w:ins w:id="14341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342" w:author="Documents" w:date="2022-01-11T09:09:00Z">
          <w:pPr>
            <w:pStyle w:val="ListParagraph"/>
            <w:numPr>
              <w:numId w:val="22"/>
            </w:numPr>
            <w:spacing w:after="0" w:line="340" w:lineRule="exact"/>
            <w:ind w:left="1418" w:hanging="360"/>
          </w:pPr>
        </w:pPrChange>
      </w:pPr>
      <w:ins w:id="14343" w:author="PSK" w:date="2021-08-10T15:0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ຄຳຮ້ອງ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ຕ</w:t>
        </w:r>
      </w:ins>
      <w:ins w:id="14344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າມແບບພິມ</w:t>
        </w:r>
      </w:ins>
      <w:ins w:id="14346" w:author="PSK" w:date="2021-08-10T15:05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ຕາມການກຳນົດຂອງ</w:t>
        </w:r>
      </w:ins>
      <w:ins w:id="14347" w:author="HP" w:date="2021-08-13T14:22:00Z">
        <w:r w:rsidR="009E30C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4348" w:author="PSK" w:date="2021-08-10T15:05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ກະຊວງ</w:t>
        </w:r>
      </w:ins>
      <w:ins w:id="14349" w:author="HP" w:date="2021-08-13T14:22:00Z">
        <w:del w:id="14350" w:author="NA" w:date="2021-12-30T11:00:00Z">
          <w:r w:rsidR="009E30CE" w:rsidRPr="002C0BDB" w:rsidDel="000F0AE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4351" w:author="PSK" w:date="2021-08-10T15:05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ເຕັກໂນໂລຊີ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ການສື່ສານ</w:t>
        </w:r>
      </w:ins>
      <w:ins w:id="14352" w:author="PSK" w:date="2021-08-06T12:41:00Z"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43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387FE12D" w14:textId="669734EF" w:rsidR="00320684" w:rsidRPr="002C0BDB" w:rsidRDefault="00320684">
      <w:pPr>
        <w:pStyle w:val="ListParagraph"/>
        <w:numPr>
          <w:ilvl w:val="0"/>
          <w:numId w:val="22"/>
        </w:numPr>
        <w:tabs>
          <w:tab w:val="left" w:pos="2070"/>
          <w:tab w:val="left" w:pos="2410"/>
          <w:tab w:val="left" w:pos="2552"/>
        </w:tabs>
        <w:spacing w:after="0" w:line="340" w:lineRule="exact"/>
        <w:ind w:left="1418" w:firstLine="382"/>
        <w:jc w:val="both"/>
        <w:rPr>
          <w:ins w:id="14354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4355" w:author="NA" w:date="2021-12-30T11:44:00Z">
            <w:rPr>
              <w:ins w:id="14356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357" w:author="Documents" w:date="2022-01-11T09:09:00Z">
          <w:pPr>
            <w:pStyle w:val="ListParagraph"/>
            <w:numPr>
              <w:numId w:val="22"/>
            </w:numPr>
            <w:spacing w:after="0" w:line="340" w:lineRule="exact"/>
            <w:ind w:left="1418" w:hanging="360"/>
          </w:pPr>
        </w:pPrChange>
      </w:pPr>
      <w:ins w:id="14358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ສຳເນົາ</w:t>
        </w:r>
      </w:ins>
      <w:ins w:id="14360" w:author="Windows User" w:date="2022-01-12T16:00:00Z">
        <w:r w:rsidR="00ED6F7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ຖ່າຍ</w:t>
        </w:r>
      </w:ins>
      <w:ins w:id="14361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ໃບອະນຸຍາດລົງທຶນ</w:t>
        </w:r>
      </w:ins>
      <w:ins w:id="14363" w:author="PSK" w:date="2021-08-10T15:04:00Z">
        <w:r w:rsidR="00DA4A3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DA4A3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ແລະ</w:t>
        </w:r>
        <w:r w:rsidR="00DA4A3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DA4A3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ໃບທະບຽນວິສາຫະກິດ</w:t>
        </w:r>
      </w:ins>
      <w:ins w:id="14364" w:author="PSK" w:date="2021-08-10T15:05:00Z">
        <w:r w:rsidR="00DA4A30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3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t>;</w:t>
        </w:r>
      </w:ins>
    </w:p>
    <w:p w14:paraId="3874548D" w14:textId="11AA442F" w:rsidR="00B93D9E" w:rsidRPr="002C0BDB" w:rsidRDefault="00B93D9E">
      <w:pPr>
        <w:pStyle w:val="ListParagraph"/>
        <w:numPr>
          <w:ilvl w:val="0"/>
          <w:numId w:val="22"/>
        </w:numPr>
        <w:tabs>
          <w:tab w:val="left" w:pos="2070"/>
          <w:tab w:val="left" w:pos="2410"/>
          <w:tab w:val="left" w:pos="2552"/>
        </w:tabs>
        <w:spacing w:after="0" w:line="340" w:lineRule="exact"/>
        <w:ind w:left="1418" w:firstLine="382"/>
        <w:jc w:val="both"/>
        <w:rPr>
          <w:ins w:id="14366" w:author="PSK" w:date="2021-08-10T15:29:00Z"/>
          <w:rFonts w:ascii="Phetsarath OT" w:eastAsia="Phetsarath OT" w:hAnsi="Phetsarath OT" w:cs="Phetsarath OT"/>
          <w:sz w:val="24"/>
          <w:szCs w:val="24"/>
          <w:lang w:val="fr-FR" w:bidi="lo-LA"/>
          <w:rPrChange w:id="14367" w:author="NA" w:date="2021-12-30T11:44:00Z">
            <w:rPr>
              <w:ins w:id="14368" w:author="PSK" w:date="2021-08-10T15:29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14369" w:author="Documents" w:date="2022-01-11T09:09:00Z">
          <w:pPr>
            <w:pStyle w:val="ListParagraph"/>
            <w:numPr>
              <w:numId w:val="22"/>
            </w:numPr>
            <w:spacing w:after="0" w:line="340" w:lineRule="exact"/>
            <w:ind w:left="1418" w:hanging="360"/>
          </w:pPr>
        </w:pPrChange>
      </w:pPr>
      <w:ins w:id="14370" w:author="PSK" w:date="2021-08-10T15:29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ກົດລະບຽບຂອງວິສາຫະກິດ</w:t>
        </w:r>
      </w:ins>
      <w:ins w:id="14371" w:author="PSK" w:date="2021-08-10T15:30:00Z"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3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t>;</w:t>
        </w:r>
      </w:ins>
    </w:p>
    <w:p w14:paraId="1CEE405C" w14:textId="5DC3D96E" w:rsidR="00320684" w:rsidRPr="002C0BDB" w:rsidRDefault="00320684">
      <w:pPr>
        <w:pStyle w:val="ListParagraph"/>
        <w:numPr>
          <w:ilvl w:val="0"/>
          <w:numId w:val="22"/>
        </w:numPr>
        <w:tabs>
          <w:tab w:val="left" w:pos="1843"/>
          <w:tab w:val="left" w:pos="2070"/>
          <w:tab w:val="left" w:pos="2410"/>
          <w:tab w:val="left" w:pos="2552"/>
        </w:tabs>
        <w:spacing w:after="0" w:line="340" w:lineRule="exact"/>
        <w:ind w:left="1418" w:firstLine="382"/>
        <w:jc w:val="both"/>
        <w:rPr>
          <w:ins w:id="14373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4374" w:author="NA" w:date="2021-12-30T11:44:00Z">
            <w:rPr>
              <w:ins w:id="14375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376" w:author="Documents" w:date="2022-01-11T09:09:00Z">
          <w:pPr>
            <w:pStyle w:val="ListParagraph"/>
            <w:numPr>
              <w:numId w:val="22"/>
            </w:numPr>
            <w:spacing w:after="0" w:line="340" w:lineRule="exact"/>
            <w:ind w:left="1418" w:hanging="360"/>
          </w:pPr>
        </w:pPrChange>
      </w:pPr>
      <w:ins w:id="14377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ສັນຍາ</w:t>
        </w:r>
      </w:ins>
      <w:ins w:id="14379" w:author="PSK" w:date="2021-08-10T15:07:00Z">
        <w:r w:rsidR="00DA4A3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ຮ່ວມທຸລະກິດ</w:t>
        </w:r>
        <w:r w:rsidR="00DA4A3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4380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ຖ້າມີ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3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;</w:t>
        </w:r>
      </w:ins>
    </w:p>
    <w:p w14:paraId="7B27C80F" w14:textId="77777777" w:rsidR="00320684" w:rsidRPr="002C0BDB" w:rsidRDefault="00320684">
      <w:pPr>
        <w:pStyle w:val="ListParagraph"/>
        <w:numPr>
          <w:ilvl w:val="0"/>
          <w:numId w:val="22"/>
        </w:numPr>
        <w:tabs>
          <w:tab w:val="left" w:pos="2070"/>
          <w:tab w:val="left" w:pos="2410"/>
          <w:tab w:val="left" w:pos="2552"/>
        </w:tabs>
        <w:spacing w:after="0" w:line="340" w:lineRule="exact"/>
        <w:ind w:left="1418" w:firstLine="382"/>
        <w:jc w:val="both"/>
        <w:rPr>
          <w:ins w:id="14383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4384" w:author="NA" w:date="2021-12-30T11:44:00Z">
            <w:rPr>
              <w:ins w:id="14385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386" w:author="Documents" w:date="2022-01-11T09:09:00Z">
          <w:pPr>
            <w:pStyle w:val="ListParagraph"/>
            <w:numPr>
              <w:numId w:val="22"/>
            </w:numPr>
            <w:spacing w:after="0" w:line="340" w:lineRule="exact"/>
            <w:ind w:left="1418" w:hanging="360"/>
          </w:pPr>
        </w:pPrChange>
      </w:pPr>
      <w:ins w:id="14387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ຊີວະປະຫວັດຫຍໍ້ຂອງຜູ້ສ້າງຕັ້ງ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3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;</w:t>
        </w:r>
      </w:ins>
    </w:p>
    <w:p w14:paraId="2E872A2D" w14:textId="167D367C" w:rsidR="00320684" w:rsidRPr="002C0BDB" w:rsidRDefault="00320684">
      <w:pPr>
        <w:pStyle w:val="ListParagraph"/>
        <w:numPr>
          <w:ilvl w:val="0"/>
          <w:numId w:val="22"/>
        </w:numPr>
        <w:tabs>
          <w:tab w:val="left" w:pos="2070"/>
          <w:tab w:val="left" w:pos="2410"/>
          <w:tab w:val="left" w:pos="2552"/>
        </w:tabs>
        <w:spacing w:after="0" w:line="340" w:lineRule="exact"/>
        <w:ind w:left="1418" w:firstLine="382"/>
        <w:jc w:val="both"/>
        <w:rPr>
          <w:ins w:id="14390" w:author="PSK" w:date="2021-08-06T12:41:00Z"/>
          <w:rFonts w:ascii="Phetsarath OT" w:eastAsia="Phetsarath OT" w:hAnsi="Phetsarath OT" w:cs="Phetsarath OT"/>
          <w:sz w:val="24"/>
          <w:szCs w:val="24"/>
          <w:lang w:bidi="lo-LA"/>
          <w:rPrChange w:id="14391" w:author="NA" w:date="2021-12-30T11:44:00Z">
            <w:rPr>
              <w:ins w:id="14392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4393" w:author="Documents" w:date="2022-01-11T09:09:00Z">
          <w:pPr>
            <w:pStyle w:val="ListParagraph"/>
            <w:numPr>
              <w:numId w:val="22"/>
            </w:numPr>
            <w:spacing w:after="0" w:line="340" w:lineRule="exact"/>
            <w:ind w:left="1418" w:hanging="360"/>
          </w:pPr>
        </w:pPrChange>
      </w:pPr>
      <w:ins w:id="14394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3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ໃບຢັ້ງຢືນຖານະການເງິນ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3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;</w:t>
        </w:r>
      </w:ins>
    </w:p>
    <w:p w14:paraId="1269D47F" w14:textId="4B792B29" w:rsidR="00320684" w:rsidRPr="002C0BDB" w:rsidRDefault="00B93D9E">
      <w:pPr>
        <w:pStyle w:val="ListParagraph"/>
        <w:numPr>
          <w:ilvl w:val="0"/>
          <w:numId w:val="22"/>
        </w:numPr>
        <w:tabs>
          <w:tab w:val="left" w:pos="2070"/>
          <w:tab w:val="left" w:pos="2410"/>
          <w:tab w:val="left" w:pos="2552"/>
        </w:tabs>
        <w:spacing w:after="0" w:line="340" w:lineRule="exact"/>
        <w:ind w:left="1418" w:firstLine="382"/>
        <w:jc w:val="both"/>
        <w:rPr>
          <w:ins w:id="14397" w:author="PSK" w:date="2021-08-06T12:41:00Z"/>
          <w:rFonts w:ascii="Phetsarath OT" w:eastAsia="Phetsarath OT" w:hAnsi="Phetsarath OT" w:cs="Phetsarath OT"/>
          <w:sz w:val="24"/>
          <w:szCs w:val="24"/>
          <w:lang w:bidi="lo-LA"/>
          <w:rPrChange w:id="14398" w:author="NA" w:date="2021-12-30T11:44:00Z">
            <w:rPr>
              <w:ins w:id="14399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4400" w:author="Documents" w:date="2022-01-11T09:09:00Z">
          <w:pPr>
            <w:pStyle w:val="ListParagraph"/>
            <w:numPr>
              <w:numId w:val="22"/>
            </w:numPr>
            <w:spacing w:after="0" w:line="340" w:lineRule="exact"/>
            <w:ind w:left="1418" w:hanging="360"/>
          </w:pPr>
        </w:pPrChange>
      </w:pPr>
      <w:ins w:id="14401" w:author="PSK" w:date="2021-08-10T15:29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ບົດວິພາກເສດຖະກິດ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-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ເຕັກນິກ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bookmarkStart w:id="14402" w:name="_Hlk86325592"/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/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bookmarkEnd w:id="14402"/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ແຜນດຳເນີນທຸລະກິດ</w:t>
        </w:r>
      </w:ins>
      <w:ins w:id="14403" w:author="PSK" w:date="2021-08-10T15:30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.</w:t>
        </w:r>
      </w:ins>
    </w:p>
    <w:p w14:paraId="6DEEDCDE" w14:textId="77777777" w:rsidR="00320684" w:rsidRPr="002C0BDB" w:rsidRDefault="00320684" w:rsidP="00320684">
      <w:pPr>
        <w:spacing w:after="0" w:line="340" w:lineRule="exact"/>
        <w:ind w:firstLine="567"/>
        <w:rPr>
          <w:ins w:id="14404" w:author="PSK" w:date="2021-08-06T12:41:00Z"/>
          <w:rFonts w:ascii="Phetsarath OT" w:eastAsia="Phetsarath OT" w:hAnsi="Phetsarath OT" w:cs="Phetsarath OT"/>
          <w:szCs w:val="22"/>
          <w:lang w:val="fr-FR"/>
          <w:rPrChange w:id="14405" w:author="NA" w:date="2021-12-30T11:44:00Z">
            <w:rPr>
              <w:ins w:id="14406" w:author="PSK" w:date="2021-08-06T12:41:00Z"/>
              <w:rFonts w:ascii="Phetsarath OT" w:eastAsia="Phetsarath OT" w:hAnsi="Phetsarath OT" w:cs="Phetsarath OT"/>
              <w:szCs w:val="22"/>
              <w:u w:val="single"/>
              <w:lang w:val="fr-FR"/>
            </w:rPr>
          </w:rPrChange>
        </w:rPr>
      </w:pPr>
    </w:p>
    <w:p w14:paraId="7F9C2F20" w14:textId="43F8C08C" w:rsidR="00320684" w:rsidRPr="002C0BDB" w:rsidRDefault="001E275D">
      <w:pPr>
        <w:pStyle w:val="Heading3"/>
        <w:spacing w:before="0" w:line="340" w:lineRule="exact"/>
        <w:rPr>
          <w:ins w:id="14407" w:author="PSK" w:date="2021-08-06T12:41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14408" w:author="NA" w:date="2021-12-27T12:38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4409" w:author="NA" w:date="2021-12-27T12:38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del w:id="14410" w:author="Windows User" w:date="2022-01-12T16:00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31 </w:t>
        </w:r>
        <w:del w:id="14411" w:author="Windows User" w:date="2022-01-12T16:00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4412" w:author="PSK" w:date="2021-08-06T12:41:00Z"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1441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</w:rPr>
            </w:rPrChange>
          </w:rPr>
          <w:t>(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441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bidi="lo-LA"/>
              </w:rPr>
            </w:rPrChange>
          </w:rPr>
          <w:t>ໃໝ່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1441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</w:rPr>
            </w:rPrChange>
          </w:rPr>
          <w:t>)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4416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bidi="lo-LA"/>
              </w:rPr>
            </w:rPrChange>
          </w:rPr>
          <w:t xml:space="preserve"> </w:t>
        </w:r>
      </w:ins>
      <w:ins w:id="14417" w:author="NA" w:date="2021-12-24T10:07:00Z">
        <w:r w:rsidR="0064308F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14418" w:author="PSK" w:date="2021-08-06T12:41:00Z">
        <w:del w:id="14419" w:author="HP" w:date="2021-08-06T14:27:00Z">
          <w:r w:rsidR="00320684" w:rsidRPr="002C0BDB" w:rsidDel="001A36A5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14420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color w:val="auto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ຫຼັກ</w:delText>
          </w:r>
        </w:del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442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ການພິຈາລະນາ</w:t>
        </w:r>
      </w:ins>
    </w:p>
    <w:p w14:paraId="25C8DB62" w14:textId="51D69A0D" w:rsidR="00320684" w:rsidRPr="002C0BDB" w:rsidDel="00412281" w:rsidRDefault="00ED6F7A">
      <w:pPr>
        <w:spacing w:after="0" w:line="340" w:lineRule="exact"/>
        <w:ind w:left="426"/>
        <w:jc w:val="both"/>
        <w:rPr>
          <w:ins w:id="14422" w:author="PSK" w:date="2021-08-06T12:41:00Z"/>
          <w:del w:id="14423" w:author="HP" w:date="2021-08-08T15:07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4424" w:author="NA" w:date="2021-12-30T11:44:00Z">
            <w:rPr>
              <w:ins w:id="14425" w:author="PSK" w:date="2021-08-06T12:41:00Z"/>
              <w:del w:id="14426" w:author="HP" w:date="2021-08-08T15:07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14427" w:author="Windows User" w:date="2022-01-12T16:00:00Z">
          <w:pPr>
            <w:spacing w:after="0" w:line="340" w:lineRule="exact"/>
            <w:ind w:left="425" w:firstLine="624"/>
            <w:jc w:val="thaiDistribute"/>
          </w:pPr>
        </w:pPrChange>
      </w:pPr>
      <w:ins w:id="14428" w:author="Windows User" w:date="2022-01-12T16:00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             </w:t>
        </w:r>
      </w:ins>
      <w:ins w:id="14429" w:author="Documents" w:date="2022-01-06T10:17:00Z">
        <w:del w:id="14430" w:author="Windows User" w:date="2022-01-12T16:00:00Z">
          <w:r w:rsidR="007B193C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4431" w:author="PSK" w:date="2021-08-06T12:41:00Z">
        <w:del w:id="14432" w:author="HP" w:date="2021-08-06T14:27:00Z">
          <w:r w:rsidR="00320684" w:rsidRPr="002C0BDB" w:rsidDel="001A36A5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43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ຫຼັກ</w:delText>
          </w:r>
        </w:del>
        <w:del w:id="14434" w:author="HP" w:date="2021-08-08T15:07:00Z">
          <w:r w:rsidR="00320684"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43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ການພິຈາລະນາອະນຸຍາດດຳເນີນທຸລະກິດໂທລະຄົມມະນາຄົມ</w:delText>
          </w:r>
          <w:r w:rsidR="00320684"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3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43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ມີດັ່ງນີ້</w:delText>
          </w:r>
          <w:r w:rsidR="00320684"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3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:</w:delText>
          </w:r>
        </w:del>
      </w:ins>
    </w:p>
    <w:p w14:paraId="259502B7" w14:textId="0389F846" w:rsidR="00320684" w:rsidRPr="002C0BDB" w:rsidDel="00412281" w:rsidRDefault="00320684">
      <w:pPr>
        <w:spacing w:after="0" w:line="340" w:lineRule="exact"/>
        <w:ind w:left="426"/>
        <w:jc w:val="both"/>
        <w:rPr>
          <w:ins w:id="14439" w:author="PSK" w:date="2021-08-06T12:41:00Z"/>
          <w:del w:id="14440" w:author="HP" w:date="2021-08-08T15:07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4441" w:author="NA" w:date="2021-12-30T11:44:00Z">
            <w:rPr>
              <w:ins w:id="14442" w:author="PSK" w:date="2021-08-06T12:41:00Z"/>
              <w:del w:id="14443" w:author="HP" w:date="2021-08-08T15:07:00Z"/>
              <w:rFonts w:ascii="Phetsarath OT" w:eastAsia="Phetsarath OT" w:hAnsi="Phetsarath OT" w:cs="Phetsarath OT"/>
              <w:strike/>
              <w:sz w:val="24"/>
              <w:szCs w:val="24"/>
              <w:u w:val="single"/>
              <w:lang w:val="fr-FR" w:bidi="lo-LA"/>
            </w:rPr>
          </w:rPrChange>
        </w:rPr>
        <w:pPrChange w:id="14444" w:author="Windows User" w:date="2022-01-12T16:00:00Z">
          <w:pPr>
            <w:pStyle w:val="ListParagraph"/>
            <w:numPr>
              <w:numId w:val="21"/>
            </w:numPr>
            <w:spacing w:after="0" w:line="340" w:lineRule="exact"/>
            <w:ind w:left="1418" w:hanging="360"/>
            <w:jc w:val="thaiDistribute"/>
          </w:pPr>
        </w:pPrChange>
      </w:pPr>
      <w:ins w:id="14445" w:author="PSK" w:date="2021-08-06T12:41:00Z">
        <w:del w:id="14446" w:author="HP" w:date="2021-08-08T15:07:00Z"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4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ສອດຄ່ອງກັບ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ແຜນພັດທະນາໂທລະຄົມມະນາຄົມ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ໃນແຕ່ລະໄລຍະ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6095DE3A" w14:textId="183636DB" w:rsidR="00320684" w:rsidRPr="002C0BDB" w:rsidDel="00412281" w:rsidRDefault="00320684">
      <w:pPr>
        <w:spacing w:after="0" w:line="340" w:lineRule="exact"/>
        <w:ind w:left="426"/>
        <w:jc w:val="both"/>
        <w:rPr>
          <w:ins w:id="14453" w:author="PSK" w:date="2021-08-06T12:41:00Z"/>
          <w:del w:id="14454" w:author="HP" w:date="2021-08-08T15:07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4455" w:author="NA" w:date="2021-12-30T11:44:00Z">
            <w:rPr>
              <w:ins w:id="14456" w:author="PSK" w:date="2021-08-06T12:41:00Z"/>
              <w:del w:id="14457" w:author="HP" w:date="2021-08-08T15:07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458" w:author="Windows User" w:date="2022-01-12T16:00:00Z">
          <w:pPr>
            <w:pStyle w:val="ListParagraph"/>
            <w:numPr>
              <w:numId w:val="21"/>
            </w:numPr>
            <w:spacing w:after="0" w:line="340" w:lineRule="exact"/>
            <w:ind w:left="1418" w:hanging="360"/>
            <w:jc w:val="thaiDistribute"/>
          </w:pPr>
        </w:pPrChange>
      </w:pPr>
      <w:ins w:id="14459" w:author="PSK" w:date="2021-08-06T12:41:00Z">
        <w:del w:id="14460" w:author="HP" w:date="2021-08-08T15:07:00Z"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ຮັບປະກັນ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ການປະຕິບັດການຈ່າຍຄ່າທຳນຽມ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6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ແລະ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ຄ່າບໍລິການ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6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6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ຢ່າງຖືກຕ້ອງ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707B364D" w14:textId="5B346858" w:rsidR="00320684" w:rsidRPr="002C0BDB" w:rsidDel="00412281" w:rsidRDefault="00320684">
      <w:pPr>
        <w:spacing w:after="0" w:line="340" w:lineRule="exact"/>
        <w:ind w:left="426"/>
        <w:jc w:val="both"/>
        <w:rPr>
          <w:ins w:id="14471" w:author="PSK" w:date="2021-08-06T12:41:00Z"/>
          <w:del w:id="14472" w:author="HP" w:date="2021-08-08T15:07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4473" w:author="NA" w:date="2021-12-30T11:44:00Z">
            <w:rPr>
              <w:ins w:id="14474" w:author="PSK" w:date="2021-08-06T12:41:00Z"/>
              <w:del w:id="14475" w:author="HP" w:date="2021-08-08T15:07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476" w:author="Windows User" w:date="2022-01-12T16:00:00Z">
          <w:pPr>
            <w:pStyle w:val="ListParagraph"/>
            <w:numPr>
              <w:numId w:val="21"/>
            </w:numPr>
            <w:spacing w:after="0" w:line="340" w:lineRule="exact"/>
            <w:ind w:left="1418" w:hanging="360"/>
            <w:jc w:val="thaiDistribute"/>
          </w:pPr>
        </w:pPrChange>
      </w:pPr>
      <w:ins w:id="14477" w:author="PSK" w:date="2021-08-06T12:41:00Z">
        <w:del w:id="14478" w:author="HP" w:date="2021-08-08T15:07:00Z"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ຮັບປະກັນ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ຄວາມຖືກຕ້ອງ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ແລະ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ຄົບຖ້ວນ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ຂອງຂໍ້ມູນທີ່ສະໜອງໃຫ້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ຂະແໜງການເຕັກໂນໂລຊີ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9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ແລະ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fr-FR" w:bidi="lo-LA"/>
              <w:rPrChange w:id="144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ການສື່ສານ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4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.</w:delText>
          </w:r>
        </w:del>
      </w:ins>
    </w:p>
    <w:p w14:paraId="41DF2301" w14:textId="0493EC1D" w:rsidR="00320684" w:rsidRPr="002C0BDB" w:rsidDel="00412281" w:rsidRDefault="00320684">
      <w:pPr>
        <w:spacing w:after="0" w:line="340" w:lineRule="exact"/>
        <w:ind w:left="426"/>
        <w:jc w:val="both"/>
        <w:rPr>
          <w:ins w:id="14495" w:author="PSK" w:date="2021-08-06T12:41:00Z"/>
          <w:del w:id="14496" w:author="HP" w:date="2021-08-08T15:07:00Z"/>
          <w:rFonts w:ascii="Phetsarath OT" w:eastAsia="Phetsarath OT" w:hAnsi="Phetsarath OT" w:cs="Phetsarath OT"/>
          <w:sz w:val="24"/>
          <w:szCs w:val="24"/>
          <w:lang w:val="fr-FR" w:bidi="lo-LA"/>
          <w:rPrChange w:id="14497" w:author="NA" w:date="2021-12-30T11:44:00Z">
            <w:rPr>
              <w:ins w:id="14498" w:author="PSK" w:date="2021-08-06T12:41:00Z"/>
              <w:del w:id="14499" w:author="HP" w:date="2021-08-08T15:07:00Z"/>
              <w:lang w:val="fr-FR" w:bidi="lo-LA"/>
            </w:rPr>
          </w:rPrChange>
        </w:rPr>
        <w:pPrChange w:id="14500" w:author="Windows User" w:date="2022-01-12T16:00:00Z">
          <w:pPr>
            <w:spacing w:after="0" w:line="340" w:lineRule="exact"/>
            <w:ind w:left="720" w:firstLine="720"/>
            <w:jc w:val="both"/>
          </w:pPr>
        </w:pPrChange>
      </w:pPr>
    </w:p>
    <w:p w14:paraId="284EC118" w14:textId="3CAA60A4" w:rsidR="00320684" w:rsidRPr="002C0BDB" w:rsidDel="00412281" w:rsidRDefault="00320684">
      <w:pPr>
        <w:spacing w:after="0" w:line="340" w:lineRule="exact"/>
        <w:ind w:left="426"/>
        <w:jc w:val="both"/>
        <w:rPr>
          <w:ins w:id="14501" w:author="PSK" w:date="2021-08-06T12:41:00Z"/>
          <w:del w:id="14502" w:author="HP" w:date="2021-08-08T15:07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4503" w:author="NA" w:date="2021-12-30T11:44:00Z">
            <w:rPr>
              <w:ins w:id="14504" w:author="PSK" w:date="2021-08-06T12:41:00Z"/>
              <w:del w:id="14505" w:author="HP" w:date="2021-08-08T15:07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14506" w:author="Windows User" w:date="2022-01-12T16:00:00Z">
          <w:pPr>
            <w:spacing w:after="0" w:line="340" w:lineRule="exact"/>
            <w:ind w:left="425" w:firstLine="624"/>
            <w:jc w:val="thaiDistribute"/>
          </w:pPr>
        </w:pPrChange>
      </w:pPr>
      <w:ins w:id="14507" w:author="PSK" w:date="2021-08-06T12:41:00Z">
        <w:del w:id="14508" w:author="HP" w:date="2021-08-08T15:07:00Z"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0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ຂະແໜງການເຕັກໂນໂລຊີ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51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1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1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1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1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  <w:del w:id="14515" w:author="HP" w:date="2021-08-06T14:31:00Z">
          <w:r w:rsidRPr="002C0BDB" w:rsidDel="00B314DE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1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ຈະ</w:delText>
          </w:r>
        </w:del>
        <w:del w:id="14517" w:author="HP" w:date="2021-08-08T15:07:00Z"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1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ພິຈາລະນາໜັງສະເໜີຂໍໃບອະນຸຍາດດຳເນີນ</w:delText>
          </w:r>
        </w:del>
        <w:del w:id="14519" w:author="HP" w:date="2021-08-06T14:31:00Z">
          <w:r w:rsidRPr="002C0BDB" w:rsidDel="00B314DE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2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ທຸລະ</w:delText>
          </w:r>
        </w:del>
        <w:del w:id="14521" w:author="HP" w:date="2021-08-08T15:07:00Z"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2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2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2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ໂທລະຄົມມະນາຄົມ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5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2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ກໍ່ຕໍ່ເມື່ອຜູ້ຍື່ນໜັງສືສະເໜີໄດ້ປະກອບເອກະສານຄົບຖ້ວນ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2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2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2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3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ຖືກຕ້ອງ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3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3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ຕາມທີ່ໄດ້ລະບຸໄວ້ໃນມາດຕາ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3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3</w:delText>
          </w:r>
        </w:del>
        <w:del w:id="14534" w:author="HP" w:date="2021-08-06T14:31:00Z">
          <w:r w:rsidRPr="002C0BDB" w:rsidDel="00B314DE">
            <w:rPr>
              <w:rFonts w:ascii="Phetsarath OT" w:eastAsia="Phetsarath OT" w:hAnsi="Phetsarath OT" w:cs="Phetsarath OT"/>
              <w:strike/>
              <w:sz w:val="24"/>
              <w:szCs w:val="24"/>
              <w:cs/>
              <w:lang w:bidi="lo-LA"/>
              <w:rPrChange w:id="1453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7</w:delText>
          </w:r>
        </w:del>
        <w:del w:id="14536" w:author="HP" w:date="2021-08-08T15:07:00Z"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3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3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ຂອງກົດໝາຍ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3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4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ສະບັບນີ້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4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4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ໃນໄລຍະເວລາ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4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4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ບໍ່ເກີນ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4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4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ສາມສິບ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4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4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ວັນລັດຖະການ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4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5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ຕາມແຕ່ລະປະເພດການດຳເນີນ</w:delText>
          </w:r>
        </w:del>
        <w:del w:id="14551" w:author="HP" w:date="2021-08-06T14:32:00Z">
          <w:r w:rsidRPr="002C0BDB" w:rsidDel="00B314DE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5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ທຸລະ</w:delText>
          </w:r>
        </w:del>
        <w:del w:id="14553" w:author="HP" w:date="2021-08-08T15:07:00Z"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5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5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5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ນັບແຕ່ວັນທີ່ໄດ້ຮັບໜັງສືສະເໜີເປັນຕົ້ນໄປ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5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. </w:delText>
          </w:r>
        </w:del>
      </w:ins>
    </w:p>
    <w:p w14:paraId="7052867D" w14:textId="388FFDEA" w:rsidR="00320684" w:rsidRPr="002C0BDB" w:rsidDel="00412281" w:rsidRDefault="00320684">
      <w:pPr>
        <w:spacing w:after="0" w:line="340" w:lineRule="exact"/>
        <w:ind w:left="426"/>
        <w:jc w:val="both"/>
        <w:rPr>
          <w:ins w:id="14558" w:author="PSK" w:date="2021-08-06T12:41:00Z"/>
          <w:del w:id="14559" w:author="HP" w:date="2021-08-08T15:07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4560" w:author="NA" w:date="2021-12-30T11:44:00Z">
            <w:rPr>
              <w:ins w:id="14561" w:author="PSK" w:date="2021-08-06T12:41:00Z"/>
              <w:del w:id="14562" w:author="HP" w:date="2021-08-08T15:07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14563" w:author="Windows User" w:date="2022-01-12T16:00:00Z">
          <w:pPr>
            <w:spacing w:after="0" w:line="340" w:lineRule="exact"/>
            <w:ind w:left="425" w:firstLine="624"/>
            <w:jc w:val="thaiDistribute"/>
          </w:pPr>
        </w:pPrChange>
      </w:pPr>
      <w:ins w:id="14564" w:author="PSK" w:date="2021-08-06T12:41:00Z">
        <w:del w:id="14565" w:author="HP" w:date="2021-08-08T15:07:00Z"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6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ໃນກໍລະນີຫາກເຫັນວ່າເອກະສານບໍ່ຄົບຖ້ວນ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6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6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ຫຼື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6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7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ບໍ່ຖືກຕ້ອງ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57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,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7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ຂະແໜງການເຕັກໂນໂລຊີ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7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7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7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7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7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7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ຕ້ອງແຈ້ງເປັນລາຍລັກອັກສອນໃຫ້ຜູ້ຍື່່ນໜັງສືສະເໜີຊາບ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7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8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ບໍ່ເກີນໄລຍະເວລາ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8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8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ສິບ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8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8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ວັນລັດຖະການ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8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8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ຕາມແຕ່ລະປະເພດການດຳເນີນ</w:delText>
          </w:r>
        </w:del>
        <w:del w:id="14587" w:author="HP" w:date="2021-08-06T14:32:00Z">
          <w:r w:rsidRPr="002C0BDB" w:rsidDel="00B314DE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8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ທຸລະ</w:delText>
          </w:r>
        </w:del>
        <w:del w:id="14589" w:author="HP" w:date="2021-08-08T15:07:00Z">
          <w:r w:rsidRPr="002C0BDB" w:rsidDel="00412281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45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9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.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459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         </w:delText>
          </w:r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9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   </w:delText>
          </w:r>
        </w:del>
        <w:del w:id="14594" w:author="HP" w:date="2021-08-08T15:08:00Z">
          <w:r w:rsidRPr="002C0BDB" w:rsidDel="00412281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459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</w:p>
    <w:p w14:paraId="28FE6245" w14:textId="22001E54" w:rsidR="00320684" w:rsidRPr="002C0BDB" w:rsidDel="00412281" w:rsidRDefault="00320684">
      <w:pPr>
        <w:spacing w:after="0" w:line="340" w:lineRule="exact"/>
        <w:ind w:left="426"/>
        <w:jc w:val="both"/>
        <w:rPr>
          <w:ins w:id="14596" w:author="PSK" w:date="2021-08-06T12:41:00Z"/>
          <w:del w:id="14597" w:author="HP" w:date="2021-08-08T15:08:00Z"/>
          <w:rFonts w:ascii="Phetsarath OT" w:eastAsia="Phetsarath OT" w:hAnsi="Phetsarath OT" w:cs="Phetsarath OT"/>
          <w:sz w:val="24"/>
          <w:szCs w:val="24"/>
          <w:lang w:val="fr-FR"/>
        </w:rPr>
        <w:pPrChange w:id="14598" w:author="Windows User" w:date="2022-01-12T16:00:00Z">
          <w:pPr>
            <w:spacing w:after="0" w:line="340" w:lineRule="exact"/>
            <w:jc w:val="thaiDistribute"/>
          </w:pPr>
        </w:pPrChange>
      </w:pPr>
    </w:p>
    <w:p w14:paraId="5E7B2120" w14:textId="124073BE" w:rsidR="00B314DE" w:rsidRPr="002C0BDB" w:rsidRDefault="00B314DE">
      <w:pPr>
        <w:spacing w:after="0" w:line="340" w:lineRule="exact"/>
        <w:ind w:left="426"/>
        <w:jc w:val="both"/>
        <w:rPr>
          <w:ins w:id="14599" w:author="HP" w:date="2021-08-06T14:37:00Z"/>
          <w:rFonts w:ascii="Phetsarath OT" w:eastAsia="Phetsarath OT" w:hAnsi="Phetsarath OT" w:cs="Phetsarath OT"/>
          <w:sz w:val="24"/>
          <w:szCs w:val="24"/>
          <w:lang w:val="fr-FR" w:bidi="lo-LA"/>
          <w:rPrChange w:id="14600" w:author="NA" w:date="2021-12-30T11:44:00Z">
            <w:rPr>
              <w:ins w:id="14601" w:author="HP" w:date="2021-08-06T14:37:00Z"/>
              <w:rFonts w:eastAsia="Phetsarath OT"/>
              <w:sz w:val="24"/>
              <w:szCs w:val="24"/>
              <w:highlight w:val="yellow"/>
              <w:lang w:val="pt-BR"/>
            </w:rPr>
          </w:rPrChange>
        </w:rPr>
        <w:pPrChange w:id="14602" w:author="Windows User" w:date="2022-01-12T16:00:00Z">
          <w:pPr>
            <w:pStyle w:val="a"/>
            <w:ind w:left="567" w:firstLine="567"/>
            <w:jc w:val="both"/>
          </w:pPr>
        </w:pPrChange>
      </w:pPr>
      <w:ins w:id="14603" w:author="HP" w:date="2021-08-06T14:3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04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ພາຍຫຼັງຂະແໜງການເ</w:t>
        </w:r>
      </w:ins>
      <w:ins w:id="14605" w:author="HP" w:date="2021-08-06T14:3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06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highlight w:val="yellow"/>
                <w:cs/>
                <w:lang w:val="fr-FR" w:bidi="lo-LA"/>
              </w:rPr>
            </w:rPrChange>
          </w:rPr>
          <w:t>ຕັກ</w:t>
        </w:r>
      </w:ins>
      <w:ins w:id="14607" w:author="HP" w:date="2021-08-06T14:3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08" w:author="NA" w:date="2021-12-30T11:44:00Z">
              <w:rPr>
                <w:rFonts w:eastAsia="Phetsarath OT" w:cs="DokChampa" w:hint="cs"/>
                <w:spacing w:val="-2"/>
                <w:sz w:val="24"/>
                <w:szCs w:val="24"/>
                <w:highlight w:val="yellow"/>
                <w:cs/>
                <w:lang w:bidi="lo-LA"/>
              </w:rPr>
            </w:rPrChange>
          </w:rPr>
          <w:t>ໂນໂລຊີ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4609" w:author="NA" w:date="2021-12-30T11:44:00Z">
              <w:rPr>
                <w:rFonts w:eastAsia="Phetsarath OT" w:cs="Angsana New"/>
                <w:spacing w:val="-2"/>
                <w:sz w:val="24"/>
                <w:szCs w:val="24"/>
                <w:highlight w:val="yellow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10" w:author="NA" w:date="2021-12-30T11:44:00Z">
              <w:rPr>
                <w:rFonts w:eastAsia="Phetsarath OT" w:cs="DokChampa" w:hint="cs"/>
                <w:spacing w:val="-2"/>
                <w:sz w:val="24"/>
                <w:szCs w:val="24"/>
                <w:highlight w:val="yellow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4611" w:author="NA" w:date="2021-12-30T11:44:00Z">
              <w:rPr>
                <w:rFonts w:eastAsia="Phetsarath OT" w:cs="Angsana New"/>
                <w:spacing w:val="-2"/>
                <w:sz w:val="24"/>
                <w:szCs w:val="24"/>
                <w:highlight w:val="yellow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12" w:author="NA" w:date="2021-12-30T11:44:00Z">
              <w:rPr>
                <w:rFonts w:eastAsia="Phetsarath OT" w:cs="DokChampa" w:hint="cs"/>
                <w:spacing w:val="-2"/>
                <w:sz w:val="24"/>
                <w:szCs w:val="24"/>
                <w:highlight w:val="yellow"/>
                <w:cs/>
                <w:lang w:bidi="lo-LA"/>
              </w:rPr>
            </w:rPrChange>
          </w:rPr>
          <w:t>ການສື່ສານ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4613" w:author="NA" w:date="2021-12-30T11:44:00Z">
              <w:rPr>
                <w:rFonts w:eastAsia="Phetsarath OT" w:cs="Angsana New"/>
                <w:sz w:val="24"/>
                <w:szCs w:val="24"/>
                <w:highlight w:val="yellow"/>
                <w:lang w:val="pt-B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14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ໄດ້ຮັບ</w:t>
        </w:r>
        <w:del w:id="14615" w:author="PSK" w:date="2021-08-10T15:31:00Z">
          <w:r w:rsidRPr="002C0BDB" w:rsidDel="00D8559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616" w:author="NA" w:date="2021-12-30T11:44:00Z">
                <w:rPr>
                  <w:rFonts w:eastAsia="Phetsarath OT" w:cs="DokChampa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ສໍານວນ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17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ເອກະສານ</w:t>
        </w:r>
      </w:ins>
      <w:ins w:id="14618" w:author="PSK" w:date="2021-08-10T15:32:00Z">
        <w:r w:rsidR="00D8559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1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ປະກອບ</w:t>
        </w:r>
        <w:r w:rsidR="001E641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2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</w:t>
        </w:r>
        <w:r w:rsidR="00D8559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2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ຂໍອະນຸ</w:t>
        </w:r>
      </w:ins>
      <w:ins w:id="14622" w:author="Windows User" w:date="2022-01-12T16:01:00Z">
        <w:r w:rsidR="00ED6F7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4623" w:author="NA" w:date="2021-12-27T12:38:00Z">
        <w:del w:id="14624" w:author="Documents" w:date="2022-01-11T09:10:00Z">
          <w:r w:rsidR="001E275D" w:rsidRPr="002C0BDB" w:rsidDel="003C3FA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4625" w:author="PSK" w:date="2021-08-10T15:32:00Z">
        <w:r w:rsidR="00D8559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2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ຍາດດຳເນີນທຸລະກິດ</w:t>
        </w:r>
      </w:ins>
      <w:ins w:id="14627" w:author="HP" w:date="2021-08-06T14:3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28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ຢ່າງຖືກຕ້ອງ</w:t>
        </w:r>
      </w:ins>
      <w:ins w:id="14629" w:author="PSK" w:date="2021-08-10T15:39:00Z">
        <w:r w:rsidR="0020781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63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20781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3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="0020781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63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ins w:id="14633" w:author="HP" w:date="2021-08-06T14:37:00Z">
        <w:del w:id="14634" w:author="PSK" w:date="2021-08-10T15:39:00Z">
          <w:r w:rsidRPr="002C0BDB" w:rsidDel="0020781A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635" w:author="NA" w:date="2021-12-30T11:44:00Z">
                <w:rPr>
                  <w:rFonts w:eastAsia="Phetsarath OT"/>
                  <w:sz w:val="24"/>
                  <w:szCs w:val="24"/>
                  <w:highlight w:val="yellow"/>
                  <w:lang w:val="pt-BR"/>
                </w:rPr>
              </w:rPrChange>
            </w:rPr>
            <w:delText>,</w:delText>
          </w:r>
          <w:r w:rsidRPr="002C0BDB" w:rsidDel="0020781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636" w:author="NA" w:date="2021-12-30T11:44:00Z">
                <w:rPr>
                  <w:rFonts w:eastAsia="Phetsarath OT" w:cs="Angsana New"/>
                  <w:sz w:val="24"/>
                  <w:szCs w:val="24"/>
                  <w:highlight w:val="yellow"/>
                  <w:lang w:val="pt-BR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37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ຄົບຖ້ວນ</w:t>
        </w:r>
      </w:ins>
      <w:ins w:id="14638" w:author="LENOVO" w:date="2021-12-10T08:15:00Z">
        <w:r w:rsidR="000E25B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ແລ້ວ</w:t>
        </w:r>
      </w:ins>
      <w:ins w:id="14639" w:author="HP" w:date="2021-08-06T14:37:00Z"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4640" w:author="NA" w:date="2021-12-30T11:44:00Z">
              <w:rPr>
                <w:rFonts w:eastAsia="Phetsarath OT" w:cs="Angsana New"/>
                <w:sz w:val="24"/>
                <w:szCs w:val="24"/>
                <w:highlight w:val="yellow"/>
                <w:lang w:val="pt-BR"/>
              </w:rPr>
            </w:rPrChange>
          </w:rPr>
          <w:t xml:space="preserve"> </w:t>
        </w:r>
        <w:del w:id="14641" w:author="PSK" w:date="2021-08-10T15:39:00Z">
          <w:r w:rsidRPr="002C0BDB" w:rsidDel="0020781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642" w:author="NA" w:date="2021-12-30T11:44:00Z">
                <w:rPr>
                  <w:rFonts w:eastAsia="Phetsarath OT" w:cs="DokChampa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ແລະ</w:delText>
          </w:r>
          <w:r w:rsidRPr="002C0BDB" w:rsidDel="0020781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643" w:author="NA" w:date="2021-12-30T11:44:00Z">
                <w:rPr>
                  <w:rFonts w:eastAsia="Phetsarath OT" w:cs="Angsana New"/>
                  <w:sz w:val="24"/>
                  <w:szCs w:val="24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20781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644" w:author="NA" w:date="2021-12-30T11:44:00Z">
                <w:rPr>
                  <w:rFonts w:eastAsia="Phetsarath OT" w:cs="DokChampa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ຜ່ານ</w:delText>
          </w:r>
        </w:del>
        <w:del w:id="14645" w:author="PSK" w:date="2021-08-10T15:32:00Z">
          <w:r w:rsidRPr="002C0BDB" w:rsidDel="001E6411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646" w:author="NA" w:date="2021-12-30T11:44:00Z">
                <w:rPr>
                  <w:rFonts w:eastAsia="Phetsarath OT" w:cs="Angsana New"/>
                  <w:sz w:val="24"/>
                  <w:szCs w:val="24"/>
                  <w:highlight w:val="yellow"/>
                  <w:lang w:val="pt-BR"/>
                </w:rPr>
              </w:rPrChange>
            </w:rPr>
            <w:delText xml:space="preserve"> </w:delText>
          </w:r>
        </w:del>
        <w:del w:id="14647" w:author="PSK" w:date="2021-08-10T15:39:00Z">
          <w:r w:rsidRPr="002C0BDB" w:rsidDel="0020781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648" w:author="NA" w:date="2021-12-30T11:44:00Z">
                <w:rPr>
                  <w:rFonts w:eastAsia="Phetsarath OT" w:cs="DokChampa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ການກວດກາສະຖານທີ່ແລ້ວ</w:delText>
          </w:r>
          <w:r w:rsidRPr="002C0BDB" w:rsidDel="0020781A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649" w:author="NA" w:date="2021-12-30T11:44:00Z">
                <w:rPr>
                  <w:rFonts w:eastAsia="Phetsarath OT" w:cs="Angsana New"/>
                  <w:sz w:val="24"/>
                  <w:szCs w:val="24"/>
                  <w:highlight w:val="yellow"/>
                  <w:lang w:val="pt-BR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50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ຕ້ອງພິຈາລະນາອອກໃບອະນຸຍ</w:t>
        </w:r>
        <w:r w:rsidR="0007378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າດດໍາເນີນ</w:t>
        </w:r>
        <w:del w:id="14652" w:author="LENOVO" w:date="2021-12-10T08:16:00Z">
          <w:r w:rsidRPr="002C0BDB" w:rsidDel="000E25B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653" w:author="NA" w:date="2021-12-30T11:44:00Z">
                <w:rPr>
                  <w:rFonts w:eastAsia="Phetsarath OT" w:cs="DokChampa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ກິດ</w:delText>
          </w:r>
        </w:del>
      </w:ins>
      <w:ins w:id="14654" w:author="HP" w:date="2021-08-06T14:38:00Z">
        <w:del w:id="14655" w:author="home" w:date="2021-08-09T10:29:00Z">
          <w:r w:rsidR="0007378C" w:rsidRPr="002C0BDB" w:rsidDel="00F83E4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6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ຈະການ</w:delText>
          </w:r>
        </w:del>
      </w:ins>
      <w:ins w:id="14657" w:author="home" w:date="2021-08-09T10:29:00Z">
        <w:r w:rsidR="00F83E4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5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ທຸ</w:t>
        </w:r>
      </w:ins>
      <w:ins w:id="14659" w:author="Documents" w:date="2022-01-11T11:28:00Z">
        <w:del w:id="14660" w:author="Windows User" w:date="2022-01-12T16:01:00Z">
          <w:r w:rsidR="000003E1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4661" w:author="home" w:date="2021-08-09T10:29:00Z">
        <w:r w:rsidR="00F83E4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6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ລະກິດ</w:t>
        </w:r>
      </w:ins>
      <w:ins w:id="14663" w:author="HP" w:date="2021-08-06T14:3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64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665" w:author="NA" w:date="2021-12-30T11:44:00Z">
              <w:rPr>
                <w:rFonts w:eastAsia="Phetsarath OT" w:cs="DokChampa"/>
                <w:sz w:val="24"/>
                <w:szCs w:val="24"/>
                <w:highlight w:val="yellow"/>
                <w:lang w:val="pt-B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66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ພາຍໃນ</w:t>
        </w:r>
        <w:del w:id="14667" w:author="PSK" w:date="2021-08-10T16:05:00Z">
          <w:r w:rsidRPr="002C0BDB" w:rsidDel="00AB3F2B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668" w:author="NA" w:date="2021-12-30T11:44:00Z">
                <w:rPr>
                  <w:rFonts w:eastAsia="Phetsarath OT" w:cs="DokChampa"/>
                  <w:sz w:val="24"/>
                  <w:szCs w:val="24"/>
                  <w:highlight w:val="yellow"/>
                  <w:lang w:val="pt-BR" w:bidi="lo-LA"/>
                </w:rPr>
              </w:rPrChange>
            </w:rPr>
            <w:delText xml:space="preserve"> </w:delText>
          </w:r>
          <w:r w:rsidRPr="002C0BDB" w:rsidDel="00AB3F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669" w:author="NA" w:date="2021-12-30T11:44:00Z">
                <w:rPr>
                  <w:rFonts w:eastAsia="Phetsarath OT" w:cs="DokChampa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ກຳນົດ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70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ເວລາ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671" w:author="NA" w:date="2021-12-30T11:44:00Z">
              <w:rPr>
                <w:rFonts w:eastAsia="Phetsarath OT" w:cs="DokChampa"/>
                <w:sz w:val="24"/>
                <w:szCs w:val="24"/>
                <w:highlight w:val="yellow"/>
                <w:lang w:val="pt-BR" w:bidi="lo-LA"/>
              </w:rPr>
            </w:rPrChange>
          </w:rPr>
          <w:t xml:space="preserve"> </w:t>
        </w:r>
        <w:r w:rsidR="0007378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7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ສາມສິບ</w:t>
        </w:r>
        <w:del w:id="14673" w:author="Documents" w:date="2022-01-11T09:11:00Z">
          <w:r w:rsidRPr="002C0BDB" w:rsidDel="003C3FA0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674" w:author="NA" w:date="2021-12-30T11:44:00Z">
                <w:rPr>
                  <w:rFonts w:eastAsia="Phetsarath OT" w:cs="DokChampa"/>
                  <w:sz w:val="24"/>
                  <w:szCs w:val="24"/>
                  <w:highlight w:val="yellow"/>
                  <w:lang w:val="pt-BR"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75" w:author="NA" w:date="2021-12-30T11:44:00Z">
              <w:rPr>
                <w:rFonts w:eastAsia="Phetsarath OT" w:cs="DokChampa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ວັນ</w:t>
        </w:r>
      </w:ins>
      <w:ins w:id="14676" w:author="PSK" w:date="2021-08-10T15:34:00Z">
        <w:r w:rsidR="001E6411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67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1E641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ນັບແຕ່ວັນໄດ້ຮັບເອກະສານ</w:t>
        </w:r>
        <w:r w:rsidR="001E6411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67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1E641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8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ເປັນຕົ້ນໄປ</w:t>
        </w:r>
      </w:ins>
      <w:ins w:id="14681" w:author="HP" w:date="2021-08-06T14:37:00Z"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682" w:author="NA" w:date="2021-12-30T11:44:00Z">
              <w:rPr>
                <w:rFonts w:eastAsia="Phetsarath OT" w:cs="DokChampa"/>
                <w:sz w:val="24"/>
                <w:szCs w:val="24"/>
                <w:highlight w:val="yellow"/>
                <w:lang w:val="pt-BR" w:bidi="lo-LA"/>
              </w:rPr>
            </w:rPrChange>
          </w:rPr>
          <w:t>.</w:t>
        </w:r>
      </w:ins>
    </w:p>
    <w:p w14:paraId="34B2BE57" w14:textId="28552E54" w:rsidR="00B314DE" w:rsidRPr="002C0BDB" w:rsidRDefault="00ED6F7A">
      <w:pPr>
        <w:tabs>
          <w:tab w:val="left" w:pos="1134"/>
        </w:tabs>
        <w:spacing w:after="0" w:line="340" w:lineRule="exact"/>
        <w:ind w:left="426"/>
        <w:jc w:val="both"/>
        <w:rPr>
          <w:ins w:id="14683" w:author="PSK" w:date="2021-08-10T15:44:00Z"/>
          <w:rFonts w:ascii="Phetsarath OT" w:eastAsia="Phetsarath OT" w:hAnsi="Phetsarath OT" w:cs="Phetsarath OT"/>
          <w:sz w:val="24"/>
          <w:szCs w:val="24"/>
          <w:lang w:val="fr-FR" w:bidi="lo-LA"/>
          <w:rPrChange w:id="14684" w:author="NA" w:date="2021-12-30T11:44:00Z">
            <w:rPr>
              <w:ins w:id="14685" w:author="PSK" w:date="2021-08-10T15:44:00Z"/>
              <w:rFonts w:ascii="Phetsarath OT" w:eastAsia="Phetsarath OT" w:hAnsi="Phetsarath OT" w:cs="Phetsarath OT"/>
              <w:color w:val="000000"/>
              <w:sz w:val="24"/>
              <w:szCs w:val="24"/>
              <w:lang w:val="fr-FR" w:bidi="lo-LA"/>
            </w:rPr>
          </w:rPrChange>
        </w:rPr>
        <w:pPrChange w:id="14686" w:author="Windows User" w:date="2022-01-12T16:00:00Z">
          <w:pPr>
            <w:ind w:left="567" w:firstLine="567"/>
            <w:contextualSpacing/>
            <w:jc w:val="both"/>
          </w:pPr>
        </w:pPrChange>
      </w:pPr>
      <w:ins w:id="14687" w:author="Windows User" w:date="2022-01-12T16:00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 xml:space="preserve">                 </w:t>
        </w:r>
      </w:ins>
      <w:ins w:id="14688" w:author="HP" w:date="2021-08-06T14:37:00Z">
        <w:del w:id="14689" w:author="Windows User" w:date="2022-01-12T16:00:00Z">
          <w:r w:rsidR="00B314DE" w:rsidRPr="002C0BDB" w:rsidDel="00ED6F7A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69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val="pt-BR"/>
                </w:rPr>
              </w:rPrChange>
            </w:rPr>
            <w:delText>​</w:delText>
          </w:r>
        </w:del>
      </w:ins>
      <w:ins w:id="14691" w:author="Documents" w:date="2022-01-06T10:17:00Z">
        <w:del w:id="14692" w:author="Windows User" w:date="2022-01-12T16:00:00Z">
          <w:r w:rsidR="007B193C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14693" w:author="PSK" w:date="2021-08-10T15:42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69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val="fr-FR" w:bidi="lo-LA"/>
              </w:rPr>
            </w:rPrChange>
          </w:rPr>
          <w:t>ໃນ</w:t>
        </w:r>
      </w:ins>
      <w:ins w:id="14695" w:author="HP" w:date="2021-08-06T14:37:00Z"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6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ກໍລະນີ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6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​​</w:t>
        </w:r>
      </w:ins>
      <w:ins w:id="14698" w:author="PSK" w:date="2021-08-10T15:33:00Z">
        <w:r w:rsidR="001E6411"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1469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val="fr-FR" w:bidi="lo-LA"/>
              </w:rPr>
            </w:rPrChange>
          </w:rPr>
          <w:t xml:space="preserve"> </w:t>
        </w:r>
      </w:ins>
      <w:ins w:id="14700" w:author="HP" w:date="2021-08-06T14:37:00Z"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ບໍ່ສາມາດອອກໃບອະນຸຍາດດ</w:t>
        </w:r>
      </w:ins>
      <w:ins w:id="14702" w:author="LENOVO" w:date="2021-12-10T08:15:00Z">
        <w:r w:rsidR="000E25B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ໍາ</w:t>
        </w:r>
      </w:ins>
      <w:ins w:id="14703" w:author="HP" w:date="2021-08-06T14:37:00Z">
        <w:del w:id="14704" w:author="LENOVO" w:date="2021-12-10T08:15:00Z">
          <w:r w:rsidR="00B314DE" w:rsidRPr="002C0BDB" w:rsidDel="000E25B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ຳ</w:delText>
          </w:r>
        </w:del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ເນີນ</w:t>
        </w:r>
        <w:del w:id="14707" w:author="home" w:date="2021-08-09T10:29:00Z">
          <w:r w:rsidR="00B314DE" w:rsidRPr="002C0BDB" w:rsidDel="00F83E4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ກິດ</w:delText>
          </w:r>
        </w:del>
      </w:ins>
      <w:ins w:id="14709" w:author="home" w:date="2021-08-09T10:29:00Z">
        <w:r w:rsidR="00F83E4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1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ທຸລະກິດ</w:t>
        </w:r>
      </w:ins>
      <w:ins w:id="14711" w:author="HP" w:date="2021-08-06T14:38:00Z">
        <w:del w:id="14712" w:author="home" w:date="2021-08-09T10:29:00Z">
          <w:r w:rsidR="0007378C" w:rsidRPr="002C0BDB" w:rsidDel="00F83E4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1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ຈະ</w:delText>
          </w:r>
        </w:del>
        <w:del w:id="14714" w:author="home" w:date="2021-08-09T10:30:00Z">
          <w:r w:rsidR="0007378C" w:rsidRPr="002C0BDB" w:rsidDel="00F83E4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ກ</w:delText>
          </w:r>
        </w:del>
      </w:ins>
      <w:ins w:id="14716" w:author="HP" w:date="2021-08-06T14:39:00Z">
        <w:del w:id="14717" w:author="home" w:date="2021-08-09T10:30:00Z">
          <w:r w:rsidR="0007378C" w:rsidRPr="002C0BDB" w:rsidDel="00F83E4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ານ</w:delText>
          </w:r>
        </w:del>
      </w:ins>
      <w:ins w:id="14719" w:author="HP" w:date="2021-08-06T14:37:00Z"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ໂທລະຄົມມະນາຄົມໄດ້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47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 xml:space="preserve"> </w:t>
        </w:r>
      </w:ins>
      <w:ins w:id="14722" w:author="LENOVO" w:date="2021-12-10T08:15:00Z">
        <w:r w:rsidR="000E25B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ກໍ</w:t>
        </w:r>
      </w:ins>
      <w:ins w:id="14723" w:author="HP" w:date="2021-08-06T14:37:00Z">
        <w:del w:id="14724" w:author="PSK" w:date="2021-08-10T15:42:00Z">
          <w:r w:rsidR="00B314DE"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2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ຕາມກໍານົດເວລາດັ່ງກ່າວ</w:delText>
          </w:r>
        </w:del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ຕ້ອງແຈ້ງ</w:t>
        </w:r>
      </w:ins>
      <w:ins w:id="14727" w:author="Windows User" w:date="2022-01-12T16:01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4728" w:author="HP" w:date="2021-08-06T14:37:00Z">
        <w:del w:id="14729" w:author="Windows User" w:date="2022-01-12T16:01:00Z">
          <w:r w:rsidR="00B314DE" w:rsidRPr="002C0BDB" w:rsidDel="00ED6F7A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7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val="pt-BR"/>
                </w:rPr>
              </w:rPrChange>
            </w:rPr>
            <w:delText>​</w:delText>
          </w:r>
        </w:del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ເຫ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ດຜົນ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ຢ່າງ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ເປັນ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ລາຍ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ລັກ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4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ອັກສອນ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ໃຫ້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ຜູ້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ຂໍອະນຸຍາດ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</w:t>
        </w:r>
        <w:r w:rsidR="00B314D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pt-BR" w:bidi="lo-LA"/>
              </w:rPr>
            </w:rPrChange>
          </w:rPr>
          <w:t>ຊາບ</w:t>
        </w:r>
        <w:r w:rsidR="00B314DE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7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pt-BR"/>
              </w:rPr>
            </w:rPrChange>
          </w:rPr>
          <w:t>​.</w:t>
        </w:r>
      </w:ins>
    </w:p>
    <w:p w14:paraId="2F0EF2D9" w14:textId="3B42F1BB" w:rsidR="009D7BAC" w:rsidRPr="002C0BDB" w:rsidRDefault="00ED6F7A">
      <w:pPr>
        <w:tabs>
          <w:tab w:val="left" w:pos="2127"/>
        </w:tabs>
        <w:spacing w:after="0" w:line="340" w:lineRule="exact"/>
        <w:ind w:left="426"/>
        <w:jc w:val="both"/>
        <w:rPr>
          <w:ins w:id="14753" w:author="HP" w:date="2021-08-06T14:37:00Z"/>
          <w:rFonts w:ascii="Phetsarath OT" w:eastAsia="Phetsarath OT" w:hAnsi="Phetsarath OT" w:cs="Phetsarath OT"/>
          <w:sz w:val="24"/>
          <w:szCs w:val="24"/>
          <w:lang w:val="fr-FR" w:bidi="lo-LA"/>
          <w:rPrChange w:id="14754" w:author="NA" w:date="2021-12-30T11:44:00Z">
            <w:rPr>
              <w:ins w:id="14755" w:author="HP" w:date="2021-08-06T14:37:00Z"/>
              <w:rFonts w:ascii="Phetsarath OT" w:eastAsia="Phetsarath OT" w:hAnsi="Phetsarath OT" w:cs="Phetsarath OT"/>
              <w:sz w:val="24"/>
              <w:szCs w:val="24"/>
              <w:highlight w:val="yellow"/>
              <w:lang w:val="pt-BR"/>
            </w:rPr>
          </w:rPrChange>
        </w:rPr>
        <w:pPrChange w:id="14756" w:author="Windows User" w:date="2022-01-12T16:01:00Z">
          <w:pPr>
            <w:ind w:left="567" w:firstLine="567"/>
            <w:contextualSpacing/>
            <w:jc w:val="both"/>
          </w:pPr>
        </w:pPrChange>
      </w:pPr>
      <w:ins w:id="14757" w:author="Windows User" w:date="2022-01-12T16:01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 xml:space="preserve">                  </w:t>
        </w:r>
      </w:ins>
      <w:ins w:id="14758" w:author="Documents" w:date="2022-01-06T10:17:00Z">
        <w:del w:id="14759" w:author="Windows User" w:date="2022-01-12T16:01:00Z">
          <w:r w:rsidR="007B193C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 xml:space="preserve">   </w:delText>
          </w:r>
        </w:del>
      </w:ins>
      <w:ins w:id="14760" w:author="PSK" w:date="2021-08-10T15:44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ກະຊວງເຕັກໂນໂລຊີ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ແລະ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ການສື່ສານ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ເປັນຜູ້ກຳນົດ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ຂັ້ນຕອນ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76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76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6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ເງື່ອນໄຂລະອຽດ</w:t>
        </w:r>
      </w:ins>
      <w:ins w:id="14766" w:author="HP" w:date="2021-10-28T15:15:00Z">
        <w:r w:rsidR="00724D1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ກ່ຽວກັບ</w:t>
        </w:r>
      </w:ins>
      <w:ins w:id="14767" w:author="PSK" w:date="2021-08-10T15:44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6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ການອະນຸຍາດດຳເນີນທຸລະກິດໂທລະຄົມມະນາຄົມ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76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77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ແຕ່ລະກິດຈະການ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77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>.</w:t>
        </w:r>
      </w:ins>
    </w:p>
    <w:p w14:paraId="45398100" w14:textId="2A6F2330" w:rsidR="005021FC" w:rsidRPr="002C0BDB" w:rsidDel="009D7BAC" w:rsidRDefault="00BE2455">
      <w:pPr>
        <w:spacing w:after="0" w:line="340" w:lineRule="exact"/>
        <w:jc w:val="thaiDistribute"/>
        <w:rPr>
          <w:ins w:id="14772" w:author="HP" w:date="2021-08-06T14:37:00Z"/>
          <w:del w:id="14773" w:author="PSK" w:date="2021-08-10T15:43:00Z"/>
          <w:rFonts w:ascii="Phetsarath OT" w:eastAsia="Phetsarath OT" w:hAnsi="Phetsarath OT" w:cs="Phetsarath OT"/>
          <w:sz w:val="24"/>
          <w:szCs w:val="24"/>
          <w:lang w:val="fr-FR" w:bidi="lo-LA"/>
          <w:rPrChange w:id="14774" w:author="NA" w:date="2021-12-30T11:44:00Z">
            <w:rPr>
              <w:ins w:id="14775" w:author="HP" w:date="2021-08-06T14:37:00Z"/>
              <w:del w:id="14776" w:author="PSK" w:date="2021-08-10T15:43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14777" w:author="Windows User" w:date="2022-01-12T16:02:00Z">
          <w:pPr>
            <w:ind w:left="567" w:firstLine="567"/>
            <w:contextualSpacing/>
            <w:jc w:val="both"/>
          </w:pPr>
        </w:pPrChange>
      </w:pPr>
      <w:ins w:id="14778" w:author="HP" w:date="2021-08-06T14:37:00Z">
        <w:del w:id="14779" w:author="PSK" w:date="2021-08-10T15:42:00Z">
          <w:r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8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ກະຊວງເຕັ</w:delText>
          </w:r>
          <w:r w:rsidR="00B314DE"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ກໂນໂລຊີ</w:delText>
          </w:r>
          <w:r w:rsidR="00B314DE" w:rsidRPr="002C0BDB" w:rsidDel="009D7B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7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314DE"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="00B314DE" w:rsidRPr="002C0BDB" w:rsidDel="009D7B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7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314DE"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ການສື່ສານ</w:delText>
          </w:r>
          <w:r w:rsidR="00B314DE" w:rsidRPr="002C0BDB" w:rsidDel="009D7BA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7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B314DE"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ເປັນຜູ້ກໍານົດແບບພິມໃບອະນຸຍາດ</w:delText>
          </w:r>
          <w:r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8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ດໍາເນີນ</w:delText>
          </w:r>
        </w:del>
      </w:ins>
      <w:ins w:id="14789" w:author="HP" w:date="2021-08-08T15:09:00Z">
        <w:del w:id="14790" w:author="PSK" w:date="2021-08-10T15:42:00Z">
          <w:r w:rsidR="003B3DE0"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9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ທຸລະ</w:delText>
          </w:r>
        </w:del>
      </w:ins>
      <w:ins w:id="14792" w:author="HP" w:date="2021-08-06T14:37:00Z">
        <w:del w:id="14793" w:author="PSK" w:date="2021-08-10T15:42:00Z">
          <w:r w:rsidR="00B314DE"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7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ກິດໂທລະຄົມມະນາຄົມ</w:delText>
          </w:r>
          <w:r w:rsidR="00B314DE" w:rsidRPr="002C0BDB" w:rsidDel="009D7BA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7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>.</w:delText>
          </w:r>
        </w:del>
      </w:ins>
    </w:p>
    <w:p w14:paraId="420CCA75" w14:textId="7CE0FDF2" w:rsidR="00320684" w:rsidRPr="002C0BDB" w:rsidDel="00B314DE" w:rsidRDefault="00320684">
      <w:pPr>
        <w:spacing w:after="0" w:line="340" w:lineRule="exact"/>
        <w:jc w:val="thaiDistribute"/>
        <w:rPr>
          <w:ins w:id="14796" w:author="PSK" w:date="2021-08-06T12:41:00Z"/>
          <w:del w:id="14797" w:author="HP" w:date="2021-08-06T14:37:00Z"/>
          <w:rFonts w:ascii="Phetsarath OT" w:eastAsia="Phetsarath OT" w:hAnsi="Phetsarath OT" w:cs="Phetsarath OT"/>
          <w:sz w:val="24"/>
          <w:szCs w:val="24"/>
          <w:lang w:val="fr-FR" w:bidi="lo-LA"/>
        </w:rPr>
        <w:pPrChange w:id="14798" w:author="Windows User" w:date="2022-01-12T16:02:00Z">
          <w:pPr>
            <w:spacing w:after="0" w:line="340" w:lineRule="exact"/>
            <w:ind w:firstLine="360"/>
            <w:jc w:val="thaiDistribute"/>
          </w:pPr>
        </w:pPrChange>
      </w:pPr>
      <w:ins w:id="14799" w:author="PSK" w:date="2021-08-06T12:41:00Z">
        <w:del w:id="14800" w:author="HP" w:date="2021-08-06T14:37:00Z">
          <w:r w:rsidRPr="002C0BDB" w:rsidDel="00B314DE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80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fr-FR" w:bidi="lo-LA"/>
                </w:rPr>
              </w:rPrChange>
            </w:rPr>
            <w:delText>ອາຍຸໃບອະນຸຍາດດຳເນີນກິດຈະການ</w:delText>
          </w:r>
        </w:del>
      </w:ins>
    </w:p>
    <w:p w14:paraId="7FBFB8BA" w14:textId="77777777" w:rsidR="00320684" w:rsidRPr="002C0BDB" w:rsidRDefault="00320684">
      <w:pPr>
        <w:spacing w:after="0" w:line="340" w:lineRule="exact"/>
        <w:jc w:val="thaiDistribute"/>
        <w:rPr>
          <w:ins w:id="14802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</w:rPr>
        <w:pPrChange w:id="14803" w:author="Windows User" w:date="2022-01-12T16:02:00Z">
          <w:pPr>
            <w:spacing w:after="0" w:line="340" w:lineRule="exact"/>
            <w:ind w:left="720" w:firstLine="720"/>
            <w:jc w:val="thaiDistribute"/>
          </w:pPr>
        </w:pPrChange>
      </w:pPr>
    </w:p>
    <w:p w14:paraId="04A5B146" w14:textId="2F5E2F0E" w:rsidR="009D7BAC" w:rsidRPr="002C0BDB" w:rsidRDefault="00942FEE">
      <w:pPr>
        <w:pStyle w:val="Heading3"/>
        <w:tabs>
          <w:tab w:val="left" w:pos="1418"/>
          <w:tab w:val="left" w:pos="1843"/>
        </w:tabs>
        <w:spacing w:before="0" w:line="340" w:lineRule="exact"/>
        <w:rPr>
          <w:ins w:id="14804" w:author="PSK" w:date="2021-08-10T15:43:00Z"/>
          <w:rFonts w:ascii="Phetsarath OT" w:eastAsia="Phetsarath OT" w:hAnsi="Phetsarath OT" w:cs="Phetsarath OT"/>
          <w:sz w:val="24"/>
          <w:szCs w:val="24"/>
          <w:lang w:val="fr-FR"/>
          <w:rPrChange w:id="14805" w:author="NA" w:date="2021-12-30T11:44:00Z">
            <w:rPr>
              <w:ins w:id="14806" w:author="PSK" w:date="2021-08-10T15:43:00Z"/>
              <w:lang w:bidi="lo-LA"/>
            </w:rPr>
          </w:rPrChange>
        </w:rPr>
        <w:pPrChange w:id="14807" w:author="NA" w:date="2021-12-27T12:49:00Z">
          <w:pPr>
            <w:spacing w:after="0" w:line="340" w:lineRule="exact"/>
            <w:ind w:left="425" w:firstLine="624"/>
            <w:jc w:val="thaiDistribute"/>
          </w:pPr>
        </w:pPrChange>
      </w:pPr>
      <w:ins w:id="14808" w:author="NA" w:date="2021-12-27T12:49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  <w:del w:id="14809" w:author="Windows User" w:date="2022-01-12T16:01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>32</w:t>
        </w:r>
        <w:del w:id="14810" w:author="Windows User" w:date="2022-01-12T16:01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</w:ins>
      <w:ins w:id="14811" w:author="PSK" w:date="2021-08-06T12:41:00Z"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</w:rPr>
          <w:t>(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ໃໝ່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t>)</w:t>
        </w:r>
      </w:ins>
      <w:ins w:id="14812" w:author="NA" w:date="2021-12-27T12:49:00Z"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 </w:t>
        </w:r>
      </w:ins>
      <w:ins w:id="14813" w:author="PSK" w:date="2021-08-06T12:41:00Z">
        <w:del w:id="14814" w:author="NA" w:date="2021-12-27T12:49:00Z">
          <w:r w:rsidR="00320684" w:rsidRPr="002C0BDB" w:rsidDel="00942FEE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</w:rPr>
            <w:delText xml:space="preserve"> </w:delText>
          </w:r>
        </w:del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4815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u w:val="single"/>
                <w:cs/>
                <w:lang w:bidi="lo-LA"/>
              </w:rPr>
            </w:rPrChange>
          </w:rPr>
          <w:t>ອາຍຸໃບອະນຸຍາດ</w:t>
        </w:r>
      </w:ins>
    </w:p>
    <w:p w14:paraId="7F37BB33" w14:textId="4DE655F2" w:rsidR="009D7BAC" w:rsidRPr="002C0BDB" w:rsidRDefault="00ED6F7A">
      <w:pPr>
        <w:spacing w:after="0" w:line="240" w:lineRule="auto"/>
        <w:ind w:left="426"/>
        <w:jc w:val="both"/>
        <w:rPr>
          <w:ins w:id="14816" w:author="PSK" w:date="2021-08-10T15:47:00Z"/>
          <w:rFonts w:ascii="Phetsarath OT" w:eastAsia="Phetsarath OT" w:hAnsi="Phetsarath OT" w:cs="Phetsarath OT"/>
          <w:sz w:val="24"/>
          <w:szCs w:val="24"/>
          <w:lang w:val="fr-FR" w:bidi="lo-LA"/>
          <w:rPrChange w:id="14817" w:author="NA" w:date="2021-12-30T11:44:00Z">
            <w:rPr>
              <w:ins w:id="14818" w:author="PSK" w:date="2021-08-10T15:47:00Z"/>
              <w:rFonts w:ascii="Phetsarath OT" w:eastAsia="Phetsarath OT" w:hAnsi="Phetsarath OT" w:cs="Phetsarath OT"/>
              <w:sz w:val="24"/>
              <w:szCs w:val="24"/>
              <w:highlight w:val="yellow"/>
              <w:lang w:val="pt-BR"/>
            </w:rPr>
          </w:rPrChange>
        </w:rPr>
        <w:pPrChange w:id="14819" w:author="Windows User" w:date="2022-01-12T16:01:00Z">
          <w:pPr>
            <w:spacing w:line="240" w:lineRule="auto"/>
            <w:ind w:left="567" w:firstLine="567"/>
            <w:jc w:val="thaiDistribute"/>
          </w:pPr>
        </w:pPrChange>
      </w:pPr>
      <w:ins w:id="14820" w:author="Windows User" w:date="2022-01-12T16:01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             </w:t>
        </w:r>
      </w:ins>
      <w:ins w:id="14821" w:author="Documents" w:date="2022-01-06T10:18:00Z">
        <w:del w:id="14822" w:author="Windows User" w:date="2022-01-12T16:01:00Z">
          <w:r w:rsidR="007B193C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4823" w:author="PSK" w:date="2021-08-10T15:43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ໃບອະນຸຍາດຂອງການດຳເນີນ</w:t>
        </w:r>
      </w:ins>
      <w:ins w:id="14825" w:author="PSK" w:date="2021-08-10T15:49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2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ທຸລະກິດ</w:t>
        </w:r>
      </w:ins>
      <w:ins w:id="14827" w:author="PSK" w:date="2021-08-10T15:43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ໂທລະຄົມມະນາຄົມ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82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3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ມີອາຍຸ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83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3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ໜຶ່ງ</w:t>
        </w:r>
        <w:del w:id="14833" w:author="LENOVO" w:date="2021-09-28T15:06:00Z">
          <w:r w:rsidR="009D7BAC" w:rsidRPr="002C0BDB" w:rsidDel="00ED4A85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83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</w:del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ປີ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83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3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ແລະ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83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3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t>ສາມາດຕໍ່ໄດ້</w:t>
        </w:r>
      </w:ins>
      <w:ins w:id="14840" w:author="PSK" w:date="2021-08-10T15:50:00Z"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84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>.</w:t>
        </w:r>
      </w:ins>
    </w:p>
    <w:p w14:paraId="73BB9B0A" w14:textId="187C0580" w:rsidR="009D7BAC" w:rsidRPr="002C0BDB" w:rsidRDefault="00ED6F7A">
      <w:pPr>
        <w:tabs>
          <w:tab w:val="left" w:pos="2127"/>
        </w:tabs>
        <w:spacing w:after="0" w:line="240" w:lineRule="auto"/>
        <w:ind w:left="426"/>
        <w:jc w:val="both"/>
        <w:rPr>
          <w:ins w:id="14842" w:author="PSK" w:date="2021-08-10T15:43:00Z"/>
          <w:rFonts w:ascii="Phetsarath OT" w:eastAsia="Phetsarath OT" w:hAnsi="Phetsarath OT" w:cs="Phetsarath OT"/>
          <w:sz w:val="24"/>
          <w:szCs w:val="24"/>
          <w:lang w:val="pt-BR" w:bidi="lo-LA"/>
          <w:rPrChange w:id="14843" w:author="NA" w:date="2021-12-30T11:44:00Z">
            <w:rPr>
              <w:ins w:id="14844" w:author="PSK" w:date="2021-08-10T15:43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4845" w:author="Windows User" w:date="2022-01-12T16:02:00Z">
          <w:pPr>
            <w:spacing w:after="0" w:line="340" w:lineRule="exact"/>
            <w:ind w:left="425" w:firstLine="624"/>
            <w:jc w:val="thaiDistribute"/>
          </w:pPr>
        </w:pPrChange>
      </w:pPr>
      <w:ins w:id="14846" w:author="Windows User" w:date="2022-01-12T16:02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 xml:space="preserve">                  </w:t>
        </w:r>
      </w:ins>
      <w:ins w:id="14847" w:author="Documents" w:date="2022-01-06T10:18:00Z">
        <w:del w:id="14848" w:author="Windows User" w:date="2022-01-12T16:02:00Z">
          <w:r w:rsidR="007B193C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4849" w:author="Documents" w:date="2022-01-11T09:10:00Z">
        <w:del w:id="14850" w:author="Windows User" w:date="2022-01-12T16:02:00Z">
          <w:r w:rsidR="003C3FA0" w:rsidRPr="003C3FA0" w:rsidDel="00ED6F7A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851" w:author="Documents" w:date="2022-01-11T09:11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 </w:delText>
          </w:r>
        </w:del>
      </w:ins>
      <w:ins w:id="14852" w:author="PSK" w:date="2021-08-10T15:47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5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cs/>
                <w:lang w:bidi="lo-LA"/>
              </w:rPr>
            </w:rPrChange>
          </w:rPr>
          <w:t>ການຕໍ່ໃບອະນຸຍາດ</w:t>
        </w:r>
      </w:ins>
      <w:ins w:id="14854" w:author="PSK" w:date="2021-08-10T15:52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5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ດຳເນີນ</w:t>
        </w:r>
      </w:ins>
      <w:ins w:id="14856" w:author="PSK" w:date="2021-08-10T15:51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5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ທຸລະກິດ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85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ins w:id="14859" w:author="PSK" w:date="2021-08-10T15:47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6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cs/>
                <w:lang w:bidi="lo-LA"/>
              </w:rPr>
            </w:rPrChange>
          </w:rPr>
          <w:t>ຕ້ອງດຳເນີນ</w:t>
        </w:r>
      </w:ins>
      <w:ins w:id="14861" w:author="PSK" w:date="2021-08-10T15:50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6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ກ່ອນ</w:t>
        </w:r>
      </w:ins>
      <w:ins w:id="14863" w:author="PSK" w:date="2021-08-10T15:47:00Z">
        <w:r w:rsidR="009D7BAC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86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lang w:bidi="lo-LA"/>
              </w:rPr>
            </w:rPrChange>
          </w:rPr>
          <w:t xml:space="preserve"> </w:t>
        </w:r>
      </w:ins>
      <w:ins w:id="14865" w:author="PSK" w:date="2021-08-10T15:48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6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cs/>
                <w:lang w:bidi="lo-LA"/>
              </w:rPr>
            </w:rPrChange>
          </w:rPr>
          <w:t>ສາມ</w:t>
        </w:r>
      </w:ins>
      <w:ins w:id="14867" w:author="PSK" w:date="2021-08-10T15:47:00Z"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6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cs/>
                <w:lang w:bidi="lo-LA"/>
              </w:rPr>
            </w:rPrChange>
          </w:rPr>
          <w:t>ສິບວັນ</w:t>
        </w:r>
      </w:ins>
      <w:ins w:id="14869" w:author="HP" w:date="2021-10-28T15:18:00Z">
        <w:r w:rsidR="00724D17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4870" w:author="HP" w:date="2021-09-15T11:12:00Z">
        <w:del w:id="14871" w:author="HP [2]" w:date="2021-10-29T14:14:00Z">
          <w:r w:rsidR="000E5F6B" w:rsidRPr="002C0BDB" w:rsidDel="00584A6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87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ລັດຖະການ</w:delText>
          </w:r>
        </w:del>
      </w:ins>
      <w:ins w:id="14873" w:author="PSK" w:date="2021-08-10T15:47:00Z">
        <w:del w:id="14874" w:author="HP [2]" w:date="2021-10-29T14:14:00Z">
          <w:r w:rsidR="009D7BAC" w:rsidRPr="002C0BDB" w:rsidDel="00584A6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87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</w:ins>
      <w:ins w:id="14876" w:author="PSK" w:date="2021-08-10T15:52:00Z">
        <w:r w:rsidR="004B702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7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ກ່ອນວັນໝົດອາຍຸ</w:t>
        </w:r>
      </w:ins>
      <w:ins w:id="14878" w:author="PSK" w:date="2021-08-10T15:47:00Z">
        <w:r w:rsidR="009D7BAC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87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lang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8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cs/>
                <w:lang w:bidi="lo-LA"/>
              </w:rPr>
            </w:rPrChange>
          </w:rPr>
          <w:t>ແລະ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88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lang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8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cs/>
                <w:lang w:bidi="lo-LA"/>
              </w:rPr>
            </w:rPrChange>
          </w:rPr>
          <w:t>ຕ້ອງປະກອບເອກະສານ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88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lang w:val="fr-FR" w:bidi="lo-LA"/>
              </w:rPr>
            </w:rPrChange>
          </w:rPr>
          <w:t xml:space="preserve"> </w:t>
        </w:r>
        <w:r w:rsidR="009D7BA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cs/>
                <w:lang w:bidi="lo-LA"/>
              </w:rPr>
            </w:rPrChange>
          </w:rPr>
          <w:t>ດັ່ງນີ້</w:t>
        </w:r>
        <w:r w:rsidR="009D7BAC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88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lang w:bidi="lo-LA"/>
              </w:rPr>
            </w:rPrChange>
          </w:rPr>
          <w:t>:</w:t>
        </w:r>
      </w:ins>
    </w:p>
    <w:p w14:paraId="178EC6AC" w14:textId="77777777" w:rsidR="004B7023" w:rsidRPr="002C0BDB" w:rsidRDefault="00F83E4C">
      <w:pPr>
        <w:pStyle w:val="ListParagraph"/>
        <w:numPr>
          <w:ilvl w:val="6"/>
          <w:numId w:val="16"/>
        </w:numPr>
        <w:tabs>
          <w:tab w:val="left" w:pos="2410"/>
          <w:tab w:val="left" w:pos="2552"/>
        </w:tabs>
        <w:spacing w:after="0" w:line="240" w:lineRule="auto"/>
        <w:ind w:left="1418" w:firstLine="850"/>
        <w:jc w:val="both"/>
        <w:rPr>
          <w:ins w:id="14886" w:author="PSK" w:date="2021-08-10T15:54:00Z"/>
          <w:rFonts w:ascii="Phetsarath OT" w:eastAsia="Phetsarath OT" w:hAnsi="Phetsarath OT" w:cs="Phetsarath OT"/>
          <w:sz w:val="24"/>
          <w:szCs w:val="24"/>
          <w:lang w:val="fr-FR" w:bidi="lo-LA"/>
        </w:rPr>
        <w:pPrChange w:id="14887" w:author="Documents" w:date="2022-01-11T09:12:00Z">
          <w:pPr>
            <w:pStyle w:val="ListParagraph"/>
            <w:numPr>
              <w:numId w:val="16"/>
            </w:numPr>
            <w:spacing w:after="0" w:line="340" w:lineRule="exact"/>
            <w:ind w:left="2062" w:hanging="360"/>
          </w:pPr>
        </w:pPrChange>
      </w:pPr>
      <w:ins w:id="14888" w:author="home" w:date="2021-08-09T10:31:00Z">
        <w:del w:id="14889" w:author="PSK" w:date="2021-08-10T15:47:00Z">
          <w:r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8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ທຸລະກິດ</w:delText>
          </w:r>
        </w:del>
      </w:ins>
      <w:ins w:id="14891" w:author="HP" w:date="2021-08-06T14:40:00Z">
        <w:del w:id="14892" w:author="PSK" w:date="2021-08-10T15:47:00Z">
          <w:r w:rsidR="0007378C"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89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ຈະການ</w:delText>
          </w:r>
        </w:del>
      </w:ins>
      <w:ins w:id="14894" w:author="HP" w:date="2021-08-06T14:41:00Z">
        <w:del w:id="14895" w:author="PSK" w:date="2021-08-10T15:50:00Z">
          <w:r w:rsidR="0007378C" w:rsidRPr="002C0BDB" w:rsidDel="009D7BA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89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</w:delText>
          </w:r>
        </w:del>
        <w:r w:rsidR="0007378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8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ຄຳຮ້ອງ</w:t>
        </w:r>
      </w:ins>
      <w:ins w:id="14898" w:author="PSK" w:date="2021-08-06T12:41:00Z">
        <w:del w:id="14899" w:author="HP" w:date="2021-08-06T14:41:00Z">
          <w:r w:rsidR="00320684" w:rsidRPr="002C0BDB" w:rsidDel="0007378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9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ໜັງສືສະເໜີ</w:delText>
          </w:r>
        </w:del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49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533A64C6" w14:textId="68EBB825" w:rsidR="004B7023" w:rsidRPr="002C0BDB" w:rsidRDefault="004B7023">
      <w:pPr>
        <w:pStyle w:val="ListParagraph"/>
        <w:numPr>
          <w:ilvl w:val="6"/>
          <w:numId w:val="16"/>
        </w:numPr>
        <w:tabs>
          <w:tab w:val="left" w:pos="2410"/>
          <w:tab w:val="left" w:pos="2552"/>
        </w:tabs>
        <w:spacing w:after="0" w:line="240" w:lineRule="auto"/>
        <w:ind w:left="1418" w:firstLine="850"/>
        <w:jc w:val="both"/>
        <w:rPr>
          <w:ins w:id="14902" w:author="PSK" w:date="2021-08-10T15:53:00Z"/>
          <w:rFonts w:ascii="Phetsarath OT" w:eastAsia="Phetsarath OT" w:hAnsi="Phetsarath OT" w:cs="Phetsarath OT"/>
          <w:sz w:val="24"/>
          <w:szCs w:val="24"/>
          <w:lang w:val="fr-FR" w:bidi="lo-LA"/>
          <w:rPrChange w:id="14903" w:author="NA" w:date="2021-12-30T11:44:00Z">
            <w:rPr>
              <w:ins w:id="14904" w:author="PSK" w:date="2021-08-10T15:53:00Z"/>
              <w:lang w:val="fr-FR" w:bidi="lo-LA"/>
            </w:rPr>
          </w:rPrChange>
        </w:rPr>
        <w:pPrChange w:id="14905" w:author="Documents" w:date="2022-01-11T09:13:00Z">
          <w:pPr>
            <w:pStyle w:val="ListParagraph"/>
            <w:numPr>
              <w:numId w:val="16"/>
            </w:numPr>
            <w:spacing w:after="0" w:line="340" w:lineRule="exact"/>
            <w:ind w:left="2062" w:hanging="360"/>
          </w:pPr>
        </w:pPrChange>
      </w:pPr>
      <w:ins w:id="14906" w:author="PSK" w:date="2021-08-10T15:53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907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ສຳເນົາ</w:t>
        </w:r>
      </w:ins>
      <w:ins w:id="14908" w:author="Windows User" w:date="2022-01-12T16:02:00Z">
        <w:r w:rsidR="00ED6F7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ຖ່າຍ</w:t>
        </w:r>
      </w:ins>
      <w:ins w:id="14909" w:author="PSK" w:date="2021-08-10T15:53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910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ໃບອະນຸຍາດລົງທຶນ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911" w:author="NA" w:date="2021-12-30T11:44:00Z">
              <w:rPr>
                <w:rFonts w:ascii="DokChampa" w:hAnsi="DokChampa" w:cs="DokChampa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912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913" w:author="NA" w:date="2021-12-30T11:44:00Z">
              <w:rPr>
                <w:rFonts w:ascii="DokChampa" w:hAnsi="DokChampa" w:cs="DokChampa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4914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ໃບທະບຽນວິສາຫະກິດ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915" w:author="NA" w:date="2021-12-30T11:44:00Z">
              <w:rPr>
                <w:lang w:bidi="lo-LA"/>
              </w:rPr>
            </w:rPrChange>
          </w:rPr>
          <w:t>;</w:t>
        </w:r>
      </w:ins>
    </w:p>
    <w:p w14:paraId="792673EE" w14:textId="36044992" w:rsidR="004B7023" w:rsidRPr="002C0BDB" w:rsidRDefault="004B7023">
      <w:pPr>
        <w:pStyle w:val="ListParagraph"/>
        <w:numPr>
          <w:ilvl w:val="6"/>
          <w:numId w:val="16"/>
        </w:numPr>
        <w:tabs>
          <w:tab w:val="left" w:pos="2410"/>
          <w:tab w:val="left" w:pos="2552"/>
        </w:tabs>
        <w:spacing w:after="0" w:line="240" w:lineRule="auto"/>
        <w:ind w:left="1418" w:firstLine="850"/>
        <w:jc w:val="both"/>
        <w:rPr>
          <w:ins w:id="14916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4917" w:author="NA" w:date="2021-12-30T11:44:00Z">
            <w:rPr>
              <w:ins w:id="14918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919" w:author="Documents" w:date="2022-01-11T09:13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  <w:ins w:id="14920" w:author="PSK" w:date="2021-08-10T15:5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ສຳເນົາ</w:t>
        </w:r>
      </w:ins>
      <w:ins w:id="14921" w:author="Windows User" w:date="2022-01-12T16:02:00Z">
        <w:r w:rsidR="00ED6F7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ຖ່າຍ</w:t>
        </w:r>
      </w:ins>
      <w:ins w:id="14922" w:author="PSK" w:date="2021-08-10T15:5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ໃບອະນຸຍາດດໍາເນີນທຸລະກິດ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;</w:t>
        </w:r>
      </w:ins>
    </w:p>
    <w:p w14:paraId="75C9E61B" w14:textId="67EB5CC8" w:rsidR="00320684" w:rsidRPr="002C0BDB" w:rsidDel="004B7023" w:rsidRDefault="00320684">
      <w:pPr>
        <w:pStyle w:val="ListParagraph"/>
        <w:numPr>
          <w:ilvl w:val="6"/>
          <w:numId w:val="16"/>
        </w:numPr>
        <w:tabs>
          <w:tab w:val="left" w:pos="2552"/>
        </w:tabs>
        <w:spacing w:after="0" w:line="240" w:lineRule="auto"/>
        <w:ind w:left="1418"/>
        <w:jc w:val="both"/>
        <w:rPr>
          <w:ins w:id="14923" w:author="HP" w:date="2021-08-06T14:42:00Z"/>
          <w:del w:id="14924" w:author="PSK" w:date="2021-08-10T15:54:00Z"/>
          <w:rFonts w:ascii="Phetsarath OT" w:eastAsia="Phetsarath OT" w:hAnsi="Phetsarath OT" w:cs="Phetsarath OT"/>
          <w:sz w:val="24"/>
          <w:szCs w:val="24"/>
          <w:lang w:val="fr-FR" w:bidi="lo-LA"/>
          <w:rPrChange w:id="14925" w:author="NA" w:date="2021-12-30T11:44:00Z">
            <w:rPr>
              <w:ins w:id="14926" w:author="HP" w:date="2021-08-06T14:42:00Z"/>
              <w:del w:id="14927" w:author="PSK" w:date="2021-08-10T15:54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928" w:author="Documents" w:date="2022-01-11T09:13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</w:p>
    <w:p w14:paraId="085CF877" w14:textId="032801A1" w:rsidR="0007378C" w:rsidRPr="002C0BDB" w:rsidDel="004B7023" w:rsidRDefault="0007378C">
      <w:pPr>
        <w:tabs>
          <w:tab w:val="left" w:pos="2552"/>
        </w:tabs>
        <w:spacing w:after="0" w:line="240" w:lineRule="auto"/>
        <w:jc w:val="both"/>
        <w:rPr>
          <w:del w:id="14929" w:author="PSK" w:date="2021-08-10T15:54:00Z"/>
          <w:rFonts w:ascii="Phetsarath OT" w:eastAsia="Phetsarath OT" w:hAnsi="Phetsarath OT" w:cs="Phetsarath OT"/>
          <w:sz w:val="24"/>
          <w:szCs w:val="24"/>
          <w:lang w:val="fr-FR" w:bidi="lo-LA"/>
          <w:rPrChange w:id="14930" w:author="NA" w:date="2021-12-30T11:44:00Z">
            <w:rPr>
              <w:del w:id="14931" w:author="PSK" w:date="2021-08-10T15:54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932" w:author="Documents" w:date="2022-01-11T09:13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  <w:moveToRangeStart w:id="14933" w:author="HP" w:date="2021-08-06T14:42:00Z" w:name="move79153355"/>
      <w:moveTo w:id="14934" w:author="HP" w:date="2021-08-06T14:42:00Z">
        <w:del w:id="14935" w:author="PSK" w:date="2021-08-10T15:54:00Z">
          <w:r w:rsidRPr="002C0BDB" w:rsidDel="004B702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9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ສໍາເນົາ</w:delText>
          </w:r>
        </w:del>
        <w:del w:id="14937" w:author="PSK" w:date="2021-08-10T15:50:00Z">
          <w:r w:rsidRPr="002C0BDB" w:rsidDel="009D7BAC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493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  <w:del w:id="14939" w:author="PSK" w:date="2021-08-10T15:54:00Z">
          <w:r w:rsidRPr="002C0BDB" w:rsidDel="004B702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49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ໃບທະບຽນວິສາຫະກິດ</w:delText>
          </w:r>
          <w:r w:rsidRPr="002C0BDB" w:rsidDel="004B7023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94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>;</w:delText>
          </w:r>
        </w:del>
      </w:moveTo>
    </w:p>
    <w:moveToRangeEnd w:id="14933"/>
    <w:p w14:paraId="2D2F0F11" w14:textId="5D872F9E" w:rsidR="0007378C" w:rsidRPr="002C0BDB" w:rsidRDefault="0007378C">
      <w:pPr>
        <w:pStyle w:val="ListParagraph"/>
        <w:numPr>
          <w:ilvl w:val="6"/>
          <w:numId w:val="16"/>
        </w:numPr>
        <w:tabs>
          <w:tab w:val="left" w:pos="2410"/>
          <w:tab w:val="left" w:pos="2552"/>
        </w:tabs>
        <w:spacing w:after="0" w:line="240" w:lineRule="auto"/>
        <w:ind w:left="1418" w:firstLine="850"/>
        <w:jc w:val="both"/>
        <w:rPr>
          <w:ins w:id="14942" w:author="HP" w:date="2021-08-06T14:42:00Z"/>
          <w:rFonts w:ascii="Phetsarath OT" w:eastAsia="Phetsarath OT" w:hAnsi="Phetsarath OT" w:cs="Phetsarath OT"/>
          <w:sz w:val="24"/>
          <w:szCs w:val="24"/>
          <w:lang w:val="fr-FR" w:bidi="lo-LA"/>
          <w:rPrChange w:id="14943" w:author="NA" w:date="2021-12-30T11:44:00Z">
            <w:rPr>
              <w:ins w:id="14944" w:author="HP" w:date="2021-08-06T14:4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945" w:author="Documents" w:date="2022-01-11T09:13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  <w:ins w:id="14946" w:author="HP" w:date="2021-08-06T14:4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9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ສຳເນົາ</w:t>
        </w:r>
      </w:ins>
      <w:ins w:id="14948" w:author="Windows User" w:date="2022-01-12T16:02:00Z">
        <w:r w:rsidR="00ED6F7A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ຖ່າຍ</w:t>
        </w:r>
      </w:ins>
      <w:ins w:id="14949" w:author="LENOVO" w:date="2021-12-10T08:16:00Z">
        <w:r w:rsidR="000E25B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9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ໃບ</w:t>
        </w:r>
      </w:ins>
      <w:ins w:id="14951" w:author="HP" w:date="2021-08-06T14:42:00Z">
        <w:del w:id="14952" w:author="PSK" w:date="2021-08-10T15:50:00Z">
          <w:r w:rsidRPr="002C0BDB" w:rsidDel="009D7BA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9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49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ຢັ້ງຢືນການມອບພັນທະອາກອນປະຈຳປີ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9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;</w:t>
        </w:r>
      </w:ins>
    </w:p>
    <w:p w14:paraId="5D8D9211" w14:textId="263AA87A" w:rsidR="00320684" w:rsidRPr="002C0BDB" w:rsidDel="00B226AC" w:rsidRDefault="00320684">
      <w:pPr>
        <w:pStyle w:val="ListParagraph"/>
        <w:numPr>
          <w:ilvl w:val="6"/>
          <w:numId w:val="16"/>
        </w:numPr>
        <w:tabs>
          <w:tab w:val="left" w:pos="2127"/>
          <w:tab w:val="left" w:pos="2410"/>
          <w:tab w:val="left" w:pos="2552"/>
        </w:tabs>
        <w:spacing w:after="0" w:line="240" w:lineRule="auto"/>
        <w:ind w:left="1418" w:firstLine="850"/>
        <w:jc w:val="both"/>
        <w:rPr>
          <w:ins w:id="14956" w:author="PSK" w:date="2021-08-06T12:41:00Z"/>
          <w:del w:id="14957" w:author="home" w:date="2021-08-09T10:25:00Z"/>
          <w:rFonts w:ascii="Phetsarath OT" w:eastAsia="Phetsarath OT" w:hAnsi="Phetsarath OT" w:cs="Phetsarath OT"/>
          <w:sz w:val="24"/>
          <w:szCs w:val="24"/>
          <w:lang w:val="fr-FR" w:bidi="lo-LA"/>
          <w:rPrChange w:id="14958" w:author="NA" w:date="2021-12-30T11:44:00Z">
            <w:rPr>
              <w:ins w:id="14959" w:author="PSK" w:date="2021-08-06T12:41:00Z"/>
              <w:del w:id="14960" w:author="home" w:date="2021-08-09T10:25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961" w:author="Documents" w:date="2022-01-11T09:13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  <w:ins w:id="14962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9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ສຳເນົາ</w:t>
        </w:r>
      </w:ins>
      <w:ins w:id="14964" w:author="Windows User" w:date="2022-01-12T16:02:00Z">
        <w:r w:rsidR="00ED6F7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ຖ່າຍ</w:t>
        </w:r>
      </w:ins>
      <w:ins w:id="14965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49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ໃບອະນຸຍາດນຳໃຊ້ຊັບພະຍາກອນໂທລະຄົມມະນາຄົມ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49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;</w:t>
        </w:r>
      </w:ins>
    </w:p>
    <w:p w14:paraId="1B29848C" w14:textId="5238E99C" w:rsidR="00320684" w:rsidRPr="002C0BDB" w:rsidDel="0007378C" w:rsidRDefault="00320684">
      <w:pPr>
        <w:pStyle w:val="ListParagraph"/>
        <w:numPr>
          <w:ilvl w:val="6"/>
          <w:numId w:val="16"/>
        </w:numPr>
        <w:tabs>
          <w:tab w:val="left" w:pos="2127"/>
          <w:tab w:val="left" w:pos="2410"/>
          <w:tab w:val="left" w:pos="2552"/>
        </w:tabs>
        <w:spacing w:after="0" w:line="240" w:lineRule="auto"/>
        <w:ind w:left="1418" w:firstLine="850"/>
        <w:jc w:val="both"/>
        <w:rPr>
          <w:ins w:id="14968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4969" w:author="NA" w:date="2021-12-30T11:44:00Z">
            <w:rPr>
              <w:ins w:id="14970" w:author="PSK" w:date="2021-08-06T12:41:00Z"/>
              <w:lang w:val="fr-FR" w:bidi="lo-LA"/>
            </w:rPr>
          </w:rPrChange>
        </w:rPr>
        <w:pPrChange w:id="14971" w:author="Documents" w:date="2022-01-11T09:13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  <w:moveFromRangeStart w:id="14972" w:author="HP" w:date="2021-08-06T14:42:00Z" w:name="move79153355"/>
      <w:moveFrom w:id="14973" w:author="HP" w:date="2021-08-06T14:42:00Z">
        <w:ins w:id="14974" w:author="PSK" w:date="2021-08-06T12:41:00Z">
          <w:r w:rsidRPr="002C0BDB" w:rsidDel="0007378C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4975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t>ສໍາເນົາ</w:t>
          </w:r>
          <w:r w:rsidRPr="002C0BDB" w:rsidDel="0007378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976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t xml:space="preserve"> </w:t>
          </w:r>
          <w:r w:rsidRPr="002C0BDB" w:rsidDel="0007378C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4977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t>ໃບທະບຽນວິສາຫະກິດ</w:t>
          </w:r>
          <w:r w:rsidRPr="002C0BDB" w:rsidDel="0007378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4978" w:author="NA" w:date="2021-12-30T11:44:00Z">
                <w:rPr>
                  <w:lang w:val="fr-FR"/>
                </w:rPr>
              </w:rPrChange>
            </w:rPr>
            <w:t>;</w:t>
          </w:r>
        </w:ins>
      </w:moveFrom>
    </w:p>
    <w:moveFromRangeEnd w:id="14972"/>
    <w:p w14:paraId="22CEB7B1" w14:textId="6670214C" w:rsidR="00320684" w:rsidRPr="002C0BDB" w:rsidDel="0007378C" w:rsidRDefault="00320684">
      <w:pPr>
        <w:pStyle w:val="ListParagraph"/>
        <w:numPr>
          <w:ilvl w:val="6"/>
          <w:numId w:val="16"/>
        </w:numPr>
        <w:spacing w:after="0" w:line="240" w:lineRule="auto"/>
        <w:ind w:left="1418"/>
        <w:jc w:val="both"/>
        <w:rPr>
          <w:ins w:id="14979" w:author="PSK" w:date="2021-08-06T12:41:00Z"/>
          <w:del w:id="14980" w:author="HP" w:date="2021-08-06T14:42:00Z"/>
          <w:rFonts w:ascii="Phetsarath OT" w:eastAsia="Phetsarath OT" w:hAnsi="Phetsarath OT" w:cs="Phetsarath OT"/>
          <w:sz w:val="24"/>
          <w:szCs w:val="24"/>
          <w:lang w:val="fr-FR" w:bidi="lo-LA"/>
          <w:rPrChange w:id="14981" w:author="NA" w:date="2021-12-30T11:44:00Z">
            <w:rPr>
              <w:ins w:id="14982" w:author="PSK" w:date="2021-08-06T12:41:00Z"/>
              <w:del w:id="14983" w:author="HP" w:date="2021-08-06T14:4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4984" w:author="NA" w:date="2021-12-23T14:10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  <w:ins w:id="14985" w:author="PSK" w:date="2021-08-06T12:41:00Z">
        <w:del w:id="14986" w:author="HP" w:date="2021-08-06T14:42:00Z">
          <w:r w:rsidRPr="002C0BDB" w:rsidDel="0007378C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9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ສຳເນົາ</w:delText>
          </w:r>
          <w:r w:rsidRPr="002C0BDB" w:rsidDel="0007378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9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</w:delText>
          </w:r>
          <w:r w:rsidRPr="002C0BDB" w:rsidDel="0007378C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49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ຢັ້ງຢືນການມອບພັນທະອາກອນປະຈຳປີ</w:delText>
          </w:r>
          <w:r w:rsidRPr="002C0BDB" w:rsidDel="0007378C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499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4879633C" w14:textId="16771CE3" w:rsidR="00320684" w:rsidRPr="00ED6F7A" w:rsidDel="009F5926" w:rsidRDefault="00320684">
      <w:pPr>
        <w:pStyle w:val="ListParagraph"/>
        <w:numPr>
          <w:ilvl w:val="6"/>
          <w:numId w:val="16"/>
        </w:numPr>
        <w:tabs>
          <w:tab w:val="left" w:pos="426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del w:id="14991" w:author="PSK" w:date="2021-08-10T15:58:00Z"/>
          <w:rFonts w:ascii="Phetsarath OT" w:eastAsia="Phetsarath OT" w:hAnsi="Phetsarath OT" w:cs="Phetsarath OT"/>
          <w:spacing w:val="-4"/>
          <w:sz w:val="24"/>
          <w:szCs w:val="24"/>
          <w:lang w:val="fr-FR" w:bidi="lo-LA"/>
          <w:rPrChange w:id="14992" w:author="Windows User" w:date="2022-01-12T16:03:00Z">
            <w:rPr>
              <w:del w:id="14993" w:author="PSK" w:date="2021-08-10T15:58:00Z"/>
              <w:rFonts w:ascii="Phetsarath OT" w:eastAsia="Phetsarath OT" w:hAnsi="Phetsarath OT" w:cs="Phetsarath OT"/>
              <w:sz w:val="24"/>
              <w:szCs w:val="24"/>
              <w:lang w:val="fr-FR" w:bidi="lo-LA"/>
            </w:rPr>
          </w:rPrChange>
        </w:rPr>
        <w:pPrChange w:id="14994" w:author="Documents" w:date="2022-01-11T09:14:00Z">
          <w:pPr>
            <w:pStyle w:val="ListParagraph"/>
            <w:numPr>
              <w:ilvl w:val="6"/>
              <w:numId w:val="16"/>
            </w:numPr>
            <w:spacing w:after="0" w:line="240" w:lineRule="auto"/>
            <w:ind w:left="1418" w:hanging="360"/>
          </w:pPr>
        </w:pPrChange>
      </w:pPr>
      <w:ins w:id="14995" w:author="PSK" w:date="2021-08-06T12:41:00Z">
        <w:r w:rsidRPr="00ED6F7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4996" w:author="Windows User" w:date="2022-01-12T16:03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ບົດລາຍງານການເຄື່ອນໄຫວ</w:t>
        </w:r>
      </w:ins>
      <w:ins w:id="14997" w:author="HP" w:date="2021-08-06T14:43:00Z">
        <w:r w:rsidR="0007378C" w:rsidRPr="00ED6F7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4998" w:author="Windows User" w:date="2022-01-12T16:03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ທຸລະກິດຜ່ານມາ</w:t>
        </w:r>
      </w:ins>
      <w:ins w:id="14999" w:author="PSK" w:date="2021-08-06T12:41:00Z">
        <w:r w:rsidRPr="00ED6F7A">
          <w:rPr>
            <w:rFonts w:ascii="Phetsarath OT" w:eastAsia="Phetsarath OT" w:hAnsi="Phetsarath OT" w:cs="Phetsarath OT"/>
            <w:spacing w:val="-4"/>
            <w:sz w:val="24"/>
            <w:szCs w:val="24"/>
            <w:lang w:val="fr-FR" w:bidi="lo-LA"/>
            <w:rPrChange w:id="15000" w:author="Windows User" w:date="2022-01-12T16:03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ED6F7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5001" w:author="Windows User" w:date="2022-01-12T16:03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</w:ins>
      <w:ins w:id="15002" w:author="Documents" w:date="2022-01-11T09:13:00Z">
        <w:r w:rsidR="00D96410" w:rsidRPr="00ED6F7A">
          <w:rPr>
            <w:rFonts w:ascii="Phetsarath OT" w:eastAsia="Phetsarath OT" w:hAnsi="Phetsarath OT" w:cs="Phetsarath OT"/>
            <w:spacing w:val="-4"/>
            <w:sz w:val="24"/>
            <w:szCs w:val="24"/>
            <w:lang w:val="fr-FR" w:bidi="lo-LA"/>
            <w:rPrChange w:id="15003" w:author="Windows User" w:date="2022-01-12T16:03:00Z">
              <w:rPr>
                <w:rFonts w:ascii="Phetsarath OT" w:eastAsia="Phetsarath OT" w:hAnsi="Phetsarath OT" w:cs="Phetsarath OT"/>
                <w:sz w:val="24"/>
                <w:szCs w:val="24"/>
                <w:lang w:val="fr-FR" w:bidi="lo-LA"/>
              </w:rPr>
            </w:rPrChange>
          </w:rPr>
          <w:t xml:space="preserve"> </w:t>
        </w:r>
      </w:ins>
      <w:ins w:id="15004" w:author="PSK" w:date="2021-08-06T12:41:00Z">
        <w:del w:id="15005" w:author="Documents" w:date="2022-01-11T09:13:00Z">
          <w:r w:rsidRPr="00ED6F7A" w:rsidDel="00D96410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 w:bidi="lo-LA"/>
              <w:rPrChange w:id="15006" w:author="Windows User" w:date="2022-01-12T16:03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  <w:r w:rsidRPr="00ED6F7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5007" w:author="Windows User" w:date="2022-01-12T16:03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ແຜນການເຄື່ອນໄຫວ</w:t>
        </w:r>
        <w:del w:id="15008" w:author="HP" w:date="2021-08-06T14:43:00Z">
          <w:r w:rsidRPr="00ED6F7A" w:rsidDel="0007378C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 w:bidi="lo-LA"/>
              <w:rPrChange w:id="15009" w:author="Windows User" w:date="2022-01-12T16:03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15010" w:author="HP" w:date="2021-08-06T14:44:00Z">
        <w:r w:rsidR="0007378C" w:rsidRPr="00ED6F7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5011" w:author="Windows User" w:date="2022-01-12T16:03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ໃນຕໍ່ໜ້າ</w:t>
        </w:r>
      </w:ins>
      <w:ins w:id="15012" w:author="PSK" w:date="2021-08-06T12:41:00Z">
        <w:del w:id="15013" w:author="HP" w:date="2021-08-06T14:43:00Z">
          <w:r w:rsidRPr="00ED6F7A" w:rsidDel="0007378C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14" w:author="Windows User" w:date="2022-01-12T16:03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ດຳເນີນທຸລະກິດຮອບດ້ານ</w:delText>
          </w:r>
          <w:r w:rsidRPr="00ED6F7A" w:rsidDel="0007378C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 w:bidi="lo-LA"/>
              <w:rPrChange w:id="15015" w:author="Windows User" w:date="2022-01-12T16:03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ED6F7A" w:rsidDel="0007378C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16" w:author="Windows User" w:date="2022-01-12T16:03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ປະຈຳປີ</w:delText>
          </w:r>
        </w:del>
        <w:r w:rsidRPr="00ED6F7A">
          <w:rPr>
            <w:rFonts w:ascii="Phetsarath OT" w:eastAsia="Phetsarath OT" w:hAnsi="Phetsarath OT" w:cs="Phetsarath OT"/>
            <w:spacing w:val="-4"/>
            <w:sz w:val="24"/>
            <w:szCs w:val="24"/>
            <w:lang w:val="fr-FR" w:bidi="lo-LA"/>
            <w:rPrChange w:id="15017" w:author="Windows User" w:date="2022-01-12T16:03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.</w:t>
        </w:r>
      </w:ins>
    </w:p>
    <w:p w14:paraId="1DD98194" w14:textId="77777777" w:rsidR="009F5926" w:rsidRPr="002C0BDB" w:rsidDel="00A25395" w:rsidRDefault="009F5926">
      <w:pPr>
        <w:pStyle w:val="ListParagraph"/>
        <w:numPr>
          <w:ilvl w:val="6"/>
          <w:numId w:val="16"/>
        </w:numPr>
        <w:tabs>
          <w:tab w:val="left" w:pos="426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ins w:id="15018" w:author="LENOVO" w:date="2021-12-10T11:39:00Z"/>
          <w:del w:id="15019" w:author="NA" w:date="2021-12-23T11:47:00Z"/>
          <w:rFonts w:ascii="Phetsarath OT" w:eastAsia="Phetsarath OT" w:hAnsi="Phetsarath OT" w:cs="Phetsarath OT"/>
          <w:sz w:val="24"/>
          <w:szCs w:val="24"/>
          <w:lang w:val="fr-FR" w:bidi="lo-LA"/>
        </w:rPr>
        <w:pPrChange w:id="15020" w:author="Documents" w:date="2022-01-11T09:14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</w:p>
    <w:p w14:paraId="7C22F0E1" w14:textId="77777777" w:rsidR="00AB3F2B" w:rsidRPr="002C0BDB" w:rsidRDefault="00AB3F2B">
      <w:pPr>
        <w:pStyle w:val="ListParagraph"/>
        <w:numPr>
          <w:ilvl w:val="6"/>
          <w:numId w:val="16"/>
        </w:numPr>
        <w:tabs>
          <w:tab w:val="left" w:pos="426"/>
          <w:tab w:val="left" w:pos="2410"/>
          <w:tab w:val="left" w:pos="2552"/>
        </w:tabs>
        <w:spacing w:after="0" w:line="240" w:lineRule="auto"/>
        <w:ind w:left="426" w:firstLine="1842"/>
        <w:jc w:val="both"/>
        <w:rPr>
          <w:ins w:id="15021" w:author="PSK" w:date="2021-08-10T16:03:00Z"/>
          <w:rFonts w:ascii="Phetsarath OT" w:eastAsia="Phetsarath OT" w:hAnsi="Phetsarath OT" w:cs="Phetsarath OT"/>
          <w:sz w:val="24"/>
          <w:szCs w:val="24"/>
          <w:lang w:val="fr-FR" w:bidi="lo-LA"/>
          <w:rPrChange w:id="15022" w:author="NA" w:date="2021-12-30T11:44:00Z">
            <w:rPr>
              <w:ins w:id="15023" w:author="PSK" w:date="2021-08-10T16:03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5024" w:author="Documents" w:date="2022-01-11T09:14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</w:p>
    <w:p w14:paraId="09B7DA1F" w14:textId="7890B69C" w:rsidR="00566A5A" w:rsidRPr="002C0BDB" w:rsidRDefault="007B193C">
      <w:pPr>
        <w:spacing w:after="0" w:line="240" w:lineRule="auto"/>
        <w:ind w:left="426" w:firstLine="1417"/>
        <w:jc w:val="both"/>
        <w:rPr>
          <w:ins w:id="15025" w:author="PSK" w:date="2021-08-15T12:01:00Z"/>
          <w:rFonts w:ascii="Phetsarath OT" w:eastAsia="Phetsarath OT" w:hAnsi="Phetsarath OT" w:cs="Phetsarath OT"/>
          <w:sz w:val="24"/>
          <w:szCs w:val="24"/>
          <w:lang w:val="fr-FR"/>
          <w:rPrChange w:id="15026" w:author="NA" w:date="2021-12-30T11:44:00Z">
            <w:rPr>
              <w:ins w:id="15027" w:author="PSK" w:date="2021-08-15T12:0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5028" w:author="Documents" w:date="2022-01-11T09:14:00Z">
          <w:pPr>
            <w:pStyle w:val="NoSpacing"/>
            <w:tabs>
              <w:tab w:val="left" w:pos="426"/>
              <w:tab w:val="left" w:pos="1710"/>
            </w:tabs>
            <w:spacing w:line="340" w:lineRule="exact"/>
            <w:ind w:left="720"/>
            <w:jc w:val="thaiDistribute"/>
          </w:pPr>
        </w:pPrChange>
      </w:pPr>
      <w:ins w:id="15029" w:author="Documents" w:date="2022-01-06T10:20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</w:t>
        </w:r>
      </w:ins>
      <w:ins w:id="15030" w:author="PSK" w:date="2021-08-10T16:03:00Z">
        <w:r w:rsidR="00AB3F2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3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ຂະແໜງການເຕັກໂນໂລຊີ</w:t>
        </w:r>
        <w:r w:rsidR="00AB3F2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503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AB3F2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3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ແລະ</w:t>
        </w:r>
        <w:r w:rsidR="00AB3F2B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1503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AB3F2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ການສື່ສານ</w:t>
        </w:r>
        <w:r w:rsidR="00AB3F2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03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r w:rsidR="00AB3F2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3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ຕ້ອງພິຈາລະນາຕ</w:t>
        </w:r>
      </w:ins>
      <w:ins w:id="15038" w:author="PSK" w:date="2021-08-10T16:04:00Z">
        <w:r w:rsidR="00AB3F2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3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ໍ່ໃບອະນຸຍາດ</w:t>
        </w:r>
        <w:del w:id="15040" w:author="Soudchay LORLOHNSY" w:date="2021-08-17T15:11:00Z">
          <w:r w:rsidR="00AB3F2B" w:rsidRPr="002C0BDB" w:rsidDel="003C5F7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04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ດຳເນີ</w:delText>
          </w:r>
          <w:r w:rsidR="00AC5A50" w:rsidRPr="002C0BDB" w:rsidDel="003C5F7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04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ນ</w:delText>
          </w:r>
        </w:del>
        <w:r w:rsidR="00AC5A5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4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ພາຍໃນ</w:t>
        </w:r>
      </w:ins>
      <w:ins w:id="15044" w:author="PSK" w:date="2021-08-10T16:06:00Z">
        <w:r w:rsidR="00AC5A5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4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ເວລາ</w:t>
        </w:r>
      </w:ins>
      <w:ins w:id="15046" w:author="PSK" w:date="2021-08-10T16:04:00Z">
        <w:r w:rsidR="00AC5A5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04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ins w:id="15048" w:author="PSK" w:date="2021-08-10T16:05:00Z">
        <w:r w:rsidR="00AC5A5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4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ສິບວັນ</w:t>
        </w:r>
      </w:ins>
      <w:ins w:id="15050" w:author="LENOVO" w:date="2021-12-10T11:40:00Z">
        <w:r w:rsidR="009F592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ລັດຖະການ</w:t>
        </w:r>
      </w:ins>
      <w:ins w:id="15051" w:author="LENOVO" w:date="2021-12-10T08:16:00Z">
        <w:r w:rsidR="000E25B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5052" w:author="LENOVO" w:date="2021-12-10T11:42:00Z">
        <w:r w:rsidR="009F592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ນັບແຕ່ວັນ</w:t>
        </w:r>
      </w:ins>
      <w:ins w:id="15053" w:author="LENOVO" w:date="2021-12-10T08:16:00Z">
        <w:r w:rsidR="000E25B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ໄດ້ຮັບ</w:t>
        </w:r>
      </w:ins>
      <w:ins w:id="15055" w:author="LENOVO" w:date="2021-12-10T11:41:00Z">
        <w:r w:rsidR="009F592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56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ເອກະສານຄົບຖ້ວນ</w:t>
        </w:r>
        <w:r w:rsidR="009F592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057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9F592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58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ແລະ</w:t>
        </w:r>
        <w:r w:rsidR="009F592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059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9F592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60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ຖືກຕ້ອງ</w:t>
        </w:r>
        <w:r w:rsidR="009F592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061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15062" w:author="LENOVO" w:date="2021-12-10T11:40:00Z">
        <w:r w:rsidR="009F592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063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ເປັນຕົ້ນໄປ</w:t>
        </w:r>
      </w:ins>
      <w:ins w:id="15064" w:author="PSK" w:date="2021-08-10T16:05:00Z">
        <w:r w:rsidR="00AC5A5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06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>.</w:t>
        </w:r>
      </w:ins>
    </w:p>
    <w:p w14:paraId="73E0E137" w14:textId="6D3790CE" w:rsidR="00320684" w:rsidRPr="002C0BDB" w:rsidRDefault="0007378C">
      <w:pPr>
        <w:spacing w:after="0" w:line="340" w:lineRule="exact"/>
        <w:ind w:left="425" w:firstLine="624"/>
        <w:jc w:val="thaiDistribute"/>
        <w:rPr>
          <w:ins w:id="15066" w:author="PSK" w:date="2021-08-06T12:41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15067" w:author="NA" w:date="2021-12-30T11:44:00Z">
            <w:rPr>
              <w:ins w:id="15068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5069" w:author="PSK" w:date="2021-08-15T12:00:00Z">
          <w:pPr>
            <w:pStyle w:val="NoSpacing"/>
            <w:tabs>
              <w:tab w:val="left" w:pos="426"/>
              <w:tab w:val="left" w:pos="1710"/>
            </w:tabs>
            <w:spacing w:line="340" w:lineRule="exact"/>
            <w:ind w:left="720"/>
            <w:jc w:val="thaiDistribute"/>
          </w:pPr>
        </w:pPrChange>
      </w:pPr>
      <w:ins w:id="15070" w:author="HP" w:date="2021-08-06T14:44:00Z">
        <w:del w:id="15071" w:author="PSK" w:date="2021-08-10T15:57:00Z"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72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ໃນກໍລະນີທີ່ໃບອະນຸຍາດດຳເນີນ</w:delText>
          </w:r>
        </w:del>
      </w:ins>
      <w:ins w:id="15073" w:author="home" w:date="2021-08-09T10:31:00Z">
        <w:del w:id="15074" w:author="PSK" w:date="2021-08-10T15:57:00Z">
          <w:r w:rsidR="00F83E4C"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7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ທຸລະ</w:delText>
          </w:r>
        </w:del>
      </w:ins>
      <w:ins w:id="15076" w:author="HP" w:date="2021-08-06T14:44:00Z">
        <w:del w:id="15077" w:author="PSK" w:date="2021-08-10T15:57:00Z"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78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ກິດ</w:delText>
          </w:r>
        </w:del>
      </w:ins>
      <w:ins w:id="15079" w:author="HP" w:date="2021-08-06T14:45:00Z">
        <w:del w:id="15080" w:author="PSK" w:date="2021-08-10T15:57:00Z"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pt-BR"/>
                </w:rPr>
              </w:rPrChange>
            </w:rPr>
            <w:delText>ຈະການ</w:delText>
          </w:r>
        </w:del>
      </w:ins>
      <w:ins w:id="15082" w:author="HP" w:date="2021-08-06T14:44:00Z">
        <w:del w:id="15083" w:author="PSK" w:date="2021-08-10T15:57:00Z"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084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85" w:author="NA" w:date="2021-12-30T11:44:00Z">
                <w:rPr>
                  <w:rFonts w:eastAsia="Phetsarath OT" w:cs="DokChampa" w:hint="cs"/>
                  <w:spacing w:val="-2"/>
                  <w:highlight w:val="yellow"/>
                  <w:cs/>
                </w:rPr>
              </w:rPrChange>
            </w:rPr>
            <w:delText>ເສຍຫາຍ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086" w:author="NA" w:date="2021-12-30T11:44:00Z">
                <w:rPr>
                  <w:rFonts w:eastAsia="Phetsarath OT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87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ຫຼື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088" w:author="NA" w:date="2021-12-30T11:44:00Z">
                <w:rPr>
                  <w:rFonts w:eastAsia="Phetsarath OT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89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ຖືກທຳລາຍ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090" w:author="NA" w:date="2021-12-30T11:44:00Z">
                <w:rPr>
                  <w:rFonts w:eastAsia="Phetsarath OT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91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ຜູ້ໄດ້ຮັບໃບອະນຸຍາດ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092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93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ຕ້ອງແຈ້ງຕໍ່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094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95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ຂະແໜງການເຕັກໂນໂລຊີ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096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97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ແລະ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098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099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ການສື່ສານ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00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01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ໂດຍ​ໃຫ້​ປະກອບ​ເອກະສານຂໍຮັບໃບອະນຸຍາດຄືນໃຫມ່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02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03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ພາຍໃນກຳນົດເວລາ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04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05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ສິບຫ້າ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06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07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ວັນ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08" w:author="NA" w:date="2021-12-30T11:44:00Z">
                <w:rPr>
                  <w:rFonts w:eastAsia="Phetsarath OT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09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ນັບແຕ່ວັນທີ່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10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11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ໃບອະນຸຍາດ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12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13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ເສຍຫາຍ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14" w:author="NA" w:date="2021-12-30T11:44:00Z">
                <w:rPr>
                  <w:rFonts w:eastAsia="Phetsarath OT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15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ຫຼື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16" w:author="NA" w:date="2021-12-30T11:44:00Z">
                <w:rPr>
                  <w:rFonts w:eastAsia="Phetsarath OT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17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ຖືກທຳລາຍ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18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19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ເປັນຕົ້ນໄປ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20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.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21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ຖ້າເກີນກຳນົດເວລາດັ່ງກ່າວ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22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23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ຖືກວ່າ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24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 xml:space="preserve"> </w:delText>
          </w:r>
          <w:r w:rsidRPr="002C0BDB" w:rsidDel="004B7023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5125" w:author="NA" w:date="2021-12-30T11:44:00Z">
                <w:rPr>
                  <w:rFonts w:eastAsia="Phetsarath OT" w:cs="DokChampa" w:hint="cs"/>
                  <w:highlight w:val="yellow"/>
                  <w:cs/>
                  <w:lang w:val="pt-BR"/>
                </w:rPr>
              </w:rPrChange>
            </w:rPr>
            <w:delText>ເປັນການສະລະສິດ</w:delText>
          </w:r>
          <w:r w:rsidRPr="002C0BDB" w:rsidDel="004B7023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15126" w:author="NA" w:date="2021-12-30T11:44:00Z">
                <w:rPr>
                  <w:rFonts w:eastAsia="Phetsarath OT" w:cs="DokChampa"/>
                  <w:highlight w:val="yellow"/>
                  <w:lang w:val="pt-BR"/>
                </w:rPr>
              </w:rPrChange>
            </w:rPr>
            <w:delText>.</w:delText>
          </w:r>
        </w:del>
      </w:ins>
    </w:p>
    <w:p w14:paraId="152CF4D1" w14:textId="19B93A06" w:rsidR="00320684" w:rsidRPr="002C0BDB" w:rsidRDefault="00942FEE">
      <w:pPr>
        <w:pStyle w:val="Heading3"/>
        <w:spacing w:before="0" w:line="340" w:lineRule="exact"/>
        <w:rPr>
          <w:ins w:id="15127" w:author="PSK" w:date="2021-08-06T12:41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15128" w:author="NA" w:date="2021-12-27T12:50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5129" w:author="NA" w:date="2021-12-27T12:50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  <w:del w:id="15130" w:author="Windows User" w:date="2022-01-12T16:03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>33</w:t>
        </w:r>
        <w:del w:id="15131" w:author="Windows User" w:date="2022-01-12T16:03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</w:ins>
      <w:ins w:id="15132" w:author="PSK" w:date="2021-08-06T12:41:00Z"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513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bidi="lo-LA"/>
              </w:rPr>
            </w:rPrChange>
          </w:rPr>
          <w:t>(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513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bidi="lo-LA"/>
              </w:rPr>
            </w:rPrChange>
          </w:rPr>
          <w:t>ໃໝ່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513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bidi="lo-LA"/>
              </w:rPr>
            </w:rPrChange>
          </w:rPr>
          <w:t xml:space="preserve">) </w:t>
        </w:r>
      </w:ins>
      <w:ins w:id="15136" w:author="NA" w:date="2021-12-24T10:11:00Z">
        <w:r w:rsidR="00AB3CD9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</w:ins>
      <w:ins w:id="15137" w:author="PSK" w:date="2021-08-06T12:41:00Z"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513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ການໂຈະໃບອະນຸຍາດ</w:t>
        </w:r>
      </w:ins>
    </w:p>
    <w:p w14:paraId="5B36EECD" w14:textId="335E0F43" w:rsidR="00ED6187" w:rsidRPr="002C0BDB" w:rsidRDefault="00ED6F7A">
      <w:pPr>
        <w:spacing w:after="0" w:line="340" w:lineRule="exact"/>
        <w:jc w:val="both"/>
        <w:rPr>
          <w:ins w:id="15139" w:author="PSK" w:date="2021-08-06T12:41:00Z"/>
          <w:rFonts w:ascii="Phetsarath OT" w:eastAsia="Phetsarath OT" w:hAnsi="Phetsarath OT" w:cs="Phetsarath OT"/>
          <w:sz w:val="24"/>
          <w:szCs w:val="24"/>
          <w:lang w:val="pt-BR" w:bidi="lo-LA"/>
          <w:rPrChange w:id="15140" w:author="NA" w:date="2021-12-30T11:44:00Z">
            <w:rPr>
              <w:ins w:id="15141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15142" w:author="Windows User" w:date="2022-01-12T16:03:00Z">
          <w:pPr>
            <w:spacing w:after="0" w:line="340" w:lineRule="exact"/>
            <w:ind w:left="425" w:firstLine="624"/>
          </w:pPr>
        </w:pPrChange>
      </w:pPr>
      <w:ins w:id="15143" w:author="Windows User" w:date="2022-01-12T16:03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                   </w:t>
        </w:r>
      </w:ins>
      <w:ins w:id="15144" w:author="Documents" w:date="2022-01-06T10:20:00Z">
        <w:del w:id="15145" w:author="Windows User" w:date="2022-01-12T16:03:00Z">
          <w:r w:rsidR="00274073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5146" w:author="PSK" w:date="2021-08-06T12:41:00Z">
        <w:del w:id="15147" w:author="HP" w:date="2021-08-08T15:13:00Z">
          <w:r w:rsidR="00320684" w:rsidRPr="002C0BDB" w:rsidDel="003B3DE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14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ການໂຈະໃບອະນຸຍາດ</w:delText>
          </w:r>
          <w:r w:rsidR="00320684" w:rsidRPr="002C0BDB" w:rsidDel="003B3DE0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14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3B3DE0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515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ແມ່ນການໃຫ້ຢຸດຕິ</w:delText>
          </w:r>
          <w:r w:rsidR="00320684" w:rsidRPr="002C0BDB" w:rsidDel="003B3DE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15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ການດຳເນີນ</w:delText>
          </w:r>
        </w:del>
        <w:del w:id="15152" w:author="HP" w:date="2021-08-06T14:46:00Z">
          <w:r w:rsidR="00320684" w:rsidRPr="002C0BDB" w:rsidDel="0007378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15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ທຸລະ</w:delText>
          </w:r>
        </w:del>
        <w:del w:id="15154" w:author="HP" w:date="2021-08-08T15:13:00Z">
          <w:r w:rsidR="00320684" w:rsidRPr="002C0BDB" w:rsidDel="003B3DE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15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</w:delText>
          </w:r>
          <w:r w:rsidR="00320684" w:rsidRPr="002C0BDB" w:rsidDel="003B3DE0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15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3B3DE0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515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ທີ່ໄດ້ຮັບອະນຸຍາດ</w:delText>
          </w:r>
          <w:r w:rsidR="00320684" w:rsidRPr="002C0BDB" w:rsidDel="003B3DE0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515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3B3DE0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515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ເປັນການຊົ່ວຄາວ</w:delText>
          </w:r>
          <w:r w:rsidR="00320684" w:rsidRPr="002C0BDB" w:rsidDel="003B3DE0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516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3B3DE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16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ໃນກໍລະນີໃດໜຶ່ງ</w:delText>
          </w:r>
          <w:r w:rsidR="00320684" w:rsidRPr="002C0BDB" w:rsidDel="003B3DE0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16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20684" w:rsidRPr="002C0BDB" w:rsidDel="003B3DE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16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ດັ່ງລຸ່ມນີ້</w:delText>
          </w:r>
          <w:r w:rsidR="00320684" w:rsidRPr="002C0BDB" w:rsidDel="003B3DE0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16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:</w:delText>
          </w:r>
        </w:del>
      </w:ins>
      <w:ins w:id="15165" w:author="HP" w:date="2021-08-06T14:48:00Z"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16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ການດຳເນີນ</w:t>
        </w:r>
      </w:ins>
      <w:ins w:id="15167" w:author="home" w:date="2021-08-09T10:31:00Z">
        <w:r w:rsidR="00F83E4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16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ທຸລະກິດ</w:t>
        </w:r>
      </w:ins>
      <w:ins w:id="15169" w:author="HP" w:date="2021-08-06T14:48:00Z">
        <w:del w:id="15170" w:author="home" w:date="2021-08-09T10:32:00Z">
          <w:r w:rsidR="00ED6187" w:rsidRPr="002C0BDB" w:rsidDel="00F83E4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17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ກິດຈະການ</w:delText>
          </w:r>
        </w:del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17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ໂທລະຄົມມະນາຄົມ</w:t>
        </w:r>
        <w:r w:rsidR="00ED6187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517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17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ຈະຖືກໂຈະ</w:t>
        </w:r>
        <w:r w:rsidR="00ED6187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517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17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ໃນກໍລະນີ</w:t>
        </w:r>
      </w:ins>
      <w:ins w:id="15177" w:author="HP" w:date="2021-08-08T09:53:00Z">
        <w:r w:rsidR="006255C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1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ໃດໜ</w:t>
        </w:r>
      </w:ins>
      <w:ins w:id="15179" w:author="PSK" w:date="2021-08-10T15:58:00Z">
        <w:r w:rsidR="004B702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18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ຶ່</w:t>
        </w:r>
      </w:ins>
      <w:ins w:id="15181" w:author="HP" w:date="2021-08-08T09:53:00Z">
        <w:del w:id="15182" w:author="PSK" w:date="2021-08-10T15:58:00Z">
          <w:r w:rsidR="006255CA" w:rsidRPr="002C0BDB" w:rsidDel="004B702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18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ື່</w:delText>
          </w:r>
        </w:del>
        <w:r w:rsidR="006255C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1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ງ</w:t>
        </w:r>
        <w:r w:rsidR="006255CA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518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ins w:id="15186" w:author="HP" w:date="2021-08-06T14:48:00Z"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18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ດັ່ງນີ້</w:t>
        </w:r>
      </w:ins>
      <w:ins w:id="15188" w:author="HP" w:date="2021-08-06T14:49:00Z">
        <w:r w:rsidR="00ED6187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518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:</w:t>
        </w:r>
      </w:ins>
    </w:p>
    <w:p w14:paraId="614D0ECF" w14:textId="76F0991E" w:rsidR="00320684" w:rsidRPr="002C0BDB" w:rsidDel="00ED6187" w:rsidRDefault="00320684">
      <w:pPr>
        <w:pStyle w:val="ListParagraph"/>
        <w:numPr>
          <w:ilvl w:val="0"/>
          <w:numId w:val="14"/>
        </w:numPr>
        <w:tabs>
          <w:tab w:val="left" w:pos="2070"/>
          <w:tab w:val="left" w:pos="2410"/>
          <w:tab w:val="left" w:pos="2552"/>
        </w:tabs>
        <w:spacing w:after="0" w:line="340" w:lineRule="exact"/>
        <w:ind w:firstLine="360"/>
        <w:jc w:val="both"/>
        <w:rPr>
          <w:del w:id="15190" w:author="HP" w:date="2021-08-06T14:50:00Z"/>
          <w:rFonts w:ascii="Phetsarath OT" w:eastAsia="Phetsarath OT" w:hAnsi="Phetsarath OT" w:cs="Phetsarath OT"/>
          <w:sz w:val="24"/>
          <w:szCs w:val="24"/>
          <w:lang w:val="pt-BR" w:bidi="lo-LA"/>
          <w:rPrChange w:id="15191" w:author="NA" w:date="2021-12-30T11:44:00Z">
            <w:rPr>
              <w:del w:id="15192" w:author="HP" w:date="2021-08-06T14:50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15193" w:author="Documents" w:date="2022-01-11T09:14:00Z">
          <w:pPr>
            <w:pStyle w:val="ListParagraph"/>
            <w:numPr>
              <w:ilvl w:val="3"/>
              <w:numId w:val="14"/>
            </w:numPr>
            <w:tabs>
              <w:tab w:val="left" w:pos="284"/>
              <w:tab w:val="left" w:pos="720"/>
            </w:tabs>
            <w:suppressAutoHyphens/>
            <w:spacing w:after="0" w:line="240" w:lineRule="auto"/>
            <w:ind w:left="3600" w:hanging="360"/>
            <w:contextualSpacing w:val="0"/>
            <w:jc w:val="thaiDistribute"/>
          </w:pPr>
        </w:pPrChange>
      </w:pPr>
      <w:ins w:id="15194" w:author="PSK" w:date="2021-08-06T12:41:00Z">
        <w:del w:id="15195" w:author="LENOVO" w:date="2021-12-10T08:17:00Z">
          <w:r w:rsidRPr="002C0BDB" w:rsidDel="000E25B4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val="pt-BR" w:bidi="lo-LA"/>
            </w:rPr>
            <w:delText>ຕາມ</w:delText>
          </w:r>
        </w:del>
      </w:ins>
      <w:ins w:id="15196" w:author="LENOVO" w:date="2021-12-10T08:17:00Z">
        <w:r w:rsidR="000E25B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1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ມີ</w:t>
        </w:r>
      </w:ins>
      <w:ins w:id="15198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1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ການສະເໜີ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2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ຂອງຜູ້</w:t>
        </w:r>
      </w:ins>
      <w:ins w:id="15202" w:author="PSK" w:date="2021-08-10T15:59:00Z">
        <w:r w:rsidR="004B702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ໃຫ້ບໍລິການ</w:t>
        </w:r>
      </w:ins>
      <w:ins w:id="15203" w:author="PSK" w:date="2021-08-17T14:43:00Z">
        <w:r w:rsidR="0068792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ໂທລະຄົມມະນາຄົມ</w:t>
        </w:r>
      </w:ins>
      <w:ins w:id="15204" w:author="home" w:date="2021-08-09T10:49:00Z">
        <w:del w:id="15205" w:author="PSK" w:date="2021-08-10T15:59:00Z">
          <w:r w:rsidR="002C7AFE" w:rsidRPr="002C0BDB" w:rsidDel="004B702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ທຸລະ</w:delText>
          </w:r>
        </w:del>
      </w:ins>
      <w:ins w:id="15206" w:author="PSK" w:date="2021-08-06T12:41:00Z">
        <w:del w:id="15207" w:author="HP" w:date="2021-08-06T14:49:00Z">
          <w:r w:rsidRPr="002C0BDB" w:rsidDel="00ED6187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52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ທຸລະ</w:delText>
          </w:r>
        </w:del>
      </w:ins>
      <w:ins w:id="15209" w:author="HP" w:date="2021-08-06T14:49:00Z">
        <w:del w:id="15210" w:author="home" w:date="2021-08-09T10:49:00Z">
          <w:r w:rsidR="00ED6187" w:rsidRPr="002C0BDB" w:rsidDel="002C7AFE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52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ຈະການ</w:delText>
          </w:r>
        </w:del>
      </w:ins>
      <w:ins w:id="15212" w:author="PSK" w:date="2021-08-06T12:41:00Z"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2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2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ການຈັດຕັ້ງທີ່</w:t>
        </w:r>
      </w:ins>
      <w:ins w:id="15217" w:author="HP" w:date="2021-08-06T14:49:00Z"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2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ກ່ຽວຂ້ອງ</w:t>
        </w:r>
      </w:ins>
      <w:ins w:id="15219" w:author="PSK" w:date="2021-08-06T12:41:00Z">
        <w:del w:id="15220" w:author="HP" w:date="2021-08-06T14:50:00Z">
          <w:r w:rsidRPr="002C0BDB" w:rsidDel="00ED6187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52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ຄຸ້ມຄອງ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;</w:t>
        </w:r>
      </w:ins>
    </w:p>
    <w:p w14:paraId="0EE4E6C9" w14:textId="77777777" w:rsidR="00ED6187" w:rsidRPr="002C0BDB" w:rsidRDefault="00ED6187">
      <w:pPr>
        <w:pStyle w:val="ListParagraph"/>
        <w:numPr>
          <w:ilvl w:val="0"/>
          <w:numId w:val="14"/>
        </w:numPr>
        <w:tabs>
          <w:tab w:val="left" w:pos="2070"/>
          <w:tab w:val="left" w:pos="2410"/>
          <w:tab w:val="left" w:pos="2552"/>
        </w:tabs>
        <w:spacing w:after="0" w:line="340" w:lineRule="exact"/>
        <w:ind w:firstLine="360"/>
        <w:jc w:val="both"/>
        <w:rPr>
          <w:ins w:id="15223" w:author="HP" w:date="2021-08-06T14:50:00Z"/>
          <w:rFonts w:ascii="Phetsarath OT" w:eastAsia="Phetsarath OT" w:hAnsi="Phetsarath OT" w:cs="Phetsarath OT"/>
          <w:sz w:val="24"/>
          <w:szCs w:val="24"/>
          <w:lang w:val="pt-BR" w:bidi="lo-LA"/>
          <w:rPrChange w:id="15224" w:author="NA" w:date="2021-12-30T11:44:00Z">
            <w:rPr>
              <w:ins w:id="15225" w:author="HP" w:date="2021-08-06T14:50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15226" w:author="Documents" w:date="2022-01-11T09:14:00Z">
          <w:pPr>
            <w:pStyle w:val="ListParagraph"/>
            <w:numPr>
              <w:numId w:val="14"/>
            </w:numPr>
            <w:spacing w:after="0" w:line="340" w:lineRule="exact"/>
            <w:ind w:left="1440" w:hanging="360"/>
          </w:pPr>
        </w:pPrChange>
      </w:pPr>
    </w:p>
    <w:p w14:paraId="5F660B1B" w14:textId="77777777" w:rsidR="00ED6187" w:rsidRPr="002C0BDB" w:rsidDel="00307739" w:rsidRDefault="00ED6187">
      <w:pPr>
        <w:pStyle w:val="ListParagraph"/>
        <w:numPr>
          <w:ilvl w:val="0"/>
          <w:numId w:val="14"/>
        </w:numPr>
        <w:tabs>
          <w:tab w:val="left" w:pos="2070"/>
          <w:tab w:val="left" w:pos="2410"/>
          <w:tab w:val="left" w:pos="2552"/>
        </w:tabs>
        <w:spacing w:after="0" w:line="340" w:lineRule="exact"/>
        <w:ind w:firstLine="360"/>
        <w:jc w:val="both"/>
        <w:rPr>
          <w:ins w:id="15227" w:author="HP" w:date="2021-08-06T14:50:00Z"/>
          <w:del w:id="15228" w:author="PSK" w:date="2021-08-10T16:17:00Z"/>
          <w:rFonts w:ascii="Phetsarath OT" w:eastAsia="Phetsarath OT" w:hAnsi="Phetsarath OT" w:cs="Phetsarath OT"/>
          <w:sz w:val="24"/>
          <w:szCs w:val="24"/>
          <w:lang w:val="vi-VN" w:bidi="lo-LA"/>
          <w:rPrChange w:id="15229" w:author="NA" w:date="2021-12-30T11:44:00Z">
            <w:rPr>
              <w:ins w:id="15230" w:author="HP" w:date="2021-08-06T14:50:00Z"/>
              <w:del w:id="15231" w:author="PSK" w:date="2021-08-10T16:17:00Z"/>
              <w:lang w:val="vi-VN" w:bidi="lo-LA"/>
            </w:rPr>
          </w:rPrChange>
        </w:rPr>
        <w:pPrChange w:id="15232" w:author="Documents" w:date="2022-01-11T09:14:00Z">
          <w:pPr>
            <w:pStyle w:val="ListParagraph"/>
            <w:numPr>
              <w:ilvl w:val="3"/>
              <w:numId w:val="14"/>
            </w:numPr>
            <w:tabs>
              <w:tab w:val="left" w:pos="284"/>
              <w:tab w:val="left" w:pos="720"/>
            </w:tabs>
            <w:suppressAutoHyphens/>
            <w:spacing w:after="0" w:line="240" w:lineRule="auto"/>
            <w:ind w:left="3600" w:hanging="360"/>
            <w:contextualSpacing w:val="0"/>
            <w:jc w:val="thaiDistribute"/>
          </w:pPr>
        </w:pPrChange>
      </w:pPr>
      <w:ins w:id="15233" w:author="HP" w:date="2021-08-06T14:50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234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ດໍາເນີນທຸລະກິດບໍ່ຖືກຕ້ອງຕາມຈຸດປະສົງ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35" w:author="NA" w:date="2021-12-30T11:44:00Z">
              <w:rPr>
                <w:rFonts w:ascii="DokChampa" w:hAnsi="DokChampa" w:cs="DokChampa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236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37" w:author="NA" w:date="2021-12-30T11:44:00Z">
              <w:rPr>
                <w:rFonts w:ascii="DokChampa" w:hAnsi="DokChampa" w:cs="DokChampa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238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ເປົ້າໝາຍ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39" w:author="NA" w:date="2021-12-30T11:44:00Z">
              <w:rPr>
                <w:rFonts w:ascii="DokChampa" w:hAnsi="DokChampa" w:cs="DokChampa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240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ທີ່ໄດ້ຮັບອະນຸຍາດ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41" w:author="NA" w:date="2021-12-30T11:44:00Z">
              <w:rPr>
                <w:lang w:bidi="lo-LA"/>
              </w:rPr>
            </w:rPrChange>
          </w:rPr>
          <w:t>;</w:t>
        </w:r>
      </w:ins>
    </w:p>
    <w:p w14:paraId="09434EFE" w14:textId="74E3004C" w:rsidR="00320684" w:rsidRPr="002C0BDB" w:rsidDel="00307739" w:rsidRDefault="002C7AFE">
      <w:pPr>
        <w:pStyle w:val="ListParagraph"/>
        <w:numPr>
          <w:ilvl w:val="0"/>
          <w:numId w:val="14"/>
        </w:numPr>
        <w:tabs>
          <w:tab w:val="left" w:pos="2070"/>
          <w:tab w:val="left" w:pos="2410"/>
          <w:tab w:val="left" w:pos="2552"/>
        </w:tabs>
        <w:spacing w:after="0" w:line="340" w:lineRule="exact"/>
        <w:ind w:firstLine="360"/>
        <w:jc w:val="both"/>
        <w:rPr>
          <w:del w:id="15242" w:author="HP" w:date="2021-08-06T14:52:00Z"/>
          <w:rFonts w:ascii="Phetsarath OT" w:eastAsia="Phetsarath OT" w:hAnsi="Phetsarath OT" w:cs="Phetsarath OT"/>
          <w:sz w:val="24"/>
          <w:szCs w:val="24"/>
          <w:lang w:val="pt-BR" w:bidi="lo-LA"/>
          <w:rPrChange w:id="15243" w:author="NA" w:date="2021-12-30T11:44:00Z">
            <w:rPr>
              <w:del w:id="15244" w:author="HP" w:date="2021-08-06T14:52:00Z"/>
              <w:lang w:val="pt-BR" w:bidi="lo-LA"/>
            </w:rPr>
          </w:rPrChange>
        </w:rPr>
        <w:pPrChange w:id="15245" w:author="Documents" w:date="2022-01-11T09:14:00Z">
          <w:pPr>
            <w:pStyle w:val="ListParagraph"/>
            <w:numPr>
              <w:numId w:val="14"/>
            </w:numPr>
            <w:spacing w:after="0" w:line="340" w:lineRule="exact"/>
            <w:ind w:left="1440" w:hanging="360"/>
          </w:pPr>
        </w:pPrChange>
      </w:pPr>
      <w:ins w:id="15246" w:author="home" w:date="2021-08-09T10:49:00Z">
        <w:del w:id="15247" w:author="PSK" w:date="2021-08-10T16:11:00Z">
          <w:r w:rsidRPr="002C0BDB" w:rsidDel="00AC5A50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248" w:author="NA" w:date="2021-12-30T11:44:00Z">
                <w:rPr>
                  <w:rFonts w:ascii="DokChampa" w:hAnsi="DokChampa" w:cs="DokChampa"/>
                  <w:cs/>
                  <w:lang w:val="pt-BR" w:bidi="lo-LA"/>
                </w:rPr>
              </w:rPrChange>
            </w:rPr>
            <w:delText>ທຸລະກິດ</w:delText>
          </w:r>
        </w:del>
      </w:ins>
      <w:ins w:id="15249" w:author="HP" w:date="2021-08-08T15:14:00Z">
        <w:del w:id="15250" w:author="PSK" w:date="2021-08-10T16:17:00Z">
          <w:r w:rsidR="003B3DE0" w:rsidRPr="002C0BDB" w:rsidDel="00307739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2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7</w:delText>
          </w:r>
        </w:del>
      </w:ins>
      <w:ins w:id="15252" w:author="HP" w:date="2021-08-06T14:52:00Z">
        <w:del w:id="15253" w:author="PSK" w:date="2021-08-10T16:17:00Z">
          <w:r w:rsidR="00ED6187" w:rsidRPr="002C0BDB" w:rsidDel="00307739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525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ED6187" w:rsidRPr="002C0BDB" w:rsidDel="00307739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52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15256" w:author="HP" w:date="2021-08-08T15:14:00Z">
        <w:del w:id="15257" w:author="PSK" w:date="2021-08-10T16:17:00Z">
          <w:r w:rsidR="003B3DE0" w:rsidRPr="002C0BDB" w:rsidDel="00307739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25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45</w:delText>
          </w:r>
        </w:del>
      </w:ins>
    </w:p>
    <w:p w14:paraId="4FAC4304" w14:textId="77777777" w:rsidR="00307739" w:rsidRPr="002C0BDB" w:rsidRDefault="00307739">
      <w:pPr>
        <w:pStyle w:val="ListParagraph"/>
        <w:numPr>
          <w:ilvl w:val="0"/>
          <w:numId w:val="14"/>
        </w:numPr>
        <w:tabs>
          <w:tab w:val="left" w:pos="2070"/>
          <w:tab w:val="left" w:pos="2410"/>
          <w:tab w:val="left" w:pos="2552"/>
        </w:tabs>
        <w:spacing w:after="0" w:line="340" w:lineRule="exact"/>
        <w:ind w:firstLine="360"/>
        <w:jc w:val="both"/>
        <w:rPr>
          <w:ins w:id="15259" w:author="PSK" w:date="2021-08-10T16:16:00Z"/>
          <w:lang w:val="pt-BR" w:bidi="lo-LA"/>
          <w:rPrChange w:id="15260" w:author="NA" w:date="2021-12-30T11:44:00Z">
            <w:rPr>
              <w:ins w:id="15261" w:author="PSK" w:date="2021-08-10T16:16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15262" w:author="Documents" w:date="2022-01-11T09:14:00Z">
          <w:pPr>
            <w:pStyle w:val="ListParagraph"/>
            <w:numPr>
              <w:ilvl w:val="3"/>
              <w:numId w:val="14"/>
            </w:numPr>
            <w:tabs>
              <w:tab w:val="left" w:pos="284"/>
              <w:tab w:val="left" w:pos="720"/>
            </w:tabs>
            <w:suppressAutoHyphens/>
            <w:spacing w:after="0" w:line="240" w:lineRule="auto"/>
            <w:ind w:left="3600" w:hanging="360"/>
            <w:contextualSpacing w:val="0"/>
            <w:jc w:val="thaiDistribute"/>
          </w:pPr>
        </w:pPrChange>
      </w:pPr>
    </w:p>
    <w:p w14:paraId="5822615B" w14:textId="6F9F8DA4" w:rsidR="00ED6187" w:rsidRPr="002C0BDB" w:rsidRDefault="00307739">
      <w:pPr>
        <w:pStyle w:val="ListParagraph"/>
        <w:numPr>
          <w:ilvl w:val="0"/>
          <w:numId w:val="14"/>
        </w:numPr>
        <w:tabs>
          <w:tab w:val="left" w:pos="2070"/>
          <w:tab w:val="left" w:pos="2410"/>
          <w:tab w:val="left" w:pos="2552"/>
        </w:tabs>
        <w:spacing w:after="0" w:line="340" w:lineRule="exact"/>
        <w:ind w:firstLine="360"/>
        <w:jc w:val="both"/>
        <w:rPr>
          <w:ins w:id="15263" w:author="HP" w:date="2021-08-06T14:52:00Z"/>
          <w:rFonts w:ascii="Phetsarath OT" w:eastAsia="Phetsarath OT" w:hAnsi="Phetsarath OT" w:cs="Phetsarath OT"/>
          <w:sz w:val="24"/>
          <w:szCs w:val="24"/>
          <w:lang w:val="pt-BR" w:bidi="lo-LA"/>
          <w:rPrChange w:id="15264" w:author="NA" w:date="2021-12-30T11:44:00Z">
            <w:rPr>
              <w:ins w:id="15265" w:author="HP" w:date="2021-08-06T14:52:00Z"/>
              <w:lang w:val="pt-BR" w:bidi="lo-LA"/>
            </w:rPr>
          </w:rPrChange>
        </w:rPr>
        <w:pPrChange w:id="15266" w:author="Documents" w:date="2022-01-11T09:14:00Z">
          <w:pPr>
            <w:pStyle w:val="ListParagraph"/>
            <w:numPr>
              <w:numId w:val="14"/>
            </w:numPr>
            <w:spacing w:after="0" w:line="340" w:lineRule="exact"/>
            <w:ind w:left="1440" w:hanging="360"/>
          </w:pPr>
        </w:pPrChange>
      </w:pPr>
      <w:ins w:id="15267" w:author="PSK" w:date="2021-08-10T16:1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ລະເມີດກົດໝາຍ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ລະບຽບການທີ່່ກ່ຽວຂ້ອງທີ່ມີລັກສະນະບໍ່ຮ້າຍແຮງ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</w:rPr>
          <w:t>;</w:t>
        </w:r>
      </w:ins>
    </w:p>
    <w:p w14:paraId="0718F74D" w14:textId="0D11E4C0" w:rsidR="00ED6187" w:rsidRPr="002C0BDB" w:rsidRDefault="00ED6187">
      <w:pPr>
        <w:pStyle w:val="ListParagraph"/>
        <w:numPr>
          <w:ilvl w:val="0"/>
          <w:numId w:val="14"/>
        </w:numPr>
        <w:tabs>
          <w:tab w:val="left" w:pos="2070"/>
          <w:tab w:val="left" w:pos="2410"/>
          <w:tab w:val="left" w:pos="2552"/>
        </w:tabs>
        <w:spacing w:after="0" w:line="340" w:lineRule="exact"/>
        <w:ind w:firstLine="360"/>
        <w:jc w:val="both"/>
        <w:rPr>
          <w:ins w:id="15268" w:author="HP" w:date="2021-08-06T14:52:00Z"/>
          <w:rFonts w:ascii="Phetsarath OT" w:eastAsia="Phetsarath OT" w:hAnsi="Phetsarath OT" w:cs="Phetsarath OT"/>
          <w:sz w:val="24"/>
          <w:szCs w:val="24"/>
          <w:lang w:val="vi-VN" w:bidi="lo-LA"/>
          <w:rPrChange w:id="15269" w:author="NA" w:date="2021-12-30T11:44:00Z">
            <w:rPr>
              <w:ins w:id="15270" w:author="HP" w:date="2021-08-06T14:52:00Z"/>
              <w:lang w:val="pt-BR" w:bidi="lo-LA"/>
            </w:rPr>
          </w:rPrChange>
        </w:rPr>
        <w:pPrChange w:id="15271" w:author="Documents" w:date="2022-01-11T09:15:00Z">
          <w:pPr>
            <w:pStyle w:val="ListParagraph"/>
            <w:numPr>
              <w:numId w:val="14"/>
            </w:numPr>
            <w:spacing w:after="0" w:line="340" w:lineRule="exact"/>
            <w:ind w:left="1440" w:hanging="360"/>
          </w:pPr>
        </w:pPrChange>
      </w:pPr>
      <w:ins w:id="15272" w:author="HP" w:date="2021-08-06T14:52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273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ສ້າງຜົນເສຍຫາຍຕໍ່ເສດຖະກິດ-ສັງຄົມ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74" w:author="NA" w:date="2021-12-30T11:44:00Z">
              <w:rPr>
                <w:rFonts w:ascii="DokChampa" w:hAnsi="DokChampa" w:cs="DokChampa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275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76" w:author="NA" w:date="2021-12-30T11:44:00Z">
              <w:rPr>
                <w:rFonts w:ascii="DokChampa" w:hAnsi="DokChampa" w:cs="DokChampa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277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ສິ່ງແວດລ້ອມ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78" w:author="NA" w:date="2021-12-30T11:44:00Z">
              <w:rPr>
                <w:lang w:bidi="lo-LA"/>
              </w:rPr>
            </w:rPrChange>
          </w:rPr>
          <w:t>;</w:t>
        </w:r>
      </w:ins>
    </w:p>
    <w:p w14:paraId="763A18EC" w14:textId="22066BB5" w:rsidR="00320684" w:rsidRPr="002C0BDB" w:rsidDel="009E30CE" w:rsidRDefault="000E25B4">
      <w:pPr>
        <w:pStyle w:val="ListParagraph"/>
        <w:numPr>
          <w:ilvl w:val="0"/>
          <w:numId w:val="14"/>
        </w:numPr>
        <w:tabs>
          <w:tab w:val="left" w:pos="2070"/>
          <w:tab w:val="left" w:pos="2410"/>
          <w:tab w:val="left" w:pos="2552"/>
        </w:tabs>
        <w:spacing w:after="0" w:line="340" w:lineRule="exact"/>
        <w:ind w:firstLine="360"/>
        <w:jc w:val="both"/>
        <w:rPr>
          <w:ins w:id="15279" w:author="PSK" w:date="2021-08-06T12:41:00Z"/>
          <w:del w:id="15280" w:author="HP" w:date="2021-08-13T14:24:00Z"/>
          <w:rFonts w:ascii="Phetsarath OT" w:eastAsia="Phetsarath OT" w:hAnsi="Phetsarath OT" w:cs="Phetsarath OT"/>
          <w:sz w:val="24"/>
          <w:szCs w:val="24"/>
          <w:lang w:val="pt-BR" w:bidi="lo-LA"/>
          <w:rPrChange w:id="15281" w:author="NA" w:date="2021-12-30T11:44:00Z">
            <w:rPr>
              <w:ins w:id="15282" w:author="PSK" w:date="2021-08-06T12:41:00Z"/>
              <w:del w:id="15283" w:author="HP" w:date="2021-08-13T14:24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15284" w:author="Documents" w:date="2022-01-11T09:15:00Z">
          <w:pPr>
            <w:pStyle w:val="ListParagraph"/>
            <w:numPr>
              <w:numId w:val="14"/>
            </w:numPr>
            <w:spacing w:after="0" w:line="340" w:lineRule="exact"/>
            <w:ind w:left="1440" w:hanging="360"/>
          </w:pPr>
        </w:pPrChange>
      </w:pPr>
      <w:ins w:id="15285" w:author="LENOVO" w:date="2021-12-10T08:1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286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  <w:lang w:val="pt-BR" w:bidi="lo-LA"/>
              </w:rPr>
            </w:rPrChange>
          </w:rPr>
          <w:t>ມີ</w:t>
        </w:r>
      </w:ins>
      <w:ins w:id="15287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2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ກໍລະນີອື່ນ</w:t>
        </w:r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2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ຕາມທີ່</w:t>
        </w:r>
      </w:ins>
      <w:ins w:id="15291" w:author="LENOVO" w:date="2021-12-10T08:1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ໄດ້</w:t>
        </w:r>
      </w:ins>
      <w:ins w:id="15292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52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ກຳນົດໄວ້ໃນກົດໝາຍ</w:t>
        </w:r>
        <w:del w:id="15294" w:author="NA" w:date="2021-12-23T11:48:00Z">
          <w:r w:rsidR="00320684" w:rsidRPr="002C0BDB" w:rsidDel="00A25395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52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ທີ່ກ່ຽວຂ້ອງ</w:delText>
          </w:r>
        </w:del>
        <w:r w:rsidR="00320684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2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.</w:t>
        </w:r>
      </w:ins>
    </w:p>
    <w:p w14:paraId="2DDB0DD9" w14:textId="77777777" w:rsidR="00320684" w:rsidRPr="002C0BDB" w:rsidRDefault="00320684">
      <w:pPr>
        <w:pStyle w:val="ListParagraph"/>
        <w:numPr>
          <w:ilvl w:val="0"/>
          <w:numId w:val="14"/>
        </w:numPr>
        <w:tabs>
          <w:tab w:val="left" w:pos="2070"/>
          <w:tab w:val="left" w:pos="2410"/>
          <w:tab w:val="left" w:pos="2552"/>
        </w:tabs>
        <w:spacing w:after="0" w:line="340" w:lineRule="exact"/>
        <w:ind w:firstLine="360"/>
        <w:jc w:val="both"/>
        <w:rPr>
          <w:ins w:id="15297" w:author="PSK" w:date="2021-08-06T12:41:00Z"/>
          <w:rFonts w:ascii="Phetsarath OT" w:eastAsia="Phetsarath OT" w:hAnsi="Phetsarath OT" w:cs="Phetsarath OT"/>
          <w:sz w:val="24"/>
          <w:szCs w:val="24"/>
          <w:lang w:val="pt-BR" w:bidi="lo-LA"/>
          <w:rPrChange w:id="15298" w:author="NA" w:date="2021-12-30T11:44:00Z">
            <w:rPr>
              <w:ins w:id="15299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15300" w:author="Documents" w:date="2022-01-11T09:15:00Z">
          <w:pPr>
            <w:pStyle w:val="ListParagraph"/>
            <w:spacing w:after="0" w:line="340" w:lineRule="exact"/>
            <w:ind w:left="1418"/>
          </w:pPr>
        </w:pPrChange>
      </w:pPr>
    </w:p>
    <w:p w14:paraId="631E783C" w14:textId="3A7C46FF" w:rsidR="00563AD3" w:rsidRPr="002C0BDB" w:rsidRDefault="00ED6F7A">
      <w:pPr>
        <w:spacing w:after="0" w:line="340" w:lineRule="exact"/>
        <w:ind w:left="426"/>
        <w:jc w:val="both"/>
        <w:rPr>
          <w:ins w:id="15301" w:author="HP" w:date="2021-08-06T14:56:00Z"/>
          <w:rFonts w:ascii="Phetsarath OT" w:eastAsia="Phetsarath OT" w:hAnsi="Phetsarath OT" w:cs="Phetsarath OT"/>
          <w:sz w:val="24"/>
          <w:szCs w:val="24"/>
          <w:lang w:val="vi-VN"/>
        </w:rPr>
        <w:pPrChange w:id="15302" w:author="Windows User" w:date="2022-01-12T16:04:00Z">
          <w:pPr>
            <w:spacing w:line="240" w:lineRule="auto"/>
            <w:ind w:left="567" w:firstLine="567"/>
            <w:jc w:val="thaiDistribute"/>
          </w:pPr>
        </w:pPrChange>
      </w:pPr>
      <w:ins w:id="15303" w:author="Windows User" w:date="2022-01-12T16:04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 xml:space="preserve">                  </w:t>
        </w:r>
      </w:ins>
      <w:ins w:id="15304" w:author="Documents" w:date="2022-01-06T10:24:00Z">
        <w:del w:id="15305" w:author="Windows User" w:date="2022-01-12T16:04:00Z">
          <w:r w:rsidR="007D0ED9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 </w:delText>
          </w:r>
        </w:del>
      </w:ins>
      <w:ins w:id="15306" w:author="HP" w:date="2021-08-06T14:56:00Z">
        <w:del w:id="15307" w:author="PSK" w:date="2021-08-10T16:31:00Z"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ການໂຈະການດໍ</w:delText>
          </w:r>
          <w:r w:rsidR="006255CA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3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າເນີນ</w:delText>
          </w:r>
        </w:del>
      </w:ins>
      <w:ins w:id="15309" w:author="home" w:date="2021-08-09T10:32:00Z">
        <w:del w:id="15310" w:author="PSK" w:date="2021-08-10T16:31:00Z">
          <w:r w:rsidR="00F83E4C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ທຸລະ</w:delText>
          </w:r>
        </w:del>
      </w:ins>
      <w:ins w:id="15311" w:author="HP" w:date="2021-08-06T14:56:00Z">
        <w:del w:id="15312" w:author="PSK" w:date="2021-08-10T16:31:00Z"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ກິດ</w:delText>
          </w:r>
        </w:del>
      </w:ins>
      <w:ins w:id="15313" w:author="HP" w:date="2021-08-08T09:54:00Z">
        <w:del w:id="15314" w:author="PSK" w:date="2021-08-10T16:31:00Z">
          <w:r w:rsidR="006255CA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3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ຈະການ</w:delText>
          </w:r>
        </w:del>
      </w:ins>
      <w:ins w:id="15316" w:author="HP" w:date="2021-08-06T14:56:00Z">
        <w:del w:id="15317" w:author="PSK" w:date="2021-08-10T16:31:00Z"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ຕ້ອງມີກໍານົດເວລາອັນແນ່ນອນ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ເພື່ອຊອກຫາວິທີແກ້ໄຂ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ຫຼື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ປັບປຸງ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ໃຫ້ຄືນສູ່ສະພາບປົກກະຕິ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>.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ຖ້າຜູ້ດໍາເນີນທຸລະກິດຫາກ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ບໍ່ແກ້ໄຂ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ປັບປຸງ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ຕາມການແຈ້ງເຕືອນ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ສອງຄັ້ງ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ຄັ້ງລະສາມສິບວັນ</w:delText>
          </w:r>
        </w:del>
        <w:del w:id="15318" w:author="PSK" w:date="2021-08-10T16:21:00Z">
          <w:r w:rsidR="00ED6187" w:rsidRPr="002C0BDB" w:rsidDel="0030773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>.</w:delText>
          </w:r>
        </w:del>
      </w:ins>
      <w:ins w:id="15319" w:author="HP" w:date="2021-08-08T15:16:00Z">
        <w:del w:id="15320" w:author="PSK" w:date="2021-08-10T16:31:00Z">
          <w:r w:rsidR="003B3DE0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5321" w:author="HP" w:date="2021-08-06T14:56:00Z">
        <w:del w:id="15322" w:author="PSK" w:date="2021-08-10T16:31:00Z"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ຂະແໜງການເຕັກໂນໂລຊີ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</w:del>
      </w:ins>
      <w:ins w:id="15323" w:author="HP" w:date="2021-08-08T15:15:00Z">
        <w:del w:id="15324" w:author="PSK" w:date="2021-08-10T16:31:00Z">
          <w:r w:rsidR="003B3DE0" w:rsidRPr="002C0BDB" w:rsidDel="00563AD3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53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ins w:id="15326" w:author="HP" w:date="2021-08-06T14:56:00Z">
        <w:del w:id="15327" w:author="PSK" w:date="2021-08-10T16:31:00Z"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ການສື່ສານ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ສາມາດສັ່ງໂຈະທາງດ້ານວິຊາການ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ຈົນກວ່າຜູ້ດໍາເນີນທຸລະກິດຈະແກ້ໄຂ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ຫຼື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ປັບປຸງ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ຕາມການແຈ້ງເຕືອນ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ແຈ້ງໃຫ້ອົງການທີ່ອະນຸຍາດ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="00ED6187" w:rsidRPr="002C0BDB" w:rsidDel="00563AD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ອອກໃບທະບຽນວິສາຫະກິດຮັບຊາບ</w:delText>
          </w:r>
          <w:r w:rsidR="00ED6187" w:rsidRPr="002C0BDB" w:rsidDel="00563AD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>.</w:delText>
          </w:r>
        </w:del>
      </w:ins>
      <w:ins w:id="15328" w:author="PSK" w:date="2021-08-10T16:27:00Z">
        <w:r w:rsidR="00563AD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ກ່ອນການໂຈະໃບອະນຸຍາດ</w:t>
        </w:r>
      </w:ins>
      <w:ins w:id="15329" w:author="PSK" w:date="2021-08-10T16:28:00Z">
        <w:r w:rsidR="00563AD3" w:rsidRPr="002C0BDB">
          <w:rPr>
            <w:rFonts w:ascii="Phetsarath OT" w:eastAsia="Phetsarath OT" w:hAnsi="Phetsarath OT" w:cs="Phetsarath OT"/>
            <w:sz w:val="24"/>
            <w:szCs w:val="24"/>
            <w:lang w:val="vi-VN" w:bidi="lo-LA"/>
            <w:rPrChange w:id="153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vi-VN" w:bidi="lo-LA"/>
              </w:rPr>
            </w:rPrChange>
          </w:rPr>
          <w:t xml:space="preserve"> </w:t>
        </w:r>
        <w:r w:rsidR="00563AD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  <w:rPrChange w:id="153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vi-VN" w:bidi="lo-LA"/>
              </w:rPr>
            </w:rPrChange>
          </w:rPr>
          <w:t>ໃນກໍລະນີທີ</w:t>
        </w:r>
        <w:r w:rsidR="00563AD3" w:rsidRPr="002C0BDB">
          <w:rPr>
            <w:rFonts w:ascii="Phetsarath OT" w:eastAsia="Phetsarath OT" w:hAnsi="Phetsarath OT" w:cs="Phetsarath OT"/>
            <w:sz w:val="24"/>
            <w:szCs w:val="24"/>
            <w:lang w:val="vi-VN" w:bidi="lo-LA"/>
            <w:rPrChange w:id="153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vi-VN" w:bidi="lo-LA"/>
              </w:rPr>
            </w:rPrChange>
          </w:rPr>
          <w:t xml:space="preserve"> 2 </w:t>
        </w:r>
        <w:r w:rsidR="00563AD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  <w:rPrChange w:id="153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val="vi-VN" w:bidi="lo-LA"/>
              </w:rPr>
            </w:rPrChange>
          </w:rPr>
          <w:t>ຫາ</w:t>
        </w:r>
        <w:r w:rsidR="00563AD3" w:rsidRPr="002C0BDB">
          <w:rPr>
            <w:rFonts w:ascii="Phetsarath OT" w:eastAsia="Phetsarath OT" w:hAnsi="Phetsarath OT" w:cs="Phetsarath OT"/>
            <w:sz w:val="24"/>
            <w:szCs w:val="24"/>
            <w:lang w:val="vi-VN" w:bidi="lo-LA"/>
            <w:rPrChange w:id="153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vi-VN" w:bidi="lo-LA"/>
              </w:rPr>
            </w:rPrChange>
          </w:rPr>
          <w:t xml:space="preserve"> 5</w:t>
        </w:r>
      </w:ins>
      <w:ins w:id="15335" w:author="PSK" w:date="2021-08-10T16:27:00Z">
        <w:r w:rsidR="00563AD3" w:rsidRPr="002C0BDB">
          <w:rPr>
            <w:rFonts w:ascii="Phetsarath OT" w:eastAsia="Phetsarath OT" w:hAnsi="Phetsarath OT" w:cs="Phetsarath OT"/>
            <w:sz w:val="24"/>
            <w:szCs w:val="24"/>
            <w:cs/>
            <w:lang w:val="vi-VN" w:bidi="lo-LA"/>
          </w:rPr>
          <w:t xml:space="preserve"> </w:t>
        </w:r>
        <w:r w:rsidR="00563AD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ຂະແໜງການເຕັກໂນ</w:t>
        </w:r>
      </w:ins>
      <w:ins w:id="15336" w:author="LENOVO" w:date="2021-12-10T08:18:00Z">
        <w:r w:rsidR="00EF14C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ໂລ</w:t>
        </w:r>
      </w:ins>
      <w:ins w:id="15337" w:author="PSK" w:date="2021-08-10T16:27:00Z">
        <w:r w:rsidR="00563AD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ຊີ</w:t>
        </w:r>
        <w:r w:rsidR="00563AD3" w:rsidRPr="002C0BDB">
          <w:rPr>
            <w:rFonts w:ascii="Phetsarath OT" w:eastAsia="Phetsarath OT" w:hAnsi="Phetsarath OT" w:cs="Phetsarath OT"/>
            <w:sz w:val="24"/>
            <w:szCs w:val="24"/>
            <w:cs/>
            <w:lang w:val="vi-VN" w:bidi="lo-LA"/>
          </w:rPr>
          <w:t xml:space="preserve"> </w:t>
        </w:r>
        <w:r w:rsidR="00563AD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ແລະ</w:t>
        </w:r>
        <w:r w:rsidR="00563AD3" w:rsidRPr="002C0BDB">
          <w:rPr>
            <w:rFonts w:ascii="Phetsarath OT" w:eastAsia="Phetsarath OT" w:hAnsi="Phetsarath OT" w:cs="Phetsarath OT"/>
            <w:sz w:val="24"/>
            <w:szCs w:val="24"/>
            <w:cs/>
            <w:lang w:val="vi-VN" w:bidi="lo-LA"/>
          </w:rPr>
          <w:t xml:space="preserve"> </w:t>
        </w:r>
        <w:r w:rsidR="00563AD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ການສື່ສານ</w:t>
        </w:r>
      </w:ins>
      <w:ins w:id="15338" w:author="PSK" w:date="2021-08-10T16:32:00Z">
        <w:r w:rsidR="00FA39F7" w:rsidRPr="002C0BDB">
          <w:rPr>
            <w:rFonts w:ascii="Phetsarath OT" w:eastAsia="Phetsarath OT" w:hAnsi="Phetsarath OT" w:cs="Phetsarath OT"/>
            <w:sz w:val="24"/>
            <w:szCs w:val="24"/>
            <w:cs/>
            <w:lang w:val="vi-VN" w:bidi="lo-LA"/>
          </w:rPr>
          <w:t xml:space="preserve"> </w:t>
        </w:r>
        <w:r w:rsidR="00FA39F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ຕ້ອງ</w:t>
        </w:r>
      </w:ins>
      <w:ins w:id="15339" w:author="PSK" w:date="2021-08-10T16:27:00Z">
        <w:del w:id="15340" w:author="NA" w:date="2021-12-30T11:01:00Z">
          <w:r w:rsidR="00563AD3" w:rsidRPr="002C0BDB" w:rsidDel="00756674">
            <w:rPr>
              <w:rFonts w:ascii="Phetsarath OT" w:eastAsia="Phetsarath OT" w:hAnsi="Phetsarath OT" w:cs="Phetsarath OT"/>
              <w:sz w:val="24"/>
              <w:szCs w:val="24"/>
              <w:cs/>
              <w:lang w:val="vi-VN" w:bidi="lo-LA"/>
            </w:rPr>
            <w:delText xml:space="preserve"> </w:delText>
          </w:r>
        </w:del>
        <w:r w:rsidR="00563AD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ແຈ້ງເຕືອນຜູ້ໃຫ້ບໍລິການໂທລະຄົມມະນາຄົມ</w:t>
        </w:r>
        <w:r w:rsidR="00563AD3" w:rsidRPr="002C0BDB">
          <w:rPr>
            <w:rFonts w:ascii="Phetsarath OT" w:eastAsia="Phetsarath OT" w:hAnsi="Phetsarath OT" w:cs="Phetsarath OT"/>
            <w:sz w:val="24"/>
            <w:szCs w:val="24"/>
            <w:cs/>
            <w:lang w:val="vi-VN" w:bidi="lo-LA"/>
          </w:rPr>
          <w:t xml:space="preserve"> </w:t>
        </w:r>
        <w:r w:rsidR="00563AD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ເພື່ອປັບປຸງ</w:t>
        </w:r>
        <w:r w:rsidR="00FA39F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ແກ້ໄຂ</w:t>
        </w:r>
      </w:ins>
      <w:ins w:id="15341" w:author="LENOVO" w:date="2021-11-22T15:26:00Z">
        <w:r w:rsidR="00083B3E" w:rsidRPr="002C0BDB">
          <w:rPr>
            <w:rFonts w:ascii="Phetsarath OT" w:eastAsia="Phetsarath OT" w:hAnsi="Phetsarath OT" w:cs="Phetsarath OT"/>
            <w:sz w:val="24"/>
            <w:szCs w:val="24"/>
            <w:cs/>
            <w:lang w:val="vi-VN" w:bidi="lo-LA"/>
          </w:rPr>
          <w:t xml:space="preserve"> </w:t>
        </w:r>
      </w:ins>
      <w:ins w:id="15342" w:author="LENOVO" w:date="2021-11-22T15:32:00Z">
        <w:r w:rsidR="006B28C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ຕາມ</w:t>
        </w:r>
      </w:ins>
      <w:ins w:id="15343" w:author="LENOVO" w:date="2021-12-10T12:02:00Z">
        <w:r w:rsidR="0070266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  <w:rPrChange w:id="15344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val="vi-VN" w:bidi="lo-LA"/>
              </w:rPr>
            </w:rPrChange>
          </w:rPr>
          <w:t>ການ</w:t>
        </w:r>
      </w:ins>
      <w:ins w:id="15345" w:author="LENOVO" w:date="2021-11-22T15:32:00Z">
        <w:r w:rsidR="006B28C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ແຈ້ງເຕ</w:t>
        </w:r>
      </w:ins>
      <w:ins w:id="15346" w:author="LENOVO" w:date="2021-11-22T15:33:00Z">
        <w:r w:rsidR="006B28C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vi-VN" w:bidi="lo-LA"/>
          </w:rPr>
          <w:t>ືອນ</w:t>
        </w:r>
      </w:ins>
      <w:ins w:id="15347" w:author="PSK" w:date="2021-08-10T16:27:00Z">
        <w:del w:id="15348" w:author="LENOVO" w:date="2021-11-22T15:33:00Z">
          <w:r w:rsidR="00FA39F7" w:rsidRPr="002C0BDB" w:rsidDel="006B28C5">
            <w:rPr>
              <w:rFonts w:ascii="Phetsarath OT" w:eastAsia="Phetsarath OT" w:hAnsi="Phetsarath OT" w:cs="Phetsarath OT"/>
              <w:sz w:val="24"/>
              <w:szCs w:val="24"/>
              <w:cs/>
              <w:lang w:val="vi-VN" w:bidi="lo-LA"/>
            </w:rPr>
            <w:delText xml:space="preserve"> </w:delText>
          </w:r>
        </w:del>
      </w:ins>
      <w:ins w:id="15349" w:author="PSK" w:date="2021-08-10T16:30:00Z">
        <w:del w:id="15350" w:author="LENOVO" w:date="2021-11-22T15:33:00Z">
          <w:r w:rsidR="00563AD3" w:rsidRPr="002C0BDB" w:rsidDel="006B28C5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vi-VN" w:bidi="lo-LA"/>
              <w:rPrChange w:id="153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vi-VN" w:bidi="lo-LA"/>
                </w:rPr>
              </w:rPrChange>
            </w:rPr>
            <w:delText>ຕາມ</w:delText>
          </w:r>
        </w:del>
      </w:ins>
      <w:ins w:id="15352" w:author="PSK" w:date="2021-08-10T16:33:00Z">
        <w:del w:id="15353" w:author="LENOVO" w:date="2021-11-22T15:33:00Z">
          <w:r w:rsidR="00FA39F7" w:rsidRPr="002C0BDB" w:rsidDel="006B28C5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vi-VN" w:bidi="lo-LA"/>
              <w:rPrChange w:id="1535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vi-VN" w:bidi="lo-LA"/>
                </w:rPr>
              </w:rPrChange>
            </w:rPr>
            <w:delText>ການ</w:delText>
          </w:r>
        </w:del>
      </w:ins>
      <w:ins w:id="15355" w:author="PSK" w:date="2021-08-10T16:30:00Z">
        <w:del w:id="15356" w:author="LENOVO" w:date="2021-11-22T15:33:00Z">
          <w:r w:rsidR="00563AD3" w:rsidRPr="002C0BDB" w:rsidDel="006B28C5">
            <w:rPr>
              <w:rFonts w:ascii="Phetsarath OT" w:eastAsia="Phetsarath OT" w:hAnsi="Phetsarath OT" w:cs="Phetsarath OT" w:hint="cs"/>
              <w:sz w:val="24"/>
              <w:szCs w:val="24"/>
              <w:cs/>
              <w:lang w:val="vi-VN" w:bidi="lo-LA"/>
              <w:rPrChange w:id="1535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val="vi-VN" w:bidi="lo-LA"/>
                </w:rPr>
              </w:rPrChange>
            </w:rPr>
            <w:delText>ແຈ້ງເຕືອນ</w:delText>
          </w:r>
        </w:del>
      </w:ins>
      <w:ins w:id="15358" w:author="PSK" w:date="2021-08-10T16:31:00Z">
        <w:r w:rsidR="00563AD3" w:rsidRPr="002C0BDB">
          <w:rPr>
            <w:rFonts w:ascii="Phetsarath OT" w:eastAsia="Phetsarath OT" w:hAnsi="Phetsarath OT" w:cs="Phetsarath OT"/>
            <w:sz w:val="24"/>
            <w:szCs w:val="24"/>
            <w:lang w:val="vi-VN" w:bidi="lo-LA"/>
            <w:rPrChange w:id="153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val="vi-VN" w:bidi="lo-LA"/>
              </w:rPr>
            </w:rPrChange>
          </w:rPr>
          <w:t>.</w:t>
        </w:r>
      </w:ins>
    </w:p>
    <w:p w14:paraId="7125D68D" w14:textId="77777777" w:rsidR="00320684" w:rsidRPr="002C0BDB" w:rsidRDefault="00320684">
      <w:pPr>
        <w:spacing w:after="0" w:line="340" w:lineRule="exact"/>
        <w:ind w:left="720" w:firstLine="720"/>
        <w:jc w:val="both"/>
        <w:rPr>
          <w:ins w:id="15360" w:author="PSK" w:date="2021-08-06T12:41:00Z"/>
          <w:rFonts w:ascii="Phetsarath OT" w:eastAsia="Phetsarath OT" w:hAnsi="Phetsarath OT" w:cs="Phetsarath OT"/>
          <w:sz w:val="24"/>
          <w:szCs w:val="24"/>
          <w:lang w:val="pt-BR" w:bidi="lo-LA"/>
          <w:rPrChange w:id="15361" w:author="NA" w:date="2021-12-30T11:44:00Z">
            <w:rPr>
              <w:ins w:id="15362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15363" w:author="Windows User" w:date="2022-01-12T16:04:00Z">
          <w:pPr>
            <w:spacing w:after="0" w:line="340" w:lineRule="exact"/>
            <w:ind w:left="720" w:firstLine="720"/>
            <w:jc w:val="thaiDistribute"/>
          </w:pPr>
        </w:pPrChange>
      </w:pPr>
    </w:p>
    <w:p w14:paraId="53A4CB1E" w14:textId="1E81E7E2" w:rsidR="00320684" w:rsidRPr="002C0BDB" w:rsidRDefault="00942FEE">
      <w:pPr>
        <w:pStyle w:val="Heading3"/>
        <w:spacing w:before="0" w:line="340" w:lineRule="exact"/>
        <w:rPr>
          <w:ins w:id="15364" w:author="PSK" w:date="2021-08-06T12:41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15365" w:author="NA" w:date="2021-12-27T12:51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5366" w:author="NA" w:date="2021-12-27T12:51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  <w:del w:id="15367" w:author="Windows User" w:date="2022-01-12T16:04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>34</w:t>
        </w:r>
        <w:del w:id="15368" w:author="Windows User" w:date="2022-01-12T16:04:00Z">
          <w:r w:rsidRPr="002C0BDB" w:rsidDel="00ED6F7A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</w:ins>
      <w:ins w:id="15369" w:author="PSK" w:date="2021-08-06T12:41:00Z"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(</w:t>
        </w:r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ໃໝ່</w:t>
        </w:r>
        <w:r w:rsidR="003206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>)</w:t>
        </w:r>
      </w:ins>
      <w:ins w:id="15370" w:author="NA" w:date="2021-12-27T12:51:00Z"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 </w:t>
        </w:r>
      </w:ins>
      <w:ins w:id="15371" w:author="PSK" w:date="2021-08-06T12:41:00Z">
        <w:del w:id="15372" w:author="NA" w:date="2021-12-27T12:51:00Z">
          <w:r w:rsidR="00320684" w:rsidRPr="002C0BDB" w:rsidDel="00942FEE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ການ</w:t>
        </w:r>
      </w:ins>
      <w:ins w:id="15373" w:author="HP" w:date="2021-08-08T15:20:00Z">
        <w:r w:rsidR="009F4F0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ຍົກເລີກ</w:t>
        </w:r>
      </w:ins>
      <w:ins w:id="15374" w:author="PSK" w:date="2021-08-06T12:41:00Z">
        <w:del w:id="15375" w:author="HP" w:date="2021-08-08T15:20:00Z">
          <w:r w:rsidR="00320684" w:rsidRPr="002C0BDB" w:rsidDel="009F4F04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  <w:delText>ຖອນ</w:delText>
          </w:r>
        </w:del>
        <w:r w:rsidR="003206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ໃບອະນຸຍາດ</w:t>
        </w:r>
      </w:ins>
    </w:p>
    <w:p w14:paraId="4017CFFE" w14:textId="2A4B90D3" w:rsidR="00ED6187" w:rsidRPr="002C0BDB" w:rsidRDefault="00C1738A">
      <w:pPr>
        <w:tabs>
          <w:tab w:val="left" w:pos="1843"/>
        </w:tabs>
        <w:spacing w:after="0" w:line="240" w:lineRule="auto"/>
        <w:ind w:firstLine="1276"/>
        <w:rPr>
          <w:ins w:id="15376" w:author="PSK" w:date="2021-08-06T12:41:00Z"/>
          <w:rFonts w:ascii="Phetsarath OT" w:eastAsia="Phetsarath OT" w:hAnsi="Phetsarath OT" w:cs="Phetsarath OT"/>
          <w:sz w:val="24"/>
          <w:szCs w:val="24"/>
          <w:lang w:val="vi-VN"/>
          <w:rPrChange w:id="15377" w:author="NA" w:date="2021-12-30T11:44:00Z">
            <w:rPr>
              <w:ins w:id="15378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15379" w:author="NA" w:date="2021-12-27T12:52:00Z">
          <w:pPr>
            <w:spacing w:after="0" w:line="340" w:lineRule="exact"/>
            <w:ind w:left="425" w:firstLine="624"/>
            <w:jc w:val="thaiDistribute"/>
          </w:pPr>
        </w:pPrChange>
      </w:pPr>
      <w:ins w:id="15380" w:author="NA" w:date="2021-12-23T14:11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    </w:t>
        </w:r>
        <w:del w:id="15381" w:author="Windows User" w:date="2022-01-12T16:04:00Z">
          <w:r w:rsidRPr="002C0BDB" w:rsidDel="00ED6F7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5382" w:author="NA" w:date="2021-12-27T12:52:00Z">
        <w:del w:id="15383" w:author="Windows User" w:date="2022-01-12T16:04:00Z">
          <w:r w:rsidR="00942FEE" w:rsidRPr="002C0BDB" w:rsidDel="00ED6F7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5384" w:author="Documents" w:date="2022-01-06T10:24:00Z">
        <w:del w:id="15385" w:author="Windows User" w:date="2022-01-12T16:04:00Z">
          <w:r w:rsidR="007D0ED9" w:rsidDel="00ED6F7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5386" w:author="PSK" w:date="2021-08-06T12:41:00Z">
        <w:del w:id="15387" w:author="HP" w:date="2021-08-08T15:23:00Z">
          <w:r w:rsidR="00320684" w:rsidRPr="002C0BDB" w:rsidDel="009F4F0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38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ຜູ້ໄດ້ຮັບອະນຸຍາດ</w:delText>
          </w:r>
          <w:r w:rsidR="00320684" w:rsidRPr="002C0BDB" w:rsidDel="009F4F04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538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320684" w:rsidRPr="002C0BDB" w:rsidDel="009F4F0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3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ດຳເນີນທຸລະກິດໂທລະຄົມມະນາຄົມ</w:delText>
          </w:r>
          <w:r w:rsidR="00320684" w:rsidRPr="002C0BDB" w:rsidDel="009F4F0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539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320684" w:rsidRPr="002C0BDB" w:rsidDel="009F4F0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39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ຕ້ອງຖືກ</w:delText>
          </w:r>
        </w:del>
        <w:del w:id="15393" w:author="HP" w:date="2021-08-08T15:20:00Z">
          <w:r w:rsidR="00320684" w:rsidRPr="002C0BDB" w:rsidDel="009F4F0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39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ຖອນໃບອ</w:delText>
          </w:r>
        </w:del>
        <w:del w:id="15395" w:author="HP" w:date="2021-08-08T15:23:00Z">
          <w:r w:rsidR="00320684" w:rsidRPr="002C0BDB" w:rsidDel="009F4F0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39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ະນຸຍາດ</w:delText>
          </w:r>
          <w:r w:rsidR="00320684" w:rsidRPr="002C0BDB" w:rsidDel="009F4F0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539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320684" w:rsidRPr="002C0BDB" w:rsidDel="009F4F0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39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ໃນກໍລະນີໃດໜື່ງ</w:delText>
          </w:r>
          <w:r w:rsidR="00320684" w:rsidRPr="002C0BDB" w:rsidDel="009F4F0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539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320684" w:rsidRPr="002C0BDB" w:rsidDel="009F4F0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40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ດັ່ງນີ້</w:delText>
          </w:r>
          <w:r w:rsidR="00320684" w:rsidRPr="002C0BDB" w:rsidDel="009F4F0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540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:</w:delText>
          </w:r>
        </w:del>
      </w:ins>
      <w:ins w:id="15402" w:author="HP" w:date="2021-08-06T14:57:00Z"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ການດໍາເນີນ</w:t>
        </w:r>
      </w:ins>
      <w:ins w:id="15403" w:author="home" w:date="2021-08-09T10:32:00Z">
        <w:r w:rsidR="00F83E4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ທຸລະ</w:t>
        </w:r>
      </w:ins>
      <w:ins w:id="15404" w:author="HP" w:date="2021-08-06T14:57:00Z"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ກິດ</w:t>
        </w:r>
        <w:del w:id="15405" w:author="home" w:date="2021-08-09T10:32:00Z">
          <w:r w:rsidR="00ED6187" w:rsidRPr="002C0BDB" w:rsidDel="00F83E4C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ຈະການ</w:delText>
          </w:r>
        </w:del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ໂທລະຄົມມະນາຄົມ</w:t>
        </w:r>
        <w:r w:rsidR="00ED6187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9F4F0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ຈະຖືກຍົກເລ</w:t>
        </w:r>
      </w:ins>
      <w:ins w:id="15406" w:author="HP" w:date="2021-08-08T15:24:00Z">
        <w:r w:rsidR="009F4F0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ີ</w:t>
        </w:r>
      </w:ins>
      <w:ins w:id="15407" w:author="HP" w:date="2021-08-06T14:57:00Z"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</w:t>
        </w:r>
      </w:ins>
      <w:ins w:id="15408" w:author="PSK" w:date="2021-08-10T16:39:00Z">
        <w:r w:rsidR="00FB01C9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5409" w:author="HP" w:date="2021-08-06T14:57:00Z"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ໃນກໍລະນີ</w:t>
        </w:r>
      </w:ins>
      <w:ins w:id="15410" w:author="HP" w:date="2021-08-08T15:23:00Z">
        <w:r w:rsidR="009F4F0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ໃດໜຶ່ງ</w:t>
        </w:r>
      </w:ins>
      <w:ins w:id="15411" w:author="HP" w:date="2021-08-06T14:57:00Z">
        <w:r w:rsidR="00ED6187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ED618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ດັ່ງນີ້</w:t>
        </w:r>
        <w:r w:rsidR="00ED6187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>:</w:t>
        </w:r>
        <w:r w:rsidR="00ED6187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</w:p>
    <w:p w14:paraId="248FEC8B" w14:textId="7C149036" w:rsidR="00FF56C3" w:rsidRPr="002C0BDB" w:rsidRDefault="00FF56C3">
      <w:pPr>
        <w:pStyle w:val="ListParagraph"/>
        <w:numPr>
          <w:ilvl w:val="3"/>
          <w:numId w:val="14"/>
        </w:numPr>
        <w:tabs>
          <w:tab w:val="left" w:pos="2070"/>
          <w:tab w:val="left" w:pos="2268"/>
          <w:tab w:val="left" w:pos="2410"/>
          <w:tab w:val="left" w:pos="2552"/>
        </w:tabs>
        <w:spacing w:after="0" w:line="240" w:lineRule="auto"/>
        <w:ind w:left="1417" w:firstLine="383"/>
        <w:jc w:val="both"/>
        <w:rPr>
          <w:ins w:id="15412" w:author="HP" w:date="2021-08-06T15:04:00Z"/>
          <w:rFonts w:ascii="Phetsarath OT" w:eastAsia="Phetsarath OT" w:hAnsi="Phetsarath OT" w:cs="Phetsarath OT"/>
          <w:sz w:val="24"/>
          <w:szCs w:val="24"/>
          <w:lang w:val="pt-BR" w:bidi="lo-LA"/>
          <w:rPrChange w:id="15413" w:author="NA" w:date="2021-12-30T11:44:00Z">
            <w:rPr>
              <w:ins w:id="15414" w:author="HP" w:date="2021-08-06T15:04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15415" w:author="Documents" w:date="2022-01-11T09:15:00Z">
          <w:pPr>
            <w:pStyle w:val="ListParagraph"/>
            <w:numPr>
              <w:ilvl w:val="6"/>
              <w:numId w:val="14"/>
            </w:numPr>
            <w:suppressAutoHyphens/>
            <w:spacing w:after="0" w:line="240" w:lineRule="auto"/>
            <w:ind w:left="5760" w:hanging="360"/>
            <w:jc w:val="thaiDistribute"/>
          </w:pPr>
        </w:pPrChange>
      </w:pPr>
      <w:ins w:id="15416" w:author="HP" w:date="2021-08-06T14:58:00Z">
        <w:del w:id="15417" w:author="PSK" w:date="2021-08-10T16:37:00Z">
          <w:r w:rsidRPr="002C0BDB" w:rsidDel="00FB01C9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  <w:rPrChange w:id="154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ຜູ</w:delText>
          </w:r>
        </w:del>
        <w:del w:id="15419" w:author="PSK" w:date="2021-08-10T16:36:00Z">
          <w:r w:rsidRPr="002C0BDB" w:rsidDel="00FB01C9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  <w:rPrChange w:id="1542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້</w:delText>
          </w:r>
        </w:del>
      </w:ins>
      <w:ins w:id="15421" w:author="PSK" w:date="2021-08-10T16:36:00Z">
        <w:del w:id="15422" w:author="LENOVO" w:date="2021-12-10T08:18:00Z">
          <w:r w:rsidR="00FB01C9" w:rsidRPr="002C0BDB" w:rsidDel="00EF14CB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val="pt-BR" w:bidi="lo-LA"/>
              <w:rPrChange w:id="154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pt-BR" w:bidi="lo-LA"/>
                </w:rPr>
              </w:rPrChange>
            </w:rPr>
            <w:delText>ຕາມ</w:delText>
          </w:r>
        </w:del>
      </w:ins>
      <w:ins w:id="15424" w:author="LENOVO" w:date="2021-12-10T08:18:00Z">
        <w:r w:rsidR="00EF14C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54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ມີ</w:t>
        </w:r>
      </w:ins>
      <w:ins w:id="15426" w:author="PSK" w:date="2021-08-10T16:36:00Z">
        <w:r w:rsidR="00FB01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ການສະເໜີ</w:t>
        </w:r>
        <w:r w:rsidR="00FB01C9" w:rsidRPr="002C0BD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</w:rPr>
          <w:t xml:space="preserve"> </w:t>
        </w:r>
        <w:r w:rsidR="00FB01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ຂອງຜູ້ໃຫ້ບໍລິການ</w:t>
        </w:r>
      </w:ins>
      <w:ins w:id="15427" w:author="PSK" w:date="2021-08-17T14:43:00Z">
        <w:r w:rsidR="0068792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ໂທລະຄົມມະນາຄົມ</w:t>
        </w:r>
      </w:ins>
      <w:ins w:id="15428" w:author="PSK" w:date="2021-08-10T16:36:00Z">
        <w:r w:rsidR="00FB01C9" w:rsidRPr="002C0BD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</w:rPr>
          <w:t xml:space="preserve"> </w:t>
        </w:r>
        <w:r w:rsidR="00FB01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ຫຼື</w:t>
        </w:r>
        <w:r w:rsidR="00FB01C9" w:rsidRPr="002C0BD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</w:rPr>
          <w:t xml:space="preserve"> </w:t>
        </w:r>
        <w:r w:rsidR="00FB01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ການຈັດຕັ້ງທີ່ກ່ຽວຂ້ອງ</w:t>
        </w:r>
      </w:ins>
      <w:ins w:id="15429" w:author="HP" w:date="2021-08-06T14:59:00Z">
        <w:del w:id="15430" w:author="PSK" w:date="2021-08-10T16:36:00Z">
          <w:r w:rsidRPr="002C0BDB" w:rsidDel="00FB01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ໃຫ້ບໍລິການ</w:delText>
          </w:r>
          <w:r w:rsidRPr="002C0BDB" w:rsidDel="00FB01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5431" w:author="HP" w:date="2021-08-06T14:58:00Z">
        <w:del w:id="15432" w:author="PSK" w:date="2021-08-10T16:36:00Z">
          <w:r w:rsidRPr="002C0BDB" w:rsidDel="00FB01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ຂໍຍົກເລີກດໍາເນີນ</w:delText>
          </w:r>
        </w:del>
      </w:ins>
      <w:ins w:id="15433" w:author="home" w:date="2021-08-09T10:49:00Z">
        <w:del w:id="15434" w:author="PSK" w:date="2021-08-10T16:36:00Z">
          <w:r w:rsidR="002C7AFE" w:rsidRPr="002C0BDB" w:rsidDel="00FB01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ທຸລະ</w:delText>
          </w:r>
        </w:del>
      </w:ins>
      <w:ins w:id="15435" w:author="HP" w:date="2021-08-06T14:58:00Z">
        <w:del w:id="15436" w:author="PSK" w:date="2021-08-10T16:36:00Z">
          <w:r w:rsidRPr="002C0BDB" w:rsidDel="00FB01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ກິດ</w:delText>
          </w:r>
        </w:del>
      </w:ins>
      <w:ins w:id="15437" w:author="HP" w:date="2021-08-06T14:59:00Z">
        <w:del w:id="15438" w:author="home" w:date="2021-08-09T10:49:00Z">
          <w:r w:rsidRPr="002C0BDB" w:rsidDel="002C7AF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ຈະການ</w:delText>
          </w:r>
        </w:del>
      </w:ins>
      <w:ins w:id="15439" w:author="HP" w:date="2021-08-06T14:58:00Z">
        <w:del w:id="15440" w:author="PSK" w:date="2021-08-10T16:36:00Z">
          <w:r w:rsidRPr="002C0BDB" w:rsidDel="00FB01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ໂດຍມີເຫດຜົນພຽງພໍ</w:delText>
          </w:r>
        </w:del>
      </w:ins>
      <w:ins w:id="15441" w:author="HP" w:date="2021-08-06T14:59:00Z">
        <w:r w:rsidRPr="002C0BDB">
          <w:rPr>
            <w:rFonts w:ascii="Phetsarath OT" w:eastAsia="Phetsarath OT" w:hAnsi="Phetsarath OT" w:cs="Phetsarath OT"/>
            <w:sz w:val="24"/>
            <w:szCs w:val="24"/>
            <w:lang w:val="vi-VN" w:bidi="lo-LA"/>
            <w:rPrChange w:id="154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t>;</w:t>
        </w:r>
      </w:ins>
    </w:p>
    <w:p w14:paraId="70B35ADD" w14:textId="77777777" w:rsidR="00FB01C9" w:rsidRPr="002C0BDB" w:rsidRDefault="00FB01C9">
      <w:pPr>
        <w:pStyle w:val="ListParagraph"/>
        <w:numPr>
          <w:ilvl w:val="3"/>
          <w:numId w:val="14"/>
        </w:numPr>
        <w:tabs>
          <w:tab w:val="left" w:pos="2070"/>
          <w:tab w:val="left" w:pos="2410"/>
          <w:tab w:val="left" w:pos="2552"/>
        </w:tabs>
        <w:spacing w:after="0" w:line="240" w:lineRule="auto"/>
        <w:ind w:left="1417" w:firstLine="383"/>
        <w:jc w:val="both"/>
        <w:rPr>
          <w:ins w:id="15443" w:author="PSK" w:date="2021-08-10T16:37:00Z"/>
          <w:rFonts w:ascii="Phetsarath OT" w:eastAsia="Phetsarath OT" w:hAnsi="Phetsarath OT" w:cs="Phetsarath OT"/>
          <w:sz w:val="24"/>
          <w:szCs w:val="24"/>
          <w:lang w:val="pt-BR" w:bidi="lo-LA"/>
        </w:rPr>
        <w:pPrChange w:id="15444" w:author="Documents" w:date="2022-01-11T09:15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  <w:ins w:id="15445" w:author="PSK" w:date="2021-08-10T16:3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ບໍ່ປັບປຸງແກ້ໄຂຕາມສາເຫດທີ່ມີການໂຈະ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</w:rPr>
          <w:t>;</w:t>
        </w:r>
      </w:ins>
    </w:p>
    <w:p w14:paraId="52045A16" w14:textId="66353BBA" w:rsidR="00320684" w:rsidRPr="002C0BDB" w:rsidRDefault="00A25395">
      <w:pPr>
        <w:pStyle w:val="ListParagraph"/>
        <w:numPr>
          <w:ilvl w:val="3"/>
          <w:numId w:val="14"/>
        </w:numPr>
        <w:tabs>
          <w:tab w:val="left" w:pos="2070"/>
          <w:tab w:val="left" w:pos="2410"/>
          <w:tab w:val="left" w:pos="2552"/>
          <w:tab w:val="left" w:pos="2694"/>
        </w:tabs>
        <w:spacing w:after="0" w:line="240" w:lineRule="auto"/>
        <w:ind w:left="1417" w:firstLine="383"/>
        <w:jc w:val="both"/>
        <w:rPr>
          <w:ins w:id="15446" w:author="PSK" w:date="2021-08-06T12:41:00Z"/>
          <w:rFonts w:ascii="Phetsarath OT" w:eastAsia="Phetsarath OT" w:hAnsi="Phetsarath OT" w:cs="Phetsarath OT"/>
          <w:sz w:val="24"/>
          <w:szCs w:val="24"/>
          <w:lang w:val="pt-BR" w:bidi="lo-LA"/>
          <w:rPrChange w:id="15447" w:author="NA" w:date="2021-12-30T11:44:00Z">
            <w:rPr>
              <w:ins w:id="15448" w:author="PSK" w:date="2021-08-06T12:41:00Z"/>
              <w:lang w:val="pt-BR" w:bidi="lo-LA"/>
            </w:rPr>
          </w:rPrChange>
        </w:rPr>
        <w:pPrChange w:id="15449" w:author="Documents" w:date="2022-01-11T09:16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  <w:ins w:id="15450" w:author="NA" w:date="2021-12-23T11:49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ມີຄໍາ</w:t>
        </w:r>
      </w:ins>
      <w:ins w:id="15451" w:author="NA" w:date="2021-12-23T11:50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ຕັດສ</w:t>
        </w:r>
      </w:ins>
      <w:ins w:id="15452" w:author="Windows User" w:date="2022-01-28T08:33:00Z">
        <w:r w:rsidR="00DA2BB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ີ</w:t>
        </w:r>
      </w:ins>
      <w:ins w:id="15453" w:author="NA" w:date="2021-12-23T11:50:00Z">
        <w:del w:id="15454" w:author="Windows User" w:date="2022-01-28T08:33:00Z">
          <w:r w:rsidRPr="002C0BDB" w:rsidDel="00DA2BB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ິ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ນ</w:t>
        </w:r>
      </w:ins>
      <w:ins w:id="15455" w:author="HP" w:date="2021-08-06T15:04:00Z">
        <w:del w:id="15456" w:author="NA" w:date="2021-12-23T11:50:00Z">
          <w:r w:rsidR="00FF56C3" w:rsidRPr="002C0BDB" w:rsidDel="00A25395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5457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ສານຕັດສິນ</w:delText>
          </w:r>
        </w:del>
      </w:ins>
      <w:ins w:id="15458" w:author="PSK" w:date="2021-08-10T16:38:00Z">
        <w:r w:rsidR="00FB01C9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5459" w:author="HP" w:date="2021-08-06T15:04:00Z">
        <w:del w:id="15460" w:author="PSK" w:date="2021-08-10T16:37:00Z">
          <w:r w:rsidR="00FF56C3" w:rsidRPr="002C0BDB" w:rsidDel="00FB01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5461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ຖອນ</w:delText>
          </w:r>
        </w:del>
      </w:ins>
      <w:ins w:id="15462" w:author="PSK" w:date="2021-08-10T16:37:00Z">
        <w:r w:rsidR="00FB01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ໃຫ້ຍຸບເລີກ</w:t>
        </w:r>
      </w:ins>
      <w:ins w:id="15463" w:author="HP" w:date="2021-08-06T15:04:00Z">
        <w:del w:id="15464" w:author="PSK" w:date="2021-08-10T16:37:00Z">
          <w:r w:rsidR="00FF56C3" w:rsidRPr="002C0BDB" w:rsidDel="00FB01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5465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ໃບອະນຸຍາດ</w:delText>
          </w:r>
        </w:del>
      </w:ins>
      <w:ins w:id="15466" w:author="PSK" w:date="2021-08-10T16:37:00Z">
        <w:r w:rsidR="00FB01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ວິສາຫະກິດ</w:t>
        </w:r>
      </w:ins>
      <w:ins w:id="15467" w:author="HP" w:date="2021-08-06T15:04:00Z">
        <w:r w:rsidR="00FF56C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5468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 xml:space="preserve"> ຫຼື ໃຫ້ລົ້ມລະລາຍ</w:t>
        </w:r>
      </w:ins>
      <w:ins w:id="15469" w:author="PSK" w:date="2021-08-10T16:37:00Z">
        <w:r w:rsidR="00FB01C9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54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t>;</w:t>
        </w:r>
      </w:ins>
      <w:ins w:id="15471" w:author="HP" w:date="2021-08-06T15:04:00Z">
        <w:del w:id="15472" w:author="PSK" w:date="2021-08-10T16:37:00Z">
          <w:r w:rsidR="00FF56C3" w:rsidRPr="002C0BDB" w:rsidDel="00FB01C9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5473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="00FF56C3" w:rsidRPr="002C0BDB" w:rsidDel="00FB01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="00FF56C3" w:rsidRPr="002C0BDB" w:rsidDel="00FB01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5474" w:author="HP" w:date="2021-08-06T15:00:00Z">
        <w:del w:id="15475" w:author="PSK" w:date="2021-08-10T16:37:00Z">
          <w:r w:rsidR="00FF56C3" w:rsidRPr="002C0BDB" w:rsidDel="00FB01C9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476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ກ່ຽວຂ້ອງ</w:delText>
          </w:r>
        </w:del>
      </w:ins>
    </w:p>
    <w:p w14:paraId="17B5546F" w14:textId="0EB92B00" w:rsidR="00320684" w:rsidDel="00ED6F7A" w:rsidRDefault="009F4F04">
      <w:pPr>
        <w:pStyle w:val="ListParagraph"/>
        <w:numPr>
          <w:ilvl w:val="3"/>
          <w:numId w:val="14"/>
        </w:numPr>
        <w:tabs>
          <w:tab w:val="left" w:pos="2070"/>
          <w:tab w:val="left" w:pos="2410"/>
          <w:tab w:val="left" w:pos="2552"/>
        </w:tabs>
        <w:spacing w:after="0" w:line="240" w:lineRule="auto"/>
        <w:ind w:left="1417" w:firstLine="383"/>
        <w:jc w:val="both"/>
        <w:rPr>
          <w:del w:id="15477" w:author="Windows User" w:date="2022-01-12T16:04:00Z"/>
          <w:rFonts w:ascii="Phetsarath OT" w:eastAsia="Phetsarath OT" w:hAnsi="Phetsarath OT" w:cs="Phetsarath OT"/>
          <w:sz w:val="24"/>
          <w:szCs w:val="24"/>
          <w:lang w:val="pt-BR" w:bidi="lo-LA"/>
        </w:rPr>
        <w:pPrChange w:id="15478" w:author="Windows User" w:date="2022-01-12T16:04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  <w:ins w:id="15479" w:author="HP" w:date="2021-08-08T15:22:00Z">
        <w:del w:id="15480" w:author="PSK" w:date="2021-08-10T16:35:00Z">
          <w:r w:rsidRPr="002C0BDB" w:rsidDel="00FB01C9">
            <w:rPr>
              <w:rFonts w:ascii="Phetsarath OT" w:eastAsia="Phetsarath OT" w:hAnsi="Phetsarath OT" w:cs="Phetsarath OT"/>
              <w:sz w:val="24"/>
              <w:szCs w:val="24"/>
              <w:lang w:val="pt-BR" w:bidi="lo-LA"/>
            </w:rPr>
            <w:delText>;</w:delText>
          </w:r>
        </w:del>
      </w:ins>
      <w:ins w:id="15481" w:author="PSK" w:date="2021-08-06T12:41:00Z"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ນຳໃຊ້ຊັບພະຍາກອນ</w:t>
        </w:r>
      </w:ins>
      <w:ins w:id="15482" w:author="HP" w:date="2021-08-08T15:2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ໂທລະຄົມມະນາຄົມ</w:t>
        </w:r>
      </w:ins>
      <w:ins w:id="15483" w:author="PSK" w:date="2021-08-06T12:41:00Z">
        <w:r w:rsidR="00320684" w:rsidRPr="002C0BD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</w:rPr>
          <w:t xml:space="preserve"> </w:t>
        </w:r>
        <w:del w:id="15484" w:author="HP" w:date="2021-08-08T15:21:00Z">
          <w:r w:rsidR="00320684" w:rsidRPr="002C0BDB" w:rsidDel="009F4F0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pt-BR" w:bidi="lo-LA"/>
              <w:rPrChange w:id="154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pt-BR" w:bidi="lo-LA"/>
                </w:rPr>
              </w:rPrChange>
            </w:rPr>
            <w:delText>ແລະ</w:delText>
          </w:r>
          <w:r w:rsidR="00320684" w:rsidRPr="002C0BDB" w:rsidDel="009F4F04">
            <w:rPr>
              <w:rFonts w:ascii="Phetsarath OT" w:eastAsia="Phetsarath OT" w:hAnsi="Phetsarath OT" w:cs="Phetsarath OT"/>
              <w:strike/>
              <w:sz w:val="24"/>
              <w:szCs w:val="24"/>
              <w:lang w:val="pt-BR" w:bidi="lo-LA"/>
              <w:rPrChange w:id="154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  <w:r w:rsidR="00320684" w:rsidRPr="002C0BDB" w:rsidDel="009F4F0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pt-BR" w:bidi="lo-LA"/>
              <w:rPrChange w:id="154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pt-BR" w:bidi="lo-LA"/>
                </w:rPr>
              </w:rPrChange>
            </w:rPr>
            <w:delText>ດຳເນີນທຸລະກິດໂທລະຄົມມະນາຄົມ</w:delText>
          </w:r>
          <w:r w:rsidR="00320684" w:rsidRPr="002C0BDB" w:rsidDel="009F4F0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="003206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ໂດຍບໍ່ໄດ້ຮັບອະນຸຍາດ</w:t>
        </w:r>
      </w:ins>
      <w:ins w:id="15488" w:author="HP" w:date="2021-08-08T15:22:00Z"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</w:rPr>
          <w:t>;</w:t>
        </w:r>
      </w:ins>
      <w:ins w:id="15489" w:author="PSK" w:date="2021-08-06T12:41:00Z">
        <w:del w:id="15490" w:author="HP" w:date="2021-08-08T15:22:00Z">
          <w:r w:rsidR="00320684" w:rsidRPr="002C0BDB" w:rsidDel="009F4F04">
            <w:rPr>
              <w:rFonts w:ascii="Phetsarath OT" w:eastAsia="Phetsarath OT" w:hAnsi="Phetsarath OT" w:cs="Phetsarath OT"/>
              <w:sz w:val="24"/>
              <w:szCs w:val="24"/>
              <w:lang w:val="pt-BR" w:bidi="lo-LA"/>
            </w:rPr>
            <w:delText>,</w:delText>
          </w:r>
        </w:del>
      </w:ins>
    </w:p>
    <w:p w14:paraId="3DF636C6" w14:textId="77777777" w:rsidR="00ED6F7A" w:rsidRPr="002C0BDB" w:rsidRDefault="00ED6F7A">
      <w:pPr>
        <w:pStyle w:val="ListParagraph"/>
        <w:numPr>
          <w:ilvl w:val="3"/>
          <w:numId w:val="14"/>
        </w:numPr>
        <w:tabs>
          <w:tab w:val="left" w:pos="2070"/>
          <w:tab w:val="left" w:pos="2410"/>
          <w:tab w:val="left" w:pos="2552"/>
        </w:tabs>
        <w:spacing w:after="0" w:line="240" w:lineRule="auto"/>
        <w:ind w:left="1417" w:firstLine="383"/>
        <w:jc w:val="both"/>
        <w:rPr>
          <w:ins w:id="15491" w:author="Windows User" w:date="2022-01-12T16:04:00Z"/>
          <w:rFonts w:ascii="Phetsarath OT" w:eastAsia="Phetsarath OT" w:hAnsi="Phetsarath OT" w:cs="Phetsarath OT"/>
          <w:sz w:val="24"/>
          <w:szCs w:val="24"/>
          <w:lang w:val="pt-BR" w:bidi="lo-LA"/>
        </w:rPr>
        <w:pPrChange w:id="15492" w:author="Documents" w:date="2022-01-11T09:16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</w:p>
    <w:p w14:paraId="48A69391" w14:textId="6F4E5DED" w:rsidR="00FF56C3" w:rsidRPr="00ED6F7A" w:rsidDel="00886565" w:rsidRDefault="00FF56C3">
      <w:pPr>
        <w:pStyle w:val="ListParagraph"/>
        <w:numPr>
          <w:ilvl w:val="3"/>
          <w:numId w:val="14"/>
        </w:numPr>
        <w:tabs>
          <w:tab w:val="left" w:pos="2070"/>
          <w:tab w:val="left" w:pos="2410"/>
          <w:tab w:val="left" w:pos="2552"/>
        </w:tabs>
        <w:spacing w:after="0" w:line="240" w:lineRule="auto"/>
        <w:ind w:left="1417" w:firstLine="383"/>
        <w:jc w:val="both"/>
        <w:rPr>
          <w:ins w:id="15493" w:author="HP" w:date="2021-08-06T15:03:00Z"/>
          <w:del w:id="15494" w:author="PSK" w:date="2021-08-10T16:49:00Z"/>
          <w:rFonts w:ascii="Phetsarath OT" w:eastAsia="Phetsarath OT" w:hAnsi="Phetsarath OT" w:cs="Phetsarath OT"/>
          <w:sz w:val="24"/>
          <w:szCs w:val="24"/>
          <w:lang w:val="pt-BR" w:bidi="lo-LA"/>
          <w:rPrChange w:id="15495" w:author="Windows User" w:date="2022-01-12T16:04:00Z">
            <w:rPr>
              <w:ins w:id="15496" w:author="HP" w:date="2021-08-06T15:03:00Z"/>
              <w:del w:id="15497" w:author="PSK" w:date="2021-08-10T16:49:00Z"/>
              <w:rFonts w:ascii="Phetsarath OT" w:eastAsia="Phetsarath OT" w:hAnsi="Phetsarath OT" w:cs="Phetsarath OT"/>
              <w:strike/>
              <w:sz w:val="24"/>
              <w:szCs w:val="24"/>
              <w:lang w:val="pt-BR" w:bidi="lo-LA"/>
            </w:rPr>
          </w:rPrChange>
        </w:rPr>
        <w:pPrChange w:id="15498" w:author="Windows User" w:date="2022-01-12T16:04:00Z">
          <w:pPr>
            <w:pStyle w:val="ListParagraph"/>
            <w:numPr>
              <w:ilvl w:val="6"/>
              <w:numId w:val="14"/>
            </w:numPr>
            <w:suppressAutoHyphens/>
            <w:spacing w:after="0" w:line="240" w:lineRule="auto"/>
            <w:ind w:left="5760" w:hanging="360"/>
            <w:jc w:val="thaiDistribute"/>
          </w:pPr>
        </w:pPrChange>
      </w:pPr>
    </w:p>
    <w:p w14:paraId="63503253" w14:textId="51917D82" w:rsidR="00FF56C3" w:rsidRPr="00ED6F7A" w:rsidRDefault="00FF56C3">
      <w:pPr>
        <w:pStyle w:val="ListParagraph"/>
        <w:numPr>
          <w:ilvl w:val="3"/>
          <w:numId w:val="14"/>
        </w:numPr>
        <w:tabs>
          <w:tab w:val="left" w:pos="2070"/>
          <w:tab w:val="left" w:pos="2410"/>
          <w:tab w:val="left" w:pos="2552"/>
        </w:tabs>
        <w:spacing w:after="0" w:line="240" w:lineRule="auto"/>
        <w:ind w:left="450" w:firstLine="1350"/>
        <w:jc w:val="both"/>
        <w:rPr>
          <w:ins w:id="15499" w:author="PSK" w:date="2021-08-06T12:41:00Z"/>
          <w:rFonts w:ascii="Phetsarath OT" w:hAnsi="Phetsarath OT" w:cs="Phetsarath OT"/>
          <w:strike/>
          <w:sz w:val="24"/>
          <w:szCs w:val="24"/>
          <w:lang w:val="pt-BR" w:bidi="lo-LA"/>
          <w:rPrChange w:id="15500" w:author="Windows User" w:date="2022-01-12T16:05:00Z">
            <w:rPr>
              <w:ins w:id="15501" w:author="PSK" w:date="2021-08-06T12:41:00Z"/>
              <w:lang w:val="pt-BR" w:bidi="lo-LA"/>
            </w:rPr>
          </w:rPrChange>
        </w:rPr>
        <w:pPrChange w:id="15502" w:author="Windows User" w:date="2022-01-12T16:05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  <w:ins w:id="15503" w:author="HP" w:date="2021-08-06T15:03:00Z">
        <w:r w:rsidRPr="00ED6F7A">
          <w:rPr>
            <w:rFonts w:ascii="Phetsarath OT" w:hAnsi="Phetsarath OT" w:cs="Phetsarath OT"/>
            <w:sz w:val="24"/>
            <w:szCs w:val="24"/>
            <w:cs/>
            <w:lang w:bidi="lo-LA"/>
            <w:rPrChange w:id="15504" w:author="Windows User" w:date="2022-01-12T16:05:00Z">
              <w:rPr>
                <w:rFonts w:ascii="DokChampa" w:hAnsi="DokChampa" w:cs="DokChampa"/>
                <w:cs/>
                <w:lang w:bidi="lo-LA"/>
              </w:rPr>
            </w:rPrChange>
          </w:rPr>
          <w:t>ລະເມີດກົດໝາຍ</w:t>
        </w:r>
        <w:r w:rsidRPr="00ED6F7A">
          <w:rPr>
            <w:rFonts w:ascii="Phetsarath OT" w:hAnsi="Phetsarath OT" w:cs="Phetsarath OT"/>
            <w:sz w:val="24"/>
            <w:szCs w:val="24"/>
            <w:lang w:val="pt-BR" w:bidi="lo-LA"/>
            <w:rPrChange w:id="15505" w:author="Windows User" w:date="2022-01-12T16:05:00Z">
              <w:rPr>
                <w:lang w:bidi="lo-LA"/>
              </w:rPr>
            </w:rPrChange>
          </w:rPr>
          <w:t>,</w:t>
        </w:r>
        <w:r w:rsidRPr="00ED6F7A">
          <w:rPr>
            <w:rFonts w:ascii="Phetsarath OT" w:hAnsi="Phetsarath OT" w:cs="Phetsarath OT"/>
            <w:sz w:val="24"/>
            <w:szCs w:val="24"/>
            <w:cs/>
            <w:lang w:bidi="lo-LA"/>
            <w:rPrChange w:id="15506" w:author="Windows User" w:date="2022-01-12T16:05:00Z">
              <w:rPr>
                <w:rFonts w:cs="DokChampa"/>
                <w:cs/>
                <w:lang w:bidi="lo-LA"/>
              </w:rPr>
            </w:rPrChange>
          </w:rPr>
          <w:t xml:space="preserve"> ລະບຽບການຢ່າງຮ້າຍແຮງ ແລະ ສ້າງຜົນເສຍຫາຍຢ່າງຫຼວງ</w:t>
        </w:r>
      </w:ins>
      <w:ins w:id="15507" w:author="Documents" w:date="2022-01-11T09:16:00Z">
        <w:del w:id="15508" w:author="Windows User" w:date="2022-01-12T16:05:00Z">
          <w:r w:rsidR="00F927FA" w:rsidRPr="00ED6F7A" w:rsidDel="00ED6F7A">
            <w:rPr>
              <w:rFonts w:ascii="Phetsarath OT" w:hAnsi="Phetsarath OT" w:cs="Phetsarath OT"/>
              <w:sz w:val="24"/>
              <w:szCs w:val="24"/>
              <w:lang w:val="pt-BR" w:bidi="lo-LA"/>
              <w:rPrChange w:id="15509" w:author="Windows User" w:date="2022-01-12T16:05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5510" w:author="HP" w:date="2021-08-06T15:03:00Z">
        <w:r w:rsidRPr="00ED6F7A">
          <w:rPr>
            <w:rFonts w:ascii="Phetsarath OT" w:hAnsi="Phetsarath OT" w:cs="Phetsarath OT"/>
            <w:sz w:val="24"/>
            <w:szCs w:val="24"/>
            <w:cs/>
            <w:lang w:bidi="lo-LA"/>
            <w:rPrChange w:id="15511" w:author="Windows User" w:date="2022-01-12T16:05:00Z">
              <w:rPr>
                <w:rFonts w:cs="DokChampa"/>
                <w:cs/>
                <w:lang w:bidi="lo-LA"/>
              </w:rPr>
            </w:rPrChange>
          </w:rPr>
          <w:t>ຫຼາຍຕໍ່ເສດຖະກິດ</w:t>
        </w:r>
      </w:ins>
      <w:ins w:id="15512" w:author="PSK" w:date="2021-08-10T16:45:00Z">
        <w:r w:rsidR="00886565" w:rsidRPr="00ED6F7A">
          <w:rPr>
            <w:rFonts w:ascii="Phetsarath OT" w:hAnsi="Phetsarath OT" w:cs="Phetsarath OT"/>
            <w:sz w:val="24"/>
            <w:szCs w:val="24"/>
            <w:cs/>
            <w:lang w:bidi="lo-LA"/>
            <w:rPrChange w:id="15513" w:author="Windows User" w:date="2022-01-12T16:05:00Z">
              <w:rPr>
                <w:rFonts w:cs="DokChampa"/>
                <w:cs/>
                <w:lang w:bidi="lo-LA"/>
              </w:rPr>
            </w:rPrChange>
          </w:rPr>
          <w:t>-ສັງຄົມ</w:t>
        </w:r>
      </w:ins>
      <w:ins w:id="15514" w:author="PSK" w:date="2021-08-10T16:50:00Z">
        <w:r w:rsidR="00886565" w:rsidRPr="00ED6F7A">
          <w:rPr>
            <w:rFonts w:ascii="Phetsarath OT" w:hAnsi="Phetsarath OT" w:cs="Phetsarath OT"/>
            <w:sz w:val="24"/>
            <w:szCs w:val="24"/>
            <w:lang w:val="pt-BR" w:bidi="lo-LA"/>
            <w:rPrChange w:id="15515" w:author="Windows User" w:date="2022-01-12T16:05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t>,</w:t>
        </w:r>
        <w:r w:rsidR="00886565" w:rsidRPr="00ED6F7A">
          <w:rPr>
            <w:rFonts w:ascii="Phetsarath OT" w:hAnsi="Phetsarath OT" w:cs="Phetsarath OT"/>
            <w:sz w:val="24"/>
            <w:szCs w:val="24"/>
            <w:cs/>
            <w:lang w:bidi="lo-LA"/>
            <w:rPrChange w:id="15516" w:author="Windows User" w:date="2022-01-12T16:05:00Z">
              <w:rPr>
                <w:rFonts w:cs="DokChampa"/>
                <w:cs/>
                <w:lang w:bidi="lo-LA"/>
              </w:rPr>
            </w:rPrChange>
          </w:rPr>
          <w:t xml:space="preserve"> ວຽກງານປ້ອງກັນຊາດ-ປ້ອງກັນ</w:t>
        </w:r>
      </w:ins>
      <w:ins w:id="15517" w:author="PSK" w:date="2021-08-10T16:51:00Z">
        <w:r w:rsidR="00886565" w:rsidRPr="00ED6F7A">
          <w:rPr>
            <w:rFonts w:ascii="Phetsarath OT" w:hAnsi="Phetsarath OT" w:cs="Phetsarath OT"/>
            <w:sz w:val="24"/>
            <w:szCs w:val="24"/>
            <w:cs/>
            <w:lang w:bidi="lo-LA"/>
            <w:rPrChange w:id="15518" w:author="Windows User" w:date="2022-01-12T16:05:00Z">
              <w:rPr>
                <w:rFonts w:ascii="DokChampa" w:hAnsi="DokChampa" w:cs="DokChampa"/>
                <w:cs/>
                <w:lang w:bidi="lo-LA"/>
              </w:rPr>
            </w:rPrChange>
          </w:rPr>
          <w:t>ຄວາມສະຫງົບ</w:t>
        </w:r>
      </w:ins>
      <w:ins w:id="15519" w:author="HP" w:date="2021-08-06T15:03:00Z">
        <w:r w:rsidRPr="00ED6F7A">
          <w:rPr>
            <w:rFonts w:ascii="Phetsarath OT" w:hAnsi="Phetsarath OT" w:cs="Phetsarath OT"/>
            <w:sz w:val="24"/>
            <w:szCs w:val="24"/>
            <w:lang w:val="pt-BR" w:bidi="lo-LA"/>
            <w:rPrChange w:id="15520" w:author="Windows User" w:date="2022-01-12T16:05:00Z">
              <w:rPr>
                <w:lang w:bidi="lo-LA"/>
              </w:rPr>
            </w:rPrChange>
          </w:rPr>
          <w:t>;</w:t>
        </w:r>
      </w:ins>
    </w:p>
    <w:p w14:paraId="79BA026F" w14:textId="77777777" w:rsidR="00F139A5" w:rsidRDefault="00320684">
      <w:pPr>
        <w:pStyle w:val="ListParagraph"/>
        <w:numPr>
          <w:ilvl w:val="3"/>
          <w:numId w:val="14"/>
        </w:numPr>
        <w:tabs>
          <w:tab w:val="left" w:pos="2070"/>
          <w:tab w:val="left" w:pos="2410"/>
          <w:tab w:val="left" w:pos="2552"/>
        </w:tabs>
        <w:spacing w:after="0" w:line="240" w:lineRule="auto"/>
        <w:ind w:left="1417" w:firstLine="383"/>
        <w:jc w:val="both"/>
        <w:rPr>
          <w:ins w:id="15521" w:author="Documents" w:date="2022-01-06T10:48:00Z"/>
          <w:rFonts w:ascii="Phetsarath OT" w:eastAsia="Phetsarath OT" w:hAnsi="Phetsarath OT" w:cs="Phetsarath OT"/>
          <w:sz w:val="24"/>
          <w:szCs w:val="24"/>
          <w:lang w:val="pt-BR" w:bidi="lo-LA"/>
        </w:rPr>
        <w:pPrChange w:id="15522" w:author="Windows User" w:date="2022-01-12T16:05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  <w:ins w:id="15523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ມີກໍລະນີອື່ນ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ຕາມທີ່</w:t>
        </w:r>
      </w:ins>
      <w:ins w:id="15524" w:author="LENOVO" w:date="2021-12-10T08:18:00Z">
        <w:r w:rsidR="00EF14C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ໄດ້</w:t>
        </w:r>
      </w:ins>
      <w:ins w:id="15525" w:author="PSK" w:date="2021-08-06T12:4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ກຳນົດໄວ້ໃນ</w:t>
        </w:r>
        <w:del w:id="15526" w:author="NA" w:date="2021-12-30T11:01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="00886565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ກົດໝາຍ</w:t>
        </w:r>
      </w:ins>
      <w:ins w:id="15527" w:author="LENOVO" w:date="2021-12-20T16:46:00Z">
        <w:r w:rsidR="00C970B9" w:rsidRPr="002C0BD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</w:rPr>
          <w:t>.</w:t>
        </w:r>
      </w:ins>
    </w:p>
    <w:p w14:paraId="4CFFC9C1" w14:textId="77777777" w:rsidR="000520E9" w:rsidDel="00ED6F7A" w:rsidRDefault="000520E9">
      <w:pPr>
        <w:pStyle w:val="ListParagraph"/>
        <w:tabs>
          <w:tab w:val="left" w:pos="2410"/>
        </w:tabs>
        <w:spacing w:after="0" w:line="240" w:lineRule="auto"/>
        <w:ind w:left="2880"/>
        <w:jc w:val="both"/>
        <w:rPr>
          <w:ins w:id="15528" w:author="Documents" w:date="2022-01-06T10:48:00Z"/>
          <w:del w:id="15529" w:author="Windows User" w:date="2022-01-12T16:05:00Z"/>
          <w:rFonts w:ascii="Phetsarath OT" w:eastAsia="Phetsarath OT" w:hAnsi="Phetsarath OT" w:cs="Phetsarath OT"/>
          <w:sz w:val="24"/>
          <w:szCs w:val="24"/>
          <w:lang w:val="pt-BR" w:bidi="lo-LA"/>
        </w:rPr>
        <w:pPrChange w:id="15530" w:author="Windows User" w:date="2022-01-12T16:05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</w:p>
    <w:p w14:paraId="0BEBC38A" w14:textId="77777777" w:rsidR="000520E9" w:rsidDel="00ED6F7A" w:rsidRDefault="000520E9">
      <w:pPr>
        <w:pStyle w:val="ListParagraph"/>
        <w:tabs>
          <w:tab w:val="left" w:pos="2410"/>
        </w:tabs>
        <w:spacing w:after="0" w:line="240" w:lineRule="auto"/>
        <w:ind w:left="2880"/>
        <w:jc w:val="both"/>
        <w:rPr>
          <w:ins w:id="15531" w:author="Documents" w:date="2022-01-06T10:48:00Z"/>
          <w:del w:id="15532" w:author="Windows User" w:date="2022-01-12T16:05:00Z"/>
          <w:rFonts w:ascii="Phetsarath OT" w:eastAsia="Phetsarath OT" w:hAnsi="Phetsarath OT" w:cs="Phetsarath OT"/>
          <w:sz w:val="24"/>
          <w:szCs w:val="24"/>
          <w:lang w:val="pt-BR" w:bidi="lo-LA"/>
        </w:rPr>
        <w:pPrChange w:id="15533" w:author="Windows User" w:date="2022-01-12T16:05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</w:p>
    <w:p w14:paraId="6EB9311D" w14:textId="77777777" w:rsidR="000520E9" w:rsidDel="00ED6F7A" w:rsidRDefault="000520E9">
      <w:pPr>
        <w:pStyle w:val="ListParagraph"/>
        <w:tabs>
          <w:tab w:val="left" w:pos="2410"/>
        </w:tabs>
        <w:spacing w:after="0" w:line="240" w:lineRule="auto"/>
        <w:ind w:left="2880"/>
        <w:jc w:val="both"/>
        <w:rPr>
          <w:ins w:id="15534" w:author="Documents" w:date="2022-01-06T10:48:00Z"/>
          <w:del w:id="15535" w:author="Windows User" w:date="2022-01-12T16:05:00Z"/>
          <w:rFonts w:ascii="Phetsarath OT" w:eastAsia="Phetsarath OT" w:hAnsi="Phetsarath OT" w:cs="Phetsarath OT"/>
          <w:sz w:val="24"/>
          <w:szCs w:val="24"/>
          <w:lang w:val="pt-BR" w:bidi="lo-LA"/>
        </w:rPr>
        <w:pPrChange w:id="15536" w:author="Windows User" w:date="2022-01-12T16:05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</w:p>
    <w:p w14:paraId="519E1747" w14:textId="77777777" w:rsidR="000520E9" w:rsidRPr="002C0BDB" w:rsidDel="00ED6F7A" w:rsidRDefault="000520E9">
      <w:pPr>
        <w:pStyle w:val="ListParagraph"/>
        <w:tabs>
          <w:tab w:val="left" w:pos="2410"/>
        </w:tabs>
        <w:spacing w:after="0" w:line="240" w:lineRule="auto"/>
        <w:ind w:left="2880"/>
        <w:jc w:val="both"/>
        <w:rPr>
          <w:ins w:id="15537" w:author="NA" w:date="2021-12-27T15:15:00Z"/>
          <w:del w:id="15538" w:author="Windows User" w:date="2022-01-12T16:05:00Z"/>
          <w:rFonts w:ascii="Phetsarath OT" w:eastAsia="Phetsarath OT" w:hAnsi="Phetsarath OT" w:cs="Phetsarath OT"/>
          <w:sz w:val="24"/>
          <w:szCs w:val="24"/>
          <w:lang w:val="pt-BR" w:bidi="lo-LA"/>
        </w:rPr>
        <w:pPrChange w:id="15539" w:author="Windows User" w:date="2022-01-12T16:05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</w:p>
    <w:p w14:paraId="77B7A06F" w14:textId="6FFC4419" w:rsidR="00320684" w:rsidRPr="00ED6F7A" w:rsidDel="00E44B05" w:rsidRDefault="00320684">
      <w:pPr>
        <w:spacing w:after="0" w:line="240" w:lineRule="auto"/>
        <w:jc w:val="both"/>
        <w:rPr>
          <w:ins w:id="15540" w:author="PSK" w:date="2021-08-06T12:41:00Z"/>
          <w:del w:id="15541" w:author="NA" w:date="2021-12-27T15:41:00Z"/>
          <w:rFonts w:ascii="Phetsarath OT" w:eastAsia="Phetsarath OT" w:hAnsi="Phetsarath OT" w:cs="Phetsarath OT"/>
          <w:sz w:val="24"/>
          <w:szCs w:val="24"/>
          <w:lang w:val="pt-BR" w:bidi="lo-LA"/>
          <w:rPrChange w:id="15542" w:author="Windows User" w:date="2022-01-12T16:05:00Z">
            <w:rPr>
              <w:ins w:id="15543" w:author="PSK" w:date="2021-08-06T12:41:00Z"/>
              <w:del w:id="15544" w:author="NA" w:date="2021-12-27T15:41:00Z"/>
              <w:lang w:val="pt-BR" w:bidi="lo-LA"/>
            </w:rPr>
          </w:rPrChange>
        </w:rPr>
        <w:pPrChange w:id="15545" w:author="Windows User" w:date="2022-01-12T16:05:00Z">
          <w:pPr>
            <w:pStyle w:val="ListParagraph"/>
            <w:numPr>
              <w:ilvl w:val="3"/>
              <w:numId w:val="14"/>
            </w:numPr>
            <w:spacing w:after="0" w:line="340" w:lineRule="exact"/>
            <w:ind w:left="1417" w:hanging="357"/>
          </w:pPr>
        </w:pPrChange>
      </w:pPr>
      <w:ins w:id="15546" w:author="PSK" w:date="2021-08-06T12:41:00Z">
        <w:del w:id="15547" w:author="LENOVO" w:date="2021-12-20T16:46:00Z">
          <w:r w:rsidRPr="00ED6F7A" w:rsidDel="00C970B9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pt-BR" w:bidi="lo-LA"/>
              <w:rPrChange w:id="15548" w:author="Windows User" w:date="2022-01-12T16:05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pt-BR" w:bidi="lo-LA"/>
                </w:rPr>
              </w:rPrChange>
            </w:rPr>
            <w:delText>ທີ່ກ່ຽວຂ້ອງ</w:delText>
          </w:r>
          <w:r w:rsidRPr="00ED6F7A" w:rsidDel="00C970B9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549" w:author="Windows User" w:date="2022-01-12T16:05:00Z">
                <w:rPr>
                  <w:rFonts w:cs="DokChampa"/>
                  <w:cs/>
                  <w:lang w:val="pt-BR" w:bidi="lo-LA"/>
                </w:rPr>
              </w:rPrChange>
            </w:rPr>
            <w:delText>.</w:delText>
          </w:r>
        </w:del>
      </w:ins>
    </w:p>
    <w:p w14:paraId="5A92C4EC" w14:textId="2269F38C" w:rsidR="00320684" w:rsidRPr="002C0BDB" w:rsidDel="00DA641A" w:rsidRDefault="00320684">
      <w:pPr>
        <w:spacing w:after="0"/>
        <w:rPr>
          <w:del w:id="15550" w:author="HP" w:date="2021-08-08T15:23:00Z"/>
          <w:lang w:val="pt-BR" w:bidi="lo-LA"/>
          <w:rPrChange w:id="15551" w:author="NA" w:date="2021-12-30T11:44:00Z">
            <w:rPr>
              <w:del w:id="15552" w:author="HP" w:date="2021-08-08T15:23:00Z"/>
              <w:rFonts w:ascii="Phetsarath OT" w:eastAsia="Phetsarath OT" w:hAnsi="Phetsarath OT" w:cs="Phetsarath OT"/>
              <w:strike/>
              <w:color w:val="000000"/>
              <w:sz w:val="24"/>
              <w:szCs w:val="24"/>
              <w:u w:val="single"/>
              <w:lang w:bidi="lo-LA"/>
            </w:rPr>
          </w:rPrChange>
        </w:rPr>
        <w:pPrChange w:id="15553" w:author="Windows User" w:date="2022-01-12T16:05:00Z">
          <w:pPr>
            <w:spacing w:after="0" w:line="240" w:lineRule="auto"/>
            <w:jc w:val="center"/>
          </w:pPr>
        </w:pPrChange>
      </w:pPr>
      <w:ins w:id="15554" w:author="PSK" w:date="2021-08-06T12:41:00Z">
        <w:del w:id="15555" w:author="HP" w:date="2021-08-08T15:23:00Z">
          <w:r w:rsidRPr="002C0BDB" w:rsidDel="009F4F04">
            <w:rPr>
              <w:rFonts w:ascii="DokChampa" w:hAnsi="DokChampa" w:cs="DokChampa" w:hint="cs"/>
              <w:cs/>
              <w:lang w:bidi="lo-LA"/>
              <w:rPrChange w:id="1555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ຂະແໜງ</w:delText>
          </w:r>
          <w:r w:rsidRPr="002C0BDB" w:rsidDel="009F4F04">
            <w:rPr>
              <w:lang w:val="pt-BR" w:bidi="lo-LA"/>
              <w:rPrChange w:id="1555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5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9F4F04">
            <w:rPr>
              <w:lang w:val="pt-BR" w:bidi="lo-LA"/>
              <w:rPrChange w:id="1555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6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9F4F04">
            <w:rPr>
              <w:lang w:val="pt-BR" w:bidi="lo-LA"/>
              <w:rPrChange w:id="1556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6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9F4F04">
            <w:rPr>
              <w:lang w:val="pt-BR" w:bidi="lo-LA"/>
              <w:rPrChange w:id="1556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6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ເປັນຜູ້ອອກແຈ້ງການ</w:delText>
          </w:r>
          <w:r w:rsidRPr="002C0BDB" w:rsidDel="009F4F04">
            <w:rPr>
              <w:lang w:val="pt-BR" w:bidi="lo-LA"/>
              <w:rPrChange w:id="1556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6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ຖອນໃບອະນຸຍາດດຳເນີນທຸລະກິດໂທລະຄົມມະນາຄົມ</w:delText>
          </w:r>
          <w:r w:rsidRPr="002C0BDB" w:rsidDel="009F4F04">
            <w:rPr>
              <w:lang w:val="pt-BR" w:bidi="lo-LA"/>
              <w:rPrChange w:id="1556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6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ພ້ອມດ້ວຍເຫດຜົນເປັນລາຍລັກອັກສອນ</w:delText>
          </w:r>
          <w:r w:rsidRPr="002C0BDB" w:rsidDel="009F4F04">
            <w:rPr>
              <w:lang w:val="pt-BR" w:bidi="lo-LA"/>
              <w:rPrChange w:id="1556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7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9F4F04">
            <w:rPr>
              <w:lang w:val="pt-BR" w:bidi="lo-LA"/>
              <w:rPrChange w:id="1557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7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ແຈ້ງສັງຄົມໃຫ້ຮັບຊາບ</w:delText>
          </w:r>
          <w:r w:rsidRPr="002C0BDB" w:rsidDel="009F4F04">
            <w:rPr>
              <w:lang w:val="pt-BR" w:bidi="lo-LA"/>
              <w:rPrChange w:id="1557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. </w:delText>
          </w:r>
        </w:del>
      </w:ins>
    </w:p>
    <w:p w14:paraId="55B1042B" w14:textId="02F9DC50" w:rsidR="00DA641A" w:rsidRPr="002C0BDB" w:rsidDel="003E48D0" w:rsidRDefault="00DA641A">
      <w:pPr>
        <w:spacing w:after="0"/>
        <w:rPr>
          <w:ins w:id="15574" w:author="Soudchay LORLOHNSY" w:date="2021-08-15T20:45:00Z"/>
          <w:del w:id="15575" w:author="LENOVO" w:date="2021-12-09T16:39:00Z"/>
          <w:lang w:val="pt-BR" w:bidi="lo-LA"/>
          <w:rPrChange w:id="15576" w:author="NA" w:date="2021-12-30T11:44:00Z">
            <w:rPr>
              <w:ins w:id="15577" w:author="Soudchay LORLOHNSY" w:date="2021-08-15T20:45:00Z"/>
              <w:del w:id="15578" w:author="LENOVO" w:date="2021-12-09T16:39:00Z"/>
              <w:rFonts w:ascii="Phetsarath OT" w:eastAsia="Phetsarath OT" w:hAnsi="Phetsarath OT" w:cs="Phetsarath OT"/>
              <w:strike/>
              <w:color w:val="000000"/>
              <w:sz w:val="24"/>
              <w:szCs w:val="24"/>
              <w:u w:val="single"/>
              <w:lang w:bidi="lo-LA"/>
            </w:rPr>
          </w:rPrChange>
        </w:rPr>
        <w:pPrChange w:id="15579" w:author="Windows User" w:date="2022-01-12T16:05:00Z">
          <w:pPr>
            <w:spacing w:after="0" w:line="340" w:lineRule="exact"/>
            <w:ind w:left="425" w:firstLine="624"/>
            <w:jc w:val="thaiDistribute"/>
          </w:pPr>
        </w:pPrChange>
      </w:pPr>
    </w:p>
    <w:p w14:paraId="468591C0" w14:textId="77777777" w:rsidR="00DA641A" w:rsidRPr="002C0BDB" w:rsidDel="003E48D0" w:rsidRDefault="00DA641A">
      <w:pPr>
        <w:spacing w:after="0"/>
        <w:rPr>
          <w:ins w:id="15580" w:author="Soudchay LORLOHNSY" w:date="2021-08-15T20:45:00Z"/>
          <w:del w:id="15581" w:author="LENOVO" w:date="2021-12-09T16:39:00Z"/>
          <w:lang w:val="pt-BR" w:bidi="lo-LA"/>
          <w:rPrChange w:id="15582" w:author="NA" w:date="2021-12-30T11:44:00Z">
            <w:rPr>
              <w:ins w:id="15583" w:author="Soudchay LORLOHNSY" w:date="2021-08-15T20:45:00Z"/>
              <w:del w:id="15584" w:author="LENOVO" w:date="2021-12-09T16:39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5585" w:author="Windows User" w:date="2022-01-12T16:05:00Z">
          <w:pPr>
            <w:spacing w:after="0" w:line="340" w:lineRule="exact"/>
            <w:ind w:left="425" w:firstLine="624"/>
            <w:jc w:val="thaiDistribute"/>
          </w:pPr>
        </w:pPrChange>
      </w:pPr>
    </w:p>
    <w:p w14:paraId="4B9982A7" w14:textId="32781F1C" w:rsidR="00320684" w:rsidRPr="002C0BDB" w:rsidDel="003C5F77" w:rsidRDefault="00320684">
      <w:pPr>
        <w:spacing w:after="0"/>
        <w:rPr>
          <w:del w:id="15586" w:author="HP" w:date="2021-08-08T15:23:00Z"/>
          <w:lang w:val="pt-BR" w:bidi="lo-LA"/>
          <w:rPrChange w:id="15587" w:author="NA" w:date="2021-12-30T11:44:00Z">
            <w:rPr>
              <w:del w:id="15588" w:author="HP" w:date="2021-08-08T15:23:00Z"/>
              <w:rFonts w:ascii="Phetsarath OT" w:eastAsia="Phetsarath OT" w:hAnsi="Phetsarath OT" w:cs="Phetsarath OT"/>
              <w:strike/>
              <w:color w:val="000000"/>
              <w:sz w:val="24"/>
              <w:szCs w:val="24"/>
              <w:u w:val="single"/>
              <w:lang w:bidi="lo-LA"/>
            </w:rPr>
          </w:rPrChange>
        </w:rPr>
        <w:pPrChange w:id="15589" w:author="Windows User" w:date="2022-01-12T16:05:00Z">
          <w:pPr>
            <w:spacing w:after="0" w:line="240" w:lineRule="auto"/>
            <w:jc w:val="center"/>
          </w:pPr>
        </w:pPrChange>
      </w:pPr>
      <w:ins w:id="15590" w:author="PSK" w:date="2021-08-06T12:41:00Z">
        <w:del w:id="15591" w:author="HP" w:date="2021-08-08T15:23:00Z">
          <w:r w:rsidRPr="002C0BDB" w:rsidDel="009F4F04">
            <w:rPr>
              <w:rFonts w:ascii="DokChampa" w:hAnsi="DokChampa" w:cs="DokChampa" w:hint="cs"/>
              <w:cs/>
              <w:lang w:bidi="lo-LA"/>
              <w:rPrChange w:id="1559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ຊັບພະຍາກອນໂທລະຄົມມະນາຄົມ</w:delText>
          </w:r>
          <w:r w:rsidRPr="002C0BDB" w:rsidDel="009F4F04">
            <w:rPr>
              <w:lang w:val="pt-BR" w:bidi="lo-LA"/>
              <w:rPrChange w:id="1559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9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ຖືກເກັບກູ້ຄືນ</w:delText>
          </w:r>
          <w:r w:rsidRPr="002C0BDB" w:rsidDel="009F4F04">
            <w:rPr>
              <w:lang w:val="pt-BR" w:bidi="lo-LA"/>
              <w:rPrChange w:id="1559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9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ມາເປັນຊັບສິນຂອງລັດ</w:delText>
          </w:r>
          <w:r w:rsidRPr="002C0BDB" w:rsidDel="009F4F04">
            <w:rPr>
              <w:lang w:val="pt-BR" w:bidi="lo-LA"/>
              <w:rPrChange w:id="1559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59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ໂດຍການຄຸ້ມຄອງ</w:delText>
          </w:r>
          <w:r w:rsidRPr="002C0BDB" w:rsidDel="009F4F04">
            <w:rPr>
              <w:lang w:val="pt-BR" w:bidi="lo-LA"/>
              <w:rPrChange w:id="1559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0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</w:delText>
          </w:r>
          <w:r w:rsidRPr="002C0BDB" w:rsidDel="009F4F04">
            <w:rPr>
              <w:lang w:val="pt-BR" w:bidi="lo-LA"/>
              <w:rPrChange w:id="1560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0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ກະຊວງ</w:delText>
          </w:r>
          <w:r w:rsidRPr="002C0BDB" w:rsidDel="009F4F04">
            <w:rPr>
              <w:lang w:val="pt-BR" w:bidi="lo-LA"/>
              <w:rPrChange w:id="1560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0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9F4F04">
            <w:rPr>
              <w:lang w:val="pt-BR" w:bidi="lo-LA"/>
              <w:rPrChange w:id="1560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0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9F4F04">
            <w:rPr>
              <w:lang w:val="pt-BR" w:bidi="lo-LA"/>
              <w:rPrChange w:id="1560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0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9F4F04">
            <w:rPr>
              <w:lang w:val="pt-BR" w:bidi="lo-LA"/>
              <w:rPrChange w:id="1560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.</w:delText>
          </w:r>
        </w:del>
      </w:ins>
    </w:p>
    <w:p w14:paraId="454E365C" w14:textId="77777777" w:rsidR="003C5F77" w:rsidRPr="002C0BDB" w:rsidDel="00C1738A" w:rsidRDefault="003C5F77">
      <w:pPr>
        <w:spacing w:after="0"/>
        <w:rPr>
          <w:ins w:id="15610" w:author="Soudchay LORLOHNSY" w:date="2021-08-17T15:11:00Z"/>
          <w:del w:id="15611" w:author="NA" w:date="2021-12-23T14:11:00Z"/>
          <w:lang w:val="pt-BR" w:bidi="lo-LA"/>
          <w:rPrChange w:id="15612" w:author="NA" w:date="2021-12-30T11:44:00Z">
            <w:rPr>
              <w:ins w:id="15613" w:author="Soudchay LORLOHNSY" w:date="2021-08-17T15:11:00Z"/>
              <w:del w:id="15614" w:author="NA" w:date="2021-12-23T14:1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5615" w:author="Windows User" w:date="2022-01-12T16:05:00Z">
          <w:pPr>
            <w:spacing w:after="0" w:line="340" w:lineRule="exact"/>
            <w:ind w:left="425" w:firstLine="624"/>
          </w:pPr>
        </w:pPrChange>
      </w:pPr>
    </w:p>
    <w:p w14:paraId="5B36103E" w14:textId="347CC330" w:rsidR="00320684" w:rsidRPr="002C0BDB" w:rsidDel="009F4F04" w:rsidRDefault="00320684">
      <w:pPr>
        <w:spacing w:after="0"/>
        <w:rPr>
          <w:ins w:id="15616" w:author="PSK" w:date="2021-08-06T12:41:00Z"/>
          <w:del w:id="15617" w:author="HP" w:date="2021-08-08T15:23:00Z"/>
          <w:lang w:val="pt-BR" w:bidi="lo-LA"/>
          <w:rPrChange w:id="15618" w:author="NA" w:date="2021-12-30T11:44:00Z">
            <w:rPr>
              <w:ins w:id="15619" w:author="PSK" w:date="2021-08-06T12:41:00Z"/>
              <w:del w:id="15620" w:author="HP" w:date="2021-08-08T15:23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5621" w:author="Windows User" w:date="2022-01-12T16:05:00Z">
          <w:pPr>
            <w:spacing w:after="0" w:line="340" w:lineRule="exact"/>
            <w:ind w:left="425" w:firstLine="624"/>
          </w:pPr>
        </w:pPrChange>
      </w:pPr>
      <w:ins w:id="15622" w:author="PSK" w:date="2021-08-06T12:41:00Z">
        <w:del w:id="15623" w:author="HP" w:date="2021-08-08T15:23:00Z">
          <w:r w:rsidRPr="002C0BDB" w:rsidDel="009F4F04">
            <w:rPr>
              <w:rFonts w:ascii="DokChampa" w:hAnsi="DokChampa" w:cs="DokChampa" w:hint="cs"/>
              <w:cs/>
              <w:lang w:bidi="lo-LA"/>
              <w:rPrChange w:id="1562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ຜູ້ໃຫ້ບໍລິການໂທລະຄົມມະນາຄົມ</w:delText>
          </w:r>
          <w:r w:rsidRPr="002C0BDB" w:rsidDel="009F4F04">
            <w:rPr>
              <w:lang w:val="pt-BR" w:bidi="lo-LA"/>
              <w:rPrChange w:id="156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2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ທີ່ຖືກຖອນໃບອະນຸຍາດ</w:delText>
          </w:r>
          <w:r w:rsidRPr="002C0BDB" w:rsidDel="009F4F04">
            <w:rPr>
              <w:lang w:val="pt-BR" w:bidi="lo-LA"/>
              <w:rPrChange w:id="1562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2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ມີຄວາມຮັບຜິດຊອບ</w:delText>
          </w:r>
          <w:r w:rsidRPr="002C0BDB" w:rsidDel="009F4F04">
            <w:rPr>
              <w:lang w:val="pt-BR" w:bidi="lo-LA"/>
              <w:rPrChange w:id="1562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3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ໃຊ້ແທນຄືນຜົນເສຍຫາຍທີ່ເກີດຂື້ນ</w:delText>
          </w:r>
          <w:r w:rsidRPr="002C0BDB" w:rsidDel="009F4F04">
            <w:rPr>
              <w:lang w:val="pt-BR" w:bidi="lo-LA"/>
              <w:rPrChange w:id="1563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3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ຈາກການທີ່ໄດ້ຢຸດໃຫ້ບໍລິການ</w:delText>
          </w:r>
          <w:r w:rsidRPr="002C0BDB" w:rsidDel="009F4F04">
            <w:rPr>
              <w:lang w:val="pt-BR" w:bidi="lo-LA"/>
              <w:rPrChange w:id="1563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3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ແກ່</w:delText>
          </w:r>
          <w:r w:rsidRPr="002C0BDB" w:rsidDel="009F4F04">
            <w:rPr>
              <w:lang w:val="pt-BR" w:bidi="lo-LA"/>
              <w:rPrChange w:id="1563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3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ລັດຖະບານ</w:delText>
          </w:r>
          <w:r w:rsidRPr="002C0BDB" w:rsidDel="009F4F04">
            <w:rPr>
              <w:lang w:val="pt-BR" w:bidi="lo-LA"/>
              <w:rPrChange w:id="1563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,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3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ຜູ້ໃຊ້ບໍລິການ</w:delText>
          </w:r>
          <w:r w:rsidRPr="002C0BDB" w:rsidDel="009F4F04">
            <w:rPr>
              <w:lang w:val="pt-BR" w:bidi="lo-LA"/>
              <w:rPrChange w:id="1563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4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9F4F04">
            <w:rPr>
              <w:lang w:val="pt-BR" w:bidi="lo-LA"/>
              <w:rPrChange w:id="1564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9F4F04">
            <w:rPr>
              <w:rFonts w:ascii="DokChampa" w:hAnsi="DokChampa" w:cs="DokChampa" w:hint="cs"/>
              <w:cs/>
              <w:lang w:bidi="lo-LA"/>
              <w:rPrChange w:id="1564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ຄູ່ຮ່ວມທຸລະກິດ</w:delText>
          </w:r>
          <w:r w:rsidRPr="002C0BDB" w:rsidDel="009F4F04">
            <w:rPr>
              <w:lang w:val="pt-BR" w:bidi="lo-LA"/>
              <w:rPrChange w:id="1564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.</w:delText>
          </w:r>
        </w:del>
      </w:ins>
    </w:p>
    <w:p w14:paraId="4419F09E" w14:textId="77777777" w:rsidR="00320684" w:rsidRPr="002C0BDB" w:rsidRDefault="00320684">
      <w:pPr>
        <w:spacing w:after="0"/>
        <w:rPr>
          <w:ins w:id="15644" w:author="PSK" w:date="2021-08-06T12:41:00Z"/>
          <w:lang w:val="pt-BR" w:bidi="lo-LA"/>
          <w:rPrChange w:id="15645" w:author="NA" w:date="2021-12-30T11:44:00Z">
            <w:rPr>
              <w:ins w:id="15646" w:author="PSK" w:date="2021-08-06T12:41:00Z"/>
              <w:rFonts w:ascii="Phetsarath OT" w:eastAsia="Phetsarath OT" w:hAnsi="Phetsarath OT" w:cs="Phetsarath OT"/>
              <w:b/>
              <w:bCs/>
              <w:sz w:val="28"/>
              <w:highlight w:val="yellow"/>
              <w:lang w:val="pt-BR" w:bidi="lo-LA"/>
            </w:rPr>
          </w:rPrChange>
        </w:rPr>
        <w:pPrChange w:id="15647" w:author="Windows User" w:date="2022-01-12T16:05:00Z">
          <w:pPr>
            <w:spacing w:after="0" w:line="240" w:lineRule="auto"/>
            <w:jc w:val="center"/>
          </w:pPr>
        </w:pPrChange>
      </w:pPr>
    </w:p>
    <w:p w14:paraId="7A444EBB" w14:textId="43A585BE" w:rsidR="00F2668E" w:rsidRPr="002C0BDB" w:rsidDel="00320684" w:rsidRDefault="00F2668E">
      <w:pPr>
        <w:spacing w:after="0" w:line="240" w:lineRule="auto"/>
        <w:jc w:val="center"/>
        <w:rPr>
          <w:ins w:id="15648" w:author="dell" w:date="2021-08-05T08:02:00Z"/>
          <w:del w:id="15649" w:author="PSK" w:date="2021-08-06T12:41:00Z"/>
          <w:rFonts w:ascii="Phetsarath OT" w:eastAsia="Phetsarath OT" w:hAnsi="Phetsarath OT" w:cs="Phetsarath OT"/>
          <w:lang w:val="pt-BR"/>
        </w:rPr>
      </w:pPr>
      <w:ins w:id="15650" w:author="dell" w:date="2021-08-05T08:02:00Z">
        <w:del w:id="15651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sz w:val="28"/>
              <w:cs/>
              <w:lang w:val="pt-BR" w:bidi="lo-LA"/>
            </w:rPr>
            <w:delText>ພາກທີ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sz w:val="28"/>
              <w:cs/>
              <w:lang w:val="pt-BR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sz w:val="28"/>
              <w:lang w:val="pt-BR"/>
            </w:rPr>
            <w:delText>VI</w:delText>
          </w:r>
        </w:del>
      </w:ins>
    </w:p>
    <w:p w14:paraId="298D47FC" w14:textId="5438C0FB" w:rsidR="00F2668E" w:rsidRPr="002C0BDB" w:rsidDel="00320684" w:rsidRDefault="00F2668E">
      <w:pPr>
        <w:spacing w:after="0" w:line="240" w:lineRule="auto"/>
        <w:jc w:val="center"/>
        <w:rPr>
          <w:ins w:id="15652" w:author="dell" w:date="2021-08-05T09:17:00Z"/>
          <w:del w:id="15653" w:author="PSK" w:date="2021-08-06T12:41:00Z"/>
          <w:rFonts w:ascii="Phetsarath OT" w:eastAsia="Phetsarath OT" w:hAnsi="Phetsarath OT" w:cs="Phetsarath OT"/>
          <w:b/>
          <w:bCs/>
          <w:sz w:val="28"/>
          <w:lang w:val="pt-BR" w:bidi="lo-LA"/>
          <w:rPrChange w:id="15654" w:author="NA" w:date="2021-12-30T11:44:00Z">
            <w:rPr>
              <w:ins w:id="15655" w:author="dell" w:date="2021-08-05T09:17:00Z"/>
              <w:del w:id="15656" w:author="PSK" w:date="2021-08-06T12:41:00Z"/>
              <w:rFonts w:ascii="Phetsarath OT" w:eastAsia="Phetsarath OT" w:hAnsi="Phetsarath OT" w:cs="Phetsarath OT"/>
              <w:b/>
              <w:bCs/>
              <w:sz w:val="28"/>
              <w:highlight w:val="yellow"/>
              <w:lang w:val="pt-BR" w:bidi="lo-LA"/>
            </w:rPr>
          </w:rPrChange>
        </w:rPr>
      </w:pPr>
      <w:ins w:id="15657" w:author="dell" w:date="2021-08-05T08:02:00Z">
        <w:del w:id="15658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sz w:val="28"/>
              <w:cs/>
              <w:lang w:val="pt-BR" w:bidi="lo-LA"/>
            </w:rPr>
            <w:delText>ການດຳເນີນທຸລະກິດກ່ຽວກັບໂທລະຄົມມະນາຄົມ</w:delText>
          </w:r>
        </w:del>
        <w:del w:id="15659" w:author="PSK" w:date="2021-08-05T16:19:00Z">
          <w:r w:rsidRPr="002C0BDB" w:rsidDel="00DE4057">
            <w:rPr>
              <w:rFonts w:ascii="Phetsarath OT" w:eastAsia="Phetsarath OT" w:hAnsi="Phetsarath OT" w:cs="Phetsarath OT" w:hint="cs"/>
              <w:b/>
              <w:bCs/>
              <w:sz w:val="28"/>
              <w:cs/>
              <w:lang w:val="pt-BR" w:bidi="lo-LA"/>
            </w:rPr>
            <w:delText>ມະນາຄົມ</w:delText>
          </w:r>
        </w:del>
      </w:ins>
    </w:p>
    <w:p w14:paraId="2C0F5641" w14:textId="1832FD06" w:rsidR="00B82238" w:rsidRPr="002C0BDB" w:rsidDel="00506D6A" w:rsidRDefault="00B82238">
      <w:pPr>
        <w:spacing w:after="0" w:line="240" w:lineRule="auto"/>
        <w:jc w:val="center"/>
        <w:rPr>
          <w:ins w:id="15660" w:author="dell" w:date="2021-08-05T09:17:00Z"/>
          <w:del w:id="15661" w:author="PSK" w:date="2021-08-06T12:39:00Z"/>
          <w:rFonts w:ascii="Phetsarath OT" w:eastAsia="Phetsarath OT" w:hAnsi="Phetsarath OT" w:cs="Phetsarath OT"/>
          <w:b/>
          <w:bCs/>
          <w:strike/>
          <w:sz w:val="28"/>
          <w:lang w:val="pt-BR" w:bidi="lo-LA"/>
          <w:rPrChange w:id="15662" w:author="NA" w:date="2021-12-30T11:44:00Z">
            <w:rPr>
              <w:ins w:id="15663" w:author="dell" w:date="2021-08-05T09:17:00Z"/>
              <w:del w:id="15664" w:author="PSK" w:date="2021-08-06T12:39:00Z"/>
              <w:rFonts w:ascii="Phetsarath OT" w:eastAsia="Phetsarath OT" w:hAnsi="Phetsarath OT" w:cs="Phetsarath OT"/>
              <w:b/>
              <w:bCs/>
              <w:sz w:val="28"/>
              <w:highlight w:val="yellow"/>
              <w:lang w:val="pt-BR" w:bidi="lo-LA"/>
            </w:rPr>
          </w:rPrChange>
        </w:rPr>
      </w:pPr>
      <w:ins w:id="15665" w:author="dell" w:date="2021-08-05T09:17:00Z">
        <w:del w:id="15666" w:author="PSK" w:date="2021-08-06T12:39:00Z">
          <w:r w:rsidRPr="002C0BDB" w:rsidDel="00506D6A">
            <w:rPr>
              <w:rFonts w:ascii="Phetsarath OT" w:eastAsia="Phetsarath OT" w:hAnsi="Phetsarath OT" w:cs="Phetsarath OT" w:hint="cs"/>
              <w:b/>
              <w:bCs/>
              <w:strike/>
              <w:sz w:val="28"/>
              <w:cs/>
              <w:lang w:val="pt-BR" w:bidi="lo-LA"/>
              <w:rPrChange w:id="15667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8"/>
                  <w:highlight w:val="yellow"/>
                  <w:cs/>
                  <w:lang w:val="pt-BR" w:bidi="lo-LA"/>
                </w:rPr>
              </w:rPrChange>
            </w:rPr>
            <w:delText>ໝວດທີ</w:delText>
          </w:r>
          <w:r w:rsidRPr="002C0BDB" w:rsidDel="00506D6A">
            <w:rPr>
              <w:rFonts w:ascii="Phetsarath OT" w:eastAsia="Phetsarath OT" w:hAnsi="Phetsarath OT" w:cs="Phetsarath OT"/>
              <w:b/>
              <w:bCs/>
              <w:strike/>
              <w:sz w:val="28"/>
              <w:lang w:val="pt-BR" w:bidi="lo-LA"/>
              <w:rPrChange w:id="15668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8"/>
                  <w:highlight w:val="yellow"/>
                  <w:lang w:val="pt-BR" w:bidi="lo-LA"/>
                </w:rPr>
              </w:rPrChange>
            </w:rPr>
            <w:delText xml:space="preserve"> 1</w:delText>
          </w:r>
        </w:del>
      </w:ins>
    </w:p>
    <w:p w14:paraId="636CCEEF" w14:textId="2105C466" w:rsidR="00420F34" w:rsidRPr="002C0BDB" w:rsidDel="00320684" w:rsidRDefault="00420F34">
      <w:pPr>
        <w:spacing w:after="0" w:line="240" w:lineRule="auto"/>
        <w:jc w:val="center"/>
        <w:rPr>
          <w:ins w:id="15669" w:author="dell" w:date="2021-08-05T08:02:00Z"/>
          <w:del w:id="15670" w:author="PSK" w:date="2021-08-06T12:41:00Z"/>
          <w:rFonts w:ascii="Phetsarath OT" w:eastAsia="Phetsarath OT" w:hAnsi="Phetsarath OT" w:cs="Phetsarath OT"/>
          <w:lang w:val="pt-BR"/>
        </w:rPr>
      </w:pPr>
      <w:ins w:id="15671" w:author="dell" w:date="2021-08-05T09:18:00Z">
        <w:del w:id="15672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sz w:val="28"/>
              <w:cs/>
              <w:lang w:val="pt-BR" w:bidi="lo-LA"/>
              <w:rPrChange w:id="15673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8"/>
                  <w:highlight w:val="yellow"/>
                  <w:cs/>
                  <w:lang w:val="pt-BR" w:bidi="lo-LA"/>
                </w:rPr>
              </w:rPrChange>
            </w:rPr>
            <w:delText>ທຸລະກິດກ</w:delText>
          </w:r>
        </w:del>
        <w:del w:id="15674" w:author="PSK" w:date="2021-08-05T16:22:00Z">
          <w:r w:rsidRPr="002C0BDB" w:rsidDel="00DE4057">
            <w:rPr>
              <w:rFonts w:ascii="Phetsarath OT" w:eastAsia="Phetsarath OT" w:hAnsi="Phetsarath OT" w:cs="Phetsarath OT" w:hint="cs"/>
              <w:b/>
              <w:bCs/>
              <w:sz w:val="28"/>
              <w:cs/>
              <w:lang w:val="pt-BR" w:bidi="lo-LA"/>
              <w:rPrChange w:id="15675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8"/>
                  <w:highlight w:val="yellow"/>
                  <w:cs/>
                  <w:lang w:val="pt-BR" w:bidi="lo-LA"/>
                </w:rPr>
              </w:rPrChange>
            </w:rPr>
            <w:delText>າ</w:delText>
          </w:r>
        </w:del>
        <w:del w:id="15676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sz w:val="28"/>
              <w:cs/>
              <w:lang w:val="pt-BR" w:bidi="lo-LA"/>
              <w:rPrChange w:id="15677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8"/>
                  <w:highlight w:val="yellow"/>
                  <w:cs/>
                  <w:lang w:val="pt-BR" w:bidi="lo-LA"/>
                </w:rPr>
              </w:rPrChange>
            </w:rPr>
            <w:delText>ຽວກັບໂທລະຄົມມະນາຄົມ</w:delText>
          </w:r>
        </w:del>
      </w:ins>
    </w:p>
    <w:p w14:paraId="604B8010" w14:textId="50B66551" w:rsidR="00F2668E" w:rsidRPr="00861570" w:rsidDel="00320684" w:rsidRDefault="00F2668E">
      <w:pPr>
        <w:spacing w:after="0" w:line="240" w:lineRule="auto"/>
        <w:jc w:val="center"/>
        <w:rPr>
          <w:ins w:id="15678" w:author="dell" w:date="2021-08-05T08:02:00Z"/>
          <w:del w:id="15679" w:author="PSK" w:date="2021-08-06T12:41:00Z"/>
          <w:rFonts w:ascii="Phetsarath OT" w:eastAsia="Phetsarath OT" w:hAnsi="Phetsarath OT" w:cs="Phetsarath OT"/>
          <w:sz w:val="24"/>
          <w:szCs w:val="24"/>
          <w:lang w:val="pt-BR"/>
        </w:rPr>
        <w:pPrChange w:id="15680" w:author="Windows User" w:date="2022-01-12T16:05:00Z">
          <w:pPr>
            <w:pStyle w:val="Heading1"/>
            <w:numPr>
              <w:numId w:val="103"/>
            </w:numPr>
            <w:spacing w:line="240" w:lineRule="auto"/>
            <w:ind w:left="567" w:hanging="1134"/>
            <w:jc w:val="both"/>
          </w:pPr>
        </w:pPrChange>
      </w:pPr>
      <w:ins w:id="15681" w:author="dell" w:date="2021-08-05T08:03:00Z">
        <w:del w:id="15682" w:author="PSK" w:date="2021-08-06T12:41:00Z">
          <w:r w:rsidRPr="008C7A6F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ມາດຕາ</w:delText>
          </w:r>
          <w:r w:rsidRPr="00F46EEE" w:rsidDel="00320684">
            <w:rPr>
              <w:rFonts w:ascii="Phetsarath OT" w:eastAsia="Phetsarath OT" w:hAnsi="Phetsarath OT" w:cs="Phetsarath OT"/>
              <w:sz w:val="24"/>
              <w:szCs w:val="24"/>
              <w:lang w:val="pt-BR" w:bidi="lo-LA"/>
            </w:rPr>
            <w:delText xml:space="preserve"> 30</w:delText>
          </w:r>
        </w:del>
      </w:ins>
      <w:ins w:id="15683" w:author="dell" w:date="2021-08-05T08:15:00Z">
        <w:del w:id="15684" w:author="PSK" w:date="2021-08-06T12:41:00Z">
          <w:r w:rsidR="0034132F" w:rsidRPr="00417DB2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tab/>
          </w:r>
        </w:del>
      </w:ins>
      <w:ins w:id="15685" w:author="dell" w:date="2021-08-05T08:02:00Z">
        <w:del w:id="15686" w:author="PSK" w:date="2021-08-06T12:41:00Z">
          <w:r w:rsidRPr="006E34B5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ການດຳເນີນທຸລະກິດໂທລະຄົມມະນາຄົມ</w:delText>
          </w:r>
        </w:del>
      </w:ins>
    </w:p>
    <w:p w14:paraId="4B7CCC77" w14:textId="344C68AF" w:rsidR="0034132F" w:rsidRPr="002C0BDB" w:rsidDel="00320684" w:rsidRDefault="00F2668E">
      <w:pPr>
        <w:spacing w:after="0" w:line="240" w:lineRule="auto"/>
        <w:jc w:val="center"/>
        <w:rPr>
          <w:ins w:id="15687" w:author="dell" w:date="2021-08-05T08:12:00Z"/>
          <w:del w:id="15688" w:author="PSK" w:date="2021-08-06T12:41:00Z"/>
          <w:rFonts w:ascii="Phetsarath OT" w:eastAsia="Phetsarath OT" w:hAnsi="Phetsarath OT" w:cs="Phetsarath OT"/>
          <w:b/>
          <w:bCs/>
          <w:i/>
          <w:iCs/>
          <w:sz w:val="24"/>
          <w:szCs w:val="24"/>
          <w:lang w:val="pt-BR"/>
          <w:rPrChange w:id="15689" w:author="NA" w:date="2021-12-30T11:44:00Z">
            <w:rPr>
              <w:ins w:id="15690" w:author="dell" w:date="2021-08-05T08:12:00Z"/>
              <w:del w:id="15691" w:author="PSK" w:date="2021-08-06T12:41:00Z"/>
              <w:rFonts w:eastAsia="Phetsarath OT"/>
              <w:b/>
              <w:bCs/>
              <w:i/>
              <w:iCs/>
            </w:rPr>
          </w:rPrChange>
        </w:rPr>
      </w:pPr>
      <w:bookmarkStart w:id="15692" w:name="_Toc55812995"/>
      <w:ins w:id="15693" w:author="dell" w:date="2021-08-05T08:05:00Z">
        <w:del w:id="15694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695" w:author="NA" w:date="2021-12-30T11:44:00Z">
                <w:rPr>
                  <w:rFonts w:ascii="Cambria" w:eastAsia="Phetsarath OT" w:hAnsi="Cambria" w:cs="DokChampa" w:hint="cs"/>
                  <w:b/>
                  <w:bCs/>
                  <w:strike/>
                  <w:color w:val="365F91"/>
                  <w:sz w:val="28"/>
                  <w:szCs w:val="35"/>
                  <w:highlight w:val="yellow"/>
                  <w:cs/>
                  <w:lang w:bidi="lo-LA"/>
                </w:rPr>
              </w:rPrChange>
            </w:rPr>
            <w:delText>ບຸກຄົນ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696" w:author="NA" w:date="2021-12-30T11:44:00Z">
                <w:rPr>
                  <w:rFonts w:ascii="Cambria" w:eastAsia="Phetsarath OT" w:hAnsi="Cambria" w:cs="Cambria"/>
                  <w:b/>
                  <w:bCs/>
                  <w:strike/>
                  <w:color w:val="365F91"/>
                  <w:sz w:val="28"/>
                  <w:szCs w:val="35"/>
                  <w:highlight w:val="yellow"/>
                  <w:lang w:val="pt-BR"/>
                </w:rPr>
              </w:rPrChange>
            </w:rPr>
            <w:delText>,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rtl/>
              <w:lang w:bidi="ar-SA"/>
              <w:rPrChange w:id="15697" w:author="NA" w:date="2021-12-30T11:44:00Z">
                <w:rPr>
                  <w:rFonts w:ascii="Cambria" w:eastAsia="Phetsarath OT" w:hAnsi="Cambria" w:cs="Times New Roman"/>
                  <w:b/>
                  <w:bCs/>
                  <w:color w:val="365F91"/>
                  <w:sz w:val="28"/>
                  <w:szCs w:val="35"/>
                  <w:highlight w:val="yellow"/>
                  <w:rtl/>
                  <w:lang w:bidi="ar-S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698" w:author="NA" w:date="2021-12-30T11:44:00Z">
                <w:rPr>
                  <w:rFonts w:ascii="Cambria" w:eastAsia="Phetsarath OT" w:hAnsi="Cambria" w:cs="DokChampa" w:hint="cs"/>
                  <w:b/>
                  <w:bCs/>
                  <w:color w:val="365F91"/>
                  <w:sz w:val="28"/>
                  <w:szCs w:val="35"/>
                  <w:highlight w:val="yellow"/>
                  <w:cs/>
                  <w:lang w:bidi="lo-LA"/>
                </w:rPr>
              </w:rPrChange>
            </w:rPr>
            <w:delText>ນິຕິບຸ</w:delText>
          </w:r>
        </w:del>
      </w:ins>
      <w:ins w:id="15699" w:author="dell" w:date="2021-08-05T08:06:00Z">
        <w:del w:id="15700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701" w:author="NA" w:date="2021-12-30T11:44:00Z">
                <w:rPr>
                  <w:rFonts w:ascii="Cambria" w:eastAsia="Phetsarath OT" w:hAnsi="Cambria" w:cs="DokChampa" w:hint="cs"/>
                  <w:b/>
                  <w:bCs/>
                  <w:color w:val="365F91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ກຄົນ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702" w:author="NA" w:date="2021-12-30T11:44:00Z">
                <w:rPr>
                  <w:rFonts w:ascii="Cambria" w:eastAsia="Phetsarath OT" w:hAnsi="Cambria" w:cs="DokChampa"/>
                  <w:b/>
                  <w:bCs/>
                  <w:color w:val="365F91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703" w:author="NA" w:date="2021-12-30T11:44:00Z">
                <w:rPr>
                  <w:rFonts w:ascii="Cambria" w:eastAsia="Phetsarath OT" w:hAnsi="Cambria" w:cs="DokChampa" w:hint="cs"/>
                  <w:b/>
                  <w:bCs/>
                  <w:color w:val="365F91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ຫຼື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704" w:author="NA" w:date="2021-12-30T11:44:00Z">
                <w:rPr>
                  <w:rFonts w:ascii="Cambria" w:eastAsia="Phetsarath OT" w:hAnsi="Cambria" w:cs="DokChampa"/>
                  <w:b/>
                  <w:bCs/>
                  <w:color w:val="365F91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705" w:author="NA" w:date="2021-12-30T11:44:00Z">
                <w:rPr>
                  <w:rFonts w:ascii="Cambria" w:eastAsia="Phetsarath OT" w:hAnsi="Cambria" w:cs="DokChampa" w:hint="cs"/>
                  <w:b/>
                  <w:bCs/>
                  <w:color w:val="365F91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ການຈັດຕັ້ງ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706" w:author="NA" w:date="2021-12-30T11:44:00Z">
                <w:rPr>
                  <w:rFonts w:ascii="Cambria" w:eastAsia="Phetsarath OT" w:hAnsi="Cambria" w:cs="DokChampa"/>
                  <w:b/>
                  <w:bCs/>
                  <w:color w:val="365F91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ins w:id="15707" w:author="dell" w:date="2021-08-05T08:05:00Z">
        <w:del w:id="15708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709" w:author="NA" w:date="2021-12-30T11:44:00Z">
                <w:rPr>
                  <w:rFonts w:ascii="Cambria" w:eastAsia="Phetsarath OT" w:hAnsi="Cambria" w:cs="DokChampa" w:hint="cs"/>
                  <w:b/>
                  <w:bCs/>
                  <w:color w:val="365F91"/>
                  <w:sz w:val="28"/>
                  <w:szCs w:val="35"/>
                  <w:highlight w:val="yellow"/>
                  <w:cs/>
                  <w:lang w:bidi="lo-LA"/>
                </w:rPr>
              </w:rPrChange>
            </w:rPr>
            <w:delText>ທີ່ມີຈຸດປະສົງດຳເນີນທຸລະກິດກ່ຽວກັບ</w:delText>
          </w:r>
        </w:del>
      </w:ins>
      <w:ins w:id="15710" w:author="dell" w:date="2021-08-05T08:06:00Z">
        <w:del w:id="15711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sz w:val="24"/>
              <w:szCs w:val="24"/>
              <w:cs/>
              <w:lang w:bidi="lo-LA"/>
              <w:rPrChange w:id="15712" w:author="NA" w:date="2021-12-30T11:44:00Z">
                <w:rPr>
                  <w:rFonts w:ascii="Cambria" w:eastAsia="Phetsarath OT" w:hAnsi="Cambria" w:cs="DokChampa" w:hint="cs"/>
                  <w:b/>
                  <w:bCs/>
                  <w:i/>
                  <w:iCs/>
                  <w:color w:val="365F91"/>
                  <w:sz w:val="28"/>
                  <w:szCs w:val="35"/>
                  <w:cs/>
                  <w:lang w:bidi="lo-LA"/>
                </w:rPr>
              </w:rPrChange>
            </w:rPr>
            <w:delText>ການໂທລະຄົມມະນາຄົມ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sz w:val="24"/>
              <w:szCs w:val="24"/>
              <w:rPrChange w:id="15713" w:author="NA" w:date="2021-12-30T11:44:00Z">
                <w:rPr>
                  <w:rFonts w:ascii="Cambria" w:eastAsia="Phetsarath OT" w:hAnsi="Cambria" w:cs="Angsana New"/>
                  <w:b/>
                  <w:bCs/>
                  <w:i/>
                  <w:iCs/>
                  <w:color w:val="365F91"/>
                  <w:sz w:val="28"/>
                  <w:szCs w:val="35"/>
                </w:rPr>
              </w:rPrChange>
            </w:rPr>
            <w:delText xml:space="preserve"> </w:delText>
          </w:r>
        </w:del>
      </w:ins>
      <w:ins w:id="15714" w:author="dell" w:date="2021-08-05T08:08:00Z">
        <w:del w:id="15715" w:author="PSK" w:date="2021-08-06T12:41:00Z"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16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ຕ້ອງຍື່ນຄຳຮ້ອງພ້ອມ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17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18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ເອກະສານຄົບຊຸດ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19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20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ຕໍ່ຂະແໜງການ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21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22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ອຸດສາຫະກຳ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23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24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25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26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ການຄ້າ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27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28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ຕາມທີ່ໄດ້ກຳນົດໄວ້ໃນ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29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30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ກົດໝາຍວິສາຫະກິດ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31" w:author="NA" w:date="2021-12-30T11:44:00Z">
                <w:rPr>
                  <w:rFonts w:ascii="Cambria" w:eastAsia="Cambria" w:hAnsi="Cambria" w:cs="Cambria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,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32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ພາຍຫຼັງ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33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34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ທີ່ໄດ້ໃບທະບຽນວິສາຫະກິດແລ້ວ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735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36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ຕ້ອງຂໍອະນຸຍາດ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cs/>
              <w:lang w:val="pt-BR" w:bidi="lo-LA"/>
              <w:rPrChange w:id="15737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ດຳເນີນທຸລະກິດ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5738" w:author="NA" w:date="2021-12-30T11:44:00Z">
                <w:rPr>
                  <w:rFonts w:ascii="Cambria" w:eastAsia="Cambria" w:hAnsi="Cambria" w:cs="Angsana New"/>
                  <w:b/>
                  <w:bCs/>
                  <w:color w:val="365F91"/>
                  <w:sz w:val="28"/>
                  <w:szCs w:val="35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39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ກ່ຽວກັບ</w:delText>
          </w:r>
        </w:del>
      </w:ins>
      <w:ins w:id="15740" w:author="dell" w:date="2021-08-05T08:10:00Z">
        <w:del w:id="15741" w:author="PSK" w:date="2021-08-06T12:41:00Z">
          <w:r w:rsidR="0034132F"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42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>ການໂທລະຄົມມະນາຄົມ</w:delText>
          </w:r>
        </w:del>
      </w:ins>
      <w:ins w:id="15743" w:author="dell" w:date="2021-08-05T08:08:00Z">
        <w:del w:id="15744" w:author="PSK" w:date="2021-08-06T12:41:00Z"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5745" w:author="NA" w:date="2021-12-30T11:44:00Z">
                <w:rPr>
                  <w:rFonts w:ascii="Cambria" w:eastAsia="Cambria" w:hAnsi="Cambria" w:cs="DokChampa"/>
                  <w:b/>
                  <w:bCs/>
                  <w:color w:val="365F91"/>
                  <w:sz w:val="28"/>
                  <w:szCs w:val="35"/>
                  <w:cs/>
                  <w:lang w:val="pt-BR" w:bidi="lo-LA"/>
                </w:rPr>
              </w:rPrChange>
            </w:rPr>
            <w:delText xml:space="preserve"> ນໍາຂະແໜງການ</w:delText>
          </w:r>
        </w:del>
      </w:ins>
      <w:ins w:id="15746" w:author="dell" w:date="2021-08-05T08:11:00Z">
        <w:del w:id="15747" w:author="PSK" w:date="2021-08-06T12:41:00Z">
          <w:r w:rsidR="0034132F"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sz w:val="24"/>
              <w:szCs w:val="24"/>
              <w:rPrChange w:id="15748" w:author="NA" w:date="2021-12-30T11:44:00Z">
                <w:rPr>
                  <w:rFonts w:ascii="Cambria" w:eastAsia="Phetsarath OT" w:hAnsi="Cambria" w:cs="Angsana New"/>
                  <w:b/>
                  <w:bCs/>
                  <w:i/>
                  <w:iCs/>
                  <w:color w:val="365F91"/>
                  <w:sz w:val="28"/>
                  <w:szCs w:val="35"/>
                </w:rPr>
              </w:rPrChange>
            </w:rPr>
            <w:delText xml:space="preserve"> </w:delText>
          </w:r>
          <w:r w:rsidR="0034132F"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sz w:val="24"/>
              <w:szCs w:val="24"/>
              <w:cs/>
              <w:lang w:bidi="lo-LA"/>
              <w:rPrChange w:id="15749" w:author="NA" w:date="2021-12-30T11:44:00Z">
                <w:rPr>
                  <w:rFonts w:ascii="Cambria" w:eastAsia="Phetsarath OT" w:hAnsi="Cambria" w:cs="DokChampa" w:hint="cs"/>
                  <w:b/>
                  <w:bCs/>
                  <w:i/>
                  <w:iCs/>
                  <w:color w:val="365F91"/>
                  <w:sz w:val="28"/>
                  <w:szCs w:val="35"/>
                  <w:cs/>
                  <w:lang w:bidi="lo-LA"/>
                </w:rPr>
              </w:rPrChange>
            </w:rPr>
            <w:delText>ເຕັກໂນໂລຊີ</w:delText>
          </w:r>
          <w:r w:rsidR="0034132F"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sz w:val="24"/>
              <w:szCs w:val="24"/>
              <w:rPrChange w:id="15750" w:author="NA" w:date="2021-12-30T11:44:00Z">
                <w:rPr>
                  <w:rFonts w:ascii="Cambria" w:eastAsia="Phetsarath OT" w:hAnsi="Cambria" w:cs="Angsana New"/>
                  <w:b/>
                  <w:bCs/>
                  <w:i/>
                  <w:iCs/>
                  <w:color w:val="365F91"/>
                  <w:sz w:val="28"/>
                  <w:szCs w:val="35"/>
                </w:rPr>
              </w:rPrChange>
            </w:rPr>
            <w:delText xml:space="preserve"> </w:delText>
          </w:r>
          <w:r w:rsidR="0034132F"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sz w:val="24"/>
              <w:szCs w:val="24"/>
              <w:cs/>
              <w:lang w:bidi="lo-LA"/>
              <w:rPrChange w:id="15751" w:author="NA" w:date="2021-12-30T11:44:00Z">
                <w:rPr>
                  <w:rFonts w:ascii="Cambria" w:eastAsia="Phetsarath OT" w:hAnsi="Cambria" w:cs="DokChampa" w:hint="cs"/>
                  <w:b/>
                  <w:bCs/>
                  <w:i/>
                  <w:iCs/>
                  <w:color w:val="365F91"/>
                  <w:sz w:val="28"/>
                  <w:szCs w:val="35"/>
                  <w:cs/>
                  <w:lang w:bidi="lo-LA"/>
                </w:rPr>
              </w:rPrChange>
            </w:rPr>
            <w:delText>ແລະ</w:delText>
          </w:r>
          <w:r w:rsidR="0034132F"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sz w:val="24"/>
              <w:szCs w:val="24"/>
              <w:rPrChange w:id="15752" w:author="NA" w:date="2021-12-30T11:44:00Z">
                <w:rPr>
                  <w:rFonts w:ascii="Cambria" w:eastAsia="Phetsarath OT" w:hAnsi="Cambria" w:cs="Angsana New"/>
                  <w:b/>
                  <w:bCs/>
                  <w:i/>
                  <w:iCs/>
                  <w:color w:val="365F91"/>
                  <w:sz w:val="28"/>
                  <w:szCs w:val="35"/>
                </w:rPr>
              </w:rPrChange>
            </w:rPr>
            <w:delText xml:space="preserve"> </w:delText>
          </w:r>
          <w:r w:rsidR="0034132F"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sz w:val="24"/>
              <w:szCs w:val="24"/>
              <w:cs/>
              <w:lang w:bidi="lo-LA"/>
              <w:rPrChange w:id="15753" w:author="NA" w:date="2021-12-30T11:44:00Z">
                <w:rPr>
                  <w:rFonts w:ascii="Cambria" w:eastAsia="Phetsarath OT" w:hAnsi="Cambria" w:cs="DokChampa" w:hint="cs"/>
                  <w:b/>
                  <w:bCs/>
                  <w:i/>
                  <w:iCs/>
                  <w:color w:val="365F91"/>
                  <w:sz w:val="28"/>
                  <w:szCs w:val="35"/>
                  <w:cs/>
                  <w:lang w:bidi="lo-LA"/>
                </w:rPr>
              </w:rPrChange>
            </w:rPr>
            <w:delText>ການສື່ສານ</w:delText>
          </w:r>
        </w:del>
      </w:ins>
      <w:bookmarkEnd w:id="15692"/>
      <w:ins w:id="15754" w:author="dell" w:date="2021-08-05T08:12:00Z">
        <w:del w:id="15755" w:author="PSK" w:date="2021-08-06T12:41:00Z">
          <w:r w:rsidR="0034132F"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sz w:val="24"/>
              <w:szCs w:val="24"/>
              <w:rPrChange w:id="15756" w:author="NA" w:date="2021-12-30T11:44:00Z">
                <w:rPr>
                  <w:rFonts w:ascii="Cambria" w:eastAsia="Phetsarath OT" w:hAnsi="Cambria" w:cs="Angsana New"/>
                  <w:b/>
                  <w:bCs/>
                  <w:i/>
                  <w:iCs/>
                  <w:color w:val="365F91"/>
                  <w:sz w:val="28"/>
                  <w:szCs w:val="35"/>
                </w:rPr>
              </w:rPrChange>
            </w:rPr>
            <w:delText>.</w:delText>
          </w:r>
        </w:del>
      </w:ins>
    </w:p>
    <w:p w14:paraId="0DBCC53A" w14:textId="7258D5F1" w:rsidR="0034132F" w:rsidRPr="002C0BDB" w:rsidDel="00320684" w:rsidRDefault="0034132F">
      <w:pPr>
        <w:spacing w:after="0" w:line="240" w:lineRule="auto"/>
        <w:jc w:val="center"/>
        <w:rPr>
          <w:ins w:id="15757" w:author="dell" w:date="2021-08-05T08:12:00Z"/>
          <w:del w:id="15758" w:author="PSK" w:date="2021-08-06T12:41:00Z"/>
          <w:rFonts w:eastAsia="Phetsarath OT"/>
          <w:b/>
          <w:bCs/>
          <w:i/>
          <w:iCs/>
          <w:lang w:val="pt-BR"/>
          <w:rPrChange w:id="15759" w:author="NA" w:date="2021-12-30T11:44:00Z">
            <w:rPr>
              <w:ins w:id="15760" w:author="dell" w:date="2021-08-05T08:12:00Z"/>
              <w:del w:id="15761" w:author="PSK" w:date="2021-08-06T12:41:00Z"/>
              <w:rFonts w:eastAsia="Phetsarath OT"/>
              <w:b/>
              <w:bCs/>
              <w:i/>
              <w:iCs/>
            </w:rPr>
          </w:rPrChange>
        </w:rPr>
      </w:pPr>
    </w:p>
    <w:p w14:paraId="1DE70D4D" w14:textId="054BE3CE" w:rsidR="00F2668E" w:rsidRPr="002C0BDB" w:rsidDel="00320684" w:rsidRDefault="0034132F">
      <w:pPr>
        <w:spacing w:after="0" w:line="240" w:lineRule="auto"/>
        <w:jc w:val="center"/>
        <w:rPr>
          <w:ins w:id="15762" w:author="dell" w:date="2021-08-05T08:02:00Z"/>
          <w:del w:id="15763" w:author="PSK" w:date="2021-08-06T12:41:00Z"/>
          <w:rFonts w:ascii="Phetsarath OT" w:eastAsia="Phetsarath OT" w:hAnsi="Phetsarath OT" w:cs="Phetsarath OT"/>
          <w:sz w:val="24"/>
          <w:szCs w:val="24"/>
          <w:lang w:val="pt-BR" w:bidi="lo-LA"/>
          <w:rPrChange w:id="15764" w:author="NA" w:date="2021-12-30T11:44:00Z">
            <w:rPr>
              <w:ins w:id="15765" w:author="dell" w:date="2021-08-05T08:02:00Z"/>
              <w:del w:id="15766" w:author="PSK" w:date="2021-08-06T12:41:00Z"/>
              <w:rFonts w:eastAsia="Phetsarath OT"/>
              <w:color w:val="auto"/>
              <w:lang w:val="pt-BR"/>
            </w:rPr>
          </w:rPrChange>
        </w:rPr>
        <w:pPrChange w:id="15767" w:author="Windows User" w:date="2022-01-12T16:05:00Z">
          <w:pPr>
            <w:pStyle w:val="Heading1"/>
            <w:numPr>
              <w:numId w:val="103"/>
            </w:numPr>
            <w:spacing w:line="240" w:lineRule="auto"/>
            <w:ind w:left="567" w:hanging="1134"/>
            <w:jc w:val="both"/>
          </w:pPr>
        </w:pPrChange>
      </w:pPr>
      <w:ins w:id="15768" w:author="dell" w:date="2021-08-05T08:12:00Z">
        <w:del w:id="15769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sz w:val="24"/>
              <w:szCs w:val="24"/>
              <w:cs/>
              <w:lang w:val="pt-BR" w:bidi="lo-LA"/>
              <w:rPrChange w:id="15770" w:author="NA" w:date="2021-12-30T11:44:00Z">
                <w:rPr>
                  <w:rFonts w:eastAsia="Phetsarath OT" w:cs="DokChampa" w:hint="cs"/>
                  <w:b w:val="0"/>
                  <w:bCs w:val="0"/>
                  <w:i/>
                  <w:iCs/>
                  <w:cs/>
                  <w:lang w:bidi="lo-LA"/>
                </w:rPr>
              </w:rPrChange>
            </w:rPr>
            <w:delText>ມາດຕາ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pt-BR" w:bidi="lo-LA"/>
              <w:rPrChange w:id="15771" w:author="NA" w:date="2021-12-30T11:44:00Z">
                <w:rPr>
                  <w:rFonts w:eastAsia="Phetsarath OT" w:cs="DokChampa"/>
                  <w:b w:val="0"/>
                  <w:bCs w:val="0"/>
                  <w:i/>
                  <w:iCs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sz w:val="24"/>
              <w:szCs w:val="24"/>
              <w:lang w:val="pt-BR"/>
              <w:rPrChange w:id="15772" w:author="NA" w:date="2021-12-30T11:44:00Z">
                <w:rPr>
                  <w:rFonts w:eastAsia="Phetsarath OT" w:cs="Angsana New"/>
                  <w:b w:val="0"/>
                  <w:bCs w:val="0"/>
                  <w:i/>
                  <w:iCs/>
                </w:rPr>
              </w:rPrChange>
            </w:rPr>
            <w:delText xml:space="preserve">31 </w:delText>
          </w:r>
        </w:del>
      </w:ins>
      <w:ins w:id="15773" w:author="dell" w:date="2021-08-05T08:15:00Z">
        <w:del w:id="15774" w:author="PSK" w:date="2021-08-06T12:41:00Z">
          <w:r w:rsidRPr="008C7A6F" w:rsidDel="00320684">
            <w:rPr>
              <w:rFonts w:ascii="Phetsarath OT" w:eastAsia="Phetsarath OT" w:hAnsi="Phetsarath OT" w:cs="Angsana New"/>
              <w:sz w:val="24"/>
              <w:szCs w:val="24"/>
              <w:cs/>
              <w:lang w:val="pt-BR"/>
            </w:rPr>
            <w:tab/>
          </w:r>
        </w:del>
      </w:ins>
      <w:ins w:id="15775" w:author="dell" w:date="2021-08-05T08:02:00Z">
        <w:del w:id="15776" w:author="PSK" w:date="2021-08-06T12:41:00Z">
          <w:r w:rsidR="00F2668E" w:rsidRPr="00F46EEE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>(</w:delText>
          </w:r>
          <w:r w:rsidR="00F2668E" w:rsidRPr="00417DB2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ປັບປຸງ</w:delText>
          </w:r>
          <w:r w:rsidR="00F2668E" w:rsidRPr="006E34B5" w:rsidDel="00320684">
            <w:rPr>
              <w:rFonts w:ascii="Phetsarath OT" w:eastAsia="Phetsarath OT" w:hAnsi="Phetsarath OT" w:cs="Phetsarath OT"/>
              <w:sz w:val="24"/>
              <w:szCs w:val="24"/>
              <w:lang w:val="pt-BR" w:bidi="lo-LA"/>
            </w:rPr>
            <w:delText xml:space="preserve">) </w:delText>
          </w:r>
          <w:r w:rsidR="00F2668E"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5777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highlight w:val="yellow"/>
                  <w:cs/>
                  <w:lang w:val="pt-BR" w:bidi="lo-LA"/>
                </w:rPr>
              </w:rPrChange>
            </w:rPr>
            <w:delText>ປະເພດທຸລະກິດກ່ຽວກັບໂທລະຄົມມະນາຄົມ</w:delText>
          </w:r>
        </w:del>
      </w:ins>
    </w:p>
    <w:p w14:paraId="43F60489" w14:textId="41989F2A" w:rsidR="0034132F" w:rsidRPr="002C0BDB" w:rsidDel="00320684" w:rsidRDefault="00F2668E">
      <w:pPr>
        <w:spacing w:after="0" w:line="240" w:lineRule="auto"/>
        <w:jc w:val="center"/>
        <w:rPr>
          <w:ins w:id="15778" w:author="dell" w:date="2021-08-05T08:12:00Z"/>
          <w:del w:id="15779" w:author="PSK" w:date="2021-08-06T12:41:00Z"/>
          <w:rFonts w:ascii="Phetsarath OT" w:eastAsia="Phetsarath OT" w:hAnsi="Phetsarath OT" w:cs="Phetsarath OT"/>
          <w:b/>
          <w:bCs/>
          <w:lang w:val="pt-BR"/>
        </w:rPr>
        <w:pPrChange w:id="15780" w:author="Windows User" w:date="2022-01-12T16:05:00Z">
          <w:pPr>
            <w:pStyle w:val="ListParagraph"/>
            <w:spacing w:after="0" w:line="240" w:lineRule="auto"/>
            <w:ind w:left="-180" w:firstLine="810"/>
          </w:pPr>
        </w:pPrChange>
      </w:pPr>
      <w:ins w:id="15781" w:author="dell" w:date="2021-08-05T08:02:00Z">
        <w:del w:id="15782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cs/>
              <w:lang w:bidi="lo-LA"/>
              <w:rPrChange w:id="15783" w:author="NA" w:date="2021-12-30T11:44:00Z">
                <w:rPr>
                  <w:rFonts w:eastAsia="Phetsarath OT" w:cs="DokChampa" w:hint="cs"/>
                  <w:b/>
                  <w:bCs/>
                  <w:highlight w:val="green"/>
                  <w:cs/>
                  <w:lang w:bidi="lo-LA"/>
                </w:rPr>
              </w:rPrChange>
            </w:rPr>
            <w:delText>ປະເພດທຸລະກິດກ່ຽວກັບໂທລະຄົມມະນາຄົມ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lang w:val="pt-BR"/>
              <w:rPrChange w:id="15784" w:author="NA" w:date="2021-12-30T11:44:00Z">
                <w:rPr>
                  <w:rFonts w:eastAsia="Phetsarath OT"/>
                  <w:b/>
                  <w:bCs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b/>
              <w:bCs/>
              <w:cs/>
              <w:lang w:bidi="lo-LA"/>
              <w:rPrChange w:id="15785" w:author="NA" w:date="2021-12-30T11:44:00Z">
                <w:rPr>
                  <w:rFonts w:eastAsia="Phetsarath OT" w:cs="DokChampa" w:hint="cs"/>
                  <w:b/>
                  <w:bCs/>
                  <w:cs/>
                  <w:lang w:bidi="lo-LA"/>
                </w:rPr>
              </w:rPrChange>
            </w:rPr>
            <w:delText>ມີ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rPrChange w:id="15786" w:author="NA" w:date="2021-12-30T11:44:00Z">
                <w:rPr>
                  <w:rFonts w:eastAsia="Phetsarath OT" w:cs="Angsana New"/>
                  <w:b/>
                  <w:bCs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b/>
              <w:bCs/>
              <w:cs/>
              <w:lang w:bidi="lo-LA"/>
              <w:rPrChange w:id="15787" w:author="NA" w:date="2021-12-30T11:44:00Z">
                <w:rPr>
                  <w:rFonts w:eastAsia="Phetsarath OT" w:cs="DokChampa" w:hint="cs"/>
                  <w:b/>
                  <w:bCs/>
                  <w:cs/>
                  <w:lang w:bidi="lo-LA"/>
                </w:rPr>
              </w:rPrChange>
            </w:rPr>
            <w:delText>ດັ່ງນີ້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lang w:bidi="lo-LA"/>
              <w:rPrChange w:id="15788" w:author="NA" w:date="2021-12-30T11:44:00Z">
                <w:rPr>
                  <w:rFonts w:eastAsia="Phetsarath OT" w:cs="DokChampa"/>
                  <w:b/>
                  <w:bCs/>
                  <w:lang w:bidi="lo-LA"/>
                </w:rPr>
              </w:rPrChange>
            </w:rPr>
            <w:delText>: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lang w:val="pt-BR"/>
              <w:rPrChange w:id="15789" w:author="NA" w:date="2021-12-30T11:44:00Z">
                <w:rPr>
                  <w:rFonts w:eastAsia="Phetsarath OT"/>
                  <w:b/>
                  <w:bCs/>
                  <w:lang w:val="pt-BR"/>
                </w:rPr>
              </w:rPrChange>
            </w:rPr>
            <w:delText xml:space="preserve"> </w:delText>
          </w:r>
        </w:del>
      </w:ins>
    </w:p>
    <w:p w14:paraId="5018D323" w14:textId="286E54BE" w:rsidR="00F2668E" w:rsidRPr="002C0BDB" w:rsidDel="00320684" w:rsidRDefault="00F2668E">
      <w:pPr>
        <w:spacing w:after="0" w:line="240" w:lineRule="auto"/>
        <w:jc w:val="center"/>
        <w:rPr>
          <w:ins w:id="15790" w:author="dell" w:date="2021-08-05T08:02:00Z"/>
          <w:del w:id="15791" w:author="PSK" w:date="2021-08-06T12:41:00Z"/>
          <w:rFonts w:ascii="Phetsarath OT" w:eastAsia="Phetsarath OT" w:hAnsi="Phetsarath OT" w:cs="Phetsarath OT"/>
          <w:i/>
          <w:iCs/>
          <w:lang w:val="pt-BR"/>
          <w:rPrChange w:id="15792" w:author="NA" w:date="2021-12-30T11:44:00Z">
            <w:rPr>
              <w:ins w:id="15793" w:author="dell" w:date="2021-08-05T08:02:00Z"/>
              <w:del w:id="15794" w:author="PSK" w:date="2021-08-06T12:41:00Z"/>
              <w:rFonts w:eastAsia="Phetsarath OT"/>
              <w:i/>
              <w:iCs/>
              <w:lang w:val="pt-BR"/>
            </w:rPr>
          </w:rPrChange>
        </w:rPr>
        <w:pPrChange w:id="15795" w:author="Windows User" w:date="2022-01-12T16:05:00Z">
          <w:pPr>
            <w:pStyle w:val="ListParagraph"/>
            <w:numPr>
              <w:numId w:val="110"/>
            </w:numPr>
            <w:shd w:val="clear" w:color="auto" w:fill="FFFFFF"/>
            <w:spacing w:after="0" w:line="240" w:lineRule="auto"/>
            <w:ind w:right="-23" w:hanging="360"/>
          </w:pPr>
        </w:pPrChange>
      </w:pPr>
      <w:ins w:id="15796" w:author="dell" w:date="2021-08-05T08:02:00Z">
        <w:del w:id="15797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cs/>
              <w:lang w:bidi="lo-LA"/>
              <w:rPrChange w:id="15798" w:author="NA" w:date="2021-12-30T11:44:00Z">
                <w:rPr>
                  <w:rFonts w:eastAsia="Phetsarath OT" w:cs="DokChampa" w:hint="cs"/>
                  <w:b/>
                  <w:bCs/>
                  <w:i/>
                  <w:iCs/>
                  <w:cs/>
                  <w:lang w:bidi="lo-LA"/>
                </w:rPr>
              </w:rPrChange>
            </w:rPr>
            <w:delText>ການສະໜອງການບໍລິການໂທລະຄົມມະນາຄົມ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lang w:val="pt-BR"/>
              <w:rPrChange w:id="15799" w:author="NA" w:date="2021-12-30T11:44:00Z">
                <w:rPr>
                  <w:rFonts w:eastAsia="Phetsarath OT"/>
                  <w:b/>
                  <w:bCs/>
                  <w:i/>
                  <w:iCs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cs/>
              <w:lang w:bidi="lo-LA"/>
              <w:rPrChange w:id="15800" w:author="NA" w:date="2021-12-30T11:44:00Z">
                <w:rPr>
                  <w:rFonts w:eastAsia="Phetsarath OT" w:cs="DokChampa" w:hint="cs"/>
                  <w:b/>
                  <w:bCs/>
                  <w:i/>
                  <w:iCs/>
                  <w:cs/>
                  <w:lang w:bidi="lo-LA"/>
                </w:rPr>
              </w:rPrChange>
            </w:rPr>
            <w:delText>ທີ່ມີເຄືອຂ່າຍໂທລະຄົມມະນາຄົມເປັນຂອງຕົນເອງ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lang w:val="pt-BR"/>
              <w:rPrChange w:id="15801" w:author="NA" w:date="2021-12-30T11:44:00Z">
                <w:rPr>
                  <w:rFonts w:eastAsia="Phetsarath OT"/>
                  <w:b/>
                  <w:bCs/>
                  <w:i/>
                  <w:iCs/>
                  <w:lang w:val="pt-BR"/>
                </w:rPr>
              </w:rPrChange>
            </w:rPr>
            <w:delText>;</w:delText>
          </w:r>
        </w:del>
      </w:ins>
    </w:p>
    <w:p w14:paraId="6368B79C" w14:textId="3536324F" w:rsidR="00F2668E" w:rsidRPr="002C0BDB" w:rsidDel="00320684" w:rsidRDefault="00F2668E">
      <w:pPr>
        <w:spacing w:after="0" w:line="240" w:lineRule="auto"/>
        <w:jc w:val="center"/>
        <w:rPr>
          <w:ins w:id="15802" w:author="dell" w:date="2021-08-05T08:02:00Z"/>
          <w:del w:id="15803" w:author="PSK" w:date="2021-08-06T12:41:00Z"/>
          <w:rFonts w:ascii="Phetsarath OT" w:eastAsia="Phetsarath OT" w:hAnsi="Phetsarath OT" w:cs="Phetsarath OT"/>
          <w:i/>
          <w:iCs/>
          <w:lang w:val="pt-BR"/>
          <w:rPrChange w:id="15804" w:author="NA" w:date="2021-12-30T11:44:00Z">
            <w:rPr>
              <w:ins w:id="15805" w:author="dell" w:date="2021-08-05T08:02:00Z"/>
              <w:del w:id="15806" w:author="PSK" w:date="2021-08-06T12:41:00Z"/>
              <w:rFonts w:eastAsia="Phetsarath OT"/>
              <w:i/>
              <w:iCs/>
              <w:lang w:val="pt-BR"/>
            </w:rPr>
          </w:rPrChange>
        </w:rPr>
        <w:pPrChange w:id="15807" w:author="Windows User" w:date="2022-01-12T16:05:00Z">
          <w:pPr>
            <w:pStyle w:val="ListParagraph"/>
            <w:numPr>
              <w:numId w:val="110"/>
            </w:numPr>
            <w:shd w:val="clear" w:color="auto" w:fill="FFFFFF"/>
            <w:spacing w:after="0" w:line="240" w:lineRule="auto"/>
            <w:ind w:right="-23" w:hanging="360"/>
          </w:pPr>
        </w:pPrChange>
      </w:pPr>
      <w:ins w:id="15808" w:author="dell" w:date="2021-08-05T08:02:00Z">
        <w:del w:id="15809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cs/>
              <w:lang w:bidi="lo-LA"/>
              <w:rPrChange w:id="15810" w:author="NA" w:date="2021-12-30T11:44:00Z">
                <w:rPr>
                  <w:rFonts w:eastAsia="Phetsarath OT" w:cs="DokChampa" w:hint="cs"/>
                  <w:b/>
                  <w:bCs/>
                  <w:i/>
                  <w:iCs/>
                  <w:cs/>
                  <w:lang w:bidi="lo-LA"/>
                </w:rPr>
              </w:rPrChange>
            </w:rPr>
            <w:delText>ການສະໜອງການບໍລິການໂທລະຄົມມະນາຄົມ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lang w:val="pt-BR"/>
              <w:rPrChange w:id="15811" w:author="NA" w:date="2021-12-30T11:44:00Z">
                <w:rPr>
                  <w:rFonts w:eastAsia="Phetsarath OT"/>
                  <w:b/>
                  <w:bCs/>
                  <w:i/>
                  <w:iCs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cs/>
              <w:lang w:bidi="lo-LA"/>
              <w:rPrChange w:id="15812" w:author="NA" w:date="2021-12-30T11:44:00Z">
                <w:rPr>
                  <w:rFonts w:eastAsia="Phetsarath OT" w:cs="DokChampa" w:hint="cs"/>
                  <w:b/>
                  <w:bCs/>
                  <w:i/>
                  <w:iCs/>
                  <w:cs/>
                  <w:lang w:bidi="lo-LA"/>
                </w:rPr>
              </w:rPrChange>
            </w:rPr>
            <w:delText>ສຳລັບຜູ້ທີ່ບໍ່ມີເຄືອຂ່າຍໂທລະຄົມມະນາຄົມເປັນຂອງຕົນເອງ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lang w:val="pt-BR"/>
              <w:rPrChange w:id="15813" w:author="NA" w:date="2021-12-30T11:44:00Z">
                <w:rPr>
                  <w:rFonts w:eastAsia="Phetsarath OT"/>
                  <w:b/>
                  <w:bCs/>
                  <w:i/>
                  <w:iCs/>
                  <w:lang w:val="pt-BR"/>
                </w:rPr>
              </w:rPrChange>
            </w:rPr>
            <w:delText xml:space="preserve">, </w:delText>
          </w:r>
          <w:r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cs/>
              <w:lang w:bidi="lo-LA"/>
              <w:rPrChange w:id="15814" w:author="NA" w:date="2021-12-30T11:44:00Z">
                <w:rPr>
                  <w:rFonts w:eastAsia="Phetsarath OT" w:cs="DokChampa" w:hint="cs"/>
                  <w:b/>
                  <w:bCs/>
                  <w:i/>
                  <w:iCs/>
                  <w:cs/>
                  <w:lang w:bidi="lo-LA"/>
                </w:rPr>
              </w:rPrChange>
            </w:rPr>
            <w:delText>ການບໍລິການໂຄງລ່າງພື້ນຖານໂທລະຄົມມະນາຄົມ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lang w:val="pt-BR"/>
              <w:rPrChange w:id="15815" w:author="NA" w:date="2021-12-30T11:44:00Z">
                <w:rPr>
                  <w:rFonts w:eastAsia="Phetsarath OT"/>
                  <w:b/>
                  <w:bCs/>
                  <w:i/>
                  <w:iCs/>
                  <w:lang w:val="pt-BR"/>
                </w:rPr>
              </w:rPrChange>
            </w:rPr>
            <w:delText>;</w:delText>
          </w:r>
        </w:del>
      </w:ins>
    </w:p>
    <w:p w14:paraId="4358C9F7" w14:textId="6C30F8FB" w:rsidR="00F2668E" w:rsidRPr="002C0BDB" w:rsidDel="00320684" w:rsidRDefault="00F2668E">
      <w:pPr>
        <w:spacing w:after="0" w:line="240" w:lineRule="auto"/>
        <w:jc w:val="center"/>
        <w:rPr>
          <w:ins w:id="15816" w:author="dell" w:date="2021-08-05T08:02:00Z"/>
          <w:del w:id="15817" w:author="PSK" w:date="2021-08-06T12:41:00Z"/>
          <w:rFonts w:ascii="Phetsarath OT" w:eastAsia="Phetsarath OT" w:hAnsi="Phetsarath OT" w:cs="Phetsarath OT"/>
          <w:i/>
          <w:iCs/>
          <w:lang w:val="pt-BR"/>
          <w:rPrChange w:id="15818" w:author="NA" w:date="2021-12-30T11:44:00Z">
            <w:rPr>
              <w:ins w:id="15819" w:author="dell" w:date="2021-08-05T08:02:00Z"/>
              <w:del w:id="15820" w:author="PSK" w:date="2021-08-06T12:41:00Z"/>
              <w:rFonts w:eastAsia="Phetsarath OT"/>
              <w:i/>
              <w:iCs/>
              <w:lang w:val="pt-BR"/>
            </w:rPr>
          </w:rPrChange>
        </w:rPr>
        <w:pPrChange w:id="15821" w:author="Windows User" w:date="2022-01-12T16:05:00Z">
          <w:pPr>
            <w:pStyle w:val="ListParagraph"/>
            <w:numPr>
              <w:numId w:val="110"/>
            </w:numPr>
            <w:shd w:val="clear" w:color="auto" w:fill="FFFFFF"/>
            <w:spacing w:after="0" w:line="240" w:lineRule="auto"/>
            <w:ind w:right="-23" w:hanging="360"/>
          </w:pPr>
        </w:pPrChange>
      </w:pPr>
      <w:ins w:id="15822" w:author="dell" w:date="2021-08-05T08:02:00Z">
        <w:del w:id="15823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cs/>
              <w:lang w:bidi="lo-LA"/>
              <w:rPrChange w:id="15824" w:author="NA" w:date="2021-12-30T11:44:00Z">
                <w:rPr>
                  <w:rFonts w:eastAsia="Phetsarath OT" w:cs="DokChampa" w:hint="cs"/>
                  <w:b/>
                  <w:bCs/>
                  <w:i/>
                  <w:iCs/>
                  <w:cs/>
                  <w:lang w:bidi="lo-LA"/>
                </w:rPr>
              </w:rPrChange>
            </w:rPr>
            <w:delText>ການບໍລິການຫ້າງ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rPrChange w:id="15825" w:author="NA" w:date="2021-12-30T11:44:00Z">
                <w:rPr>
                  <w:rFonts w:eastAsia="Phetsarath OT" w:cs="Angsana New"/>
                  <w:b/>
                  <w:bCs/>
                  <w:i/>
                  <w:iCs/>
                </w:rPr>
              </w:rPrChange>
            </w:rPr>
            <w:delText>-</w:delText>
          </w:r>
          <w:r w:rsidRPr="002C0BDB" w:rsidDel="00320684">
            <w:rPr>
              <w:rFonts w:ascii="Phetsarath OT" w:eastAsia="Phetsarath OT" w:hAnsi="Phetsarath OT" w:cs="Phetsarath OT" w:hint="cs"/>
              <w:b/>
              <w:bCs/>
              <w:i/>
              <w:iCs/>
              <w:cs/>
              <w:lang w:bidi="lo-LA"/>
              <w:rPrChange w:id="15826" w:author="NA" w:date="2021-12-30T11:44:00Z">
                <w:rPr>
                  <w:rFonts w:eastAsia="Phetsarath OT" w:cs="DokChampa" w:hint="cs"/>
                  <w:b/>
                  <w:bCs/>
                  <w:i/>
                  <w:iCs/>
                  <w:cs/>
                  <w:lang w:bidi="lo-LA"/>
                </w:rPr>
              </w:rPrChange>
            </w:rPr>
            <w:delText>ຮ້ານໂທລະຄົມມະນາຄົມ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i/>
              <w:iCs/>
              <w:lang w:val="pt-BR"/>
              <w:rPrChange w:id="15827" w:author="NA" w:date="2021-12-30T11:44:00Z">
                <w:rPr>
                  <w:rFonts w:eastAsia="Phetsarath OT"/>
                  <w:b/>
                  <w:bCs/>
                  <w:i/>
                  <w:iCs/>
                  <w:lang w:val="pt-BR"/>
                </w:rPr>
              </w:rPrChange>
            </w:rPr>
            <w:delText>;</w:delText>
          </w:r>
        </w:del>
      </w:ins>
    </w:p>
    <w:p w14:paraId="4048F0F5" w14:textId="111A3788" w:rsidR="00F2668E" w:rsidRPr="002C0BDB" w:rsidDel="00320684" w:rsidRDefault="0034132F">
      <w:pPr>
        <w:spacing w:after="0" w:line="240" w:lineRule="auto"/>
        <w:jc w:val="center"/>
        <w:rPr>
          <w:ins w:id="15828" w:author="dell" w:date="2021-08-05T08:02:00Z"/>
          <w:del w:id="15829" w:author="PSK" w:date="2021-08-06T12:41:00Z"/>
          <w:rFonts w:ascii="Phetsarath OT" w:eastAsia="Phetsarath OT" w:hAnsi="Phetsarath OT" w:cs="Phetsarath OT"/>
          <w:sz w:val="24"/>
          <w:szCs w:val="24"/>
          <w:lang w:val="pt-BR"/>
          <w:rPrChange w:id="15830" w:author="NA" w:date="2021-12-30T11:44:00Z">
            <w:rPr>
              <w:ins w:id="15831" w:author="dell" w:date="2021-08-05T08:02:00Z"/>
              <w:del w:id="15832" w:author="PSK" w:date="2021-08-06T12:41:00Z"/>
              <w:rFonts w:ascii="Phetsarath OT" w:eastAsia="Phetsarath OT" w:hAnsi="Phetsarath OT" w:cs="Phetsarath OT"/>
              <w:color w:val="auto"/>
              <w:sz w:val="24"/>
              <w:szCs w:val="24"/>
              <w:lang w:val="pt-BR"/>
            </w:rPr>
          </w:rPrChange>
        </w:rPr>
        <w:pPrChange w:id="15833" w:author="Windows User" w:date="2022-01-12T16:05:00Z">
          <w:pPr>
            <w:pStyle w:val="Heading1"/>
            <w:numPr>
              <w:numId w:val="103"/>
            </w:numPr>
            <w:spacing w:line="240" w:lineRule="auto"/>
            <w:ind w:left="567" w:hanging="1134"/>
            <w:jc w:val="both"/>
          </w:pPr>
        </w:pPrChange>
      </w:pPr>
      <w:ins w:id="15834" w:author="dell" w:date="2021-08-05T08:14:00Z">
        <w:del w:id="15835" w:author="PSK" w:date="2021-08-06T12:41:00Z">
          <w:r w:rsidRPr="008C7A6F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ມາດຕາ</w:delText>
          </w:r>
          <w:r w:rsidRPr="00F46EEE" w:rsidDel="00320684">
            <w:rPr>
              <w:rFonts w:ascii="Phetsarath OT" w:eastAsia="Phetsarath OT" w:hAnsi="Phetsarath OT" w:cs="Phetsarath OT"/>
              <w:sz w:val="24"/>
              <w:szCs w:val="24"/>
              <w:lang w:val="pt-BR" w:bidi="lo-LA"/>
            </w:rPr>
            <w:delText xml:space="preserve"> 32</w:delText>
          </w:r>
        </w:del>
      </w:ins>
      <w:ins w:id="15836" w:author="dell" w:date="2021-08-05T08:15:00Z">
        <w:del w:id="15837" w:author="PSK" w:date="2021-08-06T12:41:00Z">
          <w:r w:rsidRPr="00417DB2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tab/>
          </w:r>
        </w:del>
      </w:ins>
      <w:ins w:id="15838" w:author="dell" w:date="2021-08-05T08:02:00Z">
        <w:del w:id="15839" w:author="PSK" w:date="2021-08-06T12:41:00Z">
          <w:r w:rsidR="00F2668E" w:rsidRPr="006E34B5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>(</w:delText>
          </w:r>
          <w:r w:rsidR="00F2668E" w:rsidRPr="00861570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ໃໝ່</w:delText>
          </w:r>
          <w:r w:rsidR="00F2668E"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584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 w:bidi="lo-LA"/>
                </w:rPr>
              </w:rPrChange>
            </w:rPr>
            <w:delText>)</w:delText>
          </w:r>
          <w:r w:rsidR="00F2668E"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84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/>
                </w:rPr>
              </w:rPrChange>
            </w:rPr>
            <w:delText xml:space="preserve"> </w:delText>
          </w:r>
          <w:r w:rsidR="00F2668E"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584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pt-BR" w:bidi="lo-LA"/>
                </w:rPr>
              </w:rPrChange>
            </w:rPr>
            <w:delText>ເງື່ອນໄຂດໍາເນີນທຸລະກິດໂທລະຄົມມະນາຄົມ</w:delText>
          </w:r>
        </w:del>
      </w:ins>
    </w:p>
    <w:p w14:paraId="4950B3E1" w14:textId="7E9C2225" w:rsidR="0034132F" w:rsidRPr="002C0BDB" w:rsidDel="00320684" w:rsidRDefault="00F2668E">
      <w:pPr>
        <w:spacing w:after="0" w:line="240" w:lineRule="auto"/>
        <w:jc w:val="center"/>
        <w:rPr>
          <w:ins w:id="15843" w:author="dell" w:date="2021-08-05T08:18:00Z"/>
          <w:del w:id="15844" w:author="PSK" w:date="2021-08-06T12:41:00Z"/>
          <w:rFonts w:ascii="Phetsarath OT" w:eastAsia="Phetsarath OT" w:hAnsi="Phetsarath OT" w:cs="Phetsarath OT"/>
          <w:sz w:val="24"/>
          <w:szCs w:val="24"/>
          <w:lang w:val="pt-BR" w:bidi="lo-LA"/>
          <w:rPrChange w:id="15845" w:author="NA" w:date="2021-12-30T11:44:00Z">
            <w:rPr>
              <w:ins w:id="15846" w:author="dell" w:date="2021-08-05T08:18:00Z"/>
              <w:del w:id="15847" w:author="PSK" w:date="2021-08-06T12:4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</w:pPr>
      <w:ins w:id="15848" w:author="dell" w:date="2021-08-05T08:02:00Z">
        <w:del w:id="15849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1585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8"/>
                  <w:szCs w:val="35"/>
                  <w:highlight w:val="yellow"/>
                  <w:cs/>
                  <w:lang w:val="pt-BR" w:bidi="lo-LA"/>
                </w:rPr>
              </w:rPrChange>
            </w:rPr>
            <w:delText>ບຸກຄົນ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851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8"/>
                  <w:szCs w:val="35"/>
                  <w:highlight w:val="yellow"/>
                </w:rPr>
              </w:rPrChange>
            </w:rPr>
            <w:delText xml:space="preserve">, </w:delText>
          </w:r>
          <w:r w:rsidRPr="002C0BDB" w:rsidDel="00320684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cs/>
              <w:lang w:bidi="lo-LA"/>
              <w:rPrChange w:id="1585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pacing w:val="-2"/>
                  <w:sz w:val="28"/>
                  <w:szCs w:val="35"/>
                  <w:highlight w:val="yellow"/>
                  <w:cs/>
                  <w:lang w:bidi="lo-LA"/>
                </w:rPr>
              </w:rPrChange>
            </w:rPr>
            <w:delText>ນິຕິບຸກຄົນ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85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8"/>
                  <w:szCs w:val="35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85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8"/>
                  <w:szCs w:val="35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85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8"/>
                  <w:szCs w:val="35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85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8"/>
                  <w:szCs w:val="35"/>
                  <w:highlight w:val="yellow"/>
                  <w:cs/>
                  <w:lang w:bidi="lo-LA"/>
                </w:rPr>
              </w:rPrChange>
            </w:rPr>
            <w:delText>ການຈັດຕັ້ງ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85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8"/>
                  <w:szCs w:val="35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85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8"/>
                  <w:szCs w:val="35"/>
                  <w:highlight w:val="yellow"/>
                  <w:cs/>
                  <w:lang w:bidi="lo-LA"/>
                </w:rPr>
              </w:rPrChange>
            </w:rPr>
            <w:delText>ທີ່ມີຈຸດປະສົງດໍາເນີນທຸລະກິດກ່ຽວກັບ</w:delText>
          </w:r>
        </w:del>
      </w:ins>
      <w:ins w:id="15859" w:author="dell" w:date="2021-08-05T08:13:00Z">
        <w:del w:id="15860" w:author="PSK" w:date="2021-08-06T12:41:00Z">
          <w:r w:rsidR="0034132F"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861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trike/>
                  <w:color w:val="365F91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15862" w:author="dell" w:date="2021-08-05T08:02:00Z">
        <w:del w:id="15863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86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586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highlight w:val="yellow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86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ຕ້ອງມີເງື່ອນໄຂຕົ້ນຕໍ</w:delText>
          </w:r>
        </w:del>
      </w:ins>
      <w:ins w:id="15867" w:author="dell" w:date="2021-08-05T08:18:00Z">
        <w:del w:id="15868" w:author="PSK" w:date="2021-08-06T12:41:00Z">
          <w:r w:rsidR="0034132F"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86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15870" w:author="dell" w:date="2021-08-05T08:02:00Z">
        <w:del w:id="15871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87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ດັ່ງນີ້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rPrChange w:id="1587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highlight w:val="yellow"/>
                  <w:u w:val="single"/>
                </w:rPr>
              </w:rPrChange>
            </w:rPr>
            <w:delText>:</w:delText>
          </w:r>
        </w:del>
      </w:ins>
    </w:p>
    <w:p w14:paraId="3811A684" w14:textId="0456CF25" w:rsidR="0034132F" w:rsidRPr="002C0BDB" w:rsidDel="00320684" w:rsidRDefault="0034132F">
      <w:pPr>
        <w:spacing w:after="0" w:line="240" w:lineRule="auto"/>
        <w:jc w:val="center"/>
        <w:rPr>
          <w:ins w:id="15874" w:author="dell" w:date="2021-08-05T08:18:00Z"/>
          <w:del w:id="15875" w:author="PSK" w:date="2021-08-06T12:41:00Z"/>
          <w:rFonts w:ascii="Phetsarath OT" w:eastAsia="Phetsarath OT" w:hAnsi="Phetsarath OT" w:cs="Phetsarath OT"/>
          <w:sz w:val="24"/>
          <w:szCs w:val="24"/>
          <w:lang w:val="fr-FR"/>
        </w:rPr>
      </w:pPr>
      <w:ins w:id="15876" w:author="dell" w:date="2021-08-05T08:18:00Z">
        <w:del w:id="15877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87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ມີທຶນທີ່ແນ່ນອນ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87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>;</w:delText>
          </w:r>
        </w:del>
      </w:ins>
    </w:p>
    <w:p w14:paraId="182DDF63" w14:textId="2E677F89" w:rsidR="0034132F" w:rsidRPr="002C0BDB" w:rsidDel="00320684" w:rsidRDefault="0034132F">
      <w:pPr>
        <w:spacing w:after="0" w:line="240" w:lineRule="auto"/>
        <w:jc w:val="center"/>
        <w:rPr>
          <w:ins w:id="15880" w:author="dell" w:date="2021-08-05T08:18:00Z"/>
          <w:del w:id="15881" w:author="PSK" w:date="2021-08-06T12:41:00Z"/>
          <w:rFonts w:ascii="Phetsarath OT" w:eastAsia="Phetsarath OT" w:hAnsi="Phetsarath OT" w:cs="Phetsarath OT"/>
          <w:sz w:val="24"/>
          <w:szCs w:val="24"/>
          <w:lang w:val="fr-FR"/>
        </w:rPr>
      </w:pPr>
      <w:ins w:id="15882" w:author="dell" w:date="2021-08-05T08:18:00Z">
        <w:del w:id="15883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88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ມີທີ່ຕັ້ງສຳນັກງານ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588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88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ໃນ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88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88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ສປປລາວ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88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5890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>(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891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ສຳລັບຫົວໜ່ວຍທຸລະກິດທີ່ສ້າງຕັ້ງໃນ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892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893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ສປປ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894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895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ລາວ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896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897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898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899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ສາຂາຫົວໜ່ວຍທຸລະກິດ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00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901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ຂອງຕ່າງປະເທດ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5902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>);</w:delText>
          </w:r>
        </w:del>
      </w:ins>
    </w:p>
    <w:p w14:paraId="32DF8CBE" w14:textId="6B893A9A" w:rsidR="0034132F" w:rsidRPr="002C0BDB" w:rsidDel="00320684" w:rsidRDefault="0034132F">
      <w:pPr>
        <w:spacing w:after="0" w:line="240" w:lineRule="auto"/>
        <w:jc w:val="center"/>
        <w:rPr>
          <w:ins w:id="15903" w:author="dell" w:date="2021-08-05T08:18:00Z"/>
          <w:del w:id="15904" w:author="PSK" w:date="2021-08-06T12:41:00Z"/>
          <w:rFonts w:ascii="Phetsarath OT" w:eastAsia="Phetsarath OT" w:hAnsi="Phetsarath OT" w:cs="Phetsarath OT"/>
          <w:sz w:val="24"/>
          <w:szCs w:val="24"/>
          <w:lang w:val="fr-FR"/>
        </w:rPr>
      </w:pPr>
      <w:ins w:id="15905" w:author="dell" w:date="2021-08-05T08:18:00Z">
        <w:del w:id="15906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907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ຕ້ອງໄດ້ຮັບການອະນຸຍາດນຳໃຊ້ຊັບພະຍາກອນໂທລະຄົມມະນາຄົມ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08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909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ຈາກຂະແໜງການເຕັກໂນໂລຊີ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10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911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12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913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ການສື່ສານ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14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591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>(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91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ສໍາລັບປະເພດທຸລະກິດທີ່ຕ້ອງໄດ້ນຳໃຊ້ຊັບພະຍາກອນໂທລະຄົມມະນາຄົມ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591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>);</w:delText>
          </w:r>
        </w:del>
      </w:ins>
    </w:p>
    <w:p w14:paraId="45271C35" w14:textId="7A2EF8F2" w:rsidR="0034132F" w:rsidRPr="002C0BDB" w:rsidDel="00320684" w:rsidRDefault="0034132F">
      <w:pPr>
        <w:spacing w:after="0" w:line="240" w:lineRule="auto"/>
        <w:jc w:val="center"/>
        <w:rPr>
          <w:ins w:id="15918" w:author="dell" w:date="2021-08-05T08:18:00Z"/>
          <w:del w:id="15919" w:author="PSK" w:date="2021-08-06T12:41:00Z"/>
          <w:rFonts w:ascii="Phetsarath OT" w:eastAsia="Phetsarath OT" w:hAnsi="Phetsarath OT" w:cs="Phetsarath OT"/>
          <w:sz w:val="24"/>
          <w:szCs w:val="24"/>
          <w:lang w:val="fr-FR"/>
        </w:rPr>
      </w:pPr>
      <w:ins w:id="15920" w:author="dell" w:date="2021-08-05T08:18:00Z">
        <w:del w:id="15921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2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ຜູ້ທີ່ລົງທຶນ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2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2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ໃນຂະແໜງການໂທລະຄົມມະນາຄົມ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2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2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ຕ້ອງມີປະສົບການດ້ານໂທລະຄົມ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2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2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ຫຼື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2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3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ໄອທີ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31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3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ຢ່າງໜ້ອຍ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3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3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ສອງ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3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3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ປີ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3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.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3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ກໍລະນີ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3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4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ຜູ້ລົງທຶນບໍ່ມີປະສົບການ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41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4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ສອງ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4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4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ດ້ານນີ້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4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4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ແມ່ນຕ້ອງມີຊ່ຽວຊານ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4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4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ສອງ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4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5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ດ້ານນີ້ປະຈຳຂອງຕົນ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5951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>;</w:delText>
          </w:r>
        </w:del>
      </w:ins>
    </w:p>
    <w:p w14:paraId="0871E62A" w14:textId="1BA5E133" w:rsidR="0034132F" w:rsidRPr="002C0BDB" w:rsidDel="00320684" w:rsidRDefault="0034132F">
      <w:pPr>
        <w:spacing w:after="0" w:line="240" w:lineRule="auto"/>
        <w:jc w:val="center"/>
        <w:rPr>
          <w:ins w:id="15952" w:author="dell" w:date="2021-08-05T08:18:00Z"/>
          <w:del w:id="15953" w:author="PSK" w:date="2021-08-06T12:41:00Z"/>
          <w:rFonts w:ascii="Phetsarath OT" w:eastAsia="Phetsarath OT" w:hAnsi="Phetsarath OT" w:cs="Phetsarath OT"/>
          <w:sz w:val="24"/>
          <w:szCs w:val="24"/>
          <w:lang w:val="fr-FR"/>
        </w:rPr>
      </w:pPr>
      <w:ins w:id="15954" w:author="dell" w:date="2021-08-05T08:18:00Z">
        <w:del w:id="15955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5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ເຮັດສັນຍາດຳເນີນທຸລະກິດ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5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5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5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6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ກັບ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61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6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ຂະແໜງການເຕັກໂນໂລຊີ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6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6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596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6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ການສື່ສານ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596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>;</w:delText>
          </w:r>
        </w:del>
      </w:ins>
    </w:p>
    <w:p w14:paraId="1497829F" w14:textId="699227C0" w:rsidR="0034132F" w:rsidRPr="002C0BDB" w:rsidDel="00320684" w:rsidRDefault="0034132F">
      <w:pPr>
        <w:spacing w:after="0" w:line="240" w:lineRule="auto"/>
        <w:jc w:val="center"/>
        <w:rPr>
          <w:ins w:id="15968" w:author="dell" w:date="2021-08-05T08:18:00Z"/>
          <w:del w:id="15969" w:author="PSK" w:date="2021-08-06T12:41:00Z"/>
          <w:rFonts w:ascii="Phetsarath OT" w:eastAsia="Phetsarath OT" w:hAnsi="Phetsarath OT" w:cs="Phetsarath OT"/>
          <w:sz w:val="24"/>
          <w:szCs w:val="24"/>
          <w:lang w:val="fr-FR"/>
        </w:rPr>
      </w:pPr>
      <w:ins w:id="15970" w:author="dell" w:date="2021-08-05T08:18:00Z">
        <w:del w:id="15971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7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ບົດສຶກສາຄວາມເປັນໄປໄດ້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7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597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val="fr-FR" w:bidi="lo-LA"/>
                </w:rPr>
              </w:rPrChange>
            </w:rPr>
            <w:delText>ດ້ານ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7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7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ເຕັກນິກ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7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>,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78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79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ການດຳເນີນທຸລະກິດ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80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>,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81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8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ແຜນການລົງທຶນ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8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>,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8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ແຜນການສ້າງລາຍຮັບ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598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 w:bidi="lo-LA"/>
                </w:rPr>
              </w:rPrChange>
            </w:rPr>
            <w:delText>;</w:delText>
          </w:r>
        </w:del>
      </w:ins>
    </w:p>
    <w:p w14:paraId="137ACB6E" w14:textId="75E1CED6" w:rsidR="0034132F" w:rsidRPr="002C0BDB" w:rsidDel="00320684" w:rsidRDefault="0034132F">
      <w:pPr>
        <w:spacing w:after="0" w:line="240" w:lineRule="auto"/>
        <w:jc w:val="center"/>
        <w:rPr>
          <w:ins w:id="15986" w:author="dell" w:date="2021-08-05T08:18:00Z"/>
          <w:del w:id="15987" w:author="PSK" w:date="2021-08-06T12:41:00Z"/>
          <w:rFonts w:ascii="Phetsarath OT" w:eastAsia="Phetsarath OT" w:hAnsi="Phetsarath OT" w:cs="Phetsarath OT"/>
          <w:sz w:val="24"/>
          <w:szCs w:val="24"/>
          <w:lang w:val="fr-FR"/>
        </w:rPr>
      </w:pPr>
      <w:ins w:id="15988" w:author="dell" w:date="2021-08-05T08:18:00Z">
        <w:del w:id="15989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9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ມີລະບົບສຳຮອງ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rPrChange w:id="15991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9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ເພື່ອຮັບປະກັນການບໍລິການໄດ້ຕະຫຼອດ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599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rPrChange w:id="15994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</w:rPr>
              </w:rPrChange>
            </w:rPr>
            <w:delText xml:space="preserve">24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5995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ຊົ່ວໂມງ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5996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>;</w:delText>
          </w:r>
        </w:del>
      </w:ins>
    </w:p>
    <w:p w14:paraId="68DB013E" w14:textId="300041AF" w:rsidR="0034132F" w:rsidRPr="002C0BDB" w:rsidDel="00320684" w:rsidRDefault="0034132F">
      <w:pPr>
        <w:spacing w:after="0" w:line="240" w:lineRule="auto"/>
        <w:jc w:val="center"/>
        <w:rPr>
          <w:ins w:id="15997" w:author="dell" w:date="2021-08-05T08:18:00Z"/>
          <w:del w:id="15998" w:author="PSK" w:date="2021-08-06T12:41:00Z"/>
          <w:rFonts w:ascii="Phetsarath OT" w:eastAsia="Phetsarath OT" w:hAnsi="Phetsarath OT" w:cs="Phetsarath OT"/>
          <w:sz w:val="24"/>
          <w:szCs w:val="24"/>
          <w:lang w:val="fr-FR"/>
        </w:rPr>
      </w:pPr>
      <w:ins w:id="15999" w:author="dell" w:date="2021-08-05T08:18:00Z">
        <w:del w:id="16000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001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ສັນຍາການຮ່ວມມື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6002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003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ໃນກໍລະນີທີ່ເປັນ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6004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005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ບໍລິສັດຮຸ້ນສ່ວນ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6006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val="fr-FR"/>
                </w:rPr>
              </w:rPrChange>
            </w:rPr>
            <w:delText>;</w:delText>
          </w:r>
        </w:del>
      </w:ins>
    </w:p>
    <w:p w14:paraId="34CB8FE6" w14:textId="711CB010" w:rsidR="0034132F" w:rsidRPr="002C0BDB" w:rsidDel="00320684" w:rsidRDefault="0034132F">
      <w:pPr>
        <w:spacing w:after="0" w:line="240" w:lineRule="auto"/>
        <w:jc w:val="center"/>
        <w:rPr>
          <w:ins w:id="16007" w:author="dell" w:date="2021-08-05T08:18:00Z"/>
          <w:del w:id="16008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6009" w:author="NA" w:date="2021-12-30T11:44:00Z">
            <w:rPr>
              <w:ins w:id="16010" w:author="dell" w:date="2021-08-05T08:18:00Z"/>
              <w:del w:id="16011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</w:pPr>
      <w:ins w:id="16012" w:author="dell" w:date="2021-08-05T08:18:00Z">
        <w:del w:id="16013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01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ແບບຟອມ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601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01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ສັນຍາ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601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01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ຫຼື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6019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02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ເງື່ອນໄຂ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6021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02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cs/>
                  <w:lang w:bidi="lo-LA"/>
                </w:rPr>
              </w:rPrChange>
            </w:rPr>
            <w:delText>ການໃຫ້ບໍລິການແກ່ລູກຄ້າ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rPrChange w:id="1602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</w:rPr>
              </w:rPrChange>
            </w:rPr>
            <w:delText>.</w:delText>
          </w:r>
        </w:del>
      </w:ins>
    </w:p>
    <w:p w14:paraId="005C455F" w14:textId="749B5543" w:rsidR="0034132F" w:rsidRPr="002C0BDB" w:rsidDel="00320684" w:rsidRDefault="0034132F">
      <w:pPr>
        <w:spacing w:after="0" w:line="240" w:lineRule="auto"/>
        <w:jc w:val="center"/>
        <w:rPr>
          <w:ins w:id="16024" w:author="dell" w:date="2021-08-05T08:18:00Z"/>
          <w:del w:id="16025" w:author="PSK" w:date="2021-08-06T12:41:00Z"/>
          <w:rFonts w:ascii="Phetsarath OT" w:eastAsia="Phetsarath OT" w:hAnsi="Phetsarath OT" w:cs="Phetsarath OT"/>
          <w:lang w:val="fr-FR" w:bidi="lo-LA"/>
        </w:rPr>
      </w:pPr>
    </w:p>
    <w:p w14:paraId="6EDE06AE" w14:textId="3D1FC650" w:rsidR="0034132F" w:rsidRPr="002C0BDB" w:rsidDel="00320684" w:rsidRDefault="00F43DC6">
      <w:pPr>
        <w:spacing w:after="0" w:line="240" w:lineRule="auto"/>
        <w:jc w:val="center"/>
        <w:rPr>
          <w:ins w:id="16026" w:author="dell" w:date="2021-08-05T08:18:00Z"/>
          <w:del w:id="16027" w:author="PSK" w:date="2021-08-06T12:41:00Z"/>
          <w:rFonts w:ascii="Phetsarath OT" w:eastAsia="Phetsarath OT" w:hAnsi="Phetsarath OT" w:cs="Phetsarath OT"/>
          <w:sz w:val="24"/>
          <w:szCs w:val="24"/>
          <w:lang w:val="fr-FR"/>
          <w:rPrChange w:id="16028" w:author="NA" w:date="2021-12-30T11:44:00Z">
            <w:rPr>
              <w:ins w:id="16029" w:author="dell" w:date="2021-08-05T08:18:00Z"/>
              <w:del w:id="16030" w:author="PSK" w:date="2021-08-06T12:41:00Z"/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</w:rPr>
          </w:rPrChange>
        </w:rPr>
        <w:pPrChange w:id="16031" w:author="Windows User" w:date="2022-01-12T16:05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6032" w:author="dell" w:date="2021-08-05T08:19:00Z">
        <w:del w:id="16033" w:author="PSK" w:date="2021-08-06T12:41:00Z">
          <w:r w:rsidRPr="008C7A6F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>ມາດຕາ</w:delText>
          </w:r>
          <w:r w:rsidRPr="00F46EEE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delText xml:space="preserve"> 33</w:delText>
          </w:r>
          <w:r w:rsidRPr="00417DB2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tab/>
          </w:r>
        </w:del>
      </w:ins>
      <w:ins w:id="16034" w:author="dell" w:date="2021-08-05T08:18:00Z">
        <w:del w:id="16035" w:author="PSK" w:date="2021-08-06T12:41:00Z">
          <w:r w:rsidR="0034132F" w:rsidRPr="006E34B5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>(</w:delText>
          </w:r>
          <w:r w:rsidR="0034132F" w:rsidRPr="00861570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</w:rPr>
            <w:delText>ໃໝ່</w:delText>
          </w:r>
          <w:r w:rsidR="0034132F"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603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/>
                </w:rPr>
              </w:rPrChange>
            </w:rPr>
            <w:delText>)</w:delText>
          </w:r>
          <w:r w:rsidR="0034132F"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60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="0034132F"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60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delText>ການປະກອບເອກະສານ</w:delText>
          </w:r>
          <w:r w:rsidR="0034132F"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603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 w:bidi="lo-LA"/>
                </w:rPr>
              </w:rPrChange>
            </w:rPr>
            <w:delText xml:space="preserve"> </w:delText>
          </w:r>
          <w:r w:rsidR="0034132F"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160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delText>ຂໍອະນຸຍາດດຳເນີນທຸລະກິດ</w:delText>
          </w:r>
        </w:del>
      </w:ins>
    </w:p>
    <w:p w14:paraId="56B331C1" w14:textId="12172D14" w:rsidR="004C1F2A" w:rsidRPr="002C0BDB" w:rsidDel="00320684" w:rsidRDefault="004C1F2A">
      <w:pPr>
        <w:spacing w:after="0" w:line="240" w:lineRule="auto"/>
        <w:jc w:val="center"/>
        <w:rPr>
          <w:ins w:id="16041" w:author="dell" w:date="2021-08-05T08:25:00Z"/>
          <w:del w:id="16042" w:author="PSK" w:date="2021-08-06T12:41:00Z"/>
          <w:rFonts w:eastAsia="Phetsarath OT"/>
          <w:lang w:val="vi-VN"/>
          <w:rPrChange w:id="16043" w:author="NA" w:date="2021-12-30T11:44:00Z">
            <w:rPr>
              <w:ins w:id="16044" w:author="dell" w:date="2021-08-05T08:25:00Z"/>
              <w:del w:id="16045" w:author="PSK" w:date="2021-08-06T12:41:00Z"/>
              <w:rFonts w:eastAsia="Phetsarath OT"/>
              <w:lang w:val="vi-VN"/>
            </w:rPr>
          </w:rPrChange>
        </w:rPr>
        <w:pPrChange w:id="16046" w:author="Windows User" w:date="2022-01-12T16:05:00Z">
          <w:pPr>
            <w:pStyle w:val="a"/>
            <w:numPr>
              <w:numId w:val="22"/>
            </w:numPr>
            <w:ind w:left="1800" w:hanging="360"/>
          </w:pPr>
        </w:pPrChange>
      </w:pPr>
      <w:ins w:id="16047" w:author="dell" w:date="2021-08-05T08:25:00Z">
        <w:del w:id="16048" w:author="PSK" w:date="2021-08-06T12:41:00Z">
          <w:r w:rsidRPr="002C0BDB" w:rsidDel="00320684">
            <w:rPr>
              <w:rFonts w:eastAsia="Phetsarath OT" w:cs="DokChampa" w:hint="cs"/>
              <w:cs/>
              <w:lang w:bidi="lo-LA"/>
              <w:rPrChange w:id="16049" w:author="NA" w:date="2021-12-30T11:44:00Z">
                <w:rPr>
                  <w:rFonts w:eastAsia="Phetsarath OT" w:cs="DokChampa" w:hint="cs"/>
                  <w:cs/>
                  <w:lang w:bidi="lo-LA"/>
                </w:rPr>
              </w:rPrChange>
            </w:rPr>
            <w:delText>ເອກະສານ​ປະກອບການຂໍອະນຸຍາດດໍາເນີນທຸລະກິດ</w:delText>
          </w:r>
          <w:r w:rsidRPr="002C0BDB" w:rsidDel="00320684">
            <w:rPr>
              <w:rFonts w:eastAsia="Phetsarath OT" w:cs="Angsana New"/>
              <w:rPrChange w:id="16050" w:author="NA" w:date="2021-12-30T11:44:00Z">
                <w:rPr>
                  <w:rFonts w:eastAsia="Phetsarath OT" w:cs="Angsana New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/>
              <w:cs/>
              <w:lang w:bidi="lo-LA"/>
              <w:rPrChange w:id="16051" w:author="NA" w:date="2021-12-30T11:44:00Z">
                <w:rPr>
                  <w:rFonts w:eastAsia="Phetsarath OT" w:cs="DokChampa"/>
                  <w:cs/>
                  <w:lang w:bidi="lo-LA"/>
                </w:rPr>
              </w:rPrChange>
            </w:rPr>
            <w:delText>​</w:delText>
          </w:r>
          <w:r w:rsidRPr="002C0BDB" w:rsidDel="00320684">
            <w:rPr>
              <w:rFonts w:eastAsia="Phetsarath OT" w:cs="DokChampa" w:hint="cs"/>
              <w:cs/>
              <w:lang w:bidi="lo-LA"/>
              <w:rPrChange w:id="16052" w:author="NA" w:date="2021-12-30T11:44:00Z">
                <w:rPr>
                  <w:rFonts w:eastAsia="Phetsarath OT" w:cs="DokChampa" w:hint="cs"/>
                  <w:cs/>
                  <w:lang w:bidi="lo-LA"/>
                </w:rPr>
              </w:rPrChange>
            </w:rPr>
            <w:delText>ມີ</w:delText>
          </w:r>
          <w:r w:rsidRPr="002C0BDB" w:rsidDel="00320684">
            <w:rPr>
              <w:rFonts w:eastAsia="Phetsarath OT" w:cs="Angsana New"/>
              <w:rPrChange w:id="16053" w:author="NA" w:date="2021-12-30T11:44:00Z">
                <w:rPr>
                  <w:rFonts w:eastAsia="Phetsarath OT" w:cs="Angsana New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/>
              <w:cs/>
              <w:lang w:bidi="lo-LA"/>
              <w:rPrChange w:id="16054" w:author="NA" w:date="2021-12-30T11:44:00Z">
                <w:rPr>
                  <w:rFonts w:eastAsia="Phetsarath OT" w:cs="DokChampa"/>
                  <w:cs/>
                  <w:lang w:bidi="lo-LA"/>
                </w:rPr>
              </w:rPrChange>
            </w:rPr>
            <w:delText>​</w:delText>
          </w:r>
          <w:r w:rsidRPr="002C0BDB" w:rsidDel="00320684">
            <w:rPr>
              <w:rFonts w:eastAsia="Phetsarath OT" w:cs="DokChampa" w:hint="cs"/>
              <w:cs/>
              <w:lang w:bidi="lo-LA"/>
              <w:rPrChange w:id="16055" w:author="NA" w:date="2021-12-30T11:44:00Z">
                <w:rPr>
                  <w:rFonts w:eastAsia="Phetsarath OT" w:cs="DokChampa" w:hint="cs"/>
                  <w:cs/>
                  <w:lang w:bidi="lo-LA"/>
                </w:rPr>
              </w:rPrChange>
            </w:rPr>
            <w:delText>ດັ່ງ​ນີ້</w:delText>
          </w:r>
          <w:r w:rsidRPr="002C0BDB" w:rsidDel="00320684">
            <w:rPr>
              <w:rFonts w:eastAsia="Phetsarath OT" w:cs="DokChampa"/>
              <w:lang w:bidi="lo-LA"/>
              <w:rPrChange w:id="16056" w:author="NA" w:date="2021-12-30T11:44:00Z">
                <w:rPr>
                  <w:rFonts w:eastAsia="Phetsarath OT" w:cs="DokChampa"/>
                  <w:lang w:bidi="lo-LA"/>
                </w:rPr>
              </w:rPrChange>
            </w:rPr>
            <w:delText>:</w:delText>
          </w:r>
        </w:del>
      </w:ins>
    </w:p>
    <w:p w14:paraId="33889A99" w14:textId="44C75EDD" w:rsidR="004C1F2A" w:rsidRPr="008C7A6F" w:rsidDel="00320684" w:rsidRDefault="004C1F2A">
      <w:pPr>
        <w:spacing w:after="0" w:line="240" w:lineRule="auto"/>
        <w:jc w:val="center"/>
        <w:rPr>
          <w:ins w:id="16057" w:author="dell" w:date="2021-08-05T08:24:00Z"/>
          <w:del w:id="16058" w:author="PSK" w:date="2021-08-06T12:41:00Z"/>
          <w:rFonts w:eastAsia="Phetsarath OT"/>
          <w:lang w:val="vi-VN"/>
        </w:rPr>
        <w:pPrChange w:id="16059" w:author="Windows User" w:date="2022-01-12T16:05:00Z">
          <w:pPr>
            <w:pStyle w:val="a"/>
            <w:numPr>
              <w:numId w:val="22"/>
            </w:numPr>
            <w:ind w:left="1800" w:hanging="360"/>
            <w:contextualSpacing/>
            <w:jc w:val="thaiDistribute"/>
          </w:pPr>
        </w:pPrChange>
      </w:pPr>
      <w:ins w:id="16060" w:author="dell" w:date="2021-08-05T08:24:00Z">
        <w:del w:id="16061" w:author="PSK" w:date="2021-08-06T12:41:00Z">
          <w:r w:rsidRPr="002C0BDB" w:rsidDel="00320684">
            <w:rPr>
              <w:rFonts w:eastAsia="Phetsarath OT" w:cs="DokChampa" w:hint="cs"/>
              <w:cs/>
              <w:lang w:bidi="lo-LA"/>
              <w:rPrChange w:id="16062" w:author="NA" w:date="2021-12-30T11:44:00Z">
                <w:rPr>
                  <w:rFonts w:eastAsia="Phetsarath OT" w:cs="DokChampa" w:hint="cs"/>
                  <w:cs/>
                  <w:lang w:bidi="lo-LA"/>
                </w:rPr>
              </w:rPrChange>
            </w:rPr>
            <w:delText>ໃບຄຳ​ຮ້ອງ​ຂໍອະນຸຍາດ​​ປະກອບທຸລະກິດ</w:delText>
          </w:r>
          <w:r w:rsidRPr="002C0BDB" w:rsidDel="00320684">
            <w:rPr>
              <w:rFonts w:eastAsia="Phetsarath OT"/>
              <w:lang w:val="vi-VN"/>
              <w:rPrChange w:id="16063" w:author="NA" w:date="2021-12-30T11:44:00Z">
                <w:rPr>
                  <w:rFonts w:eastAsia="Phetsarath OT"/>
                </w:rPr>
              </w:rPrChange>
            </w:rPr>
            <w:delText>;</w:delText>
          </w:r>
        </w:del>
      </w:ins>
    </w:p>
    <w:p w14:paraId="1A9F9F20" w14:textId="1BFB2203" w:rsidR="004C1F2A" w:rsidRPr="008C7A6F" w:rsidDel="00320684" w:rsidRDefault="004C1F2A">
      <w:pPr>
        <w:spacing w:after="0" w:line="240" w:lineRule="auto"/>
        <w:jc w:val="center"/>
        <w:rPr>
          <w:ins w:id="16064" w:author="dell" w:date="2021-08-05T08:24:00Z"/>
          <w:del w:id="16065" w:author="PSK" w:date="2021-08-06T12:41:00Z"/>
          <w:rFonts w:eastAsia="Phetsarath OT"/>
          <w:lang w:val="vi-VN"/>
        </w:rPr>
        <w:pPrChange w:id="16066" w:author="Windows User" w:date="2022-01-12T16:05:00Z">
          <w:pPr>
            <w:pStyle w:val="a"/>
            <w:numPr>
              <w:numId w:val="22"/>
            </w:numPr>
            <w:ind w:left="1800" w:hanging="360"/>
            <w:contextualSpacing/>
            <w:jc w:val="thaiDistribute"/>
          </w:pPr>
        </w:pPrChange>
      </w:pPr>
      <w:ins w:id="16067" w:author="dell" w:date="2021-08-05T08:24:00Z">
        <w:del w:id="16068" w:author="PSK" w:date="2021-08-06T12:41:00Z">
          <w:r w:rsidRPr="00F46EEE" w:rsidDel="00320684">
            <w:rPr>
              <w:rFonts w:eastAsia="Phetsarath OT" w:cs="DokChampa" w:hint="cs"/>
              <w:cs/>
              <w:lang w:bidi="lo-LA"/>
            </w:rPr>
            <w:delText>ໃບ​ທະບຽນ​ວິ​ສາ​ຫະກິດ</w:delText>
          </w:r>
          <w:r w:rsidRPr="002C0BDB" w:rsidDel="00320684">
            <w:rPr>
              <w:rFonts w:eastAsia="Phetsarath OT"/>
              <w:lang w:val="vi-VN"/>
              <w:rPrChange w:id="16069" w:author="NA" w:date="2021-12-30T11:44:00Z">
                <w:rPr>
                  <w:rFonts w:eastAsia="Phetsarath OT"/>
                </w:rPr>
              </w:rPrChange>
            </w:rPr>
            <w:delText>;</w:delText>
          </w:r>
        </w:del>
      </w:ins>
    </w:p>
    <w:p w14:paraId="78A8434C" w14:textId="5C61ACEA" w:rsidR="004C1F2A" w:rsidRPr="002C0BDB" w:rsidDel="00320684" w:rsidRDefault="004C1F2A">
      <w:pPr>
        <w:spacing w:after="0" w:line="240" w:lineRule="auto"/>
        <w:jc w:val="center"/>
        <w:rPr>
          <w:ins w:id="16070" w:author="dell" w:date="2021-08-05T08:24:00Z"/>
          <w:del w:id="16071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6072" w:author="NA" w:date="2021-12-30T11:44:00Z">
            <w:rPr>
              <w:ins w:id="16073" w:author="dell" w:date="2021-08-05T08:24:00Z"/>
              <w:del w:id="16074" w:author="PSK" w:date="2021-08-06T12:41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6075" w:author="Windows User" w:date="2022-01-12T16:05:00Z">
          <w:pPr>
            <w:pStyle w:val="ListParagraph"/>
            <w:numPr>
              <w:numId w:val="22"/>
            </w:numPr>
            <w:spacing w:after="0" w:line="340" w:lineRule="exact"/>
            <w:ind w:left="1800" w:hanging="360"/>
          </w:pPr>
        </w:pPrChange>
      </w:pPr>
      <w:ins w:id="16076" w:author="dell" w:date="2021-08-05T08:24:00Z">
        <w:del w:id="16077" w:author="PSK" w:date="2021-08-06T12:41:00Z"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</w:rPr>
            <w:delText>ບົດ​ວິພາກ​ເສດຖະກິດ</w:delText>
          </w:r>
          <w:r w:rsidRPr="002C0BDB" w:rsidDel="00320684">
            <w:rPr>
              <w:rFonts w:ascii="Phetsarath OT" w:eastAsia="Phetsarath OT" w:hAnsi="Phetsarath OT" w:cs="Phetsarath OT"/>
              <w:cs/>
              <w:lang w:bidi="lo-LA"/>
            </w:rPr>
            <w:delText>-​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</w:rPr>
            <w:delText>ເຕັກນິກ​</w:delText>
          </w:r>
          <w:r w:rsidRPr="002C0BDB" w:rsidDel="00320684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cs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</w:rPr>
            <w:delText>ແຜນການດໍາເນີນທຸລະກິດ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lang w:val="vi-VN"/>
              <w:rPrChange w:id="16078" w:author="NA" w:date="2021-12-30T11:44:00Z">
                <w:rPr>
                  <w:rFonts w:ascii="Phetsarath OT" w:eastAsia="Phetsarath OT" w:hAnsi="Phetsarath OT" w:cs="Phetsarath OT"/>
                </w:rPr>
              </w:rPrChange>
            </w:rPr>
            <w:delText>;</w:delText>
          </w:r>
        </w:del>
      </w:ins>
    </w:p>
    <w:p w14:paraId="6A2AAF0C" w14:textId="2A3375AF" w:rsidR="004C1F2A" w:rsidRPr="002C0BDB" w:rsidDel="00320684" w:rsidRDefault="004C1F2A">
      <w:pPr>
        <w:spacing w:after="0" w:line="240" w:lineRule="auto"/>
        <w:jc w:val="center"/>
        <w:rPr>
          <w:ins w:id="16079" w:author="dell" w:date="2021-08-05T08:24:00Z"/>
          <w:del w:id="16080" w:author="PSK" w:date="2021-08-06T12:41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6081" w:author="NA" w:date="2021-12-30T11:44:00Z">
            <w:rPr>
              <w:ins w:id="16082" w:author="dell" w:date="2021-08-05T08:24:00Z"/>
              <w:del w:id="16083" w:author="PSK" w:date="2021-08-06T12:41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</w:pPr>
    </w:p>
    <w:p w14:paraId="028A43B1" w14:textId="4F68CDFC" w:rsidR="0034132F" w:rsidRPr="002C0BDB" w:rsidDel="00320684" w:rsidRDefault="00F43DC6">
      <w:pPr>
        <w:spacing w:after="0" w:line="240" w:lineRule="auto"/>
        <w:jc w:val="center"/>
        <w:rPr>
          <w:ins w:id="16084" w:author="dell" w:date="2021-08-05T08:18:00Z"/>
          <w:del w:id="16085" w:author="PSK" w:date="2021-08-06T12:41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6086" w:author="NA" w:date="2021-12-30T11:44:00Z">
            <w:rPr>
              <w:ins w:id="16087" w:author="dell" w:date="2021-08-05T08:18:00Z"/>
              <w:del w:id="16088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16089" w:author="Windows User" w:date="2022-01-12T16:05:00Z">
          <w:pPr>
            <w:pStyle w:val="ListParagraph"/>
            <w:numPr>
              <w:numId w:val="22"/>
            </w:numPr>
            <w:spacing w:after="0" w:line="340" w:lineRule="exact"/>
            <w:ind w:left="1418" w:hanging="360"/>
          </w:pPr>
        </w:pPrChange>
      </w:pPr>
      <w:ins w:id="16090" w:author="dell" w:date="2021-08-05T08:20:00Z">
        <w:del w:id="16091" w:author="PSK" w:date="2021-08-06T12:41:00Z"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092" w:author="NA" w:date="2021-12-30T11:44:00Z">
                <w:rPr>
                  <w:rFonts w:ascii="Phetsarath OT" w:eastAsia="Phetsarath OT" w:hAnsi="Phetsarath OT" w:cs="Phetsarath OT" w:hint="cs"/>
                  <w:cs/>
                  <w:lang w:bidi="lo-LA"/>
                </w:rPr>
              </w:rPrChange>
            </w:rPr>
            <w:delText>ໃບຄຳ​ຮ້ອງ​ຂໍອະນຸຍາດ​​ປະກອບທຸລະກິດ</w:delText>
          </w:r>
        </w:del>
      </w:ins>
      <w:ins w:id="16093" w:author="dell" w:date="2021-08-05T08:18:00Z">
        <w:del w:id="16094" w:author="PSK" w:date="2021-08-06T12:41:00Z">
          <w:r w:rsidR="0034132F"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60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>;</w:delText>
          </w:r>
        </w:del>
      </w:ins>
    </w:p>
    <w:p w14:paraId="0D539919" w14:textId="4E68266A" w:rsidR="0034132F" w:rsidRPr="002C0BDB" w:rsidDel="00320684" w:rsidRDefault="0034132F">
      <w:pPr>
        <w:spacing w:after="0" w:line="240" w:lineRule="auto"/>
        <w:jc w:val="center"/>
        <w:rPr>
          <w:ins w:id="16096" w:author="dell" w:date="2021-08-05T08:18:00Z"/>
          <w:del w:id="16097" w:author="PSK" w:date="2021-08-06T12:41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6098" w:author="NA" w:date="2021-12-30T11:44:00Z">
            <w:rPr>
              <w:ins w:id="16099" w:author="dell" w:date="2021-08-05T08:18:00Z"/>
              <w:del w:id="16100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</w:pPr>
      <w:ins w:id="16101" w:author="dell" w:date="2021-08-05T08:18:00Z">
        <w:del w:id="16102" w:author="PSK" w:date="2021-08-06T12:41:00Z"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ສຳເນົາ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ໃບອະນຸຍາດລົງທຶນ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0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(</w:delText>
          </w:r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0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ສຳລັບການດຳເນີນທຸລະກິດສຳປະທານ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0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1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ຄວບຄຸມ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1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)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61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5B25059C" w14:textId="7C5D5E32" w:rsidR="0034132F" w:rsidRPr="002C0BDB" w:rsidDel="00320684" w:rsidRDefault="0034132F">
      <w:pPr>
        <w:spacing w:after="0" w:line="240" w:lineRule="auto"/>
        <w:jc w:val="center"/>
        <w:rPr>
          <w:ins w:id="16114" w:author="dell" w:date="2021-08-05T08:18:00Z"/>
          <w:del w:id="16115" w:author="PSK" w:date="2021-08-06T12:41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6116" w:author="NA" w:date="2021-12-30T11:44:00Z">
            <w:rPr>
              <w:ins w:id="16117" w:author="dell" w:date="2021-08-05T08:18:00Z"/>
              <w:del w:id="16118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</w:pPr>
      <w:ins w:id="16119" w:author="dell" w:date="2021-08-05T08:18:00Z">
        <w:del w:id="16120" w:author="PSK" w:date="2021-08-06T12:41:00Z"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ສຳເນົາ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2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ໃບທະບຽນວິສາຫະກິດ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61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365524FA" w14:textId="121DD56E" w:rsidR="0034132F" w:rsidRPr="002C0BDB" w:rsidDel="00320684" w:rsidRDefault="0034132F">
      <w:pPr>
        <w:spacing w:after="0" w:line="240" w:lineRule="auto"/>
        <w:jc w:val="center"/>
        <w:rPr>
          <w:ins w:id="16125" w:author="dell" w:date="2021-08-05T08:18:00Z"/>
          <w:del w:id="16126" w:author="PSK" w:date="2021-08-06T12:41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6127" w:author="NA" w:date="2021-12-30T11:44:00Z">
            <w:rPr>
              <w:ins w:id="16128" w:author="dell" w:date="2021-08-05T08:18:00Z"/>
              <w:del w:id="16129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</w:pPr>
      <w:ins w:id="16130" w:author="dell" w:date="2021-08-05T08:18:00Z">
        <w:del w:id="16131" w:author="PSK" w:date="2021-08-06T12:41:00Z"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3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ສໍາເນົາ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ໃບທະບຽນອາກອນ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61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>;</w:delText>
          </w:r>
        </w:del>
      </w:ins>
    </w:p>
    <w:p w14:paraId="7B786A47" w14:textId="48FAEDCC" w:rsidR="0034132F" w:rsidRPr="002C0BDB" w:rsidDel="00320684" w:rsidRDefault="0034132F">
      <w:pPr>
        <w:spacing w:after="0" w:line="240" w:lineRule="auto"/>
        <w:jc w:val="center"/>
        <w:rPr>
          <w:ins w:id="16136" w:author="dell" w:date="2021-08-05T08:18:00Z"/>
          <w:del w:id="16137" w:author="PSK" w:date="2021-08-06T12:41:00Z"/>
          <w:rFonts w:ascii="Phetsarath OT" w:eastAsia="Phetsarath OT" w:hAnsi="Phetsarath OT" w:cs="Phetsarath OT"/>
          <w:sz w:val="24"/>
          <w:szCs w:val="24"/>
          <w:lang w:val="fr-FR" w:bidi="lo-LA"/>
          <w:rPrChange w:id="16138" w:author="NA" w:date="2021-12-30T11:44:00Z">
            <w:rPr>
              <w:ins w:id="16139" w:author="dell" w:date="2021-08-05T08:18:00Z"/>
              <w:del w:id="16140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</w:pPr>
      <w:ins w:id="16141" w:author="dell" w:date="2021-08-05T08:18:00Z">
        <w:del w:id="16142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1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ສັນຍາ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14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1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1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14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ຂໍ້ຜູກພັນຕ່າງໆ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1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(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1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ຖ້າມີການຮ່ວມທຶນກັນ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1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)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61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55920F5E" w14:textId="4A694BE2" w:rsidR="0034132F" w:rsidRPr="002C0BDB" w:rsidDel="00320684" w:rsidRDefault="0034132F">
      <w:pPr>
        <w:spacing w:after="0" w:line="240" w:lineRule="auto"/>
        <w:jc w:val="center"/>
        <w:rPr>
          <w:ins w:id="16152" w:author="dell" w:date="2021-08-05T08:18:00Z"/>
          <w:del w:id="16153" w:author="PSK" w:date="2021-08-06T12:41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16154" w:author="NA" w:date="2021-12-30T11:44:00Z">
            <w:rPr>
              <w:ins w:id="16155" w:author="dell" w:date="2021-08-05T08:18:00Z"/>
              <w:del w:id="16156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</w:pPr>
      <w:ins w:id="16157" w:author="dell" w:date="2021-08-05T08:18:00Z">
        <w:del w:id="16158" w:author="PSK" w:date="2021-08-06T12:41:00Z"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ຊີວະປະຫວັດຫຍໍ້ຂອງຜູ້ສ້າງຕັ້ງ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61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5F646070" w14:textId="5BB9E661" w:rsidR="0034132F" w:rsidRPr="002C0BDB" w:rsidDel="00320684" w:rsidRDefault="0034132F">
      <w:pPr>
        <w:spacing w:after="0" w:line="240" w:lineRule="auto"/>
        <w:jc w:val="center"/>
        <w:rPr>
          <w:ins w:id="16161" w:author="dell" w:date="2021-08-05T08:18:00Z"/>
          <w:del w:id="16162" w:author="PSK" w:date="2021-08-06T12:41:00Z"/>
          <w:rFonts w:ascii="Phetsarath OT" w:eastAsia="Phetsarath OT" w:hAnsi="Phetsarath OT" w:cs="Phetsarath OT"/>
          <w:strike/>
          <w:sz w:val="24"/>
          <w:szCs w:val="24"/>
          <w:lang w:bidi="lo-LA"/>
          <w:rPrChange w:id="16163" w:author="NA" w:date="2021-12-30T11:44:00Z">
            <w:rPr>
              <w:ins w:id="16164" w:author="dell" w:date="2021-08-05T08:18:00Z"/>
              <w:del w:id="16165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</w:pPr>
      <w:ins w:id="16166" w:author="dell" w:date="2021-08-05T08:18:00Z">
        <w:del w:id="16167" w:author="PSK" w:date="2021-08-06T12:41:00Z"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ໃບຢັ້ງຢືນຖານະການເງິນ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61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28D499FB" w14:textId="7E3F6948" w:rsidR="0034132F" w:rsidRPr="002C0BDB" w:rsidDel="00320684" w:rsidRDefault="0034132F">
      <w:pPr>
        <w:spacing w:after="0" w:line="240" w:lineRule="auto"/>
        <w:jc w:val="center"/>
        <w:rPr>
          <w:ins w:id="16170" w:author="dell" w:date="2021-08-05T08:18:00Z"/>
          <w:del w:id="16171" w:author="PSK" w:date="2021-08-06T12:41:00Z"/>
          <w:rFonts w:ascii="Phetsarath OT" w:eastAsia="Phetsarath OT" w:hAnsi="Phetsarath OT" w:cs="Phetsarath OT"/>
          <w:strike/>
          <w:sz w:val="24"/>
          <w:szCs w:val="24"/>
          <w:lang w:bidi="lo-LA"/>
          <w:rPrChange w:id="16172" w:author="NA" w:date="2021-12-30T11:44:00Z">
            <w:rPr>
              <w:ins w:id="16173" w:author="dell" w:date="2021-08-05T08:18:00Z"/>
              <w:del w:id="16174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</w:pPr>
      <w:ins w:id="16175" w:author="dell" w:date="2021-08-05T08:18:00Z">
        <w:del w:id="16176" w:author="PSK" w:date="2021-08-06T12:41:00Z"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ເອກະສານ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ຢັ້ງຢືນກ່ຽວກັບການເປັນນິຕິບຸກຄົນຢູ່ຕ່າງປະເທດ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(</w:delText>
          </w:r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1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ຖ້າມີ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1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)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val="fr-FR" w:bidi="lo-LA"/>
              <w:rPrChange w:id="1618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7F23FE3B" w14:textId="4B2336FB" w:rsidR="0034132F" w:rsidRPr="002C0BDB" w:rsidDel="00320684" w:rsidRDefault="0034132F">
      <w:pPr>
        <w:spacing w:after="0" w:line="240" w:lineRule="auto"/>
        <w:jc w:val="center"/>
        <w:rPr>
          <w:ins w:id="16184" w:author="dell" w:date="2021-08-05T08:18:00Z"/>
          <w:del w:id="16185" w:author="PSK" w:date="2021-08-06T12:41:00Z"/>
          <w:rFonts w:ascii="Phetsarath OT" w:eastAsia="Phetsarath OT" w:hAnsi="Phetsarath OT" w:cs="Phetsarath OT"/>
          <w:sz w:val="24"/>
          <w:szCs w:val="24"/>
          <w:lang w:bidi="lo-LA"/>
          <w:rPrChange w:id="16186" w:author="NA" w:date="2021-12-30T11:44:00Z">
            <w:rPr>
              <w:ins w:id="16187" w:author="dell" w:date="2021-08-05T08:18:00Z"/>
              <w:del w:id="16188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</w:pPr>
      <w:ins w:id="16189" w:author="dell" w:date="2021-08-05T08:18:00Z">
        <w:del w:id="16190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1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ສຳເນົາ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1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1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ບັດປະຈຳຕົວ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1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(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1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ບຸກຄົນພາຍໃນ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19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)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1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1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19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ສຳເນົາໜັງສືຜ່ານແດນ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62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(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20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ບຸກຄົນຕ່າງປະເທດ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2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)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1620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22DD2BA6" w14:textId="195B4F60" w:rsidR="0034132F" w:rsidRPr="002C0BDB" w:rsidDel="00320684" w:rsidRDefault="0034132F">
      <w:pPr>
        <w:spacing w:after="0" w:line="240" w:lineRule="auto"/>
        <w:jc w:val="center"/>
        <w:rPr>
          <w:ins w:id="16204" w:author="dell" w:date="2021-08-05T08:18:00Z"/>
          <w:del w:id="16205" w:author="PSK" w:date="2021-08-06T12:41:00Z"/>
          <w:rFonts w:ascii="Phetsarath OT" w:eastAsia="Phetsarath OT" w:hAnsi="Phetsarath OT" w:cs="Phetsarath OT"/>
          <w:strike/>
          <w:sz w:val="24"/>
          <w:szCs w:val="24"/>
          <w:lang w:bidi="lo-LA"/>
          <w:rPrChange w:id="16206" w:author="NA" w:date="2021-12-30T11:44:00Z">
            <w:rPr>
              <w:ins w:id="16207" w:author="dell" w:date="2021-08-05T08:18:00Z"/>
              <w:del w:id="16208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</w:pPr>
      <w:ins w:id="16209" w:author="dell" w:date="2021-08-05T08:18:00Z">
        <w:del w:id="16210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2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ບົດວິພາກເສດຖະກິດ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21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21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21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2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ເຕັກນິກ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62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21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ຕາມແຕ່ລະປະເພດການດຳເນີນທຸລະກິດ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162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19E04FDB" w14:textId="7E42A21F" w:rsidR="0034132F" w:rsidRPr="002C0BDB" w:rsidDel="00320684" w:rsidRDefault="0034132F">
      <w:pPr>
        <w:spacing w:after="0" w:line="240" w:lineRule="auto"/>
        <w:jc w:val="center"/>
        <w:rPr>
          <w:ins w:id="16219" w:author="dell" w:date="2021-08-05T08:18:00Z"/>
          <w:del w:id="16220" w:author="PSK" w:date="2021-08-06T12:41:00Z"/>
          <w:rFonts w:ascii="Phetsarath OT" w:eastAsia="Phetsarath OT" w:hAnsi="Phetsarath OT" w:cs="Phetsarath OT"/>
          <w:strike/>
          <w:sz w:val="24"/>
          <w:szCs w:val="24"/>
          <w:lang w:bidi="lo-LA"/>
          <w:rPrChange w:id="16221" w:author="NA" w:date="2021-12-30T11:44:00Z">
            <w:rPr>
              <w:ins w:id="16222" w:author="dell" w:date="2021-08-05T08:18:00Z"/>
              <w:del w:id="16223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</w:pPr>
      <w:ins w:id="16224" w:author="dell" w:date="2021-08-05T08:18:00Z">
        <w:del w:id="16225" w:author="PSK" w:date="2021-08-06T12:41:00Z"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22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ລະບຽບການຂອງວິສາຫະກິດ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22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622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ຕາມແຕ່ລະປະເພດການດຳເນີນທຸລະກິດ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strike/>
              <w:sz w:val="24"/>
              <w:szCs w:val="24"/>
              <w:lang w:bidi="lo-LA"/>
              <w:rPrChange w:id="1622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.</w:delText>
          </w:r>
        </w:del>
      </w:ins>
    </w:p>
    <w:p w14:paraId="4D644226" w14:textId="5D528C93" w:rsidR="00F43DC6" w:rsidRPr="002C0BDB" w:rsidDel="00320684" w:rsidRDefault="00F43DC6">
      <w:pPr>
        <w:spacing w:after="0" w:line="240" w:lineRule="auto"/>
        <w:jc w:val="center"/>
        <w:rPr>
          <w:ins w:id="16230" w:author="dell" w:date="2021-08-05T08:22:00Z"/>
          <w:del w:id="16231" w:author="PSK" w:date="2021-08-06T12:41:00Z"/>
          <w:rFonts w:ascii="Phetsarath OT" w:eastAsia="Phetsarath OT" w:hAnsi="Phetsarath OT" w:cs="Phetsarath OT"/>
          <w:strike/>
          <w:sz w:val="24"/>
          <w:szCs w:val="24"/>
          <w:lang w:val="pt-BR"/>
          <w:rPrChange w:id="16232" w:author="NA" w:date="2021-12-30T11:44:00Z">
            <w:rPr>
              <w:ins w:id="16233" w:author="dell" w:date="2021-08-05T08:22:00Z"/>
              <w:del w:id="16234" w:author="PSK" w:date="2021-08-06T12:41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16235" w:author="Windows User" w:date="2022-01-12T16:05:00Z">
          <w:pPr>
            <w:numPr>
              <w:ilvl w:val="2"/>
              <w:numId w:val="114"/>
            </w:numPr>
            <w:spacing w:after="0" w:line="240" w:lineRule="auto"/>
            <w:ind w:left="1134" w:hanging="425"/>
          </w:pPr>
        </w:pPrChange>
      </w:pPr>
    </w:p>
    <w:p w14:paraId="1A4A917C" w14:textId="016CCC94" w:rsidR="00F2668E" w:rsidRPr="002C0BDB" w:rsidDel="00320684" w:rsidRDefault="00F43DC6">
      <w:pPr>
        <w:spacing w:after="0" w:line="240" w:lineRule="auto"/>
        <w:jc w:val="center"/>
        <w:rPr>
          <w:ins w:id="16236" w:author="dell" w:date="2021-08-05T08:02:00Z"/>
          <w:del w:id="16237" w:author="PSK" w:date="2021-08-06T12:41:00Z"/>
          <w:rFonts w:ascii="Phetsarath OT" w:eastAsia="Phetsarath OT" w:hAnsi="Phetsarath OT" w:cs="Phetsarath OT"/>
          <w:sz w:val="24"/>
          <w:szCs w:val="24"/>
          <w:lang w:val="pt-BR"/>
        </w:rPr>
        <w:pPrChange w:id="16238" w:author="Windows User" w:date="2022-01-12T16:05:00Z">
          <w:pPr>
            <w:numPr>
              <w:ilvl w:val="2"/>
              <w:numId w:val="114"/>
            </w:numPr>
            <w:spacing w:after="0" w:line="240" w:lineRule="auto"/>
            <w:ind w:left="1134" w:hanging="425"/>
          </w:pPr>
        </w:pPrChange>
      </w:pPr>
      <w:ins w:id="16239" w:author="dell" w:date="2021-08-05T08:22:00Z">
        <w:del w:id="16240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ມາດຕາ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34</w:delText>
          </w:r>
        </w:del>
      </w:ins>
      <w:ins w:id="16241" w:author="dell" w:date="2021-08-05T08:23:00Z">
        <w:del w:id="16242" w:author="PSK" w:date="2021-08-06T12:41:00Z"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tab/>
          </w:r>
        </w:del>
      </w:ins>
      <w:ins w:id="16243" w:author="dell" w:date="2021-08-05T08:02:00Z">
        <w:del w:id="16244" w:author="PSK" w:date="2021-08-06T12:41:00Z">
          <w:r w:rsidR="00F2668E"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>(</w:delText>
          </w:r>
          <w:r w:rsidR="00F2668E"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ໃໝ່</w:delText>
          </w:r>
          <w:r w:rsidR="00F2668E"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>)</w:delText>
          </w:r>
          <w:r w:rsidR="00F2668E"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</w:delText>
          </w:r>
          <w:r w:rsidR="00F2668E"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ການພິຈາລະນາ</w:delText>
          </w:r>
        </w:del>
      </w:ins>
    </w:p>
    <w:p w14:paraId="39BC082E" w14:textId="3999F6A0" w:rsidR="00F2668E" w:rsidRPr="002C0BDB" w:rsidDel="00320684" w:rsidRDefault="00F2668E">
      <w:pPr>
        <w:spacing w:after="0" w:line="240" w:lineRule="auto"/>
        <w:jc w:val="center"/>
        <w:rPr>
          <w:ins w:id="16245" w:author="dell" w:date="2021-08-05T08:02:00Z"/>
          <w:del w:id="16246" w:author="PSK" w:date="2021-08-06T12:41:00Z"/>
          <w:rFonts w:eastAsia="Phetsarath OT"/>
          <w:sz w:val="24"/>
          <w:szCs w:val="24"/>
          <w:lang w:val="pt-BR"/>
          <w:rPrChange w:id="16247" w:author="NA" w:date="2021-12-30T11:44:00Z">
            <w:rPr>
              <w:ins w:id="16248" w:author="dell" w:date="2021-08-05T08:02:00Z"/>
              <w:del w:id="16249" w:author="PSK" w:date="2021-08-06T12:41:00Z"/>
              <w:rFonts w:eastAsia="Phetsarath OT"/>
              <w:highlight w:val="green"/>
              <w:lang w:val="pt-BR"/>
            </w:rPr>
          </w:rPrChange>
        </w:rPr>
      </w:pPr>
      <w:ins w:id="16250" w:author="dell" w:date="2021-08-05T08:02:00Z">
        <w:del w:id="16251" w:author="PSK" w:date="2021-08-06T12:41:00Z"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52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ພາຍຫຼັງຂະແໜງການ</w:delText>
          </w:r>
          <w:r w:rsidRPr="002C0BDB" w:rsidDel="00320684">
            <w:rPr>
              <w:rFonts w:eastAsia="Phetsarath OT" w:cs="DokChampa" w:hint="cs"/>
              <w:spacing w:val="-2"/>
              <w:sz w:val="24"/>
              <w:szCs w:val="24"/>
              <w:cs/>
              <w:lang w:bidi="lo-LA"/>
              <w:rPrChange w:id="16253" w:author="NA" w:date="2021-12-30T11:44:00Z">
                <w:rPr>
                  <w:rFonts w:eastAsia="Phetsarath OT" w:cs="DokChampa" w:hint="cs"/>
                  <w:spacing w:val="-2"/>
                  <w:highlight w:val="green"/>
                  <w:cs/>
                  <w:lang w:bidi="lo-LA"/>
                </w:rPr>
              </w:rPrChange>
            </w:rPr>
            <w:delText>ເທັກໂນໂລຊີ</w:delText>
          </w:r>
          <w:r w:rsidRPr="002C0BDB" w:rsidDel="00320684">
            <w:rPr>
              <w:rFonts w:eastAsia="Phetsarath OT" w:cs="Angsana New"/>
              <w:spacing w:val="-2"/>
              <w:sz w:val="24"/>
              <w:szCs w:val="24"/>
              <w:rPrChange w:id="16254" w:author="NA" w:date="2021-12-30T11:44:00Z">
                <w:rPr>
                  <w:rFonts w:eastAsia="Phetsarath OT" w:cs="Angsana New"/>
                  <w:spacing w:val="-2"/>
                  <w:highlight w:val="green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pacing w:val="-2"/>
              <w:sz w:val="24"/>
              <w:szCs w:val="24"/>
              <w:cs/>
              <w:lang w:bidi="lo-LA"/>
              <w:rPrChange w:id="16255" w:author="NA" w:date="2021-12-30T11:44:00Z">
                <w:rPr>
                  <w:rFonts w:eastAsia="Phetsarath OT" w:cs="DokChampa" w:hint="cs"/>
                  <w:spacing w:val="-2"/>
                  <w:highlight w:val="green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eastAsia="Phetsarath OT" w:cs="Angsana New"/>
              <w:spacing w:val="-2"/>
              <w:sz w:val="24"/>
              <w:szCs w:val="24"/>
              <w:rPrChange w:id="16256" w:author="NA" w:date="2021-12-30T11:44:00Z">
                <w:rPr>
                  <w:rFonts w:eastAsia="Phetsarath OT" w:cs="Angsana New"/>
                  <w:spacing w:val="-2"/>
                  <w:highlight w:val="green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pacing w:val="-2"/>
              <w:sz w:val="24"/>
              <w:szCs w:val="24"/>
              <w:cs/>
              <w:lang w:bidi="lo-LA"/>
              <w:rPrChange w:id="16257" w:author="NA" w:date="2021-12-30T11:44:00Z">
                <w:rPr>
                  <w:rFonts w:eastAsia="Phetsarath OT" w:cs="DokChampa" w:hint="cs"/>
                  <w:spacing w:val="-2"/>
                  <w:highlight w:val="green"/>
                  <w:cs/>
                  <w:lang w:bidi="lo-LA"/>
                </w:rPr>
              </w:rPrChange>
            </w:rPr>
            <w:delText>ການສື່ສານ</w:delText>
          </w:r>
          <w:r w:rsidRPr="002C0BDB" w:rsidDel="00320684">
            <w:rPr>
              <w:rFonts w:eastAsia="Phetsarath OT" w:cs="Angsana New"/>
              <w:sz w:val="24"/>
              <w:szCs w:val="24"/>
              <w:lang w:val="pt-BR"/>
              <w:rPrChange w:id="16258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59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ໄດ້ຮັບສໍານວນເອກະສານຢ່າງຖືກຕ້ອງ</w:delText>
          </w:r>
          <w:r w:rsidRPr="002C0BDB" w:rsidDel="00320684">
            <w:rPr>
              <w:rFonts w:eastAsia="Phetsarath OT"/>
              <w:sz w:val="24"/>
              <w:szCs w:val="24"/>
              <w:lang w:val="pt-BR"/>
              <w:rPrChange w:id="16260" w:author="NA" w:date="2021-12-30T11:44:00Z">
                <w:rPr>
                  <w:rFonts w:eastAsia="Phetsarath OT"/>
                  <w:highlight w:val="green"/>
                  <w:lang w:val="pt-BR"/>
                </w:rPr>
              </w:rPrChange>
            </w:rPr>
            <w:delText>,</w:delText>
          </w:r>
          <w:r w:rsidRPr="002C0BDB" w:rsidDel="00320684">
            <w:rPr>
              <w:rFonts w:eastAsia="Phetsarath OT" w:cs="Angsana New"/>
              <w:sz w:val="24"/>
              <w:szCs w:val="24"/>
              <w:lang w:val="pt-BR"/>
              <w:rPrChange w:id="16261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62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ຄົບຖ້ວນ</w:delText>
          </w:r>
          <w:r w:rsidRPr="002C0BDB" w:rsidDel="00320684">
            <w:rPr>
              <w:rFonts w:eastAsia="Phetsarath OT" w:cs="Angsana New"/>
              <w:sz w:val="24"/>
              <w:szCs w:val="24"/>
              <w:lang w:val="pt-BR"/>
              <w:rPrChange w:id="16263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64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ແລະ</w:delText>
          </w:r>
          <w:r w:rsidRPr="002C0BDB" w:rsidDel="00320684">
            <w:rPr>
              <w:rFonts w:eastAsia="Phetsarath OT" w:cs="Angsana New"/>
              <w:sz w:val="24"/>
              <w:szCs w:val="24"/>
              <w:lang w:val="pt-BR"/>
              <w:rPrChange w:id="16265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66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ຜ່ານ</w:delText>
          </w:r>
          <w:r w:rsidRPr="002C0BDB" w:rsidDel="00320684">
            <w:rPr>
              <w:rFonts w:eastAsia="Phetsarath OT" w:cs="Angsana New"/>
              <w:sz w:val="24"/>
              <w:szCs w:val="24"/>
              <w:lang w:val="pt-BR"/>
              <w:rPrChange w:id="16267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68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ການກວດກາສະຖານທີ່ແລ້ວ</w:delText>
          </w:r>
          <w:r w:rsidRPr="002C0BDB" w:rsidDel="00320684">
            <w:rPr>
              <w:rFonts w:eastAsia="Phetsarath OT" w:cs="Angsana New"/>
              <w:sz w:val="24"/>
              <w:szCs w:val="24"/>
              <w:lang w:val="pt-BR"/>
              <w:rPrChange w:id="16269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70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ຕ້ອງພິຈາລະນາອອກໃບອະນຸຍາດດໍາເນີນທຸລະກິດກ່ຽວກັບໂທລະຄົມມະນາຄົມ</w:delText>
          </w:r>
          <w:r w:rsidRPr="002C0BDB" w:rsidDel="00320684">
            <w:rPr>
              <w:rFonts w:eastAsia="Phetsarath OT" w:cs="DokChampa"/>
              <w:sz w:val="24"/>
              <w:szCs w:val="24"/>
              <w:lang w:val="pt-BR" w:bidi="lo-LA"/>
              <w:rPrChange w:id="16271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72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ພາຍໃນ</w:delText>
          </w:r>
          <w:r w:rsidRPr="002C0BDB" w:rsidDel="00320684">
            <w:rPr>
              <w:rFonts w:eastAsia="Phetsarath OT" w:cs="DokChampa"/>
              <w:sz w:val="24"/>
              <w:szCs w:val="24"/>
              <w:lang w:val="pt-BR" w:bidi="lo-LA"/>
              <w:rPrChange w:id="16273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74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ກຳນົດເວລາ</w:delText>
          </w:r>
          <w:r w:rsidRPr="002C0BDB" w:rsidDel="00320684">
            <w:rPr>
              <w:rFonts w:eastAsia="Phetsarath OT" w:cs="DokChampa"/>
              <w:sz w:val="24"/>
              <w:szCs w:val="24"/>
              <w:lang w:val="pt-BR" w:bidi="lo-LA"/>
              <w:rPrChange w:id="16275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76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ຊາວວັນ</w:delText>
          </w:r>
          <w:r w:rsidRPr="002C0BDB" w:rsidDel="00320684">
            <w:rPr>
              <w:rFonts w:eastAsia="Phetsarath OT" w:cs="DokChampa"/>
              <w:sz w:val="24"/>
              <w:szCs w:val="24"/>
              <w:lang w:val="pt-BR" w:bidi="lo-LA"/>
              <w:rPrChange w:id="16277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sz w:val="24"/>
              <w:szCs w:val="24"/>
              <w:cs/>
              <w:lang w:val="pt-BR" w:bidi="lo-LA"/>
              <w:rPrChange w:id="16278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ວັນ</w:delText>
          </w:r>
          <w:r w:rsidRPr="002C0BDB" w:rsidDel="00320684">
            <w:rPr>
              <w:rFonts w:eastAsia="Phetsarath OT" w:cs="DokChampa"/>
              <w:sz w:val="24"/>
              <w:szCs w:val="24"/>
              <w:lang w:val="pt-BR" w:bidi="lo-LA"/>
              <w:rPrChange w:id="16279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>.</w:delText>
          </w:r>
        </w:del>
      </w:ins>
    </w:p>
    <w:p w14:paraId="7D92A725" w14:textId="2BE16F89" w:rsidR="00F2668E" w:rsidRPr="002C0BDB" w:rsidDel="00320684" w:rsidRDefault="00F2668E">
      <w:pPr>
        <w:spacing w:after="0" w:line="240" w:lineRule="auto"/>
        <w:jc w:val="center"/>
        <w:rPr>
          <w:ins w:id="16280" w:author="dell" w:date="2021-08-05T08:02:00Z"/>
          <w:del w:id="16281" w:author="PSK" w:date="2021-08-06T12:41:00Z"/>
          <w:rFonts w:ascii="Phetsarath OT" w:eastAsia="Phetsarath OT" w:hAnsi="Phetsarath OT" w:cs="Phetsarath OT"/>
          <w:lang w:val="pt-BR"/>
          <w:rPrChange w:id="16282" w:author="NA" w:date="2021-12-30T11:44:00Z">
            <w:rPr>
              <w:ins w:id="16283" w:author="dell" w:date="2021-08-05T08:02:00Z"/>
              <w:del w:id="16284" w:author="PSK" w:date="2021-08-06T12:41:00Z"/>
              <w:rFonts w:ascii="Phetsarath OT" w:eastAsia="MS Mincho" w:hAnsi="Phetsarath OT" w:cs="Phetsarath OT"/>
              <w:highlight w:val="green"/>
              <w:lang w:val="pt-BR"/>
            </w:rPr>
          </w:rPrChange>
        </w:rPr>
      </w:pPr>
      <w:ins w:id="16285" w:author="dell" w:date="2021-08-05T08:02:00Z">
        <w:del w:id="16286" w:author="PSK" w:date="2021-08-06T12:41:00Z">
          <w:r w:rsidRPr="002C0BDB" w:rsidDel="00320684">
            <w:rPr>
              <w:rFonts w:ascii="Phetsarath OT" w:eastAsia="Phetsarath OT" w:hAnsi="Phetsarath OT" w:cs="Phetsarath OT"/>
              <w:lang w:val="pt-BR"/>
              <w:rPrChange w:id="16287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288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ກໍລະນີ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289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290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ບໍ່ສາມາດອອກໃບອະນຸຍາດດຳເນີນທຸລະກິດກ່ຽວໂທລະຄົມມະນາຄົມໄດ້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291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292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ຕາມກໍານົດເວລາດັ່ງກ່າວຕ້ອງແຈ້ງ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293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294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ເຫ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295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296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ດຜົນ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297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298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ຢ່າງ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299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300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ເປັນ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301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302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ລາຍ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303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304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ລັກ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305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306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ອັກສອນ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307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308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ໃຫ້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309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310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ຜູ້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311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312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ຂໍອະນຸຍາດ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313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val="pt-BR" w:bidi="lo-LA"/>
              <w:rPrChange w:id="16314" w:author="NA" w:date="2021-12-30T11:44:00Z">
                <w:rPr>
                  <w:rFonts w:ascii="Phetsarath OT" w:eastAsia="MS Mincho" w:hAnsi="Phetsarath OT" w:cs="Phetsarath OT" w:hint="cs"/>
                  <w:highlight w:val="green"/>
                  <w:cs/>
                  <w:lang w:val="pt-BR" w:bidi="lo-LA"/>
                </w:rPr>
              </w:rPrChange>
            </w:rPr>
            <w:delText>ຊາບ</w:delText>
          </w:r>
          <w:r w:rsidRPr="002C0BDB" w:rsidDel="00320684">
            <w:rPr>
              <w:rFonts w:ascii="Phetsarath OT" w:eastAsia="Phetsarath OT" w:hAnsi="Phetsarath OT" w:cs="Phetsarath OT"/>
              <w:lang w:val="pt-BR"/>
              <w:rPrChange w:id="16315" w:author="NA" w:date="2021-12-30T11:44:00Z">
                <w:rPr>
                  <w:rFonts w:ascii="Phetsarath OT" w:eastAsia="MS Mincho" w:hAnsi="Phetsarath OT" w:cs="Phetsarath OT"/>
                  <w:highlight w:val="green"/>
                  <w:lang w:val="pt-BR"/>
                </w:rPr>
              </w:rPrChange>
            </w:rPr>
            <w:delText>​.</w:delText>
          </w:r>
        </w:del>
      </w:ins>
    </w:p>
    <w:p w14:paraId="7E233FDB" w14:textId="4A00E134" w:rsidR="00F2668E" w:rsidRPr="002C0BDB" w:rsidDel="00320684" w:rsidRDefault="00F2668E">
      <w:pPr>
        <w:spacing w:after="0" w:line="240" w:lineRule="auto"/>
        <w:jc w:val="center"/>
        <w:rPr>
          <w:ins w:id="16316" w:author="dell" w:date="2021-08-05T08:02:00Z"/>
          <w:del w:id="16317" w:author="PSK" w:date="2021-08-06T12:41:00Z"/>
          <w:rFonts w:ascii="Phetsarath OT" w:eastAsia="Phetsarath OT" w:hAnsi="Phetsarath OT" w:cs="Phetsarath OT"/>
          <w:lang w:val="pt-BR"/>
          <w:rPrChange w:id="16318" w:author="NA" w:date="2021-12-30T11:44:00Z">
            <w:rPr>
              <w:ins w:id="16319" w:author="dell" w:date="2021-08-05T08:02:00Z"/>
              <w:del w:id="16320" w:author="PSK" w:date="2021-08-06T12:41:00Z"/>
              <w:rFonts w:ascii="Phetsarath OT" w:eastAsia="MS Mincho" w:hAnsi="Phetsarath OT" w:cs="Phetsarath OT"/>
              <w:lang w:val="pt-BR"/>
            </w:rPr>
          </w:rPrChange>
        </w:rPr>
      </w:pPr>
      <w:ins w:id="16321" w:author="dell" w:date="2021-08-05T08:02:00Z">
        <w:del w:id="16322" w:author="PSK" w:date="2021-08-06T12:41:00Z"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  <w:rPrChange w:id="16323" w:author="NA" w:date="2021-12-30T11:44:00Z">
                <w:rPr>
                  <w:rFonts w:ascii="Phetsarath OT" w:hAnsi="Phetsarath OT" w:cs="Phetsarath OT" w:hint="cs"/>
                  <w:highlight w:val="green"/>
                  <w:cs/>
                  <w:lang w:bidi="lo-LA"/>
                </w:rPr>
              </w:rPrChange>
            </w:rPr>
            <w:delText>ກະຊວງເທັກໂນໂລຊີ</w:delText>
          </w:r>
          <w:r w:rsidRPr="002C0BDB" w:rsidDel="00320684">
            <w:rPr>
              <w:rFonts w:ascii="Phetsarath OT" w:eastAsia="Phetsarath OT" w:hAnsi="Phetsarath OT" w:cs="Phetsarath OT"/>
              <w:rPrChange w:id="16324" w:author="NA" w:date="2021-12-30T11:44:00Z">
                <w:rPr>
                  <w:rFonts w:ascii="Phetsarath OT" w:hAnsi="Phetsarath OT" w:cs="Phetsarath OT"/>
                  <w:highlight w:val="green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  <w:rPrChange w:id="16325" w:author="NA" w:date="2021-12-30T11:44:00Z">
                <w:rPr>
                  <w:rFonts w:ascii="Phetsarath OT" w:hAnsi="Phetsarath OT" w:cs="Phetsarath OT" w:hint="cs"/>
                  <w:highlight w:val="green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rPrChange w:id="16326" w:author="NA" w:date="2021-12-30T11:44:00Z">
                <w:rPr>
                  <w:rFonts w:ascii="Phetsarath OT" w:hAnsi="Phetsarath OT" w:cs="Phetsarath OT"/>
                  <w:highlight w:val="green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  <w:rPrChange w:id="16327" w:author="NA" w:date="2021-12-30T11:44:00Z">
                <w:rPr>
                  <w:rFonts w:ascii="Phetsarath OT" w:hAnsi="Phetsarath OT" w:cs="Phetsarath OT" w:hint="cs"/>
                  <w:highlight w:val="green"/>
                  <w:cs/>
                  <w:lang w:bidi="lo-LA"/>
                </w:rPr>
              </w:rPrChange>
            </w:rPr>
            <w:delText>ການສື່ສານ</w:delText>
          </w:r>
          <w:r w:rsidRPr="002C0BDB" w:rsidDel="00320684">
            <w:rPr>
              <w:rFonts w:ascii="Phetsarath OT" w:eastAsia="Phetsarath OT" w:hAnsi="Phetsarath OT" w:cs="Phetsarath OT"/>
              <w:lang w:bidi="lo-LA"/>
              <w:rPrChange w:id="16328" w:author="NA" w:date="2021-12-30T11:44:00Z">
                <w:rPr>
                  <w:rFonts w:ascii="Phetsarath OT" w:hAnsi="Phetsarath OT" w:cs="Phetsarath OT"/>
                  <w:highlight w:val="green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  <w:rPrChange w:id="16329" w:author="NA" w:date="2021-12-30T11:44:00Z">
                <w:rPr>
                  <w:rFonts w:ascii="Phetsarath OT" w:hAnsi="Phetsarath OT" w:cs="Phetsarath OT" w:hint="cs"/>
                  <w:highlight w:val="green"/>
                  <w:cs/>
                  <w:lang w:bidi="lo-LA"/>
                </w:rPr>
              </w:rPrChange>
            </w:rPr>
            <w:delText>ເປັນຜູ້ກໍານົດແບບພິມໃບອະນຸຍາດ</w:delText>
          </w:r>
          <w:r w:rsidRPr="002C0BDB" w:rsidDel="00320684">
            <w:rPr>
              <w:rFonts w:ascii="Phetsarath OT" w:eastAsia="Phetsarath OT" w:hAnsi="Phetsarath OT" w:cs="Phetsarath OT"/>
              <w:lang w:bidi="lo-LA"/>
              <w:rPrChange w:id="16330" w:author="NA" w:date="2021-12-30T11:44:00Z">
                <w:rPr>
                  <w:rFonts w:ascii="Phetsarath OT" w:hAnsi="Phetsarath OT" w:cs="Phetsarath OT"/>
                  <w:highlight w:val="green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  <w:rPrChange w:id="16331" w:author="NA" w:date="2021-12-30T11:44:00Z">
                <w:rPr>
                  <w:rFonts w:ascii="Phetsarath OT" w:hAnsi="Phetsarath OT" w:cs="Phetsarath OT" w:hint="cs"/>
                  <w:highlight w:val="green"/>
                  <w:cs/>
                  <w:lang w:bidi="lo-LA"/>
                </w:rPr>
              </w:rPrChange>
            </w:rPr>
            <w:delText>ດໍາເນີນທຸລະກິດ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lang w:bidi="lo-LA"/>
              <w:rPrChange w:id="16332" w:author="NA" w:date="2021-12-30T11:44:00Z">
                <w:rPr>
                  <w:rFonts w:ascii="Phetsarath OT" w:hAnsi="Phetsarath OT" w:cs="Phetsarath OT"/>
                  <w:highlight w:val="green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cs/>
              <w:lang w:bidi="lo-LA"/>
              <w:rPrChange w:id="16333" w:author="NA" w:date="2021-12-30T11:44:00Z">
                <w:rPr>
                  <w:rFonts w:ascii="Phetsarath OT" w:hAnsi="Phetsarath OT" w:cs="Phetsarath OT" w:hint="cs"/>
                  <w:highlight w:val="green"/>
                  <w:cs/>
                  <w:lang w:bidi="lo-LA"/>
                </w:rPr>
              </w:rPrChange>
            </w:rPr>
            <w:delText>ກ່ຽວໂທລະຄົມມະນາຄົມ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lang w:bidi="lo-LA"/>
              <w:rPrChange w:id="16334" w:author="NA" w:date="2021-12-30T11:44:00Z">
                <w:rPr>
                  <w:rFonts w:ascii="Phetsarath OT" w:hAnsi="Phetsarath OT" w:cs="Phetsarath OT"/>
                  <w:highlight w:val="green"/>
                  <w:lang w:bidi="lo-LA"/>
                </w:rPr>
              </w:rPrChange>
            </w:rPr>
            <w:delText>.</w:delText>
          </w:r>
        </w:del>
      </w:ins>
    </w:p>
    <w:p w14:paraId="2955B9DC" w14:textId="1ECC5E5C" w:rsidR="00F2668E" w:rsidRPr="002C0BDB" w:rsidDel="00320684" w:rsidRDefault="00F2668E">
      <w:pPr>
        <w:spacing w:after="0" w:line="240" w:lineRule="auto"/>
        <w:jc w:val="center"/>
        <w:rPr>
          <w:ins w:id="16335" w:author="dell" w:date="2021-08-05T08:02:00Z"/>
          <w:del w:id="16336" w:author="PSK" w:date="2021-08-06T12:41:00Z"/>
          <w:rFonts w:ascii="Phetsarath OT" w:eastAsia="Phetsarath OT" w:hAnsi="Phetsarath OT" w:cs="Phetsarath OT"/>
          <w:bCs/>
          <w:lang w:val="pt-BR"/>
          <w:rPrChange w:id="16337" w:author="NA" w:date="2021-12-30T11:44:00Z">
            <w:rPr>
              <w:ins w:id="16338" w:author="dell" w:date="2021-08-05T08:02:00Z"/>
              <w:del w:id="16339" w:author="PSK" w:date="2021-08-06T12:41:00Z"/>
              <w:rFonts w:ascii="Phetsarath OT" w:eastAsia="MS Mincho" w:hAnsi="Phetsarath OT" w:cs="Phetsarath OT"/>
              <w:bCs/>
              <w:lang w:val="pt-BR"/>
            </w:rPr>
          </w:rPrChange>
        </w:rPr>
      </w:pPr>
    </w:p>
    <w:p w14:paraId="58C7E5CB" w14:textId="23F46EFA" w:rsidR="00F2668E" w:rsidRPr="002C0BDB" w:rsidDel="00320684" w:rsidRDefault="00F2668E">
      <w:pPr>
        <w:spacing w:after="0" w:line="240" w:lineRule="auto"/>
        <w:jc w:val="center"/>
        <w:rPr>
          <w:ins w:id="16340" w:author="dell" w:date="2021-08-05T08:02:00Z"/>
          <w:del w:id="16341" w:author="PSK" w:date="2021-08-06T12:41:00Z"/>
          <w:rFonts w:eastAsia="Phetsarath OT"/>
          <w:lang w:val="pt-BR"/>
          <w:rPrChange w:id="16342" w:author="NA" w:date="2021-12-30T11:44:00Z">
            <w:rPr>
              <w:ins w:id="16343" w:author="dell" w:date="2021-08-05T08:02:00Z"/>
              <w:del w:id="16344" w:author="PSK" w:date="2021-08-06T12:41:00Z"/>
              <w:rFonts w:eastAsia="Phetsarath OT"/>
              <w:highlight w:val="green"/>
              <w:lang w:val="pt-BR"/>
            </w:rPr>
          </w:rPrChange>
        </w:rPr>
      </w:pPr>
      <w:ins w:id="16345" w:author="dell" w:date="2021-08-05T08:02:00Z">
        <w:del w:id="16346" w:author="PSK" w:date="2021-08-06T12:41:00Z">
          <w:r w:rsidRPr="002C0BDB" w:rsidDel="00320684">
            <w:rPr>
              <w:rFonts w:eastAsia="Phetsarath OT" w:cs="DokChampa" w:hint="cs"/>
              <w:cs/>
              <w:lang w:val="pt-BR" w:bidi="lo-LA"/>
              <w:rPrChange w:id="16347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ພາຍຫຼັງຂະແໜງການເທັກໂນໂລຊີ</w:delText>
          </w:r>
          <w:r w:rsidRPr="002C0BDB" w:rsidDel="00320684">
            <w:rPr>
              <w:rFonts w:eastAsia="Phetsarath OT" w:cs="Angsana New"/>
              <w:lang w:val="pt-BR"/>
              <w:rPrChange w:id="16348" w:author="NA" w:date="2021-12-30T11:44:00Z">
                <w:rPr>
                  <w:rFonts w:eastAsia="MS Mincho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49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ແລະ</w:delText>
          </w:r>
          <w:r w:rsidRPr="002C0BDB" w:rsidDel="00320684">
            <w:rPr>
              <w:rFonts w:eastAsia="Phetsarath OT" w:cs="Angsana New"/>
              <w:lang w:val="pt-BR"/>
              <w:rPrChange w:id="16350" w:author="NA" w:date="2021-12-30T11:44:00Z">
                <w:rPr>
                  <w:rFonts w:eastAsia="MS Mincho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51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ການສື່ສານ</w:delText>
          </w:r>
          <w:r w:rsidRPr="002C0BDB" w:rsidDel="00320684">
            <w:rPr>
              <w:rFonts w:eastAsia="Phetsarath OT" w:cs="Angsana New"/>
              <w:lang w:val="pt-BR"/>
              <w:rPrChange w:id="16352" w:author="NA" w:date="2021-12-30T11:44:00Z">
                <w:rPr>
                  <w:rFonts w:eastAsia="MS Mincho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53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ໄດ້ຮັບສໍານວນເອກະສານຢ່າງຖືກຕ້ອງ</w:delText>
          </w:r>
          <w:r w:rsidRPr="002C0BDB" w:rsidDel="00320684">
            <w:rPr>
              <w:rFonts w:eastAsia="Phetsarath OT"/>
              <w:lang w:val="pt-BR"/>
              <w:rPrChange w:id="16354" w:author="NA" w:date="2021-12-30T11:44:00Z">
                <w:rPr>
                  <w:rFonts w:eastAsia="Phetsarath OT"/>
                  <w:highlight w:val="green"/>
                  <w:lang w:val="pt-BR"/>
                </w:rPr>
              </w:rPrChange>
            </w:rPr>
            <w:delText>,</w:delText>
          </w:r>
          <w:r w:rsidRPr="002C0BDB" w:rsidDel="00320684">
            <w:rPr>
              <w:rFonts w:eastAsia="Phetsarath OT" w:cs="Angsana New"/>
              <w:lang w:val="pt-BR"/>
              <w:rPrChange w:id="16355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56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ຄົບຖ້ວນ</w:delText>
          </w:r>
          <w:r w:rsidRPr="002C0BDB" w:rsidDel="00320684">
            <w:rPr>
              <w:rFonts w:eastAsia="Phetsarath OT" w:cs="Angsana New"/>
              <w:lang w:val="pt-BR"/>
              <w:rPrChange w:id="16357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58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ແລະ</w:delText>
          </w:r>
          <w:r w:rsidRPr="002C0BDB" w:rsidDel="00320684">
            <w:rPr>
              <w:rFonts w:eastAsia="Phetsarath OT" w:cs="Angsana New"/>
              <w:lang w:val="pt-BR"/>
              <w:rPrChange w:id="16359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60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ຜ່ານ</w:delText>
          </w:r>
          <w:r w:rsidRPr="002C0BDB" w:rsidDel="00320684">
            <w:rPr>
              <w:rFonts w:eastAsia="Phetsarath OT" w:cs="Angsana New"/>
              <w:lang w:val="pt-BR"/>
              <w:rPrChange w:id="16361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62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ການກວດກາສະຖານທີ່ແລ້ວ</w:delText>
          </w:r>
          <w:r w:rsidRPr="002C0BDB" w:rsidDel="00320684">
            <w:rPr>
              <w:rFonts w:eastAsia="Phetsarath OT" w:cs="Angsana New"/>
              <w:lang w:val="pt-BR"/>
              <w:rPrChange w:id="16363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64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ຕ້ອງພິຈາລະນາ</w:delText>
          </w:r>
          <w:r w:rsidRPr="002C0BDB" w:rsidDel="00320684">
            <w:rPr>
              <w:rFonts w:eastAsia="Phetsarath OT" w:cs="DokChampa"/>
              <w:lang w:val="pt-BR" w:bidi="lo-LA"/>
              <w:rPrChange w:id="16365" w:author="NA" w:date="2021-12-30T11:44:00Z">
                <w:rPr>
                  <w:rFonts w:eastAsia="Phetsarath OT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66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ພາຍໃນກຳນົດເວລາ</w:delText>
          </w:r>
          <w:r w:rsidRPr="002C0BDB" w:rsidDel="00320684">
            <w:rPr>
              <w:rFonts w:eastAsia="Phetsarath OT" w:cs="DokChampa"/>
              <w:lang w:val="pt-BR" w:bidi="lo-LA"/>
              <w:rPrChange w:id="16367" w:author="NA" w:date="2021-12-30T11:44:00Z">
                <w:rPr>
                  <w:rFonts w:eastAsia="Phetsarath OT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68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ຊາວວັນ</w:delText>
          </w:r>
          <w:r w:rsidRPr="002C0BDB" w:rsidDel="00320684">
            <w:rPr>
              <w:rFonts w:eastAsia="Phetsarath OT" w:cs="DokChampa"/>
              <w:lang w:val="pt-BR" w:bidi="lo-LA"/>
              <w:rPrChange w:id="16369" w:author="NA" w:date="2021-12-30T11:44:00Z">
                <w:rPr>
                  <w:rFonts w:eastAsia="Phetsarath OT" w:cs="DokChampa"/>
                  <w:highlight w:val="green"/>
                  <w:lang w:val="pt-BR" w:bidi="lo-LA"/>
                </w:rPr>
              </w:rPrChange>
            </w:rPr>
            <w:delText xml:space="preserve">.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70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ການຂໍອະນຸຍາດດຳເນີນທຸລະກິດກ່ຽວກັບໂທລະຄົມມະນາຄົມ</w:delText>
          </w:r>
          <w:r w:rsidRPr="002C0BDB" w:rsidDel="00320684">
            <w:rPr>
              <w:rFonts w:eastAsia="Phetsarath OT" w:cs="Angsana New"/>
              <w:lang w:val="pt-BR"/>
              <w:rPrChange w:id="16371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72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ຕ້ອງດຳເນີນຕາມ</w:delText>
          </w:r>
          <w:r w:rsidRPr="002C0BDB" w:rsidDel="00320684">
            <w:rPr>
              <w:rFonts w:eastAsia="Phetsarath OT" w:cs="Angsana New"/>
              <w:lang w:val="pt-BR"/>
              <w:rPrChange w:id="16373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74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ຂັ້ນຄຸ້ມຄອງ</w:delText>
          </w:r>
          <w:r w:rsidRPr="002C0BDB" w:rsidDel="00320684">
            <w:rPr>
              <w:rFonts w:eastAsia="Phetsarath OT" w:cs="Angsana New"/>
              <w:lang w:val="pt-BR"/>
              <w:rPrChange w:id="16375" w:author="NA" w:date="2021-12-30T11:44:00Z">
                <w:rPr>
                  <w:rFonts w:eastAsia="Phetsarath OT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76" w:author="NA" w:date="2021-12-30T11:44:00Z">
                <w:rPr>
                  <w:rFonts w:eastAsia="Phetsarath OT" w:cs="DokChampa" w:hint="cs"/>
                  <w:highlight w:val="green"/>
                  <w:cs/>
                  <w:lang w:val="pt-BR" w:bidi="lo-LA"/>
                </w:rPr>
              </w:rPrChange>
            </w:rPr>
            <w:delText>ດັ່ງນີ້</w:delText>
          </w:r>
          <w:r w:rsidRPr="002C0BDB" w:rsidDel="00320684">
            <w:rPr>
              <w:rFonts w:eastAsia="Phetsarath OT" w:cs="DokChampa"/>
              <w:lang w:val="pt-BR" w:bidi="lo-LA"/>
              <w:rPrChange w:id="16377" w:author="NA" w:date="2021-12-30T11:44:00Z">
                <w:rPr>
                  <w:rFonts w:eastAsia="Phetsarath OT" w:cs="DokChampa"/>
                  <w:highlight w:val="green"/>
                  <w:lang w:val="pt-BR" w:bidi="lo-LA"/>
                </w:rPr>
              </w:rPrChange>
            </w:rPr>
            <w:delText>:</w:delText>
          </w:r>
        </w:del>
      </w:ins>
    </w:p>
    <w:p w14:paraId="07C7716B" w14:textId="2658A771" w:rsidR="00F2668E" w:rsidRPr="002C0BDB" w:rsidDel="00320684" w:rsidRDefault="00F2668E">
      <w:pPr>
        <w:spacing w:after="0" w:line="240" w:lineRule="auto"/>
        <w:jc w:val="center"/>
        <w:rPr>
          <w:ins w:id="16378" w:author="dell" w:date="2021-08-05T08:02:00Z"/>
          <w:del w:id="16379" w:author="PSK" w:date="2021-08-06T12:41:00Z"/>
          <w:rFonts w:eastAsia="Phetsarath OT" w:cs="Angsana New"/>
          <w:cs/>
          <w:lang w:val="pt-BR"/>
          <w:rPrChange w:id="16380" w:author="NA" w:date="2021-12-30T11:44:00Z">
            <w:rPr>
              <w:ins w:id="16381" w:author="dell" w:date="2021-08-05T08:02:00Z"/>
              <w:del w:id="16382" w:author="PSK" w:date="2021-08-06T12:41:00Z"/>
              <w:rFonts w:eastAsia="MS Mincho" w:cs="Angsana New"/>
              <w:highlight w:val="green"/>
              <w:cs/>
              <w:lang w:val="pt-BR"/>
            </w:rPr>
          </w:rPrChange>
        </w:rPr>
      </w:pPr>
      <w:ins w:id="16383" w:author="dell" w:date="2021-08-05T08:02:00Z">
        <w:del w:id="16384" w:author="PSK" w:date="2021-08-06T12:41:00Z">
          <w:r w:rsidRPr="002C0BDB" w:rsidDel="00320684">
            <w:rPr>
              <w:rFonts w:eastAsia="Phetsarath OT" w:cs="DokChampa" w:hint="cs"/>
              <w:cs/>
              <w:lang w:val="pt-BR" w:bidi="lo-LA"/>
              <w:rPrChange w:id="16385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ກະຊວງເທັກໂນໂລຊີ</w:delText>
          </w:r>
          <w:r w:rsidRPr="002C0BDB" w:rsidDel="00320684">
            <w:rPr>
              <w:rFonts w:eastAsia="Phetsarath OT" w:cs="Angsana New"/>
              <w:lang w:val="pt-BR"/>
              <w:rPrChange w:id="16386" w:author="NA" w:date="2021-12-30T11:44:00Z">
                <w:rPr>
                  <w:rFonts w:eastAsia="MS Mincho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87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ແລະ</w:delText>
          </w:r>
          <w:r w:rsidRPr="002C0BDB" w:rsidDel="00320684">
            <w:rPr>
              <w:rFonts w:eastAsia="Phetsarath OT" w:cs="Angsana New"/>
              <w:lang w:val="pt-BR"/>
              <w:rPrChange w:id="16388" w:author="NA" w:date="2021-12-30T11:44:00Z">
                <w:rPr>
                  <w:rFonts w:eastAsia="MS Mincho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89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ການສື່ສານ</w:delText>
          </w:r>
          <w:r w:rsidRPr="002C0BDB" w:rsidDel="00320684">
            <w:rPr>
              <w:rFonts w:eastAsia="Phetsarath OT" w:cs="DokChampa"/>
              <w:lang w:val="pt-BR" w:bidi="lo-LA"/>
              <w:rPrChange w:id="16390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91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ຄົ້ນຄ້ວາພິຈາລະນາ</w:delText>
          </w:r>
          <w:r w:rsidRPr="002C0BDB" w:rsidDel="00320684">
            <w:rPr>
              <w:rFonts w:eastAsia="Phetsarath OT" w:cs="DokChampa"/>
              <w:lang w:val="pt-BR" w:bidi="lo-LA"/>
              <w:rPrChange w:id="16392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393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ກ່ຽວກັບ</w:delText>
          </w:r>
          <w:r w:rsidRPr="002C0BDB" w:rsidDel="00320684">
            <w:rPr>
              <w:rFonts w:eastAsia="Phetsarath OT" w:cs="DokChampa"/>
              <w:lang w:val="pt-BR" w:bidi="lo-LA"/>
              <w:rPrChange w:id="16394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i/>
              <w:iCs/>
              <w:cs/>
              <w:lang w:bidi="lo-LA"/>
              <w:rPrChange w:id="16395" w:author="NA" w:date="2021-12-30T11:44:00Z">
                <w:rPr>
                  <w:rFonts w:eastAsia="Phetsarath OT" w:cs="DokChampa" w:hint="cs"/>
                  <w:i/>
                  <w:iCs/>
                  <w:highlight w:val="green"/>
                  <w:cs/>
                  <w:lang w:bidi="lo-LA"/>
                </w:rPr>
              </w:rPrChange>
            </w:rPr>
            <w:delText>ການສະໜອງການບໍລິການໂທລະຄົມມະນາຄົມ</w:delText>
          </w:r>
          <w:r w:rsidRPr="002C0BDB" w:rsidDel="00320684">
            <w:rPr>
              <w:rFonts w:eastAsia="Phetsarath OT"/>
              <w:i/>
              <w:iCs/>
              <w:lang w:val="pt-BR"/>
              <w:rPrChange w:id="16396" w:author="NA" w:date="2021-12-30T11:44:00Z">
                <w:rPr>
                  <w:rFonts w:eastAsia="Phetsarath OT"/>
                  <w:i/>
                  <w:iCs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i/>
              <w:iCs/>
              <w:cs/>
              <w:lang w:bidi="lo-LA"/>
              <w:rPrChange w:id="16397" w:author="NA" w:date="2021-12-30T11:44:00Z">
                <w:rPr>
                  <w:rFonts w:eastAsia="Phetsarath OT" w:cs="DokChampa" w:hint="cs"/>
                  <w:i/>
                  <w:iCs/>
                  <w:highlight w:val="green"/>
                  <w:cs/>
                  <w:lang w:bidi="lo-LA"/>
                </w:rPr>
              </w:rPrChange>
            </w:rPr>
            <w:delText>ທີ່ມີເຄືອຂ່າຍໂທລະຄົມມະນາຄົມເປັນຂອງຕົນເອງ</w:delText>
          </w:r>
          <w:r w:rsidRPr="002C0BDB" w:rsidDel="00320684">
            <w:rPr>
              <w:rFonts w:eastAsia="Phetsarath OT" w:cs="DokChampa"/>
              <w:i/>
              <w:iCs/>
              <w:lang w:val="pt-BR" w:bidi="lo-LA"/>
              <w:rPrChange w:id="16398" w:author="NA" w:date="2021-12-30T11:44:00Z">
                <w:rPr>
                  <w:rFonts w:eastAsia="Phetsarath OT" w:cs="DokChampa"/>
                  <w:i/>
                  <w:iCs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i/>
              <w:iCs/>
              <w:cs/>
              <w:lang w:val="pt-BR" w:bidi="lo-LA"/>
              <w:rPrChange w:id="16399" w:author="NA" w:date="2021-12-30T11:44:00Z">
                <w:rPr>
                  <w:rFonts w:eastAsia="Phetsarath OT" w:cs="DokChampa" w:hint="cs"/>
                  <w:i/>
                  <w:iCs/>
                  <w:highlight w:val="green"/>
                  <w:cs/>
                  <w:lang w:val="pt-BR" w:bidi="lo-LA"/>
                </w:rPr>
              </w:rPrChange>
            </w:rPr>
            <w:delText>ແລະ</w:delText>
          </w:r>
          <w:r w:rsidRPr="002C0BDB" w:rsidDel="00320684">
            <w:rPr>
              <w:rFonts w:eastAsia="Phetsarath OT" w:cs="DokChampa"/>
              <w:i/>
              <w:iCs/>
              <w:lang w:val="pt-BR" w:bidi="lo-LA"/>
              <w:rPrChange w:id="16400" w:author="NA" w:date="2021-12-30T11:44:00Z">
                <w:rPr>
                  <w:rFonts w:eastAsia="Phetsarath OT" w:cs="DokChampa"/>
                  <w:i/>
                  <w:iCs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i/>
              <w:iCs/>
              <w:cs/>
              <w:lang w:bidi="lo-LA"/>
              <w:rPrChange w:id="16401" w:author="NA" w:date="2021-12-30T11:44:00Z">
                <w:rPr>
                  <w:rFonts w:eastAsia="Phetsarath OT" w:cs="DokChampa" w:hint="cs"/>
                  <w:i/>
                  <w:iCs/>
                  <w:highlight w:val="green"/>
                  <w:cs/>
                  <w:lang w:bidi="lo-LA"/>
                </w:rPr>
              </w:rPrChange>
            </w:rPr>
            <w:delText>ການສະໜອງການບໍລິການໂທລະຄົມມະນາຄົມ</w:delText>
          </w:r>
          <w:r w:rsidRPr="002C0BDB" w:rsidDel="00320684">
            <w:rPr>
              <w:rFonts w:eastAsia="Phetsarath OT"/>
              <w:i/>
              <w:iCs/>
              <w:lang w:val="pt-BR"/>
              <w:rPrChange w:id="16402" w:author="NA" w:date="2021-12-30T11:44:00Z">
                <w:rPr>
                  <w:rFonts w:eastAsia="Phetsarath OT"/>
                  <w:i/>
                  <w:iCs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i/>
              <w:iCs/>
              <w:cs/>
              <w:lang w:bidi="lo-LA"/>
              <w:rPrChange w:id="16403" w:author="NA" w:date="2021-12-30T11:44:00Z">
                <w:rPr>
                  <w:rFonts w:eastAsia="Phetsarath OT" w:cs="DokChampa" w:hint="cs"/>
                  <w:i/>
                  <w:iCs/>
                  <w:highlight w:val="green"/>
                  <w:cs/>
                  <w:lang w:bidi="lo-LA"/>
                </w:rPr>
              </w:rPrChange>
            </w:rPr>
            <w:delText>ສຳລັບຜູ້ທີ່ບໍ່ມີເຄືອຂ່າຍໂທລະຄົມມະນາຄົມເປັນຂອງຕົນເອງ</w:delText>
          </w:r>
          <w:r w:rsidRPr="002C0BDB" w:rsidDel="00320684">
            <w:rPr>
              <w:rFonts w:eastAsia="Phetsarath OT"/>
              <w:i/>
              <w:iCs/>
              <w:lang w:val="pt-BR"/>
              <w:rPrChange w:id="16404" w:author="NA" w:date="2021-12-30T11:44:00Z">
                <w:rPr>
                  <w:rFonts w:eastAsia="Phetsarath OT"/>
                  <w:i/>
                  <w:iCs/>
                  <w:highlight w:val="green"/>
                  <w:lang w:val="pt-BR"/>
                </w:rPr>
              </w:rPrChange>
            </w:rPr>
            <w:delText xml:space="preserve">, </w:delText>
          </w:r>
          <w:r w:rsidRPr="002C0BDB" w:rsidDel="00320684">
            <w:rPr>
              <w:rFonts w:eastAsia="Phetsarath OT" w:cs="DokChampa" w:hint="cs"/>
              <w:i/>
              <w:iCs/>
              <w:cs/>
              <w:lang w:bidi="lo-LA"/>
              <w:rPrChange w:id="16405" w:author="NA" w:date="2021-12-30T11:44:00Z">
                <w:rPr>
                  <w:rFonts w:eastAsia="Phetsarath OT" w:cs="DokChampa" w:hint="cs"/>
                  <w:i/>
                  <w:iCs/>
                  <w:highlight w:val="green"/>
                  <w:cs/>
                  <w:lang w:bidi="lo-LA"/>
                </w:rPr>
              </w:rPrChange>
            </w:rPr>
            <w:delText>ການບໍລິການໂຄງລ່າງພື້ນຖານໂທລະຄົມມະນາຄົມ</w:delText>
          </w:r>
          <w:r w:rsidRPr="002C0BDB" w:rsidDel="00320684">
            <w:rPr>
              <w:rFonts w:eastAsia="Phetsarath OT" w:cs="Angsana New"/>
              <w:i/>
              <w:iCs/>
              <w:lang w:val="pt-BR"/>
              <w:rPrChange w:id="16406" w:author="NA" w:date="2021-12-30T11:44:00Z">
                <w:rPr>
                  <w:rFonts w:eastAsia="Phetsarath OT" w:cs="Angsana New"/>
                  <w:i/>
                  <w:iCs/>
                  <w:highlight w:val="green"/>
                  <w:lang w:val="pt-BR"/>
                </w:rPr>
              </w:rPrChange>
            </w:rPr>
            <w:delText>.</w:delText>
          </w:r>
        </w:del>
      </w:ins>
    </w:p>
    <w:p w14:paraId="0956D317" w14:textId="41EFEDF1" w:rsidR="00F2668E" w:rsidRPr="002C0BDB" w:rsidDel="00320684" w:rsidRDefault="00F2668E">
      <w:pPr>
        <w:spacing w:after="0" w:line="240" w:lineRule="auto"/>
        <w:jc w:val="center"/>
        <w:rPr>
          <w:ins w:id="16407" w:author="dell" w:date="2021-08-05T08:02:00Z"/>
          <w:del w:id="16408" w:author="PSK" w:date="2021-08-06T12:41:00Z"/>
          <w:rFonts w:eastAsia="Phetsarath OT"/>
          <w:lang w:val="pt-BR"/>
          <w:rPrChange w:id="16409" w:author="NA" w:date="2021-12-30T11:44:00Z">
            <w:rPr>
              <w:ins w:id="16410" w:author="dell" w:date="2021-08-05T08:02:00Z"/>
              <w:del w:id="16411" w:author="PSK" w:date="2021-08-06T12:41:00Z"/>
              <w:rFonts w:eastAsia="MS Mincho"/>
              <w:highlight w:val="green"/>
              <w:lang w:val="pt-BR"/>
            </w:rPr>
          </w:rPrChange>
        </w:rPr>
      </w:pPr>
      <w:ins w:id="16412" w:author="dell" w:date="2021-08-05T08:02:00Z">
        <w:del w:id="16413" w:author="PSK" w:date="2021-08-06T12:41:00Z">
          <w:r w:rsidRPr="002C0BDB" w:rsidDel="00320684">
            <w:rPr>
              <w:rFonts w:eastAsia="Phetsarath OT" w:cs="DokChampa" w:hint="cs"/>
              <w:cs/>
              <w:lang w:val="pt-BR" w:bidi="lo-LA"/>
              <w:rPrChange w:id="16414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ພະ</w:delText>
          </w:r>
          <w:r w:rsidRPr="002C0BDB" w:rsidDel="00320684">
            <w:rPr>
              <w:rFonts w:eastAsia="Phetsarath OT" w:cs="DokChampa" w:hint="cs"/>
              <w:spacing w:val="-2"/>
              <w:cs/>
              <w:lang w:bidi="lo-LA"/>
              <w:rPrChange w:id="16415" w:author="NA" w:date="2021-12-30T11:44:00Z">
                <w:rPr>
                  <w:rFonts w:eastAsia="Phetsarath OT" w:cs="DokChampa" w:hint="cs"/>
                  <w:spacing w:val="-2"/>
                  <w:highlight w:val="green"/>
                  <w:cs/>
                  <w:lang w:bidi="lo-LA"/>
                </w:rPr>
              </w:rPrChange>
            </w:rPr>
            <w:delText>ແນກ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416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ເທັກໂນໂລຊີ</w:delText>
          </w:r>
          <w:r w:rsidRPr="002C0BDB" w:rsidDel="00320684">
            <w:rPr>
              <w:rFonts w:eastAsia="Phetsarath OT" w:cs="Angsana New"/>
              <w:lang w:val="pt-BR"/>
              <w:rPrChange w:id="16417" w:author="NA" w:date="2021-12-30T11:44:00Z">
                <w:rPr>
                  <w:rFonts w:eastAsia="MS Mincho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418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ແລະ</w:delText>
          </w:r>
          <w:r w:rsidRPr="002C0BDB" w:rsidDel="00320684">
            <w:rPr>
              <w:rFonts w:eastAsia="Phetsarath OT" w:cs="Angsana New"/>
              <w:lang w:val="pt-BR"/>
              <w:rPrChange w:id="16419" w:author="NA" w:date="2021-12-30T11:44:00Z">
                <w:rPr>
                  <w:rFonts w:eastAsia="MS Mincho" w:cs="Angsana New"/>
                  <w:highlight w:val="green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420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ການສື່ສານ</w:delText>
          </w:r>
          <w:r w:rsidRPr="002C0BDB" w:rsidDel="00320684">
            <w:rPr>
              <w:rFonts w:eastAsia="Phetsarath OT" w:cs="DokChampa"/>
              <w:lang w:val="pt-BR" w:bidi="lo-LA"/>
              <w:rPrChange w:id="16421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422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ຂັ້ນແຂວງຄົ້ນຄວ້າພິຈາລະນາ</w:delText>
          </w:r>
          <w:r w:rsidRPr="002C0BDB" w:rsidDel="00320684">
            <w:rPr>
              <w:rFonts w:eastAsia="Phetsarath OT" w:cs="DokChampa"/>
              <w:lang w:val="pt-BR" w:bidi="lo-LA"/>
              <w:rPrChange w:id="16423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  <w:rPrChange w:id="16424" w:author="NA" w:date="2021-12-30T11:44:00Z">
                <w:rPr>
                  <w:rFonts w:eastAsia="MS Mincho" w:cs="DokChampa" w:hint="cs"/>
                  <w:highlight w:val="green"/>
                  <w:cs/>
                  <w:lang w:val="pt-BR" w:bidi="lo-LA"/>
                </w:rPr>
              </w:rPrChange>
            </w:rPr>
            <w:delText>ກ່ຽວກັບ</w:delText>
          </w:r>
          <w:r w:rsidRPr="002C0BDB" w:rsidDel="00320684">
            <w:rPr>
              <w:rFonts w:eastAsia="Phetsarath OT" w:cs="DokChampa"/>
              <w:lang w:val="pt-BR" w:bidi="lo-LA"/>
              <w:rPrChange w:id="16425" w:author="NA" w:date="2021-12-30T11:44:00Z">
                <w:rPr>
                  <w:rFonts w:eastAsia="MS Mincho" w:cs="DokChampa"/>
                  <w:highlight w:val="green"/>
                  <w:lang w:val="pt-BR"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i/>
              <w:iCs/>
              <w:cs/>
              <w:lang w:bidi="lo-LA"/>
              <w:rPrChange w:id="16426" w:author="NA" w:date="2021-12-30T11:44:00Z">
                <w:rPr>
                  <w:rFonts w:eastAsia="Phetsarath OT" w:cs="DokChampa" w:hint="cs"/>
                  <w:i/>
                  <w:iCs/>
                  <w:highlight w:val="green"/>
                  <w:cs/>
                  <w:lang w:bidi="lo-LA"/>
                </w:rPr>
              </w:rPrChange>
            </w:rPr>
            <w:delText>ການບໍລິການຫ້າງ</w:delText>
          </w:r>
          <w:r w:rsidRPr="002C0BDB" w:rsidDel="00320684">
            <w:rPr>
              <w:rFonts w:eastAsia="Phetsarath OT" w:cs="Angsana New"/>
              <w:i/>
              <w:iCs/>
              <w:rPrChange w:id="16427" w:author="NA" w:date="2021-12-30T11:44:00Z">
                <w:rPr>
                  <w:rFonts w:eastAsia="Phetsarath OT" w:cs="Angsana New"/>
                  <w:i/>
                  <w:iCs/>
                  <w:highlight w:val="green"/>
                </w:rPr>
              </w:rPrChange>
            </w:rPr>
            <w:delText>-</w:delText>
          </w:r>
          <w:r w:rsidRPr="002C0BDB" w:rsidDel="00320684">
            <w:rPr>
              <w:rFonts w:eastAsia="Phetsarath OT" w:cs="DokChampa" w:hint="cs"/>
              <w:i/>
              <w:iCs/>
              <w:cs/>
              <w:lang w:bidi="lo-LA"/>
              <w:rPrChange w:id="16428" w:author="NA" w:date="2021-12-30T11:44:00Z">
                <w:rPr>
                  <w:rFonts w:eastAsia="Phetsarath OT" w:cs="DokChampa" w:hint="cs"/>
                  <w:i/>
                  <w:iCs/>
                  <w:highlight w:val="green"/>
                  <w:cs/>
                  <w:lang w:bidi="lo-LA"/>
                </w:rPr>
              </w:rPrChange>
            </w:rPr>
            <w:delText>ຮ້ານໂທລະຄົມມະນາຄົມ</w:delText>
          </w:r>
          <w:r w:rsidRPr="002C0BDB" w:rsidDel="00320684">
            <w:rPr>
              <w:rFonts w:eastAsia="Phetsarath OT" w:cs="Angsana New"/>
              <w:lang w:val="pt-BR"/>
              <w:rPrChange w:id="16429" w:author="NA" w:date="2021-12-30T11:44:00Z">
                <w:rPr>
                  <w:rFonts w:eastAsia="MS Mincho" w:cs="Angsana New"/>
                  <w:highlight w:val="green"/>
                  <w:lang w:val="pt-BR"/>
                </w:rPr>
              </w:rPrChange>
            </w:rPr>
            <w:delText>.</w:delText>
          </w:r>
        </w:del>
      </w:ins>
    </w:p>
    <w:p w14:paraId="62ECDC31" w14:textId="35C16FBD" w:rsidR="00F2668E" w:rsidRPr="002C0BDB" w:rsidDel="00320684" w:rsidRDefault="00F2668E">
      <w:pPr>
        <w:spacing w:after="0" w:line="240" w:lineRule="auto"/>
        <w:jc w:val="center"/>
        <w:rPr>
          <w:ins w:id="16430" w:author="dell" w:date="2021-08-05T08:02:00Z"/>
          <w:del w:id="16431" w:author="PSK" w:date="2021-08-06T12:41:00Z"/>
          <w:rFonts w:ascii="Phetsarath OT" w:eastAsia="Phetsarath OT" w:hAnsi="Phetsarath OT" w:cs="Phetsarath OT"/>
          <w:szCs w:val="24"/>
          <w:lang w:val="pt-BR"/>
          <w:rPrChange w:id="16432" w:author="NA" w:date="2021-12-30T11:44:00Z">
            <w:rPr>
              <w:ins w:id="16433" w:author="dell" w:date="2021-08-05T08:02:00Z"/>
              <w:del w:id="16434" w:author="PSK" w:date="2021-08-06T12:41:00Z"/>
              <w:rFonts w:ascii="Phetsarath OT" w:hAnsi="Phetsarath OT" w:cs="Phetsarath OT"/>
              <w:szCs w:val="24"/>
              <w:highlight w:val="green"/>
              <w:lang w:val="pt-BR"/>
            </w:rPr>
          </w:rPrChange>
        </w:rPr>
      </w:pPr>
      <w:ins w:id="16435" w:author="dell" w:date="2021-08-05T08:02:00Z">
        <w:del w:id="16436" w:author="PSK" w:date="2021-08-06T12:41:00Z">
          <w:r w:rsidRPr="002C0BDB" w:rsidDel="00320684">
            <w:rPr>
              <w:rFonts w:ascii="Phetsarath OT" w:eastAsia="Phetsarath OT" w:hAnsi="Phetsarath OT" w:cs="Phetsarath OT" w:hint="cs"/>
              <w:szCs w:val="24"/>
              <w:cs/>
              <w:lang w:bidi="lo-LA"/>
              <w:rPrChange w:id="16437" w:author="NA" w:date="2021-12-30T11:44:00Z">
                <w:rPr>
                  <w:rFonts w:ascii="Phetsarath OT" w:hAnsi="Phetsarath OT" w:cs="Phetsarath OT" w:hint="cs"/>
                  <w:szCs w:val="24"/>
                  <w:highlight w:val="green"/>
                  <w:cs/>
                  <w:lang w:bidi="lo-LA"/>
                </w:rPr>
              </w:rPrChange>
            </w:rPr>
            <w:delText>ກໍລະນີບໍ່ສາມມາດອອກໃບອະນຸຍາດ</w:delText>
          </w:r>
          <w:r w:rsidRPr="002C0BDB" w:rsidDel="00320684">
            <w:rPr>
              <w:rFonts w:ascii="Phetsarath OT" w:eastAsia="Phetsarath OT" w:hAnsi="Phetsarath OT" w:cs="Phetsarath OT"/>
              <w:szCs w:val="24"/>
              <w:rPrChange w:id="16438" w:author="NA" w:date="2021-12-30T11:44:00Z">
                <w:rPr>
                  <w:rFonts w:ascii="Phetsarath OT" w:hAnsi="Phetsarath OT" w:cs="Phetsarath OT"/>
                  <w:szCs w:val="24"/>
                  <w:highlight w:val="green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Cs w:val="24"/>
              <w:cs/>
              <w:lang w:bidi="lo-LA"/>
              <w:rPrChange w:id="16439" w:author="NA" w:date="2021-12-30T11:44:00Z">
                <w:rPr>
                  <w:rFonts w:ascii="Phetsarath OT" w:hAnsi="Phetsarath OT" w:cs="Phetsarath OT" w:hint="cs"/>
                  <w:szCs w:val="24"/>
                  <w:highlight w:val="green"/>
                  <w:cs/>
                  <w:lang w:bidi="lo-LA"/>
                </w:rPr>
              </w:rPrChange>
            </w:rPr>
            <w:delText>ດຳເນີນທຸລະກິດ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szCs w:val="24"/>
              <w:rPrChange w:id="16440" w:author="NA" w:date="2021-12-30T11:44:00Z">
                <w:rPr>
                  <w:rFonts w:ascii="Phetsarath OT" w:hAnsi="Phetsarath OT" w:cs="Phetsarath OT"/>
                  <w:szCs w:val="24"/>
                  <w:highlight w:val="green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Cs w:val="24"/>
              <w:cs/>
              <w:lang w:bidi="lo-LA"/>
              <w:rPrChange w:id="16441" w:author="NA" w:date="2021-12-30T11:44:00Z">
                <w:rPr>
                  <w:rFonts w:ascii="Phetsarath OT" w:hAnsi="Phetsarath OT" w:cs="Phetsarath OT" w:hint="cs"/>
                  <w:szCs w:val="24"/>
                  <w:highlight w:val="green"/>
                  <w:cs/>
                  <w:lang w:bidi="lo-LA"/>
                </w:rPr>
              </w:rPrChange>
            </w:rPr>
            <w:delText>ກ່ຽວກັບໂທລະຄົມມະນາຄົມ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szCs w:val="24"/>
              <w:lang w:bidi="lo-LA"/>
              <w:rPrChange w:id="16442" w:author="NA" w:date="2021-12-30T11:44:00Z">
                <w:rPr>
                  <w:rFonts w:ascii="Phetsarath OT" w:hAnsi="Phetsarath OT" w:cs="Phetsarath OT"/>
                  <w:szCs w:val="24"/>
                  <w:highlight w:val="green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Cs w:val="24"/>
              <w:cs/>
              <w:lang w:bidi="lo-LA"/>
              <w:rPrChange w:id="16443" w:author="NA" w:date="2021-12-30T11:44:00Z">
                <w:rPr>
                  <w:rFonts w:ascii="Phetsarath OT" w:hAnsi="Phetsarath OT" w:cs="Phetsarath OT" w:hint="cs"/>
                  <w:szCs w:val="24"/>
                  <w:highlight w:val="green"/>
                  <w:cs/>
                  <w:lang w:bidi="lo-LA"/>
                </w:rPr>
              </w:rPrChange>
            </w:rPr>
            <w:delText>ໄດ້ຕາມກຳນົດເວລາດັ່ງກ່າວ</w:delText>
          </w:r>
          <w:r w:rsidRPr="002C0BDB" w:rsidDel="00320684">
            <w:rPr>
              <w:rFonts w:ascii="Phetsarath OT" w:eastAsia="Phetsarath OT" w:hAnsi="Phetsarath OT" w:cs="Phetsarath OT"/>
              <w:szCs w:val="24"/>
              <w:lang w:bidi="lo-LA"/>
              <w:rPrChange w:id="16444" w:author="NA" w:date="2021-12-30T11:44:00Z">
                <w:rPr>
                  <w:rFonts w:ascii="Phetsarath OT" w:hAnsi="Phetsarath OT" w:cs="Phetsarath OT"/>
                  <w:szCs w:val="24"/>
                  <w:highlight w:val="green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Cs w:val="24"/>
              <w:cs/>
              <w:lang w:bidi="lo-LA"/>
              <w:rPrChange w:id="16445" w:author="NA" w:date="2021-12-30T11:44:00Z">
                <w:rPr>
                  <w:rFonts w:ascii="Phetsarath OT" w:hAnsi="Phetsarath OT" w:cs="Phetsarath OT" w:hint="cs"/>
                  <w:szCs w:val="24"/>
                  <w:highlight w:val="green"/>
                  <w:cs/>
                  <w:lang w:bidi="lo-LA"/>
                </w:rPr>
              </w:rPrChange>
            </w:rPr>
            <w:delText>ຕ້ອງແຈ້ງເຫດຜົນຢ່າງເປັນລາຍລັກອັກສອນ</w:delText>
          </w:r>
          <w:r w:rsidRPr="002C0BDB" w:rsidDel="00320684">
            <w:rPr>
              <w:rFonts w:ascii="Phetsarath OT" w:eastAsia="Phetsarath OT" w:hAnsi="Phetsarath OT" w:cs="Phetsarath OT"/>
              <w:szCs w:val="24"/>
              <w:lang w:bidi="lo-LA"/>
              <w:rPrChange w:id="16446" w:author="NA" w:date="2021-12-30T11:44:00Z">
                <w:rPr>
                  <w:rFonts w:ascii="Phetsarath OT" w:hAnsi="Phetsarath OT" w:cs="Phetsarath OT"/>
                  <w:szCs w:val="24"/>
                  <w:highlight w:val="green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Cs w:val="24"/>
              <w:cs/>
              <w:lang w:bidi="lo-LA"/>
              <w:rPrChange w:id="16447" w:author="NA" w:date="2021-12-30T11:44:00Z">
                <w:rPr>
                  <w:rFonts w:ascii="Phetsarath OT" w:hAnsi="Phetsarath OT" w:cs="Phetsarath OT" w:hint="cs"/>
                  <w:szCs w:val="24"/>
                  <w:highlight w:val="green"/>
                  <w:cs/>
                  <w:lang w:bidi="lo-LA"/>
                </w:rPr>
              </w:rPrChange>
            </w:rPr>
            <w:delText>ໃຫ້ຜູ້ຂໍອະນຸຍາດຊາບ</w:delText>
          </w:r>
          <w:r w:rsidRPr="002C0BDB" w:rsidDel="00320684">
            <w:rPr>
              <w:rFonts w:ascii="Phetsarath OT" w:eastAsia="Phetsarath OT" w:hAnsi="Phetsarath OT" w:cs="Phetsarath OT"/>
              <w:szCs w:val="24"/>
              <w:lang w:bidi="lo-LA"/>
              <w:rPrChange w:id="16448" w:author="NA" w:date="2021-12-30T11:44:00Z">
                <w:rPr>
                  <w:rFonts w:ascii="Phetsarath OT" w:hAnsi="Phetsarath OT" w:cs="Phetsarath OT"/>
                  <w:szCs w:val="24"/>
                  <w:highlight w:val="green"/>
                  <w:lang w:bidi="lo-LA"/>
                </w:rPr>
              </w:rPrChange>
            </w:rPr>
            <w:delText>.</w:delText>
          </w:r>
        </w:del>
      </w:ins>
    </w:p>
    <w:p w14:paraId="33C81E8A" w14:textId="58E881E5" w:rsidR="00F2668E" w:rsidRPr="002C0BDB" w:rsidDel="00320684" w:rsidRDefault="00F2668E">
      <w:pPr>
        <w:spacing w:after="0" w:line="240" w:lineRule="auto"/>
        <w:jc w:val="center"/>
        <w:rPr>
          <w:ins w:id="16449" w:author="dell" w:date="2021-08-05T08:02:00Z"/>
          <w:del w:id="16450" w:author="PSK" w:date="2021-08-06T12:41:00Z"/>
          <w:rFonts w:eastAsia="Phetsarath OT"/>
          <w:lang w:val="pt-BR"/>
          <w:rPrChange w:id="16451" w:author="NA" w:date="2021-12-30T11:44:00Z">
            <w:rPr>
              <w:ins w:id="16452" w:author="dell" w:date="2021-08-05T08:02:00Z"/>
              <w:del w:id="16453" w:author="PSK" w:date="2021-08-06T12:41:00Z"/>
              <w:rFonts w:eastAsia="MS Mincho"/>
              <w:highlight w:val="green"/>
              <w:lang w:val="pt-BR"/>
            </w:rPr>
          </w:rPrChange>
        </w:rPr>
      </w:pPr>
    </w:p>
    <w:p w14:paraId="1F486CB3" w14:textId="6583D0E4" w:rsidR="00F2668E" w:rsidRPr="002C0BDB" w:rsidDel="00320684" w:rsidRDefault="00F2668E">
      <w:pPr>
        <w:spacing w:after="0" w:line="240" w:lineRule="auto"/>
        <w:jc w:val="center"/>
        <w:rPr>
          <w:ins w:id="16454" w:author="dell" w:date="2021-08-05T08:02:00Z"/>
          <w:del w:id="16455" w:author="PSK" w:date="2021-08-06T12:41:00Z"/>
          <w:rFonts w:eastAsia="Phetsarath OT"/>
          <w:lang w:val="pt-BR"/>
          <w:rPrChange w:id="16456" w:author="NA" w:date="2021-12-30T11:44:00Z">
            <w:rPr>
              <w:ins w:id="16457" w:author="dell" w:date="2021-08-05T08:02:00Z"/>
              <w:del w:id="16458" w:author="PSK" w:date="2021-08-06T12:41:00Z"/>
              <w:rFonts w:cs="DokChampa"/>
              <w:lang w:val="pt-BR"/>
            </w:rPr>
          </w:rPrChange>
        </w:rPr>
      </w:pPr>
      <w:ins w:id="16459" w:author="dell" w:date="2021-08-05T08:02:00Z">
        <w:del w:id="16460" w:author="PSK" w:date="2021-08-06T12:41:00Z">
          <w:r w:rsidRPr="002C0BDB" w:rsidDel="00320684">
            <w:rPr>
              <w:rFonts w:eastAsia="Phetsarath OT" w:cs="DokChampa"/>
              <w:cs/>
              <w:lang w:bidi="lo-LA"/>
              <w:rPrChange w:id="16461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ກະຊວງເທັກໂນໂລຊີ</w:delText>
          </w:r>
          <w:r w:rsidRPr="002C0BDB" w:rsidDel="00320684">
            <w:rPr>
              <w:rFonts w:eastAsia="Phetsarath OT" w:cs="Angsana New"/>
              <w:rPrChange w:id="16462" w:author="NA" w:date="2021-12-30T11:44:00Z">
                <w:rPr>
                  <w:rFonts w:cs="Angsana New"/>
                  <w:highlight w:val="green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/>
              <w:cs/>
              <w:lang w:bidi="lo-LA"/>
              <w:rPrChange w:id="16463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eastAsia="Phetsarath OT" w:cs="Angsana New"/>
              <w:rPrChange w:id="16464" w:author="NA" w:date="2021-12-30T11:44:00Z">
                <w:rPr>
                  <w:rFonts w:cs="Angsana New"/>
                  <w:highlight w:val="green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/>
              <w:cs/>
              <w:lang w:bidi="lo-LA"/>
              <w:rPrChange w:id="16465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ການສື່ສານ</w:delText>
          </w:r>
          <w:r w:rsidRPr="002C0BDB" w:rsidDel="00320684">
            <w:rPr>
              <w:rFonts w:eastAsia="Phetsarath OT" w:cs="DokChampa"/>
              <w:lang w:bidi="lo-LA"/>
              <w:rPrChange w:id="16466" w:author="NA" w:date="2021-12-30T11:44:00Z">
                <w:rPr>
                  <w:rFonts w:cs="DokChampa"/>
                  <w:highlight w:val="green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/>
              <w:cs/>
              <w:lang w:bidi="lo-LA"/>
              <w:rPrChange w:id="16467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ເປັນຜູ້ກໍານົດແບບພິມໃບອະນຸຍາດ</w:delText>
          </w:r>
          <w:r w:rsidRPr="002C0BDB" w:rsidDel="00320684">
            <w:rPr>
              <w:rFonts w:eastAsia="Phetsarath OT" w:cs="DokChampa"/>
              <w:lang w:bidi="lo-LA"/>
              <w:rPrChange w:id="16468" w:author="NA" w:date="2021-12-30T11:44:00Z">
                <w:rPr>
                  <w:rFonts w:cs="DokChampa"/>
                  <w:highlight w:val="green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/>
              <w:cs/>
              <w:lang w:bidi="lo-LA"/>
              <w:rPrChange w:id="16469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ດໍາເນີນທຸລະກິດ</w:delText>
          </w:r>
          <w:r w:rsidRPr="002C0BDB" w:rsidDel="00320684">
            <w:rPr>
              <w:rFonts w:eastAsia="Phetsarath OT" w:cs="DokChampa"/>
              <w:lang w:bidi="lo-LA"/>
              <w:rPrChange w:id="16470" w:author="NA" w:date="2021-12-30T11:44:00Z">
                <w:rPr>
                  <w:rFonts w:cs="DokChampa"/>
                  <w:highlight w:val="green"/>
                  <w:lang w:bidi="lo-LA"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/>
              <w:cs/>
              <w:lang w:bidi="lo-LA"/>
              <w:rPrChange w:id="16471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ກ່ຽວໂທລະຄົມມະນາຄົມ.</w:delText>
          </w:r>
        </w:del>
      </w:ins>
    </w:p>
    <w:p w14:paraId="387EDD54" w14:textId="0CF197D1" w:rsidR="00F2668E" w:rsidRPr="002C0BDB" w:rsidDel="00320684" w:rsidRDefault="00F2668E">
      <w:pPr>
        <w:spacing w:after="0" w:line="240" w:lineRule="auto"/>
        <w:jc w:val="center"/>
        <w:rPr>
          <w:ins w:id="16472" w:author="dell" w:date="2021-08-05T08:02:00Z"/>
          <w:del w:id="16473" w:author="PSK" w:date="2021-08-06T12:41:00Z"/>
          <w:rFonts w:ascii="Phetsarath OT" w:eastAsia="Phetsarath OT" w:hAnsi="Phetsarath OT" w:cs="Phetsarath OT"/>
          <w:lang w:val="pt-BR"/>
          <w:rPrChange w:id="16474" w:author="NA" w:date="2021-12-30T11:44:00Z">
            <w:rPr>
              <w:ins w:id="16475" w:author="dell" w:date="2021-08-05T08:02:00Z"/>
              <w:del w:id="16476" w:author="PSK" w:date="2021-08-06T12:41:00Z"/>
              <w:rFonts w:cs="DokChampa"/>
              <w:lang w:val="pt-BR"/>
            </w:rPr>
          </w:rPrChange>
        </w:rPr>
      </w:pPr>
    </w:p>
    <w:p w14:paraId="75FDB23C" w14:textId="6A74036E" w:rsidR="004C1F2A" w:rsidRPr="002C0BDB" w:rsidDel="00320684" w:rsidRDefault="004C1F2A">
      <w:pPr>
        <w:spacing w:after="0" w:line="240" w:lineRule="auto"/>
        <w:jc w:val="center"/>
        <w:rPr>
          <w:ins w:id="16477" w:author="dell" w:date="2021-08-05T08:29:00Z"/>
          <w:del w:id="16478" w:author="PSK" w:date="2021-08-06T12:41:00Z"/>
          <w:rFonts w:ascii="Phetsarath OT" w:eastAsia="Phetsarath OT" w:hAnsi="Phetsarath OT" w:cs="Phetsarath OT"/>
          <w:sz w:val="24"/>
          <w:szCs w:val="24"/>
          <w:lang w:val="pt-BR"/>
        </w:rPr>
      </w:pPr>
      <w:ins w:id="16479" w:author="dell" w:date="2021-08-05T08:27:00Z">
        <w:del w:id="16480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ມາດຕາ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35</w:delText>
          </w:r>
        </w:del>
      </w:ins>
      <w:ins w:id="16481" w:author="dell" w:date="2021-08-05T08:29:00Z">
        <w:del w:id="16482" w:author="PSK" w:date="2021-08-06T12:41:00Z">
          <w:r w:rsidR="002405E2"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tab/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ໃບ​ອະ​ນຸ​ຍາດ​ດຳເນີນທຸລະກິດ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</w:delText>
          </w:r>
        </w:del>
      </w:ins>
    </w:p>
    <w:p w14:paraId="20AB9605" w14:textId="52AC83A0" w:rsidR="004C1F2A" w:rsidRPr="002C0BDB" w:rsidDel="00320684" w:rsidRDefault="004C1F2A">
      <w:pPr>
        <w:spacing w:after="0" w:line="240" w:lineRule="auto"/>
        <w:jc w:val="center"/>
        <w:rPr>
          <w:ins w:id="16483" w:author="dell" w:date="2021-08-05T08:29:00Z"/>
          <w:del w:id="16484" w:author="PSK" w:date="2021-08-06T12:41:00Z"/>
          <w:rFonts w:ascii="Phetsarath OT" w:eastAsia="Phetsarath OT" w:hAnsi="Phetsarath OT" w:cs="Phetsarath OT"/>
          <w:sz w:val="24"/>
          <w:szCs w:val="24"/>
          <w:lang w:val="pt-BR"/>
        </w:rPr>
      </w:pPr>
      <w:ins w:id="16485" w:author="dell" w:date="2021-08-05T08:29:00Z">
        <w:del w:id="16486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ໃບ​ອະ​ນຸ​ຍາດດຳເນີນທຸລະກິດ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>​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ຂອງການແກ້ໄຂບັນຫາລະເບີດບໍ່ທັນແຕກ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rtl/>
              <w:lang w:val="pt-BR" w:bidi="ar-S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ມີອາຍຸການນຳໃຊ້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ໜຶ່ງປີ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ສາມາດຕໍ່ໄດ້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>.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ໃບອະນຸຍາດດໍາເນີນທຸລະກິດບໍ່​ສາ​ມາດ​ໂອນ​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ຫຼື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>ມອບ​ໃຫ້​ບຸກຄົນ​ອື່ນ​ນຳໃຊ້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 xml:space="preserve">.  </w:delText>
          </w:r>
        </w:del>
      </w:ins>
    </w:p>
    <w:p w14:paraId="71A6F8C8" w14:textId="2BBBB6D7" w:rsidR="00F2668E" w:rsidRPr="002C0BDB" w:rsidDel="00320684" w:rsidRDefault="00F2668E">
      <w:pPr>
        <w:spacing w:after="0" w:line="240" w:lineRule="auto"/>
        <w:jc w:val="center"/>
        <w:rPr>
          <w:ins w:id="16487" w:author="dell" w:date="2021-08-05T08:02:00Z"/>
          <w:del w:id="16488" w:author="PSK" w:date="2021-08-06T12:41:00Z"/>
          <w:rFonts w:ascii="Phetsarath OT" w:eastAsia="Phetsarath OT" w:hAnsi="Phetsarath OT" w:cs="Phetsarath OT"/>
          <w:sz w:val="24"/>
          <w:szCs w:val="24"/>
          <w:lang w:val="pt-BR"/>
          <w:rPrChange w:id="16489" w:author="NA" w:date="2021-12-30T11:44:00Z">
            <w:rPr>
              <w:ins w:id="16490" w:author="dell" w:date="2021-08-05T08:02:00Z"/>
              <w:del w:id="16491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16492" w:author="Windows User" w:date="2022-01-12T16:05:00Z">
          <w:pPr>
            <w:spacing w:after="0" w:line="240" w:lineRule="auto"/>
            <w:ind w:firstLine="794"/>
            <w:jc w:val="thaiDistribute"/>
          </w:pPr>
        </w:pPrChange>
      </w:pPr>
      <w:ins w:id="16493" w:author="dell" w:date="2021-08-05T08:02:00Z">
        <w:del w:id="16494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4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ເອກສານ</w:delText>
          </w:r>
          <w:r w:rsidRPr="002C0BDB" w:rsidDel="00320684">
            <w:rPr>
              <w:rFonts w:ascii="Phetsarath OT" w:eastAsia="Phetsarath OT" w:hAnsi="Phetsarath OT" w:cs="Angsana New"/>
              <w:sz w:val="24"/>
              <w:szCs w:val="24"/>
              <w:cs/>
              <w:rPrChange w:id="16496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4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ກນຂໍຕໍ່ອາຍຸໃບອະນຸຍາດດໍາເນີນທຸລະກິດໂທລະຄົມມະນາຄົມ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4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49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ມີ</w:delText>
          </w:r>
          <w:r w:rsidRPr="002C0BDB" w:rsidDel="00320684">
            <w:rPr>
              <w:rFonts w:ascii="Phetsarath OT" w:eastAsia="Phetsarath OT" w:hAnsi="Phetsarath OT" w:cs="Angsana New"/>
              <w:sz w:val="24"/>
              <w:szCs w:val="24"/>
              <w:cs/>
              <w:rPrChange w:id="16500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650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ດັ່ງນີ້</w:delText>
          </w:r>
          <w:r w:rsidRPr="002C0BDB" w:rsidDel="00320684">
            <w:rPr>
              <w:rFonts w:ascii="Phetsarath OT" w:eastAsia="Phetsarath OT" w:hAnsi="Phetsarath OT" w:cs="Angsana New"/>
              <w:sz w:val="24"/>
              <w:szCs w:val="24"/>
              <w:cs/>
              <w:rPrChange w:id="16502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u w:val="single"/>
                  <w:cs/>
                </w:rPr>
              </w:rPrChange>
            </w:rPr>
            <w:delText>:</w:delText>
          </w:r>
        </w:del>
      </w:ins>
    </w:p>
    <w:p w14:paraId="2DA30EFD" w14:textId="5B6231D1" w:rsidR="00F2668E" w:rsidRPr="002C0BDB" w:rsidDel="00320684" w:rsidRDefault="00F2668E">
      <w:pPr>
        <w:spacing w:after="0" w:line="240" w:lineRule="auto"/>
        <w:jc w:val="center"/>
        <w:rPr>
          <w:ins w:id="16503" w:author="dell" w:date="2021-08-05T08:02:00Z"/>
          <w:del w:id="16504" w:author="PSK" w:date="2021-08-06T12:41:00Z"/>
          <w:rFonts w:ascii="Phetsarath OT" w:eastAsia="Phetsarath OT" w:hAnsi="Phetsarath OT" w:cs="Phetsarath OT"/>
          <w:sz w:val="24"/>
          <w:szCs w:val="24"/>
          <w:lang w:val="pt-BR"/>
          <w:rPrChange w:id="16505" w:author="NA" w:date="2021-12-30T11:44:00Z">
            <w:rPr>
              <w:ins w:id="16506" w:author="dell" w:date="2021-08-05T08:02:00Z"/>
              <w:del w:id="16507" w:author="PSK" w:date="2021-08-06T12:41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</w:pPr>
    </w:p>
    <w:p w14:paraId="6382BCFA" w14:textId="03771066" w:rsidR="00F2668E" w:rsidRPr="002C0BDB" w:rsidDel="00320684" w:rsidRDefault="00F2668E">
      <w:pPr>
        <w:spacing w:after="0" w:line="240" w:lineRule="auto"/>
        <w:jc w:val="center"/>
        <w:rPr>
          <w:ins w:id="16508" w:author="dell" w:date="2021-08-05T08:02:00Z"/>
          <w:del w:id="16509" w:author="PSK" w:date="2021-08-06T12:41:00Z"/>
          <w:rFonts w:eastAsia="Phetsarath OT"/>
          <w:lang w:val="pt-BR"/>
        </w:rPr>
      </w:pPr>
      <w:ins w:id="16510" w:author="dell" w:date="2021-08-05T08:02:00Z">
        <w:del w:id="16511" w:author="PSK" w:date="2021-08-06T12:41:00Z">
          <w:r w:rsidRPr="002C0BDB" w:rsidDel="00320684">
            <w:rPr>
              <w:rFonts w:eastAsia="Phetsarath OT" w:cs="DokChampa" w:hint="cs"/>
              <w:cs/>
              <w:lang w:bidi="lo-LA"/>
              <w:rPrChange w:id="16512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ໃບຄຳຮ້ອງ</w:delText>
          </w:r>
          <w:r w:rsidRPr="002C0BDB" w:rsidDel="00320684">
            <w:rPr>
              <w:rFonts w:eastAsia="Phetsarath OT"/>
              <w:rPrChange w:id="16513" w:author="NA" w:date="2021-12-30T11:44:00Z">
                <w:rPr>
                  <w:rFonts w:eastAsia="Phetsarath OT"/>
                  <w:u w:val="single"/>
                </w:rPr>
              </w:rPrChange>
            </w:rPr>
            <w:delText>;</w:delText>
          </w:r>
        </w:del>
      </w:ins>
    </w:p>
    <w:p w14:paraId="29989E16" w14:textId="3551AD56" w:rsidR="00F2668E" w:rsidRPr="002C0BDB" w:rsidDel="00320684" w:rsidRDefault="00F2668E">
      <w:pPr>
        <w:spacing w:after="0" w:line="240" w:lineRule="auto"/>
        <w:jc w:val="center"/>
        <w:rPr>
          <w:ins w:id="16514" w:author="dell" w:date="2021-08-05T08:02:00Z"/>
          <w:del w:id="16515" w:author="PSK" w:date="2021-08-06T12:41:00Z"/>
          <w:rFonts w:eastAsia="Phetsarath OT"/>
          <w:lang w:val="pt-BR"/>
        </w:rPr>
      </w:pPr>
      <w:ins w:id="16516" w:author="dell" w:date="2021-08-05T08:02:00Z">
        <w:del w:id="16517" w:author="PSK" w:date="2021-08-06T12:41:00Z">
          <w:r w:rsidRPr="002C0BDB" w:rsidDel="00320684">
            <w:rPr>
              <w:rFonts w:eastAsia="Phetsarath OT" w:cs="DokChampa" w:hint="cs"/>
              <w:cs/>
              <w:lang w:bidi="lo-LA"/>
              <w:rPrChange w:id="16518" w:author="NA" w:date="2021-12-30T11:44:00Z">
                <w:rPr>
                  <w:rFonts w:eastAsia="Phetsarath OT" w:cs="DokChampa" w:hint="cs"/>
                  <w:highlight w:val="green"/>
                  <w:u w:val="single"/>
                  <w:cs/>
                  <w:lang w:bidi="lo-LA"/>
                </w:rPr>
              </w:rPrChange>
            </w:rPr>
            <w:delText>ສຳເນົາໃບອະນຸຍາດດໍາເນີນທຸລະກິດ</w:delText>
          </w:r>
          <w:r w:rsidRPr="002C0BDB" w:rsidDel="00320684">
            <w:rPr>
              <w:rFonts w:eastAsia="Phetsarath OT"/>
              <w:lang w:val="pt-BR"/>
              <w:rPrChange w:id="16519" w:author="NA" w:date="2021-12-30T11:44:00Z">
                <w:rPr>
                  <w:rFonts w:eastAsia="Phetsarath OT"/>
                  <w:u w:val="single"/>
                  <w:lang w:val="pt-BR"/>
                </w:rPr>
              </w:rPrChange>
            </w:rPr>
            <w:delText>;</w:delText>
          </w:r>
        </w:del>
      </w:ins>
    </w:p>
    <w:p w14:paraId="5EF56E9C" w14:textId="551F5C3F" w:rsidR="00F2668E" w:rsidRPr="002C0BDB" w:rsidDel="00320684" w:rsidRDefault="00F2668E">
      <w:pPr>
        <w:spacing w:after="0" w:line="240" w:lineRule="auto"/>
        <w:jc w:val="center"/>
        <w:rPr>
          <w:ins w:id="16520" w:author="dell" w:date="2021-08-05T08:02:00Z"/>
          <w:del w:id="16521" w:author="PSK" w:date="2021-08-06T12:41:00Z"/>
          <w:rFonts w:eastAsia="Phetsarath OT"/>
          <w:lang w:val="pt-BR"/>
        </w:rPr>
      </w:pPr>
      <w:ins w:id="16522" w:author="dell" w:date="2021-08-05T08:02:00Z">
        <w:del w:id="16523" w:author="PSK" w:date="2021-08-06T12:41:00Z">
          <w:r w:rsidRPr="002C0BDB" w:rsidDel="00320684">
            <w:rPr>
              <w:rFonts w:eastAsia="Phetsarath OT" w:cs="DokChampa" w:hint="cs"/>
              <w:cs/>
              <w:lang w:bidi="lo-LA"/>
              <w:rPrChange w:id="16524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ສໍາເນົາໃບທະບຽນວິສາຫະກິດ</w:delText>
          </w:r>
          <w:r w:rsidRPr="002C0BDB" w:rsidDel="00320684">
            <w:rPr>
              <w:rFonts w:eastAsia="Phetsarath OT"/>
              <w:lang w:val="pt-BR"/>
              <w:rPrChange w:id="16525" w:author="NA" w:date="2021-12-30T11:44:00Z">
                <w:rPr>
                  <w:rFonts w:eastAsia="Phetsarath OT"/>
                  <w:u w:val="single"/>
                  <w:lang w:val="pt-BR"/>
                </w:rPr>
              </w:rPrChange>
            </w:rPr>
            <w:delText>;</w:delText>
          </w:r>
        </w:del>
      </w:ins>
    </w:p>
    <w:p w14:paraId="08A12E7E" w14:textId="3DD7ED8B" w:rsidR="00F2668E" w:rsidRPr="002C0BDB" w:rsidDel="00320684" w:rsidRDefault="00F2668E">
      <w:pPr>
        <w:spacing w:after="0" w:line="240" w:lineRule="auto"/>
        <w:jc w:val="center"/>
        <w:rPr>
          <w:ins w:id="16526" w:author="dell" w:date="2021-08-05T08:02:00Z"/>
          <w:del w:id="16527" w:author="PSK" w:date="2021-08-06T12:41:00Z"/>
          <w:rFonts w:eastAsia="Phetsarath OT"/>
          <w:lang w:val="pt-BR"/>
        </w:rPr>
      </w:pPr>
      <w:ins w:id="16528" w:author="dell" w:date="2021-08-05T08:02:00Z">
        <w:del w:id="16529" w:author="PSK" w:date="2021-08-06T12:41:00Z">
          <w:r w:rsidRPr="002C0BDB" w:rsidDel="00320684">
            <w:rPr>
              <w:rFonts w:eastAsia="Phetsarath OT" w:cs="DokChampa" w:hint="cs"/>
              <w:cs/>
              <w:lang w:bidi="lo-LA"/>
              <w:rPrChange w:id="16530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ສໍາເນົາໃບທະບຽນອາກອນ</w:delText>
          </w:r>
          <w:r w:rsidRPr="002C0BDB" w:rsidDel="00320684">
            <w:rPr>
              <w:rFonts w:eastAsia="Phetsarath OT"/>
              <w:lang w:val="pt-BR"/>
              <w:rPrChange w:id="16531" w:author="NA" w:date="2021-12-30T11:44:00Z">
                <w:rPr>
                  <w:rFonts w:eastAsia="Phetsarath OT"/>
                  <w:u w:val="single"/>
                  <w:lang w:val="pt-BR"/>
                </w:rPr>
              </w:rPrChange>
            </w:rPr>
            <w:delText>;</w:delText>
          </w:r>
        </w:del>
      </w:ins>
    </w:p>
    <w:p w14:paraId="2A8146C1" w14:textId="0DADF32D" w:rsidR="00F2668E" w:rsidRPr="002C0BDB" w:rsidDel="00320684" w:rsidRDefault="00F2668E">
      <w:pPr>
        <w:spacing w:after="0" w:line="240" w:lineRule="auto"/>
        <w:jc w:val="center"/>
        <w:rPr>
          <w:ins w:id="16532" w:author="dell" w:date="2021-08-05T08:02:00Z"/>
          <w:del w:id="16533" w:author="PSK" w:date="2021-08-06T12:41:00Z"/>
          <w:rFonts w:eastAsia="Phetsarath OT"/>
          <w:lang w:val="pt-BR"/>
        </w:rPr>
      </w:pPr>
      <w:ins w:id="16534" w:author="dell" w:date="2021-08-05T08:02:00Z">
        <w:del w:id="16535" w:author="PSK" w:date="2021-08-06T12:41:00Z">
          <w:r w:rsidRPr="002C0BDB" w:rsidDel="00320684">
            <w:rPr>
              <w:rFonts w:eastAsia="Phetsarath OT" w:cs="DokChampa" w:hint="cs"/>
              <w:cs/>
              <w:lang w:bidi="lo-LA"/>
              <w:rPrChange w:id="16536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ສໍາເນົາບັດປະຈໍາຕົວ</w:delText>
          </w:r>
          <w:r w:rsidRPr="002C0BDB" w:rsidDel="00320684">
            <w:rPr>
              <w:rFonts w:eastAsia="Phetsarath OT" w:cs="Angsana New"/>
              <w:cs/>
              <w:rPrChange w:id="16537" w:author="NA" w:date="2021-12-30T11:44:00Z">
                <w:rPr>
                  <w:rFonts w:eastAsia="Phetsarath OT" w:cs="Angsana New"/>
                  <w:u w:val="single"/>
                  <w:cs/>
                </w:rPr>
              </w:rPrChange>
            </w:rPr>
            <w:delText xml:space="preserve"> (</w:delText>
          </w:r>
          <w:r w:rsidRPr="002C0BDB" w:rsidDel="00320684">
            <w:rPr>
              <w:rFonts w:eastAsia="Phetsarath OT" w:cs="DokChampa" w:hint="cs"/>
              <w:cs/>
              <w:lang w:bidi="lo-LA"/>
              <w:rPrChange w:id="16538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ຄົນພາຍໃນ</w:delText>
          </w:r>
          <w:r w:rsidRPr="002C0BDB" w:rsidDel="00320684">
            <w:rPr>
              <w:rFonts w:eastAsia="Phetsarath OT" w:cs="Angsana New"/>
              <w:cs/>
              <w:rPrChange w:id="16539" w:author="NA" w:date="2021-12-30T11:44:00Z">
                <w:rPr>
                  <w:rFonts w:eastAsia="Phetsarath OT" w:cs="Angsana New"/>
                  <w:u w:val="single"/>
                  <w:cs/>
                </w:rPr>
              </w:rPrChange>
            </w:rPr>
            <w:delText xml:space="preserve">) </w:delText>
          </w:r>
          <w:r w:rsidRPr="002C0BDB" w:rsidDel="00320684">
            <w:rPr>
              <w:rFonts w:eastAsia="Phetsarath OT" w:cs="DokChampa" w:hint="cs"/>
              <w:cs/>
              <w:lang w:bidi="lo-LA"/>
              <w:rPrChange w:id="16540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ຫຼື</w:delText>
          </w:r>
          <w:r w:rsidRPr="002C0BDB" w:rsidDel="00320684">
            <w:rPr>
              <w:rFonts w:eastAsia="Phetsarath OT" w:cs="Angsana New"/>
              <w:cs/>
              <w:rPrChange w:id="16541" w:author="NA" w:date="2021-12-30T11:44:00Z">
                <w:rPr>
                  <w:rFonts w:eastAsia="Phetsarath OT" w:cs="Angsana New"/>
                  <w:u w:val="single"/>
                  <w:cs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bidi="lo-LA"/>
              <w:rPrChange w:id="16542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ສໍາເນົາໜັງສືຜ່ານແດນ</w:delText>
          </w:r>
          <w:r w:rsidRPr="002C0BDB" w:rsidDel="00320684">
            <w:rPr>
              <w:rFonts w:eastAsia="Phetsarath OT"/>
              <w:lang w:val="pt-BR"/>
              <w:rPrChange w:id="16543" w:author="NA" w:date="2021-12-30T11:44:00Z">
                <w:rPr>
                  <w:rFonts w:eastAsia="Phetsarath OT"/>
                  <w:u w:val="single"/>
                  <w:lang w:val="pt-BR"/>
                </w:rPr>
              </w:rPrChange>
            </w:rPr>
            <w:delText xml:space="preserve"> (</w:delText>
          </w:r>
          <w:r w:rsidRPr="002C0BDB" w:rsidDel="00320684">
            <w:rPr>
              <w:rFonts w:eastAsia="Phetsarath OT" w:cs="DokChampa" w:hint="cs"/>
              <w:cs/>
              <w:lang w:bidi="lo-LA"/>
              <w:rPrChange w:id="16544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ຄົນຕ່າງປະເທດ</w:delText>
          </w:r>
          <w:r w:rsidRPr="002C0BDB" w:rsidDel="00320684">
            <w:rPr>
              <w:rFonts w:eastAsia="Phetsarath OT" w:cs="Angsana New"/>
              <w:cs/>
              <w:rPrChange w:id="16545" w:author="NA" w:date="2021-12-30T11:44:00Z">
                <w:rPr>
                  <w:rFonts w:eastAsia="Phetsarath OT" w:cs="Angsana New"/>
                  <w:u w:val="single"/>
                  <w:cs/>
                </w:rPr>
              </w:rPrChange>
            </w:rPr>
            <w:delText>)</w:delText>
          </w:r>
          <w:r w:rsidRPr="002C0BDB" w:rsidDel="00320684">
            <w:rPr>
              <w:rFonts w:eastAsia="Phetsarath OT"/>
              <w:lang w:val="pt-BR"/>
              <w:rPrChange w:id="16546" w:author="NA" w:date="2021-12-30T11:44:00Z">
                <w:rPr>
                  <w:rFonts w:eastAsia="Phetsarath OT"/>
                  <w:u w:val="single"/>
                  <w:lang w:val="pt-BR"/>
                </w:rPr>
              </w:rPrChange>
            </w:rPr>
            <w:delText>;</w:delText>
          </w:r>
        </w:del>
      </w:ins>
    </w:p>
    <w:p w14:paraId="3C842FAF" w14:textId="14C0B1F5" w:rsidR="00F2668E" w:rsidRPr="002C0BDB" w:rsidDel="00320684" w:rsidRDefault="00F2668E">
      <w:pPr>
        <w:spacing w:after="0" w:line="240" w:lineRule="auto"/>
        <w:jc w:val="center"/>
        <w:rPr>
          <w:ins w:id="16547" w:author="dell" w:date="2021-08-05T08:02:00Z"/>
          <w:del w:id="16548" w:author="PSK" w:date="2021-08-06T12:41:00Z"/>
          <w:rFonts w:eastAsia="Phetsarath OT"/>
          <w:lang w:val="pt-BR"/>
        </w:rPr>
      </w:pPr>
      <w:ins w:id="16549" w:author="dell" w:date="2021-08-05T08:02:00Z">
        <w:del w:id="16550" w:author="PSK" w:date="2021-08-06T12:41:00Z">
          <w:r w:rsidRPr="002C0BDB" w:rsidDel="00320684">
            <w:rPr>
              <w:rFonts w:eastAsia="Phetsarath OT" w:cs="DokChampa" w:hint="cs"/>
              <w:cs/>
              <w:lang w:bidi="lo-LA"/>
              <w:rPrChange w:id="16551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ບົດລາຍງານການເຄື່ອນໄຫວທຸລະກິດຜ່ານມາ</w:delText>
          </w:r>
          <w:r w:rsidRPr="002C0BDB" w:rsidDel="00320684">
            <w:rPr>
              <w:rFonts w:eastAsia="Phetsarath OT" w:cs="Angsana New"/>
              <w:cs/>
              <w:rPrChange w:id="16552" w:author="NA" w:date="2021-12-30T11:44:00Z">
                <w:rPr>
                  <w:rFonts w:eastAsia="Phetsarath OT" w:cs="Angsana New"/>
                  <w:u w:val="single"/>
                  <w:cs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bidi="lo-LA"/>
              <w:rPrChange w:id="16553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320684">
            <w:rPr>
              <w:rFonts w:eastAsia="Phetsarath OT" w:cs="Angsana New"/>
              <w:cs/>
              <w:rPrChange w:id="16554" w:author="NA" w:date="2021-12-30T11:44:00Z">
                <w:rPr>
                  <w:rFonts w:eastAsia="Phetsarath OT" w:cs="Angsana New"/>
                  <w:u w:val="single"/>
                  <w:cs/>
                </w:rPr>
              </w:rPrChange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bidi="lo-LA"/>
              <w:rPrChange w:id="16555" w:author="NA" w:date="2021-12-30T11:44:00Z">
                <w:rPr>
                  <w:rFonts w:eastAsia="Phetsarath OT" w:cs="DokChampa" w:hint="cs"/>
                  <w:u w:val="single"/>
                  <w:cs/>
                  <w:lang w:bidi="lo-LA"/>
                </w:rPr>
              </w:rPrChange>
            </w:rPr>
            <w:delText>ແຜນການເຄື່ອນໄຫວໃນຕໍ່ໜ້າ</w:delText>
          </w:r>
          <w:r w:rsidRPr="002C0BDB" w:rsidDel="00320684">
            <w:rPr>
              <w:rFonts w:eastAsia="Phetsarath OT" w:cs="Angsana New"/>
              <w:cs/>
              <w:rPrChange w:id="16556" w:author="NA" w:date="2021-12-30T11:44:00Z">
                <w:rPr>
                  <w:rFonts w:eastAsia="Phetsarath OT" w:cs="Angsana New"/>
                  <w:u w:val="single"/>
                  <w:cs/>
                </w:rPr>
              </w:rPrChange>
            </w:rPr>
            <w:delText>.</w:delText>
          </w:r>
        </w:del>
      </w:ins>
    </w:p>
    <w:p w14:paraId="362610AF" w14:textId="2319F6AA" w:rsidR="00F2668E" w:rsidRPr="002C0BDB" w:rsidDel="00320684" w:rsidRDefault="00F2668E">
      <w:pPr>
        <w:spacing w:after="0" w:line="240" w:lineRule="auto"/>
        <w:jc w:val="center"/>
        <w:rPr>
          <w:ins w:id="16557" w:author="dell" w:date="2021-08-05T08:02:00Z"/>
          <w:del w:id="16558" w:author="PSK" w:date="2021-08-06T12:41:00Z"/>
          <w:rFonts w:eastAsia="Phetsarath OT"/>
          <w:lang w:val="pt-BR"/>
        </w:rPr>
      </w:pPr>
      <w:ins w:id="16559" w:author="dell" w:date="2021-08-05T08:02:00Z">
        <w:del w:id="16560" w:author="PSK" w:date="2021-08-06T12:41:00Z"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ໃນກໍລະນີທີ່ໃບອະນຸຍາດດຳເນີນທຸລະກິດ</w:delText>
          </w:r>
          <w:r w:rsidRPr="002C0BDB" w:rsidDel="00320684">
            <w:rPr>
              <w:rFonts w:eastAsia="Phetsarath OT" w:cs="DokChampa"/>
              <w:cs/>
              <w:lang w:val="pt-BR" w:bidi="lo-LA"/>
            </w:rPr>
            <w:delText xml:space="preserve"> </w:delText>
          </w:r>
          <w:r w:rsidRPr="002C0BDB" w:rsidDel="00320684">
            <w:rPr>
              <w:rFonts w:eastAsia="Phetsarath OT" w:cs="DokChampa" w:hint="cs"/>
              <w:spacing w:val="-2"/>
              <w:cs/>
              <w:lang w:bidi="lo-LA"/>
            </w:rPr>
            <w:delText>ເສຍ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ຫາຍ</w:delText>
          </w:r>
          <w:r w:rsidRPr="002C0BDB" w:rsidDel="00320684">
            <w:rPr>
              <w:rFonts w:eastAsia="Phetsarath OT"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ຫຼື</w:delText>
          </w:r>
          <w:r w:rsidRPr="002C0BDB" w:rsidDel="00320684">
            <w:rPr>
              <w:rFonts w:eastAsia="Phetsarath OT"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ຖືກທຳລາຍ</w:delText>
          </w:r>
          <w:r w:rsidRPr="002C0BDB" w:rsidDel="00320684">
            <w:rPr>
              <w:rFonts w:eastAsia="Phetsarath OT"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ຜູ້ໄດ້ຮັບໃບ</w:delText>
          </w:r>
          <w:r w:rsidRPr="002C0BDB" w:rsidDel="00320684">
            <w:rPr>
              <w:rFonts w:eastAsia="Phetsarath OT" w:cs="DokChampa"/>
              <w:cs/>
              <w:lang w:val="pt-BR" w:bidi="lo-LA"/>
              <w:rPrChange w:id="16561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 xml:space="preserve">ອະນຸຍາດ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ຕ້ອງແຈ້ງຕໍ່</w:delText>
          </w:r>
          <w:r w:rsidRPr="002C0BDB" w:rsidDel="00320684">
            <w:rPr>
              <w:rFonts w:eastAsia="Phetsarath OT" w:cs="DokChampa"/>
              <w:cs/>
              <w:lang w:val="pt-BR" w:bidi="lo-LA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ຂະແໜງການເທັກໂນໂລຊີ</w:delText>
          </w:r>
          <w:r w:rsidRPr="002C0BDB" w:rsidDel="00320684">
            <w:rPr>
              <w:rFonts w:eastAsia="Phetsarath OT" w:cs="DokChampa"/>
              <w:cs/>
              <w:lang w:val="pt-BR" w:bidi="lo-LA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ແລະ</w:delText>
          </w:r>
          <w:r w:rsidRPr="002C0BDB" w:rsidDel="00320684">
            <w:rPr>
              <w:rFonts w:eastAsia="Phetsarath OT" w:cs="DokChampa"/>
              <w:cs/>
              <w:lang w:val="pt-BR" w:bidi="lo-LA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ການສື່ສານ</w:delText>
          </w:r>
          <w:r w:rsidRPr="002C0BDB" w:rsidDel="00320684">
            <w:rPr>
              <w:rFonts w:eastAsia="Phetsarath OT" w:cs="DokChampa"/>
              <w:cs/>
              <w:lang w:val="pt-BR" w:bidi="lo-LA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ໂດຍ​ໃຫ້​ປະກອບ​ເອກະສານຂໍຮັບໃບອະນຸຍາດຄືນໃຫມ່</w:delText>
          </w:r>
          <w:r w:rsidRPr="002C0BDB" w:rsidDel="00320684">
            <w:rPr>
              <w:rFonts w:eastAsia="Phetsarath OT" w:cs="Angsana New"/>
              <w:cs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ພາຍໃນກຳນົດເວລາ</w:delText>
          </w:r>
          <w:r w:rsidRPr="002C0BDB" w:rsidDel="00320684">
            <w:rPr>
              <w:rFonts w:eastAsia="Phetsarath OT" w:cs="Angsana New"/>
              <w:cs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ສິບຫ້າ</w:delText>
          </w:r>
          <w:r w:rsidRPr="002C0BDB" w:rsidDel="00320684">
            <w:rPr>
              <w:rFonts w:eastAsia="Phetsarath OT" w:cs="Angsana New"/>
              <w:cs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ວັນ</w:delText>
          </w:r>
          <w:r w:rsidRPr="002C0BDB" w:rsidDel="00320684">
            <w:rPr>
              <w:rFonts w:eastAsia="Phetsarath OT"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ນັບແຕ່ວັນທີ່</w:delText>
          </w:r>
          <w:r w:rsidRPr="002C0BDB" w:rsidDel="00320684">
            <w:rPr>
              <w:rFonts w:eastAsia="Phetsarath OT" w:cs="Angsana New"/>
              <w:cs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ໃບອະນຸຍາດ</w:delText>
          </w:r>
          <w:r w:rsidRPr="002C0BDB" w:rsidDel="00320684">
            <w:rPr>
              <w:rFonts w:eastAsia="Phetsarath OT" w:cs="Angsana New"/>
              <w:cs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ເສຍຫາຍ</w:delText>
          </w:r>
          <w:r w:rsidRPr="002C0BDB" w:rsidDel="00320684">
            <w:rPr>
              <w:rFonts w:eastAsia="Phetsarath OT"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ຫຼື</w:delText>
          </w:r>
          <w:r w:rsidRPr="002C0BDB" w:rsidDel="00320684">
            <w:rPr>
              <w:rFonts w:eastAsia="Phetsarath OT"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ຖືກທຳລາຍ</w:delText>
          </w:r>
          <w:r w:rsidRPr="002C0BDB" w:rsidDel="00320684">
            <w:rPr>
              <w:rFonts w:eastAsia="Phetsarath OT" w:cs="Angsana New"/>
              <w:cs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ເປັນຕົ້ນໄປ</w:delText>
          </w:r>
          <w:r w:rsidRPr="002C0BDB" w:rsidDel="00320684">
            <w:rPr>
              <w:rFonts w:eastAsia="Phetsarath OT" w:cs="DokChampa"/>
              <w:cs/>
              <w:lang w:val="pt-BR" w:bidi="lo-LA"/>
            </w:rPr>
            <w:delText>.</w:delText>
          </w:r>
          <w:r w:rsidRPr="002C0BDB" w:rsidDel="00320684">
            <w:rPr>
              <w:rFonts w:eastAsia="Phetsarath OT" w:cs="Angsana New"/>
              <w:cs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ຖ້າເກີນກຳນົດເວລາດັ່ງກ່າວ</w:delText>
          </w:r>
          <w:r w:rsidRPr="002C0BDB" w:rsidDel="00320684">
            <w:rPr>
              <w:rFonts w:eastAsia="Phetsarath OT" w:cs="Angsana New"/>
              <w:cs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ຖືກວ່າ</w:delText>
          </w:r>
          <w:r w:rsidRPr="002C0BDB" w:rsidDel="00320684">
            <w:rPr>
              <w:rFonts w:eastAsia="Phetsarath OT" w:cs="Angsana New"/>
              <w:cs/>
              <w:lang w:val="pt-BR"/>
            </w:rPr>
            <w:delText xml:space="preserve"> </w:delText>
          </w:r>
          <w:r w:rsidRPr="002C0BDB" w:rsidDel="00320684">
            <w:rPr>
              <w:rFonts w:eastAsia="Phetsarath OT" w:cs="DokChampa" w:hint="cs"/>
              <w:cs/>
              <w:lang w:val="pt-BR" w:bidi="lo-LA"/>
            </w:rPr>
            <w:delText>ເປັນການສະລະສິດ</w:delText>
          </w:r>
          <w:r w:rsidRPr="002C0BDB" w:rsidDel="00320684">
            <w:rPr>
              <w:rFonts w:eastAsia="Phetsarath OT" w:cs="DokChampa"/>
              <w:cs/>
              <w:lang w:val="pt-BR" w:bidi="lo-LA"/>
            </w:rPr>
            <w:delText>.</w:delText>
          </w:r>
        </w:del>
      </w:ins>
    </w:p>
    <w:p w14:paraId="6D5AE7AF" w14:textId="36189413" w:rsidR="00F2668E" w:rsidRPr="002C0BDB" w:rsidDel="00320684" w:rsidRDefault="00F2668E">
      <w:pPr>
        <w:spacing w:after="0" w:line="240" w:lineRule="auto"/>
        <w:jc w:val="center"/>
        <w:rPr>
          <w:ins w:id="16562" w:author="dell" w:date="2021-08-05T08:02:00Z"/>
          <w:del w:id="16563" w:author="PSK" w:date="2021-08-06T12:41:00Z"/>
          <w:rFonts w:ascii="Phetsarath OT" w:eastAsia="Phetsarath OT" w:hAnsi="Phetsarath OT" w:cs="Phetsarath OT"/>
          <w:lang w:val="pt-BR"/>
          <w:rPrChange w:id="16564" w:author="NA" w:date="2021-12-30T11:44:00Z">
            <w:rPr>
              <w:ins w:id="16565" w:author="dell" w:date="2021-08-05T08:02:00Z"/>
              <w:del w:id="16566" w:author="PSK" w:date="2021-08-06T12:41:00Z"/>
              <w:rFonts w:cs="DokChampa"/>
              <w:lang w:val="pt-BR"/>
            </w:rPr>
          </w:rPrChange>
        </w:rPr>
      </w:pPr>
    </w:p>
    <w:p w14:paraId="537703CF" w14:textId="5E066439" w:rsidR="000734AC" w:rsidRPr="002C0BDB" w:rsidDel="00320684" w:rsidRDefault="000734AC">
      <w:pPr>
        <w:spacing w:after="0" w:line="240" w:lineRule="auto"/>
        <w:jc w:val="center"/>
        <w:rPr>
          <w:ins w:id="16567" w:author="dell" w:date="2021-08-05T08:45:00Z"/>
          <w:del w:id="16568" w:author="PSK" w:date="2021-08-06T12:41:00Z"/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ins w:id="16569" w:author="dell" w:date="2021-08-05T08:46:00Z">
        <w:del w:id="16570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sz w:val="24"/>
              <w:szCs w:val="24"/>
              <w:cs/>
              <w:lang w:bidi="lo-LA"/>
            </w:rPr>
            <w:delText>ມາດຕາ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bidi="lo-LA"/>
            </w:rPr>
            <w:delText xml:space="preserve"> 36</w:delText>
          </w:r>
        </w:del>
      </w:ins>
      <w:ins w:id="16571" w:author="dell" w:date="2021-08-05T08:47:00Z">
        <w:del w:id="16572" w:author="PSK" w:date="2021-08-06T12:41:00Z">
          <w:r w:rsidRPr="002C0BDB" w:rsidDel="00320684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bidi="lo-LA"/>
            </w:rPr>
            <w:tab/>
          </w:r>
        </w:del>
      </w:ins>
      <w:ins w:id="16573" w:author="dell" w:date="2021-08-05T08:45:00Z">
        <w:del w:id="16574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sz w:val="24"/>
              <w:szCs w:val="24"/>
              <w:cs/>
              <w:lang w:bidi="lo-LA"/>
            </w:rPr>
            <w:delText>ການໂຈະ​ການດໍາເນີນທຸລະກິດ</w:delText>
          </w:r>
        </w:del>
      </w:ins>
    </w:p>
    <w:p w14:paraId="17D9F0F2" w14:textId="2081A28A" w:rsidR="000734AC" w:rsidRPr="002C0BDB" w:rsidDel="00320684" w:rsidRDefault="000734AC">
      <w:pPr>
        <w:spacing w:after="0" w:line="240" w:lineRule="auto"/>
        <w:jc w:val="center"/>
        <w:rPr>
          <w:ins w:id="16575" w:author="dell" w:date="2021-08-05T08:45:00Z"/>
          <w:del w:id="16576" w:author="PSK" w:date="2021-08-06T12:41:00Z"/>
          <w:rFonts w:ascii="Phetsarath OT" w:eastAsia="Phetsarath OT" w:hAnsi="Phetsarath OT" w:cs="Phetsarath OT"/>
          <w:sz w:val="24"/>
          <w:szCs w:val="24"/>
          <w:lang w:val="vi-VN"/>
        </w:rPr>
      </w:pPr>
      <w:ins w:id="16577" w:author="dell" w:date="2021-08-05T08:45:00Z">
        <w:del w:id="16578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ການດໍາເນີນທຸລະກິດກ່ຽວກັບການ</w:delText>
          </w:r>
        </w:del>
      </w:ins>
      <w:ins w:id="16579" w:author="dell" w:date="2021-08-05T08:47:00Z">
        <w:del w:id="16580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ໂທລະຄົມມະນາຄົມ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ຈະ</w:delText>
          </w:r>
        </w:del>
      </w:ins>
      <w:ins w:id="16581" w:author="dell" w:date="2021-08-05T08:48:00Z">
        <w:del w:id="16582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ຖືກ</w:delText>
          </w:r>
        </w:del>
      </w:ins>
      <w:ins w:id="16583" w:author="dell" w:date="2021-08-05T08:45:00Z">
        <w:del w:id="16584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ໂຈະການດໍາເນີນທຸລະກິດໃນກໍລະນີ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ດັ່ງນີ້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</w:rPr>
            <w:delText>:</w:delText>
          </w:r>
        </w:del>
      </w:ins>
    </w:p>
    <w:p w14:paraId="1EFD381A" w14:textId="030CA159" w:rsidR="000734AC" w:rsidRPr="002C0BDB" w:rsidDel="00320684" w:rsidRDefault="000734AC">
      <w:pPr>
        <w:spacing w:after="0" w:line="240" w:lineRule="auto"/>
        <w:jc w:val="center"/>
        <w:rPr>
          <w:ins w:id="16585" w:author="dell" w:date="2021-08-05T08:45:00Z"/>
          <w:del w:id="16586" w:author="PSK" w:date="2021-08-06T12:41:00Z"/>
          <w:rFonts w:ascii="Phetsarath OT" w:eastAsia="Phetsarath OT" w:hAnsi="Phetsarath OT" w:cs="Phetsarath OT"/>
          <w:sz w:val="24"/>
          <w:szCs w:val="24"/>
          <w:lang w:val="vi-VN" w:bidi="lo-LA"/>
        </w:rPr>
      </w:pPr>
      <w:ins w:id="16587" w:author="dell" w:date="2021-08-05T08:45:00Z">
        <w:del w:id="16588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ການສະເໜີຂອງຜູ້ດໍາເນີນທຸລະກິດ</w:delText>
          </w:r>
        </w:del>
      </w:ins>
    </w:p>
    <w:p w14:paraId="735DFC28" w14:textId="27AD45A7" w:rsidR="000734AC" w:rsidRPr="002C0BDB" w:rsidDel="00320684" w:rsidRDefault="000734AC">
      <w:pPr>
        <w:spacing w:after="0" w:line="240" w:lineRule="auto"/>
        <w:jc w:val="center"/>
        <w:rPr>
          <w:ins w:id="16589" w:author="dell" w:date="2021-08-05T08:45:00Z"/>
          <w:del w:id="16590" w:author="PSK" w:date="2021-08-06T12:41:00Z"/>
          <w:rFonts w:ascii="Phetsarath OT" w:eastAsia="Phetsarath OT" w:hAnsi="Phetsarath OT" w:cs="Phetsarath OT"/>
          <w:sz w:val="24"/>
          <w:szCs w:val="24"/>
          <w:lang w:val="vi-VN" w:bidi="lo-LA"/>
        </w:rPr>
      </w:pPr>
      <w:ins w:id="16591" w:author="dell" w:date="2021-08-05T08:45:00Z">
        <w:del w:id="16592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ດໍາເນີນທຸລະກິດບໍ່ຖືກຕ້ອງຕາມຈຸດປະສົງ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ເປົ້າໝາຍ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ທີ່ໄດ້ຮັບອະນຸຍາດ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>;</w:delText>
          </w:r>
        </w:del>
      </w:ins>
    </w:p>
    <w:p w14:paraId="779F8C01" w14:textId="20B52CBA" w:rsidR="000734AC" w:rsidRPr="002C0BDB" w:rsidDel="00320684" w:rsidRDefault="000734AC">
      <w:pPr>
        <w:spacing w:after="0" w:line="240" w:lineRule="auto"/>
        <w:jc w:val="center"/>
        <w:rPr>
          <w:ins w:id="16593" w:author="dell" w:date="2021-08-05T08:45:00Z"/>
          <w:del w:id="16594" w:author="PSK" w:date="2021-08-06T12:41:00Z"/>
          <w:rFonts w:ascii="Phetsarath OT" w:eastAsia="Phetsarath OT" w:hAnsi="Phetsarath OT" w:cs="Phetsarath OT"/>
          <w:sz w:val="24"/>
          <w:szCs w:val="24"/>
          <w:lang w:val="vi-VN" w:bidi="lo-LA"/>
        </w:rPr>
      </w:pPr>
      <w:ins w:id="16595" w:author="dell" w:date="2021-08-05T08:45:00Z">
        <w:del w:id="16596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ດໍາເນີນທຸລະກິດບໍ່ຖືກຕ້ອງສອດຄ່ອງກັບກົດໝາຍທີ່ກ່ຽວຂ້ອງ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>;</w:delText>
          </w:r>
        </w:del>
      </w:ins>
    </w:p>
    <w:p w14:paraId="3ECAFDC5" w14:textId="43876374" w:rsidR="000734AC" w:rsidRPr="002C0BDB" w:rsidDel="00320684" w:rsidRDefault="000734AC">
      <w:pPr>
        <w:spacing w:after="0" w:line="240" w:lineRule="auto"/>
        <w:jc w:val="center"/>
        <w:rPr>
          <w:ins w:id="16597" w:author="dell" w:date="2021-08-05T08:45:00Z"/>
          <w:del w:id="16598" w:author="PSK" w:date="2021-08-06T12:41:00Z"/>
          <w:rFonts w:ascii="Phetsarath OT" w:eastAsia="Phetsarath OT" w:hAnsi="Phetsarath OT" w:cs="Phetsarath OT"/>
          <w:sz w:val="24"/>
          <w:szCs w:val="24"/>
          <w:lang w:val="vi-VN" w:bidi="lo-LA"/>
        </w:rPr>
      </w:pPr>
      <w:ins w:id="16599" w:author="dell" w:date="2021-08-05T08:45:00Z">
        <w:del w:id="16600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ສ້າງຜົນເສຍຫາຍຕໍ່ເສດຖະກິດ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>-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ສັງຄົມ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ສິ່ງແວດລ້ອມ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>;</w:delText>
          </w:r>
        </w:del>
      </w:ins>
    </w:p>
    <w:p w14:paraId="0C764EB4" w14:textId="6CBEDC67" w:rsidR="000734AC" w:rsidRPr="002C0BDB" w:rsidDel="00320684" w:rsidRDefault="000734AC">
      <w:pPr>
        <w:spacing w:after="0" w:line="240" w:lineRule="auto"/>
        <w:jc w:val="center"/>
        <w:rPr>
          <w:ins w:id="16601" w:author="dell" w:date="2021-08-05T08:45:00Z"/>
          <w:del w:id="16602" w:author="PSK" w:date="2021-08-06T12:41:00Z"/>
          <w:rFonts w:ascii="Phetsarath OT" w:eastAsia="Phetsarath OT" w:hAnsi="Phetsarath OT" w:cs="Phetsarath OT"/>
          <w:sz w:val="24"/>
          <w:szCs w:val="24"/>
          <w:lang w:val="vi-VN"/>
        </w:rPr>
      </w:pPr>
      <w:ins w:id="16603" w:author="dell" w:date="2021-08-05T08:45:00Z">
        <w:del w:id="16604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ການໂຈະການດໍາເນີນທຸລະກິດ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ຕ້ອງມີກໍານົດເວລາອັນແນ່ນອນ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ເພື່ອຊອກຫາວິທີແກ້ໄຂ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ຫຼື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ປັບປຸງ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ໃຫ້ຄືນສູ່ສະພາບປົກກະຕິ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.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ຖ້າຜູ້ດໍາເນີນທຸລະກິດຫາກ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ບໍ່ແກ້ໄຂ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ປັບປຸງ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ຕາມການແຈ້ງເຕືອນ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ສອງຄັ້ງ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ຄັ້ງລະສາມສິບວັນ</w:delText>
          </w:r>
        </w:del>
      </w:ins>
      <w:ins w:id="16605" w:author="dell" w:date="2021-08-05T08:48:00Z">
        <w:del w:id="16606" w:author="PSK" w:date="2021-08-06T12:41:00Z"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>.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ຂະແໜງການເຕັກໂນ</w:delText>
          </w:r>
        </w:del>
      </w:ins>
      <w:ins w:id="16607" w:author="dell" w:date="2021-08-05T08:49:00Z">
        <w:del w:id="16608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ໂລຊີ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ແລະການສື່ສານ</w:delText>
          </w:r>
        </w:del>
      </w:ins>
      <w:ins w:id="16609" w:author="dell" w:date="2021-08-05T08:45:00Z">
        <w:del w:id="16610" w:author="PSK" w:date="2021-08-06T12:41:00Z"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ສາມາດສັ່ງໂຈະທາງດ້ານວິຊາການ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ຈົນກວ່າຜູ້ດໍາເນີນທຸລະກິດຈະແກ້ໄຂ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ຫຼື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ປັບປຸງ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ຕາມການແຈ້ງເຕືອນ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ແຈ້ງໃຫ້ອົງການທີ່ອະນຸຍາດ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ອອກໃບທະບຽນວິສາຫະກິດຮັບຊາບ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</w:rPr>
            <w:delText>.</w:delText>
          </w:r>
        </w:del>
      </w:ins>
    </w:p>
    <w:p w14:paraId="31B60497" w14:textId="15A0B4B2" w:rsidR="000734AC" w:rsidRPr="002C0BDB" w:rsidDel="00320684" w:rsidRDefault="000734AC">
      <w:pPr>
        <w:spacing w:after="0" w:line="240" w:lineRule="auto"/>
        <w:jc w:val="center"/>
        <w:rPr>
          <w:ins w:id="16611" w:author="dell" w:date="2021-08-05T08:45:00Z"/>
          <w:del w:id="16612" w:author="PSK" w:date="2021-08-06T12:41:00Z"/>
          <w:rFonts w:ascii="Phetsarath OT" w:eastAsia="Phetsarath OT" w:hAnsi="Phetsarath OT" w:cs="Phetsarath OT"/>
          <w:sz w:val="24"/>
          <w:szCs w:val="24"/>
          <w:lang w:val="vi-VN"/>
          <w:rPrChange w:id="16613" w:author="NA" w:date="2021-12-30T11:44:00Z">
            <w:rPr>
              <w:ins w:id="16614" w:author="dell" w:date="2021-08-05T08:45:00Z"/>
              <w:del w:id="16615" w:author="PSK" w:date="2021-08-06T12:41:00Z"/>
              <w:rFonts w:ascii="Phetsarath OT" w:eastAsia="Phetsarath OT" w:hAnsi="Phetsarath OT" w:cs="Phetsarath OT"/>
              <w:sz w:val="24"/>
              <w:szCs w:val="24"/>
            </w:rPr>
          </w:rPrChange>
        </w:rPr>
      </w:pPr>
      <w:bookmarkStart w:id="16616" w:name="_Toc55812997"/>
      <w:bookmarkStart w:id="16617" w:name="_Toc69989647"/>
      <w:ins w:id="16618" w:author="dell" w:date="2021-08-05T08:45:00Z">
        <w:del w:id="16619" w:author="PSK" w:date="2021-08-06T12:41:00Z">
          <w:r w:rsidRPr="002C0BDB" w:rsidDel="00320684">
            <w:rPr>
              <w:rFonts w:ascii="Phetsarath OT" w:eastAsia="Phetsarath OT" w:hAnsi="Phetsarath OT" w:cs="Phetsarath OT" w:hint="cs"/>
              <w:b/>
              <w:bCs/>
              <w:sz w:val="24"/>
              <w:szCs w:val="24"/>
              <w:cs/>
              <w:lang w:bidi="lo-LA"/>
            </w:rPr>
            <w:delText>ມາດຕາ</w:delText>
          </w:r>
          <w:r w:rsidRPr="002C0BDB" w:rsidDel="00320684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6620" w:author="dell" w:date="2021-08-05T08:51:00Z">
        <w:del w:id="16621" w:author="PSK" w:date="2021-08-06T12:41:00Z">
          <w:r w:rsidRPr="002C0BDB" w:rsidDel="00320684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bidi="lo-LA"/>
            </w:rPr>
            <w:delText>37</w:delText>
          </w:r>
        </w:del>
      </w:ins>
      <w:ins w:id="16622" w:author="dell" w:date="2021-08-05T08:45:00Z">
        <w:del w:id="16623" w:author="PSK" w:date="2021-08-06T12:41:00Z">
          <w:r w:rsidRPr="002C0BDB" w:rsidDel="00320684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</w:rPr>
            <w:tab/>
          </w:r>
          <w:r w:rsidRPr="002C0BDB" w:rsidDel="00320684">
            <w:rPr>
              <w:rFonts w:ascii="Phetsarath OT" w:eastAsia="Phetsarath OT" w:hAnsi="Phetsarath OT" w:cs="Phetsarath OT" w:hint="cs"/>
              <w:b/>
              <w:bCs/>
              <w:sz w:val="24"/>
              <w:szCs w:val="24"/>
              <w:cs/>
              <w:lang w:bidi="lo-LA"/>
            </w:rPr>
            <w:delText>ການຍົກເລີກ​ການດໍາເນີນທຸລະກິດ</w:delText>
          </w:r>
          <w:bookmarkEnd w:id="16616"/>
          <w:bookmarkEnd w:id="16617"/>
        </w:del>
      </w:ins>
    </w:p>
    <w:p w14:paraId="2EDAED59" w14:textId="5F0B8AB2" w:rsidR="000734AC" w:rsidRPr="002C0BDB" w:rsidDel="00320684" w:rsidRDefault="000734AC">
      <w:pPr>
        <w:spacing w:after="0" w:line="240" w:lineRule="auto"/>
        <w:jc w:val="center"/>
        <w:rPr>
          <w:ins w:id="16624" w:author="dell" w:date="2021-08-05T08:45:00Z"/>
          <w:del w:id="16625" w:author="PSK" w:date="2021-08-06T12:41:00Z"/>
          <w:rFonts w:ascii="Phetsarath OT" w:eastAsia="Phetsarath OT" w:hAnsi="Phetsarath OT" w:cs="Phetsarath OT"/>
          <w:sz w:val="24"/>
          <w:szCs w:val="24"/>
          <w:lang w:val="vi-VN"/>
        </w:rPr>
      </w:pPr>
      <w:ins w:id="16626" w:author="dell" w:date="2021-08-05T08:45:00Z">
        <w:del w:id="16627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ການດໍາເນີນທຸລະກິດກ່ຽວກັບກ</w:delText>
          </w:r>
        </w:del>
      </w:ins>
      <w:ins w:id="16628" w:author="dell" w:date="2021-08-05T08:49:00Z">
        <w:del w:id="16629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ໂທລະຄົມມະນາຄົມ</w:delText>
          </w:r>
        </w:del>
      </w:ins>
      <w:ins w:id="16630" w:author="dell" w:date="2021-08-05T08:45:00Z">
        <w:del w:id="16631" w:author="PSK" w:date="2021-08-06T12:41:00Z"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ຈະຖືກຍົກເລີກໃນກໍລະນີ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ດັ່ງນີ້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: </w:delText>
          </w:r>
        </w:del>
      </w:ins>
    </w:p>
    <w:p w14:paraId="1FD036AB" w14:textId="2DDACD67" w:rsidR="000734AC" w:rsidRPr="002C0BDB" w:rsidDel="00320684" w:rsidRDefault="000734AC">
      <w:pPr>
        <w:spacing w:after="0" w:line="240" w:lineRule="auto"/>
        <w:jc w:val="center"/>
        <w:rPr>
          <w:ins w:id="16632" w:author="dell" w:date="2021-08-05T08:45:00Z"/>
          <w:del w:id="16633" w:author="PSK" w:date="2021-08-06T12:41:00Z"/>
          <w:rFonts w:ascii="Phetsarath OT" w:eastAsia="Phetsarath OT" w:hAnsi="Phetsarath OT" w:cs="Phetsarath OT"/>
          <w:sz w:val="24"/>
          <w:szCs w:val="24"/>
          <w:lang w:val="vi-VN"/>
        </w:rPr>
      </w:pPr>
      <w:ins w:id="16634" w:author="dell" w:date="2021-08-05T08:45:00Z">
        <w:del w:id="16635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ຜູ້ດໍາເນີນທຸລະກິດຂໍຍົກເລີກດໍາເນີນທຸລະກິດໂດຍມີເຫດຜົນພຽງພໍ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</w:rPr>
            <w:delText>;</w:delText>
          </w:r>
        </w:del>
      </w:ins>
    </w:p>
    <w:p w14:paraId="11CDEE9A" w14:textId="51D2EBEC" w:rsidR="000734AC" w:rsidRPr="002C0BDB" w:rsidDel="00320684" w:rsidRDefault="000734AC">
      <w:pPr>
        <w:spacing w:after="0" w:line="240" w:lineRule="auto"/>
        <w:jc w:val="center"/>
        <w:rPr>
          <w:ins w:id="16636" w:author="dell" w:date="2021-08-05T08:45:00Z"/>
          <w:del w:id="16637" w:author="PSK" w:date="2021-08-06T12:41:00Z"/>
          <w:rFonts w:ascii="Phetsarath OT" w:eastAsia="Phetsarath OT" w:hAnsi="Phetsarath OT" w:cs="Phetsarath OT"/>
          <w:sz w:val="24"/>
          <w:szCs w:val="24"/>
          <w:lang w:val="vi-VN"/>
        </w:rPr>
      </w:pPr>
      <w:ins w:id="16638" w:author="dell" w:date="2021-08-05T08:45:00Z">
        <w:del w:id="16639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ຜູ້ດໍາເນີນທຸລະກິດລະເມີດກົດໝາຍ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>,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ລະບຽບການຢ່າງຮ້າຍແຮງ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ສ້າງຜົນເສຍຫາຍຢ່າງຫຼວງຫຼາຍຕໍ່ເສດຖະ</w:delText>
          </w:r>
        </w:del>
      </w:ins>
      <w:ins w:id="16640" w:author="dell" w:date="2021-08-05T08:50:00Z">
        <w:del w:id="16641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ມ</w:delText>
          </w:r>
        </w:del>
      </w:ins>
      <w:ins w:id="16642" w:author="dell" w:date="2021-08-05T08:45:00Z">
        <w:del w:id="16643" w:author="PSK" w:date="2021-08-06T12:41:00Z"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>;</w:delText>
          </w:r>
        </w:del>
      </w:ins>
    </w:p>
    <w:p w14:paraId="2447516E" w14:textId="6E04616B" w:rsidR="000734AC" w:rsidRPr="002C0BDB" w:rsidDel="00320684" w:rsidRDefault="000734AC">
      <w:pPr>
        <w:spacing w:after="0" w:line="240" w:lineRule="auto"/>
        <w:jc w:val="center"/>
        <w:rPr>
          <w:ins w:id="16644" w:author="dell" w:date="2021-08-05T08:53:00Z"/>
          <w:del w:id="16645" w:author="PSK" w:date="2021-08-06T12:41:00Z"/>
          <w:rFonts w:ascii="Phetsarath OT" w:eastAsia="Phetsarath OT" w:hAnsi="Phetsarath OT" w:cs="Phetsarath OT"/>
          <w:sz w:val="24"/>
          <w:szCs w:val="24"/>
          <w:lang w:val="vi-VN"/>
        </w:rPr>
      </w:pPr>
      <w:ins w:id="16646" w:author="dell" w:date="2021-08-05T08:45:00Z">
        <w:del w:id="16647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ຜູ້ດໍາເນີນທຸລະກິດຖືກສັ່ງໂຈະ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ເຖິງ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ສອງຄັ້ງຕິດຕໍ່ກັນ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ໂດຍບໍ່ມີການແກ້ໄຂ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ຫຼື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ປັບປຸງ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>;</w:delText>
          </w:r>
        </w:del>
      </w:ins>
    </w:p>
    <w:p w14:paraId="5F0BA760" w14:textId="0984F410" w:rsidR="000734AC" w:rsidRPr="002C0BDB" w:rsidDel="00320684" w:rsidRDefault="000734AC">
      <w:pPr>
        <w:spacing w:after="0" w:line="240" w:lineRule="auto"/>
        <w:jc w:val="center"/>
        <w:rPr>
          <w:ins w:id="16648" w:author="dell" w:date="2021-08-05T08:55:00Z"/>
          <w:del w:id="16649" w:author="PSK" w:date="2021-08-06T12:41:00Z"/>
          <w:rFonts w:ascii="Phetsarath OT" w:eastAsia="Phetsarath OT" w:hAnsi="Phetsarath OT" w:cs="Phetsarath OT"/>
          <w:sz w:val="24"/>
          <w:szCs w:val="24"/>
          <w:lang w:val="vi-VN"/>
          <w:rPrChange w:id="16650" w:author="NA" w:date="2021-12-30T11:44:00Z">
            <w:rPr>
              <w:ins w:id="16651" w:author="dell" w:date="2021-08-05T08:55:00Z"/>
              <w:del w:id="16652" w:author="PSK" w:date="2021-08-06T12:41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</w:pPr>
      <w:ins w:id="16653" w:author="dell" w:date="2021-08-05T08:45:00Z">
        <w:del w:id="16654" w:author="PSK" w:date="2021-08-06T12:41:00Z"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ສານຕັດສິນຖອນໃບອະນຸຍາດ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ຫຼື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32068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ໃຫ້ລົ້ມລະລາຍ</w:delText>
          </w:r>
          <w:r w:rsidRPr="002C0BDB" w:rsidDel="003206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>.</w:delText>
          </w:r>
        </w:del>
      </w:ins>
    </w:p>
    <w:p w14:paraId="029EAB0C" w14:textId="77777777" w:rsidR="00840084" w:rsidRPr="002C0BDB" w:rsidRDefault="00840084">
      <w:pPr>
        <w:pStyle w:val="Heading1"/>
        <w:spacing w:before="0" w:line="340" w:lineRule="exact"/>
        <w:jc w:val="center"/>
        <w:rPr>
          <w:ins w:id="16655" w:author="PSK" w:date="2021-08-06T15:31:00Z"/>
          <w:rFonts w:ascii="Phetsarath OT" w:eastAsia="Phetsarath OT" w:hAnsi="Phetsarath OT" w:cs="Phetsarath OT"/>
          <w:color w:val="auto"/>
          <w:sz w:val="30"/>
          <w:szCs w:val="30"/>
          <w:lang w:val="pt-BR"/>
          <w:rPrChange w:id="16656" w:author="NA" w:date="2021-12-30T11:44:00Z">
            <w:rPr>
              <w:ins w:id="16657" w:author="PSK" w:date="2021-08-06T15:31:00Z"/>
              <w:rFonts w:ascii="Phetsarath OT" w:eastAsia="Phetsarath OT" w:hAnsi="Phetsarath OT" w:cs="Phetsarath OT"/>
              <w:color w:val="auto"/>
              <w:szCs w:val="28"/>
              <w:lang w:val="pt-BR"/>
            </w:rPr>
          </w:rPrChange>
        </w:rPr>
      </w:pPr>
      <w:bookmarkStart w:id="16658" w:name="_Toc69989650"/>
      <w:bookmarkEnd w:id="16658"/>
      <w:ins w:id="16659" w:author="PSK" w:date="2021-08-06T15:31:00Z"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6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ພາກທີ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pt-BR"/>
            <w:rPrChange w:id="1666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val="pt-BR"/>
              </w:rPr>
            </w:rPrChange>
          </w:rPr>
          <w:t xml:space="preserve"> VI</w:t>
        </w:r>
        <w:del w:id="16662" w:author="home" w:date="2021-08-09T10:12:00Z">
          <w:r w:rsidRPr="002C0BDB" w:rsidDel="00A36F57">
            <w:rPr>
              <w:rFonts w:ascii="Phetsarath OT" w:eastAsia="Phetsarath OT" w:hAnsi="Phetsarath OT" w:cs="Phetsarath OT"/>
              <w:color w:val="auto"/>
              <w:sz w:val="30"/>
              <w:szCs w:val="30"/>
              <w:lang w:val="pt-BR"/>
              <w:rPrChange w:id="16663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color w:val="auto"/>
                  <w:sz w:val="22"/>
                  <w:szCs w:val="28"/>
                  <w:lang w:val="pt-BR"/>
                </w:rPr>
              </w:rPrChange>
            </w:rPr>
            <w:delText>I</w:delText>
          </w:r>
        </w:del>
      </w:ins>
    </w:p>
    <w:p w14:paraId="1C14A9B4" w14:textId="77777777" w:rsidR="00840084" w:rsidRPr="002C0BDB" w:rsidRDefault="00840084">
      <w:pPr>
        <w:pStyle w:val="Heading1"/>
        <w:spacing w:before="0" w:line="340" w:lineRule="exact"/>
        <w:jc w:val="center"/>
        <w:rPr>
          <w:ins w:id="16664" w:author="PSK" w:date="2021-08-06T15:31:00Z"/>
          <w:rFonts w:ascii="Phetsarath OT" w:eastAsia="Phetsarath OT" w:hAnsi="Phetsarath OT" w:cs="Phetsarath OT"/>
          <w:color w:val="auto"/>
          <w:sz w:val="30"/>
          <w:szCs w:val="30"/>
          <w:lang w:val="pt-BR" w:bidi="lo-LA"/>
          <w:rPrChange w:id="16665" w:author="NA" w:date="2021-12-30T11:44:00Z">
            <w:rPr>
              <w:ins w:id="16666" w:author="PSK" w:date="2021-08-06T15:31:00Z"/>
              <w:rFonts w:ascii="Phetsarath OT" w:eastAsia="Phetsarath OT" w:hAnsi="Phetsarath OT" w:cs="Phetsarath OT"/>
              <w:color w:val="auto"/>
              <w:szCs w:val="28"/>
              <w:lang w:val="pt-BR" w:bidi="lo-LA"/>
            </w:rPr>
          </w:rPrChange>
        </w:rPr>
      </w:pPr>
      <w:ins w:id="16667" w:author="PSK" w:date="2021-08-06T15:31:00Z"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6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ສິດ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pt-BR" w:bidi="lo-LA"/>
            <w:rPrChange w:id="1666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val="pt-BR" w:bidi="lo-LA"/>
              </w:rPr>
            </w:rPrChange>
          </w:rPr>
          <w:t>,​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16670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7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ພັນທະ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pt-BR" w:bidi="lo-LA"/>
            <w:rPrChange w:id="16672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val="pt-B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7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ຂອງ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pt-BR" w:bidi="lo-LA"/>
            <w:rPrChange w:id="1667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val="pt-BR" w:bidi="lo-LA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7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ຜູ້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pt-BR" w:bidi="lo-LA"/>
            <w:rPrChange w:id="16676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val="pt-BR" w:bidi="lo-LA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7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ໃຫ້ບໍລິການ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pt-BR" w:bidi="lo-LA"/>
            <w:rPrChange w:id="16678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val="pt-BR" w:bidi="lo-LA"/>
              </w:rPr>
            </w:rPrChange>
          </w:rPr>
          <w:t xml:space="preserve"> ​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7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pt-BR" w:bidi="lo-LA"/>
            <w:rPrChange w:id="16680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val="pt-B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8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ຜູ້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pt-BR" w:bidi="lo-LA"/>
            <w:rPrChange w:id="16682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val="pt-BR" w:bidi="lo-LA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8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ໃຊ້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pt-BR" w:bidi="lo-LA"/>
            <w:rPrChange w:id="1668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val="pt-BR" w:bidi="lo-LA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1668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cs/>
                <w:lang w:bidi="lo-LA"/>
              </w:rPr>
            </w:rPrChange>
          </w:rPr>
          <w:t>ບໍລິການ</w:t>
        </w:r>
      </w:ins>
    </w:p>
    <w:p w14:paraId="5FBF16AA" w14:textId="77777777" w:rsidR="00840084" w:rsidRPr="00ED6F7A" w:rsidRDefault="00840084">
      <w:pPr>
        <w:pStyle w:val="NoSpacing"/>
        <w:spacing w:line="340" w:lineRule="exact"/>
        <w:jc w:val="center"/>
        <w:rPr>
          <w:ins w:id="16686" w:author="PSK" w:date="2021-08-06T15:31:00Z"/>
          <w:rFonts w:ascii="Phetsarath OT" w:eastAsia="Phetsarath OT" w:hAnsi="Phetsarath OT" w:cs="Phetsarath OT"/>
          <w:b/>
          <w:bCs/>
          <w:sz w:val="24"/>
          <w:szCs w:val="24"/>
          <w:lang w:val="pt-BR"/>
          <w:rPrChange w:id="16687" w:author="Windows User" w:date="2022-01-12T16:05:00Z">
            <w:rPr>
              <w:ins w:id="16688" w:author="PSK" w:date="2021-08-06T15:31:00Z"/>
              <w:rFonts w:ascii="Phetsarath OT" w:eastAsia="Phetsarath OT" w:hAnsi="Phetsarath OT" w:cs="Phetsarath OT"/>
              <w:b/>
              <w:bCs/>
              <w:lang w:val="pt-BR"/>
            </w:rPr>
          </w:rPrChange>
        </w:rPr>
      </w:pPr>
    </w:p>
    <w:p w14:paraId="40D5520C" w14:textId="4CB3C511" w:rsidR="00840084" w:rsidRPr="002C0BDB" w:rsidRDefault="00942FEE">
      <w:pPr>
        <w:pStyle w:val="Heading3"/>
        <w:spacing w:before="0" w:line="340" w:lineRule="exact"/>
        <w:rPr>
          <w:ins w:id="16689" w:author="PSK" w:date="2021-08-06T15:31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16690" w:author="Windows User" w:date="2022-01-12T16:05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6691" w:author="NA" w:date="2021-12-27T12:53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ມາດ</w:t>
        </w:r>
      </w:ins>
      <w:ins w:id="16692" w:author="NA" w:date="2021-12-27T12:54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  <w:del w:id="16693" w:author="Windows User" w:date="2022-01-12T16:06:00Z">
          <w:r w:rsidRPr="002C0BDB" w:rsidDel="00902CC2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35 </w:t>
        </w:r>
        <w:del w:id="16694" w:author="Windows User" w:date="2022-01-12T16:06:00Z">
          <w:r w:rsidRPr="002C0BDB" w:rsidDel="00902CC2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16695" w:author="PSK" w:date="2021-08-06T15:31:00Z"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(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ປັບປຸງ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)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16696" w:author="NA" w:date="2021-12-24T10:15:00Z">
        <w:r w:rsidR="002B0E31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16697" w:author="PSK" w:date="2021-08-06T15:31:00Z"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ສິດ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ຂອງ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ຜູ້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ໃຫ້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ບໍລິການ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ໂທລະ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ຄົມມະນາຄົມ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</w:p>
    <w:p w14:paraId="52B96B7A" w14:textId="38EFCE4B" w:rsidR="00840084" w:rsidRPr="002C0BDB" w:rsidRDefault="008371F6">
      <w:pPr>
        <w:spacing w:after="0" w:line="340" w:lineRule="exact"/>
        <w:ind w:left="425" w:firstLine="1418"/>
        <w:rPr>
          <w:ins w:id="16698" w:author="PSK" w:date="2021-08-06T15:31:00Z"/>
          <w:rFonts w:ascii="Phetsarath OT" w:eastAsia="Phetsarath OT" w:hAnsi="Phetsarath OT" w:cs="Phetsarath OT"/>
          <w:sz w:val="24"/>
          <w:szCs w:val="24"/>
          <w:lang w:val="pt-BR"/>
        </w:rPr>
        <w:pPrChange w:id="16699" w:author="NA" w:date="2021-12-27T12:54:00Z">
          <w:pPr>
            <w:spacing w:after="0" w:line="340" w:lineRule="exact"/>
            <w:ind w:left="425" w:firstLine="624"/>
          </w:pPr>
        </w:pPrChange>
      </w:pPr>
      <w:ins w:id="16700" w:author="NA" w:date="2021-12-27T09:00:00Z">
        <w:del w:id="16701" w:author="Windows User" w:date="2022-01-12T16:06:00Z">
          <w:r w:rsidRPr="002C0BDB" w:rsidDel="00902CC2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67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6703" w:author="NA" w:date="2021-12-27T12:54:00Z">
        <w:del w:id="16704" w:author="Windows User" w:date="2022-01-12T16:06:00Z">
          <w:r w:rsidR="00942FEE" w:rsidRPr="002C0BDB" w:rsidDel="00902CC2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16705" w:author="Documents" w:date="2022-01-06T10:48:00Z">
        <w:del w:id="16706" w:author="Windows User" w:date="2022-01-12T16:06:00Z">
          <w:r w:rsidR="000520E9" w:rsidDel="00902CC2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 xml:space="preserve">   </w:delText>
          </w:r>
        </w:del>
      </w:ins>
      <w:ins w:id="16707" w:author="PSK" w:date="2021-08-06T15:31:00Z"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ຜູ້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ໃຫ້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670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ບໍລິການ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ໂທລະ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ຄົມມະ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ນາ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ຄົມ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ມີ</w:t>
        </w:r>
        <w:del w:id="16709" w:author="Windows User" w:date="2022-01-12T16:06:00Z">
          <w:r w:rsidR="00840084" w:rsidRPr="002C0BDB" w:rsidDel="00902CC2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ສິດ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ດັ່ງນີ້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: </w:t>
        </w:r>
      </w:ins>
    </w:p>
    <w:p w14:paraId="2AEEAFE5" w14:textId="37DFEEFC" w:rsidR="00F25B2E" w:rsidRPr="002C0BDB" w:rsidDel="00756674" w:rsidRDefault="00F25B2E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del w:id="16710" w:author="NA" w:date="2021-12-30T11:02:00Z"/>
          <w:rFonts w:ascii="Phetsarath OT" w:eastAsia="Phetsarath OT" w:hAnsi="Phetsarath OT" w:cs="Phetsarath OT"/>
          <w:sz w:val="24"/>
          <w:szCs w:val="24"/>
          <w:lang w:val="pt-BR"/>
          <w:rPrChange w:id="16711" w:author="NA" w:date="2021-12-30T11:44:00Z">
            <w:rPr>
              <w:del w:id="16712" w:author="NA" w:date="2021-12-30T11:02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6713" w:author="Documents" w:date="2022-01-11T09:19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6714" w:author="HP" w:date="2021-08-08T15:3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15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ສະ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16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17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ເໜີ</w:t>
        </w:r>
        <w:del w:id="16718" w:author="NA" w:date="2022-01-05T11:25:00Z">
          <w:r w:rsidRPr="002C0BDB" w:rsidDel="0008533F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719" w:author="NA" w:date="2021-12-30T11:44:00Z">
                <w:rPr>
                  <w:rFonts w:ascii="Phetsarath OT" w:eastAsia="Phetsarath OT" w:hAnsi="Phetsarath OT" w:cs="Phetsarath OT"/>
                  <w:i/>
                  <w:iCs/>
                  <w:spacing w:val="-6"/>
                  <w:szCs w:val="24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20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ຕໍ່ກະຊວງ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21" w:author="NA" w:date="2021-12-30T11:44:00Z">
              <w:rPr>
                <w:rFonts w:ascii="Phetsarath OT" w:eastAsia="Phetsarath OT" w:hAnsi="Phetsarath OT" w:cs="Phetsarath OT"/>
                <w:i/>
                <w:iCs/>
                <w:spacing w:val="-8"/>
                <w:szCs w:val="24"/>
                <w:lang w:val="pt-BR"/>
              </w:rPr>
            </w:rPrChange>
          </w:rPr>
          <w:t>​</w:t>
        </w:r>
        <w:del w:id="16722" w:author="NA" w:date="2022-01-05T11:26:00Z">
          <w:r w:rsidRPr="002C0BDB" w:rsidDel="0008533F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723" w:author="NA" w:date="2021-12-30T11:44:00Z">
                <w:rPr>
                  <w:rFonts w:ascii="Phetsarath OT" w:eastAsia="Phetsarath OT" w:hAnsi="Phetsarath OT" w:cs="Phetsarath OT"/>
                  <w:i/>
                  <w:iCs/>
                  <w:spacing w:val="-8"/>
                  <w:szCs w:val="24"/>
                  <w:lang w:val="pt-BR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24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8"/>
                <w:szCs w:val="24"/>
                <w:cs/>
                <w:lang w:val="pt-BR"/>
              </w:rPr>
            </w:rPrChange>
          </w:rPr>
          <w:t>ເຕັກໂນໂລຊີ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25" w:author="NA" w:date="2021-12-30T11:44:00Z">
              <w:rPr>
                <w:rFonts w:ascii="Phetsarath OT" w:eastAsia="Phetsarath OT" w:hAnsi="Phetsarath OT" w:cs="Phetsarath OT"/>
                <w:i/>
                <w:iCs/>
                <w:spacing w:val="-8"/>
                <w:szCs w:val="24"/>
                <w:lang w:val="pt-BR"/>
              </w:rPr>
            </w:rPrChange>
          </w:rPr>
          <w:t xml:space="preserve"> 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26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8"/>
                <w:szCs w:val="24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27" w:author="NA" w:date="2021-12-30T11:44:00Z">
              <w:rPr>
                <w:rFonts w:ascii="Phetsarath OT" w:eastAsia="Phetsarath OT" w:hAnsi="Phetsarath OT" w:cs="Phetsarath OT"/>
                <w:i/>
                <w:iCs/>
                <w:spacing w:val="-8"/>
                <w:szCs w:val="24"/>
                <w:lang w:val="pt-B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28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8"/>
                <w:szCs w:val="24"/>
                <w:cs/>
              </w:rPr>
            </w:rPrChange>
          </w:rPr>
          <w:t>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29" w:author="NA" w:date="2021-12-30T11:44:00Z">
              <w:rPr>
                <w:rFonts w:ascii="Phetsarath OT" w:eastAsia="Phetsarath OT" w:hAnsi="Phetsarath OT" w:cs="Phetsarath OT"/>
                <w:i/>
                <w:iCs/>
                <w:spacing w:val="-8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30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8"/>
                <w:szCs w:val="24"/>
                <w:cs/>
              </w:rPr>
            </w:rPrChange>
          </w:rPr>
          <w:t>ສື່ສານ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31" w:author="NA" w:date="2021-12-30T11:44:00Z">
              <w:rPr>
                <w:rFonts w:ascii="Phetsarath OT" w:eastAsia="Phetsarath OT" w:hAnsi="Phetsarath OT" w:cs="Phetsarath OT"/>
                <w:i/>
                <w:iCs/>
                <w:spacing w:val="-8"/>
                <w:szCs w:val="24"/>
                <w:lang w:val="pt-BR"/>
              </w:rPr>
            </w:rPrChange>
          </w:rPr>
          <w:t xml:space="preserve">​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32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ກ່ຽວກັບ</w:t>
        </w:r>
        <w:del w:id="16733" w:author="NA" w:date="2021-12-30T11:02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734" w:author="NA" w:date="2021-12-30T11:44:00Z">
                <w:rPr>
                  <w:rFonts w:ascii="Phetsarath OT" w:eastAsia="Phetsarath OT" w:hAnsi="Phetsarath OT" w:cs="Phetsarath OT"/>
                  <w:i/>
                  <w:iCs/>
                  <w:spacing w:val="-6"/>
                  <w:szCs w:val="24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35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36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37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ນຳ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38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39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ໃຊ້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40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41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ຊັບພະຍາກ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42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43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ອນ</w:t>
        </w:r>
      </w:ins>
      <w:ins w:id="16744" w:author="NA" w:date="2022-01-05T11:26:00Z">
        <w:r w:rsidR="0008533F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16745" w:author="HP" w:date="2021-08-08T15:37:00Z"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46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47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ໂທລະ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48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49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50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, 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51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52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53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ເຊື່ອມ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54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55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ຕໍ່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56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57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ເຄືອ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58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59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ຂ່າຍ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60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61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  <w:lang w:val="pt-BR"/>
              </w:rPr>
            </w:rPrChange>
          </w:rPr>
          <w:t>ການຢັ້ງຢືນຄຸນ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62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63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ນະພາ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64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65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ບ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66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 xml:space="preserve"> 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67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68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69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ມາດຕະຖານ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70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71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ຂອງ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72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73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74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775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4"/>
                <w:cs/>
              </w:rPr>
            </w:rPrChange>
          </w:rPr>
          <w:t>ບໍລິການໂທລະຄົມມະນາຄົມ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776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/>
              </w:rPr>
            </w:rPrChange>
          </w:rPr>
          <w:t>;</w:t>
        </w:r>
      </w:ins>
    </w:p>
    <w:p w14:paraId="4051CD1F" w14:textId="77777777" w:rsidR="00756674" w:rsidRPr="002C0BDB" w:rsidRDefault="00756674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6777" w:author="NA" w:date="2021-12-30T11:02:00Z"/>
          <w:rFonts w:ascii="Phetsarath OT" w:eastAsia="Phetsarath OT" w:hAnsi="Phetsarath OT" w:cs="Phetsarath OT"/>
          <w:sz w:val="24"/>
          <w:szCs w:val="24"/>
          <w:lang w:val="pt-BR"/>
          <w:rPrChange w:id="16778" w:author="NA" w:date="2021-12-30T11:44:00Z">
            <w:rPr>
              <w:ins w:id="16779" w:author="NA" w:date="2021-12-30T11:02:00Z"/>
              <w:rFonts w:ascii="Phetsarath OT" w:eastAsia="Phetsarath OT" w:hAnsi="Phetsarath OT" w:cs="Phetsarath OT"/>
              <w:i/>
              <w:iCs/>
              <w:szCs w:val="24"/>
              <w:lang w:val="pt-BR"/>
            </w:rPr>
          </w:rPrChange>
        </w:rPr>
        <w:pPrChange w:id="16780" w:author="Documents" w:date="2022-01-11T09:19:00Z">
          <w:pPr>
            <w:pStyle w:val="NoSpacing"/>
            <w:numPr>
              <w:numId w:val="17"/>
            </w:numPr>
            <w:tabs>
              <w:tab w:val="left" w:pos="1560"/>
            </w:tabs>
            <w:ind w:left="1495" w:hanging="360"/>
            <w:jc w:val="both"/>
          </w:pPr>
        </w:pPrChange>
      </w:pPr>
    </w:p>
    <w:p w14:paraId="2E5D0E59" w14:textId="781BCF4C" w:rsidR="00840084" w:rsidRPr="002C0BDB" w:rsidDel="00F25B2E" w:rsidRDefault="00840084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16781" w:author="PSK" w:date="2021-08-06T15:31:00Z"/>
          <w:del w:id="16782" w:author="HP" w:date="2021-08-08T15:37:00Z"/>
          <w:rFonts w:ascii="Phetsarath OT" w:eastAsia="Phetsarath OT" w:hAnsi="Phetsarath OT" w:cs="Phetsarath OT"/>
          <w:sz w:val="24"/>
          <w:szCs w:val="24"/>
          <w:lang w:val="pt-BR"/>
          <w:rPrChange w:id="16783" w:author="NA" w:date="2021-12-30T11:44:00Z">
            <w:rPr>
              <w:ins w:id="16784" w:author="PSK" w:date="2021-08-06T15:31:00Z"/>
              <w:del w:id="16785" w:author="HP" w:date="2021-08-08T15:37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16786" w:author="Windows User" w:date="2022-01-12T16:06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6787" w:author="PSK" w:date="2021-08-06T15:31:00Z">
        <w:del w:id="16788" w:author="HP" w:date="2021-08-08T15:37:00Z"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78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ສະເໜີ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cs/>
              <w:rPrChange w:id="1679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79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ກະຊວງ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cs/>
              <w:rPrChange w:id="1679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79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ເຕັກໂນໂລຊີ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cs/>
              <w:rPrChange w:id="1679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79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ແລະ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cs/>
              <w:rPrChange w:id="1679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79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ການສື່ສານ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cs/>
              <w:rPrChange w:id="1679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79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ເພື່ອຂໍ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1680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val="pt-BR"/>
                </w:rPr>
              </w:rPrChange>
            </w:rPr>
            <w:delText xml:space="preserve">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80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ນຳໃຊ້ຊັບພະຍາກອນໂທລະຄົມມະນາຄົມ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80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80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ການເຊື່ອມຕໍ່ເຄືອຂ່າຍ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80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80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ການຢັ້ງຢືນ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cs/>
              <w:rPrChange w:id="1680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80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ຄຸນນະພາບ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cs/>
              <w:rPrChange w:id="1680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80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81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 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81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ມາດຕະຖານຂອງການບໍລິການເຄືອຂ່າຍໂທລະຄົມມະນາຄົມ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81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>;</w:delText>
          </w:r>
        </w:del>
      </w:ins>
    </w:p>
    <w:p w14:paraId="42FC3CCE" w14:textId="103CDA70" w:rsidR="00840084" w:rsidRPr="002C0BDB" w:rsidRDefault="00840084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16813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6814" w:author="NA" w:date="2021-12-30T11:44:00Z">
            <w:rPr>
              <w:ins w:id="16815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16816" w:author="Windows User" w:date="2022-01-12T16:06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6817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1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ຂະຫຍາຍເຄືອຂ່າຍໂທລະຄົມມະນາຄົມຂອງຕົນ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1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2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ຕາມ</w:t>
        </w:r>
      </w:ins>
      <w:ins w:id="16821" w:author="HP" w:date="2021-08-12T09:20:00Z">
        <w:r w:rsidR="00FB6C93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2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ການອະນຸຍາດ</w:t>
        </w:r>
      </w:ins>
      <w:ins w:id="16823" w:author="PSK" w:date="2021-08-06T15:31:00Z">
        <w:del w:id="16824" w:author="HP" w:date="2021-08-12T09:20:00Z">
          <w:r w:rsidRPr="002C0BDB" w:rsidDel="00FB6C93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82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ປະເພດການດຳເນີນທຸລະກິດໂທລະຄົມມະນາຄົມ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2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th-TH"/>
              </w:rPr>
            </w:rPrChange>
          </w:rPr>
          <w:t>;</w:t>
        </w:r>
      </w:ins>
    </w:p>
    <w:p w14:paraId="61B587D2" w14:textId="27757BF5" w:rsidR="00840084" w:rsidRPr="002C0BDB" w:rsidRDefault="00840084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6827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6828" w:author="NA" w:date="2021-12-30T11:44:00Z">
            <w:rPr>
              <w:ins w:id="16829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16830" w:author="Documents" w:date="2022-01-11T09:19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6831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3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ປະກອບ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3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>,</w:t>
        </w:r>
      </w:ins>
      <w:ins w:id="16834" w:author="Documents" w:date="2022-01-11T11:31:00Z">
        <w:r w:rsidR="00BF50D1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16835" w:author="PSK" w:date="2021-08-06T15:31:00Z">
        <w:del w:id="16836" w:author="Documents" w:date="2022-01-11T11:31:00Z">
          <w:r w:rsidRPr="002C0BDB" w:rsidDel="00BF50D1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83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3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ຜະລິດ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3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4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ສົ່ງອອກ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4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4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ນຳເຂົ້າ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4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4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ຈຳໜ່າຍ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4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4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4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4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ຕິດຕັ້ງ</w:t>
        </w:r>
        <w:del w:id="16849" w:author="NA" w:date="2021-12-27T10:17:00Z">
          <w:r w:rsidRPr="002C0BDB" w:rsidDel="00F452F0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85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5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ອຸປະກອນໂທລະຄົມມະ</w:t>
        </w:r>
      </w:ins>
      <w:ins w:id="16852" w:author="Windows User" w:date="2022-01-12T16:07:00Z">
        <w:r w:rsidR="00902CC2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16853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ນາຄົມຕາມປະເພດ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5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ການດຳເນີນທຸລະກິດ</w:t>
        </w:r>
      </w:ins>
      <w:ins w:id="16857" w:author="HP" w:date="2021-08-08T15:37:00Z">
        <w:r w:rsidR="00F25B2E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16858" w:author="NA" w:date="2021-12-30T11:44:00Z">
              <w:rPr>
                <w:rFonts w:ascii="Phetsarath OT" w:eastAsia="Phetsarath OT" w:hAnsi="Phetsarath OT" w:cs="Phetsarath OT" w:hint="cs"/>
                <w:i/>
                <w:iCs/>
                <w:spacing w:val="-6"/>
                <w:szCs w:val="28"/>
                <w:cs/>
              </w:rPr>
            </w:rPrChange>
          </w:rPr>
          <w:t>ໂທລະຄົມມະນາຄົມ</w:t>
        </w:r>
        <w:r w:rsidR="00F25B2E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16859" w:author="NA" w:date="2021-12-30T11:44:00Z">
              <w:rPr>
                <w:rFonts w:ascii="Phetsarath OT" w:eastAsia="Phetsarath OT" w:hAnsi="Phetsarath OT" w:cs="Phetsarath OT"/>
                <w:i/>
                <w:iCs/>
                <w:spacing w:val="-6"/>
                <w:szCs w:val="24"/>
                <w:lang w:val="pt-BR" w:bidi="th-TH"/>
              </w:rPr>
            </w:rPrChange>
          </w:rPr>
          <w:t>;</w:t>
        </w:r>
      </w:ins>
    </w:p>
    <w:p w14:paraId="0C286D17" w14:textId="3B22D22D" w:rsidR="00840084" w:rsidRPr="002C0BDB" w:rsidRDefault="00840084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6860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6861" w:author="NA" w:date="2021-12-30T11:44:00Z">
            <w:rPr>
              <w:ins w:id="16862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16863" w:author="Documents" w:date="2022-01-11T09:19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6864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6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ນໍາໃຊ້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6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6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ສົ່ງຄືນ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ປ່ຽນແທນ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ໃຫ້ເຊົ່າ</w:t>
        </w:r>
      </w:ins>
      <w:ins w:id="16872" w:author="HP" w:date="2021-08-12T09:30:00Z">
        <w:r w:rsidR="00E57862" w:rsidRPr="002C0BDB">
          <w:rPr>
            <w:rFonts w:ascii="Phetsarath OT" w:eastAsia="Phetsarath OT" w:hAnsi="Phetsarath OT" w:cs="Phetsarath OT"/>
            <w:sz w:val="24"/>
            <w:szCs w:val="24"/>
            <w:cs/>
            <w:rPrChange w:id="1687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16874" w:author="PSK" w:date="2021-08-06T15:31:00Z">
        <w:del w:id="16875" w:author="HP" w:date="2021-08-12T09:30:00Z">
          <w:r w:rsidRPr="002C0BDB" w:rsidDel="00E57862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87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 w:bidi="th-TH"/>
                </w:rPr>
              </w:rPrChange>
            </w:rPr>
            <w:delText xml:space="preserve">, </w:delText>
          </w:r>
        </w:del>
        <w:del w:id="16877" w:author="HP" w:date="2021-08-12T09:29:00Z">
          <w:r w:rsidRPr="002C0BDB" w:rsidDel="00FB6C93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87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ແບ່ງປັນ</w:delText>
          </w:r>
          <w:r w:rsidRPr="002C0BDB" w:rsidDel="00FB6C93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87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8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ຊັບພະຍາກອນໂທລະຄົມມະນາຄົມ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8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8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ຕາມການ</w:t>
        </w:r>
      </w:ins>
      <w:ins w:id="16883" w:author="HP" w:date="2021-08-08T15:38:00Z">
        <w:r w:rsidR="00F25B2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ເຫັນດີ</w:t>
        </w:r>
        <w:r w:rsidR="00F25B2E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8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</w:rPr>
            </w:rPrChange>
          </w:rPr>
          <w:t xml:space="preserve"> </w:t>
        </w:r>
        <w:r w:rsidR="00F25B2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ແລະ</w:t>
        </w:r>
        <w:r w:rsidR="00F25B2E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8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  <w:lang w:bidi="th-TH"/>
              </w:rPr>
            </w:rPrChange>
          </w:rPr>
          <w:t xml:space="preserve"> </w:t>
        </w:r>
        <w:r w:rsidR="00F25B2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t>ອະນຸຍາດ</w:t>
        </w:r>
      </w:ins>
      <w:ins w:id="16889" w:author="PSK" w:date="2021-08-06T15:31:00Z">
        <w:del w:id="16890" w:author="HP" w:date="2021-08-08T15:38:00Z"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89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ອະນຸຍາດ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9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9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ຂອງກະຊວງ</w:t>
        </w:r>
        <w:del w:id="16894" w:author="NA" w:date="2021-12-30T11:03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cs/>
              <w:rPrChange w:id="1689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9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ເຕັກໂນໂລຊີ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689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89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89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0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ການສື່ສານ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0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th-TH"/>
              </w:rPr>
            </w:rPrChange>
          </w:rPr>
          <w:t>;</w:t>
        </w:r>
      </w:ins>
    </w:p>
    <w:p w14:paraId="05EDD11E" w14:textId="15B44F9C" w:rsidR="00840084" w:rsidRPr="002C0BDB" w:rsidRDefault="00840084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6902" w:author="HP" w:date="2021-08-12T09:32:00Z"/>
          <w:rFonts w:ascii="Phetsarath OT" w:eastAsia="Phetsarath OT" w:hAnsi="Phetsarath OT" w:cs="Phetsarath OT"/>
          <w:sz w:val="24"/>
          <w:szCs w:val="24"/>
          <w:lang w:val="pt-BR"/>
          <w:rPrChange w:id="16903" w:author="NA" w:date="2021-12-30T11:44:00Z">
            <w:rPr>
              <w:ins w:id="16904" w:author="HP" w:date="2021-08-12T09:3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16905" w:author="Documents" w:date="2022-01-11T09:19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6906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ສະເໜີ</w:t>
        </w:r>
        <w:del w:id="16907" w:author="NA" w:date="2021-12-30T11:03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90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ຕໍ່ພາກສ່ວນທີ່ກ່ຽວຂ້ອງ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ກ່ຽວກັບການນຳໃຊ້ສະຖານທີ່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ທີ່ດິນ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ຖະໜົນ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ຮ່ອງ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ລະບາຍນ້ຳ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ອາຄານ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ສິ່ງກໍ່ສ້າງ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ອື່ນໆ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ໂດຍສອດຄ່ອງກັບ</w:t>
        </w:r>
        <w:del w:id="16919" w:author="NA" w:date="2021-12-30T11:03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9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ກົດໝາຍ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ລະບຽບການ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th-TH"/>
              </w:rPr>
            </w:rPrChange>
          </w:rPr>
          <w:t>;</w:t>
        </w:r>
      </w:ins>
    </w:p>
    <w:p w14:paraId="415ED649" w14:textId="61214071" w:rsidR="00E57862" w:rsidRPr="002C0BDB" w:rsidRDefault="00E57862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6927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6928" w:author="NA" w:date="2021-12-30T11:44:00Z">
            <w:rPr>
              <w:ins w:id="16929" w:author="PSK" w:date="2021-08-06T15:31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16930" w:author="Documents" w:date="2022-01-11T09:19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6931" w:author="HP" w:date="2021-08-12T09:3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ສະເໜີ</w:t>
        </w:r>
      </w:ins>
      <w:ins w:id="16932" w:author="Documents" w:date="2022-01-11T11:31:00Z">
        <w:r w:rsidR="00BF50D1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16933" w:author="HP" w:date="2021-08-12T09:32:00Z">
        <w:del w:id="16934" w:author="Documents" w:date="2022-01-11T11:31:00Z">
          <w:r w:rsidRPr="002C0BDB" w:rsidDel="00BF50D1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69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ຂໍນຳໃຊ້ໂຄງລ່າງພື້ນຖາ</w:t>
        </w:r>
      </w:ins>
      <w:ins w:id="16936" w:author="HP" w:date="2021-08-12T09:33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</w:t>
        </w:r>
      </w:ins>
      <w:ins w:id="16937" w:author="HP" w:date="2021-08-12T09:3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ນຳຜູ້ໃຫ້ບໍລິການ</w:t>
        </w:r>
      </w:ins>
      <w:ins w:id="16939" w:author="PSK" w:date="2021-08-17T14:44:00Z">
        <w:r w:rsidR="0068792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ໂທລະຄົມມະ</w:t>
        </w:r>
      </w:ins>
      <w:ins w:id="16941" w:author="Windows User" w:date="2022-01-12T16:07:00Z">
        <w:r w:rsidR="00902CC2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16942" w:author="NA" w:date="2022-01-05T11:30:00Z">
        <w:del w:id="16943" w:author="Documents" w:date="2022-01-11T09:17:00Z">
          <w:r w:rsidR="00FE072F" w:rsidDel="00F927FA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ins w:id="16944" w:author="PSK" w:date="2021-08-17T14:44:00Z">
        <w:r w:rsidR="00687928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ນາຄົມ</w:t>
        </w:r>
      </w:ins>
      <w:ins w:id="16946" w:author="HP" w:date="2021-08-12T09:3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ອື່ນ</w:t>
        </w:r>
      </w:ins>
      <w:ins w:id="16947" w:author="HP" w:date="2021-08-12T09:33:00Z"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;</w:t>
        </w:r>
      </w:ins>
    </w:p>
    <w:p w14:paraId="2E31EBF2" w14:textId="716D7497" w:rsidR="00F25B2E" w:rsidRPr="002C0BDB" w:rsidRDefault="00840084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6949" w:author="HP" w:date="2021-08-08T15:32:00Z"/>
          <w:rFonts w:ascii="Phetsarath OT" w:eastAsia="Phetsarath OT" w:hAnsi="Phetsarath OT" w:cs="Phetsarath OT"/>
          <w:sz w:val="24"/>
          <w:szCs w:val="24"/>
          <w:lang w:val="pt-BR"/>
          <w:rPrChange w:id="16950" w:author="NA" w:date="2021-12-30T11:44:00Z">
            <w:rPr>
              <w:ins w:id="16951" w:author="HP" w:date="2021-08-08T15:32:00Z"/>
              <w:rFonts w:ascii="Phetsarath OT" w:eastAsia="Phetsarath OT" w:hAnsi="Phetsarath OT" w:cs="Phetsarath OT"/>
              <w:color w:val="000000"/>
              <w:sz w:val="24"/>
              <w:szCs w:val="24"/>
              <w:highlight w:val="yellow"/>
              <w:lang w:val="pt-BR"/>
            </w:rPr>
          </w:rPrChange>
        </w:rPr>
        <w:pPrChange w:id="16952" w:author="Documents" w:date="2022-01-11T09:19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6953" w:author="PSK" w:date="2021-08-06T15:31:00Z"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6954" w:author="Windows User" w:date="2022-01-12T16:0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ສະເໜີ</w:t>
        </w:r>
        <w:r w:rsidRPr="00902CC2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16955" w:author="Windows User" w:date="2022-01-12T16:0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th-TH"/>
              </w:rPr>
            </w:rPrChange>
          </w:rPr>
          <w:t xml:space="preserve"> </w:t>
        </w:r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6956" w:author="Windows User" w:date="2022-01-12T16:0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ກະຊວງ</w:t>
        </w:r>
        <w:del w:id="16957" w:author="Documents" w:date="2022-01-11T11:32:00Z">
          <w:r w:rsidRPr="00902CC2" w:rsidDel="00BF50D1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16958" w:author="Windows User" w:date="2022-01-12T16:08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th-TH"/>
                </w:rPr>
              </w:rPrChange>
            </w:rPr>
            <w:delText xml:space="preserve"> </w:delText>
          </w:r>
        </w:del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6959" w:author="Windows User" w:date="2022-01-12T16:0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ເຕັກໂນໂລຊີ</w:t>
        </w:r>
        <w:r w:rsidRPr="00902CC2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16960" w:author="Windows User" w:date="2022-01-12T16:0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6961" w:author="Windows User" w:date="2022-01-12T16:0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Pr="00902CC2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16962" w:author="Windows User" w:date="2022-01-12T16:0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6963" w:author="Windows User" w:date="2022-01-12T16:0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ການສື່ສານ</w:t>
        </w:r>
        <w:r w:rsidRPr="00902CC2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16964" w:author="Windows User" w:date="2022-01-12T16:0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th-TH"/>
              </w:rPr>
            </w:rPrChange>
          </w:rPr>
          <w:t xml:space="preserve"> </w:t>
        </w:r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6965" w:author="Windows User" w:date="2022-01-12T16:0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ເພື່ອພິຈາລະນາ</w:t>
        </w:r>
        <w:del w:id="16966" w:author="NA" w:date="2021-12-30T11:03:00Z">
          <w:r w:rsidRPr="00902CC2" w:rsidDel="00756674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16967" w:author="Windows User" w:date="2022-01-12T16:08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th-TH"/>
                </w:rPr>
              </w:rPrChange>
            </w:rPr>
            <w:delText xml:space="preserve"> </w:delText>
          </w:r>
        </w:del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6968" w:author="Windows User" w:date="2022-01-12T16:0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ປັບປຸງອັດຕາຄ່າທຳນຽມ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6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7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7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7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ຄ່າບໍລິການ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7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7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ໃຫ້ສອດຄ່ອງກັບສະພາບການພັດທະນາເສດຖະກິດ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697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>-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7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ສັງຄົມ</w:t>
        </w:r>
      </w:ins>
      <w:ins w:id="16977" w:author="LENOVO" w:date="2021-12-10T08:19:00Z">
        <w:r w:rsidR="00EF14CB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78" w:author="NA" w:date="2021-12-30T11:44:00Z">
              <w:rPr>
                <w:rFonts w:ascii="Phetsarath OT" w:eastAsia="Phetsarath OT" w:hAnsi="Phetsarath OT" w:cs="Phetsarath OT" w:hint="cs"/>
                <w:color w:val="0070C0"/>
                <w:sz w:val="24"/>
                <w:szCs w:val="24"/>
                <w:u w:val="single"/>
                <w:cs/>
              </w:rPr>
            </w:rPrChange>
          </w:rPr>
          <w:t>ຂອງຊາດ</w:t>
        </w:r>
      </w:ins>
      <w:ins w:id="16979" w:author="PSK" w:date="2021-08-06T15:31:00Z"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8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8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ໃນແຕ່ລະໄລຍະ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698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th-TH"/>
              </w:rPr>
            </w:rPrChange>
          </w:rPr>
          <w:t>;</w:t>
        </w:r>
      </w:ins>
    </w:p>
    <w:p w14:paraId="6666CC78" w14:textId="64A11494" w:rsidR="00F25B2E" w:rsidRPr="002C0BDB" w:rsidRDefault="00840084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6983" w:author="HP" w:date="2021-08-08T15:33:00Z"/>
          <w:rFonts w:ascii="Phetsarath OT" w:eastAsia="Phetsarath OT" w:hAnsi="Phetsarath OT" w:cs="Phetsarath OT"/>
          <w:sz w:val="24"/>
          <w:szCs w:val="24"/>
          <w:lang w:val="pt-BR"/>
          <w:rPrChange w:id="16984" w:author="NA" w:date="2021-12-30T11:44:00Z">
            <w:rPr>
              <w:ins w:id="16985" w:author="HP" w:date="2021-08-08T15:33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16986" w:author="Documents" w:date="2022-01-11T09:19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6987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ໂຈະ</w:t>
        </w:r>
        <w:del w:id="16989" w:author="HP" w:date="2021-08-12T11:16:00Z">
          <w:r w:rsidRPr="002C0BDB" w:rsidDel="00555B1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9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ຊົ່ວ</w:delText>
          </w:r>
        </w:del>
        <w:del w:id="16991" w:author="HP" w:date="2021-08-12T11:15:00Z">
          <w:r w:rsidRPr="002C0BDB" w:rsidDel="00555B1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99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ຄາວ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699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ins w:id="16994" w:author="HP" w:date="2021-08-12T09:34:00Z">
        <w:r w:rsidR="00E5786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699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ຫຼື</w:t>
        </w:r>
        <w:r w:rsidR="00E57862" w:rsidRPr="002C0BDB">
          <w:rPr>
            <w:rFonts w:ascii="Phetsarath OT" w:eastAsia="Phetsarath OT" w:hAnsi="Phetsarath OT" w:cs="Phetsarath OT"/>
            <w:sz w:val="24"/>
            <w:szCs w:val="24"/>
            <w:cs/>
            <w:rPrChange w:id="1699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16997" w:author="PSK" w:date="2021-08-06T15:31:00Z">
        <w:del w:id="16998" w:author="HP" w:date="2021-08-12T09:34:00Z">
          <w:r w:rsidRPr="002C0BDB" w:rsidDel="00E5786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699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E57862">
            <w:rPr>
              <w:rFonts w:ascii="Phetsarath OT" w:eastAsia="Phetsarath OT" w:hAnsi="Phetsarath OT" w:cs="Phetsarath OT"/>
              <w:sz w:val="24"/>
              <w:szCs w:val="24"/>
              <w:cs/>
              <w:rPrChange w:id="1700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0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ຍົກເລີກ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00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0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ການບໍລິການ</w:t>
        </w:r>
        <w:del w:id="17004" w:author="Documents" w:date="2022-01-11T11:32:00Z">
          <w:r w:rsidRPr="002C0BDB" w:rsidDel="00BF50D1">
            <w:rPr>
              <w:rFonts w:ascii="Phetsarath OT" w:eastAsia="Phetsarath OT" w:hAnsi="Phetsarath OT" w:cs="Phetsarath OT"/>
              <w:sz w:val="24"/>
              <w:szCs w:val="24"/>
              <w:cs/>
              <w:rPrChange w:id="1700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00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th-TH"/>
              </w:rPr>
            </w:rPrChange>
          </w:rPr>
          <w:t xml:space="preserve"> </w:t>
        </w:r>
      </w:ins>
      <w:ins w:id="17007" w:author="HP" w:date="2021-08-08T15:44:00Z">
        <w:r w:rsidR="00C90DCD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008" w:author="NA" w:date="2021-12-30T11:44:00Z">
              <w:rPr>
                <w:rFonts w:ascii="Phetsarath OT" w:eastAsia="Phetsarath OT" w:hAnsi="Phetsarath OT" w:cs="Phetsarath OT" w:hint="cs"/>
                <w:i/>
                <w:iCs/>
                <w:szCs w:val="24"/>
                <w:highlight w:val="yellow"/>
                <w:cs/>
                <w:lang w:val="pt-BR"/>
              </w:rPr>
            </w:rPrChange>
          </w:rPr>
          <w:t>ແກ່ຜູ້ໃຊ້ບໍລິການໂທລະຄົມມະນາຄົມ</w:t>
        </w:r>
        <w:r w:rsidR="00C90DCD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009" w:author="NA" w:date="2021-12-30T11:44:00Z">
              <w:rPr>
                <w:rFonts w:ascii="Phetsarath OT" w:eastAsia="Phetsarath OT" w:hAnsi="Phetsarath OT" w:cs="Phetsarath OT"/>
                <w:i/>
                <w:iCs/>
                <w:szCs w:val="24"/>
                <w:lang w:val="pt-BR" w:bidi="th-TH"/>
              </w:rPr>
            </w:rPrChange>
          </w:rPr>
          <w:t xml:space="preserve"> </w:t>
        </w:r>
      </w:ins>
      <w:ins w:id="17010" w:author="HP" w:date="2021-08-12T09:34:00Z">
        <w:r w:rsidR="00E5786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1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ທີ່</w:t>
        </w:r>
      </w:ins>
      <w:ins w:id="17012" w:author="PSK" w:date="2021-08-06T15:31:00Z">
        <w:del w:id="17013" w:author="HP" w:date="2021-08-12T09:34:00Z">
          <w:r w:rsidRPr="002C0BDB" w:rsidDel="00E5786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01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ໃນກໍລະນີ</w:delText>
          </w:r>
          <w:r w:rsidRPr="002C0BDB" w:rsidDel="00E57862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01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1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ບໍ່ຊຳ</w:t>
        </w:r>
      </w:ins>
      <w:ins w:id="17017" w:author="HP" w:date="2021-08-12T09:34:00Z">
        <w:r w:rsidR="00E5786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1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ລະ</w:t>
        </w:r>
      </w:ins>
      <w:ins w:id="17019" w:author="PSK" w:date="2021-08-06T15:31:00Z">
        <w:del w:id="17020" w:author="HP" w:date="2021-08-12T09:34:00Z">
          <w:r w:rsidRPr="002C0BDB" w:rsidDel="00E5786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02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ລະມູນ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2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ຄ່າ</w:t>
        </w:r>
      </w:ins>
      <w:ins w:id="17023" w:author="HP" w:date="2021-08-12T09:34:00Z">
        <w:r w:rsidR="00E5786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ບໍລິການ</w:t>
        </w:r>
      </w:ins>
      <w:ins w:id="17025" w:author="PSK" w:date="2021-08-06T15:31:00Z">
        <w:del w:id="17026" w:author="HP" w:date="2021-08-12T09:34:00Z">
          <w:r w:rsidRPr="002C0BDB" w:rsidDel="00E5786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02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</w:delText>
          </w:r>
        </w:del>
        <w:del w:id="17028" w:author="HP" w:date="2021-08-12T09:35:00Z">
          <w:r w:rsidRPr="002C0BDB" w:rsidDel="00E5786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02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ນ</w:delText>
          </w:r>
        </w:del>
        <w:del w:id="17030" w:author="HP" w:date="2021-08-12T09:34:00Z">
          <w:r w:rsidRPr="002C0BDB" w:rsidDel="00E5786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03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ນຳໃຊ້ບໍລິການຕົວຈິງ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03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3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03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ນຳໃຊ້</w:t>
        </w:r>
      </w:ins>
      <w:ins w:id="17036" w:author="HP" w:date="2021-08-12T09:35:00Z">
        <w:r w:rsidR="00E5786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3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ການ</w:t>
        </w:r>
      </w:ins>
      <w:ins w:id="17038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3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ບໍລິການ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04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4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ທີ່ບໍ່ສອດຄ່ອງກັບກົດໝາຍ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04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4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04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4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ລະບຽບການທີ່ກ່ຽວຂ້ອງ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04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th-TH"/>
              </w:rPr>
            </w:rPrChange>
          </w:rPr>
          <w:t>;</w:t>
        </w:r>
      </w:ins>
    </w:p>
    <w:p w14:paraId="0F7C2380" w14:textId="5015B9ED" w:rsidR="00840084" w:rsidRPr="002C0BDB" w:rsidRDefault="00840084">
      <w:pPr>
        <w:pStyle w:val="NoSpacing"/>
        <w:numPr>
          <w:ilvl w:val="0"/>
          <w:numId w:val="17"/>
        </w:numPr>
        <w:tabs>
          <w:tab w:val="left" w:pos="1276"/>
          <w:tab w:val="left" w:pos="2268"/>
          <w:tab w:val="left" w:pos="2552"/>
          <w:tab w:val="left" w:pos="2694"/>
        </w:tabs>
        <w:spacing w:line="340" w:lineRule="exact"/>
        <w:ind w:left="425" w:firstLine="1554"/>
        <w:jc w:val="both"/>
        <w:rPr>
          <w:ins w:id="17047" w:author="HP" w:date="2021-08-12T09:36:00Z"/>
          <w:rFonts w:ascii="Phetsarath OT" w:eastAsia="Phetsarath OT" w:hAnsi="Phetsarath OT" w:cs="Phetsarath OT"/>
          <w:sz w:val="24"/>
          <w:szCs w:val="24"/>
          <w:lang w:val="pt-BR"/>
          <w:rPrChange w:id="17048" w:author="NA" w:date="2021-12-30T11:44:00Z">
            <w:rPr>
              <w:ins w:id="17049" w:author="HP" w:date="2021-08-12T09:36:00Z"/>
              <w:rFonts w:ascii="Phetsarath OT" w:eastAsia="Phetsarath OT" w:hAnsi="Phetsarath OT" w:cs="Phetsarath OT"/>
              <w:color w:val="000000"/>
              <w:sz w:val="24"/>
              <w:szCs w:val="24"/>
              <w:highlight w:val="yellow"/>
              <w:u w:val="single"/>
              <w:lang w:val="pt-BR"/>
            </w:rPr>
          </w:rPrChange>
        </w:rPr>
        <w:pPrChange w:id="17050" w:author="Documents" w:date="2022-01-11T09:20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7051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5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ສະ​ເໜີ​ໂຈະ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05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05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17056" w:author="HP" w:date="2021-08-08T15:35:00Z">
        <w:r w:rsidR="00F25B2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5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ຍົກເລີກ</w:t>
        </w:r>
      </w:ins>
      <w:ins w:id="17058" w:author="PSK" w:date="2021-08-06T15:31:00Z">
        <w:del w:id="17059" w:author="HP" w:date="2021-08-08T15:35:00Z"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06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ຢຸດ​ເຊົາ​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06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06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ການດໍາເນີນທຸລະກິດ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06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>;</w:t>
        </w:r>
      </w:ins>
    </w:p>
    <w:p w14:paraId="67F0F82B" w14:textId="5A7EECAD" w:rsidR="00BF50D1" w:rsidDel="00902CC2" w:rsidRDefault="00E57862">
      <w:pPr>
        <w:pStyle w:val="NoSpacing"/>
        <w:numPr>
          <w:ilvl w:val="0"/>
          <w:numId w:val="17"/>
        </w:numPr>
        <w:tabs>
          <w:tab w:val="left" w:pos="1276"/>
          <w:tab w:val="left" w:pos="1560"/>
          <w:tab w:val="left" w:pos="2268"/>
          <w:tab w:val="left" w:pos="2410"/>
          <w:tab w:val="left" w:pos="2552"/>
          <w:tab w:val="left" w:pos="2694"/>
          <w:tab w:val="left" w:pos="2835"/>
          <w:tab w:val="left" w:pos="4395"/>
        </w:tabs>
        <w:spacing w:line="340" w:lineRule="exact"/>
        <w:ind w:left="425" w:firstLine="1554"/>
        <w:jc w:val="both"/>
        <w:rPr>
          <w:ins w:id="17064" w:author="Documents" w:date="2022-01-11T11:34:00Z"/>
          <w:del w:id="17065" w:author="Windows User" w:date="2022-01-12T16:08:00Z"/>
          <w:rFonts w:ascii="Phetsarath OT" w:eastAsia="Phetsarath OT" w:hAnsi="Phetsarath OT" w:cs="Phetsarath OT"/>
          <w:sz w:val="24"/>
          <w:szCs w:val="24"/>
          <w:lang w:val="pt-BR"/>
        </w:rPr>
        <w:pPrChange w:id="17066" w:author="Documents" w:date="2022-01-11T11:34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7067" w:author="HP" w:date="2021-08-12T09:3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06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val="pt-BR"/>
              </w:rPr>
            </w:rPrChange>
          </w:rPr>
          <w:t>ໄດ້ຮັບການປົກປ້ອງສິດ</w:t>
        </w:r>
      </w:ins>
      <w:ins w:id="17069" w:author="Documents" w:date="2022-01-11T11:33:00Z">
        <w:r w:rsidR="00BF50D1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17070" w:author="HP" w:date="2021-08-12T09:36:00Z">
        <w:del w:id="17071" w:author="Documents" w:date="2022-01-11T11:33:00Z">
          <w:r w:rsidRPr="002C0BDB" w:rsidDel="00BF50D1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07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val="pt-BR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07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val="pt-BR"/>
              </w:rPr>
            </w:rPrChange>
          </w:rPr>
          <w:t>ແລະ</w:t>
        </w:r>
      </w:ins>
      <w:ins w:id="17074" w:author="Documents" w:date="2022-01-11T11:33:00Z">
        <w:r w:rsidR="00BF50D1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17075" w:author="HP" w:date="2021-08-12T09:36:00Z">
        <w:del w:id="17076" w:author="Documents" w:date="2022-01-11T11:33:00Z">
          <w:r w:rsidRPr="002C0BDB" w:rsidDel="00BF50D1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07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highlight w:val="yellow"/>
                  <w:u w:val="single"/>
                  <w:lang w:val="pt-BR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0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val="pt-BR"/>
              </w:rPr>
            </w:rPrChange>
          </w:rPr>
          <w:t>ຜົນປະໂຫຍດອັນຊອບທຳຂອງຕົນ</w:t>
        </w:r>
      </w:ins>
      <w:ins w:id="17079" w:author="Documents" w:date="2022-01-11T11:34:00Z">
        <w:r w:rsidR="00BF50D1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17080" w:author="HP" w:date="2021-08-12T09:3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08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val="pt-BR"/>
              </w:rPr>
            </w:rPrChange>
          </w:rPr>
          <w:t>ຕາມກົດ</w:t>
        </w:r>
      </w:ins>
    </w:p>
    <w:p w14:paraId="6C8A93E9" w14:textId="226D69C2" w:rsidR="00E57862" w:rsidRPr="00902CC2" w:rsidRDefault="00E57862">
      <w:pPr>
        <w:pStyle w:val="NoSpacing"/>
        <w:numPr>
          <w:ilvl w:val="0"/>
          <w:numId w:val="17"/>
        </w:numPr>
        <w:tabs>
          <w:tab w:val="left" w:pos="1276"/>
          <w:tab w:val="left" w:pos="1560"/>
          <w:tab w:val="left" w:pos="2268"/>
          <w:tab w:val="left" w:pos="2410"/>
          <w:tab w:val="left" w:pos="2552"/>
          <w:tab w:val="left" w:pos="2694"/>
          <w:tab w:val="left" w:pos="2835"/>
          <w:tab w:val="left" w:pos="4395"/>
        </w:tabs>
        <w:spacing w:line="340" w:lineRule="exact"/>
        <w:ind w:left="425" w:firstLine="1554"/>
        <w:jc w:val="both"/>
        <w:rPr>
          <w:ins w:id="17082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083" w:author="Windows User" w:date="2022-01-12T16:08:00Z">
            <w:rPr>
              <w:ins w:id="17084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17085" w:author="Windows User" w:date="2022-01-12T16:08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7086" w:author="HP" w:date="2021-08-12T09:36:00Z">
        <w:r w:rsidRPr="00902CC2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087" w:author="Windows User" w:date="2022-01-12T16:0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val="pt-BR"/>
              </w:rPr>
            </w:rPrChange>
          </w:rPr>
          <w:t>ໝາຍ</w:t>
        </w:r>
        <w:r w:rsidRPr="00902CC2">
          <w:rPr>
            <w:rFonts w:ascii="Phetsarath OT" w:eastAsia="Phetsarath OT" w:hAnsi="Phetsarath OT" w:cs="Phetsarath OT"/>
            <w:sz w:val="24"/>
            <w:szCs w:val="24"/>
            <w:lang w:val="pt-BR"/>
            <w:rPrChange w:id="17088" w:author="Windows User" w:date="2022-01-12T16:0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highlight w:val="yellow"/>
                <w:u w:val="single"/>
                <w:lang w:val="pt-BR"/>
              </w:rPr>
            </w:rPrChange>
          </w:rPr>
          <w:t>;</w:t>
        </w:r>
      </w:ins>
    </w:p>
    <w:p w14:paraId="286A9070" w14:textId="4B287FF6" w:rsidR="00840084" w:rsidRPr="002C0BDB" w:rsidDel="00F25B2E" w:rsidRDefault="00840084">
      <w:pPr>
        <w:pStyle w:val="NoSpacing"/>
        <w:numPr>
          <w:ilvl w:val="0"/>
          <w:numId w:val="17"/>
        </w:numPr>
        <w:tabs>
          <w:tab w:val="left" w:pos="1276"/>
          <w:tab w:val="left" w:pos="1560"/>
          <w:tab w:val="left" w:pos="2268"/>
          <w:tab w:val="left" w:pos="2552"/>
          <w:tab w:val="left" w:pos="2694"/>
          <w:tab w:val="left" w:pos="2835"/>
        </w:tabs>
        <w:spacing w:line="340" w:lineRule="exact"/>
        <w:ind w:left="425" w:firstLine="1554"/>
        <w:jc w:val="both"/>
        <w:rPr>
          <w:ins w:id="17089" w:author="PSK" w:date="2021-08-06T15:31:00Z"/>
          <w:del w:id="17090" w:author="HP" w:date="2021-08-08T15:35:00Z"/>
          <w:rFonts w:ascii="Phetsarath OT" w:eastAsia="Phetsarath OT" w:hAnsi="Phetsarath OT" w:cs="Phetsarath OT"/>
          <w:sz w:val="24"/>
          <w:szCs w:val="24"/>
          <w:lang w:val="pt-BR"/>
          <w:rPrChange w:id="17091" w:author="NA" w:date="2021-12-30T11:44:00Z">
            <w:rPr>
              <w:ins w:id="17092" w:author="PSK" w:date="2021-08-06T15:31:00Z"/>
              <w:del w:id="17093" w:author="HP" w:date="2021-08-08T15:35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17094" w:author="Documents" w:date="2022-01-11T09:21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7095" w:author="PSK" w:date="2021-08-06T15:31:00Z">
        <w:del w:id="17096" w:author="HP" w:date="2021-08-08T15:35:00Z"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0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ໄດ້ຮັບການປົກປ້ອງສິດ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cs/>
              <w:rPrChange w:id="170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​</w:delText>
          </w:r>
          <w:r w:rsidRPr="002C0BDB" w:rsidDel="00F25B2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09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ຕາມ​ກົດໝາຍສະບັບນີ້</w:delText>
          </w:r>
          <w:r w:rsidRPr="002C0BDB" w:rsidDel="00F25B2E">
            <w:rPr>
              <w:rFonts w:ascii="Phetsarath OT" w:eastAsia="Phetsarath OT" w:hAnsi="Phetsarath OT" w:cs="Phetsarath OT"/>
              <w:sz w:val="24"/>
              <w:szCs w:val="24"/>
              <w:rPrChange w:id="171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1B33CF3D" w14:textId="7793E87A" w:rsidR="00840084" w:rsidRPr="002C0BDB" w:rsidRDefault="00840084">
      <w:pPr>
        <w:pStyle w:val="NoSpacing"/>
        <w:numPr>
          <w:ilvl w:val="0"/>
          <w:numId w:val="17"/>
        </w:numPr>
        <w:tabs>
          <w:tab w:val="left" w:pos="1276"/>
          <w:tab w:val="left" w:pos="1560"/>
          <w:tab w:val="left" w:pos="2268"/>
          <w:tab w:val="left" w:pos="2410"/>
          <w:tab w:val="left" w:pos="2694"/>
          <w:tab w:val="left" w:pos="2835"/>
        </w:tabs>
        <w:spacing w:line="340" w:lineRule="exact"/>
        <w:ind w:left="425" w:firstLine="1554"/>
        <w:jc w:val="both"/>
        <w:rPr>
          <w:ins w:id="17101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102" w:author="NA" w:date="2021-12-30T11:44:00Z">
            <w:rPr>
              <w:ins w:id="17103" w:author="PSK" w:date="2021-08-06T15:31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17104" w:author="Documents" w:date="2022-01-11T09:21:00Z">
          <w:pPr>
            <w:pStyle w:val="NoSpacing"/>
            <w:numPr>
              <w:numId w:val="17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7105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1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ນຳໃຊ້ສິດອື່ນ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1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1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ຕາມທີ່ໄດ້ກໍານົດໄວ້ໃນ</w:t>
        </w:r>
        <w:del w:id="17109" w:author="NA" w:date="2021-12-30T11:03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11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1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ກົດໝາຍ</w:t>
        </w:r>
        <w:del w:id="17112" w:author="LENOVO" w:date="2021-12-20T16:46:00Z">
          <w:r w:rsidRPr="002C0BDB" w:rsidDel="00C970B9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1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th-TH"/>
                </w:rPr>
              </w:rPrChange>
            </w:rPr>
            <w:delText xml:space="preserve"> </w:delText>
          </w:r>
          <w:r w:rsidRPr="002C0BDB" w:rsidDel="00C970B9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rPrChange w:id="1711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C970B9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711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th-TH"/>
                </w:rPr>
              </w:rPrChange>
            </w:rPr>
            <w:delText xml:space="preserve"> </w:delText>
          </w:r>
          <w:r w:rsidRPr="002C0BDB" w:rsidDel="00C970B9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rPrChange w:id="171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ລະບຽບການ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1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th-TH"/>
              </w:rPr>
            </w:rPrChange>
          </w:rPr>
          <w:t>.</w:t>
        </w:r>
      </w:ins>
    </w:p>
    <w:p w14:paraId="2DA213A1" w14:textId="77777777" w:rsidR="00840084" w:rsidRPr="002C0BDB" w:rsidRDefault="00840084" w:rsidP="00840084">
      <w:pPr>
        <w:pStyle w:val="NoSpacing"/>
        <w:spacing w:line="340" w:lineRule="exact"/>
        <w:ind w:left="1800"/>
        <w:jc w:val="thaiDistribute"/>
        <w:rPr>
          <w:ins w:id="17118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119" w:author="NA" w:date="2021-12-30T11:44:00Z">
            <w:rPr>
              <w:ins w:id="17120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</w:pPr>
    </w:p>
    <w:p w14:paraId="3DD7D15E" w14:textId="42962CE7" w:rsidR="00840084" w:rsidRPr="002C0BDB" w:rsidRDefault="00883D48">
      <w:pPr>
        <w:pStyle w:val="Heading3"/>
        <w:spacing w:before="0" w:line="340" w:lineRule="exact"/>
        <w:rPr>
          <w:ins w:id="17121" w:author="PSK" w:date="2021-08-06T15:31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17122" w:author="NA" w:date="2021-12-27T13:39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7123" w:author="NA" w:date="2021-12-27T13:39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  <w:del w:id="17124" w:author="Windows User" w:date="2022-01-12T16:08:00Z">
          <w:r w:rsidRPr="002C0BDB" w:rsidDel="00902CC2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36 </w:t>
        </w:r>
        <w:del w:id="17125" w:author="Windows User" w:date="2022-01-12T16:08:00Z">
          <w:r w:rsidRPr="002C0BDB" w:rsidDel="00902CC2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17126" w:author="PSK" w:date="2021-08-06T15:31:00Z"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(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ປັບປຸງ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)</w:t>
        </w:r>
      </w:ins>
      <w:ins w:id="17127" w:author="NA" w:date="2021-12-27T09:01:00Z">
        <w:r w:rsidR="008371F6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7128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lang w:bidi="lo-LA"/>
              </w:rPr>
            </w:rPrChange>
          </w:rPr>
          <w:t xml:space="preserve"> </w:t>
        </w:r>
      </w:ins>
      <w:ins w:id="17129" w:author="PSK" w:date="2021-08-06T15:31:00Z">
        <w:del w:id="17130" w:author="NA" w:date="2021-12-27T09:01:00Z">
          <w:r w:rsidR="00840084" w:rsidRPr="002C0BDB" w:rsidDel="008371F6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7131" w:author="NA" w:date="2021-12-24T10:18:00Z">
        <w:r w:rsidR="002B0E31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17132" w:author="PSK" w:date="2021-08-06T15:31:00Z"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ພັນທະ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ຂອງຜູ້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ໃຫ້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ບໍລິການ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ໂທລະ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ຄົມມະນາຄົມ</w:t>
        </w:r>
      </w:ins>
    </w:p>
    <w:p w14:paraId="1B87E0BD" w14:textId="20F374AF" w:rsidR="00840084" w:rsidRPr="002C0BDB" w:rsidRDefault="008371F6">
      <w:pPr>
        <w:spacing w:after="0" w:line="340" w:lineRule="exact"/>
        <w:ind w:left="425" w:firstLine="1418"/>
        <w:jc w:val="both"/>
        <w:rPr>
          <w:ins w:id="17133" w:author="PSK" w:date="2021-08-06T15:31:00Z"/>
          <w:rFonts w:ascii="Phetsarath OT" w:eastAsia="Phetsarath OT" w:hAnsi="Phetsarath OT" w:cs="Phetsarath OT"/>
          <w:sz w:val="24"/>
          <w:szCs w:val="24"/>
          <w:lang w:val="pt-BR"/>
        </w:rPr>
        <w:pPrChange w:id="17134" w:author="NA" w:date="2021-12-24T10:18:00Z">
          <w:pPr>
            <w:spacing w:after="0" w:line="340" w:lineRule="exact"/>
            <w:ind w:left="425" w:firstLine="624"/>
          </w:pPr>
        </w:pPrChange>
      </w:pPr>
      <w:ins w:id="17135" w:author="NA" w:date="2021-12-27T09:01:00Z">
        <w:del w:id="17136" w:author="Windows User" w:date="2022-01-12T16:08:00Z">
          <w:r w:rsidRPr="002C0BDB" w:rsidDel="00902CC2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71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7138" w:author="NA" w:date="2021-12-27T13:40:00Z">
        <w:del w:id="17139" w:author="Windows User" w:date="2022-01-12T16:08:00Z">
          <w:r w:rsidR="00883D48" w:rsidRPr="002C0BDB" w:rsidDel="00902CC2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17140" w:author="Documents" w:date="2022-01-06T14:49:00Z">
        <w:del w:id="17141" w:author="Windows User" w:date="2022-01-12T16:08:00Z">
          <w:r w:rsidR="00750B94" w:rsidDel="00902CC2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 xml:space="preserve">   </w:delText>
          </w:r>
        </w:del>
      </w:ins>
      <w:ins w:id="17142" w:author="PSK" w:date="2021-08-06T15:31:00Z"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ຜູ້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ໃຫ້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ບໍລິການ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ໂທລະ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ຄົມມະ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ນາ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ຄົມ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ມີ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del w:id="17143" w:author="Windows User" w:date="2022-01-12T16:08:00Z">
          <w:r w:rsidR="00840084" w:rsidRPr="002C0BDB" w:rsidDel="00902CC2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ພັນ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ທະ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ດັ່ງນີ້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:</w:t>
        </w:r>
      </w:ins>
    </w:p>
    <w:p w14:paraId="46C5611E" w14:textId="14A5FAD0" w:rsidR="00840084" w:rsidRPr="002C0BDB" w:rsidRDefault="00902CC2">
      <w:pPr>
        <w:pStyle w:val="NoSpacing"/>
        <w:numPr>
          <w:ilvl w:val="0"/>
          <w:numId w:val="71"/>
        </w:numPr>
        <w:tabs>
          <w:tab w:val="left" w:pos="1276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7144" w:author="PSK" w:date="2021-08-06T15:31:00Z"/>
          <w:rFonts w:ascii="Phetsarath OT" w:eastAsia="Phetsarath OT" w:hAnsi="Phetsarath OT" w:cs="Phetsarath OT"/>
          <w:spacing w:val="-4"/>
          <w:sz w:val="24"/>
          <w:szCs w:val="24"/>
          <w:lang w:val="pt-BR"/>
        </w:rPr>
        <w:pPrChange w:id="17145" w:author="Documents" w:date="2022-01-11T09:24:00Z">
          <w:pPr>
            <w:pStyle w:val="NoSpacing"/>
            <w:numPr>
              <w:numId w:val="71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7146" w:author="Windows User" w:date="2022-01-12T16:08:00Z">
        <w:r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pt-BR"/>
          </w:rPr>
          <w:t xml:space="preserve"> </w:t>
        </w:r>
      </w:ins>
      <w:ins w:id="17147" w:author="PSK" w:date="2021-08-06T15:31:00Z">
        <w:r w:rsidR="0084008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4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ສ້າງແຜນການດຳເນີນທຸລະກິດໂທລະຄົມມະນາຄົມ</w:t>
        </w:r>
        <w:del w:id="17149" w:author="NA" w:date="2021-12-30T11:04:00Z">
          <w:r w:rsidR="00840084" w:rsidRPr="002C0BDB" w:rsidDel="00756674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1715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5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ຂອງຕົນ</w:t>
        </w:r>
        <w:r w:rsidR="00840084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15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5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ໃຫ້ສອດຄ່ອງກັບ</w:t>
        </w:r>
        <w:del w:id="17154" w:author="Windows User" w:date="2022-01-12T16:09:00Z">
          <w:r w:rsidR="00840084" w:rsidRPr="002C0BDB" w:rsidDel="00902CC2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1715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5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ແຜນພັດ</w:t>
        </w:r>
      </w:ins>
      <w:ins w:id="17157" w:author="Windows User" w:date="2022-01-28T08:17:00Z">
        <w:r w:rsid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 xml:space="preserve"> </w:t>
        </w:r>
      </w:ins>
      <w:ins w:id="17158" w:author="PSK" w:date="2021-08-06T15:31:00Z">
        <w:r w:rsidR="00840084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5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ທະນາໂທລະຄົມມະນາຄົມ</w:t>
        </w:r>
      </w:ins>
      <w:ins w:id="17160" w:author="HP" w:date="2021-08-12T09:39:00Z">
        <w:r w:rsidR="0076675B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6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ແຫ່ງຊາດ</w:t>
        </w:r>
      </w:ins>
      <w:ins w:id="17162" w:author="PSK" w:date="2021-08-06T15:31:00Z">
        <w:del w:id="17163" w:author="HP" w:date="2021-08-08T15:50:00Z">
          <w:r w:rsidR="00840084" w:rsidRPr="002C0BDB" w:rsidDel="00D25B64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17164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840084" w:rsidRPr="002C0BDB" w:rsidDel="00D25B6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17165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ແຫ່ງຊາດ</w:delText>
          </w:r>
        </w:del>
        <w:r w:rsidR="00840084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1716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1D2B870E" w14:textId="1FC11731" w:rsidR="00840084" w:rsidRPr="002C0BDB" w:rsidRDefault="00840084">
      <w:pPr>
        <w:pStyle w:val="NoSpacing"/>
        <w:numPr>
          <w:ilvl w:val="0"/>
          <w:numId w:val="71"/>
        </w:numPr>
        <w:tabs>
          <w:tab w:val="left" w:pos="1276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7167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168" w:author="NA" w:date="2021-12-30T11:44:00Z">
            <w:rPr>
              <w:ins w:id="17169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17170" w:author="Documents" w:date="2022-01-11T09:25:00Z">
          <w:pPr>
            <w:pStyle w:val="NoSpacing"/>
            <w:numPr>
              <w:numId w:val="71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7171" w:author="PSK" w:date="2021-08-06T15:31:00Z"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72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ຖ່າຍທອດຄວາມຮູ້ທາງດ້ານເຕັກໂນໂລຊີທີ່ນຳເຂົ້າມາໃຫ້ບໍລິການ</w:t>
        </w:r>
      </w:ins>
      <w:ins w:id="17173" w:author="Windows User" w:date="2022-01-12T16:09:00Z">
        <w:r w:rsidR="00902CC2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174" w:author="Windows User" w:date="2022-01-28T08:18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ins w:id="17175" w:author="PSK" w:date="2021-08-06T15:31:00Z"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76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ຢູ່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177" w:author="Windows User" w:date="2022-01-28T08:1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78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ສປປ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179" w:author="Windows User" w:date="2022-01-28T08:1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80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ລາວ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181" w:author="Windows User" w:date="2022-01-28T08:1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82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ໃຫ້</w:t>
        </w:r>
        <w:del w:id="17183" w:author="LENOVO" w:date="2021-12-10T08:19:00Z">
          <w:r w:rsidRPr="00531C81" w:rsidDel="00EF14CB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17184" w:author="Windows User" w:date="2022-01-28T08:18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ກັບ</w:delText>
          </w:r>
        </w:del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85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ພະ</w:t>
        </w:r>
      </w:ins>
      <w:ins w:id="17186" w:author="Windows User" w:date="2022-01-28T08:17:00Z">
        <w:r w:rsidR="00531C81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187" w:author="Windows User" w:date="2022-01-28T08:18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ins w:id="17188" w:author="PSK" w:date="2021-08-06T15:31:00Z"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189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ນັກ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1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ງານ</w:t>
        </w:r>
        <w:del w:id="17191" w:author="Windows User" w:date="2022-01-12T16:09:00Z">
          <w:r w:rsidRPr="002C0BDB" w:rsidDel="00902CC2">
            <w:rPr>
              <w:rFonts w:ascii="Phetsarath OT" w:eastAsia="Phetsarath OT" w:hAnsi="Phetsarath OT" w:cs="Phetsarath OT"/>
              <w:sz w:val="24"/>
              <w:szCs w:val="24"/>
              <w:cs/>
              <w:rPrChange w:id="1719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19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ຂະແໜງການເຕັກໂນໂລຊີ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19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19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19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19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ການສື່ສານ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19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19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0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0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ພະນັກງານຂອງຕົນ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20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29E8DEAE" w14:textId="2530E6A7" w:rsidR="00840084" w:rsidRPr="002C0BDB" w:rsidRDefault="00840084">
      <w:pPr>
        <w:pStyle w:val="NoSpacing"/>
        <w:numPr>
          <w:ilvl w:val="0"/>
          <w:numId w:val="71"/>
        </w:numPr>
        <w:tabs>
          <w:tab w:val="left" w:pos="1276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7203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204" w:author="NA" w:date="2021-12-30T11:44:00Z">
            <w:rPr>
              <w:ins w:id="17205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17206" w:author="Documents" w:date="2022-01-11T09:25:00Z">
          <w:pPr>
            <w:pStyle w:val="NoSpacing"/>
            <w:numPr>
              <w:numId w:val="71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7207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0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ຮັບປະກັນ</w:t>
        </w:r>
        <w:del w:id="17209" w:author="NA" w:date="2021-12-30T11:04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cs/>
              <w:rPrChange w:id="1721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1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ລະບົບເຕັກນິກຂອງຕົນ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1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1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ໃຫ້ສາມາດເຊື່ອມຕໍ່ເຂົ້າກັບລະບົບເຕັກນິກຂອງຜູ້ໃຫ້ບໍລິການໂທລະຄົມມະນາຄົມອື່ນ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21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>;</w:t>
        </w:r>
      </w:ins>
    </w:p>
    <w:p w14:paraId="65B394B2" w14:textId="4F18B7DA" w:rsidR="00840084" w:rsidRPr="002C0BDB" w:rsidRDefault="00840084">
      <w:pPr>
        <w:pStyle w:val="NoSpacing"/>
        <w:numPr>
          <w:ilvl w:val="0"/>
          <w:numId w:val="71"/>
        </w:numPr>
        <w:tabs>
          <w:tab w:val="left" w:pos="1276"/>
          <w:tab w:val="left" w:pos="1418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7215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216" w:author="NA" w:date="2021-12-30T11:44:00Z">
            <w:rPr>
              <w:ins w:id="17217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17218" w:author="Documents" w:date="2022-01-11T09:25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7219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2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ຊຳລະຄ່າທຳນຽມ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2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2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2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ຄ່າບໍລິການ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2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2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ຕາມລັດຖະບັນຍັດ</w:t>
        </w:r>
      </w:ins>
      <w:ins w:id="17227" w:author="HP" w:date="2021-08-12T09:41:00Z">
        <w:r w:rsidR="009D0CAD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ວ່າດ້ວຍຄ່າທຳນຽມ</w:t>
        </w:r>
        <w:r w:rsidR="009D0CAD" w:rsidRPr="002C0BDB">
          <w:rPr>
            <w:rFonts w:ascii="Phetsarath OT" w:eastAsia="Phetsarath OT" w:hAnsi="Phetsarath OT" w:cs="Phetsarath OT"/>
            <w:sz w:val="24"/>
            <w:szCs w:val="24"/>
            <w:cs/>
            <w:rPrChange w:id="1722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9D0CAD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3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="009D0CAD" w:rsidRPr="002C0BDB">
          <w:rPr>
            <w:rFonts w:ascii="Phetsarath OT" w:eastAsia="Phetsarath OT" w:hAnsi="Phetsarath OT" w:cs="Phetsarath OT"/>
            <w:sz w:val="24"/>
            <w:szCs w:val="24"/>
            <w:cs/>
            <w:rPrChange w:id="1723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9D0CAD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3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ຄ່າບໍລິການ</w:t>
        </w:r>
      </w:ins>
      <w:ins w:id="17233" w:author="PSK" w:date="2021-08-06T15:31:00Z">
        <w:del w:id="17234" w:author="HP" w:date="2021-08-12T09:41:00Z">
          <w:r w:rsidRPr="002C0BDB" w:rsidDel="009D0CAD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23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ຂອງ</w:delText>
          </w:r>
        </w:del>
        <w:del w:id="17236" w:author="HP" w:date="2021-08-12T09:42:00Z">
          <w:r w:rsidRPr="002C0BDB" w:rsidDel="009D0CAD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23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ປະທານປະເທດ</w:delText>
          </w:r>
          <w:r w:rsidRPr="002C0BDB" w:rsidDel="009D0CAD">
            <w:rPr>
              <w:rFonts w:ascii="Phetsarath OT" w:eastAsia="Phetsarath OT" w:hAnsi="Phetsarath OT" w:cs="Phetsarath OT"/>
              <w:sz w:val="24"/>
              <w:szCs w:val="24"/>
              <w:cs/>
              <w:rPrChange w:id="1723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9D0CAD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23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ແຫ່ງ</w:delText>
          </w:r>
          <w:r w:rsidRPr="002C0BDB" w:rsidDel="009D0CAD">
            <w:rPr>
              <w:rFonts w:ascii="Phetsarath OT" w:eastAsia="Phetsarath OT" w:hAnsi="Phetsarath OT" w:cs="Phetsarath OT"/>
              <w:sz w:val="24"/>
              <w:szCs w:val="24"/>
              <w:cs/>
              <w:rPrChange w:id="1724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9D0CAD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24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ສປປ</w:delText>
          </w:r>
          <w:r w:rsidRPr="002C0BDB" w:rsidDel="009D0CAD">
            <w:rPr>
              <w:rFonts w:ascii="Phetsarath OT" w:eastAsia="Phetsarath OT" w:hAnsi="Phetsarath OT" w:cs="Phetsarath OT"/>
              <w:sz w:val="24"/>
              <w:szCs w:val="24"/>
              <w:cs/>
              <w:rPrChange w:id="1724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9D0CAD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24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ລາວ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4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4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ທີ່ປະກາດ</w:t>
        </w:r>
        <w:del w:id="17246" w:author="NA" w:date="2021-12-23T11:51:00Z">
          <w:r w:rsidRPr="002C0BDB" w:rsidDel="00A25395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rPrChange w:id="1724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ນຳ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4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ໃຊ້ໃນແຕ່ລະໄລຍະ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24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t>;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5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</w:p>
    <w:p w14:paraId="5D846FF3" w14:textId="600D6AD5" w:rsidR="00BE0306" w:rsidRPr="002C0BDB" w:rsidRDefault="00BE0306">
      <w:pPr>
        <w:pStyle w:val="NoSpacing"/>
        <w:numPr>
          <w:ilvl w:val="0"/>
          <w:numId w:val="71"/>
        </w:numPr>
        <w:tabs>
          <w:tab w:val="left" w:pos="1276"/>
          <w:tab w:val="left" w:pos="1418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7251" w:author="HP" w:date="2021-08-08T15:55:00Z"/>
          <w:rFonts w:ascii="Phetsarath OT" w:eastAsia="Phetsarath OT" w:hAnsi="Phetsarath OT" w:cs="Phetsarath OT"/>
          <w:sz w:val="24"/>
          <w:szCs w:val="24"/>
          <w:lang w:val="pt-BR"/>
          <w:rPrChange w:id="17252" w:author="NA" w:date="2021-12-30T11:44:00Z">
            <w:rPr>
              <w:ins w:id="17253" w:author="HP" w:date="2021-08-08T15:55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17254" w:author="Documents" w:date="2022-01-11T09:25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7255" w:author="HP" w:date="2021-08-08T15:55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ປະຕິບັດ</w:t>
        </w:r>
        <w:del w:id="17257" w:author="NA" w:date="2021-12-30T11:04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cs/>
              <w:rPrChange w:id="1725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5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ລະບຽບການດ້ານບັນຊີການເງິນ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6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26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ພັນທະການເງິນ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6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6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ຕາມກົດໝາຍ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6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6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2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ລະບຽບການທີ່ກ່ຽວຂ້ອງ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2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539AEE53" w14:textId="307AA0C5" w:rsidR="008D6CDA" w:rsidRPr="002C0BDB" w:rsidRDefault="00840084">
      <w:pPr>
        <w:pStyle w:val="NoSpacing"/>
        <w:numPr>
          <w:ilvl w:val="0"/>
          <w:numId w:val="71"/>
        </w:numPr>
        <w:tabs>
          <w:tab w:val="left" w:pos="1276"/>
          <w:tab w:val="left" w:pos="1418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7271" w:author="HP" w:date="2021-08-08T15:48:00Z"/>
          <w:rFonts w:ascii="Phetsarath OT" w:eastAsia="Phetsarath OT" w:hAnsi="Phetsarath OT" w:cs="Phetsarath OT"/>
          <w:sz w:val="24"/>
          <w:szCs w:val="24"/>
          <w:lang w:val="pt-BR"/>
          <w:rPrChange w:id="17272" w:author="NA" w:date="2021-12-30T11:44:00Z">
            <w:rPr>
              <w:ins w:id="17273" w:author="HP" w:date="2021-08-08T15:48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17274" w:author="Documents" w:date="2022-01-11T09:25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7275" w:author="PSK" w:date="2021-08-06T15:31:00Z">
        <w:del w:id="17276" w:author="HP" w:date="2021-08-12T09:44:00Z">
          <w:r w:rsidRPr="002C0BDB" w:rsidDel="00D600C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27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ຮັບປະກັນການ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2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ໃຫ້ບໍລິການ</w:t>
        </w:r>
      </w:ins>
      <w:ins w:id="17279" w:author="LENOVO" w:date="2021-11-22T14:48:00Z">
        <w:r w:rsidR="00F81530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17280" w:author="LENOVO" w:date="2021-12-10T12:15:00Z">
        <w:r w:rsidR="00853020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ຢ່າງທົ່ວເຖິງ</w:t>
        </w:r>
        <w:r w:rsidR="00853020" w:rsidRPr="008C7A6F">
          <w:rPr>
            <w:rFonts w:ascii="Phetsarath OT" w:eastAsia="Phetsarath OT" w:hAnsi="Phetsarath OT" w:cs="Phetsarath OT"/>
            <w:sz w:val="24"/>
            <w:szCs w:val="24"/>
            <w:lang w:val="pt-BR"/>
            <w:rPrChange w:id="17281" w:author="NA" w:date="2022-01-05T08:49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, </w:t>
        </w:r>
      </w:ins>
      <w:ins w:id="17282" w:author="LENOVO" w:date="2021-12-10T12:16:00Z">
        <w:r w:rsidR="0085302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283" w:author="NA" w:date="2021-12-30T11:44:00Z">
              <w:rPr>
                <w:rFonts w:ascii="Phetsarath OT" w:eastAsia="Phetsarath OT" w:hAnsi="Phetsarath OT" w:cs="Phetsarath OT" w:hint="cs"/>
                <w:strike/>
                <w:color w:val="FF0000"/>
                <w:sz w:val="24"/>
                <w:szCs w:val="24"/>
                <w:u w:val="single"/>
                <w:cs/>
                <w:lang w:val="pt-BR"/>
              </w:rPr>
            </w:rPrChange>
          </w:rPr>
          <w:t>ມີບໍລິການ</w:t>
        </w:r>
      </w:ins>
      <w:ins w:id="17284" w:author="LENOVO" w:date="2021-12-10T12:13:00Z">
        <w:r w:rsidR="0085302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285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val="pt-BR"/>
              </w:rPr>
            </w:rPrChange>
          </w:rPr>
          <w:t>ເປັນພາສາລາວ</w:t>
        </w:r>
      </w:ins>
      <w:ins w:id="17286" w:author="LENOVO" w:date="2021-12-10T12:14:00Z">
        <w:r w:rsidR="00853020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17287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u w:val="single"/>
                <w:cs/>
                <w:lang w:val="pt-BR"/>
              </w:rPr>
            </w:rPrChange>
          </w:rPr>
          <w:t xml:space="preserve"> </w:t>
        </w:r>
      </w:ins>
      <w:ins w:id="17288" w:author="LENOVO" w:date="2021-12-10T12:15:00Z">
        <w:r w:rsidR="0085302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289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val="pt-BR"/>
              </w:rPr>
            </w:rPrChange>
          </w:rPr>
          <w:t>ແລະ</w:t>
        </w:r>
      </w:ins>
      <w:ins w:id="17290" w:author="LENOVO" w:date="2021-12-10T12:14:00Z">
        <w:r w:rsidR="00853020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17291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u w:val="single"/>
                <w:cs/>
                <w:lang w:val="pt-BR"/>
              </w:rPr>
            </w:rPrChange>
          </w:rPr>
          <w:t xml:space="preserve"> </w:t>
        </w:r>
        <w:r w:rsidR="0085302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17292" w:author="NA" w:date="2021-12-30T11:44:00Z">
              <w:rPr>
                <w:rFonts w:ascii="Phetsarath OT" w:eastAsia="Phetsarath OT" w:hAnsi="Phetsarath OT" w:cs="Phetsarath OT" w:hint="cs"/>
                <w:color w:val="FF0000"/>
                <w:sz w:val="24"/>
                <w:szCs w:val="24"/>
                <w:u w:val="single"/>
                <w:cs/>
                <w:lang w:val="pt-BR"/>
              </w:rPr>
            </w:rPrChange>
          </w:rPr>
          <w:t>ພາສາອື່ນ</w:t>
        </w:r>
      </w:ins>
      <w:ins w:id="17293" w:author="PSK" w:date="2021-08-06T15:31:00Z">
        <w:del w:id="17294" w:author="LENOVO" w:date="2021-12-10T12:15:00Z">
          <w:r w:rsidRPr="002C0BDB" w:rsidDel="00853020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29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ຢ່າງທົ່ວເຖິງ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29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>,</w:t>
        </w:r>
      </w:ins>
      <w:ins w:id="17297" w:author="LENOVO" w:date="2021-11-22T14:51:00Z">
        <w:r w:rsidR="00F81530" w:rsidRPr="002C0BDB">
          <w:rPr>
            <w:rFonts w:ascii="Phetsarath OT" w:eastAsia="Phetsarath OT" w:hAnsi="Phetsarath OT" w:cs="Phetsarath OT"/>
            <w:sz w:val="24"/>
            <w:szCs w:val="24"/>
            <w:cs/>
            <w:rPrChange w:id="172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17299" w:author="PSK" w:date="2021-08-06T15:31:00Z">
        <w:del w:id="17300" w:author="LENOVO" w:date="2021-11-22T14:51:00Z">
          <w:r w:rsidRPr="002C0BDB" w:rsidDel="00F81530">
            <w:rPr>
              <w:rFonts w:ascii="Phetsarath OT" w:eastAsia="Phetsarath OT" w:hAnsi="Phetsarath OT" w:cs="Phetsarath OT"/>
              <w:sz w:val="24"/>
              <w:szCs w:val="24"/>
              <w:cs/>
              <w:rPrChange w:id="1730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7302" w:author="HP [2]" w:date="2021-11-14T17:58:00Z">
        <w:del w:id="17303" w:author="LENOVO" w:date="2021-11-22T14:48:00Z">
          <w:r w:rsidR="00F17043" w:rsidRPr="002C0BDB" w:rsidDel="00F81530">
            <w:rPr>
              <w:rFonts w:ascii="Phetsarath OT" w:eastAsia="Phetsarath OT" w:hAnsi="Phetsarath OT" w:cs="Phetsarath OT" w:hint="cs"/>
              <w:strike/>
              <w:sz w:val="24"/>
              <w:szCs w:val="24"/>
              <w:highlight w:val="green"/>
              <w:cs/>
              <w:lang w:val="pt-BR"/>
              <w:rPrChange w:id="173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u w:val="single"/>
                  <w:cs/>
                  <w:lang w:val="pt-BR"/>
                </w:rPr>
              </w:rPrChange>
            </w:rPr>
            <w:delText>ມີການໃຫ້ບໍລິການທີ່</w:delText>
          </w:r>
        </w:del>
        <w:del w:id="17305" w:author="LENOVO" w:date="2021-11-22T14:47:00Z">
          <w:r w:rsidR="00F17043" w:rsidRPr="002C0BDB" w:rsidDel="00863197">
            <w:rPr>
              <w:rFonts w:ascii="Phetsarath OT" w:eastAsia="Phetsarath OT" w:hAnsi="Phetsarath OT" w:cs="Phetsarath OT" w:hint="cs"/>
              <w:strike/>
              <w:sz w:val="24"/>
              <w:szCs w:val="24"/>
              <w:highlight w:val="green"/>
              <w:cs/>
              <w:lang w:val="pt-BR"/>
              <w:rPrChange w:id="1730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u w:val="single"/>
                  <w:cs/>
                  <w:lang w:val="pt-BR"/>
                </w:rPr>
              </w:rPrChange>
            </w:rPr>
            <w:delText>ມີພາສາລາວ</w:delText>
          </w:r>
        </w:del>
        <w:del w:id="17307" w:author="LENOVO" w:date="2021-11-22T14:48:00Z">
          <w:r w:rsidR="00F17043" w:rsidRPr="002C0BDB" w:rsidDel="00F81530">
            <w:rPr>
              <w:rFonts w:ascii="Phetsarath OT" w:eastAsia="Phetsarath OT" w:hAnsi="Phetsarath OT" w:cs="Phetsarath OT"/>
              <w:strike/>
              <w:sz w:val="24"/>
              <w:szCs w:val="24"/>
              <w:highlight w:val="green"/>
              <w:lang w:val="pt-BR"/>
              <w:rPrChange w:id="1730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>,</w:delText>
          </w:r>
          <w:r w:rsidR="00F17043" w:rsidRPr="002C0BDB" w:rsidDel="00F81530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lang w:val="pt-BR"/>
              <w:rPrChange w:id="1730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 xml:space="preserve"> </w:delText>
          </w:r>
        </w:del>
      </w:ins>
      <w:ins w:id="17310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1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ສາມາດນ</w:t>
        </w:r>
      </w:ins>
      <w:ins w:id="17312" w:author="LENOVO" w:date="2021-11-22T14:44:00Z">
        <w:r w:rsidR="008631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ໍາ</w:t>
        </w:r>
      </w:ins>
      <w:ins w:id="17314" w:author="PSK" w:date="2021-08-06T15:31:00Z">
        <w:del w:id="17315" w:author="LENOVO" w:date="2021-11-22T14:44:00Z">
          <w:r w:rsidRPr="002C0BDB" w:rsidDel="00863197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31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ຳ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1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ໃຊ້ໄດ້ຕະຫຼອດ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31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del w:id="17319" w:author="Documents" w:date="2022-01-11T11:40:00Z">
          <w:r w:rsidRPr="002C0BDB" w:rsidDel="000E0538">
            <w:rPr>
              <w:rFonts w:ascii="Phetsarath OT" w:eastAsia="Phetsarath OT" w:hAnsi="Phetsarath OT" w:cs="Phetsarath OT"/>
              <w:sz w:val="24"/>
              <w:szCs w:val="24"/>
              <w:cs/>
              <w:rPrChange w:id="1732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24</w:delText>
          </w:r>
        </w:del>
      </w:ins>
      <w:ins w:id="17321" w:author="Documents" w:date="2022-01-11T11:40:00Z">
        <w:r w:rsidR="000E0538">
          <w:rPr>
            <w:rFonts w:ascii="Phetsarath OT" w:eastAsia="Phetsarath OT" w:hAnsi="Phetsarath OT" w:cs="Phetsarath OT" w:hint="cs"/>
            <w:sz w:val="24"/>
            <w:szCs w:val="24"/>
            <w:cs/>
          </w:rPr>
          <w:t>ຊາວສີ່</w:t>
        </w:r>
        <w:del w:id="17322" w:author="Windows User" w:date="2022-01-12T16:09:00Z">
          <w:r w:rsidR="000E0538" w:rsidDel="00902CC2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ins w:id="17323" w:author="PSK" w:date="2021-08-06T15:31:00Z">
        <w:del w:id="17324" w:author="Documents" w:date="2022-01-11T11:40:00Z">
          <w:r w:rsidRPr="002C0BDB" w:rsidDel="000E0538">
            <w:rPr>
              <w:rFonts w:ascii="Phetsarath OT" w:eastAsia="Phetsarath OT" w:hAnsi="Phetsarath OT" w:cs="Phetsarath OT"/>
              <w:sz w:val="24"/>
              <w:szCs w:val="24"/>
              <w:cs/>
              <w:rPrChange w:id="173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2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ຊົ່ວໂມງ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32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 xml:space="preserve">, </w:t>
        </w:r>
      </w:ins>
      <w:ins w:id="17328" w:author="HP" w:date="2021-08-12T09:44:00Z">
        <w:r w:rsidR="00D600C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2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ມີ</w:t>
        </w:r>
      </w:ins>
      <w:ins w:id="17330" w:author="PSK" w:date="2021-08-06T15:31:00Z">
        <w:del w:id="17331" w:author="HP" w:date="2021-08-12T09:44:00Z">
          <w:r w:rsidRPr="002C0BDB" w:rsidDel="00D600C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33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ໄດ້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3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ຄຸນນະພາບ</w:t>
        </w:r>
        <w:del w:id="17334" w:author="HP" w:date="2021-08-12T09:49:00Z">
          <w:r w:rsidRPr="002C0BDB" w:rsidDel="00D600C2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33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D600C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33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ແລະ</w:delText>
          </w:r>
          <w:r w:rsidRPr="002C0BDB" w:rsidDel="00D600C2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33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 </w:delText>
          </w:r>
          <w:r w:rsidRPr="002C0BDB" w:rsidDel="00D600C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33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ມາດຕະຖານການບໍລິການ</w:delText>
          </w:r>
        </w:del>
        <w:del w:id="17339" w:author="HP" w:date="2021-08-12T09:44:00Z">
          <w:r w:rsidRPr="002C0BDB" w:rsidDel="00D600C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34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ເຄືອຂ່າຍ</w:delText>
          </w:r>
        </w:del>
        <w:del w:id="17341" w:author="HP" w:date="2021-08-12T09:49:00Z">
          <w:r w:rsidRPr="002C0BDB" w:rsidDel="00D600C2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34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ໂທລະຄົມມະນາຄົມ</w:delText>
          </w:r>
        </w:del>
      </w:ins>
      <w:ins w:id="17343" w:author="HP" w:date="2021-08-12T09:49:00Z">
        <w:r w:rsidR="00D600C2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34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t>,</w:t>
        </w:r>
      </w:ins>
      <w:ins w:id="17345" w:author="PSK" w:date="2021-08-06T15:31:00Z"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34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4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ມີຄວາມສະດວກ</w:t>
        </w:r>
        <w:del w:id="17348" w:author="HP" w:date="2021-08-12T09:49:00Z">
          <w:r w:rsidRPr="002C0BDB" w:rsidDel="00D600C2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34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5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ວ່ອງໄວ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35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5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ໂປ່ງໃສ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35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35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ຖືກຕ້ອງ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35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355C688D" w14:textId="5A61183C" w:rsidR="00840084" w:rsidRPr="00531C81" w:rsidRDefault="00840084">
      <w:pPr>
        <w:pStyle w:val="NoSpacing"/>
        <w:numPr>
          <w:ilvl w:val="0"/>
          <w:numId w:val="71"/>
        </w:numPr>
        <w:tabs>
          <w:tab w:val="left" w:pos="1276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7358" w:author="PSK" w:date="2021-08-06T15:31:00Z"/>
          <w:rFonts w:ascii="Phetsarath OT" w:eastAsia="Phetsarath OT" w:hAnsi="Phetsarath OT" w:cs="Phetsarath OT"/>
          <w:spacing w:val="-4"/>
          <w:sz w:val="24"/>
          <w:szCs w:val="24"/>
          <w:lang w:val="pt-BR"/>
          <w:rPrChange w:id="17359" w:author="Windows User" w:date="2022-01-28T08:18:00Z">
            <w:rPr>
              <w:ins w:id="17360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7361" w:author="Documents" w:date="2022-01-11T11:36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7362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ໃຫ້ບ</w:t>
        </w:r>
      </w:ins>
      <w:ins w:id="17364" w:author="NA" w:date="2021-12-30T11:04:00Z">
        <w:r w:rsidR="00756674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ຸ</w:t>
        </w:r>
      </w:ins>
      <w:ins w:id="17365" w:author="PSK" w:date="2021-08-06T15:31:00Z">
        <w:del w:id="17366" w:author="NA" w:date="2021-12-30T11:04:00Z">
          <w:r w:rsidRPr="002C0BDB" w:rsidDel="00756674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36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ູ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6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ລິມະສິດໃນການສະໜອງການບໍລິການໂທລະຄົມມະນາຄົມ</w:t>
        </w:r>
      </w:ins>
      <w:ins w:id="17369" w:author="Documents" w:date="2022-01-11T11:38:00Z">
        <w:r w:rsidR="00BF50D1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17370" w:author="PSK" w:date="2021-08-06T15:31:00Z">
        <w:del w:id="17371" w:author="Documents" w:date="2022-01-11T11:35:00Z">
          <w:r w:rsidRPr="002C0BDB" w:rsidDel="00BF50D1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37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7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ແກ່ອົງການ</w:t>
        </w:r>
      </w:ins>
      <w:ins w:id="17374" w:author="Documents" w:date="2022-01-11T11:41:00Z">
        <w:del w:id="17375" w:author="Windows User" w:date="2022-01-12T16:09:00Z">
          <w:r w:rsidR="000E0538" w:rsidDel="00902CC2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ins w:id="17376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37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ຈັດ</w:t>
        </w:r>
        <w:r w:rsidRPr="00BF50D1">
          <w:rPr>
            <w:rFonts w:ascii="Phetsarath OT" w:eastAsia="Phetsarath OT" w:hAnsi="Phetsarath OT" w:cs="Phetsarath OT" w:hint="cs"/>
            <w:sz w:val="24"/>
            <w:szCs w:val="24"/>
            <w:cs/>
            <w:rPrChange w:id="17378" w:author="Documents" w:date="2022-01-11T11:36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ຕັ້ງ</w:t>
        </w:r>
        <w:del w:id="17379" w:author="Documents" w:date="2022-01-11T09:24:00Z">
          <w:r w:rsidRPr="00BF50D1" w:rsidDel="00F927FA">
            <w:rPr>
              <w:rFonts w:ascii="Phetsarath OT" w:eastAsia="Phetsarath OT" w:hAnsi="Phetsarath OT" w:cs="Phetsarath OT"/>
              <w:sz w:val="24"/>
              <w:szCs w:val="24"/>
              <w:cs/>
              <w:rPrChange w:id="17380" w:author="Documents" w:date="2022-01-11T11:36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Pr="00BF50D1">
          <w:rPr>
            <w:rFonts w:ascii="Phetsarath OT" w:eastAsia="Phetsarath OT" w:hAnsi="Phetsarath OT" w:cs="Phetsarath OT" w:hint="cs"/>
            <w:sz w:val="24"/>
            <w:szCs w:val="24"/>
            <w:cs/>
            <w:rPrChange w:id="17381" w:author="Documents" w:date="2022-01-11T11:36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ຂອງລັດ</w:t>
        </w:r>
        <w:r w:rsidRPr="00BF50D1">
          <w:rPr>
            <w:rFonts w:ascii="Phetsarath OT" w:eastAsia="Phetsarath OT" w:hAnsi="Phetsarath OT" w:cs="Phetsarath OT"/>
            <w:sz w:val="24"/>
            <w:szCs w:val="24"/>
            <w:lang w:val="pt-BR"/>
            <w:rPrChange w:id="17382" w:author="Documents" w:date="2022-01-11T11:36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>;</w:t>
        </w:r>
      </w:ins>
    </w:p>
    <w:p w14:paraId="3523B4AD" w14:textId="4DA378C9" w:rsidR="00840084" w:rsidRPr="002C0BDB" w:rsidRDefault="00840084">
      <w:pPr>
        <w:pStyle w:val="NoSpacing"/>
        <w:numPr>
          <w:ilvl w:val="0"/>
          <w:numId w:val="71"/>
        </w:numPr>
        <w:tabs>
          <w:tab w:val="left" w:pos="1276"/>
          <w:tab w:val="left" w:pos="1418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7383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384" w:author="NA" w:date="2021-12-30T11:44:00Z">
            <w:rPr>
              <w:ins w:id="17385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7386" w:author="Documents" w:date="2022-01-11T09:25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7387" w:author="PSK" w:date="2021-08-06T15:31:00Z"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388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ມີແຜນ</w:t>
        </w:r>
        <w:del w:id="17389" w:author="NA" w:date="2022-01-05T11:40:00Z">
          <w:r w:rsidRPr="00531C81" w:rsidDel="00602186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17390" w:author="Windows User" w:date="2022-01-28T08:18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391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ຟື້ນຟູ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392" w:author="Windows User" w:date="2022-01-28T08:1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393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ເຄືອຂ່າຍໂທລະຄົມມະນາຄົມໃນກໍລະນີເກີດໄພພິບັດ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17394" w:author="Windows User" w:date="2022-01-28T08:1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th-TH"/>
              </w:rPr>
            </w:rPrChange>
          </w:rPr>
          <w:t xml:space="preserve">,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395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ວິກິດການ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396" w:author="Windows User" w:date="2022-01-28T08:1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397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ຫຼື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398" w:author="Windows User" w:date="2022-01-28T08:18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17399" w:author="Windows User" w:date="2022-01-28T08:18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ພາວະ</w:t>
        </w:r>
      </w:ins>
      <w:ins w:id="17400" w:author="Windows User" w:date="2022-01-28T08:18:00Z">
        <w:r w:rsidR="00531C81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17401" w:author="Windows User" w:date="2022-01-28T08:18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ins w:id="17402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0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ສຸກເສີນ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40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th-TH"/>
              </w:rPr>
            </w:rPrChange>
          </w:rPr>
          <w:t>;</w:t>
        </w:r>
      </w:ins>
    </w:p>
    <w:p w14:paraId="35D72751" w14:textId="1AA2098B" w:rsidR="00840084" w:rsidRPr="002C0BDB" w:rsidRDefault="00840084">
      <w:pPr>
        <w:pStyle w:val="NoSpacing"/>
        <w:numPr>
          <w:ilvl w:val="0"/>
          <w:numId w:val="71"/>
        </w:numPr>
        <w:tabs>
          <w:tab w:val="left" w:pos="1276"/>
          <w:tab w:val="left" w:pos="1418"/>
          <w:tab w:val="left" w:pos="216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17405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406" w:author="NA" w:date="2021-12-30T11:44:00Z">
            <w:rPr>
              <w:ins w:id="17407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7408" w:author="Documents" w:date="2022-01-11T09:28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7409" w:author="PSK" w:date="2021-08-06T15:31:00Z">
        <w:del w:id="17410" w:author="HP" w:date="2021-08-12T09:51:00Z">
          <w:r w:rsidRPr="002C0BDB" w:rsidDel="00DC786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1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ຕ້ອງ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1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ເກັບກູ້</w:t>
        </w:r>
        <w:del w:id="17413" w:author="NA" w:date="2022-01-05T11:40:00Z">
          <w:r w:rsidRPr="002C0BDB" w:rsidDel="00602186">
            <w:rPr>
              <w:rFonts w:ascii="Phetsarath OT" w:eastAsia="Phetsarath OT" w:hAnsi="Phetsarath OT" w:cs="Phetsarath OT"/>
              <w:sz w:val="24"/>
              <w:szCs w:val="24"/>
              <w:cs/>
              <w:rPrChange w:id="1741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1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ອຸປະກອນໂທລະຄົມມະນາຄົມທີ່ບໍ່ໄດ້</w:t>
        </w:r>
      </w:ins>
      <w:ins w:id="17416" w:author="HP" w:date="2021-08-12T09:51:00Z">
        <w:r w:rsidR="00DC786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1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ນຳ</w:t>
        </w:r>
      </w:ins>
      <w:ins w:id="17418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1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ໃຊ້ແລ້ວ</w:t>
        </w:r>
        <w:del w:id="17420" w:author="Documents" w:date="2022-01-11T11:42:00Z">
          <w:r w:rsidRPr="002C0BDB" w:rsidDel="00E04CDF">
            <w:rPr>
              <w:rFonts w:ascii="Phetsarath OT" w:eastAsia="Phetsarath OT" w:hAnsi="Phetsarath OT" w:cs="Phetsarath OT"/>
              <w:sz w:val="24"/>
              <w:szCs w:val="24"/>
              <w:cs/>
              <w:rPrChange w:id="1742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17422" w:author="Documents" w:date="2022-01-11T11:42:00Z">
        <w:r w:rsidR="00E04CDF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17423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ເພື່ອຄວາມເປັນລະ</w:t>
        </w:r>
      </w:ins>
      <w:ins w:id="17425" w:author="Documents" w:date="2022-01-11T11:42:00Z">
        <w:del w:id="17426" w:author="Windows User" w:date="2022-01-12T16:11:00Z">
          <w:r w:rsidR="00E04CDF" w:rsidDel="00902CC2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ins w:id="17427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ບຽບ</w:t>
        </w:r>
      </w:ins>
      <w:ins w:id="17429" w:author="NA" w:date="2021-12-27T15:42:00Z">
        <w:del w:id="17430" w:author="Documents" w:date="2022-01-11T11:42:00Z">
          <w:r w:rsidR="00E44B05" w:rsidRPr="002C0BDB" w:rsidDel="00E04CDF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17431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3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ຮຽບຮ້ອຍ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43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ຮັບປະກັນຄວາມປອດໄພຕໍ່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43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3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ຊ</w:t>
        </w:r>
      </w:ins>
      <w:ins w:id="17437" w:author="Documents" w:date="2022-01-11T11:43:00Z">
        <w:r w:rsidR="00E04CDF">
          <w:rPr>
            <w:rFonts w:ascii="Phetsarath OT" w:eastAsia="Phetsarath OT" w:hAnsi="Phetsarath OT" w:cs="Phetsarath OT" w:hint="cs"/>
            <w:sz w:val="24"/>
            <w:szCs w:val="24"/>
            <w:cs/>
          </w:rPr>
          <w:t>ີ</w:t>
        </w:r>
      </w:ins>
      <w:ins w:id="17438" w:author="PSK" w:date="2021-08-06T15:31:00Z">
        <w:del w:id="17439" w:author="Documents" w:date="2022-01-11T11:43:00Z">
          <w:r w:rsidRPr="002C0BDB" w:rsidDel="00E04CDF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4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ິ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4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ວິດ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44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>,</w:t>
        </w:r>
      </w:ins>
      <w:ins w:id="17443" w:author="HP" w:date="2021-09-15T11:15:00Z">
        <w:r w:rsidR="000E5F6B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1744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val="pt-BR"/>
              </w:rPr>
            </w:rPrChange>
          </w:rPr>
          <w:t xml:space="preserve"> </w:t>
        </w:r>
      </w:ins>
      <w:ins w:id="17445" w:author="PSK" w:date="2021-08-06T15:31:00Z">
        <w:del w:id="17446" w:author="HP" w:date="2021-09-15T11:15:00Z">
          <w:r w:rsidRPr="002C0BDB" w:rsidDel="000E5F6B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44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4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ຊັບສິນ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44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5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1745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5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ບໍ່ໃຫ້ມີຜົນກະທົບຕໍ່</w:t>
        </w:r>
      </w:ins>
      <w:ins w:id="17453" w:author="HP" w:date="2021-08-12T09:52:00Z">
        <w:r w:rsidR="00DC786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ສ</w:t>
        </w:r>
      </w:ins>
      <w:ins w:id="17455" w:author="Documents" w:date="2022-01-11T11:43:00Z">
        <w:r w:rsidR="00E04CDF">
          <w:rPr>
            <w:rFonts w:ascii="Phetsarath OT" w:eastAsia="Phetsarath OT" w:hAnsi="Phetsarath OT" w:cs="Phetsarath OT" w:hint="cs"/>
            <w:sz w:val="24"/>
            <w:szCs w:val="24"/>
            <w:cs/>
          </w:rPr>
          <w:t>ິ່</w:t>
        </w:r>
      </w:ins>
      <w:ins w:id="17456" w:author="HP" w:date="2021-08-12T09:52:00Z">
        <w:del w:id="17457" w:author="Documents" w:date="2022-01-11T11:43:00Z">
          <w:r w:rsidR="00DC786E" w:rsidRPr="002C0BDB" w:rsidDel="00E04CDF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5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ີ່</w:delText>
          </w:r>
        </w:del>
        <w:r w:rsidR="00DC786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1745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t>ງແວດລ້ອມ</w:t>
        </w:r>
      </w:ins>
      <w:ins w:id="17460" w:author="PSK" w:date="2021-08-06T15:31:00Z">
        <w:del w:id="17461" w:author="HP" w:date="2021-08-12T09:52:00Z">
          <w:r w:rsidRPr="002C0BDB" w:rsidDel="00DC786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6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ສັງຄົມ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46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th-TH"/>
              </w:rPr>
            </w:rPrChange>
          </w:rPr>
          <w:t>;</w:t>
        </w:r>
      </w:ins>
    </w:p>
    <w:p w14:paraId="1A0C196F" w14:textId="4CBE2A5A" w:rsidR="00840084" w:rsidRPr="002C0BDB" w:rsidDel="00BE0306" w:rsidRDefault="00902CC2">
      <w:pPr>
        <w:pStyle w:val="NoSpacing"/>
        <w:numPr>
          <w:ilvl w:val="0"/>
          <w:numId w:val="71"/>
        </w:numPr>
        <w:tabs>
          <w:tab w:val="left" w:pos="1276"/>
          <w:tab w:val="left" w:pos="1560"/>
          <w:tab w:val="left" w:pos="1890"/>
          <w:tab w:val="left" w:pos="2160"/>
          <w:tab w:val="left" w:pos="2268"/>
          <w:tab w:val="left" w:pos="2410"/>
          <w:tab w:val="left" w:pos="2552"/>
          <w:tab w:val="left" w:pos="2694"/>
          <w:tab w:val="left" w:pos="2835"/>
        </w:tabs>
        <w:spacing w:line="340" w:lineRule="exact"/>
        <w:ind w:left="425" w:firstLine="1554"/>
        <w:jc w:val="both"/>
        <w:rPr>
          <w:ins w:id="17464" w:author="PSK" w:date="2021-08-06T15:31:00Z"/>
          <w:del w:id="17465" w:author="HP" w:date="2021-08-08T15:55:00Z"/>
          <w:rFonts w:ascii="Phetsarath OT" w:eastAsia="Phetsarath OT" w:hAnsi="Phetsarath OT" w:cs="Phetsarath OT"/>
          <w:sz w:val="24"/>
          <w:szCs w:val="24"/>
          <w:lang w:val="pt-BR"/>
          <w:rPrChange w:id="17466" w:author="NA" w:date="2021-12-30T11:44:00Z">
            <w:rPr>
              <w:ins w:id="17467" w:author="PSK" w:date="2021-08-06T15:31:00Z"/>
              <w:del w:id="17468" w:author="HP" w:date="2021-08-08T15:55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7469" w:author="Documents" w:date="2022-01-11T09:26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7470" w:author="Windows User" w:date="2022-01-12T16:11:00Z">
        <w:r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17471" w:author="NA" w:date="2021-12-23T15:00:00Z">
        <w:r w:rsidR="00D97364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ສົ່ງ</w:t>
        </w:r>
      </w:ins>
      <w:ins w:id="17472" w:author="PSK" w:date="2021-08-06T15:31:00Z">
        <w:del w:id="17473" w:author="HP" w:date="2021-08-08T15:55:00Z"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7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ປະຕິບັດ</w:delText>
          </w:r>
        </w:del>
        <w:del w:id="17475" w:author="HP" w:date="2021-08-08T15:52:00Z"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7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ລະບອບ</w:delText>
          </w:r>
        </w:del>
        <w:del w:id="17477" w:author="HP" w:date="2021-08-08T15:55:00Z"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7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ການ</w:delText>
          </w:r>
        </w:del>
        <w:del w:id="17479" w:author="HP" w:date="2021-08-08T15:52:00Z">
          <w:r w:rsidR="00840084" w:rsidRPr="002C0BDB" w:rsidDel="00BE0306">
            <w:rPr>
              <w:rFonts w:ascii="Phetsarath OT" w:eastAsia="Phetsarath OT" w:hAnsi="Phetsarath OT" w:cs="Phetsarath OT"/>
              <w:sz w:val="24"/>
              <w:szCs w:val="24"/>
              <w:cs/>
              <w:rPrChange w:id="1748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8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ຖື</w:delText>
          </w:r>
        </w:del>
        <w:del w:id="17482" w:author="HP" w:date="2021-08-08T15:55:00Z"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8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ບັນຊີ</w:delText>
          </w:r>
        </w:del>
        <w:del w:id="17484" w:author="HP" w:date="2021-08-08T15:53:00Z">
          <w:r w:rsidR="00840084" w:rsidRPr="002C0BDB" w:rsidDel="00BE0306">
            <w:rPr>
              <w:rFonts w:ascii="Phetsarath OT" w:eastAsia="Phetsarath OT" w:hAnsi="Phetsarath OT" w:cs="Phetsarath OT"/>
              <w:sz w:val="24"/>
              <w:szCs w:val="24"/>
              <w:rPrChange w:id="1748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-</w:delText>
          </w:r>
        </w:del>
        <w:del w:id="17486" w:author="HP" w:date="2021-08-08T15:55:00Z"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8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ການເງິນ</w:delText>
          </w:r>
          <w:r w:rsidR="00840084" w:rsidRPr="002C0BDB" w:rsidDel="00BE0306">
            <w:rPr>
              <w:rFonts w:ascii="Phetsarath OT" w:eastAsia="Phetsarath OT" w:hAnsi="Phetsarath OT" w:cs="Phetsarath OT"/>
              <w:sz w:val="24"/>
              <w:szCs w:val="24"/>
              <w:rPrChange w:id="1748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del w:id="17489" w:author="HP" w:date="2021-08-08T15:53:00Z"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ທີ່​ກະຊວງ​ການ​ເງິນ​ວາງ​ອອກ</w:delText>
          </w:r>
          <w:r w:rsidR="00840084" w:rsidRPr="002C0BDB" w:rsidDel="00BE0306">
            <w:rPr>
              <w:rFonts w:ascii="Phetsarath OT" w:eastAsia="Phetsarath OT" w:hAnsi="Phetsarath OT" w:cs="Phetsarath OT"/>
              <w:sz w:val="24"/>
              <w:szCs w:val="24"/>
              <w:rPrChange w:id="1749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del w:id="17492" w:author="HP" w:date="2021-08-08T15:55:00Z"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9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840084" w:rsidRPr="002C0BDB" w:rsidDel="00BE0306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49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9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ພັນທະການເງິນ</w:delText>
          </w:r>
          <w:r w:rsidR="00840084" w:rsidRPr="002C0BDB" w:rsidDel="00BE0306">
            <w:rPr>
              <w:rFonts w:ascii="Phetsarath OT" w:eastAsia="Phetsarath OT" w:hAnsi="Phetsarath OT" w:cs="Phetsarath OT"/>
              <w:sz w:val="24"/>
              <w:szCs w:val="24"/>
              <w:cs/>
              <w:rPrChange w:id="1749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9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ຕາມກົດໝາຍ</w:delText>
          </w:r>
          <w:r w:rsidR="00840084" w:rsidRPr="002C0BDB" w:rsidDel="00BE0306">
            <w:rPr>
              <w:rFonts w:ascii="Phetsarath OT" w:eastAsia="Phetsarath OT" w:hAnsi="Phetsarath OT" w:cs="Phetsarath OT"/>
              <w:sz w:val="24"/>
              <w:szCs w:val="24"/>
              <w:cs/>
              <w:rPrChange w:id="1749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49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840084" w:rsidRPr="002C0BDB" w:rsidDel="00BE0306">
            <w:rPr>
              <w:rFonts w:ascii="Phetsarath OT" w:eastAsia="Phetsarath OT" w:hAnsi="Phetsarath OT" w:cs="Phetsarath OT"/>
              <w:sz w:val="24"/>
              <w:szCs w:val="24"/>
              <w:cs/>
              <w:rPrChange w:id="1750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840084" w:rsidRPr="002C0BDB" w:rsidDel="00BE030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750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ລະບຽບການທີ່ກ່ຽວຂ້ອງ</w:delText>
          </w:r>
          <w:r w:rsidR="00840084" w:rsidRPr="002C0BDB" w:rsidDel="00BE0306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50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5D3863FB" w14:textId="525D9D1F" w:rsidR="00840084" w:rsidRPr="002C0BDB" w:rsidRDefault="00840084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552"/>
          <w:tab w:val="left" w:pos="2694"/>
          <w:tab w:val="left" w:pos="2835"/>
        </w:tabs>
        <w:spacing w:after="0" w:line="340" w:lineRule="exact"/>
        <w:ind w:left="426" w:firstLine="1554"/>
        <w:jc w:val="both"/>
        <w:rPr>
          <w:ins w:id="17503" w:author="PSK" w:date="2021-08-06T15:31:00Z"/>
          <w:rFonts w:ascii="Phetsarath OT" w:eastAsia="Phetsarath OT" w:hAnsi="Phetsarath OT" w:cs="Phetsarath OT"/>
          <w:sz w:val="24"/>
          <w:szCs w:val="24"/>
          <w:lang w:val="pt-BR" w:bidi="lo-LA"/>
          <w:rPrChange w:id="17504" w:author="NA" w:date="2021-12-30T11:44:00Z">
            <w:rPr>
              <w:ins w:id="17505" w:author="PSK" w:date="2021-08-06T15:3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7506" w:author="Documents" w:date="2022-01-11T09:28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507" w:author="PSK" w:date="2021-08-06T15:31:00Z">
        <w:del w:id="17508" w:author="NA" w:date="2021-12-23T15:00:00Z">
          <w:r w:rsidRPr="002C0BDB" w:rsidDel="00D9736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5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ສົ່ງ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ຄືນ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ປ່ຽນແທນ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17516" w:author="HP" w:date="2021-08-12T09:58:00Z">
        <w:r w:rsidR="00DC78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ເລກໝາຍໂທລະຄົມມະນາຄົມ</w:t>
        </w:r>
      </w:ins>
      <w:ins w:id="17518" w:author="PSK" w:date="2021-08-06T15:31:00Z">
        <w:del w:id="17519" w:author="HP" w:date="2021-08-12T09:58:00Z">
          <w:r w:rsidRPr="002C0BDB" w:rsidDel="00DC786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52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ຊັບພະຍາກອນໂທລະຄົມມະນາຄົມ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5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ຕາມການ</w:t>
        </w:r>
        <w:del w:id="17523" w:author="HP" w:date="2021-08-12T09:54:00Z">
          <w:r w:rsidRPr="002C0BDB" w:rsidDel="00DC786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5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ຄົ້ນຄ້ວາ</w:delText>
          </w:r>
          <w:r w:rsidRPr="002C0BDB" w:rsidDel="00DC786E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5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DC786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52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DC786E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52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ຕົກລົງ</w:t>
        </w:r>
        <w:del w:id="17529" w:author="NA" w:date="2021-12-30T11:05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5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ຂອງກະຊວງ</w:t>
        </w:r>
        <w:del w:id="17532" w:author="NA" w:date="2021-12-30T11:05:00Z">
          <w:r w:rsidRPr="002C0BDB" w:rsidDel="0075667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5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ເຕັກໂນໂລຊີ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</w:t>
        </w:r>
      </w:ins>
      <w:ins w:id="17539" w:author="HP" w:date="2021-08-12T09:56:00Z">
        <w:r w:rsidR="00DC786E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5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,</w:t>
        </w:r>
        <w:r w:rsidR="00DC786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DC78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ໃນກໍລະນີມີຜົນກະທົບຕໍ່ຜູ້ໃຊ້ບໍລິການ</w:t>
        </w:r>
      </w:ins>
      <w:ins w:id="17543" w:author="PSK" w:date="2021-08-06T15:31:00Z"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5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ins w:id="17545" w:author="HP" w:date="2021-09-21T09:39:00Z">
        <w:r w:rsidR="001F3359" w:rsidRPr="002C0BDB">
          <w:rPr>
            <w:rFonts w:eastAsia="Phetsarath OT" w:cs="Phetsarath OT" w:hint="cs"/>
            <w:szCs w:val="24"/>
            <w:cs/>
            <w:lang w:val="pt-BR" w:bidi="lo-LA"/>
            <w:rPrChange w:id="17546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  <w:lang w:val="pt-BR" w:bidi="lo-LA"/>
              </w:rPr>
            </w:rPrChange>
          </w:rPr>
          <w:t>ຜູ້ໃຫ້ບໍລິການ</w:t>
        </w:r>
        <w:r w:rsidR="001F3359" w:rsidRPr="002C0BDB">
          <w:rPr>
            <w:rFonts w:eastAsia="Phetsarath OT" w:cs="Phetsarath OT"/>
            <w:szCs w:val="24"/>
            <w:cs/>
            <w:lang w:val="pt-BR" w:bidi="lo-LA"/>
            <w:rPrChange w:id="17547" w:author="NA" w:date="2021-12-30T11:44:00Z">
              <w:rPr>
                <w:rFonts w:eastAsia="Phetsarath OT" w:cs="Phetsarath OT"/>
                <w:b/>
                <w:bCs/>
                <w:szCs w:val="24"/>
                <w:u w:val="single"/>
                <w:cs/>
                <w:lang w:val="pt-BR" w:bidi="lo-LA"/>
              </w:rPr>
            </w:rPrChange>
          </w:rPr>
          <w:t xml:space="preserve"> </w:t>
        </w:r>
        <w:r w:rsidR="001F3359" w:rsidRPr="002C0BDB">
          <w:rPr>
            <w:rFonts w:eastAsia="Phetsarath OT" w:cs="Phetsarath OT" w:hint="cs"/>
            <w:szCs w:val="24"/>
            <w:cs/>
            <w:lang w:val="pt-BR" w:bidi="lo-LA"/>
            <w:rPrChange w:id="17548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  <w:lang w:val="pt-BR" w:bidi="lo-LA"/>
              </w:rPr>
            </w:rPrChange>
          </w:rPr>
          <w:t>ຕ້ອງປ່ຽນແທນ</w:t>
        </w:r>
        <w:r w:rsidR="001F3359" w:rsidRPr="002C0BDB">
          <w:rPr>
            <w:rFonts w:eastAsia="Phetsarath OT" w:cs="Phetsarath OT"/>
            <w:szCs w:val="24"/>
            <w:cs/>
            <w:lang w:val="pt-BR" w:bidi="lo-LA"/>
            <w:rPrChange w:id="17549" w:author="NA" w:date="2021-12-30T11:44:00Z">
              <w:rPr>
                <w:rFonts w:eastAsia="Phetsarath OT" w:cs="Phetsarath OT"/>
                <w:b/>
                <w:bCs/>
                <w:szCs w:val="24"/>
                <w:u w:val="single"/>
                <w:cs/>
                <w:lang w:val="pt-BR" w:bidi="lo-LA"/>
              </w:rPr>
            </w:rPrChange>
          </w:rPr>
          <w:t xml:space="preserve"> </w:t>
        </w:r>
        <w:r w:rsidR="001F3359" w:rsidRPr="002C0BDB">
          <w:rPr>
            <w:rFonts w:eastAsia="Phetsarath OT" w:cs="Phetsarath OT" w:hint="cs"/>
            <w:szCs w:val="24"/>
            <w:cs/>
            <w:lang w:val="pt-BR" w:bidi="lo-LA"/>
            <w:rPrChange w:id="17550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  <w:lang w:val="pt-BR" w:bidi="lo-LA"/>
              </w:rPr>
            </w:rPrChange>
          </w:rPr>
          <w:t>ຫຼື</w:t>
        </w:r>
        <w:r w:rsidR="001F3359" w:rsidRPr="002C0BDB">
          <w:rPr>
            <w:rFonts w:eastAsia="Phetsarath OT" w:cs="Phetsarath OT"/>
            <w:szCs w:val="24"/>
            <w:cs/>
            <w:lang w:val="pt-BR" w:bidi="lo-LA"/>
            <w:rPrChange w:id="17551" w:author="NA" w:date="2021-12-30T11:44:00Z">
              <w:rPr>
                <w:rFonts w:eastAsia="Phetsarath OT" w:cs="Phetsarath OT"/>
                <w:b/>
                <w:bCs/>
                <w:szCs w:val="24"/>
                <w:u w:val="single"/>
                <w:cs/>
                <w:lang w:val="pt-BR" w:bidi="lo-LA"/>
              </w:rPr>
            </w:rPrChange>
          </w:rPr>
          <w:t xml:space="preserve"> </w:t>
        </w:r>
        <w:r w:rsidR="001F3359" w:rsidRPr="002C0BDB">
          <w:rPr>
            <w:rFonts w:eastAsia="Phetsarath OT" w:cs="Phetsarath OT" w:hint="cs"/>
            <w:szCs w:val="24"/>
            <w:cs/>
            <w:lang w:val="pt-BR" w:bidi="lo-LA"/>
            <w:rPrChange w:id="17552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  <w:lang w:val="pt-BR" w:bidi="lo-LA"/>
              </w:rPr>
            </w:rPrChange>
          </w:rPr>
          <w:t>ທົດແທນ</w:t>
        </w:r>
        <w:r w:rsidR="001F3359" w:rsidRPr="002C0BDB">
          <w:rPr>
            <w:rFonts w:eastAsia="Phetsarath OT" w:cs="Phetsarath OT"/>
            <w:szCs w:val="24"/>
            <w:cs/>
            <w:lang w:val="pt-BR" w:bidi="lo-LA"/>
            <w:rPrChange w:id="17553" w:author="NA" w:date="2021-12-30T11:44:00Z">
              <w:rPr>
                <w:rFonts w:eastAsia="Phetsarath OT" w:cs="Phetsarath OT"/>
                <w:b/>
                <w:bCs/>
                <w:szCs w:val="24"/>
                <w:u w:val="single"/>
                <w:cs/>
                <w:lang w:val="pt-BR" w:bidi="lo-LA"/>
              </w:rPr>
            </w:rPrChange>
          </w:rPr>
          <w:t xml:space="preserve"> </w:t>
        </w:r>
        <w:r w:rsidR="001F3359" w:rsidRPr="002C0BDB">
          <w:rPr>
            <w:rFonts w:eastAsia="Phetsarath OT" w:cs="Phetsarath OT" w:hint="cs"/>
            <w:szCs w:val="24"/>
            <w:cs/>
            <w:lang w:val="pt-BR" w:bidi="lo-LA"/>
            <w:rPrChange w:id="17554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  <w:lang w:val="pt-BR" w:bidi="lo-LA"/>
              </w:rPr>
            </w:rPrChange>
          </w:rPr>
          <w:t>ໃຫ້ແກ່ຜູ້ໃຊ້ບໍລິການ</w:t>
        </w:r>
        <w:r w:rsidR="001F3359" w:rsidRPr="002C0BDB">
          <w:rPr>
            <w:rFonts w:eastAsia="Phetsarath OT" w:cs="Phetsarath OT"/>
            <w:szCs w:val="24"/>
            <w:cs/>
            <w:lang w:bidi="lo-LA"/>
            <w:rPrChange w:id="17555" w:author="NA" w:date="2021-12-30T11:44:00Z">
              <w:rPr>
                <w:rFonts w:eastAsia="Phetsarath OT" w:cs="Phetsarath OT"/>
                <w:b/>
                <w:bCs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1F3359" w:rsidRPr="002C0BDB">
          <w:rPr>
            <w:rFonts w:eastAsia="Phetsarath OT" w:cs="Phetsarath OT" w:hint="cs"/>
            <w:szCs w:val="24"/>
            <w:cs/>
            <w:lang w:bidi="lo-LA"/>
            <w:rPrChange w:id="17556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  <w:lang w:bidi="lo-LA"/>
              </w:rPr>
            </w:rPrChange>
          </w:rPr>
          <w:t>ຕາມລະບຽບການ</w:t>
        </w:r>
      </w:ins>
      <w:ins w:id="17557" w:author="PSK" w:date="2021-08-06T15:31:00Z">
        <w:del w:id="17558" w:author="HP" w:date="2021-08-12T09:56:00Z">
          <w:r w:rsidRPr="002C0BDB" w:rsidDel="00DC786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5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ໂດຍມີການທົດແທນ</w:delText>
          </w:r>
        </w:del>
        <w:del w:id="17560" w:author="HP" w:date="2021-08-12T09:57:00Z">
          <w:r w:rsidRPr="002C0BDB" w:rsidDel="00DC786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5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ໃຫ້ຜູ້ໃຊ້ບໍລິການ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5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576077E9" w14:textId="2A5E5902" w:rsidR="00840084" w:rsidRPr="002C0BDB" w:rsidDel="00CF5E10" w:rsidRDefault="00840084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  <w:tab w:val="left" w:pos="2835"/>
        </w:tabs>
        <w:spacing w:after="0" w:line="340" w:lineRule="exact"/>
        <w:ind w:left="426" w:firstLine="1554"/>
        <w:jc w:val="both"/>
        <w:rPr>
          <w:del w:id="17563" w:author="NA" w:date="2021-12-30T11:06:00Z"/>
          <w:rFonts w:ascii="Phetsarath OT" w:eastAsia="Phetsarath OT" w:hAnsi="Phetsarath OT" w:cs="Phetsarath OT"/>
          <w:sz w:val="24"/>
          <w:szCs w:val="24"/>
          <w:lang w:val="pt-BR"/>
        </w:rPr>
        <w:pPrChange w:id="17564" w:author="Documents" w:date="2022-01-11T09:28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565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6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ໃຫ້ຄວາມຮ່ວມມື</w:t>
        </w:r>
      </w:ins>
      <w:ins w:id="17567" w:author="HP" w:date="2021-08-12T10:25:00Z">
        <w:r w:rsidR="00035CE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035CE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ສະໜອງຂໍ້ມູນ</w:t>
        </w:r>
      </w:ins>
      <w:ins w:id="17572" w:author="PSK" w:date="2021-08-06T15:31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7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17574" w:author="HP" w:date="2021-08-12T10:25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7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ຕໍ່ເຈົ</w:t>
        </w:r>
      </w:ins>
      <w:ins w:id="17576" w:author="HP" w:date="2021-08-12T10:26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7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້</w:t>
        </w:r>
      </w:ins>
      <w:ins w:id="17578" w:author="HP" w:date="2021-08-12T10:25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7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າໜ້າທີ່</w:t>
        </w:r>
      </w:ins>
      <w:ins w:id="17580" w:author="HP" w:date="2021-08-12T10:26:00Z">
        <w:r w:rsidR="00035CE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8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17582" w:author="HP" w:date="2021-08-12T10:25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8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ທີ່</w:t>
        </w:r>
      </w:ins>
      <w:ins w:id="17584" w:author="HP" w:date="2021-08-12T10:26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8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ກ່ຽວຂ້ອງ</w:t>
        </w:r>
      </w:ins>
      <w:ins w:id="17586" w:author="HP" w:date="2021-08-12T10:25:00Z">
        <w:r w:rsidR="00035CE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58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17588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8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ໃນ</w:t>
        </w:r>
        <w:del w:id="17590" w:author="HP" w:date="2021-08-12T10:25:00Z">
          <w:r w:rsidRPr="002C0BDB" w:rsidDel="00035CE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59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17592" w:author="HP" w:date="2021-08-12T10:24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9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ການປະຕິບັດໜ້າທີ່</w:t>
        </w:r>
      </w:ins>
      <w:ins w:id="17594" w:author="HP [2]" w:date="2021-11-14T17:57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5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ໃຫ້ທັນກັບສະພາບການ</w:t>
        </w:r>
      </w:ins>
      <w:ins w:id="17596" w:author="PSK" w:date="2021-08-06T15:31:00Z">
        <w:del w:id="17597" w:author="HP" w:date="2021-08-12T10:25:00Z">
          <w:r w:rsidRPr="00602186" w:rsidDel="00035CEB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  <w:rPrChange w:id="17598" w:author="NA" w:date="2022-01-05T11:41:00Z">
                <w:rPr>
                  <w:rFonts w:ascii="DokChampa" w:hAnsi="DokChampa" w:cs="DokChampa"/>
                  <w:szCs w:val="22"/>
                  <w:cs/>
                  <w:lang w:bidi="lo-LA"/>
                </w:rPr>
              </w:rPrChange>
            </w:rPr>
            <w:delText>ສະໜອງຂໍ້ມູນ</w:delText>
          </w:r>
        </w:del>
      </w:ins>
      <w:ins w:id="17599" w:author="NA" w:date="2022-01-05T11:41:00Z">
        <w:r w:rsidR="00602186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;</w:t>
        </w:r>
      </w:ins>
      <w:ins w:id="17600" w:author="HP" w:date="2021-08-12T10:26:00Z">
        <w:del w:id="17601" w:author="NA" w:date="2022-01-05T11:40:00Z">
          <w:r w:rsidR="00035CEB" w:rsidRPr="002C0BDB" w:rsidDel="00602186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  <w:rPrChange w:id="1760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 w:bidi="lo-LA"/>
                </w:rPr>
              </w:rPrChange>
            </w:rPr>
            <w:delText>;</w:delText>
          </w:r>
        </w:del>
      </w:ins>
      <w:ins w:id="17603" w:author="PSK" w:date="2021-08-06T15:31:00Z">
        <w:del w:id="17604" w:author="HP" w:date="2021-08-12T10:26:00Z">
          <w:r w:rsidRPr="002C0BDB" w:rsidDel="00035CEB">
            <w:rPr>
              <w:rFonts w:ascii="Phetsarath OT" w:eastAsia="Phetsarath OT" w:hAnsi="Phetsarath OT" w:cs="Phetsarath OT"/>
              <w:sz w:val="24"/>
              <w:szCs w:val="24"/>
              <w:highlight w:val="green"/>
              <w:lang w:val="pt-BR"/>
              <w:rPrChange w:id="1760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, </w:delText>
          </w:r>
        </w:del>
        <w:del w:id="17606" w:author="HP" w:date="2021-08-12T10:24:00Z">
          <w:r w:rsidRPr="002C0BDB" w:rsidDel="00035CEB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lang w:bidi="lo-LA"/>
              <w:rPrChange w:id="17607" w:author="NA" w:date="2021-12-30T11:44:00Z">
                <w:rPr>
                  <w:rFonts w:cs="DokChampa"/>
                  <w:szCs w:val="22"/>
                  <w:cs/>
                  <w:lang w:bidi="lo-LA"/>
                </w:rPr>
              </w:rPrChange>
            </w:rPr>
            <w:delText>ຕໍ່ການປະຕິບັດໜ້າທີ່</w:delText>
          </w:r>
          <w:r w:rsidRPr="002C0BDB" w:rsidDel="00035CEB">
            <w:rPr>
              <w:rFonts w:ascii="Phetsarath OT" w:eastAsia="Phetsarath OT" w:hAnsi="Phetsarath OT" w:cs="Phetsarath OT"/>
              <w:sz w:val="24"/>
              <w:szCs w:val="24"/>
              <w:highlight w:val="green"/>
              <w:lang w:val="pt-BR" w:bidi="lo-LA"/>
              <w:rPrChange w:id="17608" w:author="NA" w:date="2021-12-30T11:44:00Z">
                <w:rPr>
                  <w:rFonts w:cs="DokChampa"/>
                  <w:szCs w:val="22"/>
                  <w:lang w:bidi="lo-LA"/>
                </w:rPr>
              </w:rPrChange>
            </w:rPr>
            <w:delText xml:space="preserve"> </w:delText>
          </w:r>
          <w:r w:rsidRPr="002C0BDB" w:rsidDel="00035CEB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lang w:bidi="lo-LA"/>
              <w:rPrChange w:id="17609" w:author="NA" w:date="2021-12-30T11:44:00Z">
                <w:rPr>
                  <w:rFonts w:cs="DokChampa"/>
                  <w:szCs w:val="22"/>
                  <w:cs/>
                  <w:lang w:bidi="lo-LA"/>
                </w:rPr>
              </w:rPrChange>
            </w:rPr>
            <w:delText>ແລະ</w:delText>
          </w:r>
          <w:r w:rsidRPr="002C0BDB" w:rsidDel="00035CEB">
            <w:rPr>
              <w:rFonts w:ascii="Phetsarath OT" w:eastAsia="Phetsarath OT" w:hAnsi="Phetsarath OT" w:cs="Phetsarath OT"/>
              <w:sz w:val="24"/>
              <w:szCs w:val="24"/>
              <w:highlight w:val="green"/>
              <w:lang w:val="pt-BR" w:bidi="lo-LA"/>
              <w:rPrChange w:id="17610" w:author="NA" w:date="2021-12-30T11:44:00Z">
                <w:rPr>
                  <w:rFonts w:cs="DokChampa"/>
                  <w:szCs w:val="22"/>
                  <w:lang w:bidi="lo-LA"/>
                </w:rPr>
              </w:rPrChange>
            </w:rPr>
            <w:delText xml:space="preserve"> </w:delText>
          </w:r>
          <w:r w:rsidRPr="002C0BDB" w:rsidDel="00035CEB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lang w:bidi="lo-LA"/>
              <w:rPrChange w:id="17611" w:author="NA" w:date="2021-12-30T11:44:00Z">
                <w:rPr>
                  <w:rFonts w:cs="DokChampa"/>
                  <w:szCs w:val="22"/>
                  <w:cs/>
                  <w:lang w:bidi="lo-LA"/>
                </w:rPr>
              </w:rPrChange>
            </w:rPr>
            <w:delText>ຢູ່ພາຍໃຕ້ການກວດກາ</w:delText>
          </w:r>
          <w:r w:rsidRPr="002C0BDB" w:rsidDel="00035CEB">
            <w:rPr>
              <w:rFonts w:ascii="Phetsarath OT" w:eastAsia="Phetsarath OT" w:hAnsi="Phetsarath OT" w:cs="Phetsarath OT"/>
              <w:sz w:val="24"/>
              <w:szCs w:val="24"/>
              <w:highlight w:val="green"/>
              <w:lang w:val="pt-BR" w:bidi="lo-LA"/>
              <w:rPrChange w:id="17612" w:author="NA" w:date="2021-12-30T11:44:00Z">
                <w:rPr>
                  <w:rFonts w:cs="DokChampa"/>
                  <w:szCs w:val="22"/>
                  <w:lang w:bidi="lo-LA"/>
                </w:rPr>
              </w:rPrChange>
            </w:rPr>
            <w:delText xml:space="preserve"> </w:delText>
          </w:r>
          <w:r w:rsidRPr="002C0BDB" w:rsidDel="00035CEB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lang w:bidi="lo-LA"/>
              <w:rPrChange w:id="17613" w:author="NA" w:date="2021-12-30T11:44:00Z">
                <w:rPr>
                  <w:rFonts w:cs="DokChampa"/>
                  <w:szCs w:val="22"/>
                  <w:cs/>
                  <w:lang w:bidi="lo-LA"/>
                </w:rPr>
              </w:rPrChange>
            </w:rPr>
            <w:delText>ຂອງ</w:delText>
          </w:r>
        </w:del>
        <w:del w:id="17614" w:author="HP" w:date="2021-08-08T15:56:00Z">
          <w:r w:rsidRPr="002C0BDB" w:rsidDel="00BE0306">
            <w:rPr>
              <w:rFonts w:ascii="Phetsarath OT" w:eastAsia="Phetsarath OT" w:hAnsi="Phetsarath OT" w:cs="Phetsarath OT"/>
              <w:sz w:val="24"/>
              <w:szCs w:val="24"/>
              <w:highlight w:val="green"/>
              <w:cs/>
              <w:lang w:bidi="lo-LA"/>
              <w:rPrChange w:id="17615" w:author="NA" w:date="2021-12-30T11:44:00Z">
                <w:rPr>
                  <w:rFonts w:cs="DokChampa"/>
                  <w:szCs w:val="22"/>
                  <w:cs/>
                  <w:lang w:bidi="lo-LA"/>
                </w:rPr>
              </w:rPrChange>
            </w:rPr>
            <w:delText xml:space="preserve"> ກະຊວງ ເຕັກໂນໂລຊີ ແລະ ການສື່ສານ</w:delText>
          </w:r>
        </w:del>
        <w:del w:id="17616" w:author="HP" w:date="2021-08-12T10:24:00Z">
          <w:r w:rsidRPr="002C0BDB" w:rsidDel="00035CEB">
            <w:rPr>
              <w:rFonts w:ascii="Phetsarath OT" w:eastAsia="Phetsarath OT" w:hAnsi="Phetsarath OT" w:cs="Phetsarath OT"/>
              <w:sz w:val="24"/>
              <w:szCs w:val="24"/>
              <w:highlight w:val="green"/>
              <w:lang w:val="pt-BR"/>
              <w:rPrChange w:id="1761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582D3CD3" w14:textId="77777777" w:rsidR="00CF5E10" w:rsidRPr="002C0BDB" w:rsidRDefault="00CF5E10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  <w:tab w:val="left" w:pos="2835"/>
        </w:tabs>
        <w:spacing w:after="0" w:line="340" w:lineRule="exact"/>
        <w:ind w:left="426" w:firstLine="1554"/>
        <w:jc w:val="both"/>
        <w:rPr>
          <w:ins w:id="17618" w:author="NA" w:date="2021-12-30T11:06:00Z"/>
          <w:rFonts w:ascii="Phetsarath OT" w:eastAsia="Phetsarath OT" w:hAnsi="Phetsarath OT" w:cs="Phetsarath OT"/>
          <w:sz w:val="24"/>
          <w:szCs w:val="24"/>
          <w:lang w:val="pt-BR"/>
          <w:rPrChange w:id="17619" w:author="NA" w:date="2021-12-30T11:44:00Z">
            <w:rPr>
              <w:ins w:id="17620" w:author="NA" w:date="2021-12-30T11:06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7621" w:author="Documents" w:date="2022-01-11T09:28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</w:p>
    <w:p w14:paraId="2AE51CC8" w14:textId="366B8A00" w:rsidR="00840084" w:rsidRPr="002C0BDB" w:rsidRDefault="00902CC2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  <w:tab w:val="left" w:pos="2835"/>
        </w:tabs>
        <w:spacing w:after="0" w:line="340" w:lineRule="exact"/>
        <w:ind w:left="567" w:firstLine="1413"/>
        <w:jc w:val="both"/>
        <w:rPr>
          <w:ins w:id="17622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623" w:author="NA" w:date="2021-12-30T11:44:00Z">
            <w:rPr>
              <w:ins w:id="17624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7625" w:author="Windows User" w:date="2022-01-12T16:12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626" w:author="Windows User" w:date="2022-01-12T16:12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7627" w:author="PSK" w:date="2021-08-06T15:31:00Z"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ຮັບ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62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3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63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3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ແກ້ໄຂ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63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ຄຳສະເໜີຂອງຜູ້ໃຊ້ບໍລິການໂທລະຄົມມະນາຄົມ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63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>;</w:t>
        </w:r>
      </w:ins>
    </w:p>
    <w:p w14:paraId="328DF727" w14:textId="69C736A6" w:rsidR="00840084" w:rsidRPr="002C0BDB" w:rsidRDefault="00902CC2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  <w:tab w:val="left" w:pos="2835"/>
        </w:tabs>
        <w:spacing w:after="0" w:line="340" w:lineRule="exact"/>
        <w:ind w:left="426" w:firstLine="1554"/>
        <w:jc w:val="both"/>
        <w:rPr>
          <w:ins w:id="17636" w:author="HP" w:date="2021-08-12T10:27:00Z"/>
          <w:rFonts w:ascii="Phetsarath OT" w:eastAsia="Phetsarath OT" w:hAnsi="Phetsarath OT" w:cs="Phetsarath OT"/>
          <w:sz w:val="24"/>
          <w:szCs w:val="24"/>
          <w:lang w:val="pt-BR"/>
          <w:rPrChange w:id="17637" w:author="NA" w:date="2021-12-30T11:44:00Z">
            <w:rPr>
              <w:ins w:id="17638" w:author="HP" w:date="2021-08-12T10:27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17639" w:author="Documents" w:date="2022-01-11T09:28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640" w:author="Windows User" w:date="2022-01-12T16:12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 xml:space="preserve"> </w:t>
        </w:r>
      </w:ins>
      <w:ins w:id="17641" w:author="PSK" w:date="2021-08-06T15:31:00Z"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4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ສະໜອງການເຊື່ອມຕໍ່ເຂົ້າກັບລະບົບເຕັກນິກ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64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4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ທີ່ກະຊວງ</w:t>
        </w:r>
        <w:del w:id="17645" w:author="NA" w:date="2021-12-30T11:06:00Z">
          <w:r w:rsidR="00840084" w:rsidRPr="002C0BDB" w:rsidDel="00CF5E1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64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4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ເຕັກໂນໂລຊີ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64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4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65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5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</w:t>
        </w:r>
      </w:ins>
      <w:ins w:id="17652" w:author="Windows User" w:date="2022-01-12T16:12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7653" w:author="PSK" w:date="2021-08-06T15:31:00Z"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ສານ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65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ພັດທະນາ</w:t>
        </w:r>
      </w:ins>
      <w:ins w:id="17657" w:author="NA" w:date="2021-12-30T11:06:00Z">
        <w:r w:rsidR="00CF5E1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ຂຶ້ນ</w:t>
        </w:r>
        <w:r w:rsidR="00CF5E10" w:rsidRPr="002C0BDB" w:rsidDel="00CF5E10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7658" w:author="PSK" w:date="2021-08-06T15:31:00Z">
        <w:del w:id="17659" w:author="NA" w:date="2021-12-30T11:06:00Z">
          <w:r w:rsidR="00840084" w:rsidRPr="002C0BDB" w:rsidDel="00CF5E1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66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ຂື້ນ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6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ຕາມຄວາມຕ້ອງການຂອງວຽກງານໃນແຕ່ລະໄລຍະ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66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33339529" w14:textId="0047BFF7" w:rsidR="00035CEB" w:rsidRPr="002C0BDB" w:rsidRDefault="00902CC2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  <w:tab w:val="left" w:pos="2835"/>
          <w:tab w:val="left" w:pos="8080"/>
        </w:tabs>
        <w:spacing w:after="0" w:line="340" w:lineRule="exact"/>
        <w:ind w:left="426" w:firstLine="1554"/>
        <w:jc w:val="both"/>
        <w:rPr>
          <w:ins w:id="17663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664" w:author="NA" w:date="2021-12-30T11:44:00Z">
            <w:rPr>
              <w:ins w:id="17665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7666" w:author="Windows User" w:date="2022-01-12T16:12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667" w:author="Windows User" w:date="2022-01-12T16:12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 xml:space="preserve"> </w:t>
        </w:r>
      </w:ins>
      <w:ins w:id="17668" w:author="HP" w:date="2021-08-12T10:27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ອຳນວຍຄວາ</w:t>
        </w:r>
      </w:ins>
      <w:ins w:id="17670" w:author="HP" w:date="2021-08-12T10:28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ມ</w:t>
        </w:r>
      </w:ins>
      <w:ins w:id="17672" w:author="HP" w:date="2021-08-12T10:27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7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ສະດວກໃຫ້ຜູ້ໃຫ້ບໍລິການອື່ນ</w:t>
        </w:r>
      </w:ins>
      <w:ins w:id="17674" w:author="NA" w:date="2021-12-30T11:07:00Z">
        <w:del w:id="17675" w:author="Documents" w:date="2022-01-11T09:29:00Z">
          <w:r w:rsidR="00CF5E10" w:rsidRPr="002C0BDB" w:rsidDel="002D7379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17676" w:author="HP" w:date="2021-08-12T10:27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7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ນຳໃຊ້</w:t>
        </w:r>
        <w:del w:id="17678" w:author="NA" w:date="2021-12-27T13:46:00Z">
          <w:r w:rsidR="00035CEB" w:rsidRPr="002C0BDB" w:rsidDel="00156500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767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</w:del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8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ໂຄງລ່າງພື້ນຖານ</w:t>
        </w:r>
      </w:ins>
      <w:ins w:id="17681" w:author="HP" w:date="2021-08-12T10:28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8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ໂທລະຄົມ</w:t>
        </w:r>
      </w:ins>
      <w:ins w:id="17683" w:author="Documents" w:date="2022-01-11T09:29:00Z">
        <w:del w:id="17684" w:author="Windows User" w:date="2022-01-12T16:12:00Z">
          <w:r w:rsidR="002D7379" w:rsidDel="00902CC2">
            <w:rPr>
              <w:rFonts w:ascii="Phetsarath OT" w:eastAsia="Phetsarath OT" w:hAnsi="Phetsarath OT" w:cs="Phetsarath OT"/>
              <w:sz w:val="24"/>
              <w:szCs w:val="24"/>
              <w:lang w:val="pt-BR" w:bidi="lo-LA"/>
            </w:rPr>
            <w:delText xml:space="preserve"> </w:delText>
          </w:r>
        </w:del>
      </w:ins>
      <w:ins w:id="17685" w:author="HP" w:date="2021-08-12T10:28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ມະ</w:t>
        </w:r>
      </w:ins>
      <w:ins w:id="17687" w:author="NA" w:date="2021-12-30T11:07:00Z">
        <w:del w:id="17688" w:author="Documents" w:date="2022-01-11T09:29:00Z">
          <w:r w:rsidR="00CF5E10" w:rsidRPr="002C0BDB" w:rsidDel="002D7379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17689" w:author="HP" w:date="2021-08-12T10:28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ນາ</w:t>
        </w:r>
      </w:ins>
      <w:ins w:id="17691" w:author="Windows User" w:date="2022-01-12T16:12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 xml:space="preserve"> </w:t>
        </w:r>
      </w:ins>
      <w:ins w:id="17692" w:author="HP" w:date="2021-08-12T10:28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9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ຄົມ</w:t>
        </w:r>
      </w:ins>
      <w:ins w:id="17694" w:author="HP" w:date="2021-08-12T10:27:00Z">
        <w:r w:rsidR="00035CE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1769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>ຂອງຕົນ</w:t>
        </w:r>
      </w:ins>
      <w:ins w:id="17696" w:author="HP" w:date="2021-08-12T10:28:00Z">
        <w:r w:rsidR="00035CEB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69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lo-LA"/>
              </w:rPr>
            </w:rPrChange>
          </w:rPr>
          <w:t>;</w:t>
        </w:r>
      </w:ins>
    </w:p>
    <w:p w14:paraId="0B4F6C7C" w14:textId="516C1512" w:rsidR="00840084" w:rsidRPr="002C0BDB" w:rsidRDefault="00902CC2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  <w:tab w:val="left" w:pos="2835"/>
        </w:tabs>
        <w:spacing w:after="0" w:line="340" w:lineRule="exact"/>
        <w:ind w:left="426" w:firstLine="1554"/>
        <w:jc w:val="both"/>
        <w:rPr>
          <w:ins w:id="17698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699" w:author="NA" w:date="2021-12-30T11:44:00Z">
            <w:rPr>
              <w:ins w:id="17700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7701" w:author="Documents" w:date="2022-01-11T09:28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702" w:author="Windows User" w:date="2022-01-12T16:12:00Z"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7703" w:author="Windows User" w:date="2022-01-28T08:19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ins w:id="17704" w:author="PSK" w:date="2021-08-06T15:31:00Z">
        <w:r w:rsidR="00840084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05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ສ້າງລະບົບເກັບກຳ</w:t>
        </w:r>
        <w:r w:rsidR="00840084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7706" w:author="Windows User" w:date="2022-01-28T08:19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07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840084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7708" w:author="Windows User" w:date="2022-01-28T08:19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09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ປົກປ້ອງ</w:t>
        </w:r>
        <w:r w:rsidR="00840084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7710" w:author="Windows User" w:date="2022-01-28T08:19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11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ຂໍ້ມູນຂອງຜູ້ໃຊ້ບໍລິການບໍ່ໃຫ້ຮົ່ວໄຫຼ</w:t>
        </w:r>
        <w:r w:rsidR="00840084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7712" w:author="Windows User" w:date="2022-01-28T08:19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13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ຕາມການກຳ</w:t>
        </w:r>
      </w:ins>
      <w:ins w:id="17714" w:author="Windows User" w:date="2022-01-28T08:19:00Z">
        <w:r w:rsidR="00531C81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7715" w:author="Windows User" w:date="2022-01-28T08:19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ins w:id="17716" w:author="PSK" w:date="2021-08-06T15:31:00Z">
        <w:r w:rsidR="00840084"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17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ນົດ</w:t>
        </w:r>
        <w:del w:id="17718" w:author="Windows User" w:date="2022-01-12T16:13:00Z">
          <w:r w:rsidR="00840084" w:rsidRPr="002C0BDB" w:rsidDel="00902CC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71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2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ຂອງກະຊວງ</w:t>
        </w:r>
        <w:del w:id="17721" w:author="Documents" w:date="2022-01-11T11:43:00Z">
          <w:r w:rsidR="00840084" w:rsidRPr="002C0BDB" w:rsidDel="00E04CDF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72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2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ເຕັກໂນໂລຊີ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72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2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72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2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72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0101984F" w14:textId="0DB79FAA" w:rsidR="00840084" w:rsidRPr="002C0BDB" w:rsidRDefault="00902CC2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  <w:tab w:val="left" w:pos="2835"/>
        </w:tabs>
        <w:spacing w:after="0" w:line="340" w:lineRule="exact"/>
        <w:ind w:left="426" w:firstLine="1554"/>
        <w:jc w:val="both"/>
        <w:rPr>
          <w:ins w:id="17729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730" w:author="NA" w:date="2021-12-30T11:44:00Z">
            <w:rPr>
              <w:ins w:id="17731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7732" w:author="Documents" w:date="2022-01-11T09:28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733" w:author="Windows User" w:date="2022-01-12T16:13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 xml:space="preserve"> </w:t>
        </w:r>
      </w:ins>
      <w:ins w:id="17734" w:author="PSK" w:date="2021-08-06T15:31:00Z"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</w:t>
        </w:r>
      </w:ins>
      <w:ins w:id="17736" w:author="NA" w:date="2021-12-30T11:06:00Z">
        <w:r w:rsidR="00CF5E1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ຶ້ນ</w:t>
        </w:r>
      </w:ins>
      <w:ins w:id="17737" w:author="PSK" w:date="2021-08-06T15:31:00Z">
        <w:del w:id="17738" w:author="NA" w:date="2021-12-30T11:06:00Z">
          <w:r w:rsidR="00840084" w:rsidRPr="002C0BDB" w:rsidDel="00CF5E1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73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ື້ນ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4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ທະບຽນເລກໝາຍໂທລະສັບ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74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4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ທີ່ເປີດນຳໃຊ້ບໍລິການ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74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4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ໃນເຄືອຂ່າຍ</w:t>
        </w:r>
        <w:del w:id="17745" w:author="NA" w:date="2021-12-30T11:06:00Z">
          <w:r w:rsidR="00840084" w:rsidRPr="002C0BDB" w:rsidDel="00CF5E1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74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4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ຂອງຕົນ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74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4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ໃຫ້ຄົບຖ້ວນ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75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5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75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75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ຖືກຕ້ອງ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75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5DBE7A44" w14:textId="5874FAF2" w:rsidR="00BE0306" w:rsidRPr="00902CC2" w:rsidRDefault="00902CC2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  <w:tab w:val="left" w:pos="2835"/>
        </w:tabs>
        <w:spacing w:after="0" w:line="340" w:lineRule="exact"/>
        <w:ind w:left="426" w:firstLine="1554"/>
        <w:jc w:val="both"/>
        <w:rPr>
          <w:ins w:id="17755" w:author="HP" w:date="2021-08-08T15:58:00Z"/>
          <w:rFonts w:ascii="Phetsarath OT" w:eastAsia="Phetsarath OT" w:hAnsi="Phetsarath OT" w:cs="Phetsarath OT"/>
          <w:spacing w:val="-4"/>
          <w:sz w:val="24"/>
          <w:szCs w:val="24"/>
          <w:lang w:val="pt-BR" w:bidi="lo-LA"/>
          <w:rPrChange w:id="17756" w:author="Windows User" w:date="2022-01-12T16:13:00Z">
            <w:rPr>
              <w:ins w:id="17757" w:author="HP" w:date="2021-08-08T15:58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 w:bidi="lo-LA"/>
            </w:rPr>
          </w:rPrChange>
        </w:rPr>
        <w:pPrChange w:id="17758" w:author="Documents" w:date="2022-01-11T09:28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759" w:author="Windows User" w:date="2022-01-12T16:13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 xml:space="preserve"> </w:t>
        </w:r>
      </w:ins>
      <w:ins w:id="17760" w:author="HP" w:date="2021-10-28T15:32:00Z">
        <w:r w:rsidR="00B63641"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61" w:author="Windows User" w:date="2022-01-12T16:13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ແກ້ໄຂຜົນກະທົບ</w:t>
        </w:r>
        <w:r w:rsidR="00B63641" w:rsidRPr="00902CC2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7762" w:author="Windows User" w:date="2022-01-12T16:13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B63641"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63" w:author="Windows User" w:date="2022-01-12T16:13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B63641" w:rsidRPr="00902CC2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7764" w:author="Windows User" w:date="2022-01-12T16:13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17765" w:author="HP" w:date="2021-08-12T10:29:00Z">
        <w:r w:rsidR="008656E1"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66" w:author="Windows User" w:date="2022-01-12T16:13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ທົດ</w:t>
        </w:r>
      </w:ins>
      <w:ins w:id="17767" w:author="PSK" w:date="2021-08-06T15:31:00Z">
        <w:del w:id="17768" w:author="HP" w:date="2021-08-12T10:29:00Z">
          <w:r w:rsidR="00840084" w:rsidRPr="00902CC2" w:rsidDel="008656E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769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ໃຊ້</w:delText>
          </w:r>
        </w:del>
        <w:r w:rsidR="00840084"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70" w:author="Windows User" w:date="2022-01-12T16:13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ແທນ</w:t>
        </w:r>
        <w:del w:id="17771" w:author="HP" w:date="2021-08-12T10:29:00Z">
          <w:r w:rsidR="00840084" w:rsidRPr="00902CC2" w:rsidDel="008656E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772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ຄືນ</w:delText>
          </w:r>
        </w:del>
        <w:r w:rsidR="00840084"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73" w:author="Windows User" w:date="2022-01-12T16:13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ຄວາມເສຍຫາຍທີ່ເກີດ</w:t>
        </w:r>
        <w:del w:id="17774" w:author="HP" w:date="2021-08-12T10:30:00Z">
          <w:r w:rsidR="00840084" w:rsidRPr="00902CC2" w:rsidDel="008656E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775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ຂື້ນ</w:delText>
          </w:r>
          <w:r w:rsidR="00840084" w:rsidRPr="00902CC2" w:rsidDel="008656E1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17776" w:author="Windows User" w:date="2022-01-12T16:13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840084"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77" w:author="Windows User" w:date="2022-01-12T16:13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ຈາກ</w:t>
        </w:r>
      </w:ins>
      <w:ins w:id="17778" w:author="HP" w:date="2021-08-12T10:29:00Z">
        <w:r w:rsidR="008656E1"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79" w:author="Windows User" w:date="2022-01-12T16:13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7780" w:author="LENOVO" w:date="2021-12-10T08:20:00Z">
        <w:r w:rsidR="00941B72"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81" w:author="Windows User" w:date="2022-01-12T16:13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ໃຫ້</w:t>
        </w:r>
      </w:ins>
      <w:ins w:id="17782" w:author="HP" w:date="2021-08-12T10:29:00Z">
        <w:r w:rsidR="008656E1"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783" w:author="Windows User" w:date="2022-01-12T16:13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ບໍລິການຂອງຕົນ</w:t>
        </w:r>
      </w:ins>
      <w:ins w:id="17784" w:author="HP" w:date="2021-08-12T10:30:00Z">
        <w:r w:rsidR="008656E1" w:rsidRPr="00902CC2">
          <w:rPr>
            <w:rFonts w:ascii="Phetsarath OT" w:eastAsia="Phetsarath OT" w:hAnsi="Phetsarath OT" w:cs="Phetsarath OT"/>
            <w:spacing w:val="-4"/>
            <w:sz w:val="24"/>
            <w:szCs w:val="24"/>
            <w:lang w:val="pt-BR" w:bidi="lo-LA"/>
            <w:rPrChange w:id="17785" w:author="Windows User" w:date="2022-01-12T16:13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  <w:ins w:id="17786" w:author="PSK" w:date="2021-08-06T15:31:00Z">
        <w:del w:id="17787" w:author="HP" w:date="2021-08-12T10:30:00Z">
          <w:r w:rsidR="00840084" w:rsidRPr="00902CC2" w:rsidDel="008656E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788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ສາເຫດການຂັດຂ້ອງດ້ານເຕັກນິກ</w:delText>
          </w:r>
          <w:r w:rsidR="00840084" w:rsidRPr="00902CC2" w:rsidDel="008656E1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 w:bidi="lo-LA"/>
              <w:rPrChange w:id="17789" w:author="Windows User" w:date="2022-01-12T16:13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,</w:delText>
          </w:r>
          <w:r w:rsidR="00840084" w:rsidRPr="00902CC2" w:rsidDel="008656E1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17790" w:author="Windows User" w:date="2022-01-12T16:13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40084" w:rsidRPr="00902CC2" w:rsidDel="008656E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791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ຄວາມຜິດພາດການບໍລິການ</w:delText>
          </w:r>
          <w:r w:rsidR="00840084" w:rsidRPr="00902CC2" w:rsidDel="008656E1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 w:bidi="lo-LA"/>
              <w:rPrChange w:id="17792" w:author="Windows User" w:date="2022-01-12T16:13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,</w:delText>
          </w:r>
          <w:r w:rsidR="00840084" w:rsidRPr="00902CC2" w:rsidDel="008656E1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17793" w:author="Windows User" w:date="2022-01-12T16:13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40084" w:rsidRPr="00902CC2" w:rsidDel="008656E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794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ຖືກໂຈະ</w:delText>
          </w:r>
        </w:del>
        <w:del w:id="17795" w:author="HP" w:date="2021-08-08T15:59:00Z">
          <w:r w:rsidR="00840084" w:rsidRPr="00902CC2" w:rsidDel="0043281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796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</w:delText>
          </w:r>
        </w:del>
        <w:del w:id="17797" w:author="HP" w:date="2021-08-08T16:00:00Z">
          <w:r w:rsidR="00840084" w:rsidRPr="00902CC2" w:rsidDel="0043281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798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ອະນຸຍາດ</w:delText>
          </w:r>
        </w:del>
        <w:del w:id="17799" w:author="HP" w:date="2021-08-12T10:30:00Z">
          <w:r w:rsidR="00840084" w:rsidRPr="00902CC2" w:rsidDel="008656E1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17800" w:author="Windows User" w:date="2022-01-12T16:13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40084" w:rsidRPr="00902CC2" w:rsidDel="008656E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801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840084" w:rsidRPr="00902CC2" w:rsidDel="008656E1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17802" w:author="Windows User" w:date="2022-01-12T16:13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del w:id="17803" w:author="HP" w:date="2021-08-08T15:59:00Z">
          <w:r w:rsidR="00840084" w:rsidRPr="00902CC2" w:rsidDel="00432815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804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ຖອນ</w:delText>
          </w:r>
        </w:del>
        <w:del w:id="17805" w:author="HP" w:date="2021-08-12T10:30:00Z">
          <w:r w:rsidR="00840084" w:rsidRPr="00902CC2" w:rsidDel="008656E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17806" w:author="Windows User" w:date="2022-01-12T16:13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ໃບອະນຸຍາດ</w:delText>
          </w:r>
          <w:r w:rsidR="00840084" w:rsidRPr="00902CC2" w:rsidDel="008656E1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 w:bidi="lo-LA"/>
              <w:rPrChange w:id="17807" w:author="Windows User" w:date="2022-01-12T16:13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353CB836" w14:textId="1ACC0CFA" w:rsidR="00840084" w:rsidRPr="002C0BDB" w:rsidRDefault="00902CC2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</w:tabs>
        <w:spacing w:after="0" w:line="340" w:lineRule="exact"/>
        <w:ind w:left="426" w:firstLine="1554"/>
        <w:jc w:val="both"/>
        <w:rPr>
          <w:ins w:id="17808" w:author="PSK" w:date="2021-08-06T15:31:00Z"/>
          <w:rFonts w:ascii="Phetsarath OT" w:eastAsia="Phetsarath OT" w:hAnsi="Phetsarath OT" w:cs="Phetsarath OT"/>
          <w:sz w:val="24"/>
          <w:szCs w:val="24"/>
          <w:lang w:val="pt-BR" w:bidi="lo-LA"/>
          <w:rPrChange w:id="17809" w:author="NA" w:date="2021-12-30T11:44:00Z">
            <w:rPr>
              <w:ins w:id="17810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7811" w:author="Documents" w:date="2022-01-11T11:44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812" w:author="Windows User" w:date="2022-01-12T16:13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7813" w:author="PSK" w:date="2021-08-06T15:31:00Z"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1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ລາຍງານ</w:t>
        </w:r>
        <w:del w:id="17815" w:author="NA" w:date="2021-12-30T11:07:00Z">
          <w:r w:rsidR="00840084" w:rsidRPr="002C0BDB" w:rsidDel="00CF5E1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1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1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ການເຄື່ອນໄຫວ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81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1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82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2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ແຜນການເຄື່ອນໄຫວ</w:t>
        </w:r>
        <w:del w:id="17822" w:author="NA" w:date="2021-12-30T11:07:00Z">
          <w:r w:rsidR="00840084" w:rsidRPr="002C0BDB" w:rsidDel="00CF5E1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2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ດຳເນີນທຸລະກິດຮອບດ້ານ</w:t>
        </w:r>
      </w:ins>
      <w:ins w:id="17825" w:author="LENOVO" w:date="2021-12-10T08:20:00Z">
        <w:del w:id="17826" w:author="NA" w:date="2022-01-05T11:38:00Z">
          <w:r w:rsidR="00941B72" w:rsidRPr="002C0BDB" w:rsidDel="000B2F0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7827" w:author="LTRA" w:date="2021-10-28T22:06:00Z">
        <w:r w:rsidR="00571C4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828" w:author="NA" w:date="2021-12-30T11:44:00Z">
              <w:rPr>
                <w:rFonts w:ascii="Phetsarath OT" w:eastAsia="Phetsarath OT" w:hAnsi="Phetsarath OT" w:cs="Phetsarath OT" w:hint="cs"/>
                <w:b/>
                <w:bCs/>
                <w:spacing w:val="-4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ປະຈໍາເດືອນ</w:t>
        </w:r>
        <w:r w:rsidR="00571C4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17829" w:author="NA" w:date="2021-12-30T11:44:00Z">
              <w:rPr>
                <w:rFonts w:ascii="Phetsarath OT" w:eastAsia="Phetsarath OT" w:hAnsi="Phetsarath OT" w:cs="Phetsarath OT"/>
                <w:b/>
                <w:bCs/>
                <w:spacing w:val="-4"/>
                <w:sz w:val="24"/>
                <w:szCs w:val="24"/>
                <w:highlight w:val="green"/>
                <w:u w:val="single"/>
                <w:lang w:val="pt-BR" w:bidi="lo-LA"/>
              </w:rPr>
            </w:rPrChange>
          </w:rPr>
          <w:t xml:space="preserve">, </w:t>
        </w:r>
      </w:ins>
      <w:ins w:id="17830" w:author="LTRA" w:date="2021-10-28T22:07:00Z">
        <w:r w:rsidR="00571C47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831" w:author="NA" w:date="2021-12-30T11:44:00Z">
              <w:rPr>
                <w:rFonts w:ascii="Phetsarath OT" w:eastAsia="Phetsarath OT" w:hAnsi="Phetsarath OT" w:cs="Phetsarath OT" w:hint="cs"/>
                <w:b/>
                <w:bCs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ໄຕມາດ</w:t>
        </w:r>
        <w:r w:rsidR="00571C47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pt-BR" w:bidi="lo-LA"/>
            <w:rPrChange w:id="17832" w:author="NA" w:date="2021-12-30T11:44:00Z">
              <w:rPr>
                <w:rFonts w:ascii="Phetsarath OT" w:eastAsia="Phetsarath OT" w:hAnsi="Phetsarath OT" w:cs="Phetsarath OT"/>
                <w:b/>
                <w:bCs/>
                <w:spacing w:val="-4"/>
                <w:sz w:val="24"/>
                <w:szCs w:val="24"/>
                <w:u w:val="single"/>
                <w:lang w:bidi="lo-LA"/>
              </w:rPr>
            </w:rPrChange>
          </w:rPr>
          <w:t>,</w:t>
        </w:r>
      </w:ins>
      <w:ins w:id="17833" w:author="PSK" w:date="2021-08-06T15:31:00Z"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83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ປະຈ</w:t>
        </w:r>
      </w:ins>
      <w:ins w:id="17836" w:author="LENOVO" w:date="2021-12-10T08:20:00Z">
        <w:r w:rsidR="00941B7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ໍາ</w:t>
        </w:r>
      </w:ins>
      <w:ins w:id="17837" w:author="PSK" w:date="2021-08-06T15:31:00Z">
        <w:del w:id="17838" w:author="LENOVO" w:date="2021-12-10T08:20:00Z">
          <w:r w:rsidR="00840084" w:rsidRPr="002C0BDB" w:rsidDel="00941B7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83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ຳ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4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ປີ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84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4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ຕໍ່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84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4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ຂະແໜງ</w:t>
        </w:r>
      </w:ins>
      <w:ins w:id="17845" w:author="LENOVO" w:date="2021-12-10T08:20:00Z">
        <w:r w:rsidR="00941B7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ການ</w:t>
        </w:r>
      </w:ins>
      <w:ins w:id="17846" w:author="PSK" w:date="2021-08-06T15:31:00Z">
        <w:del w:id="17847" w:author="LENOVO" w:date="2021-12-10T08:20:00Z">
          <w:r w:rsidR="00840084" w:rsidRPr="002C0BDB" w:rsidDel="00941B7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4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4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ເຕັກໂນໂລຊີ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85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5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85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5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ການສື່ສານ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85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5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ຢ່າງເປັນປົກກະຕິ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85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>;</w:t>
        </w:r>
      </w:ins>
    </w:p>
    <w:p w14:paraId="7573BB38" w14:textId="211A9E5A" w:rsidR="00840084" w:rsidRPr="002C0BDB" w:rsidDel="003E5FC9" w:rsidRDefault="00902CC2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</w:tabs>
        <w:spacing w:after="0" w:line="340" w:lineRule="exact"/>
        <w:ind w:left="425" w:firstLine="1554"/>
        <w:jc w:val="both"/>
        <w:rPr>
          <w:ins w:id="17857" w:author="PSK" w:date="2021-08-06T15:31:00Z"/>
          <w:del w:id="17858" w:author="HP" w:date="2021-08-12T10:33:00Z"/>
          <w:rFonts w:ascii="Phetsarath OT" w:eastAsia="Phetsarath OT" w:hAnsi="Phetsarath OT" w:cs="Phetsarath OT"/>
          <w:sz w:val="24"/>
          <w:szCs w:val="24"/>
          <w:lang w:val="pt-BR" w:bidi="lo-LA"/>
          <w:rPrChange w:id="17859" w:author="NA" w:date="2021-12-30T11:44:00Z">
            <w:rPr>
              <w:ins w:id="17860" w:author="PSK" w:date="2021-08-06T15:31:00Z"/>
              <w:del w:id="17861" w:author="HP" w:date="2021-08-12T10:33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7862" w:author="Documents" w:date="2022-01-11T11:44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863" w:author="Windows User" w:date="2022-01-12T16:13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7864" w:author="PSK" w:date="2021-08-06T15:31:00Z">
        <w:del w:id="17865" w:author="HP" w:date="2021-08-12T10:33:00Z">
          <w:r w:rsidR="00840084"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86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ປະຕິບັດກົດໝາຍ</w:delText>
          </w:r>
          <w:r w:rsidR="00840084" w:rsidRPr="002C0BDB" w:rsidDel="003E5F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6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40084"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86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840084" w:rsidRPr="002C0BDB" w:rsidDel="003E5F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6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40084"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87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ລະບຽບການ</w:delText>
          </w:r>
          <w:r w:rsidR="00840084" w:rsidRPr="002C0BDB" w:rsidDel="003E5F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7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40084"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87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ທີ່ກ່ຽວຂ້ອງກັບ</w:delText>
          </w:r>
          <w:r w:rsidR="00840084" w:rsidRPr="002C0BDB" w:rsidDel="003E5F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7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40084"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87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ການດຳເນີນທຸລະກິດໂທລະຄົມມະນາຄົມ</w:delText>
          </w:r>
          <w:r w:rsidR="00840084"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87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840084"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87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ຢ່າງເຂັ້ມງວດ</w:delText>
          </w:r>
          <w:r w:rsidR="00840084"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787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73E2433F" w14:textId="2EDD3A6C" w:rsidR="00840084" w:rsidRPr="002C0BDB" w:rsidRDefault="00840084">
      <w:pPr>
        <w:pStyle w:val="ListParagraph"/>
        <w:numPr>
          <w:ilvl w:val="0"/>
          <w:numId w:val="71"/>
        </w:numPr>
        <w:tabs>
          <w:tab w:val="left" w:pos="1276"/>
          <w:tab w:val="left" w:pos="1560"/>
          <w:tab w:val="left" w:pos="2160"/>
          <w:tab w:val="left" w:pos="2268"/>
          <w:tab w:val="left" w:pos="2410"/>
          <w:tab w:val="left" w:pos="2694"/>
        </w:tabs>
        <w:spacing w:after="0" w:line="340" w:lineRule="exact"/>
        <w:ind w:left="425" w:firstLine="1554"/>
        <w:jc w:val="both"/>
        <w:rPr>
          <w:ins w:id="17878" w:author="PSK" w:date="2021-08-06T15:31:00Z"/>
          <w:lang w:val="pt-BR"/>
          <w:rPrChange w:id="17879" w:author="NA" w:date="2021-12-30T11:44:00Z">
            <w:rPr>
              <w:ins w:id="17880" w:author="PSK" w:date="2021-08-06T15:31:00Z"/>
            </w:rPr>
          </w:rPrChange>
        </w:rPr>
        <w:pPrChange w:id="17881" w:author="Documents" w:date="2022-01-11T11:44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7882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8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ປະຕິບັດພັນທະອື່ນ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88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8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ຕາມທີ່ໄດ້ກຳນົດໄວ້ໃນ</w:t>
        </w:r>
        <w:del w:id="17886" w:author="NA" w:date="2021-12-30T11:07:00Z">
          <w:r w:rsidRPr="002C0BDB" w:rsidDel="00CF5E1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8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8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ກົດໝາຍ</w:t>
        </w:r>
        <w:del w:id="17889" w:author="NA" w:date="2021-12-23T11:54:00Z">
          <w:r w:rsidRPr="002C0BDB" w:rsidDel="002D282E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9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2D282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89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2D282E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89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2D282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89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ລະບຽບການ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789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>.</w:t>
        </w:r>
      </w:ins>
    </w:p>
    <w:p w14:paraId="4A3ABFB2" w14:textId="77777777" w:rsidR="00840084" w:rsidRPr="002C0BDB" w:rsidRDefault="00840084" w:rsidP="00D97364">
      <w:pPr>
        <w:pStyle w:val="NoSpacing"/>
        <w:tabs>
          <w:tab w:val="left" w:pos="1418"/>
          <w:tab w:val="left" w:pos="1701"/>
          <w:tab w:val="left" w:pos="1890"/>
        </w:tabs>
        <w:spacing w:line="340" w:lineRule="exact"/>
        <w:jc w:val="thaiDistribute"/>
        <w:rPr>
          <w:ins w:id="17895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7896" w:author="NA" w:date="2021-12-30T11:44:00Z">
            <w:rPr>
              <w:ins w:id="17897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</w:pPr>
    </w:p>
    <w:p w14:paraId="4AD8FA96" w14:textId="1DF3DEB4" w:rsidR="00840084" w:rsidRPr="002C0BDB" w:rsidRDefault="00156500">
      <w:pPr>
        <w:pStyle w:val="Heading3"/>
        <w:spacing w:before="0" w:line="340" w:lineRule="exact"/>
        <w:rPr>
          <w:ins w:id="17898" w:author="PSK" w:date="2021-08-06T15:31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17899" w:author="NA" w:date="2021-12-27T13:48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7900" w:author="NA" w:date="2021-12-27T13:48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  <w:del w:id="17901" w:author="Windows User" w:date="2022-01-12T16:13:00Z">
          <w:r w:rsidRPr="002C0BDB" w:rsidDel="00902CC2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37 </w:t>
        </w:r>
        <w:del w:id="17902" w:author="Windows User" w:date="2022-01-12T16:13:00Z">
          <w:r w:rsidRPr="002C0BDB" w:rsidDel="00902CC2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17903" w:author="PSK" w:date="2021-08-06T15:31:00Z"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(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ປັບປຸງ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)</w:t>
        </w:r>
        <w:del w:id="17904" w:author="NA" w:date="2021-12-27T13:48:00Z">
          <w:r w:rsidR="00840084" w:rsidRPr="002C0BDB" w:rsidDel="00156500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pt-BR" w:bidi="lo-LA"/>
            </w:rPr>
            <w:delText xml:space="preserve"> </w:delText>
          </w:r>
        </w:del>
      </w:ins>
      <w:ins w:id="17905" w:author="NA" w:date="2021-12-27T13:48:00Z"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 </w:t>
        </w:r>
      </w:ins>
      <w:ins w:id="17906" w:author="PSK" w:date="2021-08-06T15:31:00Z"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ສິດ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ຂອງ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ຜູ້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ໃຊ້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ບໍລິການ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ໂທລະ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ຄົມມະນາຄົມ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.</w:t>
        </w:r>
      </w:ins>
    </w:p>
    <w:p w14:paraId="01122E0E" w14:textId="7AF73D0E" w:rsidR="00840084" w:rsidRPr="002C0BDB" w:rsidRDefault="00156500">
      <w:pPr>
        <w:spacing w:after="0" w:line="340" w:lineRule="exact"/>
        <w:ind w:left="425" w:firstLine="1418"/>
        <w:jc w:val="both"/>
        <w:rPr>
          <w:ins w:id="17907" w:author="PSK" w:date="2021-08-06T15:31:00Z"/>
          <w:rFonts w:ascii="Phetsarath OT" w:eastAsia="Phetsarath OT" w:hAnsi="Phetsarath OT" w:cs="Phetsarath OT"/>
          <w:sz w:val="24"/>
          <w:szCs w:val="24"/>
          <w:lang w:val="pt-BR"/>
        </w:rPr>
        <w:pPrChange w:id="17908" w:author="NA" w:date="2021-12-24T10:23:00Z">
          <w:pPr>
            <w:spacing w:after="0" w:line="340" w:lineRule="exact"/>
            <w:ind w:left="425" w:firstLine="624"/>
          </w:pPr>
        </w:pPrChange>
      </w:pPr>
      <w:ins w:id="17909" w:author="NA" w:date="2021-12-27T13:48:00Z">
        <w:del w:id="17910" w:author="Windows User" w:date="2022-01-12T16:13:00Z">
          <w:r w:rsidRPr="002C0BDB" w:rsidDel="00902CC2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 </w:delText>
          </w:r>
        </w:del>
      </w:ins>
      <w:ins w:id="17911" w:author="Documents" w:date="2022-01-06T15:09:00Z">
        <w:del w:id="17912" w:author="Windows User" w:date="2022-01-12T16:13:00Z">
          <w:r w:rsidR="006A4C4A" w:rsidDel="00902CC2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</w:rPr>
            <w:delText xml:space="preserve">   </w:delText>
          </w:r>
        </w:del>
      </w:ins>
      <w:ins w:id="17913" w:author="PSK" w:date="2021-08-06T15:31:00Z"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ຜູ້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ໃຊ້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ບໍລິການ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ໂທລະ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ຄົມມະນາຄົມ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ມີ</w:t>
        </w:r>
        <w:del w:id="17914" w:author="Documents" w:date="2022-01-11T11:44:00Z">
          <w:r w:rsidR="00840084" w:rsidRPr="002C0BDB" w:rsidDel="00E04CDF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ສິດ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ດັ່ງນີ້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:</w:t>
        </w:r>
      </w:ins>
    </w:p>
    <w:p w14:paraId="317D6F3B" w14:textId="77777777" w:rsidR="00840084" w:rsidRPr="002C0BDB" w:rsidRDefault="00840084">
      <w:pPr>
        <w:pStyle w:val="ListParagraph"/>
        <w:numPr>
          <w:ilvl w:val="0"/>
          <w:numId w:val="73"/>
        </w:numPr>
        <w:tabs>
          <w:tab w:val="left" w:pos="1418"/>
          <w:tab w:val="left" w:pos="156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17915" w:author="PSK" w:date="2021-08-06T15:31:00Z"/>
          <w:rFonts w:ascii="Phetsarath OT" w:eastAsia="Phetsarath OT" w:hAnsi="Phetsarath OT" w:cs="Phetsarath OT"/>
          <w:sz w:val="24"/>
          <w:szCs w:val="24"/>
          <w:lang w:val="pt-BR" w:bidi="lo-LA"/>
          <w:rPrChange w:id="17916" w:author="NA" w:date="2021-12-30T11:44:00Z">
            <w:rPr>
              <w:ins w:id="17917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val="pt-BR" w:bidi="lo-LA"/>
            </w:rPr>
          </w:rPrChange>
        </w:rPr>
        <w:pPrChange w:id="17918" w:author="Documents" w:date="2022-01-11T11:44:00Z">
          <w:pPr>
            <w:pStyle w:val="ListParagraph"/>
            <w:numPr>
              <w:numId w:val="73"/>
            </w:numPr>
            <w:tabs>
              <w:tab w:val="left" w:pos="1418"/>
            </w:tabs>
            <w:spacing w:after="0" w:line="340" w:lineRule="exact"/>
            <w:ind w:left="425" w:firstLine="624"/>
            <w:jc w:val="thaiDistribute"/>
          </w:pPr>
        </w:pPrChange>
      </w:pPr>
      <w:ins w:id="17919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2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ໄດ້ຮັບ</w:t>
        </w:r>
        <w:del w:id="17921" w:author="NA" w:date="2021-12-30T11:07:00Z">
          <w:r w:rsidRPr="002C0BDB" w:rsidDel="00CF5E10">
            <w:rPr>
              <w:rFonts w:ascii="Phetsarath OT" w:eastAsia="Phetsarath OT" w:hAnsi="Phetsarath OT" w:cs="DokChampa"/>
              <w:sz w:val="24"/>
              <w:szCs w:val="24"/>
              <w:cs/>
              <w:rPrChange w:id="17922" w:author="NA" w:date="2021-12-30T11:44:00Z">
                <w:rPr>
                  <w:rFonts w:ascii="Phetsarath OT" w:eastAsia="Phetsarath OT" w:hAnsi="Phetsarath OT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2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ການບໍລິການຢ່າງມີຄຸນນະພາບ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92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>,</w:t>
        </w:r>
        <w:r w:rsidRPr="002C0BDB">
          <w:rPr>
            <w:rFonts w:ascii="Phetsarath OT" w:eastAsia="Phetsarath OT" w:hAnsi="Phetsarath OT" w:cs="DokChampa"/>
            <w:sz w:val="24"/>
            <w:szCs w:val="24"/>
            <w:cs/>
            <w:rPrChange w:id="17925" w:author="NA" w:date="2021-12-30T11:44:00Z">
              <w:rPr>
                <w:rFonts w:ascii="Phetsarath OT" w:eastAsia="Phetsarath OT" w:hAnsi="Phetsarath OT" w:cs="DokChampa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​</w:t>
        </w:r>
        <w:del w:id="17926" w:author="HP" w:date="2021-08-08T16:01:00Z">
          <w:r w:rsidRPr="002C0BDB" w:rsidDel="00AD55F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92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ໄດ້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ມາດຕະຖານ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92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>,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793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3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ໂປ່ງໃສ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93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3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ວ່ອງໄວ</w:t>
        </w:r>
        <w:r w:rsidRPr="002C0BDB">
          <w:rPr>
            <w:rFonts w:ascii="Phetsarath OT" w:eastAsia="Phetsarath OT" w:hAnsi="Phetsarath OT" w:cs="DokChampa"/>
            <w:sz w:val="24"/>
            <w:szCs w:val="24"/>
            <w:cs/>
            <w:rPrChange w:id="17934" w:author="NA" w:date="2021-12-30T11:44:00Z">
              <w:rPr>
                <w:rFonts w:ascii="Phetsarath OT" w:eastAsia="Phetsarath OT" w:hAnsi="Phetsarath OT" w:cs="DokChampa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93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3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ຍຸຕິທຳ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93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>;</w:t>
        </w:r>
      </w:ins>
    </w:p>
    <w:p w14:paraId="3421015A" w14:textId="3A712BCE" w:rsidR="00840084" w:rsidRPr="00531C81" w:rsidRDefault="00840084">
      <w:pPr>
        <w:pStyle w:val="ListParagraph"/>
        <w:numPr>
          <w:ilvl w:val="0"/>
          <w:numId w:val="73"/>
        </w:numPr>
        <w:tabs>
          <w:tab w:val="left" w:pos="1418"/>
          <w:tab w:val="left" w:pos="156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17939" w:author="PSK" w:date="2021-08-06T15:31:00Z"/>
          <w:rFonts w:ascii="Phetsarath OT" w:eastAsia="Phetsarath OT" w:hAnsi="Phetsarath OT" w:cs="Phetsarath OT"/>
          <w:spacing w:val="-4"/>
          <w:sz w:val="24"/>
          <w:szCs w:val="24"/>
          <w:lang w:val="pt-BR" w:bidi="lo-LA"/>
          <w:rPrChange w:id="17940" w:author="Windows User" w:date="2022-01-28T08:19:00Z">
            <w:rPr>
              <w:ins w:id="17941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val="pt-BR" w:bidi="lo-LA"/>
            </w:rPr>
          </w:rPrChange>
        </w:rPr>
        <w:pPrChange w:id="17942" w:author="Documents" w:date="2022-01-11T11:44:00Z">
          <w:pPr>
            <w:pStyle w:val="ListParagraph"/>
            <w:numPr>
              <w:numId w:val="73"/>
            </w:numPr>
            <w:tabs>
              <w:tab w:val="left" w:pos="1418"/>
            </w:tabs>
            <w:spacing w:after="0" w:line="340" w:lineRule="exact"/>
            <w:ind w:left="425" w:firstLine="624"/>
            <w:jc w:val="thaiDistribute"/>
          </w:pPr>
        </w:pPrChange>
      </w:pPr>
      <w:ins w:id="17943" w:author="PSK" w:date="2021-08-06T15:31:00Z"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944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ສະເໜີຂໍຂໍ້ມູນ</w:t>
        </w:r>
      </w:ins>
      <w:ins w:id="17945" w:author="Windows User" w:date="2022-01-12T16:14:00Z">
        <w:r w:rsidR="00902CC2" w:rsidRPr="00531C8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pt-BR" w:bidi="lo-LA"/>
            <w:rPrChange w:id="17946" w:author="Windows User" w:date="2022-01-28T08:19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t xml:space="preserve"> </w:t>
        </w:r>
      </w:ins>
      <w:ins w:id="17947" w:author="PSK" w:date="2021-08-06T15:31:00Z">
        <w:del w:id="17948" w:author="Windows User" w:date="2022-01-12T16:14:00Z">
          <w:r w:rsidRPr="00531C81" w:rsidDel="00902CC2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 w:bidi="lo-LA"/>
              <w:rPrChange w:id="17949" w:author="Windows User" w:date="2022-01-28T08:19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</w:del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950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ກ່ຽວກັບການບໍລິການ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lang w:val="pt-BR" w:bidi="lo-LA"/>
            <w:rPrChange w:id="17951" w:author="Windows User" w:date="2022-01-28T08:19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>,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17952" w:author="Windows User" w:date="2022-01-28T08:19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 xml:space="preserve">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953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ຄ່າບໍລິການ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lang w:val="pt-BR" w:bidi="lo-LA"/>
            <w:rPrChange w:id="17954" w:author="Windows User" w:date="2022-01-28T08:19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 xml:space="preserve">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955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lang w:val="pt-BR" w:bidi="lo-LA"/>
            <w:rPrChange w:id="17956" w:author="Windows User" w:date="2022-01-28T08:19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 xml:space="preserve"> </w:t>
        </w:r>
        <w:r w:rsidRPr="00531C8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7957" w:author="Windows User" w:date="2022-01-28T08:19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ຄຸນນະພາບຂອງການບໍລິການ</w:t>
        </w:r>
        <w:r w:rsidRPr="00531C81">
          <w:rPr>
            <w:rFonts w:ascii="Phetsarath OT" w:eastAsia="Phetsarath OT" w:hAnsi="Phetsarath OT" w:cs="Phetsarath OT"/>
            <w:spacing w:val="-4"/>
            <w:sz w:val="24"/>
            <w:szCs w:val="24"/>
            <w:lang w:val="pt-BR" w:bidi="lo-LA"/>
            <w:rPrChange w:id="17958" w:author="Windows User" w:date="2022-01-28T08:19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>;</w:t>
        </w:r>
      </w:ins>
    </w:p>
    <w:p w14:paraId="713DB3A5" w14:textId="34A24E32" w:rsidR="00840084" w:rsidRPr="002C0BDB" w:rsidRDefault="00840084">
      <w:pPr>
        <w:pStyle w:val="ListParagraph"/>
        <w:numPr>
          <w:ilvl w:val="0"/>
          <w:numId w:val="73"/>
        </w:numPr>
        <w:tabs>
          <w:tab w:val="left" w:pos="1418"/>
          <w:tab w:val="left" w:pos="156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17959" w:author="PSK" w:date="2021-08-06T15:31:00Z"/>
          <w:rFonts w:ascii="Phetsarath OT" w:eastAsia="Phetsarath OT" w:hAnsi="Phetsarath OT" w:cs="Phetsarath OT"/>
          <w:sz w:val="24"/>
          <w:szCs w:val="24"/>
          <w:lang w:val="pt-BR" w:bidi="lo-LA"/>
          <w:rPrChange w:id="17960" w:author="NA" w:date="2021-12-30T11:44:00Z">
            <w:rPr>
              <w:ins w:id="17961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 w:bidi="lo-LA"/>
            </w:rPr>
          </w:rPrChange>
        </w:rPr>
        <w:pPrChange w:id="17962" w:author="Documents" w:date="2022-01-11T11:45:00Z">
          <w:pPr>
            <w:pStyle w:val="ListParagraph"/>
            <w:numPr>
              <w:numId w:val="73"/>
            </w:numPr>
            <w:tabs>
              <w:tab w:val="left" w:pos="1418"/>
            </w:tabs>
            <w:spacing w:after="0" w:line="340" w:lineRule="exact"/>
            <w:ind w:left="425" w:firstLine="624"/>
            <w:jc w:val="thaiDistribute"/>
          </w:pPr>
        </w:pPrChange>
      </w:pPr>
      <w:ins w:id="17963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6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ໄດ້ຮັບການທົດແທນ</w:t>
        </w:r>
      </w:ins>
      <w:ins w:id="17965" w:author="HP" w:date="2021-08-12T10:34:00Z"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6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ຄວາມເສຍຫາຍທີ່ເກີດ</w:t>
        </w:r>
      </w:ins>
      <w:ins w:id="17967" w:author="NA" w:date="2021-12-30T11:07:00Z">
        <w:r w:rsidR="00CF5E1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ຂຶ້ນ</w:t>
        </w:r>
      </w:ins>
      <w:ins w:id="17968" w:author="HP" w:date="2021-08-12T10:34:00Z">
        <w:del w:id="17969" w:author="NA" w:date="2021-12-30T11:07:00Z">
          <w:r w:rsidR="003E5FC9" w:rsidRPr="002C0BDB" w:rsidDel="00CF5E1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97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ຂື້ນ</w:delText>
          </w:r>
        </w:del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ຈາກການ</w:t>
        </w:r>
        <w:del w:id="17972" w:author="NA" w:date="2021-12-27T13:50:00Z">
          <w:r w:rsidR="003E5FC9" w:rsidRPr="002C0BDB" w:rsidDel="00C044C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797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7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</w:t>
        </w:r>
      </w:ins>
      <w:ins w:id="17975" w:author="NA" w:date="2021-12-27T13:50:00Z">
        <w:del w:id="17976" w:author="Windows User" w:date="2022-01-12T16:14:00Z">
          <w:r w:rsidR="00C044C4" w:rsidRPr="002C0BDB" w:rsidDel="00902CC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7977" w:author="HP" w:date="2021-08-12T10:34:00Z"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7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ຂອງ</w:t>
        </w:r>
      </w:ins>
      <w:ins w:id="17979" w:author="HP" w:date="2021-08-12T10:35:00Z"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8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ຜູ້ໃຫ້ບໍລິ</w:t>
        </w:r>
      </w:ins>
      <w:ins w:id="17981" w:author="NA" w:date="2021-12-27T13:49:00Z">
        <w:del w:id="17982" w:author="Windows User" w:date="2022-01-12T16:14:00Z">
          <w:r w:rsidR="00C044C4" w:rsidRPr="002C0BDB" w:rsidDel="00902CC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17983" w:author="HP" w:date="2021-08-12T10:35:00Z"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17985" w:author="PSK" w:date="2021-08-17T14:44:00Z">
        <w:r w:rsidR="0068792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79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ໂທລະຄົມມະນາຄົມ</w:t>
        </w:r>
      </w:ins>
      <w:ins w:id="17987" w:author="HP" w:date="2021-08-12T10:35:00Z">
        <w:r w:rsidR="003E5FC9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798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  <w:ins w:id="17989" w:author="PSK" w:date="2021-08-06T15:31:00Z">
        <w:del w:id="17990" w:author="HP" w:date="2021-08-12T10:34:00Z"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99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ຄືນ</w:delText>
          </w:r>
        </w:del>
        <w:del w:id="17992" w:author="HP" w:date="2021-08-12T10:35:00Z"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99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ມູນຄ່າການນຳໃຊ້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1799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99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ເນື່ອງຈາກສາເຫດການຂັດຂ້ອງດ້ານເຕັກນິກ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799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99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799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799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ຄວາມຜິດພາດການບໍລິການ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800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00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ຂອງຜູ້ໃຫ້ບໍລິການໂທລະຄົມມະນາຄົມເອງ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800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 w:bidi="lo-LA"/>
                </w:rPr>
              </w:rPrChange>
            </w:rPr>
            <w:delText>;</w:delText>
          </w:r>
        </w:del>
      </w:ins>
    </w:p>
    <w:p w14:paraId="6721B03F" w14:textId="0AD4DB6C" w:rsidR="00840084" w:rsidDel="002C0BDB" w:rsidRDefault="00840084">
      <w:pPr>
        <w:pStyle w:val="ListParagraph"/>
        <w:numPr>
          <w:ilvl w:val="0"/>
          <w:numId w:val="73"/>
        </w:numPr>
        <w:tabs>
          <w:tab w:val="left" w:pos="1418"/>
          <w:tab w:val="left" w:pos="156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del w:id="18003" w:author="NA" w:date="2021-12-30T11:46:00Z"/>
          <w:rFonts w:ascii="Phetsarath OT" w:eastAsia="Phetsarath OT" w:hAnsi="Phetsarath OT" w:cs="Phetsarath OT"/>
          <w:sz w:val="24"/>
          <w:szCs w:val="24"/>
          <w:lang w:val="pt-BR" w:bidi="lo-LA"/>
        </w:rPr>
        <w:pPrChange w:id="18004" w:author="Documents" w:date="2022-01-11T11:45:00Z">
          <w:pPr>
            <w:pStyle w:val="ListParagraph"/>
            <w:numPr>
              <w:numId w:val="73"/>
            </w:numPr>
            <w:tabs>
              <w:tab w:val="left" w:pos="1418"/>
            </w:tabs>
            <w:spacing w:after="0" w:line="340" w:lineRule="exact"/>
            <w:ind w:left="425" w:firstLine="624"/>
            <w:jc w:val="thaiDistribute"/>
          </w:pPr>
        </w:pPrChange>
      </w:pPr>
      <w:ins w:id="18005" w:author="PSK" w:date="2021-08-06T15:31:00Z"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8006" w:author="Windows User" w:date="2022-01-12T16:1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ສະເໜີຕໍ່ຜູ້ໃຫ້ການບໍລິການ</w:t>
        </w:r>
        <w:r w:rsidRPr="00902CC2">
          <w:rPr>
            <w:rFonts w:ascii="Phetsarath OT" w:eastAsia="Phetsarath OT" w:hAnsi="Phetsarath OT" w:cs="Phetsarath OT"/>
            <w:spacing w:val="-4"/>
            <w:sz w:val="24"/>
            <w:szCs w:val="24"/>
            <w:lang w:val="pt-BR" w:bidi="lo-LA"/>
            <w:rPrChange w:id="18007" w:author="Windows User" w:date="2022-01-12T16:1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 xml:space="preserve"> </w:t>
        </w:r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8008" w:author="Windows User" w:date="2022-01-12T16:1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ຫຼື</w:t>
        </w:r>
        <w:r w:rsidRPr="00902CC2">
          <w:rPr>
            <w:rFonts w:ascii="Phetsarath OT" w:eastAsia="Phetsarath OT" w:hAnsi="Phetsarath OT" w:cs="Phetsarath OT"/>
            <w:spacing w:val="-4"/>
            <w:sz w:val="24"/>
            <w:szCs w:val="24"/>
            <w:lang w:val="pt-BR" w:bidi="lo-LA"/>
            <w:rPrChange w:id="18009" w:author="Windows User" w:date="2022-01-12T16:1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 xml:space="preserve"> </w:t>
        </w:r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8010" w:author="Windows User" w:date="2022-01-12T16:1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ອົງການທີ່ກ່ຽວຂ້ອງຂອງລັດ</w:t>
        </w:r>
        <w:r w:rsidRPr="00902CC2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8011" w:author="Windows User" w:date="2022-01-12T16:1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8012" w:author="Windows User" w:date="2022-01-12T16:1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ເພື່ອກວດກາ</w:t>
        </w:r>
        <w:r w:rsidRPr="00902CC2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8013" w:author="Windows User" w:date="2022-01-12T16:1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8014" w:author="Windows User" w:date="2022-01-12T16:1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ແລະ</w:t>
        </w:r>
        <w:r w:rsidRPr="00902CC2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18015" w:author="Windows User" w:date="2022-01-12T16:1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Pr="00902CC2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18016" w:author="Windows User" w:date="2022-01-12T16:1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ແກ້ໄຂ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01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del w:id="18018" w:author="LENOVO" w:date="2021-12-10T08:21:00Z">
          <w:r w:rsidRPr="002C0BDB" w:rsidDel="00941B7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01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ຫາກ</w:delText>
          </w:r>
        </w:del>
      </w:ins>
      <w:ins w:id="18020" w:author="LENOVO" w:date="2021-12-10T08:21:00Z">
        <w:r w:rsidR="00941B7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ໃນກໍລະນີ</w:t>
        </w:r>
      </w:ins>
      <w:ins w:id="18021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02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ພົບຂໍ້ສົງ</w:t>
        </w:r>
      </w:ins>
      <w:ins w:id="18023" w:author="LENOVO" w:date="2021-12-10T08:21:00Z">
        <w:r w:rsidR="00941B7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ໄ</w:t>
        </w:r>
      </w:ins>
      <w:ins w:id="18024" w:author="PSK" w:date="2021-08-06T15:31:00Z">
        <w:del w:id="18025" w:author="LENOVO" w:date="2021-12-10T08:21:00Z">
          <w:r w:rsidRPr="002C0BDB" w:rsidDel="00941B7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02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02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ສ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02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02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803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03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ບັນຫາ</w:t>
        </w:r>
        <w:r w:rsidRPr="002C0BDB">
          <w:rPr>
            <w:rFonts w:ascii="Phetsarath OT" w:eastAsia="Phetsarath OT" w:hAnsi="Phetsarath OT" w:cs="DokChampa"/>
            <w:sz w:val="24"/>
            <w:szCs w:val="24"/>
            <w:cs/>
            <w:rPrChange w:id="18032" w:author="NA" w:date="2021-12-30T11:44:00Z">
              <w:rPr>
                <w:rFonts w:ascii="Phetsarath OT" w:eastAsia="Phetsarath OT" w:hAnsi="Phetsarath OT" w:cs="DokChampa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03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t>ທີ່ເກີດຈາກການນຳໃຊ້ບໍລິການໂທລະຄົມມະນາຄົມ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803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 w:bidi="lo-LA"/>
              </w:rPr>
            </w:rPrChange>
          </w:rPr>
          <w:t>;</w:t>
        </w:r>
      </w:ins>
    </w:p>
    <w:p w14:paraId="303D1203" w14:textId="77777777" w:rsidR="002C0BDB" w:rsidRPr="002C0BDB" w:rsidRDefault="002C0BDB">
      <w:pPr>
        <w:pStyle w:val="ListParagraph"/>
        <w:numPr>
          <w:ilvl w:val="0"/>
          <w:numId w:val="73"/>
        </w:numPr>
        <w:tabs>
          <w:tab w:val="left" w:pos="1418"/>
          <w:tab w:val="left" w:pos="156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18035" w:author="NA" w:date="2021-12-30T11:46:00Z"/>
          <w:rFonts w:ascii="Phetsarath OT" w:eastAsia="Phetsarath OT" w:hAnsi="Phetsarath OT" w:cs="Phetsarath OT"/>
          <w:sz w:val="24"/>
          <w:szCs w:val="24"/>
          <w:lang w:val="pt-BR" w:bidi="lo-LA"/>
          <w:rPrChange w:id="18036" w:author="NA" w:date="2021-12-30T11:44:00Z">
            <w:rPr>
              <w:ins w:id="18037" w:author="NA" w:date="2021-12-30T11:46:00Z"/>
              <w:rFonts w:ascii="Phetsarath OT" w:eastAsia="Phetsarath OT" w:hAnsi="Phetsarath OT" w:cs="Phetsarath OT"/>
              <w:color w:val="000000"/>
              <w:sz w:val="24"/>
              <w:szCs w:val="24"/>
              <w:lang w:val="pt-BR" w:bidi="lo-LA"/>
            </w:rPr>
          </w:rPrChange>
        </w:rPr>
        <w:pPrChange w:id="18038" w:author="Documents" w:date="2022-01-11T11:45:00Z">
          <w:pPr>
            <w:pStyle w:val="ListParagraph"/>
            <w:numPr>
              <w:numId w:val="73"/>
            </w:numPr>
            <w:tabs>
              <w:tab w:val="left" w:pos="1418"/>
            </w:tabs>
            <w:spacing w:after="0" w:line="340" w:lineRule="exact"/>
            <w:ind w:left="425" w:firstLine="624"/>
            <w:jc w:val="thaiDistribute"/>
          </w:pPr>
        </w:pPrChange>
      </w:pPr>
    </w:p>
    <w:p w14:paraId="12734751" w14:textId="5402739E" w:rsidR="00840084" w:rsidRPr="002C0BDB" w:rsidRDefault="003E5FC9">
      <w:pPr>
        <w:pStyle w:val="ListParagraph"/>
        <w:numPr>
          <w:ilvl w:val="0"/>
          <w:numId w:val="73"/>
        </w:numPr>
        <w:tabs>
          <w:tab w:val="left" w:pos="1418"/>
          <w:tab w:val="left" w:pos="1560"/>
          <w:tab w:val="left" w:pos="2268"/>
          <w:tab w:val="left" w:pos="2552"/>
          <w:tab w:val="left" w:pos="2694"/>
        </w:tabs>
        <w:spacing w:after="0" w:line="340" w:lineRule="exact"/>
        <w:ind w:left="567" w:firstLine="1554"/>
        <w:jc w:val="both"/>
        <w:rPr>
          <w:ins w:id="18039" w:author="PSK" w:date="2021-08-06T15:31:00Z"/>
          <w:rFonts w:ascii="Phetsarath OT" w:eastAsia="Phetsarath OT" w:hAnsi="Phetsarath OT" w:cs="Phetsarath OT"/>
          <w:sz w:val="24"/>
          <w:szCs w:val="24"/>
          <w:lang w:val="pt-BR" w:bidi="lo-LA"/>
          <w:rPrChange w:id="18040" w:author="NA" w:date="2021-12-30T11:46:00Z">
            <w:rPr>
              <w:ins w:id="18041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val="pt-BR" w:bidi="lo-LA"/>
            </w:rPr>
          </w:rPrChange>
        </w:rPr>
        <w:pPrChange w:id="18042" w:author="Documents" w:date="2022-01-11T11:45:00Z">
          <w:pPr>
            <w:pStyle w:val="ListParagraph"/>
            <w:numPr>
              <w:numId w:val="73"/>
            </w:numPr>
            <w:tabs>
              <w:tab w:val="left" w:pos="1418"/>
            </w:tabs>
            <w:spacing w:after="0" w:line="340" w:lineRule="exact"/>
            <w:ind w:left="425" w:firstLine="624"/>
            <w:jc w:val="thaiDistribute"/>
          </w:pPr>
        </w:pPrChange>
      </w:pPr>
      <w:ins w:id="18043" w:author="HP" w:date="2021-08-12T10:35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044" w:author="NA" w:date="2021-12-30T11:46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ນຳໃຊ້</w:t>
        </w:r>
      </w:ins>
      <w:ins w:id="18045" w:author="PSK" w:date="2021-08-06T15:31:00Z">
        <w:del w:id="18046" w:author="HP" w:date="2021-08-12T10:35:00Z">
          <w:r w:rsidR="00840084"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047" w:author="NA" w:date="2021-12-30T11:46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ປະຕິບັດ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048" w:author="NA" w:date="2021-12-30T11:46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ສິດອື່ນ</w:t>
        </w:r>
        <w:r w:rsidR="00840084" w:rsidRPr="002C0BDB">
          <w:rPr>
            <w:rFonts w:ascii="Phetsarath OT" w:eastAsia="Phetsarath OT" w:hAnsi="Phetsarath OT" w:cs="DokChampa"/>
            <w:sz w:val="24"/>
            <w:szCs w:val="24"/>
            <w:cs/>
            <w:rPrChange w:id="18049" w:author="NA" w:date="2021-12-30T11:46:00Z">
              <w:rPr>
                <w:rFonts w:ascii="Phetsarath OT" w:eastAsia="Phetsarath OT" w:hAnsi="Phetsarath OT" w:cs="DokChampa"/>
                <w:color w:val="000000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050" w:author="NA" w:date="2021-12-30T11:46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</w:rPrChange>
          </w:rPr>
          <w:t>ຕາມທີ່ໄດ້ກຳນົດໄວ້ໃນກົດໝາຍ</w:t>
        </w:r>
        <w:del w:id="18051" w:author="NA" w:date="2021-12-23T11:54:00Z">
          <w:r w:rsidR="00840084" w:rsidRPr="002C0BDB" w:rsidDel="002D282E">
            <w:rPr>
              <w:rFonts w:ascii="Phetsarath OT" w:eastAsia="Phetsarath OT" w:hAnsi="Phetsarath OT" w:cs="DokChampa"/>
              <w:sz w:val="24"/>
              <w:szCs w:val="24"/>
              <w:cs/>
              <w:rPrChange w:id="18052" w:author="NA" w:date="2021-12-30T11:46:00Z">
                <w:rPr>
                  <w:rFonts w:ascii="Phetsarath OT" w:eastAsia="Phetsarath OT" w:hAnsi="Phetsarath OT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​</w:delText>
          </w:r>
          <w:r w:rsidR="00840084" w:rsidRPr="002C0BDB" w:rsidDel="002D282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053" w:author="NA" w:date="2021-12-30T11:46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</w:del>
      </w:ins>
      <w:ins w:id="18054" w:author="HP" w:date="2021-08-12T10:35:00Z">
        <w:del w:id="18055" w:author="NA" w:date="2021-12-23T11:54:00Z">
          <w:r w:rsidRPr="002C0BDB" w:rsidDel="002D282E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8056" w:author="NA" w:date="2021-12-30T11:46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8057" w:author="PSK" w:date="2021-08-06T15:31:00Z">
        <w:del w:id="18058" w:author="NA" w:date="2021-12-23T11:54:00Z">
          <w:r w:rsidR="00840084" w:rsidRPr="002C0BDB" w:rsidDel="002D282E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059" w:author="NA" w:date="2021-12-30T11:46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​</w:delText>
          </w:r>
          <w:r w:rsidR="00840084" w:rsidRPr="002C0BDB" w:rsidDel="002D282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060" w:author="NA" w:date="2021-12-30T11:46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ລະ​ບຽບ​ການ</w:delText>
          </w:r>
        </w:del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8061" w:author="NA" w:date="2021-12-30T11:46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rPrChange>
          </w:rPr>
          <w:t>.</w:t>
        </w:r>
      </w:ins>
    </w:p>
    <w:p w14:paraId="6B83AD83" w14:textId="77777777" w:rsidR="00840084" w:rsidRPr="002C0BDB" w:rsidRDefault="00840084" w:rsidP="00840084">
      <w:pPr>
        <w:pStyle w:val="NoSpacing"/>
        <w:spacing w:line="340" w:lineRule="exact"/>
        <w:jc w:val="both"/>
        <w:rPr>
          <w:ins w:id="18062" w:author="PSK" w:date="2021-08-06T15:31:00Z"/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14:paraId="35A4788C" w14:textId="32C953A6" w:rsidR="00840084" w:rsidRPr="002C0BDB" w:rsidRDefault="00C044C4">
      <w:pPr>
        <w:pStyle w:val="Heading3"/>
        <w:spacing w:before="0" w:line="340" w:lineRule="exact"/>
        <w:rPr>
          <w:ins w:id="18063" w:author="PSK" w:date="2021-08-06T15:31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18064" w:author="NA" w:date="2021-12-27T13:53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18065" w:author="NA" w:date="2021-12-27T13:53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  <w:del w:id="18066" w:author="Windows User" w:date="2022-01-12T16:15:00Z">
          <w:r w:rsidRPr="002C0BDB" w:rsidDel="00241847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38 </w:t>
        </w:r>
        <w:del w:id="18067" w:author="Windows User" w:date="2022-01-12T16:15:00Z">
          <w:r w:rsidRPr="002C0BDB" w:rsidDel="00241847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18068" w:author="PSK" w:date="2021-08-06T15:31:00Z"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806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pt-BR" w:bidi="lo-LA"/>
              </w:rPr>
            </w:rPrChange>
          </w:rPr>
          <w:t>(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1807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>ປັບປຸງ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807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pt-BR" w:bidi="lo-LA"/>
              </w:rPr>
            </w:rPrChange>
          </w:rPr>
          <w:t>)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  <w:rPrChange w:id="18072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 xml:space="preserve"> </w:t>
        </w:r>
      </w:ins>
      <w:ins w:id="18073" w:author="NA" w:date="2021-12-24T10:24:00Z">
        <w:r w:rsidR="00DF7F2C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  <w:rPrChange w:id="1807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 xml:space="preserve"> </w:t>
        </w:r>
      </w:ins>
      <w:ins w:id="18075" w:author="PSK" w:date="2021-08-06T15:31:00Z"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1807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>ພັນທະ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  <w:rPrChange w:id="1807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1807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>ຂອງ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807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pt-BR" w:bidi="lo-LA"/>
              </w:rPr>
            </w:rPrChange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1808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>ຜູ້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808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pt-BR" w:bidi="lo-LA"/>
              </w:rPr>
            </w:rPrChange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1808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>ໃຊ້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808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pt-BR" w:bidi="lo-LA"/>
              </w:rPr>
            </w:rPrChange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1808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>ບໍລິການ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808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pt-BR" w:bidi="lo-LA"/>
              </w:rPr>
            </w:rPrChange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1808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>ໂທລະ</w:t>
        </w:r>
        <w:r w:rsidR="00840084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808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  <w:lang w:val="pt-BR" w:bidi="lo-LA"/>
              </w:rPr>
            </w:rPrChange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1808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val="pt-BR" w:bidi="lo-LA"/>
              </w:rPr>
            </w:rPrChange>
          </w:rPr>
          <w:t>ຄົມມະນາຄົມ</w:t>
        </w:r>
      </w:ins>
    </w:p>
    <w:p w14:paraId="01B15360" w14:textId="79EE4D60" w:rsidR="00840084" w:rsidRPr="002C0BDB" w:rsidRDefault="00C044C4">
      <w:pPr>
        <w:spacing w:after="0" w:line="340" w:lineRule="exact"/>
        <w:ind w:left="425" w:firstLine="1418"/>
        <w:jc w:val="both"/>
        <w:rPr>
          <w:ins w:id="18089" w:author="PSK" w:date="2021-08-06T15:31:00Z"/>
          <w:rFonts w:ascii="Phetsarath OT" w:eastAsia="Phetsarath OT" w:hAnsi="Phetsarath OT" w:cs="Phetsarath OT"/>
          <w:sz w:val="24"/>
          <w:szCs w:val="24"/>
          <w:lang w:val="pt-BR"/>
        </w:rPr>
        <w:pPrChange w:id="18090" w:author="NA" w:date="2021-12-24T10:24:00Z">
          <w:pPr>
            <w:spacing w:after="0" w:line="340" w:lineRule="exact"/>
            <w:ind w:left="425" w:firstLine="624"/>
          </w:pPr>
        </w:pPrChange>
      </w:pPr>
      <w:ins w:id="18091" w:author="NA" w:date="2021-12-27T13:53:00Z">
        <w:del w:id="18092" w:author="Windows User" w:date="2022-01-12T16:15:00Z">
          <w:r w:rsidRPr="002C0BDB" w:rsidDel="00241847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18093" w:author="Documents" w:date="2022-01-06T15:15:00Z">
        <w:del w:id="18094" w:author="Windows User" w:date="2022-01-12T16:15:00Z">
          <w:r w:rsidR="006A4C4A" w:rsidDel="0024184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18095" w:author="PSK" w:date="2021-08-06T15:31:00Z"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ຜູ້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ໃຊ້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del w:id="18096" w:author="NA" w:date="2021-12-23T11:55:00Z">
          <w:r w:rsidR="00840084" w:rsidRPr="002C0BDB" w:rsidDel="001215F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ບໍລິການ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ໂທລະ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​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ຄົມມະນາຄົມ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ມີ</w:t>
        </w:r>
        <w:del w:id="18097" w:author="Documents" w:date="2022-01-11T11:46:00Z">
          <w:r w:rsidR="00840084" w:rsidRPr="002C0BDB" w:rsidDel="00E04CDF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 xml:space="preserve"> </w:delText>
          </w:r>
        </w:del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ພັນທະ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  <w:r w:rsidR="0084008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ດັ່ງນີ້</w:t>
        </w:r>
        <w:r w:rsidR="00840084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:</w:t>
        </w:r>
      </w:ins>
    </w:p>
    <w:p w14:paraId="0AD84C6A" w14:textId="00897AF8" w:rsidR="00840084" w:rsidRPr="002C0BDB" w:rsidDel="00F17043" w:rsidRDefault="00840084">
      <w:pPr>
        <w:pStyle w:val="ListParagraph"/>
        <w:numPr>
          <w:ilvl w:val="3"/>
          <w:numId w:val="73"/>
        </w:numPr>
        <w:tabs>
          <w:tab w:val="left" w:pos="709"/>
          <w:tab w:val="left" w:pos="2250"/>
          <w:tab w:val="left" w:pos="2410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del w:id="18098" w:author="HP [2]" w:date="2021-11-14T17:59:00Z"/>
          <w:rFonts w:ascii="Phetsarath OT" w:eastAsia="Phetsarath OT" w:hAnsi="Phetsarath OT" w:cs="Phetsarath OT"/>
          <w:sz w:val="24"/>
          <w:szCs w:val="24"/>
          <w:lang w:val="pt-BR"/>
          <w:rPrChange w:id="18099" w:author="NA" w:date="2021-12-30T11:44:00Z">
            <w:rPr>
              <w:del w:id="18100" w:author="HP [2]" w:date="2021-11-14T17:5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18101" w:author="Documents" w:date="2022-01-11T09:39:00Z">
          <w:pPr>
            <w:pStyle w:val="ListParagraph"/>
            <w:numPr>
              <w:numId w:val="73"/>
            </w:numPr>
            <w:tabs>
              <w:tab w:val="left" w:pos="450"/>
            </w:tabs>
            <w:spacing w:line="340" w:lineRule="exact"/>
            <w:ind w:left="1495" w:hanging="360"/>
            <w:jc w:val="thaiDistribute"/>
          </w:pPr>
        </w:pPrChange>
      </w:pPr>
      <w:ins w:id="18102" w:author="PSK" w:date="2021-08-06T15:31:00Z">
        <w:del w:id="18103" w:author="HP" w:date="2021-08-12T10:36:00Z"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1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ຕ້ອງ</w:delText>
          </w:r>
        </w:del>
      </w:ins>
      <w:ins w:id="18105" w:author="HP [2]" w:date="2021-11-14T17:59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1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</w:t>
        </w:r>
      </w:ins>
      <w:ins w:id="18107" w:author="NA" w:date="2022-01-05T11:43:00Z">
        <w:r w:rsidR="00602186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ຶ້</w:t>
        </w:r>
      </w:ins>
      <w:ins w:id="18108" w:author="HP [2]" w:date="2021-11-14T17:59:00Z">
        <w:del w:id="18109" w:author="NA" w:date="2022-01-05T11:43:00Z">
          <w:r w:rsidR="00F17043" w:rsidRPr="002C0BDB" w:rsidDel="0060218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11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ື້</w:delText>
          </w:r>
        </w:del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1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ນທະບຽນເລກໝາຍໂທລະຄົມມະນາຄົມ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81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lang w:bidi="lo-LA"/>
              </w:rPr>
            </w:rPrChange>
          </w:rPr>
          <w:t>,</w:t>
        </w:r>
      </w:ins>
      <w:ins w:id="18113" w:author="LENOVO" w:date="2021-12-10T12:19:00Z">
        <w:r w:rsidR="005F785A" w:rsidRPr="002C0BD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  <w:rPrChange w:id="18114" w:author="NA" w:date="2021-12-30T11:44:00Z">
              <w:rPr>
                <w:rFonts w:ascii="Phetsarath OT" w:eastAsia="Phetsarath OT" w:hAnsi="Phetsarath OT" w:cs="Phetsarath OT"/>
                <w:color w:val="FF0000"/>
                <w:sz w:val="24"/>
                <w:szCs w:val="24"/>
                <w:u w:val="single"/>
                <w:cs/>
                <w:lang w:val="pt-BR" w:bidi="lo-LA"/>
              </w:rPr>
            </w:rPrChange>
          </w:rPr>
          <w:t xml:space="preserve"> </w:t>
        </w:r>
      </w:ins>
      <w:ins w:id="18115" w:author="HP [2]" w:date="2021-11-14T17:59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1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ເລກໝາຍອິນເຕີເນັດ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1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1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ລະຫັດຊື່ອິນເຕີເນັດ</w:t>
        </w:r>
      </w:ins>
      <w:ins w:id="18121" w:author="NA" w:date="2021-12-30T11:08:00Z">
        <w:r w:rsidR="00CF5E1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18122" w:author="HP [2]" w:date="2021-11-14T17:59:00Z"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1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ໃຫ້ຖືກຕ້ອງຕາມກົດໝາຍ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1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81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1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ລະບຽບການທີ່ກ່ຽວຂ້ອງ</w:t>
        </w:r>
      </w:ins>
      <w:ins w:id="18128" w:author="PSK" w:date="2021-08-06T15:31:00Z">
        <w:del w:id="18129" w:author="HP [2]" w:date="2021-11-14T17:59:00Z"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13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ຂື້ນທະບຽນເລກໝາຍໂທລະສັບໃຫ້ຖືກຕ້ອງຕາມກົດໝາຍ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13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13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81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1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ລະບຽບການ</w:delText>
          </w:r>
        </w:del>
      </w:ins>
      <w:ins w:id="18135" w:author="HP" w:date="2021-08-12T10:36:00Z">
        <w:del w:id="18136" w:author="HP [2]" w:date="2021-11-14T17:59:00Z">
          <w:r w:rsidR="003E5FC9"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13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ທີ່ກ່ຽວຂ້ອງ</w:delText>
          </w:r>
        </w:del>
      </w:ins>
      <w:ins w:id="18138" w:author="PSK" w:date="2021-08-06T15:31:00Z">
        <w:del w:id="18139" w:author="HP" w:date="2021-08-12T10:36:00Z"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1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ທີ່ໄດ້ກຳນົດໄວ້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81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1A886072" w14:textId="77777777" w:rsidR="00F17043" w:rsidRPr="002C0BDB" w:rsidRDefault="00F17043">
      <w:pPr>
        <w:pStyle w:val="ListParagraph"/>
        <w:numPr>
          <w:ilvl w:val="3"/>
          <w:numId w:val="73"/>
        </w:numPr>
        <w:tabs>
          <w:tab w:val="left" w:pos="709"/>
          <w:tab w:val="left" w:pos="2250"/>
          <w:tab w:val="left" w:pos="2410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18142" w:author="HP [2]" w:date="2021-11-14T17:59:00Z"/>
          <w:rFonts w:ascii="Phetsarath OT" w:eastAsia="Phetsarath OT" w:hAnsi="Phetsarath OT" w:cs="Phetsarath OT"/>
          <w:sz w:val="24"/>
          <w:szCs w:val="24"/>
          <w:lang w:val="pt-BR"/>
          <w:rPrChange w:id="18143" w:author="NA" w:date="2021-12-30T11:44:00Z">
            <w:rPr>
              <w:ins w:id="18144" w:author="HP [2]" w:date="2021-11-14T17:5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18145" w:author="Documents" w:date="2022-01-11T09:39:00Z">
          <w:pPr>
            <w:pStyle w:val="ListParagraph"/>
            <w:numPr>
              <w:ilvl w:val="3"/>
              <w:numId w:val="73"/>
            </w:numPr>
            <w:tabs>
              <w:tab w:val="left" w:pos="450"/>
            </w:tabs>
            <w:spacing w:after="0" w:line="340" w:lineRule="exact"/>
            <w:ind w:left="425" w:firstLine="624"/>
            <w:jc w:val="thaiDistribute"/>
          </w:pPr>
        </w:pPrChange>
      </w:pPr>
    </w:p>
    <w:p w14:paraId="1F163172" w14:textId="1387523D" w:rsidR="00F17043" w:rsidRPr="002C0BDB" w:rsidRDefault="00F17043">
      <w:pPr>
        <w:pStyle w:val="ListParagraph"/>
        <w:numPr>
          <w:ilvl w:val="3"/>
          <w:numId w:val="73"/>
        </w:numPr>
        <w:tabs>
          <w:tab w:val="left" w:pos="993"/>
          <w:tab w:val="left" w:pos="2250"/>
          <w:tab w:val="left" w:pos="2410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18146" w:author="HP [2]" w:date="2021-11-14T17:59:00Z"/>
          <w:rFonts w:ascii="Phetsarath OT" w:eastAsia="Phetsarath OT" w:hAnsi="Phetsarath OT" w:cs="Phetsarath OT"/>
          <w:sz w:val="24"/>
          <w:szCs w:val="24"/>
          <w:lang w:val="pt-BR"/>
          <w:rPrChange w:id="18147" w:author="NA" w:date="2021-12-30T11:44:00Z">
            <w:rPr>
              <w:ins w:id="18148" w:author="HP [2]" w:date="2021-11-14T17:59:00Z"/>
              <w:lang w:val="pt-BR"/>
            </w:rPr>
          </w:rPrChange>
        </w:rPr>
        <w:pPrChange w:id="18149" w:author="Documents" w:date="2022-01-11T09:39:00Z">
          <w:pPr>
            <w:pStyle w:val="ListParagraph"/>
            <w:numPr>
              <w:numId w:val="73"/>
            </w:numPr>
            <w:tabs>
              <w:tab w:val="left" w:pos="450"/>
            </w:tabs>
            <w:spacing w:line="340" w:lineRule="exact"/>
            <w:ind w:left="1495" w:hanging="360"/>
            <w:jc w:val="thaiDistribute"/>
          </w:pPr>
        </w:pPrChange>
      </w:pPr>
      <w:ins w:id="18150" w:author="HP [2]" w:date="2021-11-14T17:59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51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ຮັບຜິດຊອບຕໍ່ໜ້າກົດໝາຍ ຂອງເລກໝາຍໂທລະຄົມມະນາ</w:t>
        </w:r>
        <w:del w:id="18152" w:author="LENOVO" w:date="2021-11-22T14:54:00Z">
          <w:r w:rsidRPr="002C0BDB" w:rsidDel="0048041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153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54" w:author="NA" w:date="2021-12-30T11:44:00Z">
              <w:rPr>
                <w:rFonts w:cs="DokChampa"/>
                <w:highlight w:val="green"/>
                <w:cs/>
                <w:lang w:bidi="lo-LA"/>
              </w:rPr>
            </w:rPrChange>
          </w:rPr>
          <w:t>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8155" w:author="NA" w:date="2021-12-30T11:44:00Z">
              <w:rPr>
                <w:highlight w:val="green"/>
                <w:lang w:bidi="lo-LA"/>
              </w:rPr>
            </w:rPrChange>
          </w:rPr>
          <w:t>,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56" w:author="NA" w:date="2021-12-30T11:44:00Z">
              <w:rPr>
                <w:rFonts w:cs="DokChampa"/>
                <w:highlight w:val="green"/>
                <w:cs/>
                <w:lang w:bidi="lo-LA"/>
              </w:rPr>
            </w:rPrChange>
          </w:rPr>
          <w:t xml:space="preserve"> ເລກໝາຍອິນເຕີເນັດ ແລະ ລະຫັດຊື່ອິນເຕີເນັດ ທີ່</w:t>
        </w:r>
      </w:ins>
      <w:ins w:id="18157" w:author="Windows User" w:date="2022-01-28T08:20:00Z">
        <w:r w:rsidR="00531C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ຂຶ້ນ</w:t>
        </w:r>
      </w:ins>
      <w:ins w:id="18158" w:author="HP [2]" w:date="2021-11-14T17:59:00Z">
        <w:del w:id="18159" w:author="Windows User" w:date="2022-01-28T08:20:00Z">
          <w:r w:rsidRPr="002C0BDB" w:rsidDel="00531C8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160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ຂ</w:delText>
          </w:r>
        </w:del>
      </w:ins>
      <w:ins w:id="18161" w:author="NA" w:date="2021-12-30T11:08:00Z">
        <w:del w:id="18162" w:author="Windows User" w:date="2022-01-12T16:15:00Z">
          <w:r w:rsidR="00CF5E10" w:rsidRPr="002C0BDB" w:rsidDel="00241847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ຶ້</w:delText>
          </w:r>
        </w:del>
      </w:ins>
      <w:ins w:id="18163" w:author="HP [2]" w:date="2021-11-14T17:59:00Z">
        <w:del w:id="18164" w:author="NA" w:date="2021-12-30T11:08:00Z">
          <w:r w:rsidRPr="002C0BDB" w:rsidDel="00CF5E1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165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ື້</w:delText>
          </w:r>
        </w:del>
        <w:del w:id="18166" w:author="Windows User" w:date="2022-01-28T08:20:00Z">
          <w:r w:rsidRPr="002C0BDB" w:rsidDel="00531C8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167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ນ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68" w:author="NA" w:date="2021-12-30T11:44:00Z">
              <w:rPr>
                <w:rFonts w:cs="DokChampa"/>
                <w:highlight w:val="green"/>
                <w:cs/>
                <w:lang w:bidi="lo-LA"/>
              </w:rPr>
            </w:rPrChange>
          </w:rPr>
          <w:t>ທະບຽນ</w:t>
        </w:r>
      </w:ins>
      <w:ins w:id="18169" w:author="Documents" w:date="2022-01-11T11:45:00Z">
        <w:r w:rsidR="00E04CD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18170" w:author="HP [2]" w:date="2021-11-14T17:59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71" w:author="NA" w:date="2021-12-30T11:44:00Z">
              <w:rPr>
                <w:rFonts w:cs="DokChampa"/>
                <w:highlight w:val="green"/>
                <w:cs/>
                <w:lang w:bidi="lo-LA"/>
              </w:rPr>
            </w:rPrChange>
          </w:rPr>
          <w:t>ຢູ່</w:t>
        </w:r>
      </w:ins>
      <w:ins w:id="18172" w:author="LENOVO" w:date="2021-11-22T14:54:00Z">
        <w:r w:rsidR="0048041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 xml:space="preserve"> </w:t>
        </w:r>
      </w:ins>
      <w:ins w:id="18174" w:author="HP [2]" w:date="2021-11-14T17:59:00Z">
        <w:del w:id="18175" w:author="LENOVO" w:date="2021-11-22T14:54:00Z">
          <w:r w:rsidRPr="002C0BDB" w:rsidDel="0048041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176" w:author="NA" w:date="2021-12-30T11:44:00Z">
                <w:rPr>
                  <w:rFonts w:cs="DokChampa"/>
                  <w:highlight w:val="green"/>
                  <w:cs/>
                  <w:lang w:bidi="lo-LA"/>
                </w:rPr>
              </w:rPrChange>
            </w:rPr>
            <w:delText>ໃນ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77" w:author="NA" w:date="2021-12-30T11:44:00Z">
              <w:rPr>
                <w:rFonts w:cs="DokChampa"/>
                <w:highlight w:val="green"/>
                <w:cs/>
                <w:lang w:bidi="lo-LA"/>
              </w:rPr>
            </w:rPrChange>
          </w:rPr>
          <w:t>ສປປ</w:t>
        </w:r>
      </w:ins>
      <w:ins w:id="18178" w:author="LENOVO" w:date="2021-11-22T14:54:00Z">
        <w:r w:rsidR="0048041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 xml:space="preserve"> </w:t>
        </w:r>
      </w:ins>
      <w:ins w:id="18180" w:author="HP [2]" w:date="2021-11-14T17:59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181" w:author="NA" w:date="2021-12-30T11:44:00Z">
              <w:rPr>
                <w:rFonts w:cs="DokChampa"/>
                <w:highlight w:val="green"/>
                <w:cs/>
                <w:lang w:bidi="lo-LA"/>
              </w:rPr>
            </w:rPrChange>
          </w:rPr>
          <w:t>ລາວ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8182" w:author="NA" w:date="2021-12-30T11:44:00Z">
              <w:rPr>
                <w:highlight w:val="green"/>
                <w:lang w:val="pt-BR"/>
              </w:rPr>
            </w:rPrChange>
          </w:rPr>
          <w:t>;</w:t>
        </w:r>
      </w:ins>
    </w:p>
    <w:p w14:paraId="26F83D60" w14:textId="0F287B7D" w:rsidR="00840084" w:rsidRPr="002C0BDB" w:rsidDel="00F17043" w:rsidRDefault="00840084">
      <w:pPr>
        <w:pStyle w:val="ListParagraph"/>
        <w:numPr>
          <w:ilvl w:val="3"/>
          <w:numId w:val="73"/>
        </w:numPr>
        <w:tabs>
          <w:tab w:val="left" w:pos="450"/>
          <w:tab w:val="left" w:pos="2250"/>
          <w:tab w:val="left" w:pos="2410"/>
          <w:tab w:val="left" w:pos="2552"/>
          <w:tab w:val="left" w:pos="2694"/>
        </w:tabs>
        <w:spacing w:after="0" w:line="340" w:lineRule="exact"/>
        <w:ind w:left="425" w:firstLine="1554"/>
        <w:jc w:val="both"/>
        <w:rPr>
          <w:ins w:id="18183" w:author="PSK" w:date="2021-08-06T15:31:00Z"/>
          <w:del w:id="18184" w:author="HP [2]" w:date="2021-11-14T17:59:00Z"/>
          <w:rFonts w:ascii="Phetsarath OT" w:eastAsia="Phetsarath OT" w:hAnsi="Phetsarath OT" w:cs="Phetsarath OT"/>
          <w:sz w:val="24"/>
          <w:szCs w:val="24"/>
          <w:lang w:val="pt-BR"/>
          <w:rPrChange w:id="18185" w:author="NA" w:date="2021-12-30T11:44:00Z">
            <w:rPr>
              <w:ins w:id="18186" w:author="PSK" w:date="2021-08-06T15:31:00Z"/>
              <w:del w:id="18187" w:author="HP [2]" w:date="2021-11-14T17:5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18188" w:author="Documents" w:date="2022-01-11T09:40:00Z">
          <w:pPr>
            <w:pStyle w:val="ListParagraph"/>
            <w:numPr>
              <w:ilvl w:val="3"/>
              <w:numId w:val="73"/>
            </w:numPr>
            <w:tabs>
              <w:tab w:val="left" w:pos="450"/>
            </w:tabs>
            <w:spacing w:after="0" w:line="340" w:lineRule="exact"/>
            <w:ind w:left="425" w:firstLine="624"/>
            <w:jc w:val="thaiDistribute"/>
          </w:pPr>
        </w:pPrChange>
      </w:pPr>
      <w:ins w:id="18189" w:author="PSK" w:date="2021-08-06T15:31:00Z">
        <w:del w:id="18190" w:author="HP [2]" w:date="2021-11-14T17:59:00Z"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1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ຮັບຜິດຊອບຕໍ່ໜ້າກົດໝາຍ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1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F1704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1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ຂອງທຸກເລກໝາຍໂທລະສັບທີ່ຂື້ນທະບຽນອອກຊື່ຕົນເອງ</w:delText>
          </w:r>
          <w:r w:rsidRPr="002C0BDB" w:rsidDel="00F17043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81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1C57658F" w14:textId="5839D22C" w:rsidR="00840084" w:rsidRPr="002C0BDB" w:rsidRDefault="00840084">
      <w:pPr>
        <w:pStyle w:val="ListParagraph"/>
        <w:numPr>
          <w:ilvl w:val="3"/>
          <w:numId w:val="73"/>
        </w:numPr>
        <w:tabs>
          <w:tab w:val="left" w:pos="851"/>
          <w:tab w:val="left" w:pos="2250"/>
          <w:tab w:val="left" w:pos="2410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18195" w:author="PSK" w:date="2021-08-06T15:31:00Z"/>
          <w:rFonts w:ascii="Phetsarath OT" w:eastAsia="Phetsarath OT" w:hAnsi="Phetsarath OT" w:cs="Phetsarath OT"/>
          <w:sz w:val="24"/>
          <w:szCs w:val="24"/>
          <w:lang w:val="pt-BR"/>
          <w:rPrChange w:id="18196" w:author="NA" w:date="2021-12-30T11:44:00Z">
            <w:rPr>
              <w:ins w:id="18197" w:author="PSK" w:date="2021-08-06T15:31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18198" w:author="Documents" w:date="2022-01-11T09:40:00Z">
          <w:pPr>
            <w:pStyle w:val="ListParagraph"/>
            <w:numPr>
              <w:ilvl w:val="3"/>
              <w:numId w:val="73"/>
            </w:numPr>
            <w:tabs>
              <w:tab w:val="left" w:pos="450"/>
            </w:tabs>
            <w:spacing w:after="0" w:line="340" w:lineRule="exact"/>
            <w:ind w:left="425" w:firstLine="624"/>
            <w:jc w:val="thaiDistribute"/>
          </w:pPr>
        </w:pPrChange>
      </w:pPr>
      <w:ins w:id="18199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ປະຕິບັດຕາມເງື່ອນໄຂຂອງສັນຍາ</w:t>
        </w:r>
        <w:del w:id="18201" w:author="NA" w:date="2021-12-23T11:55:00Z">
          <w:r w:rsidRPr="002C0BDB" w:rsidDel="001215F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20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ໃຊ້ບໍລິການ</w:t>
        </w:r>
        <w:del w:id="18204" w:author="NA" w:date="2021-12-27T15:25:00Z">
          <w:r w:rsidRPr="002C0BDB" w:rsidDel="00456C8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2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ກັບຜູ້ໃຫ້ບໍລິການໂທລະຄົມມະນາ</w:t>
        </w:r>
      </w:ins>
      <w:ins w:id="18207" w:author="Documents" w:date="2022-01-11T09:40:00Z">
        <w:del w:id="18208" w:author="Windows User" w:date="2022-01-12T16:15:00Z">
          <w:r w:rsidR="002F7204" w:rsidRPr="002F7204" w:rsidDel="00241847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8209" w:author="Documents" w:date="2022-01-11T09:40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8210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82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5FDFD36F" w14:textId="311B2E6B" w:rsidR="00840084" w:rsidRPr="002C0BDB" w:rsidRDefault="00840084">
      <w:pPr>
        <w:pStyle w:val="ListParagraph"/>
        <w:numPr>
          <w:ilvl w:val="3"/>
          <w:numId w:val="73"/>
        </w:numPr>
        <w:tabs>
          <w:tab w:val="left" w:pos="450"/>
          <w:tab w:val="left" w:pos="2250"/>
          <w:tab w:val="left" w:pos="2410"/>
          <w:tab w:val="left" w:pos="2552"/>
          <w:tab w:val="left" w:pos="2694"/>
        </w:tabs>
        <w:spacing w:after="0" w:line="340" w:lineRule="exact"/>
        <w:ind w:left="425" w:firstLine="1554"/>
        <w:jc w:val="both"/>
        <w:rPr>
          <w:ins w:id="18213" w:author="PSK" w:date="2021-08-06T15:31:00Z"/>
          <w:rFonts w:ascii="Phetsarath OT" w:eastAsia="Phetsarath OT" w:hAnsi="Phetsarath OT" w:cs="Phetsarath OT"/>
          <w:szCs w:val="22"/>
          <w:lang w:val="pt-BR" w:bidi="lo-LA"/>
        </w:rPr>
        <w:pPrChange w:id="18214" w:author="Documents" w:date="2022-01-11T09:40:00Z">
          <w:pPr>
            <w:pStyle w:val="ListParagraph"/>
            <w:numPr>
              <w:ilvl w:val="3"/>
              <w:numId w:val="73"/>
            </w:numPr>
            <w:tabs>
              <w:tab w:val="left" w:pos="450"/>
            </w:tabs>
            <w:spacing w:after="0" w:line="340" w:lineRule="exact"/>
            <w:ind w:left="425" w:firstLine="624"/>
            <w:jc w:val="thaiDistribute"/>
          </w:pPr>
        </w:pPrChange>
      </w:pPr>
      <w:ins w:id="18215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ຊຳລະ</w:t>
        </w:r>
        <w:del w:id="18217" w:author="HP" w:date="2021-08-12T10:36:00Z"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2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ມູນ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ຄ່າ</w:t>
        </w:r>
      </w:ins>
      <w:ins w:id="18220" w:author="HP" w:date="2021-08-12T10:37:00Z"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ບໍລິ</w:t>
        </w:r>
      </w:ins>
      <w:ins w:id="18222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  <w:del w:id="18224" w:author="HP" w:date="2021-08-12T10:37:00Z"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22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ນຳໃຊ້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822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2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18228" w:author="HP" w:date="2021-08-12T10:37:00Z"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ໃຫ້ຖືກຕ້ອງ</w:t>
        </w:r>
        <w:r w:rsidR="003E5FC9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2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3E5FC9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82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3E5FC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2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ຄົບຖ້ວນ</w:t>
        </w:r>
      </w:ins>
      <w:ins w:id="18234" w:author="PSK" w:date="2021-08-06T15:31:00Z">
        <w:del w:id="18235" w:author="HP" w:date="2021-08-12T10:37:00Z"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2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ບໍລິການຕາມຕົວຈິງ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82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2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ຢ່າງເປັນປົກກະຕິ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182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28BF3F86" w14:textId="03E26034" w:rsidR="00840084" w:rsidRPr="002C0BDB" w:rsidDel="003E5FC9" w:rsidRDefault="00840084">
      <w:pPr>
        <w:pStyle w:val="ListParagraph"/>
        <w:numPr>
          <w:ilvl w:val="3"/>
          <w:numId w:val="73"/>
        </w:numPr>
        <w:tabs>
          <w:tab w:val="left" w:pos="450"/>
          <w:tab w:val="left" w:pos="2250"/>
          <w:tab w:val="left" w:pos="2410"/>
          <w:tab w:val="left" w:pos="2552"/>
          <w:tab w:val="left" w:pos="2694"/>
        </w:tabs>
        <w:spacing w:after="0" w:line="340" w:lineRule="exact"/>
        <w:ind w:left="425" w:firstLine="1554"/>
        <w:jc w:val="both"/>
        <w:rPr>
          <w:ins w:id="18240" w:author="PSK" w:date="2021-08-06T15:31:00Z"/>
          <w:del w:id="18241" w:author="HP" w:date="2021-08-12T10:38:00Z"/>
          <w:rFonts w:ascii="Phetsarath OT" w:eastAsia="Phetsarath OT" w:hAnsi="Phetsarath OT" w:cs="Phetsarath OT"/>
          <w:szCs w:val="22"/>
          <w:lang w:val="pt-BR" w:bidi="lo-LA"/>
        </w:rPr>
        <w:pPrChange w:id="18242" w:author="Documents" w:date="2022-01-11T09:40:00Z">
          <w:pPr>
            <w:pStyle w:val="ListParagraph"/>
            <w:numPr>
              <w:ilvl w:val="3"/>
              <w:numId w:val="73"/>
            </w:numPr>
            <w:tabs>
              <w:tab w:val="left" w:pos="450"/>
            </w:tabs>
            <w:spacing w:after="0" w:line="340" w:lineRule="exact"/>
            <w:ind w:left="425" w:firstLine="624"/>
            <w:jc w:val="thaiDistribute"/>
          </w:pPr>
        </w:pPrChange>
      </w:pPr>
      <w:ins w:id="18243" w:author="PSK" w:date="2021-08-06T15:31:00Z">
        <w:del w:id="18244" w:author="HP" w:date="2021-08-12T10:38:00Z"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2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ໃຫ້ຄວາມຮ່ວມມື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82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24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82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3E5FC9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82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ຢູ່ພາຍໃຕ້ການກວດກາຂອງຂະແໜງການ</w:delText>
          </w:r>
          <w:r w:rsidRPr="002C0BDB" w:rsidDel="003E5FC9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82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4BF4D2F1" w14:textId="1DCDACB3" w:rsidR="00840084" w:rsidRPr="002C0BDB" w:rsidDel="002C7AFE" w:rsidRDefault="00840084">
      <w:pPr>
        <w:pStyle w:val="ListParagraph"/>
        <w:numPr>
          <w:ilvl w:val="3"/>
          <w:numId w:val="73"/>
        </w:numPr>
        <w:tabs>
          <w:tab w:val="left" w:pos="450"/>
          <w:tab w:val="left" w:pos="2250"/>
          <w:tab w:val="left" w:pos="2410"/>
          <w:tab w:val="left" w:pos="2552"/>
          <w:tab w:val="left" w:pos="2694"/>
        </w:tabs>
        <w:spacing w:after="0" w:line="340" w:lineRule="exact"/>
        <w:ind w:left="425" w:firstLine="1554"/>
        <w:jc w:val="both"/>
        <w:rPr>
          <w:ins w:id="18251" w:author="PSK" w:date="2021-08-06T15:31:00Z"/>
          <w:del w:id="18252" w:author="home" w:date="2021-08-09T10:47:00Z"/>
          <w:rFonts w:ascii="Phetsarath OT" w:eastAsia="Phetsarath OT" w:hAnsi="Phetsarath OT" w:cs="Phetsarath OT"/>
          <w:szCs w:val="22"/>
          <w:lang w:val="pt-BR" w:bidi="lo-LA"/>
        </w:rPr>
        <w:pPrChange w:id="18253" w:author="Documents" w:date="2022-01-11T09:40:00Z">
          <w:pPr>
            <w:pStyle w:val="ListParagraph"/>
            <w:numPr>
              <w:ilvl w:val="3"/>
              <w:numId w:val="73"/>
            </w:numPr>
            <w:tabs>
              <w:tab w:val="left" w:pos="450"/>
            </w:tabs>
            <w:spacing w:after="0" w:line="340" w:lineRule="exact"/>
            <w:ind w:left="425" w:firstLine="624"/>
            <w:jc w:val="thaiDistribute"/>
          </w:pPr>
        </w:pPrChange>
      </w:pPr>
      <w:ins w:id="18254" w:author="PSK" w:date="2021-08-06T15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ປະຕິບັດພັນທະອື່ນ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ຕາມທີ່ໄດ້ກຳນົດໄວ້ໃນ</w:t>
        </w:r>
        <w:del w:id="18255" w:author="NA" w:date="2021-12-30T11:09:00Z">
          <w:r w:rsidRPr="002C0BDB" w:rsidDel="00CF5E10">
            <w:rPr>
              <w:rFonts w:ascii="Phetsarath OT" w:eastAsia="Phetsarath OT" w:hAnsi="Phetsarath OT" w:cs="Phetsarath OT"/>
              <w:sz w:val="24"/>
              <w:szCs w:val="24"/>
              <w:lang w:val="pt-B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ກົດໝາຍ</w:t>
        </w:r>
        <w:del w:id="18256" w:author="NA" w:date="2021-12-23T11:56:00Z">
          <w:r w:rsidRPr="002C0BDB" w:rsidDel="001215F6">
            <w:rPr>
              <w:rFonts w:ascii="Phetsarath OT" w:eastAsia="Phetsarath OT" w:hAnsi="Phetsarath OT" w:cs="Phetsarath OT"/>
              <w:sz w:val="24"/>
              <w:szCs w:val="24"/>
              <w:lang w:val="pt-BR" w:bidi="lo-LA"/>
            </w:rPr>
            <w:delText xml:space="preserve"> </w:delText>
          </w:r>
          <w:r w:rsidRPr="002C0BDB" w:rsidDel="001215F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Pr="002C0BDB" w:rsidDel="001215F6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825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1215F6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ລະບຽບການ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82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t>.</w:t>
        </w:r>
      </w:ins>
    </w:p>
    <w:p w14:paraId="5D20F37A" w14:textId="11D1248B" w:rsidR="00B82238" w:rsidRPr="002C0BDB" w:rsidDel="00840084" w:rsidRDefault="00B82238">
      <w:pPr>
        <w:pStyle w:val="ListParagraph"/>
        <w:numPr>
          <w:ilvl w:val="3"/>
          <w:numId w:val="73"/>
        </w:numPr>
        <w:tabs>
          <w:tab w:val="left" w:pos="450"/>
          <w:tab w:val="left" w:pos="2250"/>
          <w:tab w:val="left" w:pos="2410"/>
          <w:tab w:val="left" w:pos="2552"/>
          <w:tab w:val="left" w:pos="2694"/>
        </w:tabs>
        <w:spacing w:after="0" w:line="240" w:lineRule="auto"/>
        <w:ind w:left="425" w:firstLine="1554"/>
        <w:jc w:val="both"/>
        <w:rPr>
          <w:ins w:id="18259" w:author="dell" w:date="2021-08-05T09:16:00Z"/>
          <w:del w:id="18260" w:author="PSK" w:date="2021-08-06T15:31:00Z"/>
          <w:rFonts w:eastAsia="Phetsarath OT"/>
          <w:lang w:val="pt-BR" w:bidi="lo-LA"/>
          <w:rPrChange w:id="18261" w:author="NA" w:date="2021-12-30T11:44:00Z">
            <w:rPr>
              <w:ins w:id="18262" w:author="dell" w:date="2021-08-05T09:16:00Z"/>
              <w:del w:id="18263" w:author="PSK" w:date="2021-08-06T15:31:00Z"/>
              <w:lang w:val="pt-BR" w:bidi="lo-LA"/>
            </w:rPr>
          </w:rPrChange>
        </w:rPr>
        <w:pPrChange w:id="18264" w:author="Documents" w:date="2022-01-11T09:40:00Z">
          <w:pPr>
            <w:spacing w:after="0" w:line="240" w:lineRule="auto"/>
            <w:jc w:val="center"/>
          </w:pPr>
        </w:pPrChange>
      </w:pPr>
      <w:ins w:id="18265" w:author="dell" w:date="2021-08-05T09:17:00Z">
        <w:del w:id="18266" w:author="PSK" w:date="2021-08-06T15:31:00Z">
          <w:r w:rsidRPr="002C0BDB" w:rsidDel="00840084">
            <w:rPr>
              <w:rFonts w:ascii="Phetsarath OT" w:eastAsia="Phetsarath OT" w:hAnsi="Phetsarath OT" w:cs="Phetsarath OT"/>
              <w:cs/>
              <w:lang w:val="pt-BR" w:bidi="lo-LA"/>
              <w:rPrChange w:id="18267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ໝວດທີ</w:delText>
          </w:r>
          <w:r w:rsidRPr="002C0BDB" w:rsidDel="00840084">
            <w:rPr>
              <w:rFonts w:ascii="Phetsarath OT" w:eastAsia="Phetsarath OT" w:hAnsi="Phetsarath OT" w:cs="Phetsarath OT"/>
              <w:lang w:val="pt-BR" w:bidi="lo-LA"/>
              <w:rPrChange w:id="18268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840084">
            <w:rPr>
              <w:rFonts w:ascii="Phetsarath OT" w:eastAsia="Phetsarath OT" w:hAnsi="Phetsarath OT" w:cs="Phetsarath OT"/>
              <w:cs/>
              <w:lang w:val="pt-BR" w:bidi="lo-LA"/>
              <w:rPrChange w:id="18269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2</w:delText>
          </w:r>
        </w:del>
      </w:ins>
    </w:p>
    <w:p w14:paraId="542974D9" w14:textId="56363EF2" w:rsidR="00B82238" w:rsidRPr="002C0BDB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270" w:author="dell" w:date="2021-08-05T09:16:00Z"/>
          <w:del w:id="18271" w:author="PSK" w:date="2021-08-06T15:31:00Z"/>
          <w:lang w:val="pt-BR"/>
          <w:rPrChange w:id="18272" w:author="NA" w:date="2021-12-30T11:44:00Z">
            <w:rPr>
              <w:ins w:id="18273" w:author="dell" w:date="2021-08-05T09:16:00Z"/>
              <w:del w:id="18274" w:author="PSK" w:date="2021-08-06T15:31:00Z"/>
              <w:lang w:val="pt-BR"/>
            </w:rPr>
          </w:rPrChange>
        </w:rPr>
        <w:pPrChange w:id="18275" w:author="Documents" w:date="2022-01-11T09:40:00Z">
          <w:pPr>
            <w:pStyle w:val="Heading1"/>
            <w:spacing w:before="0" w:line="240" w:lineRule="auto"/>
            <w:ind w:left="432"/>
            <w:jc w:val="center"/>
          </w:pPr>
        </w:pPrChange>
      </w:pPr>
      <w:ins w:id="18276" w:author="dell" w:date="2021-08-05T09:16:00Z">
        <w:del w:id="18277" w:author="PSK" w:date="2021-08-06T15:31:00Z">
          <w:r w:rsidRPr="002C0BDB" w:rsidDel="00840084">
            <w:rPr>
              <w:rFonts w:ascii="DokChampa" w:hAnsi="DokChampa" w:cs="DokChampa"/>
              <w:cs/>
              <w:lang w:val="pt-BR" w:bidi="lo-LA"/>
              <w:rPrChange w:id="18278" w:author="NA" w:date="2021-12-30T11:44:00Z">
                <w:rPr>
                  <w:rFonts w:ascii="DokChampa" w:hAnsi="DokChampa" w:cs="DokChampa"/>
                  <w:cs/>
                  <w:lang w:val="pt-BR" w:bidi="lo-LA"/>
                </w:rPr>
              </w:rPrChange>
            </w:rPr>
            <w:delText>ສິດ</w:delText>
          </w:r>
          <w:r w:rsidRPr="002C0BDB" w:rsidDel="00840084">
            <w:rPr>
              <w:lang w:val="pt-BR"/>
              <w:rPrChange w:id="18279" w:author="NA" w:date="2021-12-30T11:44:00Z">
                <w:rPr>
                  <w:lang w:val="pt-BR"/>
                </w:rPr>
              </w:rPrChange>
            </w:rPr>
            <w:delText xml:space="preserve">, </w:delText>
          </w:r>
          <w:r w:rsidRPr="002C0BDB" w:rsidDel="00840084">
            <w:rPr>
              <w:rFonts w:ascii="DokChampa" w:hAnsi="DokChampa" w:cs="DokChampa"/>
              <w:cs/>
              <w:lang w:val="pt-BR" w:bidi="lo-LA"/>
              <w:rPrChange w:id="18280" w:author="NA" w:date="2021-12-30T11:44:00Z">
                <w:rPr>
                  <w:rFonts w:ascii="DokChampa" w:hAnsi="DokChampa" w:cs="DokChampa"/>
                  <w:cs/>
                  <w:lang w:val="pt-BR" w:bidi="lo-LA"/>
                </w:rPr>
              </w:rPrChange>
            </w:rPr>
            <w:delText>ພັນທະ</w:delText>
          </w:r>
          <w:r w:rsidRPr="002C0BDB" w:rsidDel="00840084">
            <w:rPr>
              <w:lang w:val="pt-BR"/>
              <w:rPrChange w:id="18281" w:author="NA" w:date="2021-12-30T11:44:00Z">
                <w:rPr>
                  <w:rFonts w:cs="Angsana New"/>
                  <w:b w:val="0"/>
                  <w:bCs w:val="0"/>
                  <w:lang w:val="pt-BR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cs/>
              <w:lang w:val="pt-BR" w:bidi="lo-LA"/>
              <w:rPrChange w:id="18282" w:author="NA" w:date="2021-12-30T11:44:00Z">
                <w:rPr>
                  <w:rFonts w:ascii="DokChampa" w:hAnsi="DokChampa" w:cs="DokChampa"/>
                  <w:cs/>
                  <w:lang w:val="pt-BR" w:bidi="lo-LA"/>
                </w:rPr>
              </w:rPrChange>
            </w:rPr>
            <w:delText>ຂອງຜູ້ໃຫ້ບໍລິການ</w:delText>
          </w:r>
          <w:r w:rsidRPr="002C0BDB" w:rsidDel="00840084">
            <w:rPr>
              <w:lang w:val="pt-BR"/>
              <w:rPrChange w:id="18283" w:author="NA" w:date="2021-12-30T11:44:00Z">
                <w:rPr>
                  <w:rFonts w:cs="Angsana New"/>
                  <w:b w:val="0"/>
                  <w:bCs w:val="0"/>
                  <w:lang w:val="pt-BR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cs/>
              <w:lang w:val="pt-BR" w:bidi="lo-LA"/>
              <w:rPrChange w:id="18284" w:author="NA" w:date="2021-12-30T11:44:00Z">
                <w:rPr>
                  <w:rFonts w:ascii="DokChampa" w:hAnsi="DokChampa" w:cs="DokChampa"/>
                  <w:cs/>
                  <w:lang w:val="pt-BR" w:bidi="lo-LA"/>
                </w:rPr>
              </w:rPrChange>
            </w:rPr>
            <w:delText>ແລະ</w:delText>
          </w:r>
          <w:r w:rsidRPr="002C0BDB" w:rsidDel="00840084">
            <w:rPr>
              <w:lang w:val="pt-BR"/>
              <w:rPrChange w:id="18285" w:author="NA" w:date="2021-12-30T11:44:00Z">
                <w:rPr>
                  <w:rFonts w:cs="Angsana New"/>
                  <w:b w:val="0"/>
                  <w:bCs w:val="0"/>
                  <w:lang w:val="pt-BR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cs/>
              <w:lang w:val="pt-BR" w:bidi="lo-LA"/>
              <w:rPrChange w:id="18286" w:author="NA" w:date="2021-12-30T11:44:00Z">
                <w:rPr>
                  <w:rFonts w:ascii="DokChampa" w:hAnsi="DokChampa" w:cs="DokChampa"/>
                  <w:cs/>
                  <w:lang w:val="pt-BR" w:bidi="lo-LA"/>
                </w:rPr>
              </w:rPrChange>
            </w:rPr>
            <w:delText>ຜູ້ໃຊ້ບໍລິການ</w:delText>
          </w:r>
        </w:del>
      </w:ins>
    </w:p>
    <w:p w14:paraId="55748764" w14:textId="561896C1" w:rsidR="00B82238" w:rsidRPr="002C0BDB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287" w:author="dell" w:date="2021-08-05T09:16:00Z"/>
          <w:del w:id="18288" w:author="PSK" w:date="2021-08-06T15:31:00Z"/>
          <w:lang w:val="pt-BR"/>
          <w:rPrChange w:id="18289" w:author="NA" w:date="2021-12-30T11:44:00Z">
            <w:rPr>
              <w:ins w:id="18290" w:author="dell" w:date="2021-08-05T09:16:00Z"/>
              <w:del w:id="18291" w:author="PSK" w:date="2021-08-06T15:31:00Z"/>
              <w:lang w:val="pt-BR"/>
            </w:rPr>
          </w:rPrChange>
        </w:rPr>
        <w:pPrChange w:id="18292" w:author="Documents" w:date="2022-01-11T09:40:00Z">
          <w:pPr>
            <w:pStyle w:val="Heading1"/>
            <w:spacing w:line="240" w:lineRule="auto"/>
            <w:ind w:left="567" w:hanging="1134"/>
            <w:jc w:val="both"/>
          </w:pPr>
        </w:pPrChange>
      </w:pPr>
      <w:ins w:id="18293" w:author="dell" w:date="2021-08-05T09:16:00Z">
        <w:del w:id="18294" w:author="PSK" w:date="2021-08-06T15:31:00Z">
          <w:r w:rsidRPr="002C0BDB" w:rsidDel="00840084">
            <w:rPr>
              <w:sz w:val="24"/>
              <w:szCs w:val="24"/>
              <w:lang w:val="pt-BR"/>
              <w:rPrChange w:id="18295" w:author="NA" w:date="2021-12-30T11:44:00Z">
                <w:rPr>
                  <w:rFonts w:cs="Angsana New"/>
                  <w:b w:val="0"/>
                  <w:bCs w:val="0"/>
                  <w:sz w:val="24"/>
                  <w:szCs w:val="24"/>
                </w:rPr>
              </w:rPrChange>
            </w:rPr>
            <w:delText>(</w:delText>
          </w:r>
          <w:r w:rsidRPr="008C7A6F" w:rsidDel="00840084">
            <w:rPr>
              <w:rFonts w:ascii="DokChampa" w:hAnsi="DokChampa" w:cs="DokChampa"/>
              <w:sz w:val="24"/>
              <w:szCs w:val="24"/>
              <w:cs/>
              <w:lang w:bidi="lo-LA"/>
            </w:rPr>
            <w:delText>ປັບປຸງ</w:delText>
          </w:r>
          <w:r w:rsidRPr="002C0BDB" w:rsidDel="00840084">
            <w:rPr>
              <w:sz w:val="24"/>
              <w:szCs w:val="24"/>
              <w:lang w:val="pt-BR"/>
              <w:rPrChange w:id="18296" w:author="NA" w:date="2021-12-30T11:44:00Z">
                <w:rPr>
                  <w:rFonts w:cs="Angsana New"/>
                  <w:b w:val="0"/>
                  <w:bCs w:val="0"/>
                  <w:sz w:val="24"/>
                  <w:szCs w:val="24"/>
                </w:rPr>
              </w:rPrChange>
            </w:rPr>
            <w:delText xml:space="preserve">) </w:delText>
          </w:r>
          <w:r w:rsidRPr="008C7A6F" w:rsidDel="00840084">
            <w:rPr>
              <w:rFonts w:ascii="DokChampa" w:hAnsi="DokChampa" w:cs="DokChampa"/>
              <w:sz w:val="24"/>
              <w:szCs w:val="24"/>
              <w:cs/>
              <w:lang w:val="pt-BR" w:bidi="lo-LA"/>
            </w:rPr>
            <w:delText>ສິດ</w:delText>
          </w:r>
          <w:r w:rsidRPr="002C0BDB" w:rsidDel="00840084">
            <w:rPr>
              <w:sz w:val="24"/>
              <w:szCs w:val="24"/>
              <w:lang w:val="pt-BR" w:bidi="lo-LA"/>
              <w:rPrChange w:id="18297" w:author="NA" w:date="2021-12-30T11:44:00Z">
                <w:rPr>
                  <w:rFonts w:cs="DokChampa"/>
                  <w:b w:val="0"/>
                  <w:bCs w:val="0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val="pt-BR" w:bidi="lo-LA"/>
              <w:rPrChange w:id="18298" w:author="NA" w:date="2021-12-30T11:44:00Z">
                <w:rPr>
                  <w:rFonts w:ascii="DokChampa" w:hAnsi="DokChampa" w:cs="DokChampa"/>
                  <w:sz w:val="24"/>
                  <w:szCs w:val="24"/>
                  <w:cs/>
                  <w:lang w:val="pt-BR" w:bidi="lo-LA"/>
                </w:rPr>
              </w:rPrChange>
            </w:rPr>
            <w:delText>ຂອງຜູ້ໃຫ້ບໍລິການໂທລະຄົມມະນາຄົມ</w:delText>
          </w:r>
          <w:r w:rsidRPr="002C0BDB" w:rsidDel="00840084">
            <w:rPr>
              <w:sz w:val="24"/>
              <w:szCs w:val="24"/>
              <w:lang w:val="pt-BR" w:bidi="lo-LA"/>
              <w:rPrChange w:id="18299" w:author="NA" w:date="2021-12-30T11:44:00Z">
                <w:rPr>
                  <w:rFonts w:cs="DokChampa"/>
                  <w:b w:val="0"/>
                  <w:bCs w:val="0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</w:del>
      </w:ins>
    </w:p>
    <w:p w14:paraId="727AEA02" w14:textId="179546DB" w:rsidR="00B82238" w:rsidRPr="002C0BDB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00" w:author="dell" w:date="2021-08-05T09:16:00Z"/>
          <w:del w:id="18301" w:author="PSK" w:date="2021-08-06T15:31:00Z"/>
          <w:b/>
          <w:bCs/>
          <w:sz w:val="4"/>
          <w:szCs w:val="4"/>
          <w:lang w:val="pt-BR"/>
        </w:rPr>
        <w:pPrChange w:id="18302" w:author="Documents" w:date="2022-01-11T09:40:00Z">
          <w:pPr>
            <w:pStyle w:val="ListParagraph"/>
            <w:spacing w:after="0" w:line="240" w:lineRule="auto"/>
            <w:ind w:firstLine="567"/>
          </w:pPr>
        </w:pPrChange>
      </w:pPr>
      <w:ins w:id="18303" w:author="dell" w:date="2021-08-05T09:16:00Z">
        <w:del w:id="18304" w:author="PSK" w:date="2021-08-06T15:31:00Z">
          <w:r w:rsidRPr="002C0BDB" w:rsidDel="00840084">
            <w:rPr>
              <w:rFonts w:cs="DokChampa"/>
              <w:b/>
              <w:bCs/>
              <w:cs/>
              <w:lang w:bidi="lo-LA"/>
            </w:rPr>
            <w:delText>ຜູ້</w:delText>
          </w:r>
          <w:r w:rsidRPr="002C0BDB" w:rsidDel="00840084">
            <w:rPr>
              <w:b/>
              <w:bCs/>
              <w:lang w:val="pt-BR"/>
            </w:rPr>
            <w:delText>​</w:delText>
          </w:r>
          <w:r w:rsidRPr="002C0BDB" w:rsidDel="00840084">
            <w:rPr>
              <w:rFonts w:cs="DokChampa"/>
              <w:b/>
              <w:bCs/>
              <w:cs/>
              <w:lang w:bidi="lo-LA"/>
            </w:rPr>
            <w:delText>ໃຫ້</w:delText>
          </w:r>
          <w:r w:rsidRPr="002C0BDB" w:rsidDel="00840084">
            <w:rPr>
              <w:b/>
              <w:bCs/>
              <w:lang w:val="pt-BR"/>
            </w:rPr>
            <w:delText>​</w:delText>
          </w:r>
          <w:r w:rsidRPr="002C0BDB" w:rsidDel="00840084">
            <w:rPr>
              <w:rFonts w:cs="DokChampa"/>
              <w:b/>
              <w:bCs/>
              <w:cs/>
              <w:lang w:bidi="lo-LA"/>
            </w:rPr>
            <w:delText>ບໍລິການ</w:delText>
          </w:r>
          <w:r w:rsidRPr="002C0BDB" w:rsidDel="00840084">
            <w:rPr>
              <w:b/>
              <w:bCs/>
              <w:lang w:val="pt-BR"/>
            </w:rPr>
            <w:delText>​</w:delText>
          </w:r>
          <w:r w:rsidRPr="002C0BDB" w:rsidDel="00840084">
            <w:rPr>
              <w:rFonts w:cs="DokChampa"/>
              <w:b/>
              <w:bCs/>
              <w:cs/>
              <w:lang w:bidi="lo-LA"/>
            </w:rPr>
            <w:delText>ໂທລະ</w:delText>
          </w:r>
          <w:r w:rsidRPr="002C0BDB" w:rsidDel="00840084">
            <w:rPr>
              <w:b/>
              <w:bCs/>
              <w:lang w:val="pt-BR"/>
            </w:rPr>
            <w:delText>​</w:delText>
          </w:r>
          <w:r w:rsidRPr="002C0BDB" w:rsidDel="00840084">
            <w:rPr>
              <w:rFonts w:cs="DokChampa"/>
              <w:b/>
              <w:bCs/>
              <w:cs/>
              <w:lang w:bidi="lo-LA"/>
            </w:rPr>
            <w:delText>ຄົມມະ</w:delText>
          </w:r>
          <w:r w:rsidRPr="002C0BDB" w:rsidDel="00840084">
            <w:rPr>
              <w:b/>
              <w:bCs/>
              <w:lang w:val="pt-BR"/>
            </w:rPr>
            <w:delText>​</w:delText>
          </w:r>
          <w:r w:rsidRPr="002C0BDB" w:rsidDel="00840084">
            <w:rPr>
              <w:rFonts w:cs="DokChampa"/>
              <w:b/>
              <w:bCs/>
              <w:cs/>
              <w:lang w:bidi="lo-LA"/>
            </w:rPr>
            <w:delText>ນາ</w:delText>
          </w:r>
          <w:r w:rsidRPr="002C0BDB" w:rsidDel="00840084">
            <w:rPr>
              <w:b/>
              <w:bCs/>
              <w:lang w:val="pt-BR"/>
            </w:rPr>
            <w:delText>​</w:delText>
          </w:r>
          <w:r w:rsidRPr="002C0BDB" w:rsidDel="00840084">
            <w:rPr>
              <w:rFonts w:cs="DokChampa"/>
              <w:b/>
              <w:bCs/>
              <w:cs/>
              <w:lang w:bidi="lo-LA"/>
            </w:rPr>
            <w:delText>ຄົມ</w:delText>
          </w:r>
          <w:r w:rsidRPr="002C0BDB" w:rsidDel="00840084">
            <w:rPr>
              <w:b/>
              <w:bCs/>
              <w:lang w:val="pt-BR"/>
            </w:rPr>
            <w:delText xml:space="preserve"> </w:delText>
          </w:r>
          <w:r w:rsidRPr="002C0BDB" w:rsidDel="00840084">
            <w:rPr>
              <w:rFonts w:cs="DokChampa"/>
              <w:b/>
              <w:bCs/>
              <w:cs/>
              <w:lang w:bidi="lo-LA"/>
            </w:rPr>
            <w:delText>ມີ</w:delText>
          </w:r>
          <w:r w:rsidRPr="002C0BDB" w:rsidDel="00840084">
            <w:rPr>
              <w:b/>
              <w:bCs/>
              <w:lang w:val="pt-BR"/>
            </w:rPr>
            <w:delText xml:space="preserve"> </w:delText>
          </w:r>
          <w:r w:rsidRPr="002C0BDB" w:rsidDel="00840084">
            <w:rPr>
              <w:rFonts w:cs="DokChampa"/>
              <w:b/>
              <w:bCs/>
              <w:cs/>
              <w:lang w:bidi="lo-LA"/>
            </w:rPr>
            <w:delText>ສິດ</w:delText>
          </w:r>
          <w:r w:rsidRPr="002C0BDB" w:rsidDel="00840084">
            <w:rPr>
              <w:b/>
              <w:bCs/>
              <w:lang w:val="pt-BR"/>
            </w:rPr>
            <w:delText xml:space="preserve"> </w:delText>
          </w:r>
          <w:r w:rsidRPr="002C0BDB" w:rsidDel="00840084">
            <w:rPr>
              <w:rFonts w:cs="DokChampa"/>
              <w:b/>
              <w:bCs/>
              <w:cs/>
              <w:lang w:bidi="lo-LA"/>
            </w:rPr>
            <w:delText>ດັ່ງນີ້</w:delText>
          </w:r>
          <w:r w:rsidRPr="002C0BDB" w:rsidDel="00840084">
            <w:rPr>
              <w:b/>
              <w:bCs/>
              <w:lang w:val="pt-BR"/>
            </w:rPr>
            <w:delText>:</w:delText>
          </w:r>
        </w:del>
      </w:ins>
    </w:p>
    <w:p w14:paraId="70703108" w14:textId="2A2F1FD5" w:rsidR="00B82238" w:rsidRPr="00F46EEE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05" w:author="dell" w:date="2021-08-05T09:16:00Z"/>
          <w:del w:id="18306" w:author="PSK" w:date="2021-08-06T15:31:00Z"/>
          <w:szCs w:val="24"/>
          <w:lang w:val="pt-BR"/>
        </w:rPr>
        <w:pPrChange w:id="18307" w:author="Documents" w:date="2022-01-11T09:40:00Z">
          <w:pPr>
            <w:pStyle w:val="NoSpacing"/>
            <w:numPr>
              <w:numId w:val="94"/>
            </w:numPr>
            <w:tabs>
              <w:tab w:val="left" w:pos="1560"/>
            </w:tabs>
            <w:ind w:left="1134" w:hanging="425"/>
            <w:jc w:val="both"/>
          </w:pPr>
        </w:pPrChange>
      </w:pPr>
      <w:ins w:id="18308" w:author="dell" w:date="2021-08-05T09:16:00Z">
        <w:del w:id="18309" w:author="PSK" w:date="2021-08-06T15:31:00Z"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ສະ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ເໜີ</w:delText>
          </w:r>
          <w:r w:rsidRPr="002C0BDB" w:rsidDel="00840084">
            <w:rPr>
              <w:rFonts w:cs="Times New Roman"/>
              <w:spacing w:val="-8"/>
              <w:szCs w:val="24"/>
              <w:rtl/>
              <w:rPrChange w:id="18310" w:author="NA" w:date="2021-12-30T11:44:00Z">
                <w:rPr>
                  <w:rFonts w:cs="Times New Roman"/>
                  <w:spacing w:val="-8"/>
                  <w:szCs w:val="24"/>
                  <w:rtl/>
                  <w:lang w:bidi="ar-S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ຕໍ່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ພາກສ່ວນ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ທີ່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ກ່ຽວຂ້ອງ</w:delText>
          </w:r>
          <w:r w:rsidRPr="008C7A6F" w:rsidDel="00840084">
            <w:rPr>
              <w:spacing w:val="-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ກ່ຽວກັບ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ການ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ນຳ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ໃຊ້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ສະຖານ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ທີ່</w:delText>
          </w:r>
          <w:r w:rsidRPr="008C7A6F" w:rsidDel="00840084">
            <w:rPr>
              <w:spacing w:val="-8"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ທີ່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ດິນ</w:delText>
          </w:r>
          <w:r w:rsidRPr="008C7A6F" w:rsidDel="00840084">
            <w:rPr>
              <w:spacing w:val="-8"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ຖະໜົນ</w:delText>
          </w:r>
          <w:r w:rsidRPr="008C7A6F" w:rsidDel="00840084">
            <w:rPr>
              <w:spacing w:val="-8"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ຮ່ອງ</w:delText>
          </w:r>
          <w:r w:rsidRPr="002C0BDB" w:rsidDel="00840084">
            <w:rPr>
              <w:rFonts w:ascii="DokChampa" w:hAnsi="DokChampa" w:cs="DokChampa"/>
              <w:spacing w:val="-4"/>
              <w:szCs w:val="24"/>
              <w:cs/>
              <w:lang w:bidi="lo-LA"/>
            </w:rPr>
            <w:delText>ລະບາຍ</w:delText>
          </w:r>
          <w:r w:rsidRPr="008C7A6F" w:rsidDel="00840084">
            <w:rPr>
              <w:spacing w:val="-4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4"/>
              <w:szCs w:val="24"/>
              <w:cs/>
              <w:lang w:bidi="lo-LA"/>
            </w:rPr>
            <w:delText>ນ້ຳ</w:delText>
          </w:r>
          <w:r w:rsidRPr="008C7A6F" w:rsidDel="00840084">
            <w:rPr>
              <w:spacing w:val="-4"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spacing w:val="-4"/>
              <w:szCs w:val="24"/>
              <w:cs/>
              <w:lang w:bidi="lo-LA"/>
            </w:rPr>
            <w:delText>ອາຄານ</w:delText>
          </w:r>
          <w:r w:rsidRPr="002C0BDB" w:rsidDel="00840084">
            <w:rPr>
              <w:rFonts w:cs="Times New Roman"/>
              <w:spacing w:val="-4"/>
              <w:szCs w:val="24"/>
              <w:rtl/>
              <w:rPrChange w:id="18311" w:author="NA" w:date="2021-12-30T11:44:00Z">
                <w:rPr>
                  <w:rFonts w:cs="Times New Roman"/>
                  <w:spacing w:val="-4"/>
                  <w:szCs w:val="24"/>
                  <w:rtl/>
                  <w:lang w:bidi="ar-SA"/>
                </w:rPr>
              </w:rPrChange>
            </w:rPr>
            <w:delText>,</w:delText>
          </w:r>
          <w:r w:rsidRPr="002C0BDB" w:rsidDel="00840084">
            <w:rPr>
              <w:rFonts w:cs="DokChampa"/>
              <w:spacing w:val="-4"/>
              <w:szCs w:val="24"/>
              <w:lang w:val="pt-BR"/>
              <w:rPrChange w:id="18312" w:author="NA" w:date="2021-12-30T11:44:00Z">
                <w:rPr>
                  <w:rFonts w:cs="DokChampa"/>
                  <w:spacing w:val="-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4"/>
              <w:szCs w:val="24"/>
              <w:cs/>
              <w:lang w:bidi="lo-LA"/>
            </w:rPr>
            <w:delText>ສີ່ງກໍ່ສ້າງ</w:delText>
          </w:r>
          <w:r w:rsidRPr="002C0BDB" w:rsidDel="00840084">
            <w:rPr>
              <w:rFonts w:cs="DokChampa"/>
              <w:spacing w:val="-4"/>
              <w:szCs w:val="24"/>
              <w:lang w:val="pt-BR"/>
              <w:rPrChange w:id="18313" w:author="NA" w:date="2021-12-30T11:44:00Z">
                <w:rPr>
                  <w:rFonts w:cs="DokChampa"/>
                  <w:spacing w:val="-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4"/>
              <w:szCs w:val="24"/>
              <w:cs/>
              <w:lang w:bidi="lo-LA"/>
            </w:rPr>
            <w:delText>ແລະ</w:delText>
          </w:r>
          <w:r w:rsidRPr="002C0BDB" w:rsidDel="00840084">
            <w:rPr>
              <w:rFonts w:cs="DokChampa"/>
              <w:spacing w:val="-4"/>
              <w:szCs w:val="24"/>
              <w:lang w:val="pt-BR"/>
              <w:rPrChange w:id="18314" w:author="NA" w:date="2021-12-30T11:44:00Z">
                <w:rPr>
                  <w:rFonts w:cs="DokChampa"/>
                  <w:spacing w:val="-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4"/>
              <w:szCs w:val="24"/>
              <w:cs/>
              <w:lang w:bidi="lo-LA"/>
            </w:rPr>
            <w:delText>ອື່ນໆ</w:delText>
          </w:r>
          <w:r w:rsidRPr="002C0BDB" w:rsidDel="00840084">
            <w:rPr>
              <w:rFonts w:cs="DokChampa"/>
              <w:spacing w:val="-4"/>
              <w:szCs w:val="24"/>
              <w:lang w:val="pt-BR"/>
              <w:rPrChange w:id="18315" w:author="NA" w:date="2021-12-30T11:44:00Z">
                <w:rPr>
                  <w:rFonts w:cs="DokChampa"/>
                  <w:spacing w:val="-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4"/>
              <w:szCs w:val="24"/>
              <w:cs/>
              <w:lang w:bidi="lo-LA"/>
            </w:rPr>
            <w:delText>ໂດຍສອດຄ່ອງກັບ</w:delText>
          </w:r>
          <w:r w:rsidRPr="002C0BDB" w:rsidDel="00840084">
            <w:rPr>
              <w:rFonts w:ascii="DokChampa" w:hAnsi="DokChampa" w:cs="DokChampa"/>
              <w:szCs w:val="24"/>
              <w:cs/>
              <w:lang w:val="pt-BR" w:bidi="lo-LA"/>
            </w:rPr>
            <w:delText>ກົດໝາຍ</w:delText>
          </w:r>
          <w:r w:rsidRPr="008C7A6F" w:rsidDel="00840084">
            <w:rPr>
              <w:rFonts w:cs="DokChampa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val="pt-BR" w:bidi="lo-LA"/>
            </w:rPr>
            <w:delText>ແລະ</w:delText>
          </w:r>
          <w:r w:rsidRPr="008C7A6F" w:rsidDel="00840084">
            <w:rPr>
              <w:rFonts w:cs="DokChampa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val="pt-BR" w:bidi="lo-LA"/>
            </w:rPr>
            <w:delText>ລະບຽບການ</w:delText>
          </w:r>
          <w:r w:rsidRPr="008C7A6F" w:rsidDel="00840084">
            <w:rPr>
              <w:spacing w:val="-4"/>
              <w:szCs w:val="24"/>
              <w:lang w:val="pt-BR"/>
            </w:rPr>
            <w:delText>;</w:delText>
          </w:r>
        </w:del>
      </w:ins>
    </w:p>
    <w:p w14:paraId="1B15E5BD" w14:textId="544A4EF2" w:rsidR="00B82238" w:rsidRPr="00F46EEE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16" w:author="dell" w:date="2021-08-05T09:16:00Z"/>
          <w:del w:id="18317" w:author="PSK" w:date="2021-08-06T15:31:00Z"/>
          <w:szCs w:val="24"/>
          <w:lang w:val="pt-BR"/>
        </w:rPr>
        <w:pPrChange w:id="18318" w:author="Documents" w:date="2022-01-11T09:40:00Z">
          <w:pPr>
            <w:pStyle w:val="NoSpacing"/>
            <w:numPr>
              <w:numId w:val="94"/>
            </w:numPr>
            <w:tabs>
              <w:tab w:val="left" w:pos="1560"/>
            </w:tabs>
            <w:ind w:left="1134" w:hanging="425"/>
            <w:jc w:val="both"/>
          </w:pPr>
        </w:pPrChange>
      </w:pPr>
      <w:ins w:id="18319" w:author="dell" w:date="2021-08-05T09:16:00Z">
        <w:del w:id="18320" w:author="PSK" w:date="2021-08-06T15:31:00Z"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ສະ</w:delText>
          </w:r>
          <w:r w:rsidRPr="008C7A6F" w:rsidDel="00840084">
            <w:rPr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ເໜີ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F46EEE" w:rsidDel="00840084">
            <w:rPr>
              <w:rFonts w:cs="DokChampa"/>
              <w:spacing w:val="-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ຕໍ່ອົງການຈັດຕັ້ງທີ່ກ່ຽວຂ້ອງຂອງລັດ</w:delText>
          </w:r>
          <w:r w:rsidRPr="002C0BDB" w:rsidDel="00840084">
            <w:rPr>
              <w:rFonts w:cs="DokChampa"/>
              <w:spacing w:val="-8"/>
              <w:szCs w:val="24"/>
              <w:lang w:val="pt-BR"/>
              <w:rPrChange w:id="18321" w:author="NA" w:date="2021-12-30T11:44:00Z">
                <w:rPr>
                  <w:rFonts w:cs="DokChampa"/>
                  <w:spacing w:val="-8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ໂດຍຜ່ານກະຊວງ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F46EEE" w:rsidDel="00840084">
            <w:rPr>
              <w:spacing w:val="-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ເຕັກໂນໂລຊີ</w:delText>
          </w:r>
          <w:r w:rsidRPr="008C7A6F" w:rsidDel="00840084">
            <w:rPr>
              <w:spacing w:val="-8"/>
              <w:szCs w:val="24"/>
              <w:lang w:val="pt-BR"/>
            </w:rPr>
            <w:delText xml:space="preserve"> 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ແລະ</w:delText>
          </w:r>
          <w:r w:rsidRPr="008C7A6F" w:rsidDel="00840084">
            <w:rPr>
              <w:spacing w:val="-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ການ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ສື່ສານ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cs="Times New Roman"/>
              <w:szCs w:val="24"/>
              <w:rtl/>
              <w:rPrChange w:id="18322" w:author="NA" w:date="2021-12-30T11:44:00Z">
                <w:rPr>
                  <w:rFonts w:cs="Times New Roman"/>
                  <w:szCs w:val="24"/>
                  <w:rtl/>
                  <w:lang w:bidi="ar-S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ເພື່ອ</w:delText>
          </w:r>
          <w:r w:rsidRPr="008C7A6F" w:rsidDel="00840084">
            <w:rPr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ພິຈາລະນາ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val="pt-BR" w:bidi="lo-LA"/>
            </w:rPr>
            <w:delText>ປັບປຸງ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ອັດຕາ</w:delText>
          </w:r>
          <w:r w:rsidRPr="008C7A6F" w:rsidDel="00840084">
            <w:rPr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ຄ່າ</w:delText>
          </w:r>
          <w:r w:rsidRPr="008C7A6F" w:rsidDel="00840084">
            <w:rPr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ທຳນຽມ</w:delText>
          </w:r>
          <w:r w:rsidRPr="008C7A6F" w:rsidDel="00840084">
            <w:rPr>
              <w:szCs w:val="24"/>
              <w:lang w:val="pt-BR"/>
            </w:rPr>
            <w:delText xml:space="preserve"> 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ແລະ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ຄ່າ</w:delText>
          </w:r>
          <w:r w:rsidRPr="008C7A6F" w:rsidDel="00840084">
            <w:rPr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ບໍລິ</w:delText>
          </w:r>
          <w:r w:rsidRPr="008C7A6F" w:rsidDel="00840084">
            <w:rPr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ການ</w:delText>
          </w:r>
          <w:r w:rsidRPr="008C7A6F" w:rsidDel="00840084">
            <w:rPr>
              <w:szCs w:val="24"/>
              <w:lang w:val="pt-BR"/>
            </w:rPr>
            <w:delText xml:space="preserve"> 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ໃຫ້</w:delText>
          </w:r>
          <w:r w:rsidRPr="008C7A6F" w:rsidDel="00840084">
            <w:rPr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ສອດຄ່ອງກັບ</w:delText>
          </w:r>
          <w:r w:rsidRPr="008C7A6F" w:rsidDel="00840084">
            <w:rPr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ສະພາບການພັດທະນາ</w:delText>
          </w:r>
          <w:r w:rsidRPr="008C7A6F" w:rsidDel="00840084">
            <w:rPr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ເສດຖະກິດ</w:delText>
          </w:r>
          <w:r w:rsidRPr="008C7A6F" w:rsidDel="00840084">
            <w:rPr>
              <w:szCs w:val="24"/>
              <w:lang w:val="pt-BR"/>
            </w:rPr>
            <w:delText>-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ສັງຄົມ</w:delText>
          </w:r>
          <w:r w:rsidRPr="008C7A6F" w:rsidDel="00840084">
            <w:rPr>
              <w:spacing w:val="-8"/>
              <w:szCs w:val="24"/>
              <w:lang w:val="pt-BR"/>
            </w:rPr>
            <w:delText xml:space="preserve"> 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ໃນ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ແຕ່ລະ</w:delText>
          </w:r>
          <w:r w:rsidRPr="008C7A6F" w:rsidDel="00840084">
            <w:rPr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8"/>
              <w:szCs w:val="24"/>
              <w:cs/>
              <w:lang w:bidi="lo-LA"/>
            </w:rPr>
            <w:delText>ໄລຍະ</w:delText>
          </w:r>
          <w:r w:rsidRPr="008C7A6F" w:rsidDel="00840084">
            <w:rPr>
              <w:szCs w:val="24"/>
              <w:lang w:val="pt-BR"/>
            </w:rPr>
            <w:delText>;</w:delText>
          </w:r>
        </w:del>
      </w:ins>
    </w:p>
    <w:p w14:paraId="321B3171" w14:textId="69DB9EF4" w:rsidR="00B82238" w:rsidRPr="00F46EEE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23" w:author="dell" w:date="2021-08-05T09:16:00Z"/>
          <w:del w:id="18324" w:author="PSK" w:date="2021-08-06T15:31:00Z"/>
          <w:i/>
          <w:iCs/>
          <w:szCs w:val="24"/>
          <w:lang w:val="pt-BR"/>
        </w:rPr>
        <w:pPrChange w:id="18325" w:author="Documents" w:date="2022-01-11T09:40:00Z">
          <w:pPr>
            <w:pStyle w:val="NoSpacing"/>
            <w:numPr>
              <w:numId w:val="94"/>
            </w:numPr>
            <w:tabs>
              <w:tab w:val="left" w:pos="1560"/>
            </w:tabs>
            <w:ind w:left="1134" w:hanging="425"/>
            <w:jc w:val="both"/>
          </w:pPr>
        </w:pPrChange>
      </w:pPr>
      <w:ins w:id="18326" w:author="dell" w:date="2021-08-05T09:16:00Z">
        <w:del w:id="18327" w:author="PSK" w:date="2021-08-06T15:31:00Z"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ສະ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ເໜີ</w:delText>
          </w:r>
          <w:r w:rsidRPr="002C0BDB" w:rsidDel="00840084">
            <w:rPr>
              <w:rFonts w:cs="DokChampa"/>
              <w:i/>
              <w:iCs/>
              <w:spacing w:val="-6"/>
              <w:szCs w:val="24"/>
              <w:lang w:val="pt-BR"/>
              <w:rPrChange w:id="18328" w:author="NA" w:date="2021-12-30T11:44:00Z">
                <w:rPr>
                  <w:rFonts w:cs="DokChampa"/>
                  <w:i/>
                  <w:iCs/>
                  <w:spacing w:val="-6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ຕໍ່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bidi="lo-LA"/>
            </w:rPr>
            <w:delText>ກະຊວງ</w:delText>
          </w:r>
          <w:r w:rsidRPr="008C7A6F" w:rsidDel="00840084">
            <w:rPr>
              <w:i/>
              <w:iCs/>
              <w:spacing w:val="-8"/>
              <w:szCs w:val="24"/>
              <w:lang w:val="pt-BR"/>
            </w:rPr>
            <w:delText>​</w:delText>
          </w:r>
          <w:r w:rsidRPr="00F46EEE" w:rsidDel="00840084">
            <w:rPr>
              <w:i/>
              <w:iCs/>
              <w:spacing w:val="-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val="pt-BR" w:bidi="lo-LA"/>
            </w:rPr>
            <w:delText>ເຕັກໂນໂລຊີ</w:delText>
          </w:r>
          <w:r w:rsidRPr="008C7A6F" w:rsidDel="00840084">
            <w:rPr>
              <w:rFonts w:cs="DokChampa"/>
              <w:i/>
              <w:iCs/>
              <w:spacing w:val="-8"/>
              <w:szCs w:val="24"/>
              <w:lang w:val="pt-BR"/>
            </w:rPr>
            <w:delText xml:space="preserve"> </w:delText>
          </w:r>
          <w:r w:rsidRPr="00F46EEE" w:rsidDel="00840084">
            <w:rPr>
              <w:i/>
              <w:iCs/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pacing w:val="-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bidi="lo-LA"/>
            </w:rPr>
            <w:delText>ການ</w:delText>
          </w:r>
          <w:r w:rsidRPr="008C7A6F" w:rsidDel="00840084">
            <w:rPr>
              <w:i/>
              <w:iCs/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bidi="lo-LA"/>
            </w:rPr>
            <w:delText>ສື່ສານ</w:delText>
          </w:r>
          <w:r w:rsidRPr="008C7A6F" w:rsidDel="00840084">
            <w:rPr>
              <w:i/>
              <w:iCs/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cs="DokChampa"/>
              <w:i/>
              <w:iCs/>
              <w:spacing w:val="-6"/>
              <w:szCs w:val="24"/>
              <w:lang w:val="pt-BR"/>
              <w:rPrChange w:id="18329" w:author="NA" w:date="2021-12-30T11:44:00Z">
                <w:rPr>
                  <w:rFonts w:cs="DokChampa"/>
                  <w:i/>
                  <w:iCs/>
                  <w:spacing w:val="-6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ກ່ຽວກັບ</w:delText>
          </w:r>
          <w:r w:rsidRPr="002C0BDB" w:rsidDel="00840084">
            <w:rPr>
              <w:rFonts w:cs="DokChampa"/>
              <w:i/>
              <w:iCs/>
              <w:spacing w:val="-6"/>
              <w:szCs w:val="24"/>
              <w:lang w:val="pt-BR"/>
              <w:rPrChange w:id="18330" w:author="NA" w:date="2021-12-30T11:44:00Z">
                <w:rPr>
                  <w:rFonts w:cs="DokChampa"/>
                  <w:i/>
                  <w:iCs/>
                  <w:spacing w:val="-6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ການ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ນຳ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ໃຊ້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ຊັບພະຍາກ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ອນ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ໂທລະ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ຄົມມະນາຄົມ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,</w:delText>
          </w:r>
          <w:r w:rsidRPr="00F46EEE" w:rsidDel="00840084">
            <w:rPr>
              <w:rFonts w:cs="DokChampa"/>
              <w:i/>
              <w:iCs/>
              <w:spacing w:val="-6"/>
              <w:szCs w:val="24"/>
              <w:lang w:val="pt-BR"/>
            </w:rPr>
            <w:delText xml:space="preserve"> </w:delText>
          </w:r>
          <w:r w:rsidRPr="00417DB2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ການ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ເຊື່ອມ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ຕໍ່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ເຄືອ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ຂ່າຍ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val="pt-BR" w:bidi="lo-LA"/>
            </w:rPr>
            <w:delText>ການຢັ້ງຢືນ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ຄຸນ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ນະພາ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ບ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 xml:space="preserve"> 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ມາດຕະຖານ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ຂອງ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ການ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ບໍລິການເຄືອຂ່າຍໂທລະຄົມມະນາຄົມ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;</w:delText>
          </w:r>
        </w:del>
      </w:ins>
    </w:p>
    <w:p w14:paraId="58449537" w14:textId="44F66D37" w:rsidR="00B82238" w:rsidRPr="00F46EEE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31" w:author="dell" w:date="2021-08-05T09:16:00Z"/>
          <w:del w:id="18332" w:author="PSK" w:date="2021-08-06T15:31:00Z"/>
          <w:i/>
          <w:iCs/>
          <w:szCs w:val="24"/>
          <w:lang w:val="pt-BR"/>
        </w:rPr>
        <w:pPrChange w:id="18333" w:author="Documents" w:date="2022-01-11T09:40:00Z">
          <w:pPr>
            <w:pStyle w:val="NoSpacing"/>
            <w:numPr>
              <w:numId w:val="94"/>
            </w:numPr>
            <w:tabs>
              <w:tab w:val="left" w:pos="1560"/>
            </w:tabs>
            <w:ind w:left="1134" w:hanging="425"/>
            <w:jc w:val="both"/>
          </w:pPr>
        </w:pPrChange>
      </w:pPr>
      <w:ins w:id="18334" w:author="dell" w:date="2021-08-05T09:16:00Z">
        <w:del w:id="18335" w:author="PSK" w:date="2021-08-06T15:31:00Z"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ໂຈະຊົ່ວຄາວ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ແລະ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ຍົກເລີກ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ການບໍລິການ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ແກ່ຜູ້ໃຊ້ບໍລິການໂທລະຄົມມະນາຄົມ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ໃນກໍລະນີ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ບໍ່ຊຳລະມູນຄ່າການນຳໃຊ້ບໍລິການຕົວຈີງ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ຫຼື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ນຳໃຊ້ບໍລິການໂທລະຄົມມະນາຄົມ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ທີ່ບໍ່ສອດຄ່ອງກັບກົດໝາຍ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ແລະ</w:delText>
          </w:r>
          <w:r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ລະບຽບການທີ່ກ່ຽວຂ້ອງ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</w:del>
      </w:ins>
    </w:p>
    <w:p w14:paraId="5A1D3EAA" w14:textId="7DDFAD70" w:rsidR="00B82238" w:rsidRPr="008C7A6F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36" w:author="dell" w:date="2021-08-05T09:16:00Z"/>
          <w:del w:id="18337" w:author="PSK" w:date="2021-08-06T15:31:00Z"/>
          <w:spacing w:val="-6"/>
          <w:szCs w:val="24"/>
          <w:lang w:val="pt-BR"/>
        </w:rPr>
        <w:pPrChange w:id="18338" w:author="Documents" w:date="2022-01-11T09:40:00Z">
          <w:pPr>
            <w:pStyle w:val="NoSpacing"/>
            <w:numPr>
              <w:numId w:val="94"/>
            </w:numPr>
            <w:tabs>
              <w:tab w:val="left" w:pos="1560"/>
            </w:tabs>
            <w:ind w:left="1134" w:hanging="425"/>
            <w:jc w:val="both"/>
          </w:pPr>
        </w:pPrChange>
      </w:pPr>
      <w:ins w:id="18339" w:author="dell" w:date="2021-08-05T09:16:00Z">
        <w:del w:id="18340" w:author="PSK" w:date="2021-08-06T15:31:00Z">
          <w:r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ຂະຫຍາຍ</w:delText>
          </w:r>
          <w:r w:rsidRPr="008C7A6F" w:rsidDel="00840084">
            <w:rPr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ເຄືອ</w:delText>
          </w:r>
          <w:r w:rsidRPr="008C7A6F" w:rsidDel="00840084">
            <w:rPr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ຂ່າຍ</w:delText>
          </w:r>
          <w:r w:rsidRPr="008C7A6F" w:rsidDel="00840084">
            <w:rPr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ໂທລະ</w:delText>
          </w:r>
          <w:r w:rsidRPr="008C7A6F" w:rsidDel="00840084">
            <w:rPr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ຄົມມະນາຄົມ</w:delText>
          </w:r>
          <w:r w:rsidRPr="008C7A6F" w:rsidDel="00840084">
            <w:rPr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ຂອງ</w:delText>
          </w:r>
          <w:r w:rsidRPr="008C7A6F" w:rsidDel="00840084">
            <w:rPr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ຕົນ</w:delText>
          </w:r>
          <w:r w:rsidRPr="002C0BDB" w:rsidDel="00840084">
            <w:rPr>
              <w:rFonts w:cs="DokChampa"/>
              <w:spacing w:val="-6"/>
              <w:szCs w:val="24"/>
              <w:lang w:val="pt-BR"/>
              <w:rPrChange w:id="18341" w:author="NA" w:date="2021-12-30T11:44:00Z">
                <w:rPr>
                  <w:rFonts w:cs="DokChampa"/>
                  <w:spacing w:val="-6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ຕາມປະເພດການດຳເນີນທຸລະກິດໂທລະຄົມມະນາຄົມ</w:delText>
          </w:r>
          <w:r w:rsidRPr="002C0BDB" w:rsidDel="00840084">
            <w:rPr>
              <w:rFonts w:cs="Times New Roman"/>
              <w:b/>
              <w:bCs/>
              <w:spacing w:val="-6"/>
              <w:szCs w:val="24"/>
              <w:rtl/>
              <w:rPrChange w:id="18342" w:author="NA" w:date="2021-12-30T11:44:00Z">
                <w:rPr>
                  <w:rFonts w:cs="Times New Roman"/>
                  <w:b/>
                  <w:bCs/>
                  <w:spacing w:val="-6"/>
                  <w:szCs w:val="24"/>
                  <w:rtl/>
                  <w:lang w:bidi="ar-SA"/>
                </w:rPr>
              </w:rPrChange>
            </w:rPr>
            <w:delText>;</w:delText>
          </w:r>
        </w:del>
      </w:ins>
    </w:p>
    <w:p w14:paraId="2EF9D7E0" w14:textId="3ECDCF36" w:rsidR="00B82238" w:rsidRPr="00F46EEE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43" w:author="dell" w:date="2021-08-05T09:16:00Z"/>
          <w:del w:id="18344" w:author="PSK" w:date="2021-08-06T15:31:00Z"/>
          <w:i/>
          <w:iCs/>
          <w:spacing w:val="-6"/>
          <w:szCs w:val="24"/>
          <w:lang w:val="pt-BR"/>
        </w:rPr>
        <w:pPrChange w:id="18345" w:author="Documents" w:date="2022-01-11T09:40:00Z">
          <w:pPr>
            <w:pStyle w:val="NoSpacing"/>
            <w:numPr>
              <w:numId w:val="94"/>
            </w:numPr>
            <w:tabs>
              <w:tab w:val="left" w:pos="1560"/>
            </w:tabs>
            <w:ind w:left="1134" w:hanging="425"/>
            <w:jc w:val="both"/>
          </w:pPr>
        </w:pPrChange>
      </w:pPr>
      <w:ins w:id="18346" w:author="dell" w:date="2021-08-05T09:16:00Z">
        <w:del w:id="18347" w:author="PSK" w:date="2021-08-06T15:31:00Z"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ປະກອບ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,</w:delText>
          </w:r>
          <w:r w:rsidRPr="002C0BDB" w:rsidDel="00840084">
            <w:rPr>
              <w:rFonts w:cs="DokChampa"/>
              <w:i/>
              <w:iCs/>
              <w:spacing w:val="-6"/>
              <w:szCs w:val="24"/>
              <w:lang w:val="pt-BR"/>
              <w:rPrChange w:id="18348" w:author="NA" w:date="2021-12-30T11:44:00Z">
                <w:rPr>
                  <w:rFonts w:cs="DokChampa"/>
                  <w:i/>
                  <w:iCs/>
                  <w:spacing w:val="-6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ຜະລິດ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ສົ່ງ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ອອກ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ນຳ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ເຂົ້າ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ຈຳຫນ່າຍ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 xml:space="preserve"> 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ຕິດ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ຕັ້ງ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ອຸປະກອນ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ໂທລະ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ຄົມມະນາຄົມ</w:delText>
          </w:r>
          <w:r w:rsidRPr="002C0BDB" w:rsidDel="00840084">
            <w:rPr>
              <w:rFonts w:cs="Times New Roman"/>
              <w:i/>
              <w:iCs/>
              <w:spacing w:val="-6"/>
              <w:szCs w:val="24"/>
              <w:rtl/>
              <w:rPrChange w:id="18349" w:author="NA" w:date="2021-12-30T11:44:00Z">
                <w:rPr>
                  <w:rFonts w:cs="Times New Roman"/>
                  <w:i/>
                  <w:iCs/>
                  <w:spacing w:val="-6"/>
                  <w:szCs w:val="24"/>
                  <w:rtl/>
                  <w:lang w:bidi="ar-S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bidi="lo-LA"/>
              <w:rPrChange w:id="18350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</w:rPr>
              </w:rPrChange>
            </w:rPr>
            <w:delText>ຕາມປະເພດການດຳເນີນທຸລະກິດ</w:delText>
          </w:r>
        </w:del>
      </w:ins>
      <w:ins w:id="18351" w:author="HP" w:date="2021-08-06T15:11:00Z">
        <w:del w:id="18352" w:author="PSK" w:date="2021-08-06T15:31:00Z">
          <w:r w:rsidR="00BB25CB" w:rsidRPr="002C0BDB" w:rsidDel="00840084">
            <w:rPr>
              <w:rFonts w:ascii="DokChampa" w:hAnsi="DokChampa" w:cs="DokChampa"/>
              <w:i/>
              <w:iCs/>
              <w:spacing w:val="-6"/>
              <w:cs/>
              <w:lang w:bidi="lo-LA"/>
              <w:rPrChange w:id="18353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</w:rPr>
              </w:rPrChange>
            </w:rPr>
            <w:delText>ຈະການ</w:delText>
          </w:r>
        </w:del>
      </w:ins>
      <w:ins w:id="18354" w:author="dell" w:date="2021-08-05T09:16:00Z">
        <w:del w:id="18355" w:author="PSK" w:date="2021-08-06T15:31:00Z"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bidi="lo-LA"/>
              <w:rPrChange w:id="18356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</w:rPr>
              </w:rPrChange>
            </w:rPr>
            <w:delText>ໂທລະຄົມມະນາຄົມ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;</w:delText>
          </w:r>
        </w:del>
      </w:ins>
    </w:p>
    <w:p w14:paraId="41DB773B" w14:textId="2318B4DF" w:rsidR="00B82238" w:rsidRPr="00F46EEE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57" w:author="dell" w:date="2021-08-05T09:16:00Z"/>
          <w:del w:id="18358" w:author="PSK" w:date="2021-08-06T15:31:00Z"/>
          <w:i/>
          <w:iCs/>
          <w:spacing w:val="-6"/>
          <w:szCs w:val="24"/>
          <w:lang w:val="pt-BR"/>
        </w:rPr>
        <w:pPrChange w:id="18359" w:author="Documents" w:date="2022-01-11T09:40:00Z">
          <w:pPr>
            <w:pStyle w:val="NoSpacing"/>
            <w:numPr>
              <w:numId w:val="94"/>
            </w:numPr>
            <w:tabs>
              <w:tab w:val="left" w:pos="1560"/>
            </w:tabs>
            <w:ind w:left="1134" w:hanging="425"/>
            <w:jc w:val="both"/>
          </w:pPr>
        </w:pPrChange>
      </w:pPr>
      <w:ins w:id="18360" w:author="dell" w:date="2021-08-05T09:16:00Z">
        <w:del w:id="18361" w:author="PSK" w:date="2021-08-06T15:31:00Z"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bidi="lo-LA"/>
              <w:rPrChange w:id="18362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</w:rPr>
              </w:rPrChange>
            </w:rPr>
            <w:delText>ນໍາໃຊ້</w:delText>
          </w:r>
          <w:r w:rsidRPr="008C7A6F" w:rsidDel="00840084">
            <w:rPr>
              <w:i/>
              <w:iCs/>
              <w:spacing w:val="-6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val="pt-BR" w:bidi="lo-LA"/>
              <w:rPrChange w:id="18363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  <w:lang w:val="pt-BR"/>
                </w:rPr>
              </w:rPrChange>
            </w:rPr>
            <w:delText>ສົ່ງຄືນ</w:delText>
          </w:r>
          <w:r w:rsidRPr="008C7A6F" w:rsidDel="00840084">
            <w:rPr>
              <w:i/>
              <w:iCs/>
              <w:spacing w:val="-6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val="pt-BR" w:bidi="lo-LA"/>
              <w:rPrChange w:id="18364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  <w:lang w:val="pt-BR"/>
                </w:rPr>
              </w:rPrChange>
            </w:rPr>
            <w:delText>ປ່ຽນແທນ</w:delText>
          </w:r>
          <w:r w:rsidRPr="008C7A6F" w:rsidDel="00840084">
            <w:rPr>
              <w:i/>
              <w:iCs/>
              <w:spacing w:val="-6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bidi="lo-LA"/>
              <w:rPrChange w:id="18365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</w:rPr>
              </w:rPrChange>
            </w:rPr>
            <w:delText>ໃຫ້ເຊົ່າ</w:delText>
          </w:r>
          <w:r w:rsidRPr="008C7A6F" w:rsidDel="00840084">
            <w:rPr>
              <w:i/>
              <w:iCs/>
              <w:spacing w:val="-6"/>
              <w:lang w:val="pt-BR"/>
            </w:rPr>
            <w:delText>,</w:delText>
          </w:r>
          <w:r w:rsidRPr="002C0BDB" w:rsidDel="00840084">
            <w:rPr>
              <w:rFonts w:cs="Times New Roman"/>
              <w:i/>
              <w:iCs/>
              <w:spacing w:val="-6"/>
              <w:rtl/>
              <w:rPrChange w:id="18366" w:author="NA" w:date="2021-12-30T11:44:00Z">
                <w:rPr>
                  <w:rFonts w:cs="Times New Roman"/>
                  <w:i/>
                  <w:iCs/>
                  <w:spacing w:val="-6"/>
                  <w:rtl/>
                  <w:lang w:bidi="ar-S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bidi="lo-LA"/>
              <w:rPrChange w:id="18367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</w:rPr>
              </w:rPrChange>
            </w:rPr>
            <w:delText>ແບ່ງປັນ</w:delText>
          </w:r>
          <w:r w:rsidRPr="002C0BDB" w:rsidDel="00840084">
            <w:rPr>
              <w:rFonts w:cs="Times New Roman"/>
              <w:i/>
              <w:iCs/>
              <w:spacing w:val="-6"/>
              <w:rtl/>
              <w:rPrChange w:id="18368" w:author="NA" w:date="2021-12-30T11:44:00Z">
                <w:rPr>
                  <w:rFonts w:cs="Times New Roman"/>
                  <w:i/>
                  <w:iCs/>
                  <w:spacing w:val="-6"/>
                  <w:rtl/>
                  <w:lang w:bidi="ar-S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ຊັບພະຍາກ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ອນ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ໂທລະ</w:delText>
          </w:r>
          <w:r w:rsidRPr="008C7A6F" w:rsidDel="00840084">
            <w:rPr>
              <w:i/>
              <w:iCs/>
              <w:spacing w:val="-6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szCs w:val="24"/>
              <w:cs/>
              <w:lang w:bidi="lo-LA"/>
            </w:rPr>
            <w:delText>ຄົມມະນາຄົມ</w:delText>
          </w:r>
          <w:r w:rsidRPr="002C0BDB" w:rsidDel="00840084">
            <w:rPr>
              <w:rFonts w:cs="DokChampa"/>
              <w:i/>
              <w:iCs/>
              <w:spacing w:val="-6"/>
              <w:szCs w:val="24"/>
              <w:lang w:val="pt-BR"/>
              <w:rPrChange w:id="18369" w:author="NA" w:date="2021-12-30T11:44:00Z">
                <w:rPr>
                  <w:rFonts w:cs="DokChampa"/>
                  <w:i/>
                  <w:iCs/>
                  <w:spacing w:val="-6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bidi="lo-LA"/>
              <w:rPrChange w:id="18370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</w:rPr>
              </w:rPrChange>
            </w:rPr>
            <w:delText>ຕາມການເຫັນດີ</w:delText>
          </w:r>
          <w:r w:rsidRPr="002C0BDB" w:rsidDel="00840084">
            <w:rPr>
              <w:rFonts w:cs="DokChampa"/>
              <w:i/>
              <w:iCs/>
              <w:spacing w:val="-6"/>
              <w:lang w:val="pt-BR"/>
              <w:rPrChange w:id="18371" w:author="NA" w:date="2021-12-30T11:44:00Z">
                <w:rPr>
                  <w:rFonts w:cs="DokChampa"/>
                  <w:i/>
                  <w:iCs/>
                  <w:spacing w:val="-6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bidi="lo-LA"/>
              <w:rPrChange w:id="18372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</w:rPr>
              </w:rPrChange>
            </w:rPr>
            <w:delText>ແລະ</w:delText>
          </w:r>
          <w:r w:rsidRPr="002C0BDB" w:rsidDel="00840084">
            <w:rPr>
              <w:rFonts w:cs="DokChampa"/>
              <w:i/>
              <w:iCs/>
              <w:spacing w:val="-6"/>
              <w:lang w:val="pt-BR"/>
              <w:rPrChange w:id="18373" w:author="NA" w:date="2021-12-30T11:44:00Z">
                <w:rPr>
                  <w:rFonts w:cs="DokChampa"/>
                  <w:i/>
                  <w:iCs/>
                  <w:spacing w:val="-6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6"/>
              <w:cs/>
              <w:lang w:bidi="lo-LA"/>
              <w:rPrChange w:id="18374" w:author="NA" w:date="2021-12-30T11:44:00Z">
                <w:rPr>
                  <w:rFonts w:ascii="DokChampa" w:hAnsi="DokChampa" w:cs="DokChampa"/>
                  <w:i/>
                  <w:iCs/>
                  <w:spacing w:val="-6"/>
                  <w:cs/>
                </w:rPr>
              </w:rPrChange>
            </w:rPr>
            <w:delText>ອະນຸຍາດຂອງ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bidi="lo-LA"/>
            </w:rPr>
            <w:delText>ກະຊວງ</w:delText>
          </w:r>
          <w:r w:rsidRPr="008C7A6F" w:rsidDel="00840084">
            <w:rPr>
              <w:i/>
              <w:iCs/>
              <w:spacing w:val="-8"/>
              <w:szCs w:val="24"/>
              <w:lang w:val="pt-BR"/>
            </w:rPr>
            <w:delText>​</w:delText>
          </w:r>
          <w:r w:rsidRPr="00F46EEE" w:rsidDel="00840084">
            <w:rPr>
              <w:i/>
              <w:iCs/>
              <w:spacing w:val="-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bidi="lo-LA"/>
            </w:rPr>
            <w:delText>ເຕັກໂນໂລຊີ</w:delText>
          </w:r>
          <w:r w:rsidRPr="008C7A6F" w:rsidDel="00840084">
            <w:rPr>
              <w:i/>
              <w:iCs/>
              <w:spacing w:val="-8"/>
              <w:szCs w:val="24"/>
              <w:lang w:val="pt-BR"/>
            </w:rPr>
            <w:delText xml:space="preserve"> ​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pacing w:val="-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bidi="lo-LA"/>
            </w:rPr>
            <w:delText>ການ</w:delText>
          </w:r>
          <w:r w:rsidRPr="008C7A6F" w:rsidDel="00840084">
            <w:rPr>
              <w:i/>
              <w:iCs/>
              <w:spacing w:val="-8"/>
              <w:szCs w:val="24"/>
              <w:lang w:val="pt-BR"/>
            </w:rPr>
            <w:delText>​</w:delText>
          </w:r>
          <w:r w:rsidRPr="002C0BDB" w:rsidDel="00840084">
            <w:rPr>
              <w:rFonts w:ascii="DokChampa" w:hAnsi="DokChampa" w:cs="DokChampa"/>
              <w:i/>
              <w:iCs/>
              <w:spacing w:val="-8"/>
              <w:szCs w:val="24"/>
              <w:cs/>
              <w:lang w:bidi="lo-LA"/>
            </w:rPr>
            <w:delText>ສື່ສານ</w:delText>
          </w:r>
          <w:r w:rsidRPr="008C7A6F" w:rsidDel="00840084">
            <w:rPr>
              <w:i/>
              <w:iCs/>
              <w:spacing w:val="-6"/>
              <w:lang w:val="pt-BR"/>
            </w:rPr>
            <w:delText>;</w:delText>
          </w:r>
        </w:del>
      </w:ins>
    </w:p>
    <w:p w14:paraId="1B79D785" w14:textId="0A6CECA9" w:rsidR="00B82238" w:rsidRPr="008C7A6F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75" w:author="dell" w:date="2021-08-05T09:16:00Z"/>
          <w:del w:id="18376" w:author="PSK" w:date="2021-08-06T15:31:00Z"/>
          <w:lang w:val="pt-BR"/>
        </w:rPr>
        <w:pPrChange w:id="18377" w:author="Documents" w:date="2022-01-11T09:40:00Z">
          <w:pPr>
            <w:pStyle w:val="NoSpacing"/>
            <w:numPr>
              <w:numId w:val="94"/>
            </w:numPr>
            <w:tabs>
              <w:tab w:val="left" w:pos="1560"/>
            </w:tabs>
            <w:ind w:left="1134" w:hanging="425"/>
            <w:jc w:val="both"/>
          </w:pPr>
        </w:pPrChange>
      </w:pPr>
      <w:ins w:id="18378" w:author="HP" w:date="2021-08-06T15:11:00Z">
        <w:del w:id="18379" w:author="PSK" w:date="2021-08-06T15:31:00Z">
          <w:r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ນຳໃຊ້</w:delText>
          </w:r>
        </w:del>
      </w:ins>
      <w:ins w:id="18380" w:author="dell" w:date="2021-08-05T09:16:00Z">
        <w:del w:id="18381" w:author="PSK" w:date="2021-08-06T15:31:00Z">
          <w:r w:rsidR="00B82238"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ປະຕິບັດ</w:delText>
          </w:r>
          <w:r w:rsidR="00B82238" w:rsidRPr="008C7A6F" w:rsidDel="00840084">
            <w:rPr>
              <w:spacing w:val="-6"/>
              <w:szCs w:val="24"/>
              <w:lang w:val="pt-BR"/>
            </w:rPr>
            <w:delText>​</w:delText>
          </w:r>
          <w:r w:rsidR="00B82238"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ສິດ</w:delText>
          </w:r>
          <w:r w:rsidR="00B82238" w:rsidRPr="008C7A6F" w:rsidDel="00840084">
            <w:rPr>
              <w:spacing w:val="-6"/>
              <w:szCs w:val="24"/>
              <w:lang w:val="pt-BR"/>
            </w:rPr>
            <w:delText>​</w:delText>
          </w:r>
          <w:r w:rsidR="00B82238"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ອື່ນ</w:delText>
          </w:r>
          <w:r w:rsidR="00B82238" w:rsidRPr="008C7A6F" w:rsidDel="00840084">
            <w:rPr>
              <w:spacing w:val="-6"/>
              <w:szCs w:val="24"/>
              <w:lang w:val="pt-BR"/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ຕາມ</w:delText>
          </w:r>
          <w:r w:rsidR="00B82238" w:rsidRPr="008C7A6F" w:rsidDel="00840084">
            <w:rPr>
              <w:spacing w:val="-6"/>
              <w:szCs w:val="24"/>
              <w:lang w:val="pt-BR"/>
            </w:rPr>
            <w:delText>​</w:delText>
          </w:r>
          <w:r w:rsidR="00B82238"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ທີ່</w:delText>
          </w:r>
          <w:r w:rsidR="00B82238" w:rsidRPr="008C7A6F" w:rsidDel="00840084">
            <w:rPr>
              <w:spacing w:val="-6"/>
              <w:szCs w:val="24"/>
              <w:lang w:val="pt-BR"/>
            </w:rPr>
            <w:delText>​</w:delText>
          </w:r>
          <w:r w:rsidR="00B82238"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ໄດ້ກໍານົດ</w:delText>
          </w:r>
          <w:r w:rsidR="00B82238" w:rsidRPr="008C7A6F" w:rsidDel="00840084">
            <w:rPr>
              <w:spacing w:val="-6"/>
              <w:szCs w:val="24"/>
              <w:lang w:val="pt-BR"/>
            </w:rPr>
            <w:delText>​</w:delText>
          </w:r>
          <w:r w:rsidR="00B82238"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ໄວ້</w:delText>
          </w:r>
          <w:r w:rsidR="00B82238" w:rsidRPr="008C7A6F" w:rsidDel="00840084">
            <w:rPr>
              <w:spacing w:val="-6"/>
              <w:szCs w:val="24"/>
              <w:lang w:val="pt-BR"/>
            </w:rPr>
            <w:delText>​</w:delText>
          </w:r>
          <w:r w:rsidR="00B82238" w:rsidRPr="002C0BDB" w:rsidDel="00840084">
            <w:rPr>
              <w:rFonts w:ascii="DokChampa" w:hAnsi="DokChampa" w:cs="DokChampa"/>
              <w:spacing w:val="-6"/>
              <w:szCs w:val="24"/>
              <w:cs/>
              <w:lang w:bidi="lo-LA"/>
            </w:rPr>
            <w:delText>ໃນ</w:delText>
          </w:r>
          <w:r w:rsidR="00B82238" w:rsidRPr="008C7A6F" w:rsidDel="00840084">
            <w:rPr>
              <w:spacing w:val="-6"/>
              <w:szCs w:val="24"/>
              <w:lang w:val="pt-BR"/>
            </w:rPr>
            <w:delText>​</w:delText>
          </w:r>
          <w:r w:rsidR="00B82238" w:rsidRPr="002C0BDB" w:rsidDel="00840084">
            <w:rPr>
              <w:rFonts w:ascii="DokChampa" w:hAnsi="DokChampa" w:cs="DokChampa"/>
              <w:szCs w:val="24"/>
              <w:cs/>
              <w:lang w:val="pt-BR" w:bidi="lo-LA"/>
            </w:rPr>
            <w:delText>ກົດໝາຍ</w:delText>
          </w:r>
          <w:r w:rsidR="00B82238" w:rsidRPr="002C0BDB" w:rsidDel="00840084">
            <w:rPr>
              <w:rFonts w:cs="Times New Roman"/>
              <w:szCs w:val="24"/>
              <w:rtl/>
              <w:lang w:val="pt-BR"/>
              <w:rPrChange w:id="18382" w:author="NA" w:date="2021-12-30T11:44:00Z">
                <w:rPr>
                  <w:rFonts w:cs="Times New Roman"/>
                  <w:szCs w:val="24"/>
                  <w:rtl/>
                  <w:lang w:val="pt-BR" w:bidi="ar-SA"/>
                </w:rPr>
              </w:rPrChange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szCs w:val="24"/>
              <w:cs/>
              <w:lang w:val="pt-BR" w:bidi="lo-LA"/>
            </w:rPr>
            <w:delText>ແລະ</w:delText>
          </w:r>
          <w:r w:rsidR="00B82238" w:rsidRPr="002C0BDB" w:rsidDel="00840084">
            <w:rPr>
              <w:rFonts w:cs="Times New Roman"/>
              <w:szCs w:val="24"/>
              <w:rtl/>
              <w:lang w:val="pt-BR"/>
              <w:rPrChange w:id="18383" w:author="NA" w:date="2021-12-30T11:44:00Z">
                <w:rPr>
                  <w:rFonts w:cs="Times New Roman"/>
                  <w:szCs w:val="24"/>
                  <w:rtl/>
                  <w:lang w:val="pt-BR" w:bidi="ar-SA"/>
                </w:rPr>
              </w:rPrChange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szCs w:val="24"/>
              <w:cs/>
              <w:lang w:val="pt-BR" w:bidi="lo-LA"/>
            </w:rPr>
            <w:delText>ລະບຽບການ</w:delText>
          </w:r>
          <w:r w:rsidR="00B82238" w:rsidRPr="002C0BDB" w:rsidDel="00840084">
            <w:rPr>
              <w:rFonts w:cs="Times New Roman"/>
              <w:szCs w:val="24"/>
              <w:rtl/>
              <w:lang w:val="pt-BR"/>
              <w:rPrChange w:id="18384" w:author="NA" w:date="2021-12-30T11:44:00Z">
                <w:rPr>
                  <w:rFonts w:cs="Times New Roman"/>
                  <w:szCs w:val="24"/>
                  <w:rtl/>
                  <w:lang w:val="pt-BR" w:bidi="ar-SA"/>
                </w:rPr>
              </w:rPrChange>
            </w:rPr>
            <w:delText>.</w:delText>
          </w:r>
        </w:del>
      </w:ins>
    </w:p>
    <w:p w14:paraId="2C4DCEED" w14:textId="1D368672" w:rsidR="00B82238" w:rsidRPr="002C0BDB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85" w:author="dell" w:date="2021-08-05T09:16:00Z"/>
          <w:del w:id="18386" w:author="PSK" w:date="2021-08-06T15:31:00Z"/>
          <w:lang w:val="pt-BR"/>
          <w:rPrChange w:id="18387" w:author="NA" w:date="2021-12-30T11:44:00Z">
            <w:rPr>
              <w:ins w:id="18388" w:author="dell" w:date="2021-08-05T09:16:00Z"/>
              <w:del w:id="18389" w:author="PSK" w:date="2021-08-06T15:31:00Z"/>
              <w:lang w:val="pt-BR"/>
            </w:rPr>
          </w:rPrChange>
        </w:rPr>
        <w:pPrChange w:id="18390" w:author="Documents" w:date="2022-01-11T09:40:00Z">
          <w:pPr>
            <w:pStyle w:val="Heading1"/>
            <w:spacing w:line="240" w:lineRule="auto"/>
            <w:ind w:left="567" w:hanging="1134"/>
            <w:jc w:val="both"/>
          </w:pPr>
        </w:pPrChange>
      </w:pPr>
      <w:ins w:id="18391" w:author="dell" w:date="2021-08-05T09:16:00Z">
        <w:del w:id="18392" w:author="PSK" w:date="2021-08-06T15:31:00Z">
          <w:r w:rsidRPr="002C0BDB" w:rsidDel="00840084">
            <w:rPr>
              <w:sz w:val="24"/>
              <w:szCs w:val="24"/>
              <w:lang w:val="pt-BR"/>
              <w:rPrChange w:id="18393" w:author="NA" w:date="2021-12-30T11:44:00Z">
                <w:rPr>
                  <w:rFonts w:cs="Angsana New"/>
                  <w:b w:val="0"/>
                  <w:bCs w:val="0"/>
                  <w:sz w:val="24"/>
                  <w:szCs w:val="24"/>
                </w:rPr>
              </w:rPrChange>
            </w:rPr>
            <w:delText>(</w:delText>
          </w:r>
          <w:r w:rsidRPr="008C7A6F" w:rsidDel="00840084">
            <w:rPr>
              <w:rFonts w:ascii="DokChampa" w:hAnsi="DokChampa" w:cs="DokChampa"/>
              <w:sz w:val="24"/>
              <w:szCs w:val="24"/>
              <w:cs/>
              <w:lang w:bidi="lo-LA"/>
            </w:rPr>
            <w:delText>ປັບປຸງ</w:delText>
          </w:r>
          <w:r w:rsidRPr="002C0BDB" w:rsidDel="00840084">
            <w:rPr>
              <w:sz w:val="24"/>
              <w:szCs w:val="24"/>
              <w:lang w:val="pt-BR"/>
              <w:rPrChange w:id="18394" w:author="NA" w:date="2021-12-30T11:44:00Z">
                <w:rPr>
                  <w:rFonts w:cs="Angsana New"/>
                  <w:b w:val="0"/>
                  <w:bCs w:val="0"/>
                  <w:sz w:val="24"/>
                  <w:szCs w:val="24"/>
                </w:rPr>
              </w:rPrChange>
            </w:rPr>
            <w:delText xml:space="preserve">) </w:delText>
          </w:r>
          <w:r w:rsidRPr="008C7A6F" w:rsidDel="00840084">
            <w:rPr>
              <w:rFonts w:ascii="DokChampa" w:hAnsi="DokChampa" w:cs="DokChampa"/>
              <w:sz w:val="24"/>
              <w:szCs w:val="24"/>
              <w:cs/>
              <w:lang w:val="pt-BR" w:bidi="lo-LA"/>
            </w:rPr>
            <w:delText>ພັນທະ</w:delText>
          </w:r>
          <w:r w:rsidRPr="002C0BDB" w:rsidDel="00840084">
            <w:rPr>
              <w:sz w:val="24"/>
              <w:szCs w:val="24"/>
              <w:lang w:val="pt-BR" w:bidi="lo-LA"/>
              <w:rPrChange w:id="18395" w:author="NA" w:date="2021-12-30T11:44:00Z">
                <w:rPr>
                  <w:rFonts w:cs="DokChampa"/>
                  <w:b w:val="0"/>
                  <w:bCs w:val="0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val="pt-BR" w:bidi="lo-LA"/>
              <w:rPrChange w:id="18396" w:author="NA" w:date="2021-12-30T11:44:00Z">
                <w:rPr>
                  <w:rFonts w:ascii="DokChampa" w:hAnsi="DokChampa" w:cs="DokChampa"/>
                  <w:sz w:val="24"/>
                  <w:szCs w:val="24"/>
                  <w:cs/>
                  <w:lang w:val="pt-BR" w:bidi="lo-LA"/>
                </w:rPr>
              </w:rPrChange>
            </w:rPr>
            <w:delText>ຂອງຜູ້ໃຫ້ບໍລິການໂທລະຄົມມະນາຄົມ</w:delText>
          </w:r>
        </w:del>
      </w:ins>
    </w:p>
    <w:p w14:paraId="40082A1F" w14:textId="4FD0922A" w:rsidR="00B82238" w:rsidRPr="002C0BDB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397" w:author="dell" w:date="2021-08-05T09:16:00Z"/>
          <w:del w:id="18398" w:author="PSK" w:date="2021-08-06T15:31:00Z"/>
          <w:lang w:val="pt-BR"/>
          <w:rPrChange w:id="18399" w:author="NA" w:date="2021-12-30T11:44:00Z">
            <w:rPr>
              <w:ins w:id="18400" w:author="dell" w:date="2021-08-05T09:16:00Z"/>
              <w:del w:id="18401" w:author="PSK" w:date="2021-08-06T15:31:00Z"/>
              <w:lang w:val="pt-BR"/>
            </w:rPr>
          </w:rPrChange>
        </w:rPr>
        <w:pPrChange w:id="18402" w:author="Documents" w:date="2022-01-11T09:40:00Z">
          <w:pPr>
            <w:pStyle w:val="NoSpacing"/>
            <w:tabs>
              <w:tab w:val="left" w:pos="1560"/>
            </w:tabs>
            <w:ind w:left="1134"/>
            <w:jc w:val="thaiDistribute"/>
          </w:pPr>
        </w:pPrChange>
      </w:pPr>
    </w:p>
    <w:p w14:paraId="1444C0CE" w14:textId="6318E8F1" w:rsidR="00B82238" w:rsidRPr="008C7A6F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403" w:author="dell" w:date="2021-08-05T09:16:00Z"/>
          <w:del w:id="18404" w:author="PSK" w:date="2021-08-06T15:31:00Z"/>
          <w:sz w:val="28"/>
          <w:szCs w:val="24"/>
          <w:lang w:val="pt-BR"/>
        </w:rPr>
        <w:pPrChange w:id="18405" w:author="Documents" w:date="2022-01-11T09:40:00Z">
          <w:pPr>
            <w:pStyle w:val="NoSpacing"/>
            <w:tabs>
              <w:tab w:val="left" w:pos="1560"/>
            </w:tabs>
            <w:ind w:firstLine="794"/>
          </w:pPr>
        </w:pPrChange>
      </w:pPr>
      <w:ins w:id="18406" w:author="dell" w:date="2021-08-05T09:16:00Z">
        <w:del w:id="18407" w:author="PSK" w:date="2021-08-06T15:31:00Z">
          <w:r w:rsidRPr="002C0BDB" w:rsidDel="00840084">
            <w:rPr>
              <w:rFonts w:ascii="DokChampa" w:hAnsi="DokChampa" w:cs="DokChampa"/>
              <w:sz w:val="28"/>
              <w:szCs w:val="24"/>
              <w:cs/>
              <w:lang w:bidi="lo-LA"/>
            </w:rPr>
            <w:delText>ຜູ້ໃຫ້ບໍລິການໂທລະຄົມມະນາຄົມ</w:delText>
          </w:r>
          <w:r w:rsidRPr="008C7A6F" w:rsidDel="00840084">
            <w:rPr>
              <w:sz w:val="2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8"/>
              <w:szCs w:val="24"/>
              <w:cs/>
              <w:lang w:bidi="lo-LA"/>
            </w:rPr>
            <w:delText>ມີ</w:delText>
          </w:r>
          <w:r w:rsidRPr="008C7A6F" w:rsidDel="00840084">
            <w:rPr>
              <w:sz w:val="2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8"/>
              <w:szCs w:val="24"/>
              <w:cs/>
              <w:lang w:bidi="lo-LA"/>
            </w:rPr>
            <w:delText>ພັນທະ</w:delText>
          </w:r>
          <w:r w:rsidRPr="008C7A6F" w:rsidDel="00840084">
            <w:rPr>
              <w:sz w:val="28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8"/>
              <w:szCs w:val="24"/>
              <w:cs/>
              <w:lang w:bidi="lo-LA"/>
            </w:rPr>
            <w:delText>ດັ່ງນີ້</w:delText>
          </w:r>
          <w:r w:rsidRPr="002C0BDB" w:rsidDel="00840084">
            <w:rPr>
              <w:rFonts w:cs="DokChampa"/>
              <w:sz w:val="28"/>
              <w:szCs w:val="24"/>
              <w:lang w:val="pt-BR"/>
              <w:rPrChange w:id="18408" w:author="NA" w:date="2021-12-30T11:44:00Z">
                <w:rPr>
                  <w:rFonts w:cs="DokChampa"/>
                  <w:sz w:val="28"/>
                  <w:szCs w:val="24"/>
                </w:rPr>
              </w:rPrChange>
            </w:rPr>
            <w:delText>:</w:delText>
          </w:r>
        </w:del>
      </w:ins>
    </w:p>
    <w:p w14:paraId="6D3B035F" w14:textId="3B167CB0" w:rsidR="00BB25CB" w:rsidRPr="008C7A6F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409" w:author="HP" w:date="2021-08-06T15:15:00Z"/>
          <w:del w:id="18410" w:author="PSK" w:date="2021-08-06T15:31:00Z"/>
          <w:spacing w:val="-4"/>
          <w:sz w:val="24"/>
          <w:szCs w:val="24"/>
          <w:lang w:val="pt-BR"/>
        </w:rPr>
        <w:pPrChange w:id="18411" w:author="Documents" w:date="2022-01-11T09:40:00Z">
          <w:pPr>
            <w:pStyle w:val="NoSpacing"/>
            <w:numPr>
              <w:numId w:val="71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8412" w:author="HP" w:date="2021-08-06T15:15:00Z">
        <w:del w:id="18413" w:author="PSK" w:date="2021-08-06T15:31:00Z">
          <w:r w:rsidRPr="002C0BDB" w:rsidDel="00840084">
            <w:rPr>
              <w:rFonts w:ascii="DokChampa" w:hAnsi="DokChampa" w:cs="DokChampa"/>
              <w:spacing w:val="-4"/>
              <w:sz w:val="24"/>
              <w:szCs w:val="24"/>
              <w:cs/>
              <w:lang w:bidi="lo-LA"/>
              <w:rPrChange w:id="18414" w:author="NA" w:date="2021-12-30T11:44:00Z">
                <w:rPr>
                  <w:rFonts w:ascii="DokChampa" w:hAnsi="DokChampa" w:cs="DokChampa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ສ້າງແຜນການດຳເນີນທຸລະກິດໂທລະຄົມມະນາຄົມ</w:delText>
          </w:r>
          <w:r w:rsidRPr="002C0BDB" w:rsidDel="00840084">
            <w:rPr>
              <w:rFonts w:cs="DokChampa"/>
              <w:spacing w:val="-4"/>
              <w:sz w:val="24"/>
              <w:szCs w:val="24"/>
              <w:lang w:val="pt-BR"/>
              <w:rPrChange w:id="18415" w:author="NA" w:date="2021-12-30T11:44:00Z">
                <w:rPr>
                  <w:rFonts w:cs="DokChampa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4"/>
              <w:sz w:val="24"/>
              <w:szCs w:val="24"/>
              <w:cs/>
              <w:lang w:bidi="lo-LA"/>
              <w:rPrChange w:id="18416" w:author="NA" w:date="2021-12-30T11:44:00Z">
                <w:rPr>
                  <w:rFonts w:ascii="DokChampa" w:hAnsi="DokChampa" w:cs="DokChampa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ຂອງຕົນ</w:delText>
          </w:r>
          <w:r w:rsidRPr="002C0BDB" w:rsidDel="00840084">
            <w:rPr>
              <w:rFonts w:cs="DokChampa"/>
              <w:spacing w:val="-4"/>
              <w:sz w:val="24"/>
              <w:szCs w:val="24"/>
              <w:lang w:val="pt-BR"/>
              <w:rPrChange w:id="18417" w:author="NA" w:date="2021-12-30T11:44:00Z">
                <w:rPr>
                  <w:rFonts w:cs="DokChampa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4"/>
              <w:sz w:val="24"/>
              <w:szCs w:val="24"/>
              <w:cs/>
              <w:lang w:bidi="lo-LA"/>
              <w:rPrChange w:id="18418" w:author="NA" w:date="2021-12-30T11:44:00Z">
                <w:rPr>
                  <w:rFonts w:ascii="DokChampa" w:hAnsi="DokChampa" w:cs="DokChampa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ໃຫ້ສອດຄ່ອງກັບ</w:delText>
          </w:r>
          <w:r w:rsidRPr="002C0BDB" w:rsidDel="00840084">
            <w:rPr>
              <w:rFonts w:cs="DokChampa"/>
              <w:spacing w:val="-4"/>
              <w:sz w:val="24"/>
              <w:szCs w:val="24"/>
              <w:lang w:val="pt-BR"/>
              <w:rPrChange w:id="18419" w:author="NA" w:date="2021-12-30T11:44:00Z">
                <w:rPr>
                  <w:rFonts w:cs="DokChampa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4"/>
              <w:sz w:val="24"/>
              <w:szCs w:val="24"/>
              <w:cs/>
              <w:lang w:bidi="lo-LA"/>
              <w:rPrChange w:id="18420" w:author="NA" w:date="2021-12-30T11:44:00Z">
                <w:rPr>
                  <w:rFonts w:ascii="DokChampa" w:hAnsi="DokChampa" w:cs="DokChampa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ແຜນພັດທະນາໂທລະຄົມມະນາຄົມ</w:delText>
          </w:r>
          <w:r w:rsidRPr="002C0BDB" w:rsidDel="00840084">
            <w:rPr>
              <w:rFonts w:cs="DokChampa"/>
              <w:spacing w:val="-4"/>
              <w:sz w:val="24"/>
              <w:szCs w:val="24"/>
              <w:lang w:val="pt-BR"/>
              <w:rPrChange w:id="18421" w:author="NA" w:date="2021-12-30T11:44:00Z">
                <w:rPr>
                  <w:rFonts w:cs="DokChampa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pacing w:val="-4"/>
              <w:sz w:val="24"/>
              <w:szCs w:val="24"/>
              <w:cs/>
              <w:lang w:bidi="lo-LA"/>
              <w:rPrChange w:id="18422" w:author="NA" w:date="2021-12-30T11:44:00Z">
                <w:rPr>
                  <w:rFonts w:ascii="DokChampa" w:hAnsi="DokChampa" w:cs="DokChampa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ແຫ່ງຊາດ</w:delText>
          </w:r>
          <w:r w:rsidRPr="002C0BDB" w:rsidDel="00840084">
            <w:rPr>
              <w:spacing w:val="-4"/>
              <w:sz w:val="24"/>
              <w:szCs w:val="24"/>
              <w:lang w:val="pt-BR"/>
              <w:rPrChange w:id="18423" w:author="NA" w:date="2021-12-30T11:44:00Z">
                <w:rPr>
                  <w:spacing w:val="-4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0BFD4A0D" w14:textId="266716ED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424" w:author="HP" w:date="2021-08-06T15:15:00Z"/>
          <w:del w:id="18425" w:author="PSK" w:date="2021-08-06T15:31:00Z"/>
          <w:sz w:val="24"/>
          <w:szCs w:val="24"/>
          <w:lang w:val="pt-BR"/>
          <w:rPrChange w:id="18426" w:author="NA" w:date="2021-12-30T11:44:00Z">
            <w:rPr>
              <w:ins w:id="18427" w:author="HP" w:date="2021-08-06T15:15:00Z"/>
              <w:del w:id="18428" w:author="PSK" w:date="2021-08-06T15:31:00Z"/>
              <w:color w:val="000000"/>
              <w:sz w:val="24"/>
              <w:szCs w:val="24"/>
              <w:lang w:val="pt-BR"/>
            </w:rPr>
          </w:rPrChange>
        </w:rPr>
        <w:pPrChange w:id="18429" w:author="Documents" w:date="2022-01-11T09:40:00Z">
          <w:pPr>
            <w:pStyle w:val="NoSpacing"/>
            <w:numPr>
              <w:numId w:val="71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8430" w:author="HP" w:date="2021-08-06T15:15:00Z">
        <w:del w:id="18431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3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ຖ່າຍທອດຄວາມຮູ້ທາງດ້ານເຕັກໂນໂລຊີທີ່ນຳເຂົ້າມາໃຫ້ບໍລິການຢູ່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3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3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ສປປ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3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3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ລາວ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3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3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ໃຫ້ກັບພະນັກງານ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3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4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ຂະແໜງການເຕັກໂນໂລຊີ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4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4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4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4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ການສື່ສານ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4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4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4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4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ພະນັກງານຂອງຕົນ</w:delText>
          </w:r>
          <w:r w:rsidRPr="002C0BDB" w:rsidDel="00840084">
            <w:rPr>
              <w:sz w:val="24"/>
              <w:szCs w:val="24"/>
              <w:lang w:val="pt-BR"/>
              <w:rPrChange w:id="18449" w:author="NA" w:date="2021-12-30T11:44:00Z">
                <w:rPr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0F0E95FD" w14:textId="4BAD2600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450" w:author="HP" w:date="2021-08-06T15:15:00Z"/>
          <w:del w:id="18451" w:author="PSK" w:date="2021-08-06T15:31:00Z"/>
          <w:sz w:val="24"/>
          <w:szCs w:val="24"/>
          <w:lang w:val="pt-BR"/>
          <w:rPrChange w:id="18452" w:author="NA" w:date="2021-12-30T11:44:00Z">
            <w:rPr>
              <w:ins w:id="18453" w:author="HP" w:date="2021-08-06T15:15:00Z"/>
              <w:del w:id="18454" w:author="PSK" w:date="2021-08-06T15:31:00Z"/>
              <w:color w:val="000000"/>
              <w:sz w:val="24"/>
              <w:szCs w:val="24"/>
              <w:lang w:val="pt-BR"/>
            </w:rPr>
          </w:rPrChange>
        </w:rPr>
        <w:pPrChange w:id="18455" w:author="Documents" w:date="2022-01-11T09:40:00Z">
          <w:pPr>
            <w:pStyle w:val="NoSpacing"/>
            <w:numPr>
              <w:numId w:val="71"/>
            </w:numPr>
            <w:tabs>
              <w:tab w:val="left" w:pos="1276"/>
            </w:tabs>
            <w:spacing w:line="340" w:lineRule="exact"/>
            <w:ind w:left="425" w:firstLine="624"/>
            <w:jc w:val="thaiDistribute"/>
          </w:pPr>
        </w:pPrChange>
      </w:pPr>
      <w:ins w:id="18456" w:author="HP" w:date="2021-08-06T15:15:00Z">
        <w:del w:id="18457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5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ຮັບປະກັນ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59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6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ລະບົບເຕັກນິກຂອງຕົນ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61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6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ໃຫ້ສາມາດເຊື່ອມຕໍ່ເຂົ້າກັບລະບົບເຕັກນິກຂອງຜູ້ໃຫ້ບໍລິການໂທລະຄົມມະນາຄົມອື່ນ</w:delText>
          </w:r>
          <w:r w:rsidRPr="002C0BDB" w:rsidDel="00840084">
            <w:rPr>
              <w:sz w:val="24"/>
              <w:szCs w:val="24"/>
              <w:lang w:val="pt-BR"/>
              <w:rPrChange w:id="18463" w:author="NA" w:date="2021-12-30T11:44:00Z">
                <w:rPr>
                  <w:color w:val="000000"/>
                  <w:sz w:val="24"/>
                  <w:szCs w:val="24"/>
                  <w:lang w:val="pt-BR"/>
                </w:rPr>
              </w:rPrChange>
            </w:rPr>
            <w:delText>;</w:delText>
          </w:r>
        </w:del>
      </w:ins>
    </w:p>
    <w:p w14:paraId="3D9CC667" w14:textId="03A66954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464" w:author="HP" w:date="2021-08-06T15:15:00Z"/>
          <w:del w:id="18465" w:author="PSK" w:date="2021-08-06T15:31:00Z"/>
          <w:sz w:val="24"/>
          <w:szCs w:val="24"/>
          <w:lang w:val="pt-BR"/>
          <w:rPrChange w:id="18466" w:author="NA" w:date="2021-12-30T11:44:00Z">
            <w:rPr>
              <w:ins w:id="18467" w:author="HP" w:date="2021-08-06T15:15:00Z"/>
              <w:del w:id="18468" w:author="PSK" w:date="2021-08-06T15:31:00Z"/>
              <w:color w:val="000000"/>
              <w:sz w:val="24"/>
              <w:szCs w:val="24"/>
              <w:lang w:val="pt-BR"/>
            </w:rPr>
          </w:rPrChange>
        </w:rPr>
        <w:pPrChange w:id="18469" w:author="Documents" w:date="2022-01-11T09:40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8470" w:author="HP" w:date="2021-08-06T15:15:00Z">
        <w:del w:id="18471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7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ຊຳລະຄ່າທຳນຽມ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7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7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7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7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ຄ່າບໍລິການ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7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7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ຕາມລັດຖະບັນຍັດຂອງປະທານປະເທດ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7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8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ແຫ່ງ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8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8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ສປປ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8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8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ລາວ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8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8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ທີ່ປະກາດນຳໃຊ້ໃນແຕ່ລະໄລຍະ</w:delText>
          </w:r>
          <w:r w:rsidRPr="002C0BDB" w:rsidDel="00840084">
            <w:rPr>
              <w:sz w:val="24"/>
              <w:szCs w:val="24"/>
              <w:lang w:val="pt-BR"/>
              <w:rPrChange w:id="18487" w:author="NA" w:date="2021-12-30T11:44:00Z">
                <w:rPr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88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</w:p>
    <w:p w14:paraId="42743FCD" w14:textId="1FD24A93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489" w:author="HP" w:date="2021-08-06T15:15:00Z"/>
          <w:del w:id="18490" w:author="PSK" w:date="2021-08-06T15:31:00Z"/>
          <w:sz w:val="24"/>
          <w:szCs w:val="24"/>
          <w:lang w:val="pt-BR"/>
          <w:rPrChange w:id="18491" w:author="NA" w:date="2021-12-30T11:44:00Z">
            <w:rPr>
              <w:ins w:id="18492" w:author="HP" w:date="2021-08-06T15:15:00Z"/>
              <w:del w:id="18493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8494" w:author="Documents" w:date="2022-01-11T09:40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8495" w:author="HP" w:date="2021-08-06T15:15:00Z">
        <w:del w:id="18496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497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ຮັບປະກັນການໃຫ້ບໍລິການຢ່າງທົ່ວເຖິງ</w:delText>
          </w:r>
          <w:r w:rsidRPr="002C0BDB" w:rsidDel="00840084">
            <w:rPr>
              <w:sz w:val="24"/>
              <w:szCs w:val="24"/>
              <w:lang w:val="pt-BR"/>
              <w:rPrChange w:id="18498" w:author="NA" w:date="2021-12-30T11:44:00Z">
                <w:rPr>
                  <w:color w:val="000000"/>
                  <w:sz w:val="24"/>
                  <w:szCs w:val="24"/>
                  <w:lang w:val="pt-BR"/>
                </w:rPr>
              </w:rPrChange>
            </w:rPr>
            <w:delText>,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499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0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ສາມາດນຳໃຊ້ໄດ້ຕະຫຼອດ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0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24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0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ຊົ່ວໂມງ</w:delText>
          </w:r>
          <w:r w:rsidRPr="002C0BDB" w:rsidDel="00840084">
            <w:rPr>
              <w:sz w:val="24"/>
              <w:szCs w:val="24"/>
              <w:lang w:val="pt-BR"/>
              <w:rPrChange w:id="18503" w:author="NA" w:date="2021-12-30T11:44:00Z">
                <w:rPr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0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ໄດ້ຄຸນນະພາບ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05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0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ແລະ</w:delText>
          </w:r>
          <w:r w:rsidRPr="002C0BDB" w:rsidDel="00840084">
            <w:rPr>
              <w:sz w:val="24"/>
              <w:szCs w:val="24"/>
              <w:lang w:val="pt-BR"/>
              <w:rPrChange w:id="18507" w:author="NA" w:date="2021-12-30T11:44:00Z">
                <w:rPr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0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ມາດຕະຖານການບໍລິການເຄືອຂ່າຍໂທລະຄົມມະນາຄົມ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09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1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ມີຄວາມສະດວກ</w:delText>
          </w:r>
          <w:r w:rsidRPr="002C0BDB" w:rsidDel="00840084">
            <w:rPr>
              <w:sz w:val="24"/>
              <w:szCs w:val="24"/>
              <w:lang w:val="pt-BR"/>
              <w:rPrChange w:id="18511" w:author="NA" w:date="2021-12-30T11:44:00Z">
                <w:rPr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1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ວ່ອງໄວ</w:delText>
          </w:r>
          <w:r w:rsidRPr="002C0BDB" w:rsidDel="00840084">
            <w:rPr>
              <w:sz w:val="24"/>
              <w:szCs w:val="24"/>
              <w:lang w:val="pt-BR"/>
              <w:rPrChange w:id="18513" w:author="NA" w:date="2021-12-30T11:44:00Z">
                <w:rPr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1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ໂປ່ງໃສ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1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1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1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1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ຖືກຕ້ອງ</w:delText>
          </w:r>
          <w:r w:rsidRPr="002C0BDB" w:rsidDel="00840084">
            <w:rPr>
              <w:sz w:val="24"/>
              <w:szCs w:val="24"/>
              <w:lang w:val="pt-BR"/>
              <w:rPrChange w:id="18519" w:author="NA" w:date="2021-12-30T11:44:00Z">
                <w:rPr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2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ໃຫ້ບູລິມະສິດໃນການສະໜອງການບໍລິການໂທລະຄົມມະນາຄົມ</w:delText>
          </w:r>
          <w:r w:rsidRPr="002C0BDB" w:rsidDel="00840084">
            <w:rPr>
              <w:sz w:val="24"/>
              <w:szCs w:val="24"/>
              <w:lang w:val="pt-BR"/>
              <w:rPrChange w:id="1852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2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ແກ່ອົງການຈັດຕັ້ງ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2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2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ຂອງລັດ</w:delText>
          </w:r>
          <w:r w:rsidRPr="002C0BDB" w:rsidDel="00840084">
            <w:rPr>
              <w:sz w:val="24"/>
              <w:szCs w:val="24"/>
              <w:lang w:val="pt-BR"/>
              <w:rPrChange w:id="185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00C061E9" w14:textId="4EC4AB8A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526" w:author="HP" w:date="2021-08-06T15:15:00Z"/>
          <w:del w:id="18527" w:author="PSK" w:date="2021-08-06T15:31:00Z"/>
          <w:sz w:val="24"/>
          <w:szCs w:val="24"/>
          <w:lang w:val="pt-BR"/>
          <w:rPrChange w:id="18528" w:author="NA" w:date="2021-12-30T11:44:00Z">
            <w:rPr>
              <w:ins w:id="18529" w:author="HP" w:date="2021-08-06T15:15:00Z"/>
              <w:del w:id="18530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8531" w:author="Documents" w:date="2022-01-11T09:40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8532" w:author="HP" w:date="2021-08-06T15:15:00Z">
        <w:del w:id="18533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3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ມີແຜນ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35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3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ຟື້ນຟູ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37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3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ເຄືອຂ່າຍໂທລະຄົມມະນາຄົມໃນກໍລະນີເກີດໄພພິບັດ</w:delText>
          </w:r>
          <w:r w:rsidRPr="002C0BDB" w:rsidDel="00840084">
            <w:rPr>
              <w:sz w:val="24"/>
              <w:szCs w:val="24"/>
              <w:lang w:val="pt-BR"/>
              <w:rPrChange w:id="1853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,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4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ວິກິດການ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41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4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ຫຼື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43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4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ພາວະສຸກເສີນ</w:delText>
          </w:r>
          <w:r w:rsidRPr="002C0BDB" w:rsidDel="00840084">
            <w:rPr>
              <w:sz w:val="24"/>
              <w:szCs w:val="24"/>
              <w:lang w:val="pt-BR"/>
              <w:rPrChange w:id="1854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;</w:delText>
          </w:r>
        </w:del>
      </w:ins>
    </w:p>
    <w:p w14:paraId="6F78D13A" w14:textId="08ACB246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546" w:author="HP" w:date="2021-08-06T15:15:00Z"/>
          <w:del w:id="18547" w:author="PSK" w:date="2021-08-06T15:31:00Z"/>
          <w:sz w:val="24"/>
          <w:szCs w:val="24"/>
          <w:lang w:val="pt-BR"/>
          <w:rPrChange w:id="18548" w:author="NA" w:date="2021-12-30T11:44:00Z">
            <w:rPr>
              <w:ins w:id="18549" w:author="HP" w:date="2021-08-06T15:15:00Z"/>
              <w:del w:id="18550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8551" w:author="Documents" w:date="2022-01-11T09:40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8552" w:author="HP" w:date="2021-08-06T15:15:00Z">
        <w:del w:id="18553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5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ຕ້ອງເກັບກູ້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5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5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ອຸປະກອນໂທລະຄົມມະນາຄົມທີ່ບໍ່ໄດ້ໃຊ້ແລ້ວ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5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5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ເພື່ອຄວາມເປັນລະບຽບຮຽບຮ້ອຍ</w:delText>
          </w:r>
          <w:r w:rsidRPr="002C0BDB" w:rsidDel="00840084">
            <w:rPr>
              <w:sz w:val="24"/>
              <w:szCs w:val="24"/>
              <w:lang w:val="pt-BR"/>
              <w:rPrChange w:id="1855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6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ຮັບປະກັນຄວາມປອດໄພຕໍ່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6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6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ຊິວິດ</w:delText>
          </w:r>
          <w:r w:rsidRPr="002C0BDB" w:rsidDel="00840084">
            <w:rPr>
              <w:sz w:val="24"/>
              <w:szCs w:val="24"/>
              <w:lang w:val="pt-BR"/>
              <w:rPrChange w:id="1856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6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ຊັບສິນ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6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6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6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6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ບໍ່ໃຫ້ມີຜົນກະທົບຕໍ່ສັງຄົມ</w:delText>
          </w:r>
          <w:r w:rsidRPr="002C0BDB" w:rsidDel="00840084">
            <w:rPr>
              <w:sz w:val="24"/>
              <w:szCs w:val="24"/>
              <w:lang w:val="pt-BR"/>
              <w:rPrChange w:id="1856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08FF9702" w14:textId="522EB911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570" w:author="HP" w:date="2021-08-06T15:15:00Z"/>
          <w:del w:id="18571" w:author="PSK" w:date="2021-08-06T15:31:00Z"/>
          <w:sz w:val="24"/>
          <w:szCs w:val="24"/>
          <w:lang w:val="pt-BR"/>
          <w:rPrChange w:id="18572" w:author="NA" w:date="2021-12-30T11:44:00Z">
            <w:rPr>
              <w:ins w:id="18573" w:author="HP" w:date="2021-08-06T15:15:00Z"/>
              <w:del w:id="18574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8575" w:author="Documents" w:date="2022-01-11T09:40:00Z">
          <w:pPr>
            <w:pStyle w:val="NoSpacing"/>
            <w:numPr>
              <w:numId w:val="71"/>
            </w:numPr>
            <w:tabs>
              <w:tab w:val="left" w:pos="1276"/>
              <w:tab w:val="left" w:pos="1890"/>
            </w:tabs>
            <w:spacing w:line="340" w:lineRule="exact"/>
            <w:ind w:left="425" w:firstLine="624"/>
            <w:jc w:val="thaiDistribute"/>
          </w:pPr>
        </w:pPrChange>
      </w:pPr>
      <w:ins w:id="18576" w:author="HP" w:date="2021-08-06T15:15:00Z">
        <w:del w:id="18577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7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</w:rPr>
              </w:rPrChange>
            </w:rPr>
            <w:delText>ປະຕິບັດລະບອບການ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79" w:author="NA" w:date="2021-12-30T11:44:00Z">
                <w:rPr>
                  <w:rFonts w:cs="DokChampa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8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ຖືບັນຊີ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8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>-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8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ການເງິນ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8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8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ທີ່</w:delText>
          </w:r>
          <w:r w:rsidRPr="002C0BDB" w:rsidDel="00840084">
            <w:rPr>
              <w:rFonts w:cs="DokChampa"/>
              <w:sz w:val="24"/>
              <w:szCs w:val="24"/>
              <w:cs/>
              <w:rPrChange w:id="1858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​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8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ກະຊວງ</w:delText>
          </w:r>
          <w:r w:rsidRPr="002C0BDB" w:rsidDel="00840084">
            <w:rPr>
              <w:rFonts w:cs="DokChampa"/>
              <w:sz w:val="24"/>
              <w:szCs w:val="24"/>
              <w:cs/>
              <w:rPrChange w:id="1858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​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8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</w:delText>
          </w:r>
          <w:r w:rsidRPr="002C0BDB" w:rsidDel="00840084">
            <w:rPr>
              <w:rFonts w:cs="DokChampa"/>
              <w:sz w:val="24"/>
              <w:szCs w:val="24"/>
              <w:cs/>
              <w:rPrChange w:id="1858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​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9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ເງິນ</w:delText>
          </w:r>
          <w:r w:rsidRPr="002C0BDB" w:rsidDel="00840084">
            <w:rPr>
              <w:rFonts w:cs="DokChampa"/>
              <w:sz w:val="24"/>
              <w:szCs w:val="24"/>
              <w:cs/>
              <w:rPrChange w:id="1859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​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9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ວາງ</w:delText>
          </w:r>
          <w:r w:rsidRPr="002C0BDB" w:rsidDel="00840084">
            <w:rPr>
              <w:rFonts w:cs="DokChampa"/>
              <w:sz w:val="24"/>
              <w:szCs w:val="24"/>
              <w:cs/>
              <w:rPrChange w:id="1859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​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9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ອອກ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9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9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840084">
            <w:rPr>
              <w:sz w:val="24"/>
              <w:szCs w:val="24"/>
              <w:lang w:val="pt-BR"/>
              <w:rPrChange w:id="1859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59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ພັນທະການເງິນ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59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0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ຕາມກົດໝາຍ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60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0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lang w:val="pt-BR"/>
              <w:rPrChange w:id="1860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0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ລະບຽບການທີ່ກ່ຽວຂ້ອງ</w:delText>
          </w:r>
          <w:r w:rsidRPr="002C0BDB" w:rsidDel="00840084">
            <w:rPr>
              <w:sz w:val="24"/>
              <w:szCs w:val="24"/>
              <w:lang w:val="pt-BR"/>
              <w:rPrChange w:id="1860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5050ED2F" w14:textId="5645A72F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606" w:author="HP" w:date="2021-08-06T15:15:00Z"/>
          <w:del w:id="18607" w:author="PSK" w:date="2021-08-06T15:31:00Z"/>
          <w:sz w:val="24"/>
          <w:szCs w:val="24"/>
          <w:lang w:val="pt-BR" w:bidi="lo-LA"/>
          <w:rPrChange w:id="18608" w:author="NA" w:date="2021-12-30T11:44:00Z">
            <w:rPr>
              <w:ins w:id="18609" w:author="HP" w:date="2021-08-06T15:15:00Z"/>
              <w:del w:id="18610" w:author="PSK" w:date="2021-08-06T15:3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18611" w:author="Documents" w:date="2022-01-11T09:40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8612" w:author="HP" w:date="2021-08-06T15:15:00Z">
        <w:del w:id="18613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14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ສົ່ງຄືນ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15" w:author="NA" w:date="2021-12-30T11:44:00Z">
                <w:rPr>
                  <w:rFonts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16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ຫຼື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17" w:author="NA" w:date="2021-12-30T11:44:00Z">
                <w:rPr>
                  <w:rFonts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18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ປ່ຽນແທນ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19" w:author="NA" w:date="2021-12-30T11:44:00Z">
                <w:rPr>
                  <w:rFonts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20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ຊັບພະຍາກອນໂທລະຄົມມະນາຄົມ</w:delText>
          </w:r>
          <w:r w:rsidRPr="002C0BDB" w:rsidDel="00840084">
            <w:rPr>
              <w:sz w:val="24"/>
              <w:szCs w:val="24"/>
              <w:lang w:val="pt-BR" w:bidi="lo-LA"/>
              <w:rPrChange w:id="1862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22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ຕາມການຄົ້ນຄ້ວາ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23" w:author="NA" w:date="2021-12-30T11:44:00Z">
                <w:rPr>
                  <w:rFonts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24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25" w:author="NA" w:date="2021-12-30T11:44:00Z">
                <w:rPr>
                  <w:rFonts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26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ຕົກລົງ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27" w:author="NA" w:date="2021-12-30T11:44:00Z">
                <w:rPr>
                  <w:rFonts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28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ຂອງກະຊວງ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29" w:author="NA" w:date="2021-12-30T11:44:00Z">
                <w:rPr>
                  <w:rFonts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30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31" w:author="NA" w:date="2021-12-30T11:44:00Z">
                <w:rPr>
                  <w:rFonts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32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33" w:author="NA" w:date="2021-12-30T11:44:00Z">
                <w:rPr>
                  <w:rFonts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34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840084">
            <w:rPr>
              <w:sz w:val="24"/>
              <w:szCs w:val="24"/>
              <w:lang w:val="pt-BR" w:bidi="lo-LA"/>
              <w:rPrChange w:id="186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36" w:author="NA" w:date="2021-12-30T11:44:00Z">
                <w:rPr>
                  <w:rFonts w:ascii="DokChampa" w:hAnsi="DokChampa" w:cs="DokChampa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ໂດຍມີການທົດແທນໃຫ້ຜູ້ໃຊ້ບໍລິການ</w:delText>
          </w:r>
          <w:r w:rsidRPr="002C0BDB" w:rsidDel="00840084">
            <w:rPr>
              <w:sz w:val="24"/>
              <w:szCs w:val="24"/>
              <w:lang w:val="pt-BR" w:bidi="lo-LA"/>
              <w:rPrChange w:id="186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4BA80C86" w14:textId="365ED85C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638" w:author="HP" w:date="2021-08-06T15:15:00Z"/>
          <w:del w:id="18639" w:author="PSK" w:date="2021-08-06T15:31:00Z"/>
          <w:sz w:val="24"/>
          <w:szCs w:val="24"/>
          <w:lang w:val="pt-BR"/>
          <w:rPrChange w:id="18640" w:author="NA" w:date="2021-12-30T11:44:00Z">
            <w:rPr>
              <w:ins w:id="18641" w:author="HP" w:date="2021-08-06T15:15:00Z"/>
              <w:del w:id="18642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8643" w:author="Documents" w:date="2022-01-11T09:40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8644" w:author="HP" w:date="2021-08-06T15:15:00Z">
        <w:del w:id="18645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4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ໃຫ້ຄວາມຮ່ວມມື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4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4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ໃນການສະໜອງຂໍ້ມູນ</w:delText>
          </w:r>
          <w:r w:rsidRPr="002C0BDB" w:rsidDel="00840084">
            <w:rPr>
              <w:sz w:val="24"/>
              <w:szCs w:val="24"/>
              <w:lang w:val="pt-BR"/>
              <w:rPrChange w:id="1864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5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ຕໍ່ການປະຕິບັດໜ້າທີ່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5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5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5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5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ຢູ່ພາຍໃຕ້ການກວດກາ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5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5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5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5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ກະຊວງ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5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6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6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6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6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6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840084">
            <w:rPr>
              <w:sz w:val="24"/>
              <w:szCs w:val="24"/>
              <w:lang w:val="pt-BR"/>
              <w:rPrChange w:id="1866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08F55277" w14:textId="46F38D00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666" w:author="HP" w:date="2021-08-06T15:15:00Z"/>
          <w:del w:id="18667" w:author="PSK" w:date="2021-08-06T15:31:00Z"/>
          <w:sz w:val="24"/>
          <w:szCs w:val="24"/>
          <w:lang w:val="pt-BR"/>
          <w:rPrChange w:id="18668" w:author="NA" w:date="2021-12-30T11:44:00Z">
            <w:rPr>
              <w:ins w:id="18669" w:author="HP" w:date="2021-08-06T15:15:00Z"/>
              <w:del w:id="18670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8671" w:author="Documents" w:date="2022-01-11T09:40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8672" w:author="HP" w:date="2021-08-06T15:15:00Z">
        <w:del w:id="18673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7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ຮັບ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7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7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77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7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ແກ້ໄຂ</w:delText>
          </w:r>
          <w:r w:rsidRPr="002C0BDB" w:rsidDel="00840084">
            <w:rPr>
              <w:sz w:val="24"/>
              <w:szCs w:val="24"/>
              <w:lang w:val="pt-BR"/>
              <w:rPrChange w:id="1867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8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ຄຳສະເໜີຂອງຜູ້ໃຊ້ບໍລິການໂທລະຄົມມະນາຄົມ</w:delText>
          </w:r>
          <w:r w:rsidRPr="002C0BDB" w:rsidDel="00840084">
            <w:rPr>
              <w:sz w:val="24"/>
              <w:szCs w:val="24"/>
              <w:lang w:val="pt-BR"/>
              <w:rPrChange w:id="1868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;</w:delText>
          </w:r>
        </w:del>
      </w:ins>
    </w:p>
    <w:p w14:paraId="46695448" w14:textId="16D5E363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682" w:author="HP" w:date="2021-08-06T15:15:00Z"/>
          <w:del w:id="18683" w:author="PSK" w:date="2021-08-06T15:31:00Z"/>
          <w:sz w:val="24"/>
          <w:szCs w:val="24"/>
          <w:lang w:val="pt-BR"/>
          <w:rPrChange w:id="18684" w:author="NA" w:date="2021-12-30T11:44:00Z">
            <w:rPr>
              <w:ins w:id="18685" w:author="HP" w:date="2021-08-06T15:15:00Z"/>
              <w:del w:id="18686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8687" w:author="Documents" w:date="2022-01-11T09:40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8688" w:author="HP" w:date="2021-08-06T15:15:00Z">
        <w:del w:id="18689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9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ສະໜອງການເຊື່ອມຕໍ່ເຂົ້າກັບລະບົບເຕັກນິກ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9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9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ທີ່ກະຊວງ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9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9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9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9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69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69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840084">
            <w:rPr>
              <w:sz w:val="24"/>
              <w:szCs w:val="24"/>
              <w:lang w:val="pt-BR"/>
              <w:rPrChange w:id="1869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0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ພັດທະນາຂື້ນຕາມຄວາມຕ້ອງການຂອງວຽກງານໃນແຕ່ລະໄລຍະ</w:delText>
          </w:r>
          <w:r w:rsidRPr="002C0BDB" w:rsidDel="00840084">
            <w:rPr>
              <w:sz w:val="24"/>
              <w:szCs w:val="24"/>
              <w:lang w:val="pt-BR"/>
              <w:rPrChange w:id="1870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51D318B6" w14:textId="18DF92A3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702" w:author="HP" w:date="2021-08-06T15:15:00Z"/>
          <w:del w:id="18703" w:author="PSK" w:date="2021-08-06T15:31:00Z"/>
          <w:sz w:val="24"/>
          <w:szCs w:val="24"/>
          <w:lang w:val="pt-BR"/>
          <w:rPrChange w:id="18704" w:author="NA" w:date="2021-12-30T11:44:00Z">
            <w:rPr>
              <w:ins w:id="18705" w:author="HP" w:date="2021-08-06T15:15:00Z"/>
              <w:del w:id="18706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8707" w:author="Documents" w:date="2022-01-11T09:40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8708" w:author="HP" w:date="2021-08-06T15:15:00Z">
        <w:del w:id="18709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1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ສ້າງລະບົບເກັບກຳ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1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1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1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1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ປົກປ້ອງ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1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1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ຂໍ້ມູນຂອງຜູ້ໃຊ້ບໍລິການບໍ່ໃຫ້ຮົ່ວໄຫຼ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1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1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ຕາມການກຳນົດ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1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2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ຂອງກະຊວງ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2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2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2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2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2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2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840084">
            <w:rPr>
              <w:sz w:val="24"/>
              <w:szCs w:val="24"/>
              <w:lang w:val="pt-BR"/>
              <w:rPrChange w:id="1872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2A67CDB1" w14:textId="5CCDF7C3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728" w:author="HP" w:date="2021-08-06T15:15:00Z"/>
          <w:del w:id="18729" w:author="PSK" w:date="2021-08-06T15:31:00Z"/>
          <w:sz w:val="24"/>
          <w:szCs w:val="24"/>
          <w:lang w:val="pt-BR"/>
          <w:rPrChange w:id="18730" w:author="NA" w:date="2021-12-30T11:44:00Z">
            <w:rPr>
              <w:ins w:id="18731" w:author="HP" w:date="2021-08-06T15:15:00Z"/>
              <w:del w:id="18732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8733" w:author="Documents" w:date="2022-01-11T09:40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8734" w:author="HP" w:date="2021-08-06T15:15:00Z">
        <w:del w:id="18735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3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ຂື້ນທະບຽນເລກໝາຍໂທລະສັບ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3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3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ທີ່ເປີດນຳໃຊ້ບໍລິການ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3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4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ໃນເຄືອຂ່າຍ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4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4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ຂອງຕົນ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43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4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ໃຫ້ຄົບຖ້ວນ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4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4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4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4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ຖືກຕ້ອງ</w:delText>
          </w:r>
          <w:r w:rsidRPr="002C0BDB" w:rsidDel="00840084">
            <w:rPr>
              <w:sz w:val="24"/>
              <w:szCs w:val="24"/>
              <w:lang w:val="pt-BR" w:bidi="lo-LA"/>
              <w:rPrChange w:id="1874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6B4AD564" w14:textId="503CA273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750" w:author="HP" w:date="2021-08-06T15:15:00Z"/>
          <w:del w:id="18751" w:author="PSK" w:date="2021-08-06T15:31:00Z"/>
          <w:sz w:val="24"/>
          <w:szCs w:val="24"/>
          <w:lang w:val="pt-BR" w:bidi="lo-LA"/>
          <w:rPrChange w:id="18752" w:author="NA" w:date="2021-12-30T11:44:00Z">
            <w:rPr>
              <w:ins w:id="18753" w:author="HP" w:date="2021-08-06T15:15:00Z"/>
              <w:del w:id="18754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18755" w:author="Documents" w:date="2022-01-11T09:40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8756" w:author="HP" w:date="2021-08-06T15:15:00Z">
        <w:del w:id="18757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5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ໃຊ້ແທນຄືນຄວາມເສຍຫາຍທີ່ເກີດຂື້ນ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5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6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ຈາກສາເຫດການຂັດຂ້ອງດ້ານເຕັກນິກ</w:delText>
          </w:r>
          <w:r w:rsidRPr="002C0BDB" w:rsidDel="00840084">
            <w:rPr>
              <w:sz w:val="24"/>
              <w:szCs w:val="24"/>
              <w:lang w:val="pt-BR" w:bidi="lo-LA"/>
              <w:rPrChange w:id="1876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,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62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63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ຄວາມຜິດພາດການບໍລິການ</w:delText>
          </w:r>
          <w:r w:rsidRPr="002C0BDB" w:rsidDel="00840084">
            <w:rPr>
              <w:sz w:val="24"/>
              <w:szCs w:val="24"/>
              <w:lang w:val="pt-BR" w:bidi="lo-LA"/>
              <w:rPrChange w:id="1876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,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6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6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ຖືກໂຈະໃບອະນຸຍາດ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6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6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6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7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ຖອນໃບອະນຸຍາດ</w:delText>
          </w:r>
          <w:r w:rsidRPr="002C0BDB" w:rsidDel="00840084">
            <w:rPr>
              <w:sz w:val="24"/>
              <w:szCs w:val="24"/>
              <w:lang w:val="pt-BR" w:bidi="lo-LA"/>
              <w:rPrChange w:id="1877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7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ລາຍງານ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73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7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ການເຄື່ອນໄຫວ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7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7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7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7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ແຜນການເຄື່ອນໄຫວ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7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8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ດຳເນີນທຸລະກິດຮອບດ້ານ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8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8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ປະຈຳປີ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83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8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ຕໍ່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85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8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ຂະແໜງ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87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8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89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9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sz w:val="24"/>
              <w:szCs w:val="24"/>
              <w:lang w:val="pt-BR"/>
              <w:rPrChange w:id="1879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9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ການສື່ສານ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793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79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ຢ່າງເປັນປົກກະຕິ</w:delText>
          </w:r>
          <w:r w:rsidRPr="002C0BDB" w:rsidDel="00840084">
            <w:rPr>
              <w:sz w:val="24"/>
              <w:szCs w:val="24"/>
              <w:lang w:val="pt-BR"/>
              <w:rPrChange w:id="1879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;</w:delText>
          </w:r>
        </w:del>
      </w:ins>
    </w:p>
    <w:p w14:paraId="30E95238" w14:textId="6B1ED469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796" w:author="HP" w:date="2021-08-06T15:15:00Z"/>
          <w:del w:id="18797" w:author="PSK" w:date="2021-08-06T15:31:00Z"/>
          <w:sz w:val="24"/>
          <w:szCs w:val="24"/>
          <w:lang w:val="pt-BR" w:bidi="lo-LA"/>
          <w:rPrChange w:id="18798" w:author="NA" w:date="2021-12-30T11:44:00Z">
            <w:rPr>
              <w:ins w:id="18799" w:author="HP" w:date="2021-08-06T15:15:00Z"/>
              <w:del w:id="18800" w:author="PSK" w:date="2021-08-06T15:31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8801" w:author="Documents" w:date="2022-01-11T09:40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8802" w:author="HP" w:date="2021-08-06T15:15:00Z">
        <w:del w:id="18803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0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ປະຕິບັດກົດໝາຍ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805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0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807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0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ລະບຽບການ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809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1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ທີ່ກ່ຽວຂ້ອງກັບ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811" w:author="NA" w:date="2021-12-30T11:44:00Z">
                <w:rPr>
                  <w:rFonts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1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ການດຳເນີນທຸລະກິດໂທລະຄົມມະນາຄົມ</w:delText>
          </w:r>
          <w:r w:rsidRPr="002C0BDB" w:rsidDel="00840084">
            <w:rPr>
              <w:sz w:val="24"/>
              <w:szCs w:val="24"/>
              <w:lang w:val="pt-BR"/>
              <w:rPrChange w:id="1881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1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ຢ່າງເຂັ້ມງວດ</w:delText>
          </w:r>
          <w:r w:rsidRPr="002C0BDB" w:rsidDel="00840084">
            <w:rPr>
              <w:sz w:val="24"/>
              <w:szCs w:val="24"/>
              <w:lang w:val="pt-BR"/>
              <w:rPrChange w:id="1881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0203EF9C" w14:textId="73A0CCE5" w:rsidR="00BB25CB" w:rsidRPr="002C0BDB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816" w:author="HP" w:date="2021-08-06T15:15:00Z"/>
          <w:del w:id="18817" w:author="PSK" w:date="2021-08-06T15:31:00Z"/>
          <w:lang w:val="pt-BR"/>
          <w:rPrChange w:id="18818" w:author="NA" w:date="2021-12-30T11:44:00Z">
            <w:rPr>
              <w:ins w:id="18819" w:author="HP" w:date="2021-08-06T15:15:00Z"/>
              <w:del w:id="18820" w:author="PSK" w:date="2021-08-06T15:31:00Z"/>
            </w:rPr>
          </w:rPrChange>
        </w:rPr>
        <w:pPrChange w:id="18821" w:author="Documents" w:date="2022-01-11T09:40:00Z">
          <w:pPr>
            <w:pStyle w:val="ListParagraph"/>
            <w:numPr>
              <w:numId w:val="71"/>
            </w:numPr>
            <w:tabs>
              <w:tab w:val="left" w:pos="1276"/>
            </w:tabs>
            <w:spacing w:after="0" w:line="340" w:lineRule="exact"/>
            <w:ind w:left="425" w:firstLine="624"/>
            <w:jc w:val="thaiDistribute"/>
          </w:pPr>
        </w:pPrChange>
      </w:pPr>
      <w:ins w:id="18822" w:author="HP" w:date="2021-08-06T15:15:00Z">
        <w:del w:id="18823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24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ປະຕິບັດພັນທະອື່ນ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825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26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ຕາມທີ່ໄດ້ກຳນົດໄວ້ໃນ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827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28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ກົດໝາຍ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829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30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831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  <w:rPrChange w:id="18832" w:author="NA" w:date="2021-12-30T11:44:00Z">
                <w:rPr>
                  <w:rFonts w:ascii="DokChampa" w:hAnsi="DokChampa"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ລະບຽບການ</w:delText>
          </w:r>
          <w:r w:rsidRPr="002C0BDB" w:rsidDel="00840084">
            <w:rPr>
              <w:rFonts w:cs="DokChampa"/>
              <w:sz w:val="24"/>
              <w:szCs w:val="24"/>
              <w:cs/>
              <w:lang w:bidi="lo-LA"/>
              <w:rPrChange w:id="18833" w:author="NA" w:date="2021-12-30T11:44:00Z">
                <w:rPr>
                  <w:rFonts w:cs="DokChampa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.</w:delText>
          </w:r>
        </w:del>
      </w:ins>
    </w:p>
    <w:p w14:paraId="2CA554A3" w14:textId="1F6347F0" w:rsidR="00B82238" w:rsidRPr="006E34B5" w:rsidDel="00840084" w:rsidRDefault="00BB25CB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834" w:author="dell" w:date="2021-08-05T09:16:00Z"/>
          <w:del w:id="18835" w:author="PSK" w:date="2021-08-06T15:31:00Z"/>
          <w:szCs w:val="24"/>
          <w:lang w:val="pt-BR"/>
        </w:rPr>
        <w:pPrChange w:id="18836" w:author="Documents" w:date="2022-01-11T09:40:00Z">
          <w:pPr>
            <w:pStyle w:val="NoSpacing"/>
            <w:tabs>
              <w:tab w:val="left" w:pos="1560"/>
            </w:tabs>
            <w:ind w:left="993" w:firstLine="794"/>
          </w:pPr>
        </w:pPrChange>
      </w:pPr>
      <w:ins w:id="18837" w:author="HP" w:date="2021-08-06T15:15:00Z">
        <w:del w:id="18838" w:author="PSK" w:date="2021-08-06T15:31:00Z">
          <w:r w:rsidRPr="008C7A6F" w:rsidDel="00840084">
            <w:rPr>
              <w:szCs w:val="24"/>
              <w:lang w:val="pt-BR"/>
            </w:rPr>
            <w:delText xml:space="preserve"> </w:delText>
          </w:r>
        </w:del>
      </w:ins>
      <w:ins w:id="18839" w:author="dell" w:date="2021-08-05T09:16:00Z">
        <w:del w:id="18840" w:author="PSK" w:date="2021-08-06T15:31:00Z">
          <w:r w:rsidR="00B82238" w:rsidRPr="00417DB2" w:rsidDel="00840084">
            <w:rPr>
              <w:sz w:val="28"/>
              <w:szCs w:val="24"/>
              <w:lang w:val="pt-BR"/>
            </w:rPr>
            <w:br/>
          </w:r>
          <w:r w:rsidR="00B82238" w:rsidRPr="006E34B5" w:rsidDel="00840084">
            <w:rPr>
              <w:szCs w:val="24"/>
              <w:lang w:val="pt-BR"/>
            </w:rPr>
            <w:delText xml:space="preserve">1. </w:delText>
          </w:r>
          <w:r w:rsidR="00B82238"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ປະຕິບັດກົດໝາຍ</w:delText>
          </w:r>
          <w:r w:rsidR="00B82238" w:rsidRPr="008C7A6F" w:rsidDel="00840084">
            <w:rPr>
              <w:szCs w:val="24"/>
              <w:lang w:val="pt-BR"/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ແລະ</w:delText>
          </w:r>
          <w:r w:rsidR="00B82238" w:rsidRPr="008C7A6F" w:rsidDel="00840084">
            <w:rPr>
              <w:szCs w:val="24"/>
              <w:lang w:val="pt-BR"/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ລະບຽບການ</w:delText>
          </w:r>
          <w:r w:rsidR="00B82238" w:rsidRPr="008C7A6F" w:rsidDel="00840084">
            <w:rPr>
              <w:szCs w:val="24"/>
              <w:lang w:val="pt-BR"/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ທີ່ກ່ຽວຂ້ອງກັບໂທລະຄົມມະນາຄົມ</w:delText>
          </w:r>
          <w:r w:rsidR="00B82238" w:rsidRPr="008C7A6F" w:rsidDel="00840084">
            <w:rPr>
              <w:szCs w:val="24"/>
              <w:lang w:val="pt-BR"/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ຢ່າງເຂັ້ມງວດ</w:delText>
          </w:r>
          <w:r w:rsidR="00B82238" w:rsidRPr="008C7A6F" w:rsidDel="00840084">
            <w:rPr>
              <w:szCs w:val="24"/>
              <w:lang w:val="pt-BR"/>
            </w:rPr>
            <w:delText>;</w:delText>
          </w:r>
          <w:r w:rsidR="00B82238" w:rsidRPr="008C7A6F" w:rsidDel="00840084">
            <w:rPr>
              <w:szCs w:val="24"/>
              <w:lang w:val="pt-BR"/>
            </w:rPr>
            <w:br/>
          </w:r>
          <w:r w:rsidR="00B82238" w:rsidRPr="00417DB2" w:rsidDel="00840084">
            <w:rPr>
              <w:i/>
              <w:iCs/>
              <w:szCs w:val="24"/>
              <w:lang w:val="pt-BR"/>
            </w:rPr>
            <w:delText xml:space="preserve">2. </w:delText>
          </w:r>
          <w:r w:rsidR="00B82238"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ຖ່າຍທອດຄວາມຮູ້ທາງດ້ານເຕັກໂນໂລຊີທີ່ນຳເຂົ້າມາໃຫ້ບໍລິການຢູ່</w:delText>
          </w:r>
          <w:r w:rsidR="00B82238"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ສປປ</w:delText>
          </w:r>
          <w:r w:rsidR="00B82238"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ລາວ</w:delText>
          </w:r>
          <w:r w:rsidR="00B82238" w:rsidRPr="008C7A6F" w:rsidDel="00840084">
            <w:rPr>
              <w:rFonts w:cs="DokChampa"/>
              <w:i/>
              <w:iCs/>
              <w:szCs w:val="24"/>
              <w:lang w:val="pt-BR"/>
            </w:rPr>
            <w:delText xml:space="preserve"> </w:delText>
          </w:r>
          <w:r w:rsidR="00B82238" w:rsidRPr="002C0BDB" w:rsidDel="00840084">
            <w:rPr>
              <w:rFonts w:ascii="DokChampa" w:hAnsi="DokChampa" w:cs="DokChampa"/>
              <w:i/>
              <w:iCs/>
              <w:szCs w:val="24"/>
              <w:cs/>
              <w:lang w:val="pt-BR" w:bidi="lo-LA"/>
            </w:rPr>
            <w:delText>ແກ່ໃຫ້ກັບພະນັກງານອົງການດັດສົມໂທລະຄົມມະນາຄົມ</w:delText>
          </w:r>
          <w:r w:rsidR="00B82238" w:rsidRPr="008C7A6F" w:rsidDel="00840084">
            <w:rPr>
              <w:i/>
              <w:iCs/>
              <w:szCs w:val="24"/>
              <w:lang w:val="pt-BR"/>
            </w:rPr>
            <w:delText>;</w:delText>
          </w:r>
          <w:r w:rsidR="00B82238" w:rsidRPr="00417DB2" w:rsidDel="00840084">
            <w:rPr>
              <w:rFonts w:cs="DokChampa"/>
              <w:szCs w:val="24"/>
              <w:lang w:val="pt-BR"/>
            </w:rPr>
            <w:delText xml:space="preserve"> </w:delText>
          </w:r>
        </w:del>
      </w:ins>
    </w:p>
    <w:p w14:paraId="5DACB4B9" w14:textId="46E464A9" w:rsidR="00B82238" w:rsidRPr="008C7A6F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841" w:author="dell" w:date="2021-08-05T09:16:00Z"/>
          <w:del w:id="18842" w:author="PSK" w:date="2021-08-06T15:31:00Z"/>
          <w:szCs w:val="24"/>
          <w:lang w:val="pt-BR"/>
        </w:rPr>
        <w:pPrChange w:id="18843" w:author="Documents" w:date="2022-01-11T09:40:00Z">
          <w:pPr>
            <w:pStyle w:val="NoSpacing"/>
            <w:tabs>
              <w:tab w:val="left" w:pos="1560"/>
            </w:tabs>
            <w:ind w:left="993"/>
          </w:pPr>
        </w:pPrChange>
      </w:pPr>
      <w:ins w:id="18844" w:author="dell" w:date="2021-08-05T09:16:00Z">
        <w:del w:id="18845" w:author="PSK" w:date="2021-08-06T15:31:00Z">
          <w:r w:rsidRPr="00861570" w:rsidDel="00840084">
            <w:rPr>
              <w:rFonts w:cs="DokChampa"/>
              <w:szCs w:val="24"/>
              <w:lang w:val="pt-BR"/>
            </w:rPr>
            <w:delText xml:space="preserve">3.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ຮັບປະກັນ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ລະບົບການເຊື່ອມຕໍ່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ແລະ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ເຄືອຂ່າຍຂອງຕົນເຂົ້າກັບບັນ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ດາຜູ້ໃຫ້ບໍລິການ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ໂທລະຄົມມະນາຄົມລາຍອື່ນ</w:delText>
          </w:r>
          <w:r w:rsidRPr="008C7A6F" w:rsidDel="00840084">
            <w:rPr>
              <w:szCs w:val="24"/>
              <w:lang w:val="pt-BR"/>
            </w:rPr>
            <w:delText>;</w:delText>
          </w:r>
          <w:r w:rsidRPr="008C7A6F" w:rsidDel="00840084">
            <w:rPr>
              <w:szCs w:val="24"/>
              <w:lang w:val="pt-BR"/>
            </w:rPr>
            <w:br/>
            <w:delText xml:space="preserve">4.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ຮັບປະກັນການໃຫ້ບໍລິການຢ່າງທົ່ວເຖິງ</w:delText>
          </w:r>
          <w:r w:rsidRPr="008C7A6F" w:rsidDel="00840084">
            <w:rPr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ໄດ້ຄຸນນະພາບ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ແລະ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ມາດຕະຖານການບໍລິການເຄືອຂ່າຍໂທລະຄົມມະນາຄົມ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ມີຄວາມສະດວກ</w:delText>
          </w:r>
          <w:r w:rsidRPr="008C7A6F" w:rsidDel="00840084">
            <w:rPr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ວ່ອງໄວ</w:delText>
          </w:r>
          <w:r w:rsidRPr="008C7A6F" w:rsidDel="00840084">
            <w:rPr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ໂປ່ງໃສ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ຖືກຕ້ອງ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5.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ໃຫ້ບຸລິມະສິດໃນການສະໜອງການບໍລິການໂທລະຄົມມະນາຄົມ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ແກ່ອົງການຈັດຕັ້ງ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ຂອງລັດ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417DB2" w:rsidDel="00840084">
            <w:rPr>
              <w:szCs w:val="24"/>
              <w:lang w:val="pt-BR"/>
            </w:rPr>
            <w:br/>
            <w:delText xml:space="preserve">6.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ມີແຜນປ້ອງກັນ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ເພື່ອຟື້ນຟູເຄືອຂ່າຍໂທລະຄົມມະນາຄົມໃນກໍລະນີເກີດໄພພິ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ບັດ</w:delText>
          </w:r>
          <w:r w:rsidRPr="008C7A6F" w:rsidDel="00840084">
            <w:rPr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ວິກິດການ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ຫຼື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ພາວະສຸກເສີນ</w:delText>
          </w:r>
          <w:r w:rsidRPr="008C7A6F" w:rsidDel="00840084">
            <w:rPr>
              <w:szCs w:val="24"/>
              <w:lang w:val="pt-BR"/>
            </w:rPr>
            <w:delText>;</w:delText>
          </w:r>
          <w:r w:rsidRPr="008C7A6F" w:rsidDel="00840084">
            <w:rPr>
              <w:szCs w:val="24"/>
              <w:lang w:val="pt-BR"/>
            </w:rPr>
            <w:br/>
          </w:r>
          <w:r w:rsidRPr="00417DB2" w:rsidDel="00840084">
            <w:rPr>
              <w:i/>
              <w:iCs/>
              <w:szCs w:val="24"/>
              <w:lang w:val="pt-BR"/>
            </w:rPr>
            <w:delText xml:space="preserve">7.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ປະຕິບັດລະບຽບການ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ການບັນຊີ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ການເງິນ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8.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ຊຳລະຄ່ານຳໃຊ້ຊັບພະຍາກອນໂທລະຄົມມະນາຄົມ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ພັນທະການເງີນ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ຕາມກົດໝາຍ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ລະບຽບການທີ່ກ່ຽວຂ້ອງ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9.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ສົ່ງຄືນ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ຫຼື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ປ່ຽນແທນ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ຊັບພະຍາກອນໂທລະຄົມມະນາຄົມ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ຕາມການຄົ້ນຄ້ວາ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ຕົກລົງເຫັນດີ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ຂອງກະຊວງ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46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ເຕັກໂນໂລຊີ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47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48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ການສື່ສານ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ໂດຍມີການທົດແທນໃຫ້ຜູ້ໃຊ້ບໍລິການຕາມລະບຽບການສະເພາະ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10.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ໃຫ້ຄວາມຮ່ວມມື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ໃນການສະໜອງຂໍ້ມູນ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ຕໍ່ການປະຕິບັດໜ້າທີ່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ຢູ່ພາຍໃຕ້ການກວດກາ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ຂອງຂະແໜງການທີ່ກ່ຽວຂ້ອງ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11.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ຮັບ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ແກ້ໄຂ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ຄຳສະເໜີຂອງຜູ້ໃຊ້ບໍລິການໂທລະຄົມມະນາຄົມຕາມໄລຍະເວລາທີ່ໄດ້ລະບຸໄວ້ໃນລະບຽບການທີ່ກ່ຽວຂ້ອງ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12.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ສະໜອງການເຊື່ອມຕໍ່ເຂົ້າກັບລະບົບເຕັກນິກ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ທີ່ກະຊວງ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ເຕັກໂນໂລຊີ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ການສື່ສານ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ພັດທະນາຂື້ນຕາມຄວາມຕ້ອງການຂອງວຽກງານໃນແຕ່ລະໄລຍະ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417DB2" w:rsidDel="00840084">
            <w:rPr>
              <w:szCs w:val="24"/>
              <w:lang w:val="pt-BR"/>
            </w:rPr>
            <w:br/>
          </w:r>
          <w:r w:rsidRPr="006E34B5" w:rsidDel="00840084">
            <w:rPr>
              <w:i/>
              <w:iCs/>
              <w:szCs w:val="24"/>
              <w:lang w:val="pt-BR"/>
            </w:rPr>
            <w:delText xml:space="preserve">13.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ແບ່ງປັນຂໍ້ມູນກ່ຽວກັບການພັດທະນາເຕັກໂນໂລຊີດ້ານໂທລະຄົມມະນາຄົມໃໝ່ໃຫ້ກັບກະຊວງ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49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ເຕັກໂນໂລຊີ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50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51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ການສື່ສານ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14.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ປົກປ້ອງຂໍ້ມູນຂອງຜູ້ໃຊ້ບໍລິການບໍ່ໃຫ້ຮົ່ວໄຫຼ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417DB2" w:rsidDel="00840084">
            <w:rPr>
              <w:szCs w:val="24"/>
              <w:lang w:val="pt-BR"/>
            </w:rPr>
            <w:br/>
            <w:delText xml:space="preserve">15.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ສະຫຼຸບ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ແລະ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ລາຍງານການຈັດຕັ້ງປະຕິບັດວຽກງານຂອງຕົນ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ຕໍ່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ກະຊວງ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ເຕັກໂນໂລຊີ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ແລະ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ການສື່ສານ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ຢ່າງເປັນປົກກະຕິ</w:delText>
          </w:r>
          <w:r w:rsidRPr="008C7A6F" w:rsidDel="00840084">
            <w:rPr>
              <w:szCs w:val="24"/>
              <w:lang w:val="pt-BR"/>
            </w:rPr>
            <w:delText>;</w:delText>
          </w:r>
          <w:r w:rsidRPr="008C7A6F" w:rsidDel="00840084">
            <w:rPr>
              <w:szCs w:val="24"/>
              <w:lang w:val="pt-BR"/>
            </w:rPr>
            <w:br/>
            <w:delText xml:space="preserve">16.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ປະຕິບັດພັນທະອື່ນ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ຕາມທີ່ໄດ້ກຳນົດໄວ້ໃນລະບຽບກົດໝາຍ</w:delText>
          </w:r>
          <w:r w:rsidRPr="002C0BDB" w:rsidDel="00840084">
            <w:rPr>
              <w:rFonts w:cs="DokChampa"/>
              <w:szCs w:val="24"/>
              <w:lang w:val="pt-BR"/>
              <w:rPrChange w:id="18852" w:author="NA" w:date="2021-12-30T11:44:00Z">
                <w:rPr>
                  <w:rFonts w:cs="DokChampa"/>
                  <w:szCs w:val="24"/>
                </w:rPr>
              </w:rPrChange>
            </w:rPr>
            <w:delText>.</w:delText>
          </w:r>
        </w:del>
      </w:ins>
    </w:p>
    <w:p w14:paraId="459E104C" w14:textId="0DC5C5A7" w:rsidR="00B82238" w:rsidRPr="002C0BDB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853" w:author="dell" w:date="2021-08-05T09:16:00Z"/>
          <w:del w:id="18854" w:author="PSK" w:date="2021-08-06T15:31:00Z"/>
          <w:lang w:val="pt-BR"/>
          <w:rPrChange w:id="18855" w:author="NA" w:date="2021-12-30T11:44:00Z">
            <w:rPr>
              <w:ins w:id="18856" w:author="dell" w:date="2021-08-05T09:16:00Z"/>
              <w:del w:id="18857" w:author="PSK" w:date="2021-08-06T15:31:00Z"/>
              <w:lang w:val="pt-BR"/>
            </w:rPr>
          </w:rPrChange>
        </w:rPr>
        <w:pPrChange w:id="18858" w:author="Documents" w:date="2022-01-11T09:40:00Z">
          <w:pPr>
            <w:pStyle w:val="Heading1"/>
            <w:spacing w:line="240" w:lineRule="auto"/>
            <w:ind w:left="567" w:hanging="1134"/>
            <w:jc w:val="both"/>
          </w:pPr>
        </w:pPrChange>
      </w:pPr>
      <w:ins w:id="18859" w:author="dell" w:date="2021-08-05T09:16:00Z">
        <w:del w:id="18860" w:author="PSK" w:date="2021-08-06T15:31:00Z">
          <w:r w:rsidRPr="002C0BDB" w:rsidDel="00840084">
            <w:rPr>
              <w:sz w:val="24"/>
              <w:szCs w:val="24"/>
              <w:lang w:val="pt-BR"/>
              <w:rPrChange w:id="18861" w:author="NA" w:date="2021-12-30T11:44:00Z">
                <w:rPr>
                  <w:rFonts w:cs="Angsana New"/>
                  <w:b w:val="0"/>
                  <w:bCs w:val="0"/>
                  <w:sz w:val="24"/>
                  <w:szCs w:val="24"/>
                </w:rPr>
              </w:rPrChange>
            </w:rPr>
            <w:delText>(</w:delText>
          </w:r>
          <w:r w:rsidRPr="008C7A6F" w:rsidDel="00840084">
            <w:rPr>
              <w:rFonts w:ascii="DokChampa" w:hAnsi="DokChampa" w:cs="DokChampa"/>
              <w:sz w:val="24"/>
              <w:szCs w:val="24"/>
              <w:cs/>
              <w:lang w:bidi="lo-LA"/>
            </w:rPr>
            <w:delText>ປັບປຸງ</w:delText>
          </w:r>
          <w:r w:rsidRPr="002C0BDB" w:rsidDel="00840084">
            <w:rPr>
              <w:sz w:val="24"/>
              <w:szCs w:val="24"/>
              <w:lang w:val="pt-BR"/>
              <w:rPrChange w:id="18862" w:author="NA" w:date="2021-12-30T11:44:00Z">
                <w:rPr>
                  <w:rFonts w:cs="Angsana New"/>
                  <w:b w:val="0"/>
                  <w:bCs w:val="0"/>
                  <w:sz w:val="24"/>
                  <w:szCs w:val="24"/>
                </w:rPr>
              </w:rPrChange>
            </w:rPr>
            <w:delText xml:space="preserve">) </w:delText>
          </w:r>
          <w:r w:rsidRPr="008C7A6F" w:rsidDel="00840084">
            <w:rPr>
              <w:rFonts w:ascii="DokChampa" w:hAnsi="DokChampa" w:cs="DokChampa"/>
              <w:sz w:val="24"/>
              <w:szCs w:val="24"/>
              <w:cs/>
              <w:lang w:val="pt-BR" w:bidi="lo-LA"/>
            </w:rPr>
            <w:delText>ສິດ</w:delText>
          </w:r>
          <w:r w:rsidRPr="002C0BDB" w:rsidDel="00840084">
            <w:rPr>
              <w:sz w:val="24"/>
              <w:szCs w:val="24"/>
              <w:lang w:val="pt-BR" w:bidi="lo-LA"/>
              <w:rPrChange w:id="18863" w:author="NA" w:date="2021-12-30T11:44:00Z">
                <w:rPr>
                  <w:rFonts w:cs="DokChampa"/>
                  <w:b w:val="0"/>
                  <w:bCs w:val="0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val="pt-BR" w:bidi="lo-LA"/>
              <w:rPrChange w:id="18864" w:author="NA" w:date="2021-12-30T11:44:00Z">
                <w:rPr>
                  <w:rFonts w:ascii="DokChampa" w:hAnsi="DokChampa" w:cs="DokChampa"/>
                  <w:sz w:val="24"/>
                  <w:szCs w:val="24"/>
                  <w:cs/>
                  <w:lang w:val="pt-BR" w:bidi="lo-LA"/>
                </w:rPr>
              </w:rPrChange>
            </w:rPr>
            <w:delText>ຂອງຜູ້ໃຊ້ບໍລິການໂທລະຄົມມະນາຄົມ</w:delText>
          </w:r>
        </w:del>
      </w:ins>
    </w:p>
    <w:p w14:paraId="5BE40D72" w14:textId="4E05CC96" w:rsidR="00B82238" w:rsidRPr="008C7A6F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865" w:author="dell" w:date="2021-08-05T09:16:00Z"/>
          <w:del w:id="18866" w:author="PSK" w:date="2021-08-06T15:31:00Z"/>
          <w:szCs w:val="24"/>
          <w:lang w:val="pt-BR"/>
        </w:rPr>
        <w:pPrChange w:id="18867" w:author="Documents" w:date="2022-01-11T09:40:00Z">
          <w:pPr>
            <w:pStyle w:val="NoSpacing"/>
            <w:tabs>
              <w:tab w:val="left" w:pos="1560"/>
            </w:tabs>
            <w:ind w:left="709"/>
          </w:pPr>
        </w:pPrChange>
      </w:pPr>
      <w:ins w:id="18868" w:author="dell" w:date="2021-08-05T09:16:00Z">
        <w:del w:id="18869" w:author="PSK" w:date="2021-08-06T15:31:00Z"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ຜູ້ໃຊ້ບໍລິການໂທລະຄົມມະນາຄົມ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ມີ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ສິດ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ດັ່ງນີ້</w:delText>
          </w:r>
          <w:r w:rsidRPr="002C0BDB" w:rsidDel="00840084">
            <w:rPr>
              <w:rFonts w:cs="DokChampa"/>
              <w:szCs w:val="24"/>
              <w:lang w:val="pt-BR"/>
              <w:rPrChange w:id="18870" w:author="NA" w:date="2021-12-30T11:44:00Z">
                <w:rPr>
                  <w:rFonts w:cs="DokChampa"/>
                  <w:szCs w:val="24"/>
                </w:rPr>
              </w:rPrChange>
            </w:rPr>
            <w:delText>:</w:delText>
          </w:r>
          <w:r w:rsidRPr="008C7A6F" w:rsidDel="00840084">
            <w:rPr>
              <w:szCs w:val="24"/>
              <w:lang w:val="pt-BR"/>
            </w:rPr>
            <w:br/>
            <w:delText xml:space="preserve">1.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ໄດ້ຮັບການສະໜອງການບໍລິການ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ທີ່ມີຄຸນນະພາບ</w:delText>
          </w:r>
          <w:r w:rsidRPr="008C7A6F" w:rsidDel="00840084">
            <w:rPr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ມາດຕະຖານ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ໂປ່ງໃສ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ຖືກຕ້ອງ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2.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ສະເໜີຂໍຂໍ້ມູນ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ກ່ຽວກັບການບໍລິການ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,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ຄ່າບໍລິການ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ຄຸນນະພາບຂອງການບໍລິການ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3.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ໄດ້ຮັບການທົດແທນຄືນມູນຄ່າການນຳໃຊ້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ເນື່ອງຈາກສາເຫດການຂັດຂ້ອງດ້ານເຕັກນິກ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ຄວາມຜິດພາດການບໍລິການ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ຂອງຜູ້ໃຫ້ບໍລິການໂທລະຄົມເອງ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8C7A6F" w:rsidDel="00840084">
            <w:rPr>
              <w:i/>
              <w:iCs/>
              <w:szCs w:val="24"/>
              <w:lang w:val="pt-BR"/>
            </w:rPr>
            <w:br/>
            <w:delText xml:space="preserve">4.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ສະເໜີຕໍ່ຜູ້ໃຫ້ການບໍລິການ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ຫຼື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ອົງການທີ່ກ່ຽວຂ້ອງຂອງລັດ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71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ເພື່ອກວດກາ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72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ແລະ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73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ແກ້ໄຂ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74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ຫາກພົບຂໍ້ສົງໃສ</w:delText>
          </w:r>
          <w:r w:rsidRPr="002C0BDB" w:rsidDel="00840084">
            <w:rPr>
              <w:rFonts w:cs="DokChampa"/>
              <w:i/>
              <w:iCs/>
              <w:szCs w:val="24"/>
              <w:lang w:val="pt-BR"/>
              <w:rPrChange w:id="18875" w:author="NA" w:date="2021-12-30T11:44:00Z">
                <w:rPr>
                  <w:rFonts w:cs="DokChampa"/>
                  <w:i/>
                  <w:iCs/>
                  <w:szCs w:val="24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ຫຼື</w:delText>
          </w:r>
          <w:r w:rsidRPr="008C7A6F" w:rsidDel="00840084">
            <w:rPr>
              <w:i/>
              <w:iCs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Cs w:val="24"/>
              <w:cs/>
              <w:lang w:bidi="lo-LA"/>
            </w:rPr>
            <w:delText>ບັນຫາທີ່ເກີດຈາກການນຳໃຊ້ບໍລິການໂທລະຄົມມະນາຄົມ</w:delText>
          </w:r>
          <w:r w:rsidRPr="008C7A6F" w:rsidDel="00840084">
            <w:rPr>
              <w:i/>
              <w:iCs/>
              <w:szCs w:val="24"/>
              <w:lang w:val="pt-BR"/>
            </w:rPr>
            <w:delText>;</w:delText>
          </w:r>
          <w:r w:rsidRPr="00417DB2" w:rsidDel="00840084">
            <w:rPr>
              <w:szCs w:val="24"/>
              <w:lang w:val="pt-BR"/>
            </w:rPr>
            <w:br/>
            <w:delText xml:space="preserve">5.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ປະຕິບັດສິດອື່ນ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ຕາມທີ່ໄດ້ກຳນົດໄວ້ໃນກົດໝາຍ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ແລະ</w:delText>
          </w:r>
          <w:r w:rsidRPr="008C7A6F" w:rsidDel="00840084">
            <w:rPr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szCs w:val="24"/>
              <w:cs/>
              <w:lang w:bidi="lo-LA"/>
            </w:rPr>
            <w:delText>ລະບຽບການ</w:delText>
          </w:r>
          <w:r w:rsidRPr="002C0BDB" w:rsidDel="00840084">
            <w:rPr>
              <w:rFonts w:cs="DokChampa"/>
              <w:szCs w:val="24"/>
              <w:lang w:val="pt-BR"/>
              <w:rPrChange w:id="18876" w:author="NA" w:date="2021-12-30T11:44:00Z">
                <w:rPr>
                  <w:rFonts w:cs="DokChampa"/>
                  <w:szCs w:val="24"/>
                </w:rPr>
              </w:rPrChange>
            </w:rPr>
            <w:delText>.</w:delText>
          </w:r>
        </w:del>
      </w:ins>
    </w:p>
    <w:p w14:paraId="56E4C673" w14:textId="31BD08DB" w:rsidR="00B82238" w:rsidRPr="002C0BDB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877" w:author="dell" w:date="2021-08-05T09:16:00Z"/>
          <w:del w:id="18878" w:author="PSK" w:date="2021-08-06T15:31:00Z"/>
          <w:lang w:val="pt-BR"/>
          <w:rPrChange w:id="18879" w:author="NA" w:date="2021-12-30T11:44:00Z">
            <w:rPr>
              <w:ins w:id="18880" w:author="dell" w:date="2021-08-05T09:16:00Z"/>
              <w:del w:id="18881" w:author="PSK" w:date="2021-08-06T15:31:00Z"/>
              <w:lang w:val="pt-BR"/>
            </w:rPr>
          </w:rPrChange>
        </w:rPr>
        <w:pPrChange w:id="18882" w:author="Documents" w:date="2022-01-11T09:40:00Z">
          <w:pPr>
            <w:pStyle w:val="Heading1"/>
            <w:spacing w:line="240" w:lineRule="auto"/>
            <w:ind w:left="567" w:hanging="1134"/>
            <w:jc w:val="both"/>
          </w:pPr>
        </w:pPrChange>
      </w:pPr>
      <w:ins w:id="18883" w:author="dell" w:date="2021-08-05T09:16:00Z">
        <w:del w:id="18884" w:author="PSK" w:date="2021-08-06T15:31:00Z">
          <w:r w:rsidRPr="002C0BDB" w:rsidDel="00840084">
            <w:rPr>
              <w:sz w:val="24"/>
              <w:szCs w:val="24"/>
              <w:lang w:val="pt-BR"/>
              <w:rPrChange w:id="18885" w:author="NA" w:date="2021-12-30T11:44:00Z">
                <w:rPr>
                  <w:rFonts w:cs="Angsana New"/>
                  <w:b w:val="0"/>
                  <w:bCs w:val="0"/>
                  <w:sz w:val="24"/>
                  <w:szCs w:val="24"/>
                </w:rPr>
              </w:rPrChange>
            </w:rPr>
            <w:delText>(</w:delText>
          </w:r>
          <w:r w:rsidRPr="008C7A6F" w:rsidDel="00840084">
            <w:rPr>
              <w:rFonts w:ascii="DokChampa" w:hAnsi="DokChampa" w:cs="DokChampa"/>
              <w:sz w:val="24"/>
              <w:szCs w:val="24"/>
              <w:cs/>
              <w:lang w:bidi="lo-LA"/>
            </w:rPr>
            <w:delText>ປັບປຸງ</w:delText>
          </w:r>
          <w:r w:rsidRPr="002C0BDB" w:rsidDel="00840084">
            <w:rPr>
              <w:sz w:val="24"/>
              <w:szCs w:val="24"/>
              <w:lang w:val="pt-BR"/>
              <w:rPrChange w:id="18886" w:author="NA" w:date="2021-12-30T11:44:00Z">
                <w:rPr>
                  <w:rFonts w:cs="Angsana New"/>
                  <w:b w:val="0"/>
                  <w:bCs w:val="0"/>
                  <w:sz w:val="24"/>
                  <w:szCs w:val="24"/>
                </w:rPr>
              </w:rPrChange>
            </w:rPr>
            <w:delText xml:space="preserve">) </w:delText>
          </w:r>
          <w:r w:rsidRPr="008C7A6F" w:rsidDel="00840084">
            <w:rPr>
              <w:rFonts w:ascii="DokChampa" w:hAnsi="DokChampa" w:cs="DokChampa"/>
              <w:sz w:val="24"/>
              <w:szCs w:val="24"/>
              <w:cs/>
              <w:lang w:val="pt-BR" w:bidi="lo-LA"/>
            </w:rPr>
            <w:delText>ພັນທະ</w:delText>
          </w:r>
          <w:r w:rsidRPr="002C0BDB" w:rsidDel="00840084">
            <w:rPr>
              <w:sz w:val="24"/>
              <w:szCs w:val="24"/>
              <w:lang w:val="pt-BR" w:bidi="lo-LA"/>
              <w:rPrChange w:id="18887" w:author="NA" w:date="2021-12-30T11:44:00Z">
                <w:rPr>
                  <w:rFonts w:cs="DokChampa"/>
                  <w:b w:val="0"/>
                  <w:bCs w:val="0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val="pt-BR" w:bidi="lo-LA"/>
              <w:rPrChange w:id="18888" w:author="NA" w:date="2021-12-30T11:44:00Z">
                <w:rPr>
                  <w:rFonts w:ascii="DokChampa" w:hAnsi="DokChampa" w:cs="DokChampa"/>
                  <w:sz w:val="24"/>
                  <w:szCs w:val="24"/>
                  <w:cs/>
                  <w:lang w:val="pt-BR" w:bidi="lo-LA"/>
                </w:rPr>
              </w:rPrChange>
            </w:rPr>
            <w:delText>ຂອງຜູ້ໃຊ້ບໍລິການໂທລະຄົມມະນາຄົມ</w:delText>
          </w:r>
        </w:del>
      </w:ins>
    </w:p>
    <w:p w14:paraId="219E032B" w14:textId="0E36FA87" w:rsidR="00B82238" w:rsidRPr="002C0BDB" w:rsidDel="00840084" w:rsidRDefault="00B82238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889" w:author="dell" w:date="2021-08-05T09:16:00Z"/>
          <w:del w:id="18890" w:author="PSK" w:date="2021-08-06T15:31:00Z"/>
          <w:lang w:val="pt-BR"/>
        </w:rPr>
        <w:pPrChange w:id="18891" w:author="Documents" w:date="2022-01-11T09:40:00Z">
          <w:pPr>
            <w:tabs>
              <w:tab w:val="left" w:pos="1560"/>
            </w:tabs>
            <w:spacing w:after="0" w:line="240" w:lineRule="auto"/>
            <w:ind w:left="709"/>
          </w:pPr>
        </w:pPrChange>
      </w:pPr>
      <w:ins w:id="18892" w:author="dell" w:date="2021-08-05T09:16:00Z">
        <w:del w:id="18893" w:author="PSK" w:date="2021-08-06T15:31:00Z"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</w:rPr>
            <w:delText>ຜູ້ໃຊ້ການບໍລິການໂທລະຄົມມະນາຄົມ</w:delText>
          </w:r>
          <w:r w:rsidRPr="002C0BDB" w:rsidDel="00840084">
            <w:rPr>
              <w:rFonts w:cs="Angsana New"/>
              <w:sz w:val="24"/>
              <w:szCs w:val="24"/>
              <w:cs/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</w:rPr>
            <w:delText>ມີ</w:delText>
          </w:r>
          <w:r w:rsidRPr="002C0BDB" w:rsidDel="00840084">
            <w:rPr>
              <w:rFonts w:cs="Angsana New"/>
              <w:sz w:val="24"/>
              <w:szCs w:val="24"/>
              <w:cs/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</w:rPr>
            <w:delText>ພັນທະ</w:delText>
          </w:r>
          <w:r w:rsidRPr="002C0BDB" w:rsidDel="00840084">
            <w:rPr>
              <w:rFonts w:cs="Angsana New"/>
              <w:sz w:val="24"/>
              <w:szCs w:val="24"/>
              <w:cs/>
            </w:rPr>
            <w:delText xml:space="preserve"> </w:delText>
          </w:r>
          <w:r w:rsidRPr="002C0BDB" w:rsidDel="00840084">
            <w:rPr>
              <w:rFonts w:ascii="DokChampa" w:hAnsi="DokChampa" w:cs="DokChampa"/>
              <w:sz w:val="24"/>
              <w:szCs w:val="24"/>
              <w:cs/>
              <w:lang w:bidi="lo-LA"/>
            </w:rPr>
            <w:delText>ດັ່ງນີ້</w:delText>
          </w:r>
          <w:r w:rsidRPr="002C0BDB" w:rsidDel="00840084">
            <w:rPr>
              <w:rFonts w:cs="Angsana New"/>
              <w:sz w:val="24"/>
              <w:szCs w:val="24"/>
              <w:cs/>
            </w:rPr>
            <w:delText>:</w:delText>
          </w:r>
          <w:r w:rsidRPr="002C0BDB" w:rsidDel="00840084">
            <w:rPr>
              <w:sz w:val="24"/>
              <w:szCs w:val="24"/>
              <w:lang w:val="pt-BR"/>
            </w:rPr>
            <w:br/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delText xml:space="preserve">1.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ຕ້ອງຂື້ນທະບຽນເລກໝາຍໂທລະສັບໃຫ້ຖຶກຕ້ອງຕາມກົດໝາຍ</w:delText>
          </w:r>
          <w:r w:rsidRPr="002C0BDB" w:rsidDel="00840084">
            <w:rPr>
              <w:rFonts w:cs="Angsana New"/>
              <w:i/>
              <w:iCs/>
              <w:sz w:val="24"/>
              <w:szCs w:val="24"/>
              <w:cs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ແລະ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ລະບຽບການທີ່ໄດ້ກຳນົດໄວ້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delText>;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br/>
            <w:delText xml:space="preserve">2.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ຮັບຜິດຊອບຕໍ່ໜ້າກົດໝາຍ</w:delText>
          </w:r>
          <w:r w:rsidRPr="002C0BDB" w:rsidDel="00840084">
            <w:rPr>
              <w:rFonts w:cs="Angsana New"/>
              <w:i/>
              <w:iCs/>
              <w:sz w:val="24"/>
              <w:szCs w:val="24"/>
              <w:cs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ທຸກເລກໝາຍໂທລະສັບທີ່ຂື້ນທະບຽນອອກຊື່ຕົນເອງ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delText>;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br/>
            <w:delText xml:space="preserve">3.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ປະຕິບັດຕາມເງື່ອນໄຂຂອງສັນຍາກັບຜູ້ໃຫ້ບໍລິການໂທລະຄົມມະນາຄົມ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delText>;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br/>
            <w:delText xml:space="preserve">4.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ຊຳລະມູນຄ່າການນຳໃຊ້ບໍລິການຕົວຈີງຢ່າງເປັນປົກກະຕິ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delText>;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br/>
            <w:delText xml:space="preserve">5.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ໃຫ້ຄວາມຮ່ວມມື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delText xml:space="preserve"> 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ແລະ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ຢູ່ພາຍໃຕ້ການກວດກາຂອງຂະແໜງການທີ່ກ່ຽວຂ້ອງ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delText>;</w:delText>
          </w:r>
          <w:r w:rsidRPr="002C0BDB" w:rsidDel="00840084">
            <w:rPr>
              <w:i/>
              <w:iCs/>
              <w:sz w:val="24"/>
              <w:szCs w:val="24"/>
              <w:lang w:val="pt-BR"/>
            </w:rPr>
            <w:br/>
            <w:delText xml:space="preserve">6.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ປະຕິບັດພັນທະອື່ນ</w:delText>
          </w:r>
          <w:r w:rsidRPr="002C0BDB" w:rsidDel="00840084">
            <w:rPr>
              <w:rFonts w:cs="Angsana New"/>
              <w:i/>
              <w:iCs/>
              <w:sz w:val="24"/>
              <w:szCs w:val="24"/>
              <w:cs/>
            </w:rPr>
            <w:delText xml:space="preserve"> </w:delText>
          </w:r>
          <w:r w:rsidRPr="002C0BDB" w:rsidDel="00840084">
            <w:rPr>
              <w:rFonts w:ascii="DokChampa" w:hAnsi="DokChampa" w:cs="DokChampa"/>
              <w:i/>
              <w:iCs/>
              <w:sz w:val="24"/>
              <w:szCs w:val="24"/>
              <w:cs/>
              <w:lang w:bidi="lo-LA"/>
            </w:rPr>
            <w:delText>ຕາມທີ່ໄດ້ກຳນົດໄວ້ໃນລະບຽບກົດໝາຍ</w:delText>
          </w:r>
          <w:r w:rsidRPr="002C0BDB" w:rsidDel="00840084">
            <w:rPr>
              <w:rFonts w:cs="Angsana New"/>
              <w:i/>
              <w:iCs/>
              <w:sz w:val="24"/>
              <w:szCs w:val="24"/>
              <w:cs/>
            </w:rPr>
            <w:delText>.</w:delText>
          </w:r>
        </w:del>
      </w:ins>
    </w:p>
    <w:p w14:paraId="45EC56D9" w14:textId="6E35BBF2" w:rsidR="00982822" w:rsidRPr="008C7A6F" w:rsidDel="00840084" w:rsidRDefault="00982822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894" w:author="dell" w:date="2021-08-05T08:55:00Z"/>
          <w:del w:id="18895" w:author="PSK" w:date="2021-08-06T15:31:00Z"/>
          <w:lang w:val="vi-VN"/>
        </w:rPr>
        <w:pPrChange w:id="18896" w:author="Documents" w:date="2022-01-11T09:40:00Z">
          <w:pPr>
            <w:pStyle w:val="Heading1"/>
            <w:ind w:left="1134" w:hanging="1134"/>
          </w:pPr>
        </w:pPrChange>
      </w:pPr>
    </w:p>
    <w:p w14:paraId="16CC8E96" w14:textId="1E7827E1" w:rsidR="00982822" w:rsidRPr="002C0BDB" w:rsidDel="00840084" w:rsidRDefault="00982822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897" w:author="dell" w:date="2021-08-05T08:52:00Z"/>
          <w:del w:id="18898" w:author="PSK" w:date="2021-08-06T15:31:00Z"/>
          <w:sz w:val="24"/>
          <w:szCs w:val="24"/>
          <w:lang w:val="vi-VN"/>
        </w:rPr>
        <w:pPrChange w:id="18899" w:author="Documents" w:date="2022-01-11T09:40:00Z">
          <w:pPr>
            <w:pStyle w:val="ListParagraph"/>
            <w:numPr>
              <w:ilvl w:val="6"/>
              <w:numId w:val="117"/>
            </w:numPr>
            <w:suppressAutoHyphens/>
            <w:spacing w:after="0" w:line="240" w:lineRule="auto"/>
            <w:ind w:left="0" w:hanging="360"/>
            <w:jc w:val="thaiDistribute"/>
          </w:pPr>
        </w:pPrChange>
      </w:pPr>
    </w:p>
    <w:p w14:paraId="4086DC78" w14:textId="77777777" w:rsidR="000734AC" w:rsidRPr="002C0BDB" w:rsidDel="002C7AFE" w:rsidRDefault="000734AC">
      <w:pPr>
        <w:pStyle w:val="ListParagraph"/>
        <w:tabs>
          <w:tab w:val="left" w:pos="2250"/>
          <w:tab w:val="left" w:pos="2410"/>
          <w:tab w:val="left" w:pos="2552"/>
          <w:tab w:val="left" w:pos="2694"/>
        </w:tabs>
        <w:ind w:firstLine="1554"/>
        <w:jc w:val="both"/>
        <w:rPr>
          <w:ins w:id="18900" w:author="dell" w:date="2021-08-05T08:53:00Z"/>
          <w:del w:id="18901" w:author="home" w:date="2021-08-09T10:47:00Z"/>
          <w:sz w:val="24"/>
          <w:szCs w:val="24"/>
          <w:lang w:val="vi-VN" w:bidi="lo-LA"/>
        </w:rPr>
        <w:pPrChange w:id="18902" w:author="Documents" w:date="2022-01-11T09:40:00Z">
          <w:pPr>
            <w:pStyle w:val="ListParagraph"/>
            <w:suppressAutoHyphens/>
            <w:spacing w:after="0" w:line="240" w:lineRule="auto"/>
            <w:ind w:left="0"/>
            <w:jc w:val="thaiDistribute"/>
          </w:pPr>
        </w:pPrChange>
      </w:pPr>
    </w:p>
    <w:p w14:paraId="10C4C87B" w14:textId="77777777" w:rsidR="00F2668E" w:rsidRPr="002C0BDB" w:rsidRDefault="00F2668E">
      <w:pPr>
        <w:pStyle w:val="ListParagraph"/>
        <w:numPr>
          <w:ilvl w:val="3"/>
          <w:numId w:val="73"/>
        </w:numPr>
        <w:tabs>
          <w:tab w:val="left" w:pos="450"/>
          <w:tab w:val="left" w:pos="2250"/>
          <w:tab w:val="left" w:pos="2410"/>
          <w:tab w:val="left" w:pos="2552"/>
          <w:tab w:val="left" w:pos="2694"/>
        </w:tabs>
        <w:spacing w:after="0" w:line="340" w:lineRule="exact"/>
        <w:ind w:left="425" w:firstLine="1554"/>
        <w:jc w:val="both"/>
        <w:rPr>
          <w:lang w:val="pt-BR" w:bidi="lo-LA"/>
          <w:rPrChange w:id="18903" w:author="NA" w:date="2021-12-30T11:44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pPrChange w:id="18904" w:author="Documents" w:date="2022-01-11T09:40:00Z">
          <w:pPr>
            <w:pStyle w:val="Heading1"/>
            <w:spacing w:before="0" w:line="240" w:lineRule="auto"/>
            <w:jc w:val="center"/>
          </w:pPr>
        </w:pPrChange>
      </w:pPr>
    </w:p>
    <w:p w14:paraId="684BC4D6" w14:textId="77777777" w:rsidR="00897237" w:rsidRPr="002C0BDB" w:rsidDel="00B82238" w:rsidRDefault="0072440F">
      <w:pPr>
        <w:pStyle w:val="Heading1"/>
        <w:spacing w:before="0" w:line="340" w:lineRule="exact"/>
        <w:jc w:val="both"/>
        <w:rPr>
          <w:del w:id="18905" w:author="dell" w:date="2021-08-05T09:12:00Z"/>
          <w:rFonts w:ascii="Phetsarath OT" w:eastAsia="Phetsarath OT" w:hAnsi="Phetsarath OT" w:cs="Phetsarath OT"/>
          <w:color w:val="auto"/>
          <w:szCs w:val="28"/>
          <w:lang w:val="pt-BR"/>
          <w:rPrChange w:id="18906" w:author="NA" w:date="2021-12-30T11:44:00Z">
            <w:rPr>
              <w:del w:id="18907" w:author="dell" w:date="2021-08-05T09:12:00Z"/>
              <w:rFonts w:ascii="Phetsarath OT" w:eastAsia="Phetsarath OT" w:hAnsi="Phetsarath OT" w:cs="Phetsarath OT"/>
              <w:color w:val="auto"/>
              <w:szCs w:val="28"/>
            </w:rPr>
          </w:rPrChange>
        </w:rPr>
        <w:pPrChange w:id="18908" w:author="NA" w:date="2021-12-23T14:15:00Z">
          <w:pPr>
            <w:pStyle w:val="Heading1"/>
            <w:spacing w:before="0" w:line="240" w:lineRule="auto"/>
            <w:jc w:val="center"/>
          </w:pPr>
        </w:pPrChange>
      </w:pPr>
      <w:bookmarkStart w:id="18909" w:name="_Toc77346215"/>
      <w:del w:id="18910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cs/>
            <w:lang w:bidi="lo-LA"/>
            <w:rPrChange w:id="18911" w:author="NA" w:date="2021-12-30T11:44:00Z">
              <w:rPr>
                <w:rFonts w:ascii="Phetsarath OT" w:eastAsia="Phetsarath OT" w:hAnsi="Phetsarath OT" w:cs="Phetsarath OT" w:hint="cs"/>
                <w:u w:val="single"/>
                <w:cs/>
                <w:lang w:bidi="lo-LA"/>
              </w:rPr>
            </w:rPrChange>
          </w:rPr>
          <w:delText>ການດຳເນີນທຸລະກິດ</w:delText>
        </w:r>
        <w:r w:rsidRPr="002C0BDB" w:rsidDel="00B82238">
          <w:rPr>
            <w:rFonts w:ascii="Phetsarath OT" w:eastAsia="Phetsarath OT" w:hAnsi="Phetsarath OT" w:cs="Phetsarath OT"/>
            <w:color w:val="auto"/>
            <w:cs/>
            <w:lang w:bidi="lo-LA"/>
            <w:rPrChange w:id="18912" w:author="NA" w:date="2021-12-30T11:44:00Z">
              <w:rPr>
                <w:rFonts w:ascii="Phetsarath OT" w:eastAsia="Phetsarath OT" w:hAnsi="Phetsarath OT" w:cs="Phetsarath OT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cs/>
            <w:lang w:bidi="lo-LA"/>
            <w:rPrChange w:id="18913" w:author="NA" w:date="2021-12-30T11:44:00Z">
              <w:rPr>
                <w:rFonts w:ascii="Phetsarath OT" w:eastAsia="Phetsarath OT" w:hAnsi="Phetsarath OT" w:cs="Phetsarath OT" w:hint="cs"/>
                <w:u w:val="single"/>
                <w:cs/>
                <w:lang w:bidi="lo-LA"/>
              </w:rPr>
            </w:rPrChange>
          </w:rPr>
          <w:delText>ການ</w:delText>
        </w:r>
        <w:r w:rsidRPr="002C0BDB" w:rsidDel="00B82238">
          <w:rPr>
            <w:rFonts w:ascii="Phetsarath OT" w:eastAsia="Phetsarath OT" w:hAnsi="Phetsarath OT" w:cs="Phetsarath OT"/>
            <w:color w:val="auto"/>
            <w:lang w:val="pt-BR"/>
            <w:rPrChange w:id="18914" w:author="NA" w:date="2021-12-30T11:44:00Z">
              <w:rPr>
                <w:rFonts w:ascii="Phetsarath OT" w:eastAsia="Phetsarath OT" w:hAnsi="Phetsarath OT" w:cs="Phetsarath OT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cs/>
            <w:lang w:bidi="lo-LA"/>
            <w:rPrChange w:id="18915" w:author="NA" w:date="2021-12-30T11:44:00Z">
              <w:rPr>
                <w:rFonts w:ascii="Phetsarath OT" w:eastAsia="Phetsarath OT" w:hAnsi="Phetsarath OT" w:cs="Phetsarath OT" w:hint="cs"/>
                <w:cs/>
                <w:lang w:bidi="lo-LA"/>
              </w:rPr>
            </w:rPrChange>
          </w:rPr>
          <w:delText>ໂທລະ</w:delText>
        </w:r>
        <w:r w:rsidRPr="002C0BDB" w:rsidDel="00B82238">
          <w:rPr>
            <w:rFonts w:ascii="Phetsarath OT" w:eastAsia="Phetsarath OT" w:hAnsi="Phetsarath OT" w:cs="Phetsarath OT"/>
            <w:color w:val="auto"/>
            <w:lang w:val="pt-BR"/>
            <w:rPrChange w:id="18916" w:author="NA" w:date="2021-12-30T11:44:00Z">
              <w:rPr>
                <w:rFonts w:ascii="Phetsarath OT" w:eastAsia="Phetsarath OT" w:hAnsi="Phetsarath OT" w:cs="Phetsarath OT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cs/>
            <w:lang w:bidi="lo-LA"/>
            <w:rPrChange w:id="18917" w:author="NA" w:date="2021-12-30T11:44:00Z">
              <w:rPr>
                <w:rFonts w:ascii="Phetsarath OT" w:eastAsia="Phetsarath OT" w:hAnsi="Phetsarath OT" w:cs="Phetsarath OT" w:hint="cs"/>
                <w:cs/>
                <w:lang w:bidi="lo-LA"/>
              </w:rPr>
            </w:rPrChange>
          </w:rPr>
          <w:delText>ຄົມມະນາຄົມ</w:delText>
        </w:r>
        <w:bookmarkEnd w:id="18909"/>
      </w:del>
    </w:p>
    <w:p w14:paraId="3DCB41C0" w14:textId="77777777" w:rsidR="00897237" w:rsidRPr="002C0BDB" w:rsidDel="00B82238" w:rsidRDefault="0072440F">
      <w:pPr>
        <w:pStyle w:val="Heading2"/>
        <w:spacing w:before="0" w:line="340" w:lineRule="exact"/>
        <w:jc w:val="both"/>
        <w:rPr>
          <w:del w:id="18918" w:author="dell" w:date="2021-08-05T09:11:00Z"/>
          <w:rFonts w:ascii="Phetsarath OT" w:eastAsia="Phetsarath OT" w:hAnsi="Phetsarath OT" w:cs="Phetsarath OT"/>
          <w:color w:val="auto"/>
          <w:szCs w:val="26"/>
          <w:lang w:val="pt-BR"/>
          <w:rPrChange w:id="18919" w:author="NA" w:date="2021-12-30T11:44:00Z">
            <w:rPr>
              <w:del w:id="18920" w:author="dell" w:date="2021-08-05T09:11:00Z"/>
              <w:rFonts w:ascii="Phetsarath OT" w:eastAsia="Phetsarath OT" w:hAnsi="Phetsarath OT" w:cs="Phetsarath OT"/>
              <w:color w:val="auto"/>
              <w:sz w:val="28"/>
              <w:szCs w:val="28"/>
            </w:rPr>
          </w:rPrChange>
        </w:rPr>
        <w:pPrChange w:id="18921" w:author="NA" w:date="2021-12-23T14:15:00Z">
          <w:pPr>
            <w:pStyle w:val="Heading2"/>
            <w:spacing w:before="0" w:line="240" w:lineRule="auto"/>
            <w:jc w:val="center"/>
          </w:pPr>
        </w:pPrChange>
      </w:pPr>
      <w:bookmarkStart w:id="18922" w:name="_Toc77346216"/>
      <w:del w:id="18923" w:author="dell" w:date="2021-08-05T09:11:00Z">
        <w:r w:rsidRPr="002C0BDB" w:rsidDel="00B82238">
          <w:rPr>
            <w:rFonts w:ascii="Phetsarath OT" w:eastAsia="Phetsarath OT" w:hAnsi="Phetsarath OT" w:cs="Phetsarath OT" w:hint="cs"/>
            <w:color w:val="auto"/>
            <w:szCs w:val="26"/>
            <w:cs/>
            <w:lang w:bidi="lo-LA"/>
            <w:rPrChange w:id="18924" w:author="NA" w:date="2021-12-30T11:44:00Z">
              <w:rPr>
                <w:rFonts w:ascii="Phetsarath OT" w:eastAsia="Phetsarath OT" w:hAnsi="Phetsarath OT" w:cs="Phetsarath OT" w:hint="cs"/>
                <w:sz w:val="28"/>
                <w:cs/>
                <w:lang w:bidi="lo-LA"/>
              </w:rPr>
            </w:rPrChange>
          </w:rPr>
          <w:delText>ໝວດທີ</w:delText>
        </w:r>
        <w:r w:rsidRPr="002C0BDB" w:rsidDel="00B82238">
          <w:rPr>
            <w:rFonts w:ascii="Phetsarath OT" w:eastAsia="Phetsarath OT" w:hAnsi="Phetsarath OT" w:cs="Phetsarath OT"/>
            <w:color w:val="auto"/>
            <w:szCs w:val="26"/>
            <w:lang w:val="pt-BR"/>
            <w:rPrChange w:id="18925" w:author="NA" w:date="2021-12-30T11:44:00Z">
              <w:rPr>
                <w:rFonts w:ascii="Phetsarath OT" w:eastAsia="Phetsarath OT" w:hAnsi="Phetsarath OT" w:cs="Phetsarath OT"/>
                <w:sz w:val="28"/>
              </w:rPr>
            </w:rPrChange>
          </w:rPr>
          <w:delText xml:space="preserve"> 1</w:delText>
        </w:r>
        <w:bookmarkEnd w:id="18922"/>
      </w:del>
    </w:p>
    <w:p w14:paraId="39A62DD4" w14:textId="77777777" w:rsidR="00897237" w:rsidRPr="002C0BDB" w:rsidDel="00B82238" w:rsidRDefault="0072440F">
      <w:pPr>
        <w:pStyle w:val="Heading2"/>
        <w:spacing w:before="0" w:line="340" w:lineRule="exact"/>
        <w:jc w:val="both"/>
        <w:rPr>
          <w:del w:id="18926" w:author="dell" w:date="2021-08-05T09:11:00Z"/>
          <w:rFonts w:ascii="Phetsarath OT" w:eastAsia="Phetsarath OT" w:hAnsi="Phetsarath OT" w:cs="Phetsarath OT"/>
          <w:b w:val="0"/>
          <w:bCs w:val="0"/>
          <w:strike/>
          <w:szCs w:val="26"/>
          <w:lang w:val="pt-BR"/>
          <w:rPrChange w:id="18927" w:author="NA" w:date="2021-12-30T11:44:00Z">
            <w:rPr>
              <w:del w:id="18928" w:author="dell" w:date="2021-08-05T09:11:00Z"/>
              <w:rFonts w:ascii="Phetsarath OT" w:eastAsia="Phetsarath OT" w:hAnsi="Phetsarath OT" w:cs="Phetsarath OT"/>
              <w:b/>
              <w:bCs/>
              <w:sz w:val="28"/>
              <w:szCs w:val="28"/>
            </w:rPr>
          </w:rPrChange>
        </w:rPr>
        <w:pPrChange w:id="18929" w:author="NA" w:date="2021-12-23T14:15:00Z">
          <w:pPr>
            <w:pStyle w:val="NoSpacing"/>
            <w:jc w:val="center"/>
          </w:pPr>
        </w:pPrChange>
      </w:pPr>
      <w:del w:id="18930" w:author="dell" w:date="2021-08-05T09:11:00Z"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31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delText>ປະ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strike/>
            <w:szCs w:val="26"/>
            <w:lang w:val="pt-BR"/>
            <w:rPrChange w:id="18932" w:author="NA" w:date="2021-12-30T11:44:00Z">
              <w:rPr>
                <w:rFonts w:ascii="Phetsarath OT" w:eastAsia="Phetsarath OT" w:hAnsi="Phetsarath OT" w:cs="Phetsarath OT"/>
                <w:b/>
                <w:bCs/>
                <w:sz w:val="28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33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delText>ເພດ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strike/>
            <w:szCs w:val="26"/>
            <w:lang w:val="pt-BR"/>
            <w:rPrChange w:id="18934" w:author="NA" w:date="2021-12-30T11:44:00Z">
              <w:rPr>
                <w:rFonts w:ascii="Phetsarath OT" w:eastAsia="Phetsarath OT" w:hAnsi="Phetsarath OT" w:cs="Phetsarath OT"/>
                <w:b/>
                <w:bCs/>
                <w:sz w:val="28"/>
              </w:rPr>
            </w:rPrChange>
          </w:rPr>
          <w:delText xml:space="preserve"> 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35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strike/>
            <w:szCs w:val="26"/>
            <w:lang w:val="pt-BR"/>
            <w:rPrChange w:id="18936" w:author="NA" w:date="2021-12-30T11:44:00Z">
              <w:rPr>
                <w:rFonts w:ascii="Phetsarath OT" w:eastAsia="Phetsarath OT" w:hAnsi="Phetsarath OT" w:cs="Phetsarath OT"/>
                <w:b/>
                <w:bCs/>
                <w:sz w:val="28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37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delText>ອາຍຸ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strike/>
            <w:szCs w:val="26"/>
            <w:lang w:val="pt-BR"/>
            <w:rPrChange w:id="18938" w:author="NA" w:date="2021-12-30T11:44:00Z">
              <w:rPr>
                <w:rFonts w:ascii="Phetsarath OT" w:eastAsia="Phetsarath OT" w:hAnsi="Phetsarath OT" w:cs="Phetsarath OT"/>
                <w:b/>
                <w:bCs/>
                <w:sz w:val="28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39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delText>ການ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strike/>
            <w:szCs w:val="26"/>
            <w:lang w:val="pt-BR"/>
            <w:rPrChange w:id="18940" w:author="NA" w:date="2021-12-30T11:44:00Z">
              <w:rPr>
                <w:rFonts w:ascii="Phetsarath OT" w:eastAsia="Phetsarath OT" w:hAnsi="Phetsarath OT" w:cs="Phetsarath OT"/>
                <w:b/>
                <w:bCs/>
                <w:sz w:val="28"/>
              </w:rPr>
            </w:rPrChange>
          </w:rPr>
          <w:delText xml:space="preserve"> </w:delText>
        </w:r>
      </w:del>
      <w:bookmarkStart w:id="18941" w:name="_Toc77346217"/>
      <w:ins w:id="18942" w:author="PSK" w:date="2021-07-15T15:17:00Z">
        <w:del w:id="18943" w:author="dell" w:date="2021-08-05T09:11:00Z">
          <w:r w:rsidR="00D71E21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strike/>
              <w:szCs w:val="26"/>
              <w:cs/>
              <w:lang w:bidi="lo-LA"/>
              <w:rPrChange w:id="1894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8"/>
                  <w:cs/>
                </w:rPr>
              </w:rPrChange>
            </w:rPr>
            <w:delText>ປະເພດ</w:delText>
          </w:r>
          <w:r w:rsidR="00D71E21" w:rsidRPr="002C0BDB" w:rsidDel="00B82238">
            <w:rPr>
              <w:rFonts w:ascii="Phetsarath OT" w:eastAsia="Phetsarath OT" w:hAnsi="Phetsarath OT" w:cs="Phetsarath OT"/>
              <w:b w:val="0"/>
              <w:bCs w:val="0"/>
              <w:strike/>
              <w:szCs w:val="26"/>
              <w:lang w:val="pt-BR"/>
              <w:rPrChange w:id="18945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8"/>
                </w:rPr>
              </w:rPrChange>
            </w:rPr>
            <w:delText xml:space="preserve">, </w:delText>
          </w:r>
          <w:r w:rsidR="00D71E21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strike/>
              <w:szCs w:val="26"/>
              <w:cs/>
              <w:lang w:bidi="lo-LA"/>
              <w:rPrChange w:id="1894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8"/>
                  <w:cs/>
                </w:rPr>
              </w:rPrChange>
            </w:rPr>
            <w:delText>ກິດຈະການ</w:delText>
          </w:r>
          <w:r w:rsidR="00D71E21" w:rsidRPr="002C0BDB" w:rsidDel="00B82238">
            <w:rPr>
              <w:rFonts w:ascii="Phetsarath OT" w:eastAsia="Phetsarath OT" w:hAnsi="Phetsarath OT" w:cs="Phetsarath OT"/>
              <w:b w:val="0"/>
              <w:bCs w:val="0"/>
              <w:strike/>
              <w:szCs w:val="26"/>
              <w:lang w:val="pt-BR"/>
              <w:rPrChange w:id="18947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8"/>
                </w:rPr>
              </w:rPrChange>
            </w:rPr>
            <w:delText xml:space="preserve"> </w:delText>
          </w:r>
          <w:r w:rsidR="00D71E21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strike/>
              <w:szCs w:val="26"/>
              <w:cs/>
              <w:lang w:bidi="lo-LA"/>
              <w:rPrChange w:id="1894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8"/>
                  <w:cs/>
                </w:rPr>
              </w:rPrChange>
            </w:rPr>
            <w:delText>ແລະ</w:delText>
          </w:r>
          <w:r w:rsidR="00D71E21" w:rsidRPr="002C0BDB" w:rsidDel="00B82238">
            <w:rPr>
              <w:rFonts w:ascii="Phetsarath OT" w:eastAsia="Phetsarath OT" w:hAnsi="Phetsarath OT" w:cs="Phetsarath OT"/>
              <w:b w:val="0"/>
              <w:bCs w:val="0"/>
              <w:strike/>
              <w:szCs w:val="26"/>
              <w:lang w:val="pt-BR"/>
              <w:rPrChange w:id="18949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8"/>
                </w:rPr>
              </w:rPrChange>
            </w:rPr>
            <w:delText xml:space="preserve"> </w:delText>
          </w:r>
          <w:r w:rsidR="00D71E21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strike/>
              <w:szCs w:val="26"/>
              <w:cs/>
              <w:lang w:bidi="lo-LA"/>
              <w:rPrChange w:id="18950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z w:val="28"/>
                  <w:cs/>
                </w:rPr>
              </w:rPrChange>
            </w:rPr>
            <w:delText>ອາຍຸການ</w:delText>
          </w:r>
        </w:del>
      </w:ins>
      <w:bookmarkEnd w:id="18941"/>
      <w:del w:id="18951" w:author="dell" w:date="2021-08-05T09:11:00Z"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52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delText>ຂອງ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strike/>
            <w:szCs w:val="26"/>
            <w:lang w:val="pt-BR" w:bidi="lo-LA"/>
            <w:rPrChange w:id="18953" w:author="NA" w:date="2021-12-30T11:44:00Z">
              <w:rPr>
                <w:rFonts w:ascii="Phetsarath OT" w:eastAsia="Phetsarath OT" w:hAnsi="Phetsarath OT" w:cs="Phetsarath OT"/>
                <w:b/>
                <w:bCs/>
                <w:sz w:val="28"/>
              </w:rPr>
            </w:rPrChange>
          </w:rPr>
          <w:delText xml:space="preserve">​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54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u w:val="single"/>
                <w:cs/>
              </w:rPr>
            </w:rPrChange>
          </w:rPr>
          <w:delText>ການດຳເນີນທຸລະກິດ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strike/>
            <w:szCs w:val="26"/>
            <w:lang w:val="pt-BR"/>
            <w:rPrChange w:id="18955" w:author="NA" w:date="2021-12-30T11:44:00Z">
              <w:rPr>
                <w:rFonts w:ascii="Phetsarath OT" w:eastAsia="Phetsarath OT" w:hAnsi="Phetsarath OT" w:cs="Phetsarath OT"/>
                <w:b/>
                <w:bCs/>
                <w:sz w:val="28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56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delText>ການ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strike/>
            <w:szCs w:val="26"/>
            <w:lang w:val="pt-BR" w:bidi="lo-LA"/>
            <w:rPrChange w:id="18957" w:author="NA" w:date="2021-12-30T11:44:00Z">
              <w:rPr>
                <w:rFonts w:ascii="Phetsarath OT" w:eastAsia="Phetsarath OT" w:hAnsi="Phetsarath OT" w:cs="Phetsarath OT"/>
                <w:b/>
                <w:bCs/>
                <w:sz w:val="28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58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delText>ໂທລະ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strike/>
            <w:szCs w:val="26"/>
            <w:lang w:val="pt-BR" w:bidi="lo-LA"/>
            <w:rPrChange w:id="18959" w:author="NA" w:date="2021-12-30T11:44:00Z">
              <w:rPr>
                <w:rFonts w:ascii="Phetsarath OT" w:eastAsia="Phetsarath OT" w:hAnsi="Phetsarath OT" w:cs="Phetsarath OT"/>
                <w:b/>
                <w:bCs/>
                <w:sz w:val="28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szCs w:val="26"/>
            <w:cs/>
            <w:lang w:bidi="lo-LA"/>
            <w:rPrChange w:id="18960" w:author="NA" w:date="2021-12-30T11:44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delText>ຄົມມະນາຄົມ</w:delText>
        </w:r>
      </w:del>
    </w:p>
    <w:p w14:paraId="3738F801" w14:textId="77777777" w:rsidR="00897237" w:rsidRPr="002C0BDB" w:rsidDel="00B82238" w:rsidRDefault="00897237">
      <w:pPr>
        <w:pStyle w:val="NoSpacing"/>
        <w:spacing w:line="340" w:lineRule="exact"/>
        <w:jc w:val="both"/>
        <w:rPr>
          <w:del w:id="18961" w:author="dell" w:date="2021-08-05T09:12:00Z"/>
          <w:rFonts w:ascii="Phetsarath OT" w:eastAsia="Phetsarath OT" w:hAnsi="Phetsarath OT" w:cs="Phetsarath OT"/>
          <w:b/>
          <w:bCs/>
          <w:sz w:val="20"/>
          <w:szCs w:val="20"/>
          <w:lang w:val="pt-BR"/>
          <w:rPrChange w:id="18962" w:author="NA" w:date="2021-12-30T11:44:00Z">
            <w:rPr>
              <w:del w:id="18963" w:author="dell" w:date="2021-08-05T09:12:00Z"/>
              <w:rFonts w:ascii="Phetsarath OT" w:eastAsia="Phetsarath OT" w:hAnsi="Phetsarath OT" w:cs="Phetsarath OT"/>
              <w:b/>
              <w:bCs/>
              <w:sz w:val="20"/>
              <w:szCs w:val="20"/>
            </w:rPr>
          </w:rPrChange>
        </w:rPr>
        <w:pPrChange w:id="18964" w:author="NA" w:date="2021-12-23T14:15:00Z">
          <w:pPr>
            <w:pStyle w:val="NoSpacing"/>
            <w:jc w:val="center"/>
          </w:pPr>
        </w:pPrChange>
      </w:pPr>
    </w:p>
    <w:p w14:paraId="1F8F1DF9" w14:textId="77777777" w:rsidR="00897237" w:rsidRPr="002C0BDB" w:rsidDel="00B82238" w:rsidRDefault="0072440F">
      <w:pPr>
        <w:pStyle w:val="Heading3"/>
        <w:spacing w:before="0" w:line="340" w:lineRule="exact"/>
        <w:jc w:val="both"/>
        <w:rPr>
          <w:del w:id="18965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pt-BR" w:bidi="lo-LA"/>
          <w:rPrChange w:id="18966" w:author="NA" w:date="2021-12-30T11:44:00Z">
            <w:rPr>
              <w:del w:id="18967" w:author="dell" w:date="2021-08-05T09:12:00Z"/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</w:rPrChange>
        </w:rPr>
        <w:pPrChange w:id="18968" w:author="NA" w:date="2021-12-23T14:15:00Z">
          <w:pPr>
            <w:pStyle w:val="Heading3"/>
          </w:pPr>
        </w:pPrChange>
      </w:pPr>
      <w:del w:id="18969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89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A448F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/>
            <w:rPrChange w:id="189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189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29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/>
            <w:rPrChange w:id="189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bookmarkStart w:id="18974" w:name="_Toc77346218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/>
            <w:rPrChange w:id="189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(​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89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/>
            <w:rPrChange w:id="189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189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89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ປະ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89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>​</w:delText>
        </w:r>
        <w:r w:rsidR="0059787B"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89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ເພດ</w:delText>
        </w:r>
      </w:del>
      <w:ins w:id="18982" w:author="PSK" w:date="2021-07-16T10:15:00Z">
        <w:del w:id="18983" w:author="dell" w:date="2021-08-05T09:12:00Z">
          <w:r w:rsidR="00E0202E"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  <w:rPrChange w:id="189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del w:id="18985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89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ການດຳເນີນທຸລະກິດ</w:delText>
        </w:r>
        <w:bookmarkEnd w:id="18974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/>
            <w:rPrChange w:id="189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="0059787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189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89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/>
            <w:rPrChange w:id="189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89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</w:del>
    </w:p>
    <w:p w14:paraId="507DAA9B" w14:textId="77777777" w:rsidR="00897237" w:rsidRPr="002C0BDB" w:rsidDel="00B82238" w:rsidRDefault="0072440F">
      <w:pPr>
        <w:spacing w:after="0" w:line="340" w:lineRule="exact"/>
        <w:ind w:left="425" w:firstLine="624"/>
        <w:jc w:val="both"/>
        <w:rPr>
          <w:del w:id="18992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8993" w:author="NA" w:date="2021-12-30T11:44:00Z">
            <w:rPr>
              <w:del w:id="18994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8995" w:author="NA" w:date="2021-12-23T14:15:00Z">
          <w:pPr>
            <w:pStyle w:val="NoSpacing"/>
            <w:jc w:val="both"/>
          </w:pPr>
        </w:pPrChange>
      </w:pPr>
      <w:del w:id="18996" w:author="dell" w:date="2021-08-05T09:12:00Z">
        <w:r w:rsidRPr="002C0BDB" w:rsidDel="00B82238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18997" w:author="NA" w:date="2021-12-30T11:44:00Z">
              <w:rPr>
                <w:rFonts w:ascii="Phetsarath OT" w:eastAsia="Phetsarath OT" w:hAnsi="Phetsarath OT" w:cs="Phetsarath OT" w:hint="cs"/>
                <w:strike/>
                <w:color w:val="000000"/>
                <w:sz w:val="24"/>
                <w:szCs w:val="24"/>
                <w:highlight w:val="yellow"/>
                <w:u w:val="single"/>
                <w:cs/>
              </w:rPr>
            </w:rPrChange>
          </w:rPr>
          <w:delText>ປະເພດ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899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ການດຳເນີນທຸລະ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8999" w:author="NA" w:date="2021-12-30T11:44:00Z">
              <w:rPr>
                <w:rFonts w:ascii="Times New Roman" w:eastAsia="Phetsarath OT" w:hAnsi="Times New Roman" w:cs="Times New Roman"/>
                <w:color w:val="000000"/>
                <w:sz w:val="32"/>
                <w:szCs w:val="32"/>
                <w:u w:val="single"/>
              </w:rPr>
            </w:rPrChange>
          </w:rPr>
          <w:delText>​​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0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ກິດ</w:delText>
        </w:r>
      </w:del>
      <w:ins w:id="19001" w:author="PSK" w:date="2021-07-12T16:48:00Z">
        <w:del w:id="19002" w:author="dell" w:date="2021-08-05T09:12:00Z">
          <w:r w:rsidR="0012155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00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9004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00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06" w:author="NA" w:date="2021-12-30T11:44:00Z">
              <w:rPr>
                <w:rFonts w:ascii="Times New Roman" w:eastAsia="Phetsarath OT" w:hAnsi="Times New Roman" w:cs="Times New Roman"/>
                <w:color w:val="000000"/>
                <w:sz w:val="24"/>
                <w:szCs w:val="24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0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ໂທລະ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08" w:author="NA" w:date="2021-12-30T11:44:00Z">
              <w:rPr>
                <w:rFonts w:ascii="Times New Roman" w:eastAsia="Phetsarath OT" w:hAnsi="Times New Roman" w:cs="Times New Roman"/>
                <w:color w:val="000000"/>
                <w:sz w:val="24"/>
                <w:szCs w:val="24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0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ຄົມມະນາ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10" w:author="NA" w:date="2021-12-30T11:44:00Z">
              <w:rPr>
                <w:rFonts w:ascii="Times New Roman" w:eastAsia="Phetsarath OT" w:hAnsi="Times New Roman" w:cs="Times New Roman"/>
                <w:color w:val="000000"/>
                <w:sz w:val="24"/>
                <w:szCs w:val="24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1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1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1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ຢູ່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1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1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ສປປ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1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1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ລາວ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1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1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ມີ</w:delText>
        </w:r>
        <w:r w:rsidR="007D2D3C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02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="007D2D3C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2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ສອງ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2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2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ປະ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24" w:author="NA" w:date="2021-12-30T11:44:00Z">
              <w:rPr>
                <w:rFonts w:ascii="Times New Roman" w:eastAsia="Phetsarath OT" w:hAnsi="Times New Roman" w:cs="Times New Roman"/>
                <w:color w:val="000000"/>
                <w:sz w:val="24"/>
                <w:szCs w:val="24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2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ເພດ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2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02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ຄື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1902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: </w:delText>
        </w:r>
      </w:del>
    </w:p>
    <w:p w14:paraId="0006CB4A" w14:textId="77777777" w:rsidR="00C011A4" w:rsidRPr="002C0BDB" w:rsidDel="00B82238" w:rsidRDefault="00C011A4">
      <w:pPr>
        <w:pStyle w:val="NoSpacing"/>
        <w:numPr>
          <w:ilvl w:val="0"/>
          <w:numId w:val="68"/>
        </w:numPr>
        <w:spacing w:line="340" w:lineRule="exact"/>
        <w:ind w:left="1418" w:hanging="360"/>
        <w:jc w:val="both"/>
        <w:rPr>
          <w:del w:id="19029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030" w:author="NA" w:date="2021-12-30T11:44:00Z">
            <w:rPr>
              <w:del w:id="19031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pPrChange w:id="19032" w:author="NA" w:date="2021-12-23T14:15:00Z">
          <w:pPr>
            <w:pStyle w:val="NoSpacing"/>
            <w:numPr>
              <w:numId w:val="40"/>
            </w:numPr>
            <w:ind w:left="709" w:hanging="349"/>
          </w:pPr>
        </w:pPrChange>
      </w:pPr>
      <w:del w:id="19033" w:author="dell" w:date="2021-08-05T09:12:00Z">
        <w:r w:rsidRPr="002C0BDB" w:rsidDel="00B82238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90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ການດຳເນີນທຸລະກິດ</w:delText>
        </w:r>
      </w:del>
      <w:ins w:id="19035" w:author="PSK" w:date="2021-07-12T16:47:00Z">
        <w:del w:id="19036" w:author="dell" w:date="2021-08-05T09:12:00Z">
          <w:r w:rsidR="0012155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ການ</w:delText>
          </w:r>
        </w:del>
      </w:ins>
      <w:del w:id="19037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ໃຫ້ບໍລິການໂທລະຄົມມະນາຄົມ</w:delText>
        </w:r>
      </w:del>
      <w:ins w:id="19038" w:author="PSK" w:date="2021-07-10T18:36:00Z">
        <w:del w:id="19039" w:author="dell" w:date="2021-08-05T09:12:00Z">
          <w:r w:rsidR="009A6B54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904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>;</w:delText>
          </w:r>
        </w:del>
      </w:ins>
      <w:del w:id="19041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1904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04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1904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>Telecommunication Service)</w:delText>
        </w:r>
      </w:del>
    </w:p>
    <w:p w14:paraId="1FB1743B" w14:textId="77777777" w:rsidR="00C011A4" w:rsidRPr="002C0BDB" w:rsidDel="00B82238" w:rsidRDefault="00C011A4">
      <w:pPr>
        <w:pStyle w:val="NoSpacing"/>
        <w:numPr>
          <w:ilvl w:val="0"/>
          <w:numId w:val="68"/>
        </w:numPr>
        <w:spacing w:line="340" w:lineRule="exact"/>
        <w:ind w:left="1418" w:hanging="360"/>
        <w:jc w:val="both"/>
        <w:rPr>
          <w:ins w:id="19045" w:author="PSK" w:date="2021-07-10T17:46:00Z"/>
          <w:del w:id="19046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047" w:author="NA" w:date="2021-12-30T11:44:00Z">
            <w:rPr>
              <w:ins w:id="19048" w:author="PSK" w:date="2021-07-10T17:46:00Z"/>
              <w:del w:id="19049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pPrChange w:id="19050" w:author="NA" w:date="2021-12-23T14:15:00Z">
          <w:pPr>
            <w:pStyle w:val="NoSpacing"/>
            <w:numPr>
              <w:numId w:val="40"/>
            </w:numPr>
            <w:ind w:left="709" w:hanging="349"/>
          </w:pPr>
        </w:pPrChange>
      </w:pPr>
      <w:del w:id="19051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1905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ການດຳເນີນທຸລະກິດ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1905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 xml:space="preserve"> </w:delText>
        </w:r>
      </w:del>
      <w:ins w:id="19054" w:author="PSK" w:date="2021-07-12T16:47:00Z">
        <w:del w:id="19055" w:author="dell" w:date="2021-08-05T09:12:00Z">
          <w:r w:rsidR="0012155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  <w:rPrChange w:id="1905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val="fr-FR"/>
                </w:rPr>
              </w:rPrChange>
            </w:rPr>
            <w:delText>ການ</w:delText>
          </w:r>
        </w:del>
      </w:ins>
      <w:del w:id="19057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1905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val="fr-FR"/>
              </w:rPr>
            </w:rPrChange>
          </w:rPr>
          <w:delText>ສະໜອງສິ່ງອຳນວຍຄວາມສະດວກ</w:delText>
        </w:r>
      </w:del>
      <w:ins w:id="19059" w:author="PSK" w:date="2021-07-12T16:53:00Z">
        <w:del w:id="19060" w:author="dell" w:date="2021-08-05T09:12:00Z">
          <w:r w:rsidR="005A08F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906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 xml:space="preserve"> </w:delText>
          </w:r>
        </w:del>
      </w:ins>
      <w:del w:id="19062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  <w:rPrChange w:id="190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val="fr-FR"/>
              </w:rPr>
            </w:rPrChange>
          </w:rPr>
          <w:delText>ດ້ານ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1906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ໂທລະຄົມມະນາຄົມ</w:delText>
        </w:r>
      </w:del>
      <w:ins w:id="19065" w:author="PSK" w:date="2021-07-10T18:36:00Z">
        <w:del w:id="19066" w:author="dell" w:date="2021-08-05T09:12:00Z">
          <w:r w:rsidR="009A6B54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06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.</w:delText>
          </w:r>
        </w:del>
      </w:ins>
      <w:del w:id="19068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1906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190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>(Telecommunication Facility)</w:delText>
        </w:r>
      </w:del>
    </w:p>
    <w:p w14:paraId="75C4C490" w14:textId="77777777" w:rsidR="002D2ACB" w:rsidRPr="002C0BDB" w:rsidDel="00B82238" w:rsidRDefault="002D2ACB">
      <w:pPr>
        <w:pStyle w:val="NoSpacing"/>
        <w:numPr>
          <w:ilvl w:val="0"/>
          <w:numId w:val="68"/>
        </w:numPr>
        <w:spacing w:line="340" w:lineRule="exact"/>
        <w:ind w:left="1418" w:hanging="360"/>
        <w:jc w:val="both"/>
        <w:rPr>
          <w:ins w:id="19071" w:author="PSK" w:date="2021-07-10T17:47:00Z"/>
          <w:del w:id="19072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073" w:author="NA" w:date="2021-12-30T11:44:00Z">
            <w:rPr>
              <w:ins w:id="19074" w:author="PSK" w:date="2021-07-10T17:47:00Z"/>
              <w:del w:id="19075" w:author="dell" w:date="2021-08-05T09:12:00Z"/>
              <w:lang w:val="fr-FR"/>
            </w:rPr>
          </w:rPrChange>
        </w:rPr>
        <w:pPrChange w:id="19076" w:author="NA" w:date="2021-12-23T14:15:00Z">
          <w:pPr>
            <w:pStyle w:val="ListParagraph"/>
            <w:numPr>
              <w:numId w:val="40"/>
            </w:numPr>
            <w:spacing w:after="0" w:line="240" w:lineRule="auto"/>
            <w:ind w:left="1778" w:hanging="720"/>
            <w:jc w:val="thaiDistribute"/>
          </w:pPr>
        </w:pPrChange>
      </w:pPr>
    </w:p>
    <w:p w14:paraId="18B5BA95" w14:textId="77777777" w:rsidR="002D2ACB" w:rsidRPr="002C0BDB" w:rsidDel="00B82238" w:rsidRDefault="002D2ACB">
      <w:pPr>
        <w:numPr>
          <w:ilvl w:val="0"/>
          <w:numId w:val="60"/>
        </w:numPr>
        <w:spacing w:after="0" w:line="340" w:lineRule="exact"/>
        <w:jc w:val="both"/>
        <w:rPr>
          <w:ins w:id="19077" w:author="PSK" w:date="2021-07-10T17:46:00Z"/>
          <w:del w:id="19078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19079" w:author="NA" w:date="2021-12-30T11:44:00Z">
            <w:rPr>
              <w:ins w:id="19080" w:author="PSK" w:date="2021-07-10T17:46:00Z"/>
              <w:del w:id="19081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9082" w:author="NA" w:date="2021-12-23T14:15:00Z">
          <w:pPr>
            <w:pStyle w:val="ListParagraph"/>
            <w:numPr>
              <w:numId w:val="40"/>
            </w:numPr>
            <w:spacing w:after="0" w:line="240" w:lineRule="auto"/>
            <w:ind w:left="1778" w:hanging="720"/>
            <w:jc w:val="thaiDistribute"/>
          </w:pPr>
        </w:pPrChange>
      </w:pPr>
      <w:ins w:id="19083" w:author="PSK" w:date="2021-07-10T17:46:00Z">
        <w:del w:id="19084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085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ອາຍຸການ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086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087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ຂອງການດຳເນີນທຸລະກິດ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088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089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ການໂທລະຄົມມະນາຄົມ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090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091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ແຕ່ລະປະເພດ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092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093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ມີອາຍຸບໍ່ເກີນ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094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095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15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096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097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ປີ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098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099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100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101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ຕາມການຕົົກລົງຂອງລັດຖະບານ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102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103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104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105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ສາມາດຂໍໃໝ່ໄດ້.</w:delText>
          </w:r>
          <w:bookmarkStart w:id="19106" w:name="_Toc77346057"/>
          <w:bookmarkStart w:id="19107" w:name="_Toc77346219"/>
          <w:bookmarkEnd w:id="19106"/>
          <w:bookmarkEnd w:id="19107"/>
        </w:del>
      </w:ins>
    </w:p>
    <w:p w14:paraId="0EC399C2" w14:textId="77777777" w:rsidR="002D2ACB" w:rsidRPr="002C0BDB" w:rsidDel="00B82238" w:rsidRDefault="002D2ACB">
      <w:pPr>
        <w:pStyle w:val="NoSpacing"/>
        <w:numPr>
          <w:ilvl w:val="0"/>
          <w:numId w:val="60"/>
        </w:numPr>
        <w:spacing w:line="340" w:lineRule="exact"/>
        <w:jc w:val="both"/>
        <w:rPr>
          <w:del w:id="19108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109" w:author="NA" w:date="2021-12-30T11:44:00Z">
            <w:rPr>
              <w:del w:id="19110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pPrChange w:id="19111" w:author="NA" w:date="2021-12-23T14:15:00Z">
          <w:pPr>
            <w:pStyle w:val="NoSpacing"/>
            <w:numPr>
              <w:numId w:val="40"/>
            </w:numPr>
            <w:ind w:left="709" w:hanging="349"/>
          </w:pPr>
        </w:pPrChange>
      </w:pPr>
      <w:bookmarkStart w:id="19112" w:name="_Toc77346058"/>
      <w:bookmarkStart w:id="19113" w:name="_Toc77346220"/>
      <w:bookmarkEnd w:id="19112"/>
      <w:bookmarkEnd w:id="19113"/>
    </w:p>
    <w:p w14:paraId="00EE60BA" w14:textId="77777777" w:rsidR="00DB3960" w:rsidRPr="002C0BDB" w:rsidDel="00B82238" w:rsidRDefault="00C011A4">
      <w:pPr>
        <w:pStyle w:val="Heading3"/>
        <w:numPr>
          <w:ilvl w:val="0"/>
          <w:numId w:val="60"/>
        </w:numPr>
        <w:spacing w:before="0" w:line="340" w:lineRule="exact"/>
        <w:jc w:val="both"/>
        <w:rPr>
          <w:del w:id="19114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fr-FR"/>
        </w:rPr>
        <w:pPrChange w:id="19115" w:author="NA" w:date="2021-12-23T14:15:00Z">
          <w:pPr>
            <w:pStyle w:val="Heading3"/>
          </w:pPr>
        </w:pPrChange>
      </w:pPr>
      <w:del w:id="19116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91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191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A448F0" w:rsidRPr="002C0BDB" w:rsidDel="00B82238">
          <w:rPr>
            <w:rFonts w:ascii="Phetsarath OT" w:eastAsia="Phetsarath OT" w:hAnsi="Phetsarath OT" w:cs="Angsana New"/>
            <w:color w:val="auto"/>
            <w:sz w:val="24"/>
            <w:szCs w:val="24"/>
            <w:cs/>
            <w:rPrChange w:id="19119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cs/>
              </w:rPr>
            </w:rPrChange>
          </w:rPr>
          <w:delText>3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191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0</w:delText>
        </w:r>
        <w:r w:rsidRPr="002C0BDB" w:rsidDel="00B82238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9121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</w:delText>
        </w:r>
      </w:del>
      <w:bookmarkStart w:id="19122" w:name="_Toc77346221"/>
      <w:ins w:id="19123" w:author="PSK" w:date="2021-07-10T17:58:00Z">
        <w:del w:id="19124" w:author="dell" w:date="2021-08-05T09:12:00Z">
          <w:r w:rsidR="004E5763" w:rsidRPr="002C0BDB" w:rsidDel="00B82238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cs/>
              <w:lang w:bidi="lo-LA"/>
              <w:rPrChange w:id="19125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cs/>
                  <w:lang w:bidi="lo-LA"/>
                </w:rPr>
              </w:rPrChange>
            </w:rPr>
            <w:delText>(</w:delText>
          </w:r>
          <w:r w:rsidR="004E5763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4"/>
              <w:szCs w:val="24"/>
              <w:cs/>
              <w:lang w:bidi="lo-LA"/>
              <w:rPrChange w:id="19126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cs/>
                  <w:lang w:bidi="lo-LA"/>
                </w:rPr>
              </w:rPrChange>
            </w:rPr>
            <w:delText>ໃໝ່</w:delText>
          </w:r>
          <w:r w:rsidR="004E5763" w:rsidRPr="002C0BDB" w:rsidDel="00B82238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cs/>
              <w:lang w:bidi="lo-LA"/>
              <w:rPrChange w:id="19127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cs/>
                  <w:lang w:bidi="lo-LA"/>
                </w:rPr>
              </w:rPrChange>
            </w:rPr>
            <w:delText xml:space="preserve">) </w:delText>
          </w:r>
        </w:del>
      </w:ins>
      <w:del w:id="19128" w:author="dell" w:date="2021-08-05T09:12:00Z">
        <w:r w:rsidR="00DB3960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12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ການດຳເນີນທຸລະກິດໃຫ້ບໍລິ</w:delText>
        </w:r>
      </w:del>
      <w:ins w:id="19130" w:author="PSK" w:date="2021-07-10T17:50:00Z">
        <w:del w:id="19131" w:author="dell" w:date="2021-08-05T09:12:00Z">
          <w:r w:rsidR="005707E8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4"/>
              <w:szCs w:val="24"/>
              <w:cs/>
              <w:lang w:bidi="lo-LA"/>
              <w:rPrChange w:id="19132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cs/>
                  <w:lang w:bidi="lo-LA"/>
                </w:rPr>
              </w:rPrChange>
            </w:rPr>
            <w:delText>ການ</w:delText>
          </w:r>
        </w:del>
      </w:ins>
      <w:del w:id="19133" w:author="dell" w:date="2021-08-05T09:12:00Z">
        <w:r w:rsidR="00DB3960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13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ການໂທລະຄົມມະນາຄົມ</w:delText>
        </w:r>
        <w:bookmarkEnd w:id="19122"/>
        <w:r w:rsidR="00DB3960"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/>
            <w:rPrChange w:id="1913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val="fr-FR"/>
              </w:rPr>
            </w:rPrChange>
          </w:rPr>
          <w:delText xml:space="preserve"> </w:delText>
        </w:r>
        <w:r w:rsidR="00DB3960" w:rsidRPr="002C0BDB" w:rsidDel="00B82238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9136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>(</w:delText>
        </w:r>
        <w:r w:rsidR="00DB3960"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/>
            <w:rPrChange w:id="1913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val="fr-FR"/>
              </w:rPr>
            </w:rPrChange>
          </w:rPr>
          <w:delText>Telecommunication Service)</w:delText>
        </w:r>
      </w:del>
    </w:p>
    <w:p w14:paraId="54016A5A" w14:textId="77777777" w:rsidR="001821F3" w:rsidRPr="002C0BDB" w:rsidDel="00B82238" w:rsidRDefault="00F34556">
      <w:pPr>
        <w:spacing w:after="0" w:line="340" w:lineRule="exact"/>
        <w:ind w:left="425" w:firstLine="624"/>
        <w:jc w:val="both"/>
        <w:rPr>
          <w:ins w:id="19138" w:author="PSK" w:date="2021-07-16T10:22:00Z"/>
          <w:del w:id="19139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140" w:author="NA" w:date="2021-12-30T11:44:00Z">
            <w:rPr>
              <w:ins w:id="19141" w:author="PSK" w:date="2021-07-16T10:22:00Z"/>
              <w:del w:id="19142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9143" w:author="NA" w:date="2021-12-23T14:15:00Z">
          <w:pPr>
            <w:pStyle w:val="NoSpacing"/>
            <w:ind w:left="720" w:firstLine="720"/>
            <w:jc w:val="thaiDistribute"/>
          </w:pPr>
        </w:pPrChange>
      </w:pPr>
      <w:del w:id="1914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4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ການດຳເນີນທຸລະກິດໃຫ້ບໍລິການໂທລະຄົມມະນາຄົມ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4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4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ແມ່ນ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4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4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ຮູບແບບການດຳເນີນທຸລະກິດ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5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5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ທີ່ເປັນການໃຫ້ບໍລິການດ້ານໂທລະຄົມມະນາຄົມແກ່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5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5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ຜູ້ໃຊ້ບໍລິການ</w:delText>
        </w:r>
        <w:r w:rsidR="00C011A4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5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5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ຊຶ່ງຜູ້ດຳເນີນທຸລະກິດໃຫ້ບໍລິການໂທລະຄົມມະນາຄົມ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5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5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ອາດມີເຄື່ອຂ່າຍເປັນຂອງຕົນ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5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5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6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ບໍ່ມີເຄຶອຂ່າຍເປັນຂອງຕົນ</w:delText>
        </w:r>
        <w:r w:rsidR="00C011A4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16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ເອງ</w:delText>
        </w:r>
        <w:r w:rsidR="00C011A4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6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C011A4" w:rsidRPr="002C0BDB" w:rsidDel="00B82238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bidi="lo-LA"/>
            <w:rPrChange w:id="1916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ປະກອບມີ</w:delText>
        </w:r>
        <w:r w:rsidR="00E6005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16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>:</w:delText>
        </w:r>
      </w:del>
      <w:ins w:id="19166" w:author="PSK" w:date="2021-07-16T10:20:00Z">
        <w:del w:id="19167" w:author="dell" w:date="2021-08-05T09:12:00Z"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6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ການໃຫ້ບໍລິການໂທລະຄົມມະນາຄົມ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6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7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ແມ່ນຮູບແບບດຳເນີນທຸລະກິດ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7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19172" w:author="PSK" w:date="2021-07-16T10:21:00Z">
        <w:del w:id="19173" w:author="dell" w:date="2021-08-05T09:12:00Z"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7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ໃຫ້ບໍລິການ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7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7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ໜຶ່ງ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7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7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7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8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ຫຼາຍ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8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8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ກິດຈະການ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8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8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ເພື່ອໃຫ້ບໍລິການ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8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19186" w:author="PSK" w:date="2021-07-16T10:20:00Z">
        <w:del w:id="19187" w:author="dell" w:date="2021-08-05T09:12:00Z"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8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ແກ່ຜູ້ໃຊ້ບໍລິການ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8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ຊຶ່ງ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9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9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ມີເຄື່ອຂ່າຍ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9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9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9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9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ບໍ່ມີເຄຶອຂ່າຍ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19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19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ເປັນຂອງຕົນເອງ</w:delText>
          </w:r>
        </w:del>
      </w:ins>
      <w:ins w:id="19199" w:author="PSK" w:date="2021-07-16T10:22:00Z">
        <w:del w:id="19200" w:author="dell" w:date="2021-08-05T09:12:00Z"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20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</w:p>
    <w:p w14:paraId="5559F409" w14:textId="77777777" w:rsidR="001821F3" w:rsidRPr="002C0BDB" w:rsidDel="00B82238" w:rsidRDefault="001821F3">
      <w:pPr>
        <w:spacing w:after="0" w:line="340" w:lineRule="exact"/>
        <w:ind w:left="425" w:firstLine="624"/>
        <w:jc w:val="both"/>
        <w:rPr>
          <w:ins w:id="19202" w:author="PSK" w:date="2021-07-16T10:20:00Z"/>
          <w:del w:id="19203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204" w:author="NA" w:date="2021-12-30T11:44:00Z">
            <w:rPr>
              <w:ins w:id="19205" w:author="PSK" w:date="2021-07-16T10:20:00Z"/>
              <w:del w:id="19206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9207" w:author="NA" w:date="2021-12-23T14:15:00Z">
          <w:pPr>
            <w:pStyle w:val="NoSpacing"/>
            <w:ind w:left="720" w:firstLine="720"/>
            <w:jc w:val="thaiDistribute"/>
          </w:pPr>
        </w:pPrChange>
      </w:pPr>
      <w:ins w:id="19208" w:author="PSK" w:date="2021-07-16T10:22:00Z">
        <w:del w:id="1920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21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ການໃຫ້ບໍລິການໂທລະຄົມມະນາຄົມ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21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21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ປະກອບມີ</w:delText>
          </w:r>
        </w:del>
      </w:ins>
      <w:ins w:id="19213" w:author="PSK" w:date="2021-07-16T10:21:00Z">
        <w:del w:id="19214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21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ກິດຈະການ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21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19217" w:author="PSK" w:date="2021-07-16T10:20:00Z">
        <w:del w:id="1921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21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ລຸ່ມນີ້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22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:</w:delText>
          </w:r>
        </w:del>
      </w:ins>
    </w:p>
    <w:p w14:paraId="76F3CD71" w14:textId="77777777" w:rsidR="004E5763" w:rsidRPr="002C0BDB" w:rsidDel="00B82238" w:rsidRDefault="004E5763">
      <w:pPr>
        <w:pStyle w:val="NoSpacing"/>
        <w:spacing w:line="340" w:lineRule="exact"/>
        <w:ind w:firstLine="720"/>
        <w:jc w:val="both"/>
        <w:rPr>
          <w:del w:id="19221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222" w:author="NA" w:date="2021-12-30T11:44:00Z">
            <w:rPr>
              <w:del w:id="19223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fr-FR"/>
            </w:rPr>
          </w:rPrChange>
        </w:rPr>
        <w:pPrChange w:id="19224" w:author="NA" w:date="2021-12-23T14:15:00Z">
          <w:pPr>
            <w:pStyle w:val="NoSpacing"/>
            <w:ind w:firstLine="720"/>
            <w:jc w:val="thaiDistribute"/>
          </w:pPr>
        </w:pPrChange>
      </w:pPr>
    </w:p>
    <w:p w14:paraId="021D4F88" w14:textId="77777777" w:rsidR="00C011A4" w:rsidRPr="002C0BDB" w:rsidDel="00B82238" w:rsidRDefault="00F34556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del w:id="19225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226" w:author="NA" w:date="2021-12-30T11:44:00Z">
            <w:rPr>
              <w:del w:id="19227" w:author="dell" w:date="2021-08-05T09:12:00Z"/>
              <w:color w:val="000000"/>
            </w:rPr>
          </w:rPrChange>
        </w:rPr>
        <w:pPrChange w:id="19228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del w:id="19229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230" w:author="NA" w:date="2021-12-30T11:44:00Z">
              <w:rPr>
                <w:rFonts w:ascii="DokChampa" w:hAnsi="DokChampa" w:cs="DokChampa"/>
                <w:cs/>
              </w:rPr>
            </w:rPrChange>
          </w:rPr>
          <w:delText>ໂທລະສັບ</w:delText>
        </w:r>
      </w:del>
      <w:ins w:id="19231" w:author="PSK" w:date="2021-07-15T16:18:00Z">
        <w:del w:id="19232" w:author="dell" w:date="2021-08-05T09:12:00Z">
          <w:r w:rsidR="002B15B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ການສື່ສານ</w:delText>
          </w:r>
        </w:del>
      </w:ins>
      <w:del w:id="19233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234" w:author="NA" w:date="2021-12-30T11:44:00Z">
              <w:rPr>
                <w:rFonts w:ascii="DokChampa" w:hAnsi="DokChampa" w:cs="DokChampa"/>
                <w:cs/>
              </w:rPr>
            </w:rPrChange>
          </w:rPr>
          <w:delText>ເຄື່ອນທີ່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235" w:author="NA" w:date="2021-12-30T11:44:00Z">
              <w:rPr>
                <w:rFonts w:cs="DokChampa"/>
              </w:rPr>
            </w:rPrChange>
          </w:rPr>
          <w:delText xml:space="preserve"> </w:delText>
        </w:r>
      </w:del>
      <w:ins w:id="19236" w:author="PSK" w:date="2021-07-15T16:21:00Z">
        <w:del w:id="19237" w:author="dell" w:date="2021-08-05T09:12:00Z">
          <w:r w:rsidR="005100B0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23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  <w:ins w:id="19239" w:author="PSK" w:date="2021-07-16T09:34:00Z">
        <w:del w:id="19240" w:author="dell" w:date="2021-08-05T09:12:00Z">
          <w:r w:rsidR="00857B01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24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del w:id="19242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243" w:author="NA" w:date="2021-12-30T11:44:00Z">
              <w:rPr>
                <w:rFonts w:cs="DokChampa"/>
              </w:rPr>
            </w:rPrChange>
          </w:rPr>
          <w:delText>(Mobile service: Mobile Satellite Service, Land Mobile Service, Aeronautical Mobile Service, Maritime Mobile Service)</w:delText>
        </w:r>
      </w:del>
      <w:ins w:id="19244" w:author="HP" w:date="2021-07-12T11:55:00Z">
        <w:del w:id="19245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24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;</w:delText>
          </w:r>
        </w:del>
      </w:ins>
      <w:del w:id="19247" w:author="dell" w:date="2021-08-05T09:12:00Z">
        <w:r w:rsidR="00E6005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248" w:author="NA" w:date="2021-12-30T11:44:00Z">
              <w:rPr>
                <w:color w:val="000000"/>
              </w:rPr>
            </w:rPrChange>
          </w:rPr>
          <w:delText xml:space="preserve">, </w:delText>
        </w:r>
      </w:del>
    </w:p>
    <w:p w14:paraId="3980C20A" w14:textId="77777777" w:rsidR="00857B01" w:rsidRPr="002C0BDB" w:rsidDel="00B82238" w:rsidRDefault="00F34556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ins w:id="19249" w:author="PSK" w:date="2021-07-16T09:34:00Z"/>
          <w:del w:id="1925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251" w:author="NA" w:date="2021-12-30T11:44:00Z">
            <w:rPr>
              <w:ins w:id="19252" w:author="PSK" w:date="2021-07-16T09:34:00Z"/>
              <w:del w:id="19253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254" w:author="NA" w:date="2021-12-23T14:15:00Z">
          <w:pPr>
            <w:pStyle w:val="ListParagraph"/>
            <w:numPr>
              <w:numId w:val="49"/>
            </w:numPr>
            <w:ind w:left="1800" w:hanging="360"/>
            <w:jc w:val="thaiDistribute"/>
          </w:pPr>
        </w:pPrChange>
      </w:pPr>
      <w:del w:id="19255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256" w:author="NA" w:date="2021-12-30T11:44:00Z">
              <w:rPr>
                <w:rFonts w:cs="DokChampa"/>
                <w:cs/>
                <w:lang w:bidi="lo-LA"/>
              </w:rPr>
            </w:rPrChange>
          </w:rPr>
          <w:delText>ໂທລະສັບຕັ້ງໂຕະ</w:delText>
        </w:r>
      </w:del>
      <w:ins w:id="19257" w:author="PSK" w:date="2021-07-16T10:48:00Z">
        <w:del w:id="19258" w:author="dell" w:date="2021-08-05T09:12:00Z">
          <w:r w:rsidR="006D22E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2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1BA0C4DE" w14:textId="77777777" w:rsidR="00C011A4" w:rsidRPr="002C0BDB" w:rsidDel="00B82238" w:rsidRDefault="00F34556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del w:id="1926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261" w:author="NA" w:date="2021-12-30T11:44:00Z">
            <w:rPr>
              <w:del w:id="19262" w:author="dell" w:date="2021-08-05T09:12:00Z"/>
            </w:rPr>
          </w:rPrChange>
        </w:rPr>
        <w:pPrChange w:id="19263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del w:id="19264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265" w:author="NA" w:date="2021-12-30T11:44:00Z">
              <w:rPr>
                <w:rFonts w:cs="DokChampa"/>
              </w:rPr>
            </w:rPrChange>
          </w:rPr>
          <w:delText xml:space="preserve"> (PSTN)</w:delText>
        </w:r>
        <w:r w:rsidR="00E6005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266" w:author="NA" w:date="2021-12-30T11:44:00Z">
              <w:rPr/>
            </w:rPrChange>
          </w:rPr>
          <w:delText xml:space="preserve">, </w:delText>
        </w:r>
      </w:del>
      <w:ins w:id="19267" w:author="HP" w:date="2021-07-09T17:13:00Z">
        <w:del w:id="19268" w:author="dell" w:date="2021-08-05T09:12:00Z">
          <w:r w:rsidR="00072E4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269" w:author="NA" w:date="2021-12-30T11:44:00Z">
                <w:rPr>
                  <w:rFonts w:cs="DokChampa"/>
                  <w:cs/>
                </w:rPr>
              </w:rPrChange>
            </w:rPr>
            <w:delText>ໂທລະສັບຕັ້ງໂຕະບໍ່ມີສາຍ</w:delText>
          </w:r>
          <w:r w:rsidR="00072E4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270" w:author="NA" w:date="2021-12-30T11:44:00Z">
                <w:rPr>
                  <w:rFonts w:cs="DokChampa"/>
                </w:rPr>
              </w:rPrChange>
            </w:rPr>
            <w:delText xml:space="preserve"> WLL</w:delText>
          </w:r>
        </w:del>
      </w:ins>
      <w:ins w:id="19271" w:author="HP" w:date="2021-07-12T11:55:00Z">
        <w:del w:id="19272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27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;</w:delText>
          </w:r>
        </w:del>
      </w:ins>
    </w:p>
    <w:p w14:paraId="01AD2ADB" w14:textId="77777777" w:rsidR="00C011A4" w:rsidRPr="002C0BDB" w:rsidDel="00B82238" w:rsidRDefault="00F34556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del w:id="19274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275" w:author="NA" w:date="2021-12-30T11:44:00Z">
            <w:rPr>
              <w:del w:id="19276" w:author="dell" w:date="2021-08-05T09:12:00Z"/>
              <w:color w:val="000000"/>
            </w:rPr>
          </w:rPrChange>
        </w:rPr>
        <w:pPrChange w:id="19277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del w:id="19278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279" w:author="NA" w:date="2021-12-30T11:44:00Z">
              <w:rPr>
                <w:rFonts w:ascii="DokChampa" w:hAnsi="DokChampa" w:cs="DokChampa"/>
                <w:cs/>
              </w:rPr>
            </w:rPrChange>
          </w:rPr>
          <w:delText>ບໍລິການອິນເຕີເນັດ</w:delText>
        </w:r>
      </w:del>
      <w:ins w:id="19280" w:author="PSK" w:date="2021-07-16T10:49:00Z">
        <w:del w:id="19281" w:author="dell" w:date="2021-08-05T09:12:00Z"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2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  <w:del w:id="19283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284" w:author="NA" w:date="2021-12-30T11:44:00Z">
              <w:rPr>
                <w:rFonts w:cs="DokChampa"/>
              </w:rPr>
            </w:rPrChange>
          </w:rPr>
          <w:delText xml:space="preserve"> (Bandwidth service: </w:delText>
        </w:r>
      </w:del>
      <w:ins w:id="19285" w:author="HP" w:date="2021-07-09T17:17:00Z">
        <w:del w:id="19286" w:author="dell" w:date="2021-08-05T09:12:00Z">
          <w:r w:rsidR="005B473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287" w:author="NA" w:date="2021-12-30T11:44:00Z">
                <w:rPr/>
              </w:rPrChange>
            </w:rPr>
            <w:delText xml:space="preserve">, </w:delText>
          </w:r>
        </w:del>
      </w:ins>
      <w:del w:id="19288" w:author="dell" w:date="2021-08-05T09:12:00Z">
        <w:r w:rsidR="00BD48FC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289" w:author="NA" w:date="2021-12-30T11:44:00Z">
              <w:rPr/>
            </w:rPrChange>
          </w:rPr>
          <w:delText>Leased line Circuit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290" w:author="NA" w:date="2021-12-30T11:44:00Z">
              <w:rPr/>
            </w:rPrChange>
          </w:rPr>
          <w:delText>/Channel Services,</w:delText>
        </w:r>
        <w:r w:rsidR="00533417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291" w:author="NA" w:date="2021-12-30T11:44:00Z">
              <w:rPr/>
            </w:rPrChange>
          </w:rPr>
          <w:delText xml:space="preserve"> ISDN, ADSL, DSL,</w:delText>
        </w:r>
      </w:del>
      <w:ins w:id="19292" w:author="HP" w:date="2021-07-09T17:17:00Z">
        <w:del w:id="19293" w:author="dell" w:date="2021-08-05T09:12:00Z">
          <w:r w:rsidR="005B473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294" w:author="NA" w:date="2021-12-30T11:44:00Z">
                <w:rPr/>
              </w:rPrChange>
            </w:rPr>
            <w:delText xml:space="preserve"> </w:delText>
          </w:r>
        </w:del>
      </w:ins>
      <w:ins w:id="19295" w:author="HP" w:date="2021-07-09T17:18:00Z">
        <w:del w:id="19296" w:author="dell" w:date="2021-08-05T09:12:00Z">
          <w:r w:rsidR="005B473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297" w:author="NA" w:date="2021-12-30T11:44:00Z">
                <w:rPr/>
              </w:rPrChange>
            </w:rPr>
            <w:delText xml:space="preserve">FTTx , </w:delText>
          </w:r>
        </w:del>
      </w:ins>
      <w:ins w:id="19298" w:author="HP" w:date="2021-07-09T17:17:00Z">
        <w:del w:id="19299" w:author="dell" w:date="2021-08-05T09:12:00Z">
          <w:r w:rsidR="005B473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300" w:author="NA" w:date="2021-12-30T11:44:00Z">
                <w:rPr/>
              </w:rPrChange>
            </w:rPr>
            <w:delText>Fixed Wireless Access</w:delText>
          </w:r>
        </w:del>
      </w:ins>
      <w:del w:id="19301" w:author="dell" w:date="2021-08-05T09:12:00Z">
        <w:r w:rsidR="00533417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302" w:author="NA" w:date="2021-12-30T11:44:00Z">
              <w:rPr>
                <w:rFonts w:cs="DokChampa"/>
              </w:rPr>
            </w:rPrChange>
          </w:rPr>
          <w:delText>...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303" w:author="NA" w:date="2021-12-30T11:44:00Z">
              <w:rPr/>
            </w:rPrChange>
          </w:rPr>
          <w:delText>)</w:delText>
        </w:r>
      </w:del>
    </w:p>
    <w:p w14:paraId="6B51BB7E" w14:textId="77777777" w:rsidR="005100B0" w:rsidRPr="002C0BDB" w:rsidDel="00B82238" w:rsidRDefault="005100B0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ins w:id="19304" w:author="PSK" w:date="2021-07-15T16:22:00Z"/>
          <w:del w:id="19305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306" w:author="NA" w:date="2021-12-30T11:44:00Z">
            <w:rPr>
              <w:ins w:id="19307" w:author="PSK" w:date="2021-07-15T16:22:00Z"/>
              <w:del w:id="19308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309" w:author="NA" w:date="2021-12-23T14:15:00Z">
          <w:pPr>
            <w:pStyle w:val="ListParagraph"/>
            <w:numPr>
              <w:numId w:val="49"/>
            </w:numPr>
            <w:ind w:left="1800" w:hanging="360"/>
            <w:jc w:val="thaiDistribute"/>
          </w:pPr>
        </w:pPrChange>
      </w:pPr>
      <w:ins w:id="19310" w:author="PSK" w:date="2021-07-15T16:22:00Z">
        <w:del w:id="1931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31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ການສື່ສານຜ່ານດາວທຽມ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31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;</w:delText>
          </w:r>
        </w:del>
      </w:ins>
    </w:p>
    <w:p w14:paraId="3992C9DC" w14:textId="77777777" w:rsidR="005100B0" w:rsidRPr="002C0BDB" w:rsidDel="00B82238" w:rsidRDefault="005100B0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ins w:id="19314" w:author="PSK" w:date="2021-07-15T16:22:00Z"/>
          <w:del w:id="19315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316" w:author="NA" w:date="2021-12-30T11:44:00Z">
            <w:rPr>
              <w:ins w:id="19317" w:author="PSK" w:date="2021-07-15T16:22:00Z"/>
              <w:del w:id="19318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319" w:author="NA" w:date="2021-12-23T14:15:00Z">
          <w:pPr>
            <w:pStyle w:val="ListParagraph"/>
            <w:numPr>
              <w:numId w:val="49"/>
            </w:numPr>
            <w:ind w:left="1800" w:hanging="360"/>
            <w:jc w:val="thaiDistribute"/>
          </w:pPr>
        </w:pPrChange>
      </w:pPr>
      <w:ins w:id="19320" w:author="PSK" w:date="2021-07-15T16:22:00Z">
        <w:del w:id="1932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32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ການສື່ສານການສຳຫຼວດ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2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32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32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ຄົ້ນຫາຕຳແໜ່ງ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2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bidi="lo-LA"/>
                </w:rPr>
              </w:rPrChange>
            </w:rPr>
            <w:delText>;</w:delText>
          </w:r>
        </w:del>
      </w:ins>
    </w:p>
    <w:p w14:paraId="4F56DBDB" w14:textId="77777777" w:rsidR="001B3FCF" w:rsidRPr="002C0BDB" w:rsidDel="00B82238" w:rsidRDefault="001B3FCF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ins w:id="19328" w:author="PSK" w:date="2021-07-10T15:40:00Z"/>
          <w:del w:id="19329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330" w:author="NA" w:date="2021-12-30T11:44:00Z">
            <w:rPr>
              <w:ins w:id="19331" w:author="PSK" w:date="2021-07-10T15:40:00Z"/>
              <w:del w:id="19332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333" w:author="NA" w:date="2021-12-23T14:15:00Z">
          <w:pPr>
            <w:pStyle w:val="ListParagraph"/>
            <w:numPr>
              <w:numId w:val="49"/>
            </w:numPr>
            <w:ind w:left="1800" w:hanging="360"/>
          </w:pPr>
        </w:pPrChange>
      </w:pPr>
      <w:ins w:id="19334" w:author="PSK" w:date="2021-07-10T15:40:00Z">
        <w:del w:id="1933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3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ins w:id="19338" w:author="HP" w:date="2021-07-12T11:52:00Z">
        <w:del w:id="19339" w:author="dell" w:date="2021-08-05T09:12:00Z">
          <w:r w:rsidR="003C40F5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ລະບົບຄົມມະນາຄົມອັດສະລິຍະ</w:delText>
          </w:r>
        </w:del>
      </w:ins>
      <w:ins w:id="19340" w:author="PSK" w:date="2021-07-16T10:49:00Z">
        <w:del w:id="19341" w:author="dell" w:date="2021-08-05T09:12:00Z"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  <w:ins w:id="19343" w:author="HP" w:date="2021-07-12T11:52:00Z">
        <w:del w:id="19344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4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3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Intelligent Transportation system (ITS)</w:delText>
          </w:r>
        </w:del>
      </w:ins>
    </w:p>
    <w:p w14:paraId="523D3FB7" w14:textId="77777777" w:rsidR="001B3FCF" w:rsidRPr="002C0BDB" w:rsidDel="00B82238" w:rsidRDefault="001B3FCF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ins w:id="19347" w:author="PSK" w:date="2021-07-10T15:40:00Z"/>
          <w:del w:id="19348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349" w:author="NA" w:date="2021-12-30T11:44:00Z">
            <w:rPr>
              <w:ins w:id="19350" w:author="PSK" w:date="2021-07-10T15:40:00Z"/>
              <w:del w:id="19351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352" w:author="NA" w:date="2021-12-23T14:15:00Z">
          <w:pPr>
            <w:pStyle w:val="ListParagraph"/>
            <w:numPr>
              <w:numId w:val="49"/>
            </w:numPr>
            <w:ind w:left="1800" w:hanging="360"/>
          </w:pPr>
        </w:pPrChange>
      </w:pPr>
      <w:ins w:id="19353" w:author="PSK" w:date="2021-07-10T15:40:00Z">
        <w:del w:id="19354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35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5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ins w:id="19357" w:author="HP" w:date="2021-07-12T11:53:00Z">
        <w:del w:id="19358" w:author="dell" w:date="2021-08-05T09:12:00Z">
          <w:r w:rsidR="003C40F5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ອິນເຕີເນັດໂດຍໃຊ້ສະຖານີລອຍຟ້າລະດັບສູງ</w:delText>
          </w:r>
        </w:del>
      </w:ins>
      <w:ins w:id="19359" w:author="PSK" w:date="2021-07-10T15:40:00Z">
        <w:del w:id="1936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3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ອິນເຕີເນັດ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19363" w:author="PSK" w:date="2021-07-16T10:49:00Z">
        <w:del w:id="19364" w:author="dell" w:date="2021-08-05T09:12:00Z"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  <w:ins w:id="19366" w:author="HP" w:date="2021-07-12T11:53:00Z">
        <w:del w:id="19367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6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</w:p>
    <w:p w14:paraId="12C2438C" w14:textId="77777777" w:rsidR="001B3FCF" w:rsidRPr="002C0BDB" w:rsidDel="00B82238" w:rsidRDefault="001B3FCF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ins w:id="19369" w:author="PSK" w:date="2021-07-10T15:40:00Z"/>
          <w:del w:id="1937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371" w:author="NA" w:date="2021-12-30T11:44:00Z">
            <w:rPr>
              <w:ins w:id="19372" w:author="PSK" w:date="2021-07-10T15:40:00Z"/>
              <w:del w:id="19373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374" w:author="NA" w:date="2021-12-23T14:15:00Z">
          <w:pPr>
            <w:pStyle w:val="ListParagraph"/>
            <w:numPr>
              <w:numId w:val="49"/>
            </w:numPr>
            <w:ind w:left="1800" w:hanging="360"/>
          </w:pPr>
        </w:pPrChange>
      </w:pPr>
      <w:ins w:id="19375" w:author="PSK" w:date="2021-07-10T15:40:00Z">
        <w:del w:id="1937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3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ins w:id="19379" w:author="HP" w:date="2021-07-12T11:53:00Z">
        <w:del w:id="19380" w:author="dell" w:date="2021-08-05T09:12:00Z">
          <w:r w:rsidR="003C40F5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ໂທລະສັບມືຖືໂດຍນຳໃຊ້ສະຖານີລອຍຟ້າລະດັບສູງ</w:delText>
          </w:r>
        </w:del>
      </w:ins>
      <w:ins w:id="19381" w:author="PSK" w:date="2021-07-16T10:49:00Z">
        <w:del w:id="19382" w:author="dell" w:date="2021-08-05T09:12:00Z"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8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  <w:ins w:id="19384" w:author="PSK" w:date="2021-07-10T15:40:00Z">
        <w:del w:id="1938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38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ອິນເຕີເນັດ</w:delText>
          </w:r>
        </w:del>
      </w:ins>
      <w:ins w:id="19387" w:author="HP" w:date="2021-07-12T11:55:00Z">
        <w:del w:id="19388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3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>;</w:delText>
          </w:r>
        </w:del>
      </w:ins>
      <w:ins w:id="19390" w:author="PSK" w:date="2021-07-10T15:40:00Z">
        <w:del w:id="19391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3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.</w:delText>
          </w:r>
        </w:del>
      </w:ins>
    </w:p>
    <w:p w14:paraId="41A61332" w14:textId="77777777" w:rsidR="005100B0" w:rsidRPr="002C0BDB" w:rsidDel="00B82238" w:rsidRDefault="005100B0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ins w:id="19393" w:author="PSK" w:date="2021-07-15T16:24:00Z"/>
          <w:del w:id="19394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395" w:author="NA" w:date="2021-12-30T11:44:00Z">
            <w:rPr>
              <w:ins w:id="19396" w:author="PSK" w:date="2021-07-15T16:24:00Z"/>
              <w:del w:id="19397" w:author="dell" w:date="2021-08-05T09:12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9398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ins w:id="19399" w:author="PSK" w:date="2021-07-15T16:20:00Z">
        <w:del w:id="1940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</w:delText>
          </w:r>
        </w:del>
      </w:ins>
      <w:ins w:id="19401" w:author="PSK" w:date="2021-07-15T16:23:00Z">
        <w:del w:id="1940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ບໍລິການເສີມ</w:delText>
          </w:r>
        </w:del>
      </w:ins>
      <w:ins w:id="19403" w:author="PSK" w:date="2021-07-16T10:49:00Z">
        <w:del w:id="19404" w:author="dell" w:date="2021-08-05T09:12:00Z"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4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1B3B4DFE" w14:textId="77777777" w:rsidR="00C011A4" w:rsidRPr="002C0BDB" w:rsidDel="00B82238" w:rsidRDefault="005100B0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ins w:id="19406" w:author="HP" w:date="2021-07-09T17:19:00Z"/>
          <w:del w:id="19407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408" w:author="NA" w:date="2021-12-30T11:44:00Z">
            <w:rPr>
              <w:ins w:id="19409" w:author="HP" w:date="2021-07-09T17:19:00Z"/>
              <w:del w:id="19410" w:author="dell" w:date="2021-08-05T09:12:00Z"/>
              <w:color w:val="000000"/>
            </w:rPr>
          </w:rPrChange>
        </w:rPr>
        <w:pPrChange w:id="19411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ins w:id="19412" w:author="PSK" w:date="2021-07-15T16:23:00Z">
        <w:del w:id="1941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ບໍ</w:delText>
          </w:r>
        </w:del>
      </w:ins>
      <w:del w:id="19414" w:author="dell" w:date="2021-08-05T09:12:00Z">
        <w:r w:rsidR="00F34556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415" w:author="NA" w:date="2021-12-30T11:44:00Z">
              <w:rPr>
                <w:rFonts w:ascii="DokChampa" w:hAnsi="DokChampa" w:cs="DokChampa"/>
                <w:cs/>
              </w:rPr>
            </w:rPrChange>
          </w:rPr>
          <w:delText>ບໍລິການ</w:delText>
        </w:r>
        <w:r w:rsidR="00F3455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416" w:author="NA" w:date="2021-12-30T11:44:00Z">
              <w:rPr>
                <w:rFonts w:cs="DokChampa"/>
              </w:rPr>
            </w:rPrChange>
          </w:rPr>
          <w:delText xml:space="preserve"> </w:delText>
        </w:r>
        <w:r w:rsidR="00F34556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417" w:author="NA" w:date="2021-12-30T11:44:00Z">
              <w:rPr>
                <w:rFonts w:ascii="DokChampa" w:hAnsi="DokChampa" w:cs="DokChampa"/>
                <w:cs/>
              </w:rPr>
            </w:rPrChange>
          </w:rPr>
          <w:delText>ແອບພລີເຄເຊີນ</w:delText>
        </w:r>
        <w:r w:rsidR="00F3455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418" w:author="NA" w:date="2021-12-30T11:44:00Z">
              <w:rPr>
                <w:rFonts w:cs="DokChampa"/>
              </w:rPr>
            </w:rPrChange>
          </w:rPr>
          <w:delText xml:space="preserve"> </w:delText>
        </w:r>
      </w:del>
      <w:ins w:id="19419" w:author="PSK" w:date="2021-07-16T10:49:00Z">
        <w:del w:id="19420" w:author="dell" w:date="2021-08-05T09:12:00Z"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42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  <w:del w:id="19422" w:author="dell" w:date="2021-08-05T09:12:00Z">
        <w:r w:rsidR="00F3455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423" w:author="NA" w:date="2021-12-30T11:44:00Z">
              <w:rPr>
                <w:rFonts w:cs="DokChampa"/>
              </w:rPr>
            </w:rPrChange>
          </w:rPr>
          <w:delText>(Application service)</w:delText>
        </w:r>
      </w:del>
      <w:ins w:id="19424" w:author="HP" w:date="2021-07-12T11:55:00Z">
        <w:del w:id="19425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42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;</w:delText>
          </w:r>
        </w:del>
      </w:ins>
      <w:del w:id="19427" w:author="dell" w:date="2021-08-05T09:12:00Z">
        <w:r w:rsidR="00E6005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428" w:author="NA" w:date="2021-12-30T11:44:00Z">
              <w:rPr>
                <w:color w:val="000000"/>
              </w:rPr>
            </w:rPrChange>
          </w:rPr>
          <w:delText xml:space="preserve">, </w:delText>
        </w:r>
      </w:del>
    </w:p>
    <w:p w14:paraId="4D2BC12B" w14:textId="77777777" w:rsidR="001B3FCF" w:rsidRPr="002C0BDB" w:rsidDel="00B82238" w:rsidRDefault="001B3FCF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ins w:id="19429" w:author="PSK" w:date="2021-07-10T15:40:00Z"/>
          <w:del w:id="1943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431" w:author="NA" w:date="2021-12-30T11:44:00Z">
            <w:rPr>
              <w:ins w:id="19432" w:author="PSK" w:date="2021-07-10T15:40:00Z"/>
              <w:del w:id="19433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434" w:author="NA" w:date="2021-12-23T14:15:00Z">
          <w:pPr>
            <w:pStyle w:val="ListParagraph"/>
            <w:numPr>
              <w:numId w:val="49"/>
            </w:numPr>
            <w:ind w:left="1800" w:hanging="360"/>
          </w:pPr>
        </w:pPrChange>
      </w:pPr>
      <w:ins w:id="19435" w:author="PSK" w:date="2021-07-10T15:40:00Z">
        <w:del w:id="1943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43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43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43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ອິນເຕີເນັດສັບພະສິ່ງ</w:delText>
          </w:r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44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</w:rPr>
              </w:rPrChange>
            </w:rPr>
            <w:delText>.</w:delText>
          </w:r>
        </w:del>
      </w:ins>
      <w:ins w:id="19441" w:author="home" w:date="2021-07-12T06:28:00Z">
        <w:del w:id="19442" w:author="dell" w:date="2021-08-05T09:12:00Z">
          <w:r w:rsidR="00E815A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1944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>.</w:delText>
          </w:r>
        </w:del>
      </w:ins>
      <w:ins w:id="19444" w:author="PSK" w:date="2021-07-10T15:40:00Z">
        <w:del w:id="19445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4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</w:p>
    <w:p w14:paraId="229E7BCB" w14:textId="77777777" w:rsidR="005B4738" w:rsidRPr="002C0BDB" w:rsidDel="00B82238" w:rsidRDefault="005B4738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del w:id="19447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448" w:author="NA" w:date="2021-12-30T11:44:00Z">
            <w:rPr>
              <w:del w:id="19449" w:author="dell" w:date="2021-08-05T09:12:00Z"/>
              <w:color w:val="000000"/>
            </w:rPr>
          </w:rPrChange>
        </w:rPr>
        <w:pPrChange w:id="19450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ins w:id="19451" w:author="HP" w:date="2021-07-09T17:19:00Z">
        <w:del w:id="19452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453" w:author="NA" w:date="2021-12-30T11:44:00Z">
                <w:rPr/>
              </w:rPrChange>
            </w:rPr>
            <w:delText xml:space="preserve">Intelligent </w:delText>
          </w:r>
        </w:del>
      </w:ins>
      <w:ins w:id="19454" w:author="HP" w:date="2021-07-09T17:20:00Z">
        <w:del w:id="19455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456" w:author="NA" w:date="2021-12-30T11:44:00Z">
                <w:rPr/>
              </w:rPrChange>
            </w:rPr>
            <w:delText>Transportation</w:delText>
          </w:r>
        </w:del>
      </w:ins>
      <w:ins w:id="19457" w:author="HP" w:date="2021-07-09T17:19:00Z">
        <w:del w:id="19458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459" w:author="NA" w:date="2021-12-30T11:44:00Z">
                <w:rPr/>
              </w:rPrChange>
            </w:rPr>
            <w:delText xml:space="preserve"> system</w:delText>
          </w:r>
        </w:del>
      </w:ins>
      <w:ins w:id="19460" w:author="HP" w:date="2021-07-09T17:20:00Z">
        <w:del w:id="19461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462" w:author="NA" w:date="2021-12-30T11:44:00Z">
                <w:rPr/>
              </w:rPrChange>
            </w:rPr>
            <w:delText xml:space="preserve"> </w:delText>
          </w:r>
        </w:del>
      </w:ins>
      <w:ins w:id="19463" w:author="HP" w:date="2021-07-09T17:19:00Z">
        <w:del w:id="19464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465" w:author="NA" w:date="2021-12-30T11:44:00Z">
                <w:rPr/>
              </w:rPrChange>
            </w:rPr>
            <w:delText>( ITS</w:delText>
          </w:r>
        </w:del>
      </w:ins>
      <w:ins w:id="19466" w:author="HP" w:date="2021-07-09T17:20:00Z">
        <w:del w:id="19467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468" w:author="NA" w:date="2021-12-30T11:44:00Z">
                <w:rPr>
                  <w:rFonts w:cs="DokChampa"/>
                </w:rPr>
              </w:rPrChange>
            </w:rPr>
            <w:delText>)</w:delText>
          </w:r>
        </w:del>
      </w:ins>
    </w:p>
    <w:p w14:paraId="34FFE72D" w14:textId="77777777" w:rsidR="00C011A4" w:rsidRPr="002C0BDB" w:rsidDel="00B82238" w:rsidRDefault="00F34556">
      <w:pPr>
        <w:pStyle w:val="ListParagraph"/>
        <w:spacing w:after="0" w:line="340" w:lineRule="exact"/>
        <w:ind w:left="1418"/>
        <w:jc w:val="both"/>
        <w:rPr>
          <w:del w:id="19469" w:author="dell" w:date="2021-08-05T09:12:00Z"/>
          <w:rFonts w:ascii="Phetsarath OT" w:eastAsia="Phetsarath OT" w:hAnsi="Phetsarath OT" w:cs="Phetsarath OT"/>
          <w:lang w:val="pt-BR"/>
          <w:rPrChange w:id="19470" w:author="NA" w:date="2021-12-30T11:44:00Z">
            <w:rPr>
              <w:del w:id="19471" w:author="dell" w:date="2021-08-05T09:12:00Z"/>
              <w:color w:val="000000"/>
            </w:rPr>
          </w:rPrChange>
        </w:rPr>
        <w:pPrChange w:id="19472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del w:id="19473" w:author="dell" w:date="2021-08-05T09:12:00Z">
        <w:r w:rsidRPr="002C0BDB" w:rsidDel="00B82238">
          <w:rPr>
            <w:rFonts w:ascii="Phetsarath OT" w:eastAsia="Phetsarath OT" w:hAnsi="Phetsarath OT" w:cs="Phetsarath OT"/>
            <w:lang w:val="pt-BR"/>
            <w:rPrChange w:id="19474" w:author="NA" w:date="2021-12-30T11:44:00Z">
              <w:rPr/>
            </w:rPrChange>
          </w:rPr>
          <w:delText>Fixed Wireless Access service</w:delText>
        </w:r>
        <w:r w:rsidR="00E6005F" w:rsidRPr="002C0BDB" w:rsidDel="00B82238">
          <w:rPr>
            <w:rFonts w:ascii="Phetsarath OT" w:eastAsia="Phetsarath OT" w:hAnsi="Phetsarath OT" w:cs="Phetsarath OT"/>
            <w:lang w:val="pt-BR"/>
            <w:rPrChange w:id="19475" w:author="NA" w:date="2021-12-30T11:44:00Z">
              <w:rPr>
                <w:color w:val="000000"/>
              </w:rPr>
            </w:rPrChange>
          </w:rPr>
          <w:delText xml:space="preserve">, </w:delText>
        </w:r>
      </w:del>
    </w:p>
    <w:p w14:paraId="58546750" w14:textId="77777777" w:rsidR="00A8344B" w:rsidRPr="002C0BDB" w:rsidDel="00B82238" w:rsidRDefault="00A8344B">
      <w:pPr>
        <w:pStyle w:val="ListParagraph"/>
        <w:spacing w:after="0" w:line="340" w:lineRule="exact"/>
        <w:ind w:left="1418"/>
        <w:jc w:val="both"/>
        <w:rPr>
          <w:del w:id="19476" w:author="dell" w:date="2021-08-05T09:12:00Z"/>
          <w:rFonts w:ascii="Phetsarath OT" w:eastAsia="Phetsarath OT" w:hAnsi="Phetsarath OT" w:cs="Phetsarath OT"/>
          <w:lang w:val="pt-BR"/>
          <w:rPrChange w:id="19477" w:author="NA" w:date="2021-12-30T11:44:00Z">
            <w:rPr>
              <w:del w:id="19478" w:author="dell" w:date="2021-08-05T09:12:00Z"/>
              <w:rFonts w:cs="Angsana New"/>
              <w:color w:val="000000"/>
            </w:rPr>
          </w:rPrChange>
        </w:rPr>
        <w:pPrChange w:id="19479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ins w:id="19480" w:author="HP" w:date="2021-07-09T17:26:00Z">
        <w:del w:id="19481" w:author="dell" w:date="2021-08-05T09:12:00Z">
          <w:r w:rsidRPr="002C0BDB" w:rsidDel="00B82238">
            <w:rPr>
              <w:rFonts w:ascii="Phetsarath OT" w:eastAsia="Phetsarath OT" w:hAnsi="Phetsarath OT" w:cs="Phetsarath OT"/>
              <w:cs/>
              <w:lang w:bidi="lo-LA"/>
              <w:rPrChange w:id="19482" w:author="NA" w:date="2021-12-30T11:44:00Z">
                <w:rPr>
                  <w:rFonts w:cs="DokChampa"/>
                  <w:cs/>
                </w:rPr>
              </w:rPrChange>
            </w:rPr>
            <w:delText>ການສື່ສານຜ່ານດາວທຽມ</w:delText>
          </w:r>
          <w:r w:rsidRPr="002C0BDB" w:rsidDel="00B82238">
            <w:rPr>
              <w:rFonts w:ascii="Phetsarath OT" w:eastAsia="Phetsarath OT" w:hAnsi="Phetsarath OT" w:cs="Phetsarath OT"/>
              <w:lang w:val="pt-BR"/>
              <w:rPrChange w:id="19483" w:author="NA" w:date="2021-12-30T11:44:00Z">
                <w:rPr/>
              </w:rPrChange>
            </w:rPr>
            <w:delText>;</w:delText>
          </w:r>
        </w:del>
      </w:ins>
    </w:p>
    <w:p w14:paraId="390C4A38" w14:textId="77777777" w:rsidR="00F34556" w:rsidRPr="002C0BDB" w:rsidDel="00B82238" w:rsidRDefault="00544090">
      <w:pPr>
        <w:pStyle w:val="ListParagraph"/>
        <w:numPr>
          <w:ilvl w:val="0"/>
          <w:numId w:val="49"/>
        </w:numPr>
        <w:spacing w:after="0" w:line="340" w:lineRule="exact"/>
        <w:ind w:left="1418"/>
        <w:jc w:val="both"/>
        <w:rPr>
          <w:del w:id="19484" w:author="dell" w:date="2021-08-05T09:12:00Z"/>
          <w:rFonts w:ascii="Phetsarath OT" w:eastAsia="Phetsarath OT" w:hAnsi="Phetsarath OT" w:cs="Phetsarath OT"/>
          <w:lang w:val="pt-BR"/>
          <w:rPrChange w:id="19485" w:author="NA" w:date="2021-12-30T11:44:00Z">
            <w:rPr>
              <w:del w:id="19486" w:author="dell" w:date="2021-08-05T09:12:00Z"/>
              <w:rFonts w:cs="Angsana New"/>
            </w:rPr>
          </w:rPrChange>
        </w:rPr>
        <w:pPrChange w:id="19487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ins w:id="19488" w:author="PSK" w:date="2021-07-10T15:15:00Z">
        <w:del w:id="19489" w:author="dell" w:date="2021-08-05T09:12:00Z">
          <w:r w:rsidRPr="002C0BDB" w:rsidDel="00B82238">
            <w:rPr>
              <w:rFonts w:ascii="Phetsarath OT" w:eastAsia="Phetsarath OT" w:hAnsi="Phetsarath OT" w:cs="Phetsarath OT"/>
              <w:cs/>
              <w:lang w:bidi="lo-LA"/>
              <w:rPrChange w:id="19490" w:author="NA" w:date="2021-12-30T11:44:00Z">
                <w:rPr>
                  <w:rFonts w:ascii="DokChampa" w:hAnsi="DokChampa" w:cs="DokChampa"/>
                  <w:cs/>
                </w:rPr>
              </w:rPrChange>
            </w:rPr>
            <w:delText>ບໍລິການ</w:delText>
          </w:r>
          <w:r w:rsidRPr="002C0BDB" w:rsidDel="00B82238">
            <w:rPr>
              <w:rFonts w:ascii="Phetsarath OT" w:eastAsia="Phetsarath OT" w:hAnsi="Phetsarath OT" w:cs="Phetsarath OT"/>
              <w:lang w:val="pt-BR"/>
              <w:rPrChange w:id="19491" w:author="NA" w:date="2021-12-30T11:44:00Z">
                <w:rPr>
                  <w:rFonts w:cs="DokChamp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cs/>
              <w:lang w:bidi="lo-LA"/>
              <w:rPrChange w:id="19492" w:author="NA" w:date="2021-12-30T11:44:00Z">
                <w:rPr>
                  <w:rFonts w:ascii="DokChampa" w:hAnsi="DokChampa" w:cs="DokChampa"/>
                  <w:cs/>
                </w:rPr>
              </w:rPrChange>
            </w:rPr>
            <w:delText>ອິນເຕີເນັດຂອງວັດຖຸສີ່ງຂອງ</w:delText>
          </w:r>
          <w:r w:rsidRPr="002C0BDB" w:rsidDel="00B82238">
            <w:rPr>
              <w:rFonts w:ascii="Phetsarath OT" w:eastAsia="Phetsarath OT" w:hAnsi="Phetsarath OT" w:cs="Phetsarath OT"/>
              <w:lang w:val="pt-BR"/>
              <w:rPrChange w:id="19493" w:author="NA" w:date="2021-12-30T11:44:00Z">
                <w:rPr>
                  <w:rFonts w:cs="DokChampa"/>
                </w:rPr>
              </w:rPrChange>
            </w:rPr>
            <w:delText xml:space="preserve"> (Internet of Things service);</w:delText>
          </w:r>
        </w:del>
      </w:ins>
      <w:del w:id="19494" w:author="dell" w:date="2021-08-05T09:12:00Z">
        <w:r w:rsidR="00A3295D" w:rsidRPr="002C0BDB" w:rsidDel="00B82238">
          <w:rPr>
            <w:rFonts w:ascii="Phetsarath OT" w:eastAsia="Phetsarath OT" w:hAnsi="Phetsarath OT" w:cs="Phetsarath OT" w:hint="cs"/>
            <w:cs/>
            <w:lang w:bidi="lo-LA"/>
            <w:rPrChange w:id="1949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ບໍລິການ</w:delText>
        </w:r>
        <w:r w:rsidR="00A3295D" w:rsidRPr="002C0BDB" w:rsidDel="00B82238">
          <w:rPr>
            <w:rFonts w:ascii="Phetsarath OT" w:eastAsia="Phetsarath OT" w:hAnsi="Phetsarath OT" w:cs="Phetsarath OT"/>
            <w:lang w:val="pt-BR"/>
            <w:rPrChange w:id="1949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A3295D" w:rsidRPr="002C0BDB" w:rsidDel="00B82238">
          <w:rPr>
            <w:rFonts w:ascii="Phetsarath OT" w:eastAsia="Phetsarath OT" w:hAnsi="Phetsarath OT" w:cs="Phetsarath OT" w:hint="cs"/>
            <w:cs/>
            <w:lang w:bidi="lo-LA"/>
            <w:rPrChange w:id="1949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ອິນເຕີເນັດຂອງວັດຖຸສີ່ງຂອງ</w:delText>
        </w:r>
        <w:r w:rsidR="00A3295D" w:rsidRPr="002C0BDB" w:rsidDel="00B82238">
          <w:rPr>
            <w:rFonts w:ascii="Phetsarath OT" w:eastAsia="Phetsarath OT" w:hAnsi="Phetsarath OT" w:cs="Phetsarath OT"/>
            <w:lang w:val="pt-BR"/>
            <w:rPrChange w:id="1949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(</w:delText>
        </w:r>
        <w:r w:rsidR="00F34556" w:rsidRPr="002C0BDB" w:rsidDel="00B82238">
          <w:rPr>
            <w:rFonts w:ascii="Phetsarath OT" w:eastAsia="Phetsarath OT" w:hAnsi="Phetsarath OT" w:cs="Phetsarath OT"/>
            <w:lang w:val="pt-BR"/>
            <w:rPrChange w:id="1949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>Internet of Things service</w:delText>
        </w:r>
        <w:r w:rsidR="00A3295D" w:rsidRPr="002C0BDB" w:rsidDel="00B82238">
          <w:rPr>
            <w:rFonts w:ascii="Phetsarath OT" w:eastAsia="Phetsarath OT" w:hAnsi="Phetsarath OT" w:cs="Phetsarath OT"/>
            <w:lang w:val="pt-BR"/>
            <w:rPrChange w:id="1950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>);</w:delText>
        </w:r>
      </w:del>
    </w:p>
    <w:p w14:paraId="27881E3D" w14:textId="77777777" w:rsidR="00A8344B" w:rsidRPr="002C0BDB" w:rsidDel="00B82238" w:rsidRDefault="00A8344B">
      <w:pPr>
        <w:pStyle w:val="ListParagraph"/>
        <w:numPr>
          <w:ilvl w:val="0"/>
          <w:numId w:val="49"/>
        </w:numPr>
        <w:spacing w:after="0" w:line="340" w:lineRule="exact"/>
        <w:jc w:val="both"/>
        <w:rPr>
          <w:ins w:id="19501" w:author="HP" w:date="2021-07-09T17:31:00Z"/>
          <w:del w:id="19502" w:author="dell" w:date="2021-08-05T09:12:00Z"/>
          <w:rFonts w:ascii="Phetsarath OT" w:eastAsia="Phetsarath OT" w:hAnsi="Phetsarath OT" w:cs="Phetsarath OT"/>
          <w:lang w:val="pt-BR"/>
          <w:rPrChange w:id="19503" w:author="NA" w:date="2021-12-30T11:44:00Z">
            <w:rPr>
              <w:ins w:id="19504" w:author="HP" w:date="2021-07-09T17:31:00Z"/>
              <w:del w:id="19505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506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ins w:id="19507" w:author="HP" w:date="2021-07-09T17:31:00Z">
        <w:del w:id="19508" w:author="dell" w:date="2021-08-05T09:12:00Z">
          <w:r w:rsidRPr="002C0BDB" w:rsidDel="00B82238">
            <w:rPr>
              <w:rFonts w:ascii="Phetsarath OT" w:eastAsia="Phetsarath OT" w:hAnsi="Phetsarath OT" w:cs="Phetsarath OT"/>
              <w:lang w:val="pt-BR"/>
              <w:rPrChange w:id="1950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High Altitude Platform Stations</w:delText>
          </w:r>
        </w:del>
      </w:ins>
      <w:ins w:id="19510" w:author="HP" w:date="2021-07-09T17:32:00Z">
        <w:del w:id="19511" w:author="dell" w:date="2021-08-05T09:12:00Z">
          <w:r w:rsidRPr="002C0BDB" w:rsidDel="00B82238">
            <w:rPr>
              <w:rFonts w:ascii="Phetsarath OT" w:eastAsia="Phetsarath OT" w:hAnsi="Phetsarath OT" w:cs="Phetsarath OT"/>
              <w:lang w:val="pt-BR"/>
              <w:rPrChange w:id="1951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 ( HAPS)</w:delText>
          </w:r>
        </w:del>
      </w:ins>
    </w:p>
    <w:p w14:paraId="2BFCC01C" w14:textId="77777777" w:rsidR="00A8344B" w:rsidRPr="002C0BDB" w:rsidDel="00B82238" w:rsidRDefault="00A8344B">
      <w:pPr>
        <w:spacing w:after="0" w:line="340" w:lineRule="exact"/>
        <w:jc w:val="both"/>
        <w:rPr>
          <w:del w:id="19513" w:author="dell" w:date="2021-08-05T09:12:00Z"/>
          <w:rFonts w:ascii="Phetsarath OT" w:eastAsia="Phetsarath OT" w:hAnsi="Phetsarath OT" w:cs="Phetsarath OT"/>
          <w:lang w:val="pt-BR"/>
          <w:rPrChange w:id="19514" w:author="NA" w:date="2021-12-30T11:44:00Z">
            <w:rPr>
              <w:del w:id="19515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516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ins w:id="19517" w:author="HP" w:date="2021-07-09T17:32:00Z">
        <w:del w:id="19518" w:author="dell" w:date="2021-08-05T09:12:00Z">
          <w:r w:rsidRPr="002C0BDB" w:rsidDel="00B82238">
            <w:rPr>
              <w:rFonts w:ascii="Phetsarath OT" w:eastAsia="Phetsarath OT" w:hAnsi="Phetsarath OT" w:cs="Phetsarath OT"/>
              <w:lang w:val="pt-BR"/>
              <w:rPrChange w:id="1951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High Altitude Platform Stations </w:delText>
          </w:r>
        </w:del>
      </w:ins>
      <w:ins w:id="19520" w:author="HP" w:date="2021-07-09T17:30:00Z">
        <w:del w:id="19521" w:author="dell" w:date="2021-08-05T09:12:00Z">
          <w:r w:rsidRPr="002C0BDB" w:rsidDel="00B82238">
            <w:rPr>
              <w:rFonts w:ascii="Phetsarath OT" w:eastAsia="Phetsarath OT" w:hAnsi="Phetsarath OT" w:cs="Phetsarath OT"/>
              <w:lang w:val="pt-BR"/>
              <w:rPrChange w:id="1952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as IMT Base Stations </w:delText>
          </w:r>
        </w:del>
      </w:ins>
      <w:ins w:id="19523" w:author="HP" w:date="2021-07-09T17:32:00Z">
        <w:del w:id="19524" w:author="dell" w:date="2021-08-05T09:12:00Z">
          <w:r w:rsidRPr="002C0BDB" w:rsidDel="00B82238">
            <w:rPr>
              <w:rFonts w:ascii="Phetsarath OT" w:eastAsia="Phetsarath OT" w:hAnsi="Phetsarath OT" w:cs="Phetsarath OT"/>
              <w:lang w:val="pt-BR"/>
              <w:rPrChange w:id="195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(</w:delText>
          </w:r>
        </w:del>
      </w:ins>
      <w:ins w:id="19526" w:author="HP" w:date="2021-07-09T17:27:00Z">
        <w:del w:id="19527" w:author="dell" w:date="2021-08-05T09:12:00Z">
          <w:r w:rsidRPr="002C0BDB" w:rsidDel="00B82238">
            <w:rPr>
              <w:rFonts w:ascii="Phetsarath OT" w:eastAsia="Phetsarath OT" w:hAnsi="Phetsarath OT" w:cs="Phetsarath OT"/>
              <w:lang w:val="pt-BR"/>
              <w:rPrChange w:id="1952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HIBS</w:delText>
          </w:r>
        </w:del>
      </w:ins>
      <w:ins w:id="19529" w:author="HP" w:date="2021-07-09T17:32:00Z">
        <w:del w:id="19530" w:author="dell" w:date="2021-08-05T09:12:00Z">
          <w:r w:rsidRPr="002C0BDB" w:rsidDel="00B82238">
            <w:rPr>
              <w:rFonts w:ascii="Phetsarath OT" w:eastAsia="Phetsarath OT" w:hAnsi="Phetsarath OT" w:cs="Phetsarath OT"/>
              <w:lang w:val="pt-BR"/>
              <w:rPrChange w:id="1953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)</w:delText>
          </w:r>
        </w:del>
      </w:ins>
      <w:ins w:id="19532" w:author="HP" w:date="2021-07-09T17:28:00Z">
        <w:del w:id="19533" w:author="dell" w:date="2021-08-05T09:12:00Z">
          <w:r w:rsidRPr="002C0BDB" w:rsidDel="00B82238">
            <w:rPr>
              <w:rFonts w:ascii="Phetsarath OT" w:eastAsia="Phetsarath OT" w:hAnsi="Phetsarath OT" w:cs="Phetsarath OT"/>
              <w:lang w:val="pt-BR"/>
              <w:rPrChange w:id="19534" w:author="NA" w:date="2021-12-30T11:44:00Z">
                <w:rPr/>
              </w:rPrChange>
            </w:rPr>
            <w:delText>,</w:delText>
          </w:r>
        </w:del>
      </w:ins>
    </w:p>
    <w:p w14:paraId="1A62C39F" w14:textId="77777777" w:rsidR="00C011A4" w:rsidRPr="002C0BDB" w:rsidDel="00B82238" w:rsidRDefault="00C011A4">
      <w:pPr>
        <w:spacing w:after="0" w:line="340" w:lineRule="exact"/>
        <w:jc w:val="both"/>
        <w:rPr>
          <w:del w:id="19535" w:author="dell" w:date="2021-08-05T09:12:00Z"/>
          <w:rFonts w:ascii="Phetsarath OT" w:eastAsia="Phetsarath OT" w:hAnsi="Phetsarath OT" w:cs="Phetsarath OT"/>
          <w:strike/>
          <w:lang w:val="pt-BR"/>
          <w:rPrChange w:id="19536" w:author="NA" w:date="2021-12-30T11:44:00Z">
            <w:rPr>
              <w:del w:id="19537" w:author="dell" w:date="2021-08-05T09:12:00Z"/>
              <w:strike/>
              <w:highlight w:val="yellow"/>
            </w:rPr>
          </w:rPrChange>
        </w:rPr>
        <w:pPrChange w:id="19538" w:author="NA" w:date="2021-12-23T14:15:00Z">
          <w:pPr>
            <w:pStyle w:val="NoSpacing"/>
            <w:numPr>
              <w:numId w:val="38"/>
            </w:numPr>
            <w:ind w:left="720" w:hanging="360"/>
            <w:jc w:val="thaiDistribute"/>
          </w:pPr>
        </w:pPrChange>
      </w:pPr>
      <w:del w:id="19539" w:author="dell" w:date="2021-08-05T09:12:00Z">
        <w:r w:rsidRPr="002C0BDB" w:rsidDel="00B82238">
          <w:rPr>
            <w:rFonts w:ascii="Phetsarath OT" w:eastAsia="Phetsarath OT" w:hAnsi="Phetsarath OT" w:cs="Phetsarath OT"/>
            <w:strike/>
            <w:cs/>
            <w:lang w:bidi="lo-LA"/>
            <w:rPrChange w:id="19540" w:author="NA" w:date="2021-12-30T11:44:00Z">
              <w:rPr>
                <w:rFonts w:cs="DokChampa"/>
                <w:strike/>
                <w:color w:val="000000"/>
                <w:highlight w:val="yellow"/>
                <w:cs/>
              </w:rPr>
            </w:rPrChange>
          </w:rPr>
          <w:delText>ອື່ນໆ</w:delText>
        </w:r>
      </w:del>
    </w:p>
    <w:p w14:paraId="59F76F3F" w14:textId="77777777" w:rsidR="00C011A4" w:rsidRPr="002C0BDB" w:rsidDel="00B82238" w:rsidRDefault="00C011A4">
      <w:pPr>
        <w:pStyle w:val="NoSpacing"/>
        <w:numPr>
          <w:ilvl w:val="0"/>
          <w:numId w:val="60"/>
        </w:numPr>
        <w:spacing w:line="340" w:lineRule="exact"/>
        <w:jc w:val="both"/>
        <w:rPr>
          <w:del w:id="19541" w:author="dell" w:date="2021-08-05T09:12:00Z"/>
          <w:rFonts w:ascii="Phetsarath OT" w:eastAsia="Phetsarath OT" w:hAnsi="Phetsarath OT" w:cs="Phetsarath OT"/>
          <w:b/>
          <w:bCs/>
          <w:sz w:val="24"/>
          <w:szCs w:val="24"/>
          <w:lang w:val="pt-BR"/>
          <w:rPrChange w:id="19542" w:author="NA" w:date="2021-12-30T11:44:00Z">
            <w:rPr>
              <w:del w:id="19543" w:author="dell" w:date="2021-08-05T09:12:00Z"/>
              <w:rFonts w:ascii="Phetsarath OT" w:eastAsia="Phetsarath OT" w:hAnsi="Phetsarath OT" w:cs="Phetsarath OT"/>
              <w:b/>
              <w:bCs/>
              <w:color w:val="000000"/>
              <w:sz w:val="24"/>
              <w:szCs w:val="24"/>
            </w:rPr>
          </w:rPrChange>
        </w:rPr>
        <w:pPrChange w:id="19544" w:author="NA" w:date="2021-12-23T14:15:00Z">
          <w:pPr>
            <w:pStyle w:val="NoSpacing"/>
          </w:pPr>
        </w:pPrChange>
      </w:pPr>
      <w:bookmarkStart w:id="19545" w:name="_Toc77346060"/>
      <w:bookmarkStart w:id="19546" w:name="_Toc77346222"/>
      <w:bookmarkEnd w:id="19545"/>
      <w:bookmarkEnd w:id="19546"/>
    </w:p>
    <w:p w14:paraId="04739E7B" w14:textId="77777777" w:rsidR="00DB3960" w:rsidRPr="002C0BDB" w:rsidDel="00B82238" w:rsidRDefault="005100B0">
      <w:pPr>
        <w:pStyle w:val="Heading3"/>
        <w:numPr>
          <w:ilvl w:val="0"/>
          <w:numId w:val="60"/>
        </w:numPr>
        <w:spacing w:before="0" w:line="340" w:lineRule="exact"/>
        <w:jc w:val="both"/>
        <w:rPr>
          <w:del w:id="19547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pt-BR" w:bidi="lo-LA"/>
          <w:rPrChange w:id="19548" w:author="NA" w:date="2021-12-30T11:44:00Z">
            <w:rPr>
              <w:del w:id="19549" w:author="dell" w:date="2021-08-05T09:12:00Z"/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</w:rPrChange>
        </w:rPr>
        <w:pPrChange w:id="19550" w:author="NA" w:date="2021-12-23T14:15:00Z">
          <w:pPr>
            <w:pStyle w:val="Heading3"/>
          </w:pPr>
        </w:pPrChange>
      </w:pPr>
      <w:bookmarkStart w:id="19551" w:name="_Toc77346223"/>
      <w:ins w:id="19552" w:author="PSK" w:date="2021-07-15T16:24:00Z">
        <w:del w:id="19553" w:author="dell" w:date="2021-08-05T09:12:00Z">
          <w:r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  <w:rPrChange w:id="195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1955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ໃໝ່</w:delText>
          </w:r>
          <w:r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  <w:rPrChange w:id="1955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) </w:delText>
          </w:r>
        </w:del>
      </w:ins>
      <w:del w:id="19557" w:author="dell" w:date="2021-08-05T09:12:00Z">
        <w:r w:rsidR="00C011A4"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195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C011A4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195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A448F0" w:rsidRPr="002C0BDB" w:rsidDel="00B82238">
          <w:rPr>
            <w:rFonts w:ascii="Phetsarath OT" w:eastAsia="Phetsarath OT" w:hAnsi="Phetsarath OT" w:cs="Angsana New"/>
            <w:color w:val="auto"/>
            <w:sz w:val="24"/>
            <w:szCs w:val="24"/>
            <w:cs/>
            <w:rPrChange w:id="19560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cs/>
              </w:rPr>
            </w:rPrChange>
          </w:rPr>
          <w:delText>3</w:delText>
        </w:r>
        <w:r w:rsidR="00347C2B"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956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1</w:delText>
        </w:r>
        <w:r w:rsidR="00C011A4" w:rsidRPr="002C0BDB" w:rsidDel="00B82238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19562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 </w:delText>
        </w:r>
        <w:r w:rsidR="00DB3960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56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ການດຳເນີນທຸລະກິດ</w:delText>
        </w:r>
        <w:r w:rsidR="00DB396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95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</w:del>
      <w:ins w:id="19565" w:author="PSK" w:date="2021-07-12T16:53:00Z">
        <w:del w:id="19566" w:author="dell" w:date="2021-08-05T09:12:00Z">
          <w:r w:rsidR="005A08FD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4"/>
              <w:szCs w:val="24"/>
              <w:cs/>
              <w:lang w:bidi="lo-LA"/>
              <w:rPrChange w:id="19567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cs/>
                  <w:lang w:bidi="lo-LA"/>
                </w:rPr>
              </w:rPrChange>
            </w:rPr>
            <w:delText>ການ</w:delText>
          </w:r>
        </w:del>
      </w:ins>
      <w:del w:id="19568" w:author="dell" w:date="2021-08-05T09:12:00Z">
        <w:r w:rsidR="00D73856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56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ສະໜອງ</w:delText>
        </w:r>
        <w:r w:rsidR="00F34556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57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ສິ່ງອຳນວຍຄວາມສະດວກ</w:delText>
        </w:r>
      </w:del>
      <w:ins w:id="19571" w:author="PSK" w:date="2021-07-12T16:53:00Z">
        <w:del w:id="19572" w:author="dell" w:date="2021-08-05T09:12:00Z">
          <w:r w:rsidR="005A08FD" w:rsidRPr="002C0BDB" w:rsidDel="00B82238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cs/>
              <w:lang w:bidi="lo-LA"/>
              <w:rPrChange w:id="19573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del w:id="19574" w:author="dell" w:date="2021-08-05T09:12:00Z">
        <w:r w:rsidR="00F34556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57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ດ້ານ</w:delText>
        </w:r>
        <w:r w:rsidR="00DB3960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57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ໂທລະຄົມມະນາຄົມ</w:delText>
        </w:r>
        <w:bookmarkEnd w:id="19551"/>
        <w:r w:rsidR="00DB3960"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957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  <w:ins w:id="19578" w:author="home" w:date="2021-07-12T06:31:00Z">
        <w:del w:id="19579" w:author="dell" w:date="2021-08-05T09:12:00Z">
          <w:r w:rsidR="00E815AB" w:rsidRPr="002C0BDB" w:rsidDel="00B82238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cs/>
              <w:lang w:bidi="lo-LA"/>
              <w:rPrChange w:id="19580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cs/>
                  <w:lang w:bidi="lo-LA"/>
                </w:rPr>
              </w:rPrChange>
            </w:rPr>
            <w:delText xml:space="preserve">               </w:delText>
          </w:r>
        </w:del>
      </w:ins>
      <w:del w:id="19581" w:author="dell" w:date="2021-08-05T09:12:00Z">
        <w:r w:rsidR="00DB396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195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>(Telecommunication Facility)</w:delText>
        </w:r>
      </w:del>
    </w:p>
    <w:p w14:paraId="629378F2" w14:textId="77777777" w:rsidR="001821F3" w:rsidRPr="002C0BDB" w:rsidDel="00B82238" w:rsidRDefault="00C71DAC">
      <w:pPr>
        <w:spacing w:after="0" w:line="340" w:lineRule="exact"/>
        <w:ind w:left="425" w:firstLine="624"/>
        <w:jc w:val="both"/>
        <w:rPr>
          <w:ins w:id="19583" w:author="PSK" w:date="2021-07-16T10:23:00Z"/>
          <w:del w:id="19584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585" w:author="NA" w:date="2021-12-30T11:44:00Z">
            <w:rPr>
              <w:ins w:id="19586" w:author="PSK" w:date="2021-07-16T10:23:00Z"/>
              <w:del w:id="19587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9588" w:author="NA" w:date="2021-12-23T14:15:00Z">
          <w:pPr>
            <w:pStyle w:val="NoSpacing"/>
            <w:ind w:left="720" w:firstLine="720"/>
          </w:pPr>
        </w:pPrChange>
      </w:pPr>
      <w:del w:id="19589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5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ການດຳເນີນທຸລະກິດ</w:delText>
        </w:r>
        <w:r w:rsidR="00D7385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59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D7385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59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ສະໜອງ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1959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val="fr-FR"/>
              </w:rPr>
            </w:rPrChange>
          </w:rPr>
          <w:delText>ສິ່ງອຳນວຍຄວາມສະດວກດ້ານ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59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59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F3455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59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ແມ່ນຮູບແບບການດຳເນີນທຸລະກິດ</w:delText>
        </w:r>
        <w:r w:rsidR="00F3455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59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F3455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59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ທີ່</w:delText>
        </w:r>
        <w:r w:rsidR="00E6005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59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ຕິດ</w:delText>
        </w:r>
        <w:r w:rsidR="00D7385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60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ພັນກັບການດຳເນີນທຸລະກິດ</w:delText>
        </w:r>
        <w:r w:rsidR="00D7385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60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D7385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60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ໂທລະຄົມມະນາຄົມ</w:delText>
        </w:r>
        <w:r w:rsidR="00D7385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60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C011A4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60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ປະກອບມີ</w:delText>
        </w:r>
        <w:r w:rsidR="00D7385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60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>: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60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</w:del>
      <w:ins w:id="19607" w:author="PSK" w:date="2021-07-16T10:23:00Z">
        <w:del w:id="19608" w:author="dell" w:date="2021-08-05T09:12:00Z"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0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ການສະໜອງສິ່ງອຳນວຍຄວາມສະດວກ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1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1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ດ້ານໂທລະຄົມມະນາຄົມ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1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1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ແມ່ນຮູບແບບການດຳເນີນທຸລະກິດ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61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19615" w:author="PSK" w:date="2021-07-16T10:26:00Z">
        <w:del w:id="19616" w:author="dell" w:date="2021-08-05T09:12:00Z"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1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ເພື່ອໃຫ້ບໍລິການ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1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1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ໜຶ່ງ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2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2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2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2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ຫຼາຍ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2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2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ກິດຈະການ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2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19627" w:author="PSK" w:date="2021-07-16T10:23:00Z">
        <w:del w:id="19628" w:author="dell" w:date="2021-08-05T09:12:00Z"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2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ທີ່ຕິດພັນກັບການດຳເນີນທຸລະກິດ</w:delText>
          </w:r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3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1821F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3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ດ້ານໂທລະຄົມມະນາຄົມ</w:delText>
          </w:r>
        </w:del>
      </w:ins>
      <w:ins w:id="19632" w:author="PSK" w:date="2021-07-16T10:26:00Z">
        <w:del w:id="19633" w:author="dell" w:date="2021-08-05T09:12:00Z">
          <w:r w:rsidR="001821F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3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.</w:delText>
          </w:r>
        </w:del>
      </w:ins>
    </w:p>
    <w:p w14:paraId="4E93D8D2" w14:textId="77777777" w:rsidR="001821F3" w:rsidRPr="002C0BDB" w:rsidDel="00B82238" w:rsidRDefault="001821F3">
      <w:pPr>
        <w:spacing w:after="0" w:line="340" w:lineRule="exact"/>
        <w:ind w:left="425" w:firstLine="624"/>
        <w:jc w:val="both"/>
        <w:rPr>
          <w:ins w:id="19635" w:author="PSK" w:date="2021-07-16T10:23:00Z"/>
          <w:del w:id="19636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637" w:author="NA" w:date="2021-12-30T11:44:00Z">
            <w:rPr>
              <w:ins w:id="19638" w:author="PSK" w:date="2021-07-16T10:23:00Z"/>
              <w:del w:id="19639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9640" w:author="NA" w:date="2021-12-23T14:15:00Z">
          <w:pPr>
            <w:pStyle w:val="NoSpacing"/>
            <w:ind w:left="720" w:firstLine="720"/>
          </w:pPr>
        </w:pPrChange>
      </w:pPr>
      <w:ins w:id="19641" w:author="PSK" w:date="2021-07-16T10:24:00Z">
        <w:del w:id="1964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4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ການສະໜອງສິ່ງອຳນວຍຄວາມສະດວກ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4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4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ດ້ານໂທລະຄົມມະນາຄົມ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4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4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ປະກອບມີ</w:delText>
          </w:r>
        </w:del>
      </w:ins>
      <w:ins w:id="19648" w:author="PSK" w:date="2021-07-16T10:23:00Z">
        <w:del w:id="1964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5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ກິດຈະການ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5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65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ລຸ່ມນີ້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5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>:</w:delText>
          </w:r>
        </w:del>
      </w:ins>
    </w:p>
    <w:p w14:paraId="18F1C243" w14:textId="77777777" w:rsidR="00E22C66" w:rsidRPr="002C0BDB" w:rsidDel="00B82238" w:rsidRDefault="00E22C66">
      <w:pPr>
        <w:pStyle w:val="NoSpacing"/>
        <w:spacing w:line="340" w:lineRule="exact"/>
        <w:ind w:firstLine="633"/>
        <w:jc w:val="both"/>
        <w:rPr>
          <w:del w:id="19654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19655" w:author="NA" w:date="2021-12-30T11:44:00Z">
            <w:rPr>
              <w:del w:id="19656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19657" w:author="NA" w:date="2021-12-23T14:15:00Z">
          <w:pPr>
            <w:pStyle w:val="NoSpacing"/>
            <w:ind w:firstLine="633"/>
          </w:pPr>
        </w:pPrChange>
      </w:pPr>
    </w:p>
    <w:p w14:paraId="0DB6533E" w14:textId="77777777" w:rsidR="00C011A4" w:rsidRPr="002C0BDB" w:rsidDel="00B82238" w:rsidRDefault="00D73856">
      <w:pPr>
        <w:pStyle w:val="NoSpacing"/>
        <w:numPr>
          <w:ilvl w:val="0"/>
          <w:numId w:val="39"/>
        </w:numPr>
        <w:spacing w:line="340" w:lineRule="exact"/>
        <w:ind w:left="1418"/>
        <w:jc w:val="both"/>
        <w:rPr>
          <w:del w:id="19658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659" w:author="NA" w:date="2021-12-30T11:44:00Z">
            <w:rPr>
              <w:del w:id="19660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9661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  <w:del w:id="19662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196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ໃຫ້ເຊົ່າ</w:delText>
        </w:r>
        <w:r w:rsidR="00C71DAC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ໂຄງລ່າງພື້ນຖານໂທລະຄົມມະນາຄົມ</w:delText>
        </w:r>
      </w:del>
      <w:ins w:id="19664" w:author="HP" w:date="2021-07-12T11:54:00Z">
        <w:del w:id="19665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6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  <w:del w:id="19667" w:author="dell" w:date="2021-08-05T09:12:00Z">
        <w:r w:rsidR="00C71DAC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6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</w:del>
    </w:p>
    <w:p w14:paraId="26A42F44" w14:textId="77777777" w:rsidR="00C011A4" w:rsidRPr="002C0BDB" w:rsidDel="00B82238" w:rsidRDefault="00C71DAC">
      <w:pPr>
        <w:pStyle w:val="NoSpacing"/>
        <w:numPr>
          <w:ilvl w:val="0"/>
          <w:numId w:val="39"/>
        </w:numPr>
        <w:spacing w:line="340" w:lineRule="exact"/>
        <w:ind w:left="1418"/>
        <w:jc w:val="both"/>
        <w:rPr>
          <w:del w:id="19669" w:author="dell" w:date="2021-08-05T09:12:00Z"/>
          <w:rFonts w:ascii="Phetsarath OT" w:eastAsia="Phetsarath OT" w:hAnsi="Phetsarath OT" w:cs="Phetsarath OT"/>
          <w:strike/>
          <w:sz w:val="24"/>
          <w:szCs w:val="24"/>
          <w:lang w:val="fr-FR"/>
          <w:rPrChange w:id="19670" w:author="NA" w:date="2021-12-30T11:44:00Z">
            <w:rPr>
              <w:del w:id="1967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9672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  <w:del w:id="19673" w:author="dell" w:date="2021-08-05T09:12:00Z">
        <w:r w:rsidRPr="002C0BDB" w:rsidDel="00B82238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96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ຈຸດເຊື່ອມຕໍ່</w:delText>
        </w:r>
      </w:del>
      <w:ins w:id="19675" w:author="Soudchay LORLOHNSY" w:date="2021-07-14T21:04:00Z">
        <w:del w:id="19676" w:author="dell" w:date="2021-08-05T09:12:00Z">
          <w:r w:rsidR="00F06315"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67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</w:ins>
      <w:del w:id="19678" w:author="dell" w:date="2021-08-05T09:12:00Z">
        <w:r w:rsidRPr="002C0BDB" w:rsidDel="00B82238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96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ພາຍໃ</w:delText>
        </w:r>
        <w:r w:rsidR="00D73856" w:rsidRPr="002C0BDB" w:rsidDel="00B82238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96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ນ</w:delText>
        </w:r>
        <w:r w:rsidR="00D73856" w:rsidRPr="002C0BDB" w:rsidDel="00B82238">
          <w:rPr>
            <w:rFonts w:ascii="Phetsarath OT" w:eastAsia="Phetsarath OT" w:hAnsi="Phetsarath OT" w:cs="Phetsarath OT"/>
            <w:strike/>
            <w:sz w:val="24"/>
            <w:szCs w:val="24"/>
            <w:lang w:val="pt-BR"/>
            <w:rPrChange w:id="196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D73856" w:rsidRPr="002C0BDB" w:rsidDel="00B82238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96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ແລະ</w:delText>
        </w:r>
        <w:r w:rsidR="00D73856" w:rsidRPr="002C0BDB" w:rsidDel="00B82238">
          <w:rPr>
            <w:rFonts w:ascii="Phetsarath OT" w:eastAsia="Phetsarath OT" w:hAnsi="Phetsarath OT" w:cs="Phetsarath OT"/>
            <w:strike/>
            <w:sz w:val="24"/>
            <w:szCs w:val="24"/>
            <w:lang w:val="pt-BR"/>
            <w:rPrChange w:id="196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D73856" w:rsidRPr="002C0BDB" w:rsidDel="00B82238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196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ຕ່າງປະເທດ</w:delText>
        </w:r>
      </w:del>
      <w:ins w:id="19685" w:author="HP" w:date="2021-07-12T11:54:00Z">
        <w:del w:id="19686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fr-FR"/>
              <w:rPrChange w:id="1968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  <w:del w:id="19688" w:author="dell" w:date="2021-08-05T09:12:00Z">
        <w:r w:rsidRPr="002C0BDB" w:rsidDel="00B82238">
          <w:rPr>
            <w:rFonts w:ascii="Phetsarath OT" w:eastAsia="Phetsarath OT" w:hAnsi="Phetsarath OT" w:cs="Phetsarath OT"/>
            <w:strike/>
            <w:sz w:val="24"/>
            <w:szCs w:val="24"/>
            <w:lang w:val="fr-FR"/>
            <w:rPrChange w:id="196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</w:del>
    </w:p>
    <w:p w14:paraId="03B610F5" w14:textId="77777777" w:rsidR="00C011A4" w:rsidRPr="002C0BDB" w:rsidDel="00B82238" w:rsidRDefault="00C71DAC">
      <w:pPr>
        <w:pStyle w:val="NoSpacing"/>
        <w:numPr>
          <w:ilvl w:val="0"/>
          <w:numId w:val="39"/>
        </w:numPr>
        <w:spacing w:line="340" w:lineRule="exact"/>
        <w:ind w:left="1418"/>
        <w:jc w:val="both"/>
        <w:rPr>
          <w:del w:id="19690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691" w:author="NA" w:date="2021-12-30T11:44:00Z">
            <w:rPr>
              <w:del w:id="1969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9693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  <w:del w:id="1969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ປະກອບ</w:delText>
        </w:r>
        <w:r w:rsidR="00BD48FC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ຜະລິດ</w:delText>
        </w:r>
      </w:del>
      <w:ins w:id="19695" w:author="PSK" w:date="2021-07-15T15:37:00Z">
        <w:del w:id="19696" w:author="dell" w:date="2021-08-05T09:12:00Z">
          <w:r w:rsidR="0062201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, </w:delText>
          </w:r>
        </w:del>
      </w:ins>
      <w:del w:id="19697" w:author="dell" w:date="2021-08-05T09:12:00Z">
        <w:r w:rsidR="00BD48FC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 </w:delText>
        </w:r>
        <w:r w:rsidR="00BD48FC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delText>ແລະ</w:delText>
        </w:r>
        <w:r w:rsidR="00BD48FC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 </w:delText>
        </w:r>
        <w:r w:rsidR="00BD48FC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/>
          </w:rPr>
          <w:delText>ຈຳໜ່າຍ</w:delText>
        </w:r>
      </w:del>
      <w:ins w:id="19698" w:author="PSK" w:date="2021-07-15T15:37:00Z">
        <w:del w:id="19699" w:author="dell" w:date="2021-08-05T09:12:00Z">
          <w:r w:rsidR="0062201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</w:rPr>
            <w:delText>ຊີ້ນສ່ວນ</w:delText>
          </w:r>
          <w:r w:rsidR="0062201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 </w:delText>
          </w:r>
          <w:r w:rsidR="0062201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/>
            </w:rPr>
            <w:delText>ແລະ</w:delText>
          </w:r>
        </w:del>
      </w:ins>
      <w:del w:id="19700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7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ອຸປະກອນໂທລະຄົມມາຄົມ</w:delText>
        </w:r>
      </w:del>
      <w:ins w:id="19702" w:author="HP" w:date="2021-07-12T11:54:00Z">
        <w:del w:id="19703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97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  <w:del w:id="19705" w:author="dell" w:date="2021-08-05T09:12:00Z">
        <w:r w:rsidR="00BD48FC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197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,</w:delText>
        </w:r>
      </w:del>
    </w:p>
    <w:p w14:paraId="7AB544E4" w14:textId="77777777" w:rsidR="00C011A4" w:rsidRPr="002C0BDB" w:rsidDel="00B82238" w:rsidRDefault="00F34556">
      <w:pPr>
        <w:pStyle w:val="NoSpacing"/>
        <w:numPr>
          <w:ilvl w:val="0"/>
          <w:numId w:val="39"/>
        </w:numPr>
        <w:spacing w:line="340" w:lineRule="exact"/>
        <w:ind w:left="1418"/>
        <w:jc w:val="both"/>
        <w:rPr>
          <w:del w:id="19707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708" w:author="NA" w:date="2021-12-30T11:44:00Z">
            <w:rPr>
              <w:del w:id="1970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9710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  <w:del w:id="19711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ຕິດຕັ້ງ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7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-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ສ້ອມແປງ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7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ອຸປະກອນໂທລະຄົມມ</w:delText>
        </w:r>
        <w:r w:rsidR="00BD48FC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ະ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ຄົມ</w:delText>
        </w:r>
      </w:del>
      <w:ins w:id="19714" w:author="HP" w:date="2021-07-12T11:54:00Z">
        <w:del w:id="19715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97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  <w:del w:id="19717" w:author="dell" w:date="2021-08-05T09:12:00Z">
        <w:r w:rsidR="00C71DAC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197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</w:del>
    </w:p>
    <w:p w14:paraId="1720E062" w14:textId="77777777" w:rsidR="00C011A4" w:rsidRPr="002C0BDB" w:rsidDel="00B82238" w:rsidRDefault="00C71DAC">
      <w:pPr>
        <w:pStyle w:val="NoSpacing"/>
        <w:numPr>
          <w:ilvl w:val="0"/>
          <w:numId w:val="39"/>
        </w:numPr>
        <w:spacing w:line="340" w:lineRule="exact"/>
        <w:ind w:left="1418"/>
        <w:jc w:val="both"/>
        <w:rPr>
          <w:del w:id="19719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720" w:author="NA" w:date="2021-12-30T11:44:00Z">
            <w:rPr>
              <w:del w:id="1972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9722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  <w:del w:id="1972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ນຳເຂົ້າ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7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-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ສົ່ງອອກ</w:delText>
        </w:r>
      </w:del>
      <w:ins w:id="19725" w:author="PSK" w:date="2021-07-15T15:37:00Z">
        <w:del w:id="19726" w:author="dell" w:date="2021-08-05T09:12:00Z">
          <w:r w:rsidR="0062201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ຊີ້ນສ່ວນ</w:delText>
          </w:r>
          <w:r w:rsidR="0062201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72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62201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ແລະ</w:delText>
          </w:r>
        </w:del>
      </w:ins>
      <w:del w:id="19728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7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ອຸປະກອນໂທລະຄົມມາຄົມ</w:delText>
        </w:r>
      </w:del>
      <w:ins w:id="19730" w:author="HP" w:date="2021-07-12T11:55:00Z">
        <w:del w:id="19731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97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  <w:del w:id="19733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197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</w:del>
    </w:p>
    <w:p w14:paraId="634CC553" w14:textId="77777777" w:rsidR="00C71DAC" w:rsidRPr="002C0BDB" w:rsidDel="00B82238" w:rsidRDefault="00C71DAC">
      <w:pPr>
        <w:pStyle w:val="NoSpacing"/>
        <w:numPr>
          <w:ilvl w:val="0"/>
          <w:numId w:val="39"/>
        </w:numPr>
        <w:spacing w:line="340" w:lineRule="exact"/>
        <w:ind w:left="1418"/>
        <w:jc w:val="both"/>
        <w:rPr>
          <w:ins w:id="19735" w:author="HP" w:date="2021-07-09T17:26:00Z"/>
          <w:del w:id="19736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737" w:author="NA" w:date="2021-12-30T11:44:00Z">
            <w:rPr>
              <w:ins w:id="19738" w:author="HP" w:date="2021-07-09T17:26:00Z"/>
              <w:del w:id="19739" w:author="dell" w:date="2021-08-05T09:12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19740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  <w:del w:id="19741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ໃຫ້ຄຳປຶກສາດ້ານໂທລະຄົມ</w:delText>
        </w:r>
      </w:del>
      <w:ins w:id="19742" w:author="PSK" w:date="2021-07-15T15:38:00Z">
        <w:del w:id="19743" w:author="dell" w:date="2021-08-05T09:12:00Z">
          <w:r w:rsidR="0062201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ມະນາຄົມ</w:delText>
          </w:r>
        </w:del>
      </w:ins>
      <w:ins w:id="19744" w:author="HP" w:date="2021-07-12T11:55:00Z">
        <w:del w:id="19745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197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  <w:del w:id="19747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7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.</w:delText>
        </w:r>
      </w:del>
    </w:p>
    <w:p w14:paraId="133AE410" w14:textId="77777777" w:rsidR="00A8344B" w:rsidRPr="002C0BDB" w:rsidDel="00B82238" w:rsidRDefault="00A8344B">
      <w:pPr>
        <w:pStyle w:val="NoSpacing"/>
        <w:numPr>
          <w:ilvl w:val="0"/>
          <w:numId w:val="39"/>
        </w:numPr>
        <w:spacing w:line="340" w:lineRule="exact"/>
        <w:ind w:left="1418"/>
        <w:jc w:val="both"/>
        <w:rPr>
          <w:ins w:id="19749" w:author="PSK" w:date="2021-07-16T10:27:00Z"/>
          <w:del w:id="19750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751" w:author="NA" w:date="2021-12-30T11:44:00Z">
            <w:rPr>
              <w:ins w:id="19752" w:author="PSK" w:date="2021-07-16T10:27:00Z"/>
              <w:del w:id="1975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9754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  <w:ins w:id="19755" w:author="HP" w:date="2021-07-09T17:26:00Z">
        <w:del w:id="1975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ບໍລິການສູນຂໍ້ມູນ</w:delText>
          </w:r>
        </w:del>
      </w:ins>
      <w:ins w:id="19757" w:author="PSK" w:date="2021-07-16T10:50:00Z">
        <w:del w:id="19758" w:author="dell" w:date="2021-08-05T09:12:00Z"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7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  <w:ins w:id="19760" w:author="HP" w:date="2021-07-12T11:55:00Z">
        <w:del w:id="19761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7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.</w:delText>
          </w:r>
        </w:del>
      </w:ins>
    </w:p>
    <w:p w14:paraId="554BE44C" w14:textId="77777777" w:rsidR="00A84E38" w:rsidRPr="002C0BDB" w:rsidDel="00B82238" w:rsidRDefault="00A84E38">
      <w:pPr>
        <w:pStyle w:val="NoSpacing"/>
        <w:numPr>
          <w:ilvl w:val="0"/>
          <w:numId w:val="39"/>
        </w:numPr>
        <w:spacing w:line="340" w:lineRule="exact"/>
        <w:ind w:left="1418"/>
        <w:jc w:val="both"/>
        <w:rPr>
          <w:ins w:id="19763" w:author="PSK" w:date="2021-07-16T10:50:00Z"/>
          <w:del w:id="19764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765" w:author="NA" w:date="2021-12-30T11:44:00Z">
            <w:rPr>
              <w:ins w:id="19766" w:author="PSK" w:date="2021-07-16T10:50:00Z"/>
              <w:del w:id="1976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19768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  <w:ins w:id="19769" w:author="PSK" w:date="2021-07-16T10:33:00Z">
        <w:del w:id="1977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977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ບໍລິການ</w:delText>
          </w:r>
        </w:del>
      </w:ins>
      <w:ins w:id="19772" w:author="PSK" w:date="2021-07-16T10:30:00Z">
        <w:del w:id="1977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977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ທາງຜ່ານການເຊື່ອມຕໍ່</w:delText>
          </w:r>
        </w:del>
      </w:ins>
      <w:ins w:id="19775" w:author="PSK" w:date="2021-07-16T10:31:00Z">
        <w:del w:id="1977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97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ພາຍໃນ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7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97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7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</w:ins>
      <w:ins w:id="19781" w:author="PSK" w:date="2021-07-16T10:30:00Z">
        <w:del w:id="1978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197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ຕ່າງປະເທດ</w:delText>
          </w:r>
        </w:del>
      </w:ins>
      <w:ins w:id="19784" w:author="PSK" w:date="2021-07-16T10:34:00Z">
        <w:del w:id="19785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7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</w:rPr>
              </w:rPrChange>
            </w:rPr>
            <w:delText>.</w:delText>
          </w:r>
        </w:del>
      </w:ins>
      <w:ins w:id="19787" w:author="PSK" w:date="2021-07-16T10:31:00Z">
        <w:del w:id="19788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197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</w:rPr>
              </w:rPrChange>
            </w:rPr>
            <w:delText xml:space="preserve"> </w:delText>
          </w:r>
        </w:del>
      </w:ins>
    </w:p>
    <w:p w14:paraId="5B821113" w14:textId="77777777" w:rsidR="0006308B" w:rsidRPr="002C0BDB" w:rsidDel="00B82238" w:rsidRDefault="0006308B">
      <w:pPr>
        <w:pStyle w:val="NoSpacing"/>
        <w:spacing w:line="340" w:lineRule="exact"/>
        <w:ind w:left="1800"/>
        <w:jc w:val="both"/>
        <w:rPr>
          <w:ins w:id="19790" w:author="PSK" w:date="2021-07-16T10:33:00Z"/>
          <w:del w:id="19791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792" w:author="NA" w:date="2021-12-30T11:44:00Z">
            <w:rPr>
              <w:ins w:id="19793" w:author="PSK" w:date="2021-07-16T10:33:00Z"/>
              <w:del w:id="19794" w:author="dell" w:date="2021-08-05T09:12:00Z"/>
              <w:rFonts w:ascii="Phetsarath OT" w:eastAsia="Phetsarath OT" w:hAnsi="Phetsarath OT" w:cs="Phetsarath OT"/>
              <w:sz w:val="24"/>
              <w:szCs w:val="24"/>
              <w:highlight w:val="yellow"/>
              <w:u w:val="single"/>
            </w:rPr>
          </w:rPrChange>
        </w:rPr>
        <w:pPrChange w:id="19795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</w:p>
    <w:p w14:paraId="27D5DB19" w14:textId="77777777" w:rsidR="00A84E38" w:rsidRPr="002C0BDB" w:rsidDel="00B82238" w:rsidRDefault="00A84E38">
      <w:pPr>
        <w:pStyle w:val="NoSpacing"/>
        <w:spacing w:line="340" w:lineRule="exact"/>
        <w:ind w:left="1800"/>
        <w:jc w:val="both"/>
        <w:rPr>
          <w:del w:id="19796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797" w:author="NA" w:date="2021-12-30T11:44:00Z">
            <w:rPr>
              <w:del w:id="19798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19799" w:author="NA" w:date="2021-12-23T14:15:00Z">
          <w:pPr>
            <w:pStyle w:val="NoSpacing"/>
            <w:numPr>
              <w:numId w:val="39"/>
            </w:numPr>
            <w:ind w:left="1800" w:hanging="360"/>
          </w:pPr>
        </w:pPrChange>
      </w:pPr>
      <w:bookmarkStart w:id="19800" w:name="_Toc77346062"/>
      <w:bookmarkStart w:id="19801" w:name="_Toc77346224"/>
      <w:bookmarkEnd w:id="19800"/>
      <w:bookmarkEnd w:id="19801"/>
    </w:p>
    <w:p w14:paraId="524315B6" w14:textId="77777777" w:rsidR="00622013" w:rsidRPr="002C0BDB" w:rsidDel="00B82238" w:rsidRDefault="00622013">
      <w:pPr>
        <w:pStyle w:val="Heading3"/>
        <w:numPr>
          <w:ilvl w:val="0"/>
          <w:numId w:val="60"/>
        </w:numPr>
        <w:spacing w:before="0" w:line="340" w:lineRule="exact"/>
        <w:jc w:val="both"/>
        <w:rPr>
          <w:ins w:id="19802" w:author="PSK" w:date="2021-07-15T15:38:00Z"/>
          <w:del w:id="19803" w:author="dell" w:date="2021-08-05T09:12:00Z"/>
          <w:rFonts w:ascii="Phetsarath OT" w:eastAsia="Phetsarath OT" w:hAnsi="Phetsarath OT" w:cs="Phetsarath OT"/>
          <w:strike/>
          <w:color w:val="auto"/>
          <w:sz w:val="24"/>
          <w:szCs w:val="24"/>
          <w:lang w:val="fr-FR" w:bidi="lo-LA"/>
          <w:rPrChange w:id="19804" w:author="NA" w:date="2021-12-30T11:44:00Z">
            <w:rPr>
              <w:ins w:id="19805" w:author="PSK" w:date="2021-07-15T15:38:00Z"/>
              <w:del w:id="19806" w:author="dell" w:date="2021-08-05T09:12:00Z"/>
              <w:rFonts w:ascii="Phetsarath OT" w:eastAsia="Phetsarath OT" w:hAnsi="Phetsarath OT" w:cs="Phetsarath OT"/>
              <w:color w:val="auto"/>
              <w:sz w:val="24"/>
              <w:szCs w:val="24"/>
              <w:lang w:val="fr-FR" w:bidi="lo-LA"/>
            </w:rPr>
          </w:rPrChange>
        </w:rPr>
        <w:pPrChange w:id="19807" w:author="NA" w:date="2021-12-23T14:15:00Z">
          <w:pPr>
            <w:pStyle w:val="Heading3"/>
            <w:numPr>
              <w:numId w:val="80"/>
            </w:numPr>
            <w:ind w:left="720" w:hanging="360"/>
          </w:pPr>
        </w:pPrChange>
      </w:pPr>
      <w:bookmarkStart w:id="19808" w:name="_Toc77346225"/>
      <w:ins w:id="19809" w:author="PSK" w:date="2021-07-15T15:38:00Z">
        <w:del w:id="19810" w:author="dell" w:date="2021-08-05T09:12:00Z">
          <w:r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 w:bidi="lo-LA"/>
              <w:rPrChange w:id="198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 w:bidi="lo-LA"/>
                </w:rPr>
              </w:rPrChange>
            </w:rPr>
            <w:delText>(​</w:delText>
          </w:r>
          <w:r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198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ໃ</w:delText>
          </w:r>
        </w:del>
      </w:ins>
      <w:ins w:id="19813" w:author="PSK" w:date="2021-07-15T15:39:00Z">
        <w:del w:id="19814" w:author="dell" w:date="2021-08-05T09:12:00Z">
          <w:r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  <w:rPrChange w:id="198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ໝ່</w:delText>
          </w:r>
        </w:del>
      </w:ins>
      <w:ins w:id="19816" w:author="PSK" w:date="2021-07-15T15:38:00Z">
        <w:del w:id="19817" w:author="dell" w:date="2021-08-05T09:12:00Z">
          <w:r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 w:bidi="lo-LA"/>
              <w:rPrChange w:id="198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fr-FR" w:bidi="lo-LA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  <w:rPrChange w:id="1981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ins w:id="19820" w:author="PSK" w:date="2021-07-15T15:58:00Z">
        <w:del w:id="19821" w:author="dell" w:date="2021-08-05T09:12:00Z">
          <w:r w:rsidR="00B853EA" w:rsidRPr="002C0BDB" w:rsidDel="00B82238">
            <w:rPr>
              <w:rFonts w:ascii="Phetsarath OT" w:eastAsia="Phetsarath OT" w:hAnsi="Phetsarath OT" w:cs="Phetsarath OT" w:hint="cs"/>
              <w:strike/>
              <w:color w:val="auto"/>
              <w:sz w:val="24"/>
              <w:szCs w:val="24"/>
              <w:cs/>
              <w:lang w:bidi="lo-LA"/>
              <w:rPrChange w:id="1982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ລະບຽບການອະນຸຍາດການດຳເນີນທຸລະກິດ</w:delText>
          </w:r>
        </w:del>
      </w:ins>
      <w:bookmarkEnd w:id="19808"/>
    </w:p>
    <w:p w14:paraId="72A4D9D4" w14:textId="77777777" w:rsidR="00260E83" w:rsidRPr="002C0BDB" w:rsidDel="00B82238" w:rsidRDefault="00622013">
      <w:pPr>
        <w:spacing w:after="0" w:line="340" w:lineRule="exact"/>
        <w:ind w:left="425" w:firstLine="624"/>
        <w:jc w:val="both"/>
        <w:rPr>
          <w:ins w:id="19823" w:author="PSK" w:date="2021-07-16T15:45:00Z"/>
          <w:del w:id="19824" w:author="dell" w:date="2021-08-05T09:12:00Z"/>
          <w:rFonts w:ascii="Phetsarath OT" w:eastAsia="Phetsarath OT" w:hAnsi="Phetsarath OT" w:cs="Phetsarath OT"/>
          <w:strike/>
          <w:sz w:val="24"/>
          <w:szCs w:val="24"/>
          <w:lang w:val="fr-FR"/>
          <w:rPrChange w:id="19825" w:author="NA" w:date="2021-12-30T11:44:00Z">
            <w:rPr>
              <w:ins w:id="19826" w:author="PSK" w:date="2021-07-16T15:45:00Z"/>
              <w:del w:id="19827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19828" w:author="NA" w:date="2021-12-23T14:15:00Z">
          <w:pPr>
            <w:pStyle w:val="NoSpacing"/>
            <w:numPr>
              <w:numId w:val="39"/>
            </w:numPr>
            <w:ind w:left="1353" w:hanging="360"/>
          </w:pPr>
        </w:pPrChange>
      </w:pPr>
      <w:ins w:id="19829" w:author="PSK" w:date="2021-07-15T15:39:00Z">
        <w:del w:id="1983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ລັດຖະບານ</w:delText>
          </w:r>
        </w:del>
      </w:ins>
      <w:ins w:id="19832" w:author="PSK" w:date="2021-07-15T15:40:00Z">
        <w:del w:id="19833" w:author="dell" w:date="2021-08-05T09:12:00Z"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3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ມອບໃຫ້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3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3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ກະຊວງ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3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3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ເຕັກໂນໂລຊີ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4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4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4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9845" w:author="PSK" w:date="2021-07-15T15:39:00Z">
        <w:del w:id="1984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4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ເປັນຜູ້</w:delText>
          </w:r>
        </w:del>
      </w:ins>
      <w:ins w:id="19848" w:author="PSK" w:date="2021-07-15T15:41:00Z">
        <w:del w:id="1984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5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ອອກ</w:delText>
          </w:r>
        </w:del>
      </w:ins>
      <w:ins w:id="19851" w:author="PSK" w:date="2021-07-15T15:39:00Z">
        <w:del w:id="1985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5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ລະບຽບການອະນຸຍາດ</w:delText>
          </w:r>
        </w:del>
      </w:ins>
      <w:ins w:id="19854" w:author="PSK" w:date="2021-07-15T15:58:00Z">
        <w:del w:id="19855" w:author="dell" w:date="2021-08-05T09:12:00Z">
          <w:r w:rsidR="00B853EA"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ການ</w:delText>
          </w:r>
        </w:del>
      </w:ins>
      <w:ins w:id="19857" w:author="PSK" w:date="2021-07-15T15:39:00Z">
        <w:del w:id="1985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ດ້ານໂທລະຄົມມະນາຄົມ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ແຕ່ລະປະເພດ</w:delText>
          </w:r>
        </w:del>
      </w:ins>
      <w:ins w:id="19864" w:author="PSK" w:date="2021-07-15T15:40:00Z">
        <w:del w:id="19865" w:author="dell" w:date="2021-08-05T09:12:00Z"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ໂດຍສອດຄ່ອງກັບສະພາບການພັດທະນາເສດຖະກິດ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6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-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6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ສັງຄົມ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7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ໃນແຕ່ລະໄລຍະ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7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7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ຂອງ</w:delText>
          </w:r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1987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</w:rPr>
              </w:rPrChange>
            </w:rPr>
            <w:delText>ສປປລາວ</w:delText>
          </w:r>
        </w:del>
      </w:ins>
      <w:ins w:id="19876" w:author="PSK" w:date="2021-07-15T15:41:00Z">
        <w:del w:id="19877" w:author="dell" w:date="2021-08-05T09:12:00Z">
          <w:r w:rsidRPr="002C0BDB" w:rsidDel="00B82238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198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.</w:delText>
          </w:r>
        </w:del>
      </w:ins>
    </w:p>
    <w:p w14:paraId="39459DBE" w14:textId="77777777" w:rsidR="00C011A4" w:rsidRPr="002C0BDB" w:rsidDel="00B82238" w:rsidRDefault="00C011A4">
      <w:pPr>
        <w:spacing w:after="0" w:line="340" w:lineRule="exact"/>
        <w:ind w:left="425" w:firstLine="624"/>
        <w:jc w:val="both"/>
        <w:rPr>
          <w:del w:id="19879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880" w:author="NA" w:date="2021-12-30T11:44:00Z">
            <w:rPr>
              <w:del w:id="1988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th-TH"/>
            </w:rPr>
          </w:rPrChange>
        </w:rPr>
        <w:pPrChange w:id="19882" w:author="NA" w:date="2021-12-23T14:15:00Z">
          <w:pPr>
            <w:pStyle w:val="NoSpacing"/>
            <w:numPr>
              <w:numId w:val="39"/>
            </w:numPr>
            <w:ind w:left="1353" w:hanging="360"/>
          </w:pPr>
        </w:pPrChange>
      </w:pPr>
      <w:del w:id="1988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ອື່ນໆ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198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.</w:delText>
        </w:r>
      </w:del>
    </w:p>
    <w:p w14:paraId="3EC14216" w14:textId="77777777" w:rsidR="00C71DAC" w:rsidRPr="002C0BDB" w:rsidDel="00B82238" w:rsidRDefault="00C71DAC">
      <w:pPr>
        <w:pStyle w:val="NoSpacing"/>
        <w:numPr>
          <w:ilvl w:val="0"/>
          <w:numId w:val="60"/>
        </w:numPr>
        <w:spacing w:line="340" w:lineRule="exact"/>
        <w:jc w:val="both"/>
        <w:rPr>
          <w:del w:id="19885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886" w:author="NA" w:date="2021-12-30T11:44:00Z">
            <w:rPr>
              <w:del w:id="19887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/>
            </w:rPr>
          </w:rPrChange>
        </w:rPr>
        <w:pPrChange w:id="19888" w:author="NA" w:date="2021-12-23T14:15:00Z">
          <w:pPr>
            <w:pStyle w:val="NoSpacing"/>
          </w:pPr>
        </w:pPrChange>
      </w:pPr>
      <w:bookmarkStart w:id="19889" w:name="_Toc77346064"/>
      <w:bookmarkStart w:id="19890" w:name="_Toc77346226"/>
      <w:bookmarkEnd w:id="19889"/>
      <w:bookmarkEnd w:id="19890"/>
    </w:p>
    <w:p w14:paraId="17112B73" w14:textId="77777777" w:rsidR="00897237" w:rsidRPr="002C0BDB" w:rsidDel="00B82238" w:rsidRDefault="0072440F">
      <w:pPr>
        <w:pStyle w:val="Heading3"/>
        <w:numPr>
          <w:ilvl w:val="0"/>
          <w:numId w:val="60"/>
        </w:numPr>
        <w:spacing w:before="0" w:line="340" w:lineRule="exact"/>
        <w:jc w:val="both"/>
        <w:rPr>
          <w:del w:id="19891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fr-FR" w:bidi="lo-LA"/>
          <w:rPrChange w:id="19892" w:author="NA" w:date="2021-12-30T11:44:00Z">
            <w:rPr>
              <w:del w:id="19893" w:author="dell" w:date="2021-08-05T09:12:00Z"/>
              <w:rFonts w:ascii="Phetsarath OT" w:eastAsia="Phetsarath OT" w:hAnsi="Phetsarath OT" w:cs="Phetsarath OT"/>
              <w:color w:val="auto"/>
              <w:sz w:val="24"/>
              <w:szCs w:val="24"/>
              <w:lang w:val="fr-FR"/>
            </w:rPr>
          </w:rPrChange>
        </w:rPr>
        <w:pPrChange w:id="19894" w:author="NA" w:date="2021-12-23T14:15:00Z">
          <w:pPr>
            <w:pStyle w:val="Heading3"/>
          </w:pPr>
        </w:pPrChange>
      </w:pPr>
      <w:del w:id="19895" w:author="dell" w:date="2021-08-05T09:12:00Z"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89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A448F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98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</w:delText>
        </w:r>
        <w:r w:rsidR="00A448F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198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delText>3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198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delText>2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99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</w:delText>
        </w:r>
        <w:bookmarkStart w:id="19901" w:name="_Toc77346227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99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(​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90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99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1990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90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ອາຍຸ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99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90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ການ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99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91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99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91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ແຕ່ລະ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99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91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ປະ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199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1991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ເພດ</w:delText>
        </w:r>
        <w:bookmarkEnd w:id="19901"/>
      </w:del>
    </w:p>
    <w:p w14:paraId="08BC8C02" w14:textId="77777777" w:rsidR="002D2ACB" w:rsidRPr="002C0BDB" w:rsidDel="00B82238" w:rsidRDefault="0072440F">
      <w:pPr>
        <w:spacing w:after="0" w:line="340" w:lineRule="exact"/>
        <w:ind w:left="425" w:firstLine="624"/>
        <w:jc w:val="both"/>
        <w:rPr>
          <w:ins w:id="19917" w:author="PSK" w:date="2021-07-10T18:58:00Z"/>
          <w:del w:id="19918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19919" w:author="NA" w:date="2021-12-30T11:44:00Z">
            <w:rPr>
              <w:ins w:id="19920" w:author="PSK" w:date="2021-07-10T18:58:00Z"/>
              <w:del w:id="19921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9922" w:author="NA" w:date="2021-12-23T14:15:00Z">
          <w:pPr>
            <w:spacing w:after="0" w:line="240" w:lineRule="auto"/>
            <w:ind w:left="720" w:firstLine="567"/>
            <w:jc w:val="thaiDistribute"/>
          </w:pPr>
        </w:pPrChange>
      </w:pPr>
      <w:del w:id="1992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2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ອາຍຸ</w:delText>
        </w:r>
        <w:r w:rsidR="007E4101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2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2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2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ຂອງການດຳເນີນທຸລະກິດ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2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2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ການໂທລະຄົມມະນາຄົມ</w:delText>
        </w:r>
      </w:del>
      <w:ins w:id="19930" w:author="PSK" w:date="2021-07-10T18:39:00Z">
        <w:del w:id="19931" w:author="dell" w:date="2021-08-05T09:12:00Z">
          <w:r w:rsidR="00E22C66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93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E22C66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93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ຕາມທີ່ລະບຸໄວ້ໃນ</w:delText>
          </w:r>
          <w:r w:rsidR="00390AF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93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ມາດຕາ</w:delText>
          </w:r>
          <w:r w:rsidR="00390AF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93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19936" w:author="PSK" w:date="2021-07-12T14:22:00Z">
        <w:del w:id="19937" w:author="dell" w:date="2021-08-05T09:12:00Z">
          <w:r w:rsidR="00390AF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93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3</w:delText>
          </w:r>
        </w:del>
      </w:ins>
      <w:ins w:id="19939" w:author="PSK" w:date="2021-07-12T14:23:00Z">
        <w:del w:id="19940" w:author="dell" w:date="2021-08-05T09:12:00Z">
          <w:r w:rsidR="00390AF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94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0</w:delText>
          </w:r>
        </w:del>
      </w:ins>
      <w:ins w:id="19942" w:author="PSK" w:date="2021-07-10T18:39:00Z">
        <w:del w:id="19943" w:author="dell" w:date="2021-08-05T09:12:00Z">
          <w:r w:rsidR="00E22C66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94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E22C66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94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ຂອງກົດໝາຍສະບັບນີ້</w:delText>
          </w:r>
        </w:del>
      </w:ins>
      <w:del w:id="19946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4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4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ແຕ່ລະປະເພດ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4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5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ມີອາຍຸບໍ່ເກີນ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5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ins w:id="19952" w:author="PSK" w:date="2021-07-10T19:00:00Z">
        <w:del w:id="19953" w:author="dell" w:date="2021-08-05T09:12:00Z">
          <w:r w:rsidR="0096139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95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ສີບຫ້າປີ</w:delText>
          </w:r>
        </w:del>
      </w:ins>
      <w:del w:id="19955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5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15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5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ປີ</w:delText>
        </w:r>
        <w:r w:rsidR="00E01B62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5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E01B62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5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ຫຼື</w:delText>
        </w:r>
        <w:r w:rsidR="00E01B62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6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E01B62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ຕາມການຕົົກລົງຂອງລັດຖະບານ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6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6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6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ສາມາດຂໍໃໝ່ໄດ້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6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.</w:delText>
        </w:r>
      </w:del>
    </w:p>
    <w:p w14:paraId="4453E92A" w14:textId="77777777" w:rsidR="007C5D14" w:rsidRPr="002C0BDB" w:rsidDel="00B82238" w:rsidRDefault="00A7616B">
      <w:pPr>
        <w:spacing w:after="0" w:line="340" w:lineRule="exact"/>
        <w:ind w:left="425" w:firstLine="624"/>
        <w:jc w:val="both"/>
        <w:rPr>
          <w:del w:id="19967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19968" w:author="NA" w:date="2021-12-30T11:44:00Z">
            <w:rPr>
              <w:del w:id="19969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19970" w:author="NA" w:date="2021-12-23T14:15:00Z">
          <w:pPr>
            <w:spacing w:after="0" w:line="240" w:lineRule="auto"/>
            <w:ind w:left="720" w:firstLine="567"/>
            <w:jc w:val="thaiDistribute"/>
          </w:pPr>
        </w:pPrChange>
      </w:pPr>
      <w:ins w:id="19971" w:author="PSK" w:date="2021-07-10T18:58:00Z">
        <w:del w:id="1997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97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ບັນດາກິດຈະການ</w:delText>
          </w:r>
        </w:del>
      </w:ins>
      <w:ins w:id="19974" w:author="PSK" w:date="2021-07-10T18:59:00Z">
        <w:del w:id="19975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1997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19977" w:author="PSK" w:date="2021-07-12T16:55:00Z">
        <w:del w:id="19978" w:author="dell" w:date="2021-08-05T09:12:00Z">
          <w:r w:rsidR="005A08F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97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19980" w:author="PSK" w:date="2021-07-10T18:58:00Z">
        <w:del w:id="1998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1998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ໃຫ້ບໍລິການ</w:delText>
          </w:r>
        </w:del>
      </w:ins>
    </w:p>
    <w:p w14:paraId="6224D230" w14:textId="77777777" w:rsidR="009A6B54" w:rsidRPr="002C0BDB" w:rsidDel="00B82238" w:rsidRDefault="0072440F">
      <w:pPr>
        <w:spacing w:after="0" w:line="340" w:lineRule="exact"/>
        <w:jc w:val="both"/>
        <w:rPr>
          <w:del w:id="19983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19984" w:author="NA" w:date="2021-12-30T11:44:00Z">
            <w:rPr>
              <w:del w:id="19985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19986" w:author="NA" w:date="2021-12-23T14:15:00Z">
          <w:pPr>
            <w:spacing w:after="0" w:line="240" w:lineRule="auto"/>
            <w:ind w:left="720" w:firstLine="567"/>
            <w:jc w:val="thaiDistribute"/>
          </w:pPr>
        </w:pPrChange>
      </w:pPr>
      <w:del w:id="19987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ຜູ້ທີ່ໄດ້ຮັບອະນຸຍາດດຳເນີນທຸລະກິດໂທລະຄົມມະນາຄົມ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8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ແຕ່ລະປະເພດ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1999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9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ຕ້ອງມາຕໍ່ການດໍາເນີນທຸລະກິດ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9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9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ນຳຂະແໜງ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9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9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9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1999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1999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00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00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00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>ທຸກປີ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00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. </w:delText>
        </w:r>
      </w:del>
      <w:ins w:id="20004" w:author="PSK" w:date="2021-07-10T18:43:00Z">
        <w:del w:id="20005" w:author="dell" w:date="2021-08-05T09:12:00Z">
          <w:r w:rsidR="00E22C66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00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E22C66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00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E22C66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00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0009" w:author="PSK" w:date="2021-07-12T16:55:00Z">
        <w:del w:id="20010" w:author="dell" w:date="2021-08-05T09:12:00Z">
          <w:r w:rsidR="005A08F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01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20012" w:author="PSK" w:date="2021-07-10T18:43:00Z">
        <w:del w:id="20013" w:author="dell" w:date="2021-08-05T09:12:00Z">
          <w:r w:rsidR="00E22C66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01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ສະໜອງສິ່ງອຳນວຍຄວາມສະດວກ</w:delText>
          </w:r>
        </w:del>
      </w:ins>
      <w:ins w:id="20015" w:author="PSK" w:date="2021-07-10T18:44:00Z">
        <w:del w:id="20016" w:author="dell" w:date="2021-08-05T09:12:00Z">
          <w:r w:rsidR="00E22C66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01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E22C66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01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ດ້ານໂທລະຄົມມະນາຄົມ</w:delText>
          </w:r>
        </w:del>
      </w:ins>
      <w:ins w:id="20019" w:author="PSK" w:date="2021-07-10T18:38:00Z">
        <w:del w:id="20020" w:author="dell" w:date="2021-08-05T09:12:00Z">
          <w:r w:rsidR="009A6B54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02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0022" w:author="PSK" w:date="2021-07-10T18:59:00Z">
        <w:del w:id="20023" w:author="dell" w:date="2021-08-05T09:12:00Z">
          <w:r w:rsidR="0096139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02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ມີອາຍຸ</w:delText>
          </w:r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0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0026" w:author="PSK" w:date="2021-07-10T19:00:00Z">
        <w:del w:id="20027" w:author="dell" w:date="2021-08-05T09:12:00Z">
          <w:r w:rsidR="0096139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02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ໜື່ງ</w:delText>
          </w:r>
        </w:del>
      </w:ins>
      <w:ins w:id="20029" w:author="PSK" w:date="2021-07-10T18:59:00Z">
        <w:del w:id="20030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03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961393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03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ປີ</w:delText>
          </w:r>
        </w:del>
      </w:ins>
      <w:ins w:id="20033" w:author="PSK" w:date="2021-07-10T19:00:00Z">
        <w:del w:id="20034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03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.</w:delText>
          </w:r>
        </w:del>
      </w:ins>
    </w:p>
    <w:p w14:paraId="39A064CA" w14:textId="77777777" w:rsidR="00260E83" w:rsidRPr="002C0BDB" w:rsidDel="00B82238" w:rsidRDefault="00260E83">
      <w:pPr>
        <w:spacing w:after="0" w:line="340" w:lineRule="exact"/>
        <w:ind w:left="425" w:firstLine="624"/>
        <w:jc w:val="both"/>
        <w:rPr>
          <w:ins w:id="20036" w:author="PSK" w:date="2021-07-16T15:45:00Z"/>
          <w:del w:id="20037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038" w:author="NA" w:date="2021-12-30T11:44:00Z">
            <w:rPr>
              <w:ins w:id="20039" w:author="PSK" w:date="2021-07-16T15:45:00Z"/>
              <w:del w:id="20040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20041" w:author="NA" w:date="2021-12-23T14:15:00Z">
          <w:pPr>
            <w:spacing w:after="0" w:line="240" w:lineRule="auto"/>
            <w:ind w:left="720" w:firstLine="567"/>
            <w:jc w:val="thaiDistribute"/>
          </w:pPr>
        </w:pPrChange>
      </w:pPr>
    </w:p>
    <w:p w14:paraId="59475BB1" w14:textId="77777777" w:rsidR="009A6B54" w:rsidRPr="002C0BDB" w:rsidDel="00B82238" w:rsidRDefault="009A6B54">
      <w:pPr>
        <w:spacing w:after="0" w:line="340" w:lineRule="exact"/>
        <w:jc w:val="both"/>
        <w:rPr>
          <w:del w:id="20042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043" w:author="NA" w:date="2021-12-30T11:44:00Z">
            <w:rPr>
              <w:del w:id="20044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fr-FR" w:bidi="lo-LA"/>
            </w:rPr>
          </w:rPrChange>
        </w:rPr>
        <w:pPrChange w:id="20045" w:author="NA" w:date="2021-12-23T14:15:00Z">
          <w:pPr>
            <w:spacing w:after="0" w:line="240" w:lineRule="auto"/>
            <w:ind w:left="720" w:firstLine="567"/>
            <w:jc w:val="thaiDistribute"/>
          </w:pPr>
        </w:pPrChange>
      </w:pPr>
    </w:p>
    <w:p w14:paraId="21958BFD" w14:textId="77777777" w:rsidR="00897237" w:rsidRPr="002C0BDB" w:rsidDel="00B82238" w:rsidRDefault="0072440F">
      <w:pPr>
        <w:spacing w:after="0" w:line="240" w:lineRule="auto"/>
        <w:ind w:left="720" w:firstLine="567"/>
        <w:jc w:val="both"/>
        <w:rPr>
          <w:del w:id="20046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047" w:author="NA" w:date="2021-12-30T11:44:00Z">
            <w:rPr>
              <w:del w:id="20048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fr-FR" w:bidi="lo-LA"/>
            </w:rPr>
          </w:rPrChange>
        </w:rPr>
        <w:pPrChange w:id="20049" w:author="NA" w:date="2021-12-23T14:15:00Z">
          <w:pPr>
            <w:spacing w:after="0" w:line="240" w:lineRule="auto"/>
            <w:ind w:left="720" w:firstLine="567"/>
          </w:pPr>
        </w:pPrChange>
      </w:pPr>
      <w:del w:id="20050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05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 xml:space="preserve">                                                          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05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</w:rPrChange>
          </w:rPr>
          <w:delText xml:space="preserve">                </w:delText>
        </w:r>
      </w:del>
    </w:p>
    <w:p w14:paraId="012837F7" w14:textId="77777777" w:rsidR="007C5D14" w:rsidRPr="002C0BDB" w:rsidDel="00B82238" w:rsidRDefault="007C5D14">
      <w:pPr>
        <w:jc w:val="both"/>
        <w:rPr>
          <w:del w:id="20053" w:author="dell" w:date="2021-08-05T09:12:00Z"/>
          <w:rFonts w:ascii="Phetsarath OT" w:eastAsia="Phetsarath OT" w:hAnsi="Phetsarath OT" w:cs="Phetsarath OT"/>
          <w:strike/>
          <w:lang w:val="fr-FR" w:bidi="lo-LA"/>
          <w:rPrChange w:id="20054" w:author="NA" w:date="2021-12-30T11:44:00Z">
            <w:rPr>
              <w:del w:id="20055" w:author="dell" w:date="2021-08-05T09:12:00Z"/>
              <w:lang w:val="fr-FR" w:bidi="lo-LA"/>
            </w:rPr>
          </w:rPrChange>
        </w:rPr>
        <w:pPrChange w:id="20056" w:author="NA" w:date="2021-12-23T14:15:00Z">
          <w:pPr/>
        </w:pPrChange>
      </w:pPr>
    </w:p>
    <w:p w14:paraId="7EF7A40B" w14:textId="77777777" w:rsidR="00897237" w:rsidRPr="002C0BDB" w:rsidDel="00B82238" w:rsidRDefault="0072440F">
      <w:pPr>
        <w:pStyle w:val="Heading1"/>
        <w:spacing w:before="0" w:line="340" w:lineRule="exact"/>
        <w:jc w:val="both"/>
        <w:rPr>
          <w:del w:id="20057" w:author="dell" w:date="2021-08-05T09:11:00Z"/>
          <w:rFonts w:ascii="Phetsarath OT" w:eastAsia="Phetsarath OT" w:hAnsi="Phetsarath OT" w:cs="Phetsarath OT"/>
          <w:strike/>
          <w:color w:val="auto"/>
          <w:sz w:val="26"/>
          <w:szCs w:val="26"/>
          <w:lang w:val="fr-FR"/>
          <w:rPrChange w:id="20058" w:author="NA" w:date="2021-12-30T11:44:00Z">
            <w:rPr>
              <w:del w:id="20059" w:author="dell" w:date="2021-08-05T09:11:00Z"/>
              <w:rFonts w:ascii="Phetsarath OT" w:eastAsia="Phetsarath OT" w:hAnsi="Phetsarath OT" w:cs="Phetsarath OT"/>
              <w:color w:val="auto"/>
              <w:szCs w:val="28"/>
              <w:lang w:val="fr-FR"/>
            </w:rPr>
          </w:rPrChange>
        </w:rPr>
        <w:pPrChange w:id="20060" w:author="NA" w:date="2021-12-23T14:15:00Z">
          <w:pPr>
            <w:pStyle w:val="Heading1"/>
            <w:spacing w:before="0" w:line="240" w:lineRule="auto"/>
            <w:jc w:val="center"/>
          </w:pPr>
        </w:pPrChange>
      </w:pPr>
      <w:bookmarkStart w:id="20061" w:name="_Toc77346228"/>
      <w:del w:id="20062" w:author="dell" w:date="2021-08-05T09:11:00Z">
        <w:r w:rsidRPr="002C0BDB" w:rsidDel="00B82238">
          <w:rPr>
            <w:rFonts w:ascii="Phetsarath OT" w:eastAsia="Phetsarath OT" w:hAnsi="Phetsarath OT" w:cs="Phetsarath OT" w:hint="cs"/>
            <w:strike/>
            <w:color w:val="auto"/>
            <w:sz w:val="26"/>
            <w:szCs w:val="26"/>
            <w:cs/>
            <w:lang w:bidi="lo-LA"/>
            <w:rPrChange w:id="20063" w:author="NA" w:date="2021-12-30T11:44:00Z">
              <w:rPr>
                <w:rFonts w:ascii="Phetsarath OT" w:eastAsia="Phetsarath OT" w:hAnsi="Phetsarath OT" w:cs="Phetsarath OT" w:hint="cs"/>
                <w:cs/>
                <w:lang w:bidi="lo-LA"/>
              </w:rPr>
            </w:rPrChange>
          </w:rPr>
          <w:delText>ໝວດທີ</w:delText>
        </w:r>
        <w:r w:rsidRPr="002C0BDB" w:rsidDel="00B82238">
          <w:rPr>
            <w:rFonts w:ascii="Phetsarath OT" w:eastAsia="Phetsarath OT" w:hAnsi="Phetsarath OT" w:cs="Phetsarath OT"/>
            <w:strike/>
            <w:color w:val="auto"/>
            <w:sz w:val="26"/>
            <w:szCs w:val="26"/>
            <w:lang w:val="fr-FR"/>
            <w:rPrChange w:id="20064" w:author="NA" w:date="2021-12-30T11:44:00Z">
              <w:rPr>
                <w:rFonts w:ascii="Phetsarath OT" w:eastAsia="Phetsarath OT" w:hAnsi="Phetsarath OT" w:cs="Phetsarath OT"/>
                <w:lang w:val="fr-FR"/>
              </w:rPr>
            </w:rPrChange>
          </w:rPr>
          <w:delText xml:space="preserve"> 2</w:delText>
        </w:r>
        <w:bookmarkEnd w:id="20061"/>
      </w:del>
    </w:p>
    <w:p w14:paraId="7D5D255E" w14:textId="77777777" w:rsidR="00897237" w:rsidRPr="002C0BDB" w:rsidDel="00B82238" w:rsidRDefault="00050A8A">
      <w:pPr>
        <w:pStyle w:val="Heading1"/>
        <w:spacing w:before="0" w:line="340" w:lineRule="exact"/>
        <w:jc w:val="both"/>
        <w:rPr>
          <w:ins w:id="20065" w:author="PSK" w:date="2021-07-10T14:05:00Z"/>
          <w:del w:id="20066" w:author="dell" w:date="2021-08-05T09:11:00Z"/>
          <w:rFonts w:ascii="Phetsarath OT" w:eastAsia="Phetsarath OT" w:hAnsi="Phetsarath OT" w:cs="Phetsarath OT"/>
          <w:strike/>
          <w:color w:val="auto"/>
          <w:sz w:val="26"/>
          <w:szCs w:val="26"/>
          <w:lang w:val="fr-FR" w:bidi="lo-LA"/>
          <w:rPrChange w:id="20067" w:author="NA" w:date="2021-12-30T11:44:00Z">
            <w:rPr>
              <w:ins w:id="20068" w:author="PSK" w:date="2021-07-10T14:05:00Z"/>
              <w:del w:id="20069" w:author="dell" w:date="2021-08-05T09:11:00Z"/>
              <w:rFonts w:ascii="Phetsarath OT" w:eastAsia="Phetsarath OT" w:hAnsi="Phetsarath OT" w:cs="Phetsarath OT"/>
              <w:color w:val="auto"/>
              <w:sz w:val="32"/>
              <w:szCs w:val="32"/>
              <w:lang w:bidi="lo-LA"/>
            </w:rPr>
          </w:rPrChange>
        </w:rPr>
        <w:pPrChange w:id="20070" w:author="NA" w:date="2021-12-23T14:15:00Z">
          <w:pPr>
            <w:pStyle w:val="Heading1"/>
            <w:spacing w:before="0" w:line="240" w:lineRule="auto"/>
            <w:jc w:val="center"/>
          </w:pPr>
        </w:pPrChange>
      </w:pPr>
      <w:bookmarkStart w:id="20071" w:name="_Toc77346229"/>
      <w:ins w:id="20072" w:author="PSK" w:date="2021-07-10T14:03:00Z">
        <w:del w:id="20073" w:author="dell" w:date="2021-08-05T09:11:00Z">
          <w:r w:rsidRPr="002C0BDB" w:rsidDel="00B82238">
            <w:rPr>
              <w:rFonts w:ascii="Phetsarath OT" w:eastAsia="Phetsarath OT" w:hAnsi="Phetsarath OT" w:cs="Phetsarath OT" w:hint="cs"/>
              <w:b w:val="0"/>
              <w:bCs w:val="0"/>
              <w:strike/>
              <w:color w:val="auto"/>
              <w:sz w:val="26"/>
              <w:szCs w:val="26"/>
              <w:cs/>
              <w:lang w:bidi="lo-LA"/>
              <w:rPrChange w:id="20074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20075" w:author="PSK" w:date="2021-07-10T15:01:00Z">
        <w:del w:id="20076" w:author="dell" w:date="2021-08-05T09:11:00Z">
          <w:r w:rsidR="007F3A8A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strike/>
              <w:color w:val="auto"/>
              <w:sz w:val="26"/>
              <w:szCs w:val="26"/>
              <w:cs/>
              <w:lang w:bidi="lo-LA"/>
              <w:rPrChange w:id="20077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u w:val="single"/>
                  <w:cs/>
                  <w:lang w:bidi="lo-LA"/>
                </w:rPr>
              </w:rPrChange>
            </w:rPr>
            <w:delText>ຂໍອະນຸຍາດ</w:delText>
          </w:r>
        </w:del>
      </w:ins>
      <w:ins w:id="20078" w:author="PSK" w:date="2021-07-12T16:36:00Z">
        <w:del w:id="20079" w:author="dell" w:date="2021-08-05T09:11:00Z">
          <w:r w:rsidR="005707E8" w:rsidRPr="002C0BDB" w:rsidDel="00B82238">
            <w:rPr>
              <w:rFonts w:ascii="Phetsarath OT" w:eastAsia="Phetsarath OT" w:hAnsi="Phetsarath OT" w:cs="Phetsarath OT"/>
              <w:strike/>
              <w:color w:val="auto"/>
              <w:sz w:val="26"/>
              <w:szCs w:val="26"/>
              <w:lang w:val="pt-BR" w:bidi="lo-LA"/>
              <w:rPrChange w:id="200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0081" w:author="PSK" w:date="2021-07-10T15:01:00Z">
        <w:del w:id="20082" w:author="dell" w:date="2021-08-05T09:11:00Z">
          <w:r w:rsidR="007F3A8A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strike/>
              <w:color w:val="auto"/>
              <w:sz w:val="26"/>
              <w:szCs w:val="26"/>
              <w:cs/>
              <w:lang w:bidi="lo-LA"/>
              <w:rPrChange w:id="20083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u w:val="single"/>
                  <w:cs/>
                  <w:lang w:bidi="lo-LA"/>
                </w:rPr>
              </w:rPrChange>
            </w:rPr>
            <w:delText>ດຳເນີນທຸລະກິດ</w:delText>
          </w:r>
        </w:del>
      </w:ins>
      <w:bookmarkEnd w:id="20071"/>
      <w:ins w:id="20084" w:author="HP" w:date="2021-07-12T12:03:00Z">
        <w:del w:id="20085" w:author="dell" w:date="2021-08-05T09:11:00Z">
          <w:r w:rsidR="004573BD" w:rsidRPr="002C0BDB" w:rsidDel="00B82238">
            <w:rPr>
              <w:rFonts w:ascii="Phetsarath OT" w:eastAsia="Phetsarath OT" w:hAnsi="Phetsarath OT" w:cs="Phetsarath OT"/>
              <w:strike/>
              <w:color w:val="auto"/>
              <w:sz w:val="26"/>
              <w:szCs w:val="26"/>
              <w:lang w:val="pt-BR" w:bidi="lo-LA"/>
              <w:rPrChange w:id="200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4573BD" w:rsidRPr="002C0BDB" w:rsidDel="00B82238">
            <w:rPr>
              <w:rFonts w:ascii="Phetsarath OT" w:eastAsia="Phetsarath OT" w:hAnsi="Phetsarath OT" w:cs="Phetsarath OT" w:hint="cs"/>
              <w:strike/>
              <w:color w:val="auto"/>
              <w:sz w:val="26"/>
              <w:szCs w:val="26"/>
              <w:cs/>
              <w:lang w:bidi="lo-LA"/>
              <w:rPrChange w:id="200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del w:id="20088" w:author="dell" w:date="2021-08-05T09:11:00Z">
        <w:r w:rsidR="006E6C3F"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color w:val="auto"/>
            <w:sz w:val="26"/>
            <w:szCs w:val="26"/>
            <w:cs/>
            <w:lang w:bidi="lo-LA"/>
            <w:rPrChange w:id="2008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u w:val="single"/>
                <w:cs/>
                <w:lang w:bidi="lo-LA"/>
              </w:rPr>
            </w:rPrChange>
          </w:rPr>
          <w:delText>ການດຳເນີນທຸລະກິດ</w:delText>
        </w:r>
        <w:r w:rsidR="0072440F" w:rsidRPr="002C0BDB" w:rsidDel="00B82238">
          <w:rPr>
            <w:rFonts w:ascii="Phetsarath OT" w:eastAsia="Phetsarath OT" w:hAnsi="Phetsarath OT" w:cs="Phetsarath OT" w:hint="cs"/>
            <w:b w:val="0"/>
            <w:bCs w:val="0"/>
            <w:strike/>
            <w:color w:val="auto"/>
            <w:sz w:val="26"/>
            <w:szCs w:val="26"/>
            <w:cs/>
            <w:lang w:bidi="lo-LA"/>
            <w:rPrChange w:id="2009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s/>
                <w:lang w:bidi="lo-LA"/>
              </w:rPr>
            </w:rPrChange>
          </w:rPr>
          <w:delText>ໂທລະຄົມມະນາຄົມ</w:delText>
        </w:r>
      </w:del>
    </w:p>
    <w:p w14:paraId="796F77C3" w14:textId="77777777" w:rsidR="00050A8A" w:rsidRPr="002C0BDB" w:rsidDel="00B82238" w:rsidRDefault="00050A8A">
      <w:pPr>
        <w:spacing w:after="0" w:line="340" w:lineRule="exact"/>
        <w:jc w:val="both"/>
        <w:rPr>
          <w:del w:id="20091" w:author="dell" w:date="2021-08-05T09:12:00Z"/>
          <w:rFonts w:ascii="Phetsarath OT" w:eastAsia="Phetsarath OT" w:hAnsi="Phetsarath OT" w:cs="Phetsarath OT"/>
          <w:sz w:val="24"/>
          <w:szCs w:val="32"/>
          <w:lang w:val="fr-FR" w:bidi="lo-LA"/>
          <w:rPrChange w:id="20092" w:author="NA" w:date="2021-12-30T11:44:00Z">
            <w:rPr>
              <w:del w:id="20093" w:author="dell" w:date="2021-08-05T09:12:00Z"/>
              <w:rFonts w:ascii="Phetsarath OT" w:eastAsia="Phetsarath OT" w:hAnsi="Phetsarath OT" w:cs="Phetsarath OT"/>
              <w:color w:val="auto"/>
              <w:szCs w:val="28"/>
              <w:lang w:val="fr-FR"/>
            </w:rPr>
          </w:rPrChange>
        </w:rPr>
        <w:pPrChange w:id="20094" w:author="NA" w:date="2021-12-23T14:15:00Z">
          <w:pPr>
            <w:pStyle w:val="Heading1"/>
            <w:spacing w:before="0" w:line="240" w:lineRule="auto"/>
            <w:jc w:val="center"/>
          </w:pPr>
        </w:pPrChange>
      </w:pPr>
    </w:p>
    <w:p w14:paraId="44527458" w14:textId="77777777" w:rsidR="00897237" w:rsidRPr="002C0BDB" w:rsidDel="00B82238" w:rsidRDefault="00897237">
      <w:pPr>
        <w:pStyle w:val="NoSpacing"/>
        <w:spacing w:line="340" w:lineRule="exact"/>
        <w:jc w:val="both"/>
        <w:rPr>
          <w:del w:id="20095" w:author="dell" w:date="2021-08-05T09:11:00Z"/>
          <w:rFonts w:ascii="Phetsarath OT" w:eastAsia="Phetsarath OT" w:hAnsi="Phetsarath OT" w:cs="Phetsarath OT"/>
          <w:b/>
          <w:bCs/>
          <w:sz w:val="24"/>
          <w:szCs w:val="24"/>
          <w:lang w:val="fr-FR"/>
        </w:rPr>
        <w:pPrChange w:id="20096" w:author="NA" w:date="2021-12-23T14:15:00Z">
          <w:pPr>
            <w:pStyle w:val="NoSpacing"/>
            <w:jc w:val="both"/>
          </w:pPr>
        </w:pPrChange>
      </w:pPr>
    </w:p>
    <w:p w14:paraId="2A461B3A" w14:textId="77777777" w:rsidR="00050A8A" w:rsidRPr="002C0BDB" w:rsidDel="00B82238" w:rsidRDefault="0072440F">
      <w:pPr>
        <w:pStyle w:val="Heading3"/>
        <w:spacing w:before="0" w:line="340" w:lineRule="exact"/>
        <w:jc w:val="both"/>
        <w:rPr>
          <w:ins w:id="20097" w:author="PSK" w:date="2021-07-10T14:06:00Z"/>
          <w:del w:id="20098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fr-FR" w:bidi="lo-LA"/>
          <w:rPrChange w:id="20099" w:author="NA" w:date="2021-12-30T11:44:00Z">
            <w:rPr>
              <w:ins w:id="20100" w:author="PSK" w:date="2021-07-10T14:06:00Z"/>
              <w:del w:id="20101" w:author="dell" w:date="2021-08-05T09:12:00Z"/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</w:rPrChange>
        </w:rPr>
        <w:pPrChange w:id="20102" w:author="NA" w:date="2021-12-23T14:15:00Z">
          <w:pPr>
            <w:pStyle w:val="Heading3"/>
          </w:pPr>
        </w:pPrChange>
      </w:pPr>
      <w:del w:id="20103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1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A448F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201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 w:bidi="lo-LA"/>
              </w:rPr>
            </w:rPrChange>
          </w:rPr>
          <w:delText xml:space="preserve"> </w:delText>
        </w:r>
        <w:r w:rsidR="00A448F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  <w:rPrChange w:id="201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delText>3</w:delText>
        </w:r>
        <w:r w:rsidR="00347C2B"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val="fr-FR" w:bidi="lo-LA"/>
            <w:rPrChange w:id="2010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val="fr-FR" w:bidi="lo-LA"/>
              </w:rPr>
            </w:rPrChange>
          </w:rPr>
          <w:delText>3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 w:bidi="lo-LA"/>
            <w:rPrChange w:id="20108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val="fr-FR" w:bidi="lo-LA"/>
              </w:rPr>
            </w:rPrChange>
          </w:rPr>
          <w:delText xml:space="preserve"> </w:delText>
        </w:r>
        <w:bookmarkStart w:id="20109" w:name="_Toc77346230"/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fr-FR" w:bidi="lo-LA"/>
            <w:rPrChange w:id="20110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val="fr-FR" w:bidi="lo-LA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1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201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 w:bidi="lo-LA"/>
              </w:rPr>
            </w:rPrChange>
          </w:rPr>
          <w:delText xml:space="preserve">)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1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ການຂໍອະນຸຍາ</w:delText>
        </w:r>
      </w:del>
      <w:ins w:id="20114" w:author="PSK" w:date="2021-07-10T14:03:00Z">
        <w:del w:id="20115" w:author="dell" w:date="2021-08-05T09:12:00Z">
          <w:r w:rsidR="00050A8A"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201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ນ</w:delText>
          </w:r>
        </w:del>
      </w:ins>
      <w:ins w:id="20117" w:author="PSK" w:date="2021-07-10T15:01:00Z">
        <w:del w:id="20118" w:author="dell" w:date="2021-08-05T09:12:00Z">
          <w:r w:rsidR="007F3A8A"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201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ຂໍ</w:delText>
          </w:r>
        </w:del>
      </w:ins>
      <w:ins w:id="20120" w:author="PSK" w:date="2021-07-10T15:40:00Z">
        <w:del w:id="20121" w:author="dell" w:date="2021-08-05T09:12:00Z">
          <w:r w:rsidR="000A31C2"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2012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ອະນຸຍາດ</w:delText>
          </w:r>
        </w:del>
      </w:ins>
      <w:ins w:id="20123" w:author="PSK" w:date="2021-07-12T16:37:00Z">
        <w:del w:id="20124" w:author="dell" w:date="2021-08-05T09:12:00Z">
          <w:r w:rsidR="005707E8"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  <w:rPrChange w:id="201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</w:del>
      </w:ins>
      <w:ins w:id="20126" w:author="PSK" w:date="2021-07-10T15:01:00Z">
        <w:del w:id="20127" w:author="dell" w:date="2021-08-05T09:12:00Z">
          <w:r w:rsidR="007F3A8A"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2012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ດ</w:delText>
          </w:r>
        </w:del>
      </w:ins>
      <w:ins w:id="20129" w:author="Soudchay LORLOHNSY" w:date="2021-07-14T21:02:00Z">
        <w:del w:id="20130" w:author="dell" w:date="2021-08-05T09:12:00Z">
          <w:r w:rsidR="004D6E47"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201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delText>ຳ</w:delText>
          </w:r>
        </w:del>
      </w:ins>
      <w:ins w:id="20132" w:author="PSK" w:date="2021-07-10T15:01:00Z">
        <w:del w:id="20133" w:author="dell" w:date="2021-08-05T09:12:00Z">
          <w:r w:rsidR="007F3A8A"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201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ຳເນີນ</w:delText>
          </w:r>
          <w:r w:rsidR="007F3A8A" w:rsidRPr="002C0BDB" w:rsidDel="00B82238">
            <w:rPr>
              <w:rFonts w:ascii="Phetsarath OT" w:eastAsia="Phetsarath OT" w:hAnsi="Phetsarath OT" w:cs="Phetsarath OT" w:hint="cs"/>
              <w:strike/>
              <w:color w:val="auto"/>
              <w:sz w:val="24"/>
              <w:szCs w:val="24"/>
              <w:cs/>
              <w:lang w:val="fr-FR" w:bidi="lo-LA"/>
              <w:rPrChange w:id="2013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ທຸລະກິດ</w:delText>
          </w:r>
        </w:del>
      </w:ins>
      <w:bookmarkEnd w:id="20109"/>
      <w:ins w:id="20136" w:author="khaithong" w:date="2021-07-29T11:14:00Z">
        <w:del w:id="20137" w:author="dell" w:date="2021-08-05T09:12:00Z">
          <w:r w:rsidR="00CD3FE0"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  <w:rPrChange w:id="2013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="00CD3FE0" w:rsidRPr="002C0BDB" w:rsidDel="00B82238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4"/>
              <w:szCs w:val="24"/>
              <w:cs/>
              <w:lang w:val="fr-FR" w:bidi="lo-LA"/>
              <w:rPrChange w:id="20139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cs/>
                  <w:lang w:val="fr-FR" w:bidi="lo-LA"/>
                </w:rPr>
              </w:rPrChange>
            </w:rPr>
            <w:delText>ກິດຈະການ</w:delText>
          </w:r>
        </w:del>
      </w:ins>
      <w:ins w:id="20140" w:author="HP" w:date="2021-07-12T12:04:00Z">
        <w:del w:id="20141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  <w:rPrChange w:id="201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="004573BD"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201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delText>ການ</w:delText>
          </w:r>
        </w:del>
      </w:ins>
    </w:p>
    <w:p w14:paraId="5E8F4FF1" w14:textId="77777777" w:rsidR="00897237" w:rsidRPr="002C0BDB" w:rsidDel="00B82238" w:rsidRDefault="0072440F">
      <w:pPr>
        <w:pStyle w:val="Heading3"/>
        <w:spacing w:before="0" w:line="340" w:lineRule="exact"/>
        <w:jc w:val="both"/>
        <w:rPr>
          <w:del w:id="20144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20145" w:author="NA" w:date="2021-12-23T14:15:00Z">
          <w:pPr>
            <w:pStyle w:val="Heading3"/>
          </w:pPr>
        </w:pPrChange>
      </w:pPr>
      <w:del w:id="20146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01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ດ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01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01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​</w:delText>
        </w:r>
        <w:r w:rsidR="006E6C3F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015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ດຳເນີນທຸລະກິດ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015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ໂທລະຄົມມະນາຄົມ</w:delText>
        </w:r>
      </w:del>
    </w:p>
    <w:p w14:paraId="3AFAC284" w14:textId="77777777" w:rsidR="000A3F4C" w:rsidRPr="002C0BDB" w:rsidDel="00B82238" w:rsidRDefault="0072440F">
      <w:pPr>
        <w:spacing w:after="0" w:line="340" w:lineRule="exact"/>
        <w:ind w:left="425" w:firstLine="624"/>
        <w:jc w:val="both"/>
        <w:rPr>
          <w:del w:id="20152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0153" w:author="NA" w:date="2021-12-30T11:44:00Z">
            <w:rPr>
              <w:del w:id="20154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0155" w:author="NA" w:date="2021-12-23T14:15:00Z">
          <w:pPr>
            <w:pStyle w:val="NoSpacing"/>
            <w:ind w:left="567" w:firstLine="851"/>
            <w:jc w:val="both"/>
          </w:pPr>
        </w:pPrChange>
      </w:pPr>
      <w:del w:id="2015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5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ບຸກຄົນ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15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5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ນິຕິບຸກຄົນ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6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6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ການຈັດຕັ້ງ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6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6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ທັງພາຍໃນ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6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6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ຕ່າງປະເທດ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1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ທີ່ມີຈຸດປະສົງດຳເນີນທຸລະກິດ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7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7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7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7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ຕ້ອງຍື່ນຄຳຮ້ອງ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7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7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7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7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ເອກະສານ</w:delText>
        </w:r>
        <w:r w:rsidR="007E4101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8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E4101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8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ຕາມ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8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ທີ່ໄດ້ລະບຸໄວ້ໃນມາດຕາ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8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35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ຕໍ່ຂະແໜງການ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8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8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8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19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9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ພາຍຫຼັງໄດ້ຮັບໃບອະນຸຍາດສ້າງຕັ້ງວິສາຫະກິດຈາກ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9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9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ຂະແໜງການທີ່ກ່ຽວຂ້ອງ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9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9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ຕາມທີ່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9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19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ໄດ້ກຳນົດໄວ້ໃນກົດໝາຍວ່າດ້ວຍ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19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20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ການສົ່ງເສີມການລົງທຶນ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20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20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ກົດໝາຍວ່າດ້ວຍ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20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20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ວິສາຫະກິດ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020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fr-FR"/>
              </w:rPr>
            </w:rPrChange>
          </w:rPr>
          <w:delText>.</w:delText>
        </w:r>
      </w:del>
      <w:ins w:id="20206" w:author="PSK" w:date="2021-07-10T15:54:00Z">
        <w:del w:id="20207" w:author="dell" w:date="2021-08-05T09:12:00Z"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0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ບຸກຄົນ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20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 xml:space="preserve">,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1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ນິຕິບຸກຄົນ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1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1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ຫຼື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1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1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ການຈັດຕັ້ງ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1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1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ທັງພາຍໃນ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1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1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ແລະ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1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2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ຕ່າງປະເທດ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22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fr-FR"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2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ມີຈຸດປະສົງຂໍອະນຸຍາດດຳເນີນທຸລະກິດ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2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0224" w:author="HP" w:date="2021-07-12T12:04:00Z">
        <w:del w:id="20225" w:author="dell" w:date="2021-08-05T09:12:00Z"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2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</w:delText>
          </w:r>
        </w:del>
      </w:ins>
      <w:ins w:id="20227" w:author="PSK" w:date="2021-07-10T15:54:00Z">
        <w:del w:id="20228" w:author="dell" w:date="2021-08-05T09:12:00Z"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2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ການໂທລະຄົມມະນາຄົມ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3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3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ຕ້ອງປະກອບເອກະສານ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3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3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ຕາມທີ່ໄດ້ລະບຸໄວ້ໃນມາດຕາ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23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 3</w:delText>
          </w:r>
        </w:del>
      </w:ins>
      <w:ins w:id="20235" w:author="PSK" w:date="2021-07-16T09:26:00Z">
        <w:del w:id="20236" w:author="dell" w:date="2021-08-05T09:12:00Z">
          <w:r w:rsidR="0009134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37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u w:val="single"/>
                  <w:cs/>
                </w:rPr>
              </w:rPrChange>
            </w:rPr>
            <w:delText>7</w:delText>
          </w:r>
        </w:del>
      </w:ins>
      <w:ins w:id="20238" w:author="HP" w:date="2021-07-12T11:57:00Z">
        <w:del w:id="20239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4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6</w:delText>
          </w:r>
        </w:del>
      </w:ins>
      <w:ins w:id="20241" w:author="PSK" w:date="2021-07-10T15:54:00Z">
        <w:del w:id="20242" w:author="dell" w:date="2021-08-05T09:12:00Z"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24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5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4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ຂອງກົດໝາຍສະບັບນີ້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4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4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4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4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ຍື່ນ</w:delText>
          </w:r>
        </w:del>
      </w:ins>
      <w:ins w:id="20249" w:author="PSK" w:date="2021-07-10T17:25:00Z">
        <w:del w:id="20250" w:author="dell" w:date="2021-08-05T09:12:00Z">
          <w:r w:rsidR="007E635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5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ໜັງສືສະເໜີ</w:delText>
          </w:r>
        </w:del>
      </w:ins>
      <w:ins w:id="20252" w:author="PSK" w:date="2021-07-10T15:54:00Z">
        <w:del w:id="20253" w:author="dell" w:date="2021-08-05T09:12:00Z"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5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5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ຕໍ່ຂະແໜງການ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5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5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ເຕັກໂນໂລຊີ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5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5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6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6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ການສື່ສານ</w:delText>
          </w:r>
        </w:del>
      </w:ins>
      <w:ins w:id="20262" w:author="PSK" w:date="2021-07-10T15:59:00Z">
        <w:del w:id="20263" w:author="dell" w:date="2021-08-05T09:12:00Z"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26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, </w:delText>
          </w:r>
        </w:del>
      </w:ins>
      <w:ins w:id="20265" w:author="PSK" w:date="2021-07-10T15:54:00Z">
        <w:del w:id="20266" w:author="dell" w:date="2021-08-05T09:12:00Z"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6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ພາຍຫ</w:delText>
          </w:r>
        </w:del>
      </w:ins>
      <w:ins w:id="20268" w:author="PSK" w:date="2021-07-10T15:55:00Z">
        <w:del w:id="20269" w:author="dell" w:date="2021-08-05T09:12:00Z"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7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ຼັງ</w:delText>
          </w:r>
        </w:del>
      </w:ins>
      <w:ins w:id="20271" w:author="PSK" w:date="2021-07-10T15:54:00Z">
        <w:del w:id="20272" w:author="dell" w:date="2021-08-05T09:12:00Z"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7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ທີ່ໄດ້ຮັບໃບອະນຸຍາດສ້າງຕັ້ງວິສາຫະກິດຈາກ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7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7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ຂະແໜງການກ່ຽວຂ້ອງ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7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7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ຕາມກົດໝາຍ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7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7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8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A3F4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28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ລະບຽບການ</w:delText>
          </w:r>
        </w:del>
      </w:ins>
      <w:ins w:id="20282" w:author="PSK" w:date="2021-07-10T15:55:00Z">
        <w:del w:id="20283" w:author="dell" w:date="2021-08-05T09:12:00Z">
          <w:r w:rsidR="000A3F4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28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>.</w:delText>
          </w:r>
        </w:del>
      </w:ins>
    </w:p>
    <w:p w14:paraId="4105265B" w14:textId="77777777" w:rsidR="0032258A" w:rsidRPr="002C0BDB" w:rsidDel="00B82238" w:rsidRDefault="0032258A">
      <w:pPr>
        <w:spacing w:after="0" w:line="340" w:lineRule="exact"/>
        <w:ind w:left="425" w:firstLine="624"/>
        <w:jc w:val="both"/>
        <w:rPr>
          <w:ins w:id="20285" w:author="PSK" w:date="2021-07-16T15:46:00Z"/>
          <w:del w:id="20286" w:author="dell" w:date="2021-08-05T09:12:00Z"/>
          <w:rFonts w:ascii="Phetsarath OT" w:eastAsia="Phetsarath OT" w:hAnsi="Phetsarath OT" w:cs="Phetsarath OT"/>
          <w:strike/>
          <w:sz w:val="24"/>
          <w:szCs w:val="24"/>
          <w:lang w:val="fr-FR"/>
          <w:rPrChange w:id="20287" w:author="NA" w:date="2021-12-30T11:44:00Z">
            <w:rPr>
              <w:ins w:id="20288" w:author="PSK" w:date="2021-07-16T15:46:00Z"/>
              <w:del w:id="20289" w:author="dell" w:date="2021-08-05T09:12:00Z"/>
              <w:rFonts w:ascii="Phetsarath OT" w:eastAsia="Phetsarath OT" w:hAnsi="Phetsarath OT" w:cs="Phetsarath OT"/>
              <w:strike/>
              <w:color w:val="000000"/>
              <w:sz w:val="24"/>
              <w:szCs w:val="24"/>
              <w:lang w:val="fr-FR"/>
            </w:rPr>
          </w:rPrChange>
        </w:rPr>
        <w:pPrChange w:id="20290" w:author="NA" w:date="2021-12-23T14:15:00Z">
          <w:pPr>
            <w:spacing w:after="0" w:line="240" w:lineRule="auto"/>
            <w:ind w:left="720" w:firstLine="720"/>
            <w:jc w:val="thaiDistribute"/>
          </w:pPr>
        </w:pPrChange>
      </w:pPr>
    </w:p>
    <w:p w14:paraId="7D9D5A2E" w14:textId="77777777" w:rsidR="000A3F4C" w:rsidRPr="002C0BDB" w:rsidDel="00B82238" w:rsidRDefault="000A3F4C">
      <w:pPr>
        <w:spacing w:after="0" w:line="340" w:lineRule="exact"/>
        <w:ind w:left="720" w:firstLine="720"/>
        <w:jc w:val="both"/>
        <w:rPr>
          <w:ins w:id="20291" w:author="PSK" w:date="2021-07-10T15:47:00Z"/>
          <w:del w:id="20292" w:author="dell" w:date="2021-08-05T09:12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20293" w:author="NA" w:date="2021-12-30T11:44:00Z">
            <w:rPr>
              <w:ins w:id="20294" w:author="PSK" w:date="2021-07-10T15:47:00Z"/>
              <w:del w:id="20295" w:author="dell" w:date="2021-08-05T09:12:00Z"/>
              <w:rFonts w:ascii="Phetsarath OT" w:eastAsia="Phetsarath OT" w:hAnsi="Phetsarath OT" w:cs="Phetsarath OT"/>
              <w:strike/>
              <w:color w:val="000000"/>
              <w:sz w:val="24"/>
              <w:szCs w:val="24"/>
              <w:lang w:val="fr-FR" w:bidi="lo-LA"/>
            </w:rPr>
          </w:rPrChange>
        </w:rPr>
        <w:pPrChange w:id="20296" w:author="NA" w:date="2021-12-23T14:15:00Z">
          <w:pPr>
            <w:spacing w:after="0" w:line="240" w:lineRule="auto"/>
            <w:ind w:left="720" w:firstLine="720"/>
            <w:jc w:val="thaiDistribute"/>
          </w:pPr>
        </w:pPrChange>
      </w:pPr>
    </w:p>
    <w:p w14:paraId="189990D9" w14:textId="77777777" w:rsidR="000A31C2" w:rsidRPr="002C0BDB" w:rsidDel="00B82238" w:rsidRDefault="000A31C2">
      <w:pPr>
        <w:spacing w:after="0" w:line="340" w:lineRule="exact"/>
        <w:ind w:left="720" w:firstLine="720"/>
        <w:jc w:val="both"/>
        <w:rPr>
          <w:del w:id="20297" w:author="dell" w:date="2021-08-05T09:12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20298" w:author="NA" w:date="2021-12-30T11:44:00Z">
            <w:rPr>
              <w:del w:id="20299" w:author="dell" w:date="2021-08-05T09:12:00Z"/>
              <w:rFonts w:ascii="Phetsarath OT" w:eastAsia="Phetsarath OT" w:hAnsi="Phetsarath OT" w:cs="Phetsarath OT"/>
              <w:strike/>
              <w:color w:val="000000"/>
              <w:sz w:val="24"/>
              <w:szCs w:val="24"/>
              <w:lang w:val="fr-FR" w:bidi="lo-LA"/>
            </w:rPr>
          </w:rPrChange>
        </w:rPr>
        <w:pPrChange w:id="20300" w:author="NA" w:date="2021-12-23T14:15:00Z">
          <w:pPr>
            <w:spacing w:after="0" w:line="240" w:lineRule="auto"/>
            <w:ind w:left="720" w:firstLine="720"/>
            <w:jc w:val="thaiDistribute"/>
          </w:pPr>
        </w:pPrChange>
      </w:pPr>
    </w:p>
    <w:p w14:paraId="56568B4E" w14:textId="77777777" w:rsidR="00897237" w:rsidRPr="002C0BDB" w:rsidDel="00B82238" w:rsidRDefault="00897237">
      <w:pPr>
        <w:spacing w:after="0" w:line="340" w:lineRule="exact"/>
        <w:ind w:left="720" w:firstLine="720"/>
        <w:jc w:val="both"/>
        <w:rPr>
          <w:del w:id="20301" w:author="dell" w:date="2021-08-05T09:10:00Z"/>
          <w:rFonts w:ascii="Phetsarath OT" w:eastAsia="Phetsarath OT" w:hAnsi="Phetsarath OT" w:cs="Phetsarath OT"/>
          <w:lang w:val="fr-FR"/>
          <w:rPrChange w:id="20302" w:author="NA" w:date="2021-12-30T11:44:00Z">
            <w:rPr>
              <w:del w:id="20303" w:author="dell" w:date="2021-08-05T09:10:00Z"/>
              <w:lang w:val="fr-FR"/>
            </w:rPr>
          </w:rPrChange>
        </w:rPr>
        <w:pPrChange w:id="20304" w:author="NA" w:date="2021-12-23T14:15:00Z">
          <w:pPr>
            <w:pStyle w:val="NoSpacing"/>
            <w:ind w:left="567" w:firstLine="851"/>
            <w:jc w:val="both"/>
          </w:pPr>
        </w:pPrChange>
      </w:pPr>
    </w:p>
    <w:p w14:paraId="512B0B33" w14:textId="77777777" w:rsidR="00897237" w:rsidRPr="002C0BDB" w:rsidDel="00B82238" w:rsidRDefault="0072440F">
      <w:pPr>
        <w:pStyle w:val="Heading3"/>
        <w:spacing w:before="0" w:line="340" w:lineRule="exact"/>
        <w:jc w:val="both"/>
        <w:rPr>
          <w:del w:id="20305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20306" w:author="NA" w:date="2021-12-23T14:15:00Z">
          <w:pPr>
            <w:pStyle w:val="Heading3"/>
          </w:pPr>
        </w:pPrChange>
      </w:pPr>
      <w:del w:id="20307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3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03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  <w:rPrChange w:id="203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34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03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bookmarkStart w:id="20312" w:name="_Toc77346231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03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3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03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203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3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ເງື່ອນໄຂ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203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3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ການຂໍດໍາເນີນທຸລະກິດ</w:delText>
        </w:r>
      </w:del>
      <w:bookmarkEnd w:id="20312"/>
      <w:ins w:id="20320" w:author="HP" w:date="2021-07-12T12:04:00Z">
        <w:del w:id="20321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  <w:rPrChange w:id="2032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 w:bidi="lo-LA"/>
                </w:rPr>
              </w:rPrChange>
            </w:rPr>
            <w:delText xml:space="preserve"> </w:delText>
          </w:r>
          <w:r w:rsidR="004573BD"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203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 w:bidi="lo-LA"/>
                </w:rPr>
              </w:rPrChange>
            </w:rPr>
            <w:delText>ການ</w:delText>
          </w:r>
        </w:del>
      </w:ins>
      <w:del w:id="20324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3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ການໂທລະຄົມມະນາຄົມ</w:delText>
        </w:r>
      </w:del>
    </w:p>
    <w:p w14:paraId="7B597186" w14:textId="77777777" w:rsidR="00A22B24" w:rsidRPr="002C0BDB" w:rsidDel="00B82238" w:rsidRDefault="000470F7">
      <w:pPr>
        <w:spacing w:after="0" w:line="340" w:lineRule="exact"/>
        <w:ind w:left="425" w:firstLine="624"/>
        <w:jc w:val="both"/>
        <w:rPr>
          <w:ins w:id="20326" w:author="PSK" w:date="2021-07-10T16:07:00Z"/>
          <w:del w:id="20327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328" w:author="NA" w:date="2021-12-30T11:44:00Z">
            <w:rPr>
              <w:ins w:id="20329" w:author="PSK" w:date="2021-07-10T16:07:00Z"/>
              <w:del w:id="20330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0331" w:author="NA" w:date="2021-12-23T14:15:00Z">
          <w:pPr>
            <w:spacing w:after="0" w:line="240" w:lineRule="auto"/>
            <w:ind w:left="1440" w:firstLine="720"/>
          </w:pPr>
        </w:pPrChange>
      </w:pPr>
      <w:ins w:id="20332" w:author="PSK" w:date="2021-07-10T17:03:00Z">
        <w:del w:id="2033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ບຸກຄົນ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3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ນິຕິບຸກ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3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ການຈັດຕັ້ງ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4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4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ທັງພາຍໃນ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4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4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4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ຕ່າງປະເທດ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0348" w:author="PSK" w:date="2021-07-10T17:04:00Z">
        <w:del w:id="2034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5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ທີ່ມີຈຸດປະສົງດຳເນີນທຸລະກິດ</w:delText>
          </w:r>
        </w:del>
      </w:ins>
      <w:ins w:id="20351" w:author="HP" w:date="2021-07-12T12:04:00Z">
        <w:del w:id="20352" w:author="dell" w:date="2021-08-05T09:12:00Z"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5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20354" w:author="PSK" w:date="2021-07-10T17:04:00Z">
        <w:del w:id="2035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ດ້ານໂທລະຄົມມະນາຄົມ</w:delText>
          </w:r>
        </w:del>
      </w:ins>
      <w:ins w:id="20357" w:author="PSK" w:date="2021-07-10T17:05:00Z">
        <w:del w:id="20358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</w:delText>
          </w:r>
        </w:del>
      </w:ins>
      <w:ins w:id="20361" w:author="PSK" w:date="2021-07-10T17:04:00Z">
        <w:del w:id="20362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del w:id="20364" w:author="dell" w:date="2021-08-05T09:12:00Z"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3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ການດຳເນີນທຸລະກິດການໂທລະຄົມມະນາຄົມ</w:delText>
        </w:r>
        <w:r w:rsidR="001451C7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3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ຕາມທີ່ລະບຸໄວ້ໃນມາດຕາ</w:delText>
        </w:r>
        <w:r w:rsidR="001451C7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03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39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03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03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ຕ້ອງມີເງື່ອນໄຂຕົ້ນຕໍດັ່ງນີ້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03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:</w:delText>
        </w:r>
      </w:del>
    </w:p>
    <w:p w14:paraId="31652541" w14:textId="77777777" w:rsidR="008566E1" w:rsidRPr="002C0BDB" w:rsidDel="00B82238" w:rsidRDefault="008566E1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371" w:author="Soudchay LORLOHNSY" w:date="2021-07-14T21:13:00Z"/>
          <w:del w:id="20372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0373" w:author="NA" w:date="2021-12-30T11:44:00Z">
            <w:rPr>
              <w:ins w:id="20374" w:author="Soudchay LORLOHNSY" w:date="2021-07-14T21:13:00Z"/>
              <w:del w:id="20375" w:author="dell" w:date="2021-08-05T09:12:00Z"/>
              <w:rFonts w:ascii="Phetsarath OT" w:eastAsia="Phetsarath OT" w:hAnsi="Phetsarath OT" w:cs="Phetsarath OT"/>
              <w:sz w:val="28"/>
              <w:lang w:val="fr-FR"/>
            </w:rPr>
          </w:rPrChange>
        </w:rPr>
        <w:pPrChange w:id="20376" w:author="NA" w:date="2021-12-23T14:15:00Z">
          <w:pPr>
            <w:pStyle w:val="ListParagraph"/>
            <w:numPr>
              <w:numId w:val="50"/>
            </w:numPr>
            <w:spacing w:after="160" w:line="259" w:lineRule="auto"/>
            <w:ind w:left="2880" w:hanging="360"/>
          </w:pPr>
        </w:pPrChange>
      </w:pPr>
      <w:ins w:id="20377" w:author="Soudchay LORLOHNSY" w:date="2021-07-14T21:13:00Z">
        <w:del w:id="2037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7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ມີທຶນທີ່ແນ່ນອນ</w:delText>
          </w:r>
        </w:del>
      </w:ins>
      <w:ins w:id="20380" w:author="PSK" w:date="2021-07-16T09:04:00Z">
        <w:del w:id="20381" w:author="dell" w:date="2021-08-05T09:12:00Z">
          <w:r w:rsidR="000E28D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>;</w:delText>
          </w:r>
        </w:del>
      </w:ins>
      <w:ins w:id="20383" w:author="Soudchay LORLOHNSY" w:date="2021-07-14T21:13:00Z">
        <w:del w:id="20384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85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38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8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ສຳລັບຫົວໜ່ວຍທຸລະກິດສ້າງຕັ້ງໃໝ່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88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>: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38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90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ໃບຢັ້ງຢືນສະຖານະການເງິນ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391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392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93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ຊັບສິນຄົງທີ່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394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395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396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ພັນທະບັດລັດຖະບານ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397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39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39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00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ສຳລັບຫົວໜ່ວຍທຸລະກິດມີແລ້ວ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401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>: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02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03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ໃບສະຫຼຸບ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04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05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ຊັບສົມບັດ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0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07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0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ໃບຢັ້ງຢືນສະຖານະກະແສເງີນສົດ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0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10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1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ໃບລາຍງານ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12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13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ກຳໄລ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14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15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1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1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ຂາດທຶນ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1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3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1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ປີລ້າສຸດ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20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21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22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ໃບລາຍງານການກວດສອບບັນຊີ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423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24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>3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425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ປີລ້າສຸດ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426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27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;</w:delText>
          </w:r>
        </w:del>
      </w:ins>
    </w:p>
    <w:p w14:paraId="105306F5" w14:textId="77777777" w:rsidR="008566E1" w:rsidRPr="002C0BDB" w:rsidDel="00B82238" w:rsidRDefault="008566E1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428" w:author="Soudchay LORLOHNSY" w:date="2021-07-14T21:13:00Z"/>
          <w:del w:id="20429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0430" w:author="NA" w:date="2021-12-30T11:44:00Z">
            <w:rPr>
              <w:ins w:id="20431" w:author="Soudchay LORLOHNSY" w:date="2021-07-14T21:13:00Z"/>
              <w:del w:id="20432" w:author="dell" w:date="2021-08-05T09:12:00Z"/>
              <w:rFonts w:ascii="Phetsarath OT" w:eastAsia="Phetsarath OT" w:hAnsi="Phetsarath OT" w:cs="Phetsarath OT"/>
              <w:sz w:val="28"/>
              <w:lang w:val="fr-FR"/>
            </w:rPr>
          </w:rPrChange>
        </w:rPr>
        <w:pPrChange w:id="20433" w:author="NA" w:date="2021-12-23T14:15:00Z">
          <w:pPr>
            <w:pStyle w:val="ListParagraph"/>
            <w:numPr>
              <w:numId w:val="50"/>
            </w:numPr>
            <w:spacing w:after="0" w:line="240" w:lineRule="auto"/>
            <w:ind w:left="2880" w:hanging="360"/>
            <w:jc w:val="thaiDistribute"/>
          </w:pPr>
        </w:pPrChange>
      </w:pPr>
      <w:ins w:id="20434" w:author="Soudchay LORLOHNSY" w:date="2021-07-14T21:13:00Z">
        <w:del w:id="2043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36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ມີທີ່ຕັ້ງສຳນັກງານ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37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3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ໃນ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39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40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ສປປລາວ</w:delText>
          </w:r>
        </w:del>
      </w:ins>
      <w:ins w:id="20441" w:author="Soudchay LORLOHNSY" w:date="2021-07-14T21:14:00Z">
        <w:del w:id="20442" w:author="dell" w:date="2021-08-05T09:12:00Z">
          <w:r w:rsidR="00E83B0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43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</w:del>
      </w:ins>
      <w:ins w:id="20444" w:author="Soudchay LORLOHNSY" w:date="2021-07-14T21:13:00Z">
        <w:del w:id="20445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46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4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ສຳລັບຫົວໜ່ວຍທຸລະກິດທີ່ສ້າງຕັ້ງໃນ</w:delText>
          </w:r>
        </w:del>
      </w:ins>
      <w:ins w:id="20448" w:author="Soudchay LORLOHNSY" w:date="2021-07-14T21:14:00Z">
        <w:del w:id="20449" w:author="dell" w:date="2021-08-05T09:12:00Z">
          <w:r w:rsidR="00316AF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50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="00316AF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5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ສປປ</w:delText>
          </w:r>
          <w:r w:rsidR="00316AF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52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</w:del>
      </w:ins>
      <w:ins w:id="20453" w:author="Soudchay LORLOHNSY" w:date="2021-07-14T21:13:00Z">
        <w:del w:id="20454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55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ລາວ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56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5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58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5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ສາຂາຫົວໜ່ວຍທຸລະກິດ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60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6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ຂອງຕ່າງປະເທດ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62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>);</w:delText>
          </w:r>
        </w:del>
      </w:ins>
    </w:p>
    <w:p w14:paraId="5C3E9E66" w14:textId="77777777" w:rsidR="008566E1" w:rsidRPr="002C0BDB" w:rsidDel="00B82238" w:rsidRDefault="008566E1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463" w:author="Soudchay LORLOHNSY" w:date="2021-07-14T21:13:00Z"/>
          <w:del w:id="20464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0465" w:author="NA" w:date="2021-12-30T11:44:00Z">
            <w:rPr>
              <w:ins w:id="20466" w:author="Soudchay LORLOHNSY" w:date="2021-07-14T21:13:00Z"/>
              <w:del w:id="20467" w:author="dell" w:date="2021-08-05T09:12:00Z"/>
              <w:rFonts w:ascii="Phetsarath OT" w:eastAsia="Phetsarath OT" w:hAnsi="Phetsarath OT" w:cs="Phetsarath OT"/>
              <w:sz w:val="28"/>
              <w:lang w:val="fr-FR"/>
            </w:rPr>
          </w:rPrChange>
        </w:rPr>
        <w:pPrChange w:id="20468" w:author="NA" w:date="2021-12-23T14:15:00Z">
          <w:pPr>
            <w:pStyle w:val="ListParagraph"/>
            <w:numPr>
              <w:numId w:val="50"/>
            </w:numPr>
            <w:spacing w:after="0" w:line="240" w:lineRule="auto"/>
            <w:ind w:left="2880" w:hanging="360"/>
            <w:jc w:val="thaiDistribute"/>
          </w:pPr>
        </w:pPrChange>
      </w:pPr>
      <w:ins w:id="20469" w:author="Soudchay LORLOHNSY" w:date="2021-07-14T21:13:00Z">
        <w:del w:id="2047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7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ຕ້ອງໄດ້ຮັບການອະນຸຍາດນຳໃຊ້ຊັບພະຍາກອນໂທລະຄົມມະນາຄົມ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72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73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ຈາກຂະ</w:delText>
          </w:r>
        </w:del>
      </w:ins>
      <w:ins w:id="20474" w:author="Soudchay LORLOHNSY" w:date="2021-07-14T21:16:00Z">
        <w:del w:id="20475" w:author="dell" w:date="2021-08-05T09:12:00Z">
          <w:r w:rsidR="00456A5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76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  </w:delText>
          </w:r>
        </w:del>
      </w:ins>
      <w:ins w:id="20477" w:author="Soudchay LORLOHNSY" w:date="2021-07-14T21:13:00Z">
        <w:del w:id="2047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7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ແໜງການເຕັກໂນໂລຊີ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80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8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ແລະ</w:delText>
          </w:r>
        </w:del>
      </w:ins>
      <w:ins w:id="20482" w:author="PSK" w:date="2021-07-16T09:04:00Z">
        <w:del w:id="20483" w:author="dell" w:date="2021-08-05T09:12:00Z">
          <w:r w:rsidR="00C41DD1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20484" w:author="Soudchay LORLOHNSY" w:date="2021-07-14T21:13:00Z">
        <w:del w:id="20485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86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8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ການສື່ສານ</w:delText>
          </w:r>
        </w:del>
      </w:ins>
      <w:ins w:id="20488" w:author="PSK" w:date="2021-07-16T09:04:00Z">
        <w:del w:id="20489" w:author="dell" w:date="2021-08-05T09:12:00Z">
          <w:r w:rsidR="00C41DD1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20490" w:author="Soudchay LORLOHNSY" w:date="2021-07-14T21:13:00Z">
        <w:del w:id="20491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492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93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494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ສໍາລັບປະເພດທຸລະກິດທີ່ຕ້ອງໄດ້ນຳໃຊ້ຊັບພະຍາກອນໂທລະຄົມມະນາຄົມ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495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>);</w:delText>
          </w:r>
        </w:del>
      </w:ins>
    </w:p>
    <w:p w14:paraId="694F8E23" w14:textId="77777777" w:rsidR="008566E1" w:rsidRPr="002C0BDB" w:rsidDel="00B82238" w:rsidRDefault="008566E1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496" w:author="Soudchay LORLOHNSY" w:date="2021-07-14T21:13:00Z"/>
          <w:del w:id="20497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0498" w:author="NA" w:date="2021-12-30T11:44:00Z">
            <w:rPr>
              <w:ins w:id="20499" w:author="Soudchay LORLOHNSY" w:date="2021-07-14T21:13:00Z"/>
              <w:del w:id="20500" w:author="dell" w:date="2021-08-05T09:12:00Z"/>
              <w:rFonts w:ascii="Phetsarath OT" w:eastAsia="Phetsarath OT" w:hAnsi="Phetsarath OT" w:cs="Phetsarath OT"/>
              <w:sz w:val="28"/>
              <w:lang w:val="fr-FR"/>
            </w:rPr>
          </w:rPrChange>
        </w:rPr>
        <w:pPrChange w:id="20501" w:author="NA" w:date="2021-12-23T14:15:00Z">
          <w:pPr>
            <w:pStyle w:val="ListParagraph"/>
            <w:numPr>
              <w:numId w:val="50"/>
            </w:numPr>
            <w:spacing w:after="160" w:line="259" w:lineRule="auto"/>
            <w:ind w:left="2880" w:hanging="360"/>
          </w:pPr>
        </w:pPrChange>
      </w:pPr>
      <w:ins w:id="20502" w:author="Soudchay LORLOHNSY" w:date="2021-07-14T21:13:00Z">
        <w:del w:id="2050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04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ຜູ້ທີ່ລົງທຶນ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05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06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ໃນຂະແໜງການໂທລະຄົມມະນາຄົມ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07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0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ຕ້ອງມີປະສົບການດ້ານໂທລະຄົມ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09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10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11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12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ໄອທີ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13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14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ຢ່າງໜ້ອຍ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15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</w:del>
      </w:ins>
      <w:ins w:id="20516" w:author="Soudchay LORLOHNSY" w:date="2021-07-14T21:19:00Z">
        <w:del w:id="20517" w:author="dell" w:date="2021-08-05T09:12:00Z">
          <w:r w:rsidR="0067049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1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ສອງ</w:delText>
          </w:r>
        </w:del>
      </w:ins>
      <w:ins w:id="20519" w:author="Soudchay LORLOHNSY" w:date="2021-07-14T21:20:00Z">
        <w:del w:id="20520" w:author="dell" w:date="2021-08-05T09:12:00Z">
          <w:r w:rsidR="0067049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21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</w:del>
      </w:ins>
      <w:ins w:id="20522" w:author="Soudchay LORLOHNSY" w:date="2021-07-14T21:13:00Z">
        <w:del w:id="2052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24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ປີ</w:delText>
          </w:r>
        </w:del>
      </w:ins>
      <w:ins w:id="20525" w:author="Soudchay LORLOHNSY" w:date="2021-07-14T21:20:00Z">
        <w:del w:id="20526" w:author="dell" w:date="2021-08-05T09:12:00Z">
          <w:r w:rsidR="00DB52A0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27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>.</w:delText>
          </w:r>
        </w:del>
      </w:ins>
      <w:ins w:id="20528" w:author="Soudchay LORLOHNSY" w:date="2021-07-14T21:18:00Z">
        <w:del w:id="20529" w:author="dell" w:date="2021-08-05T09:12:00Z">
          <w:r w:rsidR="00B822B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30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="00B822B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3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ກໍລະນີ</w:delText>
          </w:r>
        </w:del>
      </w:ins>
      <w:ins w:id="20532" w:author="Soudchay LORLOHNSY" w:date="2021-07-14T21:20:00Z">
        <w:del w:id="20533" w:author="dell" w:date="2021-08-05T09:12:00Z">
          <w:r w:rsidR="00DB52A0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34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</w:del>
      </w:ins>
      <w:ins w:id="20535" w:author="Soudchay LORLOHNSY" w:date="2021-07-14T21:18:00Z">
        <w:del w:id="20536" w:author="dell" w:date="2021-08-05T09:12:00Z">
          <w:r w:rsidR="00B822B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3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ຜູ້ລົງທຶນບໍ່ມີປະສົບການ</w:delText>
          </w:r>
          <w:r w:rsidR="00B822B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38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</w:del>
      </w:ins>
      <w:ins w:id="20539" w:author="Soudchay LORLOHNSY" w:date="2021-07-14T21:19:00Z">
        <w:del w:id="20540" w:author="dell" w:date="2021-08-05T09:12:00Z">
          <w:r w:rsidR="0067049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4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ສອ</w:delText>
          </w:r>
        </w:del>
      </w:ins>
      <w:ins w:id="20542" w:author="Soudchay LORLOHNSY" w:date="2021-07-14T21:20:00Z">
        <w:del w:id="20543" w:author="dell" w:date="2021-08-05T09:12:00Z">
          <w:r w:rsidR="0067049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44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ງ</w:delText>
          </w:r>
          <w:r w:rsidR="0067049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45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</w:del>
      </w:ins>
      <w:ins w:id="20546" w:author="Soudchay LORLOHNSY" w:date="2021-07-14T21:18:00Z">
        <w:del w:id="20547" w:author="dell" w:date="2021-08-05T09:12:00Z">
          <w:r w:rsidR="00B822B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4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ດ້ານນີ້</w:delText>
          </w:r>
          <w:r w:rsidR="00B822B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49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</w:del>
      </w:ins>
      <w:ins w:id="20550" w:author="Soudchay LORLOHNSY" w:date="2021-07-14T21:19:00Z">
        <w:del w:id="20551" w:author="dell" w:date="2021-08-05T09:12:00Z">
          <w:r w:rsidR="008111D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52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ແມ່ນຕ້ອງ</w:delText>
          </w:r>
        </w:del>
      </w:ins>
      <w:ins w:id="20553" w:author="Soudchay LORLOHNSY" w:date="2021-07-14T21:13:00Z">
        <w:del w:id="20554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55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ມີຊ່ຽວຊານ</w:delText>
          </w:r>
        </w:del>
      </w:ins>
      <w:ins w:id="20556" w:author="Soudchay LORLOHNSY" w:date="2021-07-14T21:20:00Z">
        <w:del w:id="20557" w:author="dell" w:date="2021-08-05T09:12:00Z">
          <w:r w:rsidR="00DB52A0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58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="00DB52A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5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ສອງ</w:delText>
          </w:r>
          <w:r w:rsidR="00DB52A0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60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</w:del>
      </w:ins>
      <w:ins w:id="20561" w:author="Soudchay LORLOHNSY" w:date="2021-07-14T21:13:00Z">
        <w:del w:id="2056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63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ດ້ານ</w:delText>
          </w:r>
        </w:del>
      </w:ins>
      <w:ins w:id="20564" w:author="Soudchay LORLOHNSY" w:date="2021-07-14T21:19:00Z">
        <w:del w:id="20565" w:author="dell" w:date="2021-08-05T09:12:00Z">
          <w:r w:rsidR="008111D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66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ນີ້</w:delText>
          </w:r>
        </w:del>
      </w:ins>
      <w:ins w:id="20567" w:author="Soudchay LORLOHNSY" w:date="2021-07-14T21:13:00Z">
        <w:del w:id="2056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6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ປະຈຳ</w:delText>
          </w:r>
        </w:del>
      </w:ins>
      <w:ins w:id="20570" w:author="Soudchay LORLOHNSY" w:date="2021-07-14T21:18:00Z">
        <w:del w:id="20571" w:author="dell" w:date="2021-08-05T09:12:00Z">
          <w:r w:rsidR="004271E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72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ຂອງຕົນ</w:delText>
          </w:r>
        </w:del>
      </w:ins>
      <w:ins w:id="20573" w:author="Soudchay LORLOHNSY" w:date="2021-07-14T21:13:00Z">
        <w:del w:id="20574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575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;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7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7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ກຳນົດວິຊາການ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7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7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80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8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ຊ່ຽວຊານ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82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83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ດ້ານໂທລະຄົມ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84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85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8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8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ໄອຊີທີ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8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8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90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9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ຄວາມປອດໄພ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92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93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ທາງໄຊເບີ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94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95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ຈັກຄົນ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59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597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59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ຂັ້ນໃດ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599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>)</w:delText>
          </w:r>
        </w:del>
      </w:ins>
    </w:p>
    <w:p w14:paraId="2C0CC1D0" w14:textId="77777777" w:rsidR="008566E1" w:rsidRPr="002C0BDB" w:rsidDel="00B82238" w:rsidRDefault="008566E1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600" w:author="Soudchay LORLOHNSY" w:date="2021-07-14T21:13:00Z"/>
          <w:del w:id="20601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0602" w:author="NA" w:date="2021-12-30T11:44:00Z">
            <w:rPr>
              <w:ins w:id="20603" w:author="Soudchay LORLOHNSY" w:date="2021-07-14T21:13:00Z"/>
              <w:del w:id="20604" w:author="dell" w:date="2021-08-05T09:12:00Z"/>
              <w:rFonts w:ascii="Phetsarath OT" w:eastAsia="Phetsarath OT" w:hAnsi="Phetsarath OT" w:cs="Phetsarath OT"/>
              <w:sz w:val="28"/>
              <w:lang w:val="fr-FR"/>
            </w:rPr>
          </w:rPrChange>
        </w:rPr>
        <w:pPrChange w:id="20605" w:author="NA" w:date="2021-12-23T14:15:00Z">
          <w:pPr>
            <w:pStyle w:val="ListParagraph"/>
            <w:numPr>
              <w:numId w:val="50"/>
            </w:numPr>
            <w:spacing w:after="0" w:line="240" w:lineRule="auto"/>
            <w:ind w:left="2880" w:hanging="360"/>
          </w:pPr>
        </w:pPrChange>
      </w:pPr>
      <w:ins w:id="20606" w:author="Soudchay LORLOHNSY" w:date="2021-07-14T21:13:00Z">
        <w:del w:id="2060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0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ເຮັດສັນຍາດຳເນີນທຸລະກິດ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09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10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11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12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ກັບ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13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14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ຂະແໜງການເຕັກໂນໂລຊີ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15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16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17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1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1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;</w:delText>
          </w:r>
        </w:del>
      </w:ins>
    </w:p>
    <w:p w14:paraId="00740E06" w14:textId="77777777" w:rsidR="008566E1" w:rsidRPr="002C0BDB" w:rsidDel="00B82238" w:rsidRDefault="008566E1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620" w:author="Soudchay LORLOHNSY" w:date="2021-07-14T21:13:00Z"/>
          <w:del w:id="20621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0622" w:author="NA" w:date="2021-12-30T11:44:00Z">
            <w:rPr>
              <w:ins w:id="20623" w:author="Soudchay LORLOHNSY" w:date="2021-07-14T21:13:00Z"/>
              <w:del w:id="20624" w:author="dell" w:date="2021-08-05T09:12:00Z"/>
              <w:rFonts w:ascii="Phetsarath OT" w:eastAsia="Phetsarath OT" w:hAnsi="Phetsarath OT" w:cs="Phetsarath OT"/>
              <w:sz w:val="28"/>
              <w:lang w:val="fr-FR"/>
            </w:rPr>
          </w:rPrChange>
        </w:rPr>
        <w:pPrChange w:id="20625" w:author="NA" w:date="2021-12-23T14:15:00Z">
          <w:pPr>
            <w:pStyle w:val="ListParagraph"/>
            <w:numPr>
              <w:numId w:val="50"/>
            </w:numPr>
            <w:spacing w:after="160" w:line="259" w:lineRule="auto"/>
            <w:ind w:left="2880" w:hanging="360"/>
          </w:pPr>
        </w:pPrChange>
      </w:pPr>
      <w:ins w:id="20626" w:author="Soudchay LORLOHNSY" w:date="2021-07-14T21:13:00Z">
        <w:del w:id="2062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2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ບົດສຶກສາຄວາມເປັນໄປໄດ້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29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630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val="fr-FR" w:bidi="lo-LA"/>
                </w:rPr>
              </w:rPrChange>
            </w:rPr>
            <w:delText>ດ້ານ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631" w:author="NA" w:date="2021-12-30T11:44:00Z">
                <w:rPr>
                  <w:rFonts w:ascii="Phetsarath OT" w:eastAsia="Phetsarath OT" w:hAnsi="Phetsarath OT" w:cs="Phetsarath OT"/>
                  <w:sz w:val="28"/>
                  <w:lang w:val="fr-F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32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ເຕັກນິກ</w:delText>
          </w:r>
        </w:del>
      </w:ins>
      <w:ins w:id="20633" w:author="PSK" w:date="2021-07-16T10:51:00Z">
        <w:del w:id="20634" w:author="dell" w:date="2021-08-05T09:12:00Z"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, </w:delText>
          </w:r>
        </w:del>
      </w:ins>
      <w:ins w:id="20636" w:author="Soudchay LORLOHNSY" w:date="2021-07-14T21:13:00Z">
        <w:del w:id="20637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38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3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40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ແຜນວາດເຄືອຂ່າຍ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41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42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43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ເຕັກໂນໂລຊີທີຈະນຳໃຊ້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44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45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46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ຕ້ອງສາມາດເຊື່ອມຕໍ່ກັບຜຸ້ທີ່ໃຫ້ບໍລິການຢູ່ແລ້ວ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47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4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4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ການດຳເນີນທຸລະກິດ</w:delText>
          </w:r>
        </w:del>
      </w:ins>
      <w:ins w:id="20650" w:author="PSK" w:date="2021-07-16T10:51:00Z">
        <w:del w:id="20651" w:author="dell" w:date="2021-08-05T09:12:00Z">
          <w:r w:rsidR="0006308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, </w:delText>
          </w:r>
        </w:del>
      </w:ins>
      <w:ins w:id="20653" w:author="Soudchay LORLOHNSY" w:date="2021-07-14T21:13:00Z">
        <w:del w:id="20654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55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5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5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ລາຄາທີ່ຈະໃຫ້ບໍລິການ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5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5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60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ຈຳນວນສູນບໍລິການກ່ອນ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61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62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63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64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ຫຼັງການຂາຍ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65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6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6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ຈຳນວນລູກຄ້າ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68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6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70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ແຜນການລົງທຶນ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71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</w:del>
      </w:ins>
      <w:ins w:id="20672" w:author="PSK" w:date="2021-07-16T10:51:00Z">
        <w:del w:id="20673" w:author="dell" w:date="2021-08-05T09:12:00Z">
          <w:r w:rsidR="00FC2E36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>,</w:delText>
          </w:r>
        </w:del>
      </w:ins>
      <w:ins w:id="20675" w:author="Soudchay LORLOHNSY" w:date="2021-07-14T21:13:00Z">
        <w:del w:id="20676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77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78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ແຜນການນຳໃຊ້ທຶນ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7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80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8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ແຜນການສ້າງລາຍຮັບ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682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83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84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ຈຸດກຸ້ມທຶນ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85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68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68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ແຜນການມອບພັນທະ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88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>)</w:delText>
          </w:r>
        </w:del>
      </w:ins>
      <w:ins w:id="20689" w:author="PSK" w:date="2021-07-16T10:51:00Z">
        <w:del w:id="20690" w:author="dell" w:date="2021-08-05T09:12:00Z">
          <w:r w:rsidR="00FC2E36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</w:rPr>
            <w:delText>;</w:delText>
          </w:r>
        </w:del>
      </w:ins>
      <w:ins w:id="20691" w:author="Soudchay LORLOHNSY" w:date="2021-07-14T21:13:00Z">
        <w:del w:id="20692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693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>;</w:delText>
          </w:r>
        </w:del>
      </w:ins>
    </w:p>
    <w:p w14:paraId="7F4ABE43" w14:textId="77777777" w:rsidR="008566E1" w:rsidRPr="002C0BDB" w:rsidDel="00B82238" w:rsidRDefault="008566E1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694" w:author="Soudchay LORLOHNSY" w:date="2021-07-14T21:13:00Z"/>
          <w:del w:id="20695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0696" w:author="NA" w:date="2021-12-30T11:44:00Z">
            <w:rPr>
              <w:ins w:id="20697" w:author="Soudchay LORLOHNSY" w:date="2021-07-14T21:13:00Z"/>
              <w:del w:id="20698" w:author="dell" w:date="2021-08-05T09:12:00Z"/>
              <w:rFonts w:ascii="Phetsarath OT" w:eastAsia="Phetsarath OT" w:hAnsi="Phetsarath OT" w:cs="Phetsarath OT"/>
              <w:sz w:val="28"/>
              <w:lang w:val="fr-FR"/>
            </w:rPr>
          </w:rPrChange>
        </w:rPr>
        <w:pPrChange w:id="20699" w:author="NA" w:date="2021-12-23T14:15:00Z">
          <w:pPr>
            <w:pStyle w:val="ListParagraph"/>
            <w:numPr>
              <w:numId w:val="50"/>
            </w:numPr>
            <w:spacing w:after="0" w:line="240" w:lineRule="auto"/>
            <w:ind w:left="2880" w:hanging="360"/>
          </w:pPr>
        </w:pPrChange>
      </w:pPr>
      <w:ins w:id="20700" w:author="Soudchay LORLOHNSY" w:date="2021-07-14T21:13:00Z">
        <w:del w:id="2070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02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ມີລະບົບສຳຮອງ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703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04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ເພື່ອຮັບປະກັນການບໍລິການໄດ້ຕະຫຼອດ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705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70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24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0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ຊົ່ວໂມງ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70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;</w:delText>
          </w:r>
        </w:del>
      </w:ins>
    </w:p>
    <w:p w14:paraId="7172187C" w14:textId="77777777" w:rsidR="008566E1" w:rsidRPr="002C0BDB" w:rsidDel="00B82238" w:rsidRDefault="008566E1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709" w:author="Soudchay LORLOHNSY" w:date="2021-07-14T21:13:00Z"/>
          <w:del w:id="20710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0711" w:author="NA" w:date="2021-12-30T11:44:00Z">
            <w:rPr>
              <w:ins w:id="20712" w:author="Soudchay LORLOHNSY" w:date="2021-07-14T21:13:00Z"/>
              <w:del w:id="20713" w:author="dell" w:date="2021-08-05T09:12:00Z"/>
              <w:rFonts w:ascii="Phetsarath OT" w:eastAsia="Phetsarath OT" w:hAnsi="Phetsarath OT" w:cs="Phetsarath OT"/>
              <w:sz w:val="28"/>
              <w:lang w:val="fr-FR"/>
            </w:rPr>
          </w:rPrChange>
        </w:rPr>
        <w:pPrChange w:id="20714" w:author="NA" w:date="2021-12-23T14:15:00Z">
          <w:pPr>
            <w:pStyle w:val="ListParagraph"/>
            <w:numPr>
              <w:numId w:val="50"/>
            </w:numPr>
            <w:spacing w:after="160" w:line="259" w:lineRule="auto"/>
            <w:ind w:left="2880" w:hanging="360"/>
          </w:pPr>
        </w:pPrChange>
      </w:pPr>
      <w:ins w:id="20715" w:author="Soudchay LORLOHNSY" w:date="2021-07-14T21:13:00Z">
        <w:del w:id="2071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1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ສັນຍາການຮ່ວມມື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718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1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ໃນກໍລະນີທີ່ເປັນ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720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2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ບໍລິສັດຮຸ້ນສ່ວນ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722" w:author="NA" w:date="2021-12-30T11:44:00Z">
                <w:rPr>
                  <w:rFonts w:ascii="Phetsarath OT" w:eastAsia="Phetsarath OT" w:hAnsi="Phetsarath OT" w:cs="Phetsarath OT"/>
                  <w:sz w:val="28"/>
                  <w:lang w:val="fr-FR"/>
                </w:rPr>
              </w:rPrChange>
            </w:rPr>
            <w:delText>;</w:delText>
          </w:r>
        </w:del>
      </w:ins>
    </w:p>
    <w:p w14:paraId="41223413" w14:textId="77777777" w:rsidR="008501E2" w:rsidRPr="002C0BDB" w:rsidDel="00B82238" w:rsidRDefault="008566E1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723" w:author="PSK" w:date="2021-07-12T17:54:00Z"/>
          <w:del w:id="20724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725" w:author="NA" w:date="2021-12-30T11:44:00Z">
            <w:rPr>
              <w:ins w:id="20726" w:author="PSK" w:date="2021-07-12T17:54:00Z"/>
              <w:del w:id="2072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0728" w:author="NA" w:date="2021-12-23T14:15:00Z">
          <w:pPr>
            <w:spacing w:after="0" w:line="240" w:lineRule="auto"/>
            <w:ind w:left="1440" w:firstLine="720"/>
          </w:pPr>
        </w:pPrChange>
      </w:pPr>
      <w:ins w:id="20729" w:author="Soudchay LORLOHNSY" w:date="2021-07-14T21:13:00Z">
        <w:del w:id="2073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31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ແບບຟອມ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732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33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ສັນຍາ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734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35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736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37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ເງື່ອນໄຂ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738" w:author="NA" w:date="2021-12-30T11:44:00Z">
                <w:rPr>
                  <w:rFonts w:ascii="Phetsarath OT" w:eastAsia="Phetsarath OT" w:hAnsi="Phetsarath OT" w:cs="Phetsarath OT"/>
                  <w:sz w:val="28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739" w:author="NA" w:date="2021-12-30T11:44:00Z">
                <w:rPr>
                  <w:rFonts w:ascii="Phetsarath OT" w:eastAsia="Phetsarath OT" w:hAnsi="Phetsarath OT" w:cs="Phetsarath OT" w:hint="cs"/>
                  <w:sz w:val="28"/>
                  <w:cs/>
                  <w:lang w:bidi="lo-LA"/>
                </w:rPr>
              </w:rPrChange>
            </w:rPr>
            <w:delText>ການໃຫ້ບໍລິການແກ່ລູກຄ້າ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0740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.</w:delText>
          </w:r>
        </w:del>
      </w:ins>
      <w:del w:id="20741" w:author="dell" w:date="2021-08-05T09:12:00Z"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742" w:author="NA" w:date="2021-12-30T11:44:00Z">
              <w:rPr>
                <w:rFonts w:ascii="Cambria" w:eastAsia="Cambria" w:hAnsi="Cambria" w:cs="Cambria"/>
                <w:b/>
                <w:bCs/>
                <w:color w:val="365F91"/>
                <w:sz w:val="28"/>
                <w:szCs w:val="35"/>
                <w:lang w:val="fr-FR"/>
              </w:rPr>
            </w:rPrChange>
          </w:rPr>
          <w:br/>
          <w:delText xml:space="preserve">1. 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743" w:author="NA" w:date="2021-12-30T11:44:00Z">
              <w:rPr>
                <w:rFonts w:ascii="Cambria" w:eastAsia="Cambria" w:hAnsi="Cambria" w:cs="DokChampa"/>
                <w:b/>
                <w:bCs/>
                <w:color w:val="365F91"/>
                <w:sz w:val="28"/>
                <w:szCs w:val="35"/>
                <w:cs/>
                <w:lang w:bidi="lo-LA"/>
              </w:rPr>
            </w:rPrChange>
          </w:rPr>
          <w:delText>ມີທຶນ</w:delText>
        </w:r>
      </w:del>
      <w:ins w:id="20744" w:author="PSK" w:date="2021-07-10T16:07:00Z">
        <w:del w:id="20745" w:author="dell" w:date="2021-08-05T09:12:00Z">
          <w:r w:rsidR="00A22B24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74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ມີທຶນໃນການດຳເນີນທຸລະກິດທີ່</w:delText>
          </w:r>
        </w:del>
      </w:ins>
      <w:ins w:id="20747" w:author="PSK" w:date="2021-07-10T16:56:00Z">
        <w:del w:id="20748" w:author="dell" w:date="2021-08-05T09:12:00Z">
          <w:r w:rsidR="000470F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7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ແນ່ນອນ</w:delText>
          </w:r>
        </w:del>
      </w:ins>
      <w:ins w:id="20750" w:author="PSK" w:date="2021-07-10T16:52:00Z">
        <w:del w:id="20751" w:author="dell" w:date="2021-08-05T09:12:00Z"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7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58348D73" w14:textId="77777777" w:rsidR="008501E2" w:rsidRPr="002C0BDB" w:rsidDel="00B82238" w:rsidRDefault="000470F7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753" w:author="PSK" w:date="2021-07-12T17:54:00Z"/>
          <w:del w:id="20754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755" w:author="NA" w:date="2021-12-30T11:44:00Z">
            <w:rPr>
              <w:ins w:id="20756" w:author="PSK" w:date="2021-07-12T17:54:00Z"/>
              <w:del w:id="2075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0758" w:author="NA" w:date="2021-12-23T14:15:00Z">
          <w:pPr>
            <w:spacing w:after="0" w:line="240" w:lineRule="auto"/>
            <w:ind w:left="1440" w:firstLine="720"/>
          </w:pPr>
        </w:pPrChange>
      </w:pPr>
      <w:ins w:id="20759" w:author="PSK" w:date="2021-07-10T17:06:00Z">
        <w:del w:id="2076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7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ມີ</w:delText>
          </w:r>
        </w:del>
      </w:ins>
      <w:ins w:id="20762" w:author="PSK" w:date="2021-07-10T16:58:00Z">
        <w:del w:id="2076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7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ທີ່ຕັ້ງ</w:delText>
          </w:r>
        </w:del>
      </w:ins>
      <w:del w:id="20765" w:author="dell" w:date="2021-08-05T09:12:00Z"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0766" w:author="NA" w:date="2021-12-30T11:44:00Z">
              <w:rPr>
                <w:lang w:val="fr-FR"/>
              </w:rPr>
            </w:rPrChange>
          </w:rPr>
          <w:delText xml:space="preserve">, 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0767" w:author="NA" w:date="2021-12-30T11:44:00Z">
              <w:rPr>
                <w:rFonts w:cs="DokChampa"/>
                <w:cs/>
                <w:lang w:bidi="lo-LA"/>
              </w:rPr>
            </w:rPrChange>
          </w:rPr>
          <w:delText>ສຳນັກງານ</w:delText>
        </w:r>
      </w:del>
      <w:ins w:id="20768" w:author="PSK" w:date="2021-07-10T16:58:00Z">
        <w:del w:id="20769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7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732358BB" w14:textId="77777777" w:rsidR="000470F7" w:rsidRPr="002C0BDB" w:rsidDel="00B82238" w:rsidRDefault="0072440F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del w:id="2077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772" w:author="NA" w:date="2021-12-30T11:44:00Z">
            <w:rPr>
              <w:del w:id="20773" w:author="dell" w:date="2021-08-05T09:12:00Z"/>
              <w:lang w:val="fr-FR" w:bidi="lo-LA"/>
            </w:rPr>
          </w:rPrChange>
        </w:rPr>
        <w:pPrChange w:id="20774" w:author="NA" w:date="2021-12-23T14:15:00Z">
          <w:pPr>
            <w:spacing w:after="0" w:line="240" w:lineRule="auto"/>
            <w:ind w:left="1440" w:firstLine="720"/>
          </w:pPr>
        </w:pPrChange>
      </w:pPr>
      <w:del w:id="20775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0776" w:author="NA" w:date="2021-12-30T11:44:00Z">
              <w:rPr>
                <w:lang w:val="fr-FR"/>
              </w:rPr>
            </w:rPrChange>
          </w:rPr>
          <w:delText xml:space="preserve">, </w:delText>
        </w:r>
      </w:del>
      <w:ins w:id="20777" w:author="home" w:date="2021-07-12T06:35:00Z">
        <w:del w:id="20778" w:author="dell" w:date="2021-08-05T09:12:00Z">
          <w:r w:rsidR="00E815A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779" w:author="NA" w:date="2021-12-30T11:44:00Z">
                <w:rPr>
                  <w:rFonts w:cs="DokChampa"/>
                  <w:lang w:val="fr-FR" w:bidi="lo-LA"/>
                </w:rPr>
              </w:rPrChange>
            </w:rPr>
            <w:delText xml:space="preserve">3. </w:delText>
          </w:r>
        </w:del>
      </w:ins>
      <w:ins w:id="20780" w:author="PSK" w:date="2021-07-10T17:06:00Z">
        <w:del w:id="20781" w:author="dell" w:date="2021-08-05T09:12:00Z"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782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ມີຜູ້ຊ່ຽວຊານ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783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784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ແລະ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785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786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ວິຊາການທີ່ມີປະສົບການຈຳນວນທີ່ເໝາະສົມກັບຂະໜາດຂອງທຸລະກິດໃນແຕ່ລະປະເພດ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787" w:author="NA" w:date="2021-12-30T11:44:00Z">
                <w:rPr>
                  <w:lang w:val="fr-FR"/>
                </w:rPr>
              </w:rPrChange>
            </w:rPr>
            <w:delText>;</w:delText>
          </w:r>
        </w:del>
      </w:ins>
    </w:p>
    <w:p w14:paraId="2E0FE39D" w14:textId="77777777" w:rsidR="00E815AB" w:rsidRPr="002C0BDB" w:rsidDel="00B82238" w:rsidRDefault="00E815AB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788" w:author="home" w:date="2021-07-12T06:35:00Z"/>
          <w:del w:id="20789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790" w:author="NA" w:date="2021-12-30T11:44:00Z">
            <w:rPr>
              <w:ins w:id="20791" w:author="home" w:date="2021-07-12T06:35:00Z"/>
              <w:del w:id="20792" w:author="dell" w:date="2021-08-05T09:12:00Z"/>
              <w:lang w:val="fr-FR"/>
            </w:rPr>
          </w:rPrChange>
        </w:rPr>
        <w:pPrChange w:id="20793" w:author="NA" w:date="2021-12-23T14:15:00Z">
          <w:pPr>
            <w:spacing w:after="0" w:line="240" w:lineRule="auto"/>
            <w:ind w:left="1440" w:firstLine="720"/>
          </w:pPr>
        </w:pPrChange>
      </w:pPr>
    </w:p>
    <w:p w14:paraId="329BC43E" w14:textId="77777777" w:rsidR="000470F7" w:rsidRPr="002C0BDB" w:rsidDel="00B82238" w:rsidRDefault="00E815AB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del w:id="20794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795" w:author="NA" w:date="2021-12-30T11:44:00Z">
            <w:rPr>
              <w:del w:id="2079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0797" w:author="NA" w:date="2021-12-23T14:15:00Z">
          <w:pPr>
            <w:spacing w:after="0" w:line="240" w:lineRule="auto"/>
            <w:ind w:left="1440" w:firstLine="720"/>
          </w:pPr>
        </w:pPrChange>
      </w:pPr>
      <w:ins w:id="20798" w:author="home" w:date="2021-07-12T06:35:00Z">
        <w:del w:id="20799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4. </w:delText>
          </w:r>
        </w:del>
      </w:ins>
      <w:ins w:id="20801" w:author="PSK" w:date="2021-07-10T17:06:00Z">
        <w:del w:id="20802" w:author="dell" w:date="2021-08-05T09:12:00Z"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03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ຕ້ອງໄດ້ຮັບການອະນຸຍາດນຳໃຊ້ຊັບພະຍາກອນໂທລະຄົມມະນາຄົມ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04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05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ຈາກ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06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07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ຂະແໜງການເຕັກໂນໂລຊີ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08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09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ແລະ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10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11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ການສື່ສານ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12" w:author="NA" w:date="2021-12-30T11:44:00Z">
                <w:rPr>
                  <w:rFonts w:ascii="DokChampa" w:hAnsi="DokChampa"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13" w:author="NA" w:date="2021-12-30T11:44:00Z">
                <w:rPr>
                  <w:rFonts w:ascii="DokChampa" w:hAnsi="DokChampa" w:cs="DokChampa"/>
                  <w:cs/>
                  <w:lang w:bidi="lo-LA"/>
                </w:rPr>
              </w:rPrChange>
            </w:rPr>
            <w:delText>(ສໍາລັບປະເພດທຸລະກິດທີ່ນຳໃຊ້ຊັບພະຍາກອນໂທລະຄົມມະນາຄົມ)</w:delText>
          </w:r>
        </w:del>
      </w:ins>
      <w:ins w:id="20814" w:author="PSK" w:date="2021-07-10T17:08:00Z">
        <w:del w:id="20815" w:author="dell" w:date="2021-08-05T09:12:00Z"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16" w:author="NA" w:date="2021-12-30T11:44:00Z">
                <w:rPr>
                  <w:lang w:bidi="lo-LA"/>
                </w:rPr>
              </w:rPrChange>
            </w:rPr>
            <w:delText>;</w:delText>
          </w:r>
        </w:del>
      </w:ins>
    </w:p>
    <w:p w14:paraId="1CC45FEF" w14:textId="77777777" w:rsidR="00E815AB" w:rsidRPr="002C0BDB" w:rsidDel="00B82238" w:rsidRDefault="00E815AB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817" w:author="home" w:date="2021-07-12T06:35:00Z"/>
          <w:del w:id="20818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819" w:author="NA" w:date="2021-12-30T11:44:00Z">
            <w:rPr>
              <w:ins w:id="20820" w:author="home" w:date="2021-07-12T06:35:00Z"/>
              <w:del w:id="2082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0822" w:author="NA" w:date="2021-12-23T14:15:00Z">
          <w:pPr>
            <w:spacing w:after="0" w:line="240" w:lineRule="auto"/>
            <w:ind w:left="1440" w:firstLine="720"/>
          </w:pPr>
        </w:pPrChange>
      </w:pPr>
    </w:p>
    <w:p w14:paraId="34A10C65" w14:textId="77777777" w:rsidR="000470F7" w:rsidRPr="002C0BDB" w:rsidDel="00B82238" w:rsidRDefault="00E815AB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823" w:author="PSK" w:date="2021-07-10T17:08:00Z"/>
          <w:del w:id="20824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825" w:author="NA" w:date="2021-12-30T11:44:00Z">
            <w:rPr>
              <w:ins w:id="20826" w:author="PSK" w:date="2021-07-10T17:08:00Z"/>
              <w:del w:id="20827" w:author="dell" w:date="2021-08-05T09:12:00Z"/>
              <w:lang w:val="fr-FR"/>
            </w:rPr>
          </w:rPrChange>
        </w:rPr>
        <w:pPrChange w:id="20828" w:author="NA" w:date="2021-12-23T14:15:00Z">
          <w:pPr>
            <w:spacing w:after="0" w:line="240" w:lineRule="auto"/>
            <w:ind w:left="1440" w:firstLine="720"/>
          </w:pPr>
        </w:pPrChange>
      </w:pPr>
      <w:ins w:id="20829" w:author="home" w:date="2021-07-12T06:35:00Z">
        <w:del w:id="20830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3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5. </w:delText>
          </w:r>
        </w:del>
      </w:ins>
      <w:ins w:id="20832" w:author="PSK" w:date="2021-07-10T17:08:00Z">
        <w:del w:id="20833" w:author="dell" w:date="2021-08-05T09:12:00Z">
          <w:r w:rsidR="005707E8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08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ມີສັນຍາດຳເນີນທຸລະກິດ</w:delText>
          </w:r>
        </w:del>
      </w:ins>
      <w:ins w:id="20835" w:author="PSK" w:date="2021-07-12T16:38:00Z">
        <w:del w:id="20836" w:author="dell" w:date="2021-08-05T09:12:00Z">
          <w:r w:rsidR="005707E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0838" w:author="PSK" w:date="2021-07-10T17:08:00Z">
        <w:del w:id="20839" w:author="dell" w:date="2021-08-05T09:12:00Z"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40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ໂທລະຄົມມະນາຄົມ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41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42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ກັບກະຊວງ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43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44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ເຕັກໂນໂລຊີ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45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46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ແລະ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47" w:author="NA" w:date="2021-12-30T11:44:00Z">
                <w:rPr>
                  <w:lang w:val="fr-FR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48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ການສື່ສານ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49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50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(ສໍາລັບປະເພດທຸລະກິດທີ່ນຳໃຊ້ຊັບພະຍາກອນໂທລະຄົມມະນາຄົມ)</w:delText>
          </w:r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51" w:author="NA" w:date="2021-12-30T11:44:00Z">
                <w:rPr>
                  <w:lang w:val="fr-FR"/>
                </w:rPr>
              </w:rPrChange>
            </w:rPr>
            <w:delText>;</w:delText>
          </w:r>
        </w:del>
      </w:ins>
    </w:p>
    <w:p w14:paraId="21655DDA" w14:textId="77777777" w:rsidR="00A22B24" w:rsidRPr="002C0BDB" w:rsidDel="00B82238" w:rsidRDefault="00E815AB">
      <w:pPr>
        <w:pStyle w:val="ListParagraph"/>
        <w:numPr>
          <w:ilvl w:val="0"/>
          <w:numId w:val="50"/>
        </w:numPr>
        <w:spacing w:after="0" w:line="340" w:lineRule="exact"/>
        <w:ind w:left="1417" w:hanging="357"/>
        <w:jc w:val="both"/>
        <w:rPr>
          <w:ins w:id="20852" w:author="PSK" w:date="2021-07-10T16:05:00Z"/>
          <w:del w:id="20853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854" w:author="NA" w:date="2021-12-30T11:44:00Z">
            <w:rPr>
              <w:ins w:id="20855" w:author="PSK" w:date="2021-07-10T16:05:00Z"/>
              <w:del w:id="20856" w:author="dell" w:date="2021-08-05T09:12:00Z"/>
              <w:lang w:val="fr-FR"/>
            </w:rPr>
          </w:rPrChange>
        </w:rPr>
        <w:pPrChange w:id="20857" w:author="NA" w:date="2021-12-23T14:15:00Z">
          <w:pPr>
            <w:spacing w:after="0" w:line="240" w:lineRule="auto"/>
            <w:ind w:left="1440" w:firstLine="720"/>
          </w:pPr>
        </w:pPrChange>
      </w:pPr>
      <w:ins w:id="20858" w:author="home" w:date="2021-07-12T06:35:00Z">
        <w:del w:id="20859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 xml:space="preserve">6. </w:delText>
          </w:r>
        </w:del>
      </w:ins>
      <w:ins w:id="20861" w:author="PSK" w:date="2021-07-10T16:59:00Z">
        <w:del w:id="20862" w:author="dell" w:date="2021-08-05T09:12:00Z"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63" w:author="NA" w:date="2021-12-30T11:44:00Z">
                <w:rPr>
                  <w:rFonts w:ascii="DokChampa" w:hAnsi="DokChampa" w:cs="DokChampa"/>
                  <w:cs/>
                  <w:lang w:val="fr-FR" w:bidi="lo-LA"/>
                </w:rPr>
              </w:rPrChange>
            </w:rPr>
            <w:delText>ມີ</w:delText>
          </w:r>
        </w:del>
      </w:ins>
      <w:del w:id="20864" w:author="dell" w:date="2021-08-05T09:12:00Z"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0865" w:author="NA" w:date="2021-12-30T11:44:00Z">
              <w:rPr>
                <w:rFonts w:cs="DokChampa"/>
                <w:cs/>
                <w:lang w:bidi="lo-LA"/>
              </w:rPr>
            </w:rPrChange>
          </w:rPr>
          <w:delText>ອຸປະກອນ</w:delText>
        </w:r>
      </w:del>
      <w:ins w:id="20866" w:author="PSK" w:date="2021-07-10T16:58:00Z">
        <w:del w:id="20867" w:author="dell" w:date="2021-08-05T09:12:00Z"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68" w:author="NA" w:date="2021-12-30T11:44:00Z">
                <w:rPr>
                  <w:rFonts w:cs="DokChampa"/>
                  <w:cs/>
                  <w:lang w:val="fr-FR" w:bidi="lo-LA"/>
                </w:rPr>
              </w:rPrChange>
            </w:rPr>
            <w:delText>ໂທລະຄົມມະນາຄົມ</w:delText>
          </w:r>
        </w:del>
      </w:ins>
      <w:del w:id="20869" w:author="dell" w:date="2021-08-05T09:12:00Z"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0870" w:author="NA" w:date="2021-12-30T11:44:00Z">
              <w:rPr>
                <w:lang w:val="fr-FR"/>
              </w:rPr>
            </w:rPrChange>
          </w:rPr>
          <w:delText xml:space="preserve">, 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0871" w:author="NA" w:date="2021-12-30T11:44:00Z">
              <w:rPr>
                <w:rFonts w:cs="DokChampa"/>
                <w:cs/>
                <w:lang w:bidi="lo-LA"/>
              </w:rPr>
            </w:rPrChange>
          </w:rPr>
          <w:delText>ເຄື່ອງມືຢ່າງເໝາະສົມ</w:delText>
        </w:r>
      </w:del>
      <w:ins w:id="20872" w:author="PSK" w:date="2021-07-10T16:59:00Z">
        <w:del w:id="20873" w:author="dell" w:date="2021-08-05T09:12:00Z"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0874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 xml:space="preserve"> ຕາມແຕ່ລະປະເພດ ຂອງການດຳເນີນທຸລະກິດ</w:delText>
          </w:r>
        </w:del>
      </w:ins>
      <w:ins w:id="20875" w:author="PSK" w:date="2021-07-10T17:08:00Z">
        <w:del w:id="20876" w:author="dell" w:date="2021-08-05T09:12:00Z">
          <w:r w:rsidR="000470F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877" w:author="NA" w:date="2021-12-30T11:44:00Z">
                <w:rPr>
                  <w:rFonts w:cs="DokChampa"/>
                  <w:lang w:val="fr-FR" w:bidi="lo-LA"/>
                </w:rPr>
              </w:rPrChange>
            </w:rPr>
            <w:delText>.</w:delText>
          </w:r>
        </w:del>
      </w:ins>
      <w:del w:id="20878" w:author="dell" w:date="2021-08-05T09:12:00Z"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0879" w:author="NA" w:date="2021-12-30T11:44:00Z">
              <w:rPr>
                <w:lang w:val="fr-FR"/>
              </w:rPr>
            </w:rPrChange>
          </w:rPr>
          <w:delText>;</w:delText>
        </w:r>
      </w:del>
    </w:p>
    <w:p w14:paraId="48CE41E5" w14:textId="77777777" w:rsidR="00A55EE9" w:rsidRPr="002C0BDB" w:rsidDel="00B82238" w:rsidRDefault="0072440F">
      <w:pPr>
        <w:pStyle w:val="ListParagraph"/>
        <w:spacing w:after="0" w:line="340" w:lineRule="exact"/>
        <w:ind w:left="2694"/>
        <w:jc w:val="both"/>
        <w:rPr>
          <w:ins w:id="20880" w:author="PSK" w:date="2021-07-10T16:29:00Z"/>
          <w:del w:id="2088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882" w:author="NA" w:date="2021-12-30T11:44:00Z">
            <w:rPr>
              <w:ins w:id="20883" w:author="PSK" w:date="2021-07-10T16:29:00Z"/>
              <w:del w:id="2088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0885" w:author="NA" w:date="2021-12-23T14:15:00Z">
          <w:pPr>
            <w:spacing w:after="0" w:line="240" w:lineRule="auto"/>
            <w:ind w:left="1440" w:firstLine="720"/>
          </w:pPr>
        </w:pPrChange>
      </w:pPr>
      <w:del w:id="20886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887" w:author="NA" w:date="2021-12-30T11:44:00Z">
              <w:rPr>
                <w:lang w:val="fr-FR"/>
              </w:rPr>
            </w:rPrChange>
          </w:rPr>
          <w:br/>
          <w:delText xml:space="preserve">2.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888" w:author="NA" w:date="2021-12-30T11:44:00Z">
              <w:rPr>
                <w:rFonts w:cs="DokChampa"/>
                <w:cs/>
                <w:lang w:bidi="lo-LA"/>
              </w:rPr>
            </w:rPrChange>
          </w:rPr>
          <w:delText>ມີສັນຍາດຳເນີນທຸລະກິດການໂທລະຄົມມະນາຄົມ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0889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890" w:author="NA" w:date="2021-12-30T11:44:00Z">
              <w:rPr>
                <w:rFonts w:cs="DokChampa"/>
                <w:cs/>
                <w:lang w:bidi="lo-LA"/>
              </w:rPr>
            </w:rPrChange>
          </w:rPr>
          <w:delText>ກັບກະຊວງ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0891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892" w:author="NA" w:date="2021-12-30T11:44:00Z">
              <w:rPr>
                <w:rFonts w:cs="DokChampa"/>
                <w:cs/>
                <w:lang w:bidi="lo-LA"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0893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894" w:author="NA" w:date="2021-12-30T11:44:00Z">
              <w:rPr>
                <w:rFonts w:cs="DokChampa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895" w:author="NA" w:date="2021-12-30T11:44:00Z">
              <w:rPr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896" w:author="NA" w:date="2021-12-30T11:44:00Z">
              <w:rPr>
                <w:rFonts w:cs="DokChampa"/>
                <w:cs/>
                <w:lang w:bidi="lo-LA"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0897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0898" w:author="NA" w:date="2021-12-30T11:44:00Z">
              <w:rPr>
                <w:rFonts w:cs="DokChampa"/>
                <w:cs/>
                <w:lang w:bidi="lo-LA"/>
              </w:rPr>
            </w:rPrChange>
          </w:rPr>
          <w:delText>(ສໍາລັບປະເພດທຸລະກິດທີ່ນຳໃຊ້ຊັບພະຍາກອນໂທລະຄົມມະນາຄົມ)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0899" w:author="NA" w:date="2021-12-30T11:44:00Z">
              <w:rPr>
                <w:lang w:val="fr-FR"/>
              </w:rPr>
            </w:rPrChange>
          </w:rPr>
          <w:delText>;</w:delText>
        </w:r>
      </w:del>
    </w:p>
    <w:p w14:paraId="2BC2D5E5" w14:textId="77777777" w:rsidR="00897237" w:rsidRPr="002C0BDB" w:rsidDel="00B82238" w:rsidRDefault="0072440F">
      <w:pPr>
        <w:pStyle w:val="ListParagraph"/>
        <w:spacing w:after="0" w:line="340" w:lineRule="exact"/>
        <w:ind w:left="2694"/>
        <w:jc w:val="both"/>
        <w:rPr>
          <w:del w:id="20900" w:author="dell" w:date="2021-08-05T09:12:00Z"/>
          <w:rFonts w:ascii="Phetsarath OT" w:eastAsia="Phetsarath OT" w:hAnsi="Phetsarath OT" w:cs="Phetsarath OT"/>
          <w:lang w:val="fr-FR" w:bidi="lo-LA"/>
          <w:rPrChange w:id="20901" w:author="NA" w:date="2021-12-30T11:44:00Z">
            <w:rPr>
              <w:del w:id="20902" w:author="dell" w:date="2021-08-05T09:12:00Z"/>
              <w:lang w:val="fr-FR" w:bidi="lo-LA"/>
            </w:rPr>
          </w:rPrChange>
        </w:rPr>
        <w:pPrChange w:id="20903" w:author="NA" w:date="2021-12-23T14:15:00Z">
          <w:pPr>
            <w:spacing w:after="0" w:line="240" w:lineRule="auto"/>
            <w:ind w:left="1440" w:firstLine="720"/>
          </w:pPr>
        </w:pPrChange>
      </w:pPr>
      <w:del w:id="20904" w:author="dell" w:date="2021-08-05T09:12:00Z">
        <w:r w:rsidRPr="002C0BDB" w:rsidDel="00B82238">
          <w:rPr>
            <w:rFonts w:ascii="Phetsarath OT" w:eastAsia="Phetsarath OT" w:hAnsi="Phetsarath OT" w:cs="Phetsarath OT"/>
            <w:lang w:val="fr-FR"/>
            <w:rPrChange w:id="20905" w:author="NA" w:date="2021-12-30T11:44:00Z">
              <w:rPr>
                <w:lang w:val="fr-FR"/>
              </w:rPr>
            </w:rPrChange>
          </w:rPr>
          <w:br/>
          <w:delText xml:space="preserve">3. </w:delText>
        </w:r>
        <w:r w:rsidRPr="002C0BDB" w:rsidDel="00B82238">
          <w:rPr>
            <w:rFonts w:ascii="Phetsarath OT" w:eastAsia="Phetsarath OT" w:hAnsi="Phetsarath OT" w:cs="Phetsarath OT"/>
            <w:cs/>
            <w:lang w:bidi="lo-LA"/>
            <w:rPrChange w:id="20906" w:author="NA" w:date="2021-12-30T11:44:00Z">
              <w:rPr>
                <w:rFonts w:cs="DokChampa"/>
                <w:cs/>
                <w:lang w:bidi="lo-LA"/>
              </w:rPr>
            </w:rPrChange>
          </w:rPr>
          <w:delText>ມີຜູ້ຊ່ຽວຊານ</w:delText>
        </w:r>
        <w:r w:rsidRPr="002C0BDB" w:rsidDel="00B82238">
          <w:rPr>
            <w:rFonts w:ascii="Phetsarath OT" w:eastAsia="Phetsarath OT" w:hAnsi="Phetsarath OT" w:cs="Phetsarath OT"/>
            <w:lang w:val="fr-FR"/>
            <w:rPrChange w:id="20907" w:author="NA" w:date="2021-12-30T11:44:00Z">
              <w:rPr>
                <w:lang w:val="fr-F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/>
            <w:cs/>
            <w:lang w:bidi="lo-LA"/>
            <w:rPrChange w:id="20908" w:author="NA" w:date="2021-12-30T11:44:00Z">
              <w:rPr>
                <w:rFonts w:cs="DokChampa"/>
                <w:cs/>
                <w:lang w:bidi="lo-LA"/>
              </w:rPr>
            </w:rPrChange>
          </w:rPr>
          <w:delText>ນັກວິຊາການທີ່ມີປະສົບການຈຳນວນທີ່ເໝາະສົມກັບຂະໜາດຂອງທຸລະກິດ</w:delText>
        </w:r>
        <w:r w:rsidRPr="002C0BDB" w:rsidDel="00B82238">
          <w:rPr>
            <w:rFonts w:ascii="Phetsarath OT" w:eastAsia="Phetsarath OT" w:hAnsi="Phetsarath OT" w:cs="Phetsarath OT"/>
            <w:lang w:val="fr-FR"/>
            <w:rPrChange w:id="20909" w:author="NA" w:date="2021-12-30T11:44:00Z">
              <w:rPr>
                <w:lang w:val="fr-FR"/>
              </w:rPr>
            </w:rPrChange>
          </w:rPr>
          <w:delText>;</w:delText>
        </w:r>
        <w:r w:rsidRPr="002C0BDB" w:rsidDel="00B82238">
          <w:rPr>
            <w:rFonts w:ascii="Phetsarath OT" w:eastAsia="Phetsarath OT" w:hAnsi="Phetsarath OT" w:cs="Phetsarath OT"/>
            <w:lang w:val="fr-FR"/>
            <w:rPrChange w:id="20910" w:author="NA" w:date="2021-12-30T11:44:00Z">
              <w:rPr>
                <w:lang w:val="fr-FR"/>
              </w:rPr>
            </w:rPrChange>
          </w:rPr>
          <w:br/>
          <w:delText xml:space="preserve">4. </w:delText>
        </w:r>
        <w:r w:rsidRPr="002C0BDB" w:rsidDel="00B82238">
          <w:rPr>
            <w:rFonts w:ascii="Phetsarath OT" w:eastAsia="Phetsarath OT" w:hAnsi="Phetsarath OT" w:cs="Phetsarath OT"/>
            <w:cs/>
            <w:lang w:bidi="lo-LA"/>
            <w:rPrChange w:id="20911" w:author="NA" w:date="2021-12-30T11:44:00Z">
              <w:rPr>
                <w:rFonts w:cs="DokChampa"/>
                <w:cs/>
                <w:lang w:bidi="lo-LA"/>
              </w:rPr>
            </w:rPrChange>
          </w:rPr>
          <w:delText>ຕ້ອງໄດ້ຮັບການອະນຸຍາດນຳໃຊ້ຊັບພະຍາກອນໂທລະຄົມມະນາຄົມ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lang w:val="pt-BR" w:bidi="lo-LA"/>
            <w:rPrChange w:id="20912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cs/>
            <w:lang w:bidi="lo-LA"/>
            <w:rPrChange w:id="20913" w:author="NA" w:date="2021-12-30T11:44:00Z">
              <w:rPr>
                <w:rFonts w:cs="DokChampa"/>
                <w:cs/>
                <w:lang w:bidi="lo-LA"/>
              </w:rPr>
            </w:rPrChange>
          </w:rPr>
          <w:delText>ເສຍກ່ອນ</w:delText>
        </w:r>
        <w:r w:rsidRPr="002C0BDB" w:rsidDel="00B82238">
          <w:rPr>
            <w:rFonts w:ascii="Phetsarath OT" w:eastAsia="Phetsarath OT" w:hAnsi="Phetsarath OT" w:cs="Phetsarath OT"/>
            <w:lang w:val="pt-BR" w:bidi="lo-LA"/>
            <w:rPrChange w:id="20914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cs/>
            <w:lang w:bidi="lo-LA"/>
            <w:rPrChange w:id="20915" w:author="NA" w:date="2021-12-30T11:44:00Z">
              <w:rPr>
                <w:rFonts w:cs="DokChampa"/>
                <w:cs/>
                <w:lang w:bidi="lo-LA"/>
              </w:rPr>
            </w:rPrChange>
          </w:rPr>
          <w:delText>(ສໍາລັບປະເພດທຸລະກິດທີ່ນຳໃຊ້ຊັບພະຍາກອນໂທລະຄົມມະນາຄົມ).</w:delText>
        </w:r>
      </w:del>
    </w:p>
    <w:p w14:paraId="6C9474A7" w14:textId="77777777" w:rsidR="00897237" w:rsidRPr="002C0BDB" w:rsidDel="00B82238" w:rsidRDefault="00897237">
      <w:pPr>
        <w:spacing w:after="0" w:line="340" w:lineRule="exact"/>
        <w:jc w:val="both"/>
        <w:rPr>
          <w:del w:id="20916" w:author="dell" w:date="2021-08-05T09:10:00Z"/>
          <w:rFonts w:ascii="Phetsarath OT" w:eastAsia="Phetsarath OT" w:hAnsi="Phetsarath OT" w:cs="Phetsarath OT"/>
          <w:sz w:val="24"/>
          <w:szCs w:val="24"/>
          <w:lang w:val="fr-FR" w:bidi="lo-LA"/>
          <w:rPrChange w:id="20917" w:author="NA" w:date="2021-12-30T11:44:00Z">
            <w:rPr>
              <w:del w:id="20918" w:author="dell" w:date="2021-08-05T09:10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0919" w:author="NA" w:date="2021-12-23T14:15:00Z">
          <w:pPr>
            <w:numPr>
              <w:numId w:val="80"/>
            </w:numPr>
            <w:spacing w:after="0" w:line="240" w:lineRule="auto"/>
            <w:ind w:left="720" w:hanging="360"/>
          </w:pPr>
        </w:pPrChange>
      </w:pPr>
      <w:bookmarkStart w:id="20920" w:name="_Toc77346070"/>
      <w:bookmarkStart w:id="20921" w:name="_Toc77346232"/>
      <w:bookmarkEnd w:id="20920"/>
      <w:bookmarkEnd w:id="20921"/>
    </w:p>
    <w:p w14:paraId="164C08EE" w14:textId="77777777" w:rsidR="00897237" w:rsidRPr="002C0BDB" w:rsidDel="00B82238" w:rsidRDefault="0072440F">
      <w:pPr>
        <w:pStyle w:val="Heading3"/>
        <w:spacing w:before="0" w:line="340" w:lineRule="exact"/>
        <w:jc w:val="both"/>
        <w:rPr>
          <w:del w:id="20922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fr-FR"/>
          <w:rPrChange w:id="20923" w:author="NA" w:date="2021-12-30T11:44:00Z">
            <w:rPr>
              <w:del w:id="20924" w:author="dell" w:date="2021-08-05T09:12:00Z"/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</w:rPr>
          </w:rPrChange>
        </w:rPr>
        <w:pPrChange w:id="20925" w:author="NA" w:date="2021-12-23T14:15:00Z">
          <w:pPr>
            <w:pStyle w:val="Heading3"/>
          </w:pPr>
        </w:pPrChange>
      </w:pPr>
      <w:del w:id="20926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927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0928" w:author="NA" w:date="2021-12-30T11:44:00Z">
              <w:rPr>
                <w:rFonts w:ascii="Phetsarath OT" w:eastAsia="Phetsarath OT" w:hAnsi="Phetsarath OT" w:cs="Phetsarath OT"/>
                <w:sz w:val="20"/>
                <w:szCs w:val="24"/>
              </w:rPr>
            </w:rPrChange>
          </w:rPr>
          <w:delText xml:space="preserve"> </w:delText>
        </w:r>
        <w:r w:rsidR="000A727C" w:rsidRPr="002C0BDB" w:rsidDel="00B82238">
          <w:rPr>
            <w:rFonts w:ascii="Phetsarath OT" w:eastAsia="Phetsarath OT" w:hAnsi="Phetsarath OT" w:cs="Angsana New"/>
            <w:color w:val="auto"/>
            <w:sz w:val="24"/>
            <w:szCs w:val="24"/>
            <w:cs/>
            <w:lang w:val="fr-FR"/>
            <w:rPrChange w:id="20929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cs/>
              </w:rPr>
            </w:rPrChange>
          </w:rPr>
          <w:delText>3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  <w:rPrChange w:id="209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5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09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bookmarkStart w:id="20932" w:name="_Toc77346233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09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9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09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  <w:rPrChange w:id="209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  <w:rPrChange w:id="209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ການປະກອບເອກະສານ</w:delText>
        </w:r>
      </w:del>
      <w:ins w:id="20938" w:author="PSK" w:date="2021-07-10T19:12:00Z">
        <w:del w:id="20939" w:author="dell" w:date="2021-08-05T09:12:00Z">
          <w:r w:rsidR="00A44371" w:rsidRPr="002C0BDB" w:rsidDel="00B82238">
            <w:rPr>
              <w:rFonts w:ascii="Phetsarath OT" w:eastAsia="Phetsarath OT" w:hAnsi="Phetsarath OT" w:cs="Phetsarath OT"/>
              <w:color w:val="auto"/>
              <w:sz w:val="24"/>
              <w:szCs w:val="24"/>
              <w:lang w:val="fr-FR" w:bidi="lo-LA"/>
              <w:rPrChange w:id="2094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0941" w:author="PSK" w:date="2021-07-10T19:11:00Z">
        <w:del w:id="20942" w:author="dell" w:date="2021-08-05T09:12:00Z">
          <w:r w:rsidR="00A44371" w:rsidRPr="002C0BDB" w:rsidDel="00B82238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fr-FR" w:bidi="lo-LA"/>
              <w:rPrChange w:id="209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ຂໍອະນຸຍາດດຳເນີນທຸລະກິດ</w:delText>
          </w:r>
        </w:del>
      </w:ins>
      <w:bookmarkEnd w:id="20932"/>
    </w:p>
    <w:p w14:paraId="7DFF596A" w14:textId="77777777" w:rsidR="00F1535C" w:rsidRPr="002C0BDB" w:rsidDel="00B82238" w:rsidRDefault="00F1535C">
      <w:pPr>
        <w:spacing w:after="0" w:line="340" w:lineRule="exact"/>
        <w:ind w:left="425" w:firstLine="624"/>
        <w:jc w:val="both"/>
        <w:rPr>
          <w:ins w:id="20944" w:author="PSK" w:date="2021-07-15T14:16:00Z"/>
          <w:del w:id="20945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946" w:author="NA" w:date="2021-12-30T11:44:00Z">
            <w:rPr>
              <w:ins w:id="20947" w:author="PSK" w:date="2021-07-15T14:16:00Z"/>
              <w:del w:id="20948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0949" w:author="NA" w:date="2021-12-23T14:15:00Z">
          <w:pPr>
            <w:spacing w:after="0" w:line="240" w:lineRule="auto"/>
            <w:ind w:left="720" w:firstLine="720"/>
          </w:pPr>
        </w:pPrChange>
      </w:pPr>
      <w:ins w:id="20950" w:author="PSK" w:date="2021-07-15T14:16:00Z">
        <w:del w:id="2095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5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ບຸກຄົນ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9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5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ນິຕິບຸກຄົນ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9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95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5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ການຈັດຕັ້ງທັງພາຍໃນ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9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9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6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ຕ່າງປະເທດທີ່ມີຈຸດປະສົງຂໍອະນຸຍາດດຳເນີນທຸລະກິດ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9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09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6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ຕ້ອງປະກອບເອກະສານ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96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ດັ່ງນີ້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9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:</w:delText>
          </w:r>
        </w:del>
      </w:ins>
    </w:p>
    <w:p w14:paraId="4816383C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0970" w:author="PSK" w:date="2021-07-15T14:16:00Z"/>
          <w:del w:id="2097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972" w:author="NA" w:date="2021-12-30T11:44:00Z">
            <w:rPr>
              <w:ins w:id="20973" w:author="PSK" w:date="2021-07-15T14:16:00Z"/>
              <w:del w:id="2097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0975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0976" w:author="PSK" w:date="2021-07-15T14:16:00Z">
        <w:del w:id="2097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7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ໜັງສືສະເໜີຕາມແບບພິມ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09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>;</w:delText>
          </w:r>
        </w:del>
      </w:ins>
    </w:p>
    <w:p w14:paraId="17783209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0980" w:author="PSK" w:date="2021-07-15T14:16:00Z"/>
          <w:del w:id="2098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0982" w:author="NA" w:date="2021-12-30T11:44:00Z">
            <w:rPr>
              <w:ins w:id="20983" w:author="PSK" w:date="2021-07-15T14:16:00Z"/>
              <w:del w:id="2098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0985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0986" w:author="PSK" w:date="2021-07-15T14:16:00Z">
        <w:del w:id="2098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8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ສຳເນົາ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9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9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ໃບອະນຸຍາດລົງທຶນ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99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9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ສຳລັບການດຳເນີນທຸລະກິດສຳປະທານ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99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9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099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ຄວບຄຸມ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099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09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79244DBF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0999" w:author="PSK" w:date="2021-07-15T14:16:00Z"/>
          <w:del w:id="21000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001" w:author="NA" w:date="2021-12-30T11:44:00Z">
            <w:rPr>
              <w:ins w:id="21002" w:author="PSK" w:date="2021-07-15T14:16:00Z"/>
              <w:del w:id="2100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004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005" w:author="PSK" w:date="2021-07-15T14:16:00Z">
        <w:del w:id="2100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0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ສຳເນົາ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0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ໃບທະບຽນວິສາຫະກິດ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01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00C7875C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1011" w:author="PSK" w:date="2021-07-15T14:16:00Z"/>
          <w:del w:id="21012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013" w:author="NA" w:date="2021-12-30T11:44:00Z">
            <w:rPr>
              <w:ins w:id="21014" w:author="PSK" w:date="2021-07-15T14:16:00Z"/>
              <w:del w:id="21015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016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017" w:author="PSK" w:date="2021-07-15T14:16:00Z">
        <w:del w:id="2101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ສໍາເນົາ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ໃບທະບຽນອາກອນ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102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>;</w:delText>
          </w:r>
        </w:del>
      </w:ins>
    </w:p>
    <w:p w14:paraId="01A0885A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1023" w:author="PSK" w:date="2021-07-15T14:16:00Z"/>
          <w:del w:id="21024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025" w:author="NA" w:date="2021-12-30T11:44:00Z">
            <w:rPr>
              <w:ins w:id="21026" w:author="PSK" w:date="2021-07-15T14:16:00Z"/>
              <w:del w:id="2102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028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029" w:author="PSK" w:date="2021-07-15T14:16:00Z">
        <w:del w:id="2103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ສັນຍາ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3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ຂໍ້ຜູກພັນຕ່າງໆ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3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3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ຖ້າມີການຮ່ວມທຶນກັນ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3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03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069B9375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1040" w:author="PSK" w:date="2021-07-15T14:16:00Z"/>
          <w:del w:id="2104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042" w:author="NA" w:date="2021-12-30T11:44:00Z">
            <w:rPr>
              <w:ins w:id="21043" w:author="PSK" w:date="2021-07-15T14:16:00Z"/>
              <w:del w:id="2104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045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046" w:author="PSK" w:date="2021-07-15T14:16:00Z">
        <w:del w:id="2104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ຊີວະປະຫວັດຫຍໍ້ຂອງຜູ້ສ້າງຕັ້ງ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0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1974954E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1050" w:author="PSK" w:date="2021-07-15T14:16:00Z"/>
          <w:del w:id="21051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1052" w:author="NA" w:date="2021-12-30T11:44:00Z">
            <w:rPr>
              <w:ins w:id="21053" w:author="PSK" w:date="2021-07-15T14:16:00Z"/>
              <w:del w:id="2105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055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056" w:author="PSK" w:date="2021-07-15T14:16:00Z">
        <w:del w:id="2105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5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ໃບຢັ້ງຢືນຖານະການເງິນ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0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28909977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1060" w:author="PSK" w:date="2021-07-15T14:16:00Z"/>
          <w:del w:id="21061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1062" w:author="NA" w:date="2021-12-30T11:44:00Z">
            <w:rPr>
              <w:ins w:id="21063" w:author="PSK" w:date="2021-07-15T14:16:00Z"/>
              <w:del w:id="2106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065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066" w:author="PSK" w:date="2021-07-15T14:16:00Z">
        <w:del w:id="2106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ເອກະສານ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7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ຢັ້ງຢືນກ່ຽວກັບການເປັນນິຕິບຸກຄົນຢູ່ຕ່າງປະເທດ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7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7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ຖ້າມີ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0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4E5C3994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1075" w:author="PSK" w:date="2021-07-15T14:16:00Z"/>
          <w:del w:id="21076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1077" w:author="NA" w:date="2021-12-30T11:44:00Z">
            <w:rPr>
              <w:ins w:id="21078" w:author="PSK" w:date="2021-07-15T14:16:00Z"/>
              <w:del w:id="2107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080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081" w:author="PSK" w:date="2021-07-15T14:16:00Z">
        <w:del w:id="2108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ສຳເນົາ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ບັດປະຈຳຕົວ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ບຸກຄົນພາຍໃນ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)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9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ສຳເນົາໜັງສືຜ່ານແດນ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0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 xml:space="preserve"> (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0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ບຸກຄົນຕ່າງປະເທດ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0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0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;</w:delText>
          </w:r>
        </w:del>
      </w:ins>
    </w:p>
    <w:p w14:paraId="4319CA51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1096" w:author="PSK" w:date="2021-07-15T14:16:00Z"/>
          <w:del w:id="21097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1098" w:author="NA" w:date="2021-12-30T11:44:00Z">
            <w:rPr>
              <w:ins w:id="21099" w:author="PSK" w:date="2021-07-15T14:16:00Z"/>
              <w:del w:id="21100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101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102" w:author="PSK" w:date="2021-07-15T14:16:00Z">
        <w:del w:id="2110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1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ບົດວິພາກເສດຖະກິດ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1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10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10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1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ເຕັກນິກ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10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11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ຕາມແຕ່ລະປະເພດການດຳເນີນທຸລະກິດ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1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4F736050" w14:textId="77777777" w:rsidR="00F1535C" w:rsidRPr="002C0BDB" w:rsidDel="00B82238" w:rsidRDefault="00F1535C">
      <w:pPr>
        <w:pStyle w:val="ListParagraph"/>
        <w:numPr>
          <w:ilvl w:val="0"/>
          <w:numId w:val="22"/>
        </w:numPr>
        <w:spacing w:after="0" w:line="340" w:lineRule="exact"/>
        <w:ind w:left="1418"/>
        <w:jc w:val="both"/>
        <w:rPr>
          <w:ins w:id="21112" w:author="PSK" w:date="2021-07-15T14:16:00Z"/>
          <w:del w:id="21113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1114" w:author="NA" w:date="2021-12-30T11:44:00Z">
            <w:rPr>
              <w:ins w:id="21115" w:author="PSK" w:date="2021-07-15T14:16:00Z"/>
              <w:del w:id="2111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117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118" w:author="PSK" w:date="2021-07-15T14:16:00Z">
        <w:del w:id="2111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12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ລະບຽບການຂອງວິສາຫະກິດ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12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12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ຕາມແຕ່ລະປະເພດການດຳເນີນທຸລະກິດ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1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.</w:delText>
          </w:r>
        </w:del>
      </w:ins>
    </w:p>
    <w:p w14:paraId="1842C391" w14:textId="77777777" w:rsidR="00897237" w:rsidRPr="002C0BDB" w:rsidDel="00B82238" w:rsidRDefault="0072440F">
      <w:pPr>
        <w:spacing w:after="0" w:line="340" w:lineRule="exact"/>
        <w:ind w:left="720" w:firstLine="720"/>
        <w:jc w:val="both"/>
        <w:rPr>
          <w:del w:id="21124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125" w:author="NA" w:date="2021-12-30T11:44:00Z">
            <w:rPr>
              <w:del w:id="2112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127" w:author="NA" w:date="2021-12-23T14:15:00Z">
          <w:pPr>
            <w:spacing w:after="0" w:line="240" w:lineRule="auto"/>
            <w:ind w:left="720" w:firstLine="720"/>
          </w:pPr>
        </w:pPrChange>
      </w:pPr>
      <w:del w:id="21128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1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ບຸກຄົນ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1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1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ນິຕິບຸກຄົນ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1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1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1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1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ການຈັດຕັ້ງທັງພາຍໃນ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1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1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1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1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ຕ່າງປະເທດທີ່ມີຈຸດປະສົງຂໍອະນຸຍາດດຳເນີນທຸລະກິດ</w:delText>
        </w:r>
      </w:del>
      <w:ins w:id="21140" w:author="HP" w:date="2021-07-12T12:04:00Z">
        <w:del w:id="21141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1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1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del w:id="2114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1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1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1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ຕ້ອງປະກອບເອກະສານ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1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1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ດັ່ງນີ້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1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:</w:delText>
        </w:r>
      </w:del>
    </w:p>
    <w:p w14:paraId="545557BC" w14:textId="77777777" w:rsidR="000C4F38" w:rsidRPr="002C0BDB" w:rsidDel="00B82238" w:rsidRDefault="000C4F38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ins w:id="21151" w:author="Soudchay LORLOHNSY" w:date="2021-07-14T20:58:00Z"/>
          <w:del w:id="21152" w:author="dell" w:date="2021-08-05T09:12:00Z"/>
          <w:rFonts w:ascii="Phetsarath OT" w:eastAsia="Phetsarath OT" w:hAnsi="Phetsarath OT" w:cs="Phetsarath OT"/>
          <w:sz w:val="28"/>
          <w:lang w:val="fr-FR"/>
        </w:rPr>
        <w:pPrChange w:id="21153" w:author="NA" w:date="2021-12-23T14:15:00Z">
          <w:pPr>
            <w:pStyle w:val="ListParagraph"/>
            <w:numPr>
              <w:numId w:val="22"/>
            </w:numPr>
            <w:spacing w:after="160" w:line="259" w:lineRule="auto"/>
            <w:ind w:left="1800" w:hanging="360"/>
          </w:pPr>
        </w:pPrChange>
      </w:pPr>
      <w:ins w:id="21154" w:author="Soudchay LORLOHNSY" w:date="2021-07-14T20:58:00Z">
        <w:del w:id="2115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ມີທຶນທີ່ແນ່ນອນ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ສຳລັບຫົວໜ່ວຍທຸລະກິດສ້າງຕັ້ງໃໝ່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: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ໃບຢັ້ງຢືນສະຖານະການເງິນ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5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ຊັບສິນຄົງທີ່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57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ພັນທະບັດລັດຖະບານ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5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,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 (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ສຳລັບຫົວໜ່ວຍທຸລະກິດມີແລ້ວ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: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ໃບສະຫຼຸບ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ຊັບສົມບັດ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5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ໃບຢັ້ງຢືນສະຖານະກະແສເງີນສົດ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60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ໃບລາຍງານ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ກຳໄລ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ຂາດທຶນ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3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ປີລ້າສຸດ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61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ໃບລາຍງານການກວດສອບບັນຊີ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fr-FR"/>
            </w:rPr>
            <w:delText>3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ປີລ້າສຸດ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62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;</w:delText>
          </w:r>
        </w:del>
      </w:ins>
    </w:p>
    <w:p w14:paraId="69139AC4" w14:textId="77777777" w:rsidR="000C4F38" w:rsidRPr="002C0BDB" w:rsidDel="00B82238" w:rsidRDefault="000C4F38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ins w:id="21163" w:author="Soudchay LORLOHNSY" w:date="2021-07-14T20:58:00Z"/>
          <w:del w:id="21164" w:author="dell" w:date="2021-08-05T09:12:00Z"/>
          <w:rFonts w:ascii="Phetsarath OT" w:eastAsia="Phetsarath OT" w:hAnsi="Phetsarath OT" w:cs="Phetsarath OT"/>
          <w:sz w:val="28"/>
          <w:lang w:val="fr-FR"/>
        </w:rPr>
        <w:pPrChange w:id="21165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  <w:jc w:val="thaiDistribute"/>
          </w:pPr>
        </w:pPrChange>
      </w:pPr>
      <w:ins w:id="21166" w:author="Soudchay LORLOHNSY" w:date="2021-07-14T20:58:00Z">
        <w:del w:id="2116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ມີທີ່ຕັ້ງສຳນັກງານ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fr-FR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ໃນ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ສປປລາວ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/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ສຳລັບຫົວໜ່ວຍທຸລະກິດທີ່ສ້າງຕັ້ງໃນລາວ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ສາຂາຫົວໜ່ວຍທຸລະກິດ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ຂອງຕ່າງປະເທດ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/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fr-FR"/>
            </w:rPr>
            <w:delText>;</w:delText>
          </w:r>
        </w:del>
      </w:ins>
    </w:p>
    <w:p w14:paraId="30253861" w14:textId="77777777" w:rsidR="000C4F38" w:rsidRPr="002C0BDB" w:rsidDel="00B82238" w:rsidRDefault="000C4F38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ins w:id="21168" w:author="Soudchay LORLOHNSY" w:date="2021-07-14T20:58:00Z"/>
          <w:del w:id="21169" w:author="dell" w:date="2021-08-05T09:12:00Z"/>
          <w:rFonts w:ascii="Phetsarath OT" w:eastAsia="Phetsarath OT" w:hAnsi="Phetsarath OT" w:cs="Phetsarath OT"/>
          <w:sz w:val="28"/>
          <w:lang w:val="fr-FR"/>
        </w:rPr>
        <w:pPrChange w:id="21170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  <w:jc w:val="thaiDistribute"/>
          </w:pPr>
        </w:pPrChange>
      </w:pPr>
      <w:ins w:id="21171" w:author="Soudchay LORLOHNSY" w:date="2021-07-14T20:58:00Z">
        <w:del w:id="2117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ຕ້ອງໄດ້ຮັບການອະນຸຍາດນຳໃຊ້ຊັບພະຍາກອນໂທລະຄົມມະນາຄົມ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ຈາກ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ຂະແໜງການເຕັກໂນໂລຊີ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/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ສໍາລັບປະເພດທຸລະກິດທີ່ຕ້ອງໄດ້ນຳໃຊ້ຊັບພະຍາກອນໂທລະຄົມມະນາຄົມ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/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fr-FR"/>
            </w:rPr>
            <w:delText>;</w:delText>
          </w:r>
        </w:del>
      </w:ins>
    </w:p>
    <w:p w14:paraId="1EF0BFA6" w14:textId="77777777" w:rsidR="000C4F38" w:rsidRPr="002C0BDB" w:rsidDel="00B82238" w:rsidRDefault="000C4F38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ins w:id="21173" w:author="Soudchay LORLOHNSY" w:date="2021-07-14T20:58:00Z"/>
          <w:del w:id="21174" w:author="dell" w:date="2021-08-05T09:12:00Z"/>
          <w:rFonts w:ascii="Phetsarath OT" w:eastAsia="Phetsarath OT" w:hAnsi="Phetsarath OT" w:cs="Phetsarath OT"/>
          <w:sz w:val="28"/>
          <w:lang w:val="fr-FR"/>
        </w:rPr>
        <w:pPrChange w:id="21175" w:author="NA" w:date="2021-12-23T14:15:00Z">
          <w:pPr>
            <w:pStyle w:val="ListParagraph"/>
            <w:numPr>
              <w:numId w:val="22"/>
            </w:numPr>
            <w:spacing w:after="160" w:line="259" w:lineRule="auto"/>
            <w:ind w:left="1800" w:hanging="360"/>
          </w:pPr>
        </w:pPrChange>
      </w:pPr>
      <w:ins w:id="21176" w:author="Soudchay LORLOHNSY" w:date="2021-07-14T20:58:00Z">
        <w:del w:id="2117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ຜູ້ທີ່ລົງທຶນ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ໃນຂະແໜງການໂທລະຄົມມະນາຄົມ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ຕ້ອງມີປະສົບການດ້ານໂທລະຄົມ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ໄອທີ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ຢ່າງໜ້ອຍ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2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ປີ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7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ມີຊ່ຽວຊານດ້ານໂທລະຄົມມະນາຄົມ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ປະຈຳ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ເປັນຂອງຕົນເອງ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ໃນກໍລະນີຜູ້ລົງທຶນບໍ່ມີປະສົບການດ້ານນີ້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7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;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 (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ມີແຜນການກຳນົດວິຊາການ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ຊ່ຽວຊານ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ດ້ານໂທລະຄົມ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ໄອຊີທີ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ຄວາມປອດໄພ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ທາງໄຊເບີ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ຈັກຄົນ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80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ຂັ້ນໃດ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)</w:delText>
          </w:r>
        </w:del>
      </w:ins>
    </w:p>
    <w:p w14:paraId="14F5180D" w14:textId="77777777" w:rsidR="000C4F38" w:rsidRPr="002C0BDB" w:rsidDel="00B82238" w:rsidRDefault="000C4F38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ins w:id="21181" w:author="Soudchay LORLOHNSY" w:date="2021-07-14T20:58:00Z"/>
          <w:del w:id="21182" w:author="dell" w:date="2021-08-05T09:12:00Z"/>
          <w:rFonts w:ascii="Phetsarath OT" w:eastAsia="Phetsarath OT" w:hAnsi="Phetsarath OT" w:cs="Phetsarath OT"/>
          <w:sz w:val="28"/>
          <w:lang w:val="fr-FR"/>
        </w:rPr>
        <w:pPrChange w:id="21183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184" w:author="Soudchay LORLOHNSY" w:date="2021-07-14T20:58:00Z">
        <w:del w:id="2118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ເຮັດສັນຍາດຳເນີນທຸລະກິດ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ກັບ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ຂະແໜງການເຕັກໂນໂລຊີ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fr-FR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8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;</w:delText>
          </w:r>
        </w:del>
      </w:ins>
    </w:p>
    <w:p w14:paraId="19A86EE9" w14:textId="77777777" w:rsidR="000C4F38" w:rsidRPr="002C0BDB" w:rsidDel="00B82238" w:rsidRDefault="000C4F38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ins w:id="21187" w:author="Soudchay LORLOHNSY" w:date="2021-07-14T20:58:00Z"/>
          <w:del w:id="21188" w:author="dell" w:date="2021-08-05T09:12:00Z"/>
          <w:rFonts w:ascii="Phetsarath OT" w:eastAsia="Phetsarath OT" w:hAnsi="Phetsarath OT" w:cs="Phetsarath OT"/>
          <w:sz w:val="28"/>
          <w:lang w:val="fr-FR"/>
        </w:rPr>
        <w:pPrChange w:id="21189" w:author="NA" w:date="2021-12-23T14:15:00Z">
          <w:pPr>
            <w:pStyle w:val="ListParagraph"/>
            <w:numPr>
              <w:numId w:val="22"/>
            </w:numPr>
            <w:spacing w:after="160" w:line="259" w:lineRule="auto"/>
            <w:ind w:left="1800" w:hanging="360"/>
          </w:pPr>
        </w:pPrChange>
      </w:pPr>
      <w:ins w:id="21190" w:author="Soudchay LORLOHNSY" w:date="2021-07-14T20:58:00Z">
        <w:del w:id="2119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ບົດສຶກສາຄວາມເປັນໄປໄດ້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val="fr-FR" w:bidi="lo-LA"/>
            </w:rPr>
            <w:delText>ດ້ານ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val="fr-FR"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ເຕັກນິກ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ແຜນວາດເຄືອຂ່າຍ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92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ເຕັກໂນໂລຊີທີຈະນຳໃຊ້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93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ຕ້ອງສາມາດເຊື່ອມຕໍ່ກັບຜຸ້ທີ່ໃຫ້ບໍລິການຢູ່ແລ້ວ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94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ການດຳເນີນທຸລະກິດ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ລາຄາທີ່ຈະໃຫ້ບໍລິການ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95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ຈຳນວນສູນບໍລິການກ່ອນ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ຫຼັງການຂາຍ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96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ຈຳນວນລູກຄ້າ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97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ແຜນການລົງທຶນ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ແຜນການນຳໃຊ້ທຶນ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)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98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ແຜນການສ້າງລາຍຮັບ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(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ຈຸດກຸ້ມທຶນ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199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ແຜນການມອບພັນທະ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fr-FR"/>
            </w:rPr>
            <w:delText>);</w:delText>
          </w:r>
        </w:del>
      </w:ins>
    </w:p>
    <w:p w14:paraId="6DB39F5B" w14:textId="77777777" w:rsidR="000C4F38" w:rsidRPr="002C0BDB" w:rsidDel="00B82238" w:rsidRDefault="000C4F38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ins w:id="21200" w:author="Soudchay LORLOHNSY" w:date="2021-07-14T20:58:00Z"/>
          <w:del w:id="21201" w:author="dell" w:date="2021-08-05T09:12:00Z"/>
          <w:rFonts w:ascii="Phetsarath OT" w:eastAsia="Phetsarath OT" w:hAnsi="Phetsarath OT" w:cs="Phetsarath OT"/>
          <w:sz w:val="28"/>
          <w:lang w:val="fr-FR"/>
        </w:rPr>
        <w:pPrChange w:id="21202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203" w:author="Soudchay LORLOHNSY" w:date="2021-07-14T20:58:00Z">
        <w:del w:id="21204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ມີລະບົບສຳຮອງ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ເພື່ອຮັບປະກັນການບໍລິການໄດ້ຕະຫຼອດ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 xml:space="preserve">24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ຊົ່ວໂມງ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pt-BR"/>
              <w:rPrChange w:id="21205" w:author="NA" w:date="2021-12-30T11:44:00Z">
                <w:rPr>
                  <w:rFonts w:ascii="Phetsarath OT" w:eastAsia="Phetsarath OT" w:hAnsi="Phetsarath OT" w:cs="Phetsarath OT"/>
                  <w:sz w:val="28"/>
                </w:rPr>
              </w:rPrChange>
            </w:rPr>
            <w:delText>;</w:delText>
          </w:r>
        </w:del>
      </w:ins>
    </w:p>
    <w:p w14:paraId="1EF56789" w14:textId="77777777" w:rsidR="000C4F38" w:rsidRPr="002C0BDB" w:rsidDel="00B82238" w:rsidRDefault="000C4F38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ins w:id="21206" w:author="Soudchay LORLOHNSY" w:date="2021-07-14T20:58:00Z"/>
          <w:del w:id="21207" w:author="dell" w:date="2021-08-05T09:12:00Z"/>
          <w:rFonts w:ascii="Phetsarath OT" w:eastAsia="Phetsarath OT" w:hAnsi="Phetsarath OT" w:cs="Phetsarath OT"/>
          <w:sz w:val="28"/>
          <w:lang w:val="fr-FR"/>
        </w:rPr>
        <w:pPrChange w:id="21208" w:author="NA" w:date="2021-12-23T14:15:00Z">
          <w:pPr>
            <w:pStyle w:val="ListParagraph"/>
            <w:numPr>
              <w:numId w:val="22"/>
            </w:numPr>
            <w:spacing w:after="160" w:line="259" w:lineRule="auto"/>
            <w:ind w:left="1800" w:hanging="360"/>
          </w:pPr>
        </w:pPrChange>
      </w:pPr>
      <w:ins w:id="21209" w:author="Soudchay LORLOHNSY" w:date="2021-07-14T20:58:00Z">
        <w:del w:id="2121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ສັນຍາການຮ່ວມມື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ໃນກໍລະນີທີ່ເປັນ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ບໍລິສັດຮຸ້ນສ່ວນ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lang w:val="fr-FR"/>
            </w:rPr>
            <w:delText>;</w:delText>
          </w:r>
        </w:del>
      </w:ins>
    </w:p>
    <w:p w14:paraId="4791C7D0" w14:textId="77777777" w:rsidR="000C4F38" w:rsidRPr="002C0BDB" w:rsidDel="00B82238" w:rsidRDefault="000C4F38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ins w:id="21211" w:author="Soudchay LORLOHNSY" w:date="2021-07-14T20:58:00Z"/>
          <w:del w:id="21212" w:author="dell" w:date="2021-08-05T09:12:00Z"/>
          <w:rFonts w:ascii="Phetsarath OT" w:eastAsia="Phetsarath OT" w:hAnsi="Phetsarath OT" w:cs="Phetsarath OT"/>
          <w:sz w:val="28"/>
          <w:lang w:val="fr-FR"/>
          <w:rPrChange w:id="21213" w:author="NA" w:date="2021-12-30T11:44:00Z">
            <w:rPr>
              <w:ins w:id="21214" w:author="Soudchay LORLOHNSY" w:date="2021-07-14T20:58:00Z"/>
              <w:del w:id="21215" w:author="dell" w:date="2021-08-05T09:12:00Z"/>
              <w:rFonts w:ascii="Phetsarath OT" w:eastAsia="Phetsarath OT" w:hAnsi="Phetsarath OT" w:cs="Phetsarath OT"/>
              <w:color w:val="FF0000"/>
              <w:sz w:val="28"/>
              <w:lang w:val="fr-FR"/>
            </w:rPr>
          </w:rPrChange>
        </w:rPr>
        <w:pPrChange w:id="21216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ins w:id="21217" w:author="Soudchay LORLOHNSY" w:date="2021-07-14T20:58:00Z">
        <w:del w:id="2121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ແບບຟອມ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ສັນຍາ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ເງື່ອນໄຂ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  <w:lang w:bidi="lo-LA"/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8"/>
              <w:cs/>
              <w:lang w:bidi="lo-LA"/>
            </w:rPr>
            <w:delText>ການໃຫ້ບໍລິການແກ່ລູກຄ້າ</w:delText>
          </w:r>
          <w:r w:rsidRPr="002C0BDB" w:rsidDel="00B82238">
            <w:rPr>
              <w:rFonts w:ascii="Phetsarath OT" w:eastAsia="Phetsarath OT" w:hAnsi="Phetsarath OT" w:cs="Phetsarath OT"/>
              <w:sz w:val="28"/>
              <w:cs/>
            </w:rPr>
            <w:delText>.</w:delText>
          </w:r>
        </w:del>
      </w:ins>
    </w:p>
    <w:p w14:paraId="3EAB569F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219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220" w:author="NA" w:date="2021-12-30T11:44:00Z">
            <w:rPr>
              <w:del w:id="2122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222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22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ໜັງສືສະເໜີຕາມແບບພິມ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2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4E26E65B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226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227" w:author="NA" w:date="2021-12-30T11:44:00Z">
            <w:rPr>
              <w:del w:id="21228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229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230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ສຳເນົາ</w:delText>
        </w:r>
      </w:del>
      <w:ins w:id="21232" w:author="HP" w:date="2021-07-12T11:57:00Z">
        <w:del w:id="21233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2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2123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ໃບອະນຸຍາດລົງທຶນ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2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ສຳລັບການດຳເນີນທຸລະກິດສຳປະທານ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2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2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ຄວບຄຸມ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2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2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;</w:delText>
        </w:r>
      </w:del>
    </w:p>
    <w:p w14:paraId="45600DAC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245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246" w:author="NA" w:date="2021-12-30T11:44:00Z">
            <w:rPr>
              <w:del w:id="2124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248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249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ສຳເນົາ</w:delText>
        </w:r>
      </w:del>
      <w:ins w:id="21251" w:author="HP" w:date="2021-07-12T11:58:00Z">
        <w:del w:id="21252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2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2125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ໃບທະບຽນວິສາຫະກິດ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2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;</w:delText>
        </w:r>
      </w:del>
    </w:p>
    <w:p w14:paraId="10F94672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257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258" w:author="NA" w:date="2021-12-30T11:44:00Z">
            <w:rPr>
              <w:del w:id="2125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260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261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ສໍາເນົາ</w:delText>
        </w:r>
      </w:del>
      <w:ins w:id="21263" w:author="HP" w:date="2021-07-12T11:58:00Z">
        <w:del w:id="21264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2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2126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6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ໃບທະບຽນອາກອນ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2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4610376A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269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270" w:author="NA" w:date="2021-12-30T11:44:00Z">
            <w:rPr>
              <w:del w:id="2127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272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27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ສັນຍາ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2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2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ຂໍ້ຜູກພັນຕ່າງໆ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2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(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ຖ້າມີການຮ່ວມທຶນກັນ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2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2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772AB997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283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284" w:author="NA" w:date="2021-12-30T11:44:00Z">
            <w:rPr>
              <w:del w:id="21285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286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287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ຊີວະປະຫວັດຫຍໍ້ຂອງຜູ້ສ້າງຕັ້ງ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2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3D1EDF20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290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291" w:author="NA" w:date="2021-12-30T11:44:00Z">
            <w:rPr>
              <w:del w:id="2129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293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29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2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ໃບຢັ້ງຢືນຖານະການເງີນ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2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64629F79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297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298" w:author="NA" w:date="2021-12-30T11:44:00Z">
            <w:rPr>
              <w:del w:id="2129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300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301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ເອກະສານ</w:delText>
        </w:r>
      </w:del>
      <w:ins w:id="21303" w:author="HP" w:date="2021-07-12T11:58:00Z">
        <w:del w:id="21304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3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2130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ຢັ້ງຢືນກ່ຽວກັບການເປັນນິຕິບຸກຄົນຢູ່ຕ່າງປະເທດ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3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(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ຖ້າມີ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3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3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368CBE6C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312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313" w:author="NA" w:date="2021-12-30T11:44:00Z">
            <w:rPr>
              <w:del w:id="2131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315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31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ສຳເນົາ</w:delText>
        </w:r>
      </w:del>
      <w:ins w:id="21318" w:author="HP" w:date="2021-07-12T11:58:00Z">
        <w:del w:id="21319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3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21321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ບັດປະຈຳຕົວ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3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(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ບຸກຄົນພາຍໃນ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3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)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3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ສຳເນົາໜັງສືຜ່ານແດນ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3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 (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ບຸກຄົນຕ່າງປະເທດ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3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3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50720A6D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333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334" w:author="NA" w:date="2021-12-30T11:44:00Z">
            <w:rPr>
              <w:del w:id="21335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336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337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ບົດວິພາກເສດຖະກິດ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3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-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ເຕັກນິກຕາມແຕ່ລະປະເພດທຸລະກິດ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3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ສອດຄ່ອງກັບແຜນພັດທະນາເສດຖະກິດແຫ່ງຊາດ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3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4206E598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344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345" w:author="NA" w:date="2021-12-30T11:44:00Z">
            <w:rPr>
              <w:del w:id="2134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347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348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ລະບຽບການຂອງວິສາຫະກິດ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3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;</w:delText>
        </w:r>
      </w:del>
    </w:p>
    <w:p w14:paraId="1DA2C493" w14:textId="77777777" w:rsidR="00897237" w:rsidRPr="002C0BDB" w:rsidDel="00B82238" w:rsidRDefault="0072440F">
      <w:pPr>
        <w:pStyle w:val="ListParagraph"/>
        <w:numPr>
          <w:ilvl w:val="0"/>
          <w:numId w:val="22"/>
        </w:numPr>
        <w:spacing w:after="0" w:line="340" w:lineRule="exact"/>
        <w:jc w:val="both"/>
        <w:rPr>
          <w:del w:id="2135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352" w:author="NA" w:date="2021-12-30T11:44:00Z">
            <w:rPr>
              <w:del w:id="2135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354" w:author="NA" w:date="2021-12-23T14:15:00Z">
          <w:pPr>
            <w:pStyle w:val="ListParagraph"/>
            <w:numPr>
              <w:numId w:val="22"/>
            </w:numPr>
            <w:spacing w:after="0" w:line="240" w:lineRule="auto"/>
            <w:ind w:left="1800" w:hanging="360"/>
          </w:pPr>
        </w:pPrChange>
      </w:pPr>
      <w:del w:id="2135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ເອກກະສານອື່ນທີ່ເຫັນວ່າຈຳເປັນ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3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.</w:delText>
        </w:r>
      </w:del>
    </w:p>
    <w:p w14:paraId="085BF267" w14:textId="77777777" w:rsidR="00897237" w:rsidRPr="002C0BDB" w:rsidDel="00B82238" w:rsidRDefault="00897237">
      <w:pPr>
        <w:spacing w:after="0" w:line="340" w:lineRule="exact"/>
        <w:ind w:firstLine="567"/>
        <w:jc w:val="both"/>
        <w:rPr>
          <w:del w:id="21358" w:author="dell" w:date="2021-08-05T09:12:00Z"/>
          <w:rFonts w:ascii="Phetsarath OT" w:eastAsia="Phetsarath OT" w:hAnsi="Phetsarath OT" w:cs="Phetsarath OT"/>
          <w:szCs w:val="22"/>
          <w:lang w:val="fr-FR"/>
          <w:rPrChange w:id="21359" w:author="NA" w:date="2021-12-30T11:44:00Z">
            <w:rPr>
              <w:del w:id="21360" w:author="dell" w:date="2021-08-05T09:12:00Z"/>
              <w:rFonts w:ascii="Phetsarath OT" w:eastAsia="Phetsarath OT" w:hAnsi="Phetsarath OT" w:cs="Phetsarath OT"/>
              <w:szCs w:val="22"/>
              <w:u w:val="single"/>
              <w:lang w:val="fr-FR"/>
            </w:rPr>
          </w:rPrChange>
        </w:rPr>
        <w:pPrChange w:id="21361" w:author="NA" w:date="2021-12-23T14:15:00Z">
          <w:pPr>
            <w:spacing w:after="0" w:line="240" w:lineRule="auto"/>
            <w:ind w:firstLine="567"/>
          </w:pPr>
        </w:pPrChange>
      </w:pPr>
    </w:p>
    <w:p w14:paraId="4A6F1955" w14:textId="77777777" w:rsidR="00897237" w:rsidRPr="002C0BDB" w:rsidDel="00B82238" w:rsidRDefault="0072440F">
      <w:pPr>
        <w:pStyle w:val="Heading3"/>
        <w:spacing w:before="0" w:line="340" w:lineRule="exact"/>
        <w:jc w:val="both"/>
        <w:rPr>
          <w:del w:id="21362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21363" w:author="NA" w:date="2021-12-23T14:15:00Z">
          <w:pPr>
            <w:pStyle w:val="Heading3"/>
          </w:pPr>
        </w:pPrChange>
      </w:pPr>
      <w:del w:id="21364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13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0A727C" w:rsidRPr="002C0BDB" w:rsidDel="00B82238">
          <w:rPr>
            <w:rFonts w:ascii="Phetsarath OT" w:eastAsia="Phetsarath OT" w:hAnsi="Phetsarath OT" w:cs="Angsana New"/>
            <w:color w:val="auto"/>
            <w:sz w:val="24"/>
            <w:szCs w:val="24"/>
            <w:cs/>
            <w:rPrChange w:id="21366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cs/>
              </w:rPr>
            </w:rPrChange>
          </w:rPr>
          <w:delText xml:space="preserve"> </w:delText>
        </w:r>
        <w:r w:rsidR="000A727C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13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3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13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6</w:delText>
        </w:r>
        <w:r w:rsidRPr="002C0BDB" w:rsidDel="00B82238">
          <w:rPr>
            <w:rFonts w:ascii="Phetsarath OT" w:eastAsia="Phetsarath OT" w:hAnsi="Phetsarath OT" w:cs="Angsana New"/>
            <w:color w:val="auto"/>
            <w:sz w:val="24"/>
            <w:szCs w:val="24"/>
            <w:cs/>
            <w:rPrChange w:id="21369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cs/>
              </w:rPr>
            </w:rPrChange>
          </w:rPr>
          <w:delText xml:space="preserve"> </w:delText>
        </w:r>
        <w:bookmarkStart w:id="21370" w:name="_Toc77346234"/>
        <w:r w:rsidRPr="002C0BDB" w:rsidDel="00B82238">
          <w:rPr>
            <w:rFonts w:ascii="Phetsarath OT" w:eastAsia="Phetsarath OT" w:hAnsi="Phetsarath OT" w:cs="Angsana New"/>
            <w:color w:val="auto"/>
            <w:sz w:val="24"/>
            <w:szCs w:val="24"/>
            <w:cs/>
            <w:rPrChange w:id="21371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cs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137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B82238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21373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2137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137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ຫຼັກການພິຈາລະນາ</w:delText>
        </w:r>
        <w:bookmarkEnd w:id="21370"/>
      </w:del>
    </w:p>
    <w:p w14:paraId="232BA966" w14:textId="77777777" w:rsidR="00897237" w:rsidRPr="002C0BDB" w:rsidDel="00B82238" w:rsidRDefault="0072440F">
      <w:pPr>
        <w:spacing w:after="0" w:line="340" w:lineRule="exact"/>
        <w:ind w:left="425" w:firstLine="624"/>
        <w:jc w:val="both"/>
        <w:rPr>
          <w:del w:id="21376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377" w:author="NA" w:date="2021-12-30T11:44:00Z">
            <w:rPr>
              <w:del w:id="21378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379" w:author="NA" w:date="2021-12-23T14:15:00Z">
          <w:pPr>
            <w:spacing w:after="0" w:line="240" w:lineRule="auto"/>
            <w:ind w:left="851" w:firstLine="720"/>
            <w:jc w:val="both"/>
          </w:pPr>
        </w:pPrChange>
      </w:pPr>
      <w:del w:id="21380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ຫຼັກການພິຈາລະນາອະນຸຍາດດຳເນີນທຸລະກິດ</w:delText>
        </w:r>
      </w:del>
      <w:ins w:id="21382" w:author="HP" w:date="2021-07-12T12:04:00Z">
        <w:del w:id="21383" w:author="dell" w:date="2021-08-05T09:12:00Z"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38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21385" w:author="PSK" w:date="2021-07-10T17:17:00Z">
        <w:del w:id="21386" w:author="dell" w:date="2021-08-05T09:12:00Z">
          <w:r w:rsidR="0090008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3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ດ້ານ</w:delText>
          </w:r>
        </w:del>
      </w:ins>
      <w:del w:id="21388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3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3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ມີດັ່ງນີ້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3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:</w:delText>
        </w:r>
      </w:del>
    </w:p>
    <w:p w14:paraId="5D0E6786" w14:textId="77777777" w:rsidR="00897237" w:rsidRPr="002C0BDB" w:rsidDel="00B82238" w:rsidRDefault="0072440F">
      <w:pPr>
        <w:pStyle w:val="ListParagraph"/>
        <w:numPr>
          <w:ilvl w:val="0"/>
          <w:numId w:val="21"/>
        </w:numPr>
        <w:spacing w:after="0" w:line="340" w:lineRule="exact"/>
        <w:ind w:left="1134"/>
        <w:jc w:val="both"/>
        <w:rPr>
          <w:del w:id="21393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394" w:author="NA" w:date="2021-12-30T11:44:00Z">
            <w:rPr>
              <w:del w:id="21395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396" w:author="NA" w:date="2021-12-23T14:15:00Z">
          <w:pPr>
            <w:pStyle w:val="ListParagraph"/>
            <w:numPr>
              <w:numId w:val="21"/>
            </w:numPr>
            <w:spacing w:after="0" w:line="240" w:lineRule="auto"/>
            <w:ind w:left="1134" w:hanging="360"/>
            <w:jc w:val="both"/>
          </w:pPr>
        </w:pPrChange>
      </w:pPr>
      <w:del w:id="21397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3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ສອດຄ່ອງກັບ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3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ແຜນພັດທະນາເສດຖະກິດ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-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ສັງຄົມ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ແຫ່ງຊາດ</w:delText>
        </w:r>
        <w:r w:rsidR="00CF3B6B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="00CF3B6B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ໃນແຕ່ລະໄລຍະ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4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0CA665BC" w14:textId="77777777" w:rsidR="00897237" w:rsidRPr="002C0BDB" w:rsidDel="00B82238" w:rsidRDefault="0072440F">
      <w:pPr>
        <w:pStyle w:val="ListParagraph"/>
        <w:numPr>
          <w:ilvl w:val="0"/>
          <w:numId w:val="21"/>
        </w:numPr>
        <w:spacing w:after="0" w:line="340" w:lineRule="exact"/>
        <w:ind w:left="1418"/>
        <w:jc w:val="both"/>
        <w:rPr>
          <w:del w:id="21408" w:author="dell" w:date="2021-08-05T09:12:00Z"/>
          <w:rFonts w:ascii="Phetsarath OT" w:eastAsia="Phetsarath OT" w:hAnsi="Phetsarath OT" w:cs="Phetsarath OT"/>
          <w:strike/>
          <w:sz w:val="24"/>
          <w:szCs w:val="24"/>
          <w:lang w:val="fr-FR" w:bidi="lo-LA"/>
          <w:rPrChange w:id="21409" w:author="NA" w:date="2021-12-30T11:44:00Z">
            <w:rPr>
              <w:del w:id="21410" w:author="dell" w:date="2021-08-05T09:12:00Z"/>
              <w:rFonts w:ascii="Phetsarath OT" w:eastAsia="Phetsarath OT" w:hAnsi="Phetsarath OT" w:cs="Phetsarath OT"/>
              <w:strike/>
              <w:sz w:val="24"/>
              <w:szCs w:val="24"/>
              <w:u w:val="single"/>
              <w:lang w:val="fr-FR" w:bidi="lo-LA"/>
            </w:rPr>
          </w:rPrChange>
        </w:rPr>
        <w:pPrChange w:id="21411" w:author="NA" w:date="2021-12-23T14:15:00Z">
          <w:pPr>
            <w:pStyle w:val="ListParagraph"/>
            <w:numPr>
              <w:numId w:val="21"/>
            </w:numPr>
            <w:spacing w:after="0" w:line="240" w:lineRule="auto"/>
            <w:ind w:left="1800" w:hanging="360"/>
            <w:jc w:val="both"/>
          </w:pPr>
        </w:pPrChange>
      </w:pPr>
      <w:del w:id="21412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ສອດຄ່ອງກັບ</w:delText>
        </w:r>
        <w:r w:rsidR="00CF3B6B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ແຜນ</w:delText>
        </w:r>
        <w:r w:rsidR="00CF3B6B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ພັດທະນາ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ໂທລະຄົມມະນາຄົມ</w:delText>
        </w:r>
        <w:r w:rsidR="00CF3B6B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="00CF3B6B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ໃນແຕ່ລະໄລຍະ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4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66999FE8" w14:textId="77777777" w:rsidR="00897237" w:rsidRPr="002C0BDB" w:rsidDel="00B82238" w:rsidRDefault="0072440F">
      <w:pPr>
        <w:pStyle w:val="ListParagraph"/>
        <w:numPr>
          <w:ilvl w:val="0"/>
          <w:numId w:val="21"/>
        </w:numPr>
        <w:spacing w:after="0" w:line="340" w:lineRule="exact"/>
        <w:ind w:left="1418"/>
        <w:jc w:val="both"/>
        <w:rPr>
          <w:del w:id="2142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422" w:author="NA" w:date="2021-12-30T11:44:00Z">
            <w:rPr>
              <w:del w:id="2142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424" w:author="NA" w:date="2021-12-23T14:15:00Z">
          <w:pPr>
            <w:pStyle w:val="ListParagraph"/>
            <w:numPr>
              <w:numId w:val="21"/>
            </w:numPr>
            <w:spacing w:after="0" w:line="240" w:lineRule="auto"/>
            <w:ind w:left="1134" w:hanging="360"/>
            <w:jc w:val="both"/>
          </w:pPr>
        </w:pPrChange>
      </w:pPr>
      <w:del w:id="2142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ຮັບປະກັນ</w:delText>
        </w:r>
        <w:r w:rsidR="00CF3B6B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ການປະຕິບັດການຈ່າຍຄ່າທຳນຽມ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ຄ່າບໍລິການ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14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ຢ່າງຖືກຕ້ອງ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4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2E98737B" w14:textId="77777777" w:rsidR="0032258A" w:rsidRPr="002C0BDB" w:rsidDel="00B82238" w:rsidRDefault="0032258A">
      <w:pPr>
        <w:pStyle w:val="ListParagraph"/>
        <w:numPr>
          <w:ilvl w:val="0"/>
          <w:numId w:val="21"/>
        </w:numPr>
        <w:spacing w:after="0" w:line="340" w:lineRule="exact"/>
        <w:ind w:left="1418"/>
        <w:jc w:val="both"/>
        <w:rPr>
          <w:ins w:id="21436" w:author="PSK" w:date="2021-07-16T15:48:00Z"/>
          <w:del w:id="21437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438" w:author="NA" w:date="2021-12-30T11:44:00Z">
            <w:rPr>
              <w:ins w:id="21439" w:author="PSK" w:date="2021-07-16T15:48:00Z"/>
              <w:del w:id="21440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441" w:author="NA" w:date="2021-12-23T14:15:00Z">
          <w:pPr>
            <w:pStyle w:val="ListParagraph"/>
            <w:numPr>
              <w:numId w:val="21"/>
            </w:numPr>
            <w:spacing w:after="0" w:line="240" w:lineRule="auto"/>
            <w:ind w:left="1800" w:hanging="360"/>
            <w:jc w:val="both"/>
          </w:pPr>
        </w:pPrChange>
      </w:pPr>
    </w:p>
    <w:p w14:paraId="2992F440" w14:textId="77777777" w:rsidR="00897237" w:rsidRPr="002C0BDB" w:rsidDel="00B82238" w:rsidRDefault="00B8552D">
      <w:pPr>
        <w:pStyle w:val="ListParagraph"/>
        <w:numPr>
          <w:ilvl w:val="0"/>
          <w:numId w:val="21"/>
        </w:numPr>
        <w:spacing w:after="0" w:line="340" w:lineRule="exact"/>
        <w:ind w:left="1418"/>
        <w:jc w:val="both"/>
        <w:rPr>
          <w:ins w:id="21442" w:author="PSK" w:date="2021-07-10T17:19:00Z"/>
          <w:del w:id="21443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444" w:author="NA" w:date="2021-12-30T11:44:00Z">
            <w:rPr>
              <w:ins w:id="21445" w:author="PSK" w:date="2021-07-10T17:19:00Z"/>
              <w:del w:id="21446" w:author="dell" w:date="2021-08-05T09:12:00Z"/>
              <w:lang w:val="fr-FR" w:bidi="lo-LA"/>
            </w:rPr>
          </w:rPrChange>
        </w:rPr>
        <w:pPrChange w:id="21447" w:author="NA" w:date="2021-12-23T14:15:00Z">
          <w:pPr>
            <w:pStyle w:val="ListParagraph"/>
            <w:numPr>
              <w:numId w:val="21"/>
            </w:numPr>
            <w:spacing w:after="0" w:line="240" w:lineRule="auto"/>
            <w:ind w:left="1134" w:hanging="360"/>
            <w:jc w:val="both"/>
          </w:pPr>
        </w:pPrChange>
      </w:pPr>
      <w:ins w:id="21448" w:author="home" w:date="2021-07-12T06:37:00Z">
        <w:del w:id="21449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450" w:author="NA" w:date="2021-12-30T11:44:00Z">
                <w:rPr>
                  <w:rFonts w:cs="DokChampa"/>
                  <w:lang w:val="fr-FR" w:bidi="lo-LA"/>
                </w:rPr>
              </w:rPrChange>
            </w:rPr>
            <w:delText xml:space="preserve">3. </w:delText>
          </w:r>
        </w:del>
      </w:ins>
      <w:del w:id="21451" w:author="dell" w:date="2021-08-05T09:12:00Z"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52" w:author="NA" w:date="2021-12-30T11:44:00Z">
              <w:rPr>
                <w:rFonts w:ascii="DokChampa" w:hAnsi="DokChampa" w:cs="DokChampa"/>
                <w:cs/>
                <w:lang w:val="fr-FR" w:bidi="lo-LA"/>
              </w:rPr>
            </w:rPrChange>
          </w:rPr>
          <w:delText>ຮັບປະກັນ</w:delText>
        </w:r>
        <w:r w:rsidR="00CF3B6B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453" w:author="NA" w:date="2021-12-30T11:44:00Z">
              <w:rPr>
                <w:rFonts w:cs="DokChampa"/>
                <w:lang w:val="fr-FR" w:bidi="lo-LA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54" w:author="NA" w:date="2021-12-30T11:44:00Z">
              <w:rPr>
                <w:rFonts w:cs="DokChampa"/>
                <w:cs/>
                <w:lang w:val="fr-FR" w:bidi="lo-LA"/>
              </w:rPr>
            </w:rPrChange>
          </w:rPr>
          <w:delText xml:space="preserve">ຄວາມຖືກຕ້ອງ </w:delText>
        </w:r>
      </w:del>
      <w:ins w:id="21455" w:author="PSK" w:date="2021-07-10T17:19:00Z">
        <w:del w:id="21456" w:author="dell" w:date="2021-08-05T09:12:00Z">
          <w:r w:rsidR="007E635E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1457" w:author="NA" w:date="2021-12-30T11:44:00Z">
                <w:rPr>
                  <w:rFonts w:cs="DokChampa"/>
                  <w:cs/>
                  <w:lang w:val="fr-FR" w:bidi="lo-LA"/>
                </w:rPr>
              </w:rPrChange>
            </w:rPr>
            <w:delText xml:space="preserve">ແລະ ຄົບຖ້ວນ </w:delText>
          </w:r>
        </w:del>
      </w:ins>
      <w:del w:id="21458" w:author="dell" w:date="2021-08-05T09:12:00Z"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59" w:author="NA" w:date="2021-12-30T11:44:00Z">
              <w:rPr>
                <w:rFonts w:cs="DokChampa"/>
                <w:cs/>
                <w:lang w:val="fr-FR" w:bidi="lo-LA"/>
              </w:rPr>
            </w:rPrChange>
          </w:rPr>
          <w:delText>ຂອງຂໍ້ມູນທີ່ສະໜອງໃຫ້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460" w:author="NA" w:date="2021-12-30T11:44:00Z">
              <w:rPr>
                <w:rFonts w:cs="DokChampa"/>
                <w:lang w:val="fr-FR" w:bidi="lo-LA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61" w:author="NA" w:date="2021-12-30T11:44:00Z">
              <w:rPr>
                <w:rFonts w:cs="DokChampa"/>
                <w:cs/>
                <w:lang w:val="fr-FR" w:bidi="lo-LA"/>
              </w:rPr>
            </w:rPrChange>
          </w:rPr>
          <w:delText>ຂະແໜງການເຕັກໂນໂລຊີ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462" w:author="NA" w:date="2021-12-30T11:44:00Z">
              <w:rPr>
                <w:rFonts w:cs="DokChampa"/>
                <w:lang w:val="fr-FR" w:bidi="lo-LA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63" w:author="NA" w:date="2021-12-30T11:44:00Z">
              <w:rPr>
                <w:rFonts w:cs="DokChampa"/>
                <w:cs/>
                <w:lang w:val="fr-FR" w:bidi="lo-LA"/>
              </w:rPr>
            </w:rPrChange>
          </w:rPr>
          <w:delText>ແລະ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464" w:author="NA" w:date="2021-12-30T11:44:00Z">
              <w:rPr>
                <w:rFonts w:cs="DokChampa"/>
                <w:lang w:val="fr-FR" w:bidi="lo-LA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465" w:author="NA" w:date="2021-12-30T11:44:00Z">
              <w:rPr>
                <w:rFonts w:cs="DokChampa"/>
                <w:cs/>
                <w:lang w:val="fr-FR" w:bidi="lo-LA"/>
              </w:rPr>
            </w:rPrChange>
          </w:rPr>
          <w:delText>ການສື່ສານ</w:delText>
        </w:r>
      </w:del>
      <w:ins w:id="21466" w:author="PSK" w:date="2021-07-10T17:23:00Z">
        <w:del w:id="21467" w:author="dell" w:date="2021-08-05T09:12:00Z">
          <w:r w:rsidR="007E635E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468" w:author="NA" w:date="2021-12-30T11:44:00Z">
                <w:rPr>
                  <w:rFonts w:cs="DokChampa"/>
                  <w:lang w:val="fr-FR" w:bidi="lo-LA"/>
                </w:rPr>
              </w:rPrChange>
            </w:rPr>
            <w:delText>.</w:delText>
          </w:r>
        </w:del>
      </w:ins>
      <w:del w:id="21469" w:author="dell" w:date="2021-08-05T09:12:00Z"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470" w:author="NA" w:date="2021-12-30T11:44:00Z">
              <w:rPr>
                <w:rFonts w:cs="DokChampa"/>
                <w:lang w:val="fr-FR" w:bidi="lo-LA"/>
              </w:rPr>
            </w:rPrChange>
          </w:rPr>
          <w:delText>.</w:delText>
        </w:r>
      </w:del>
    </w:p>
    <w:p w14:paraId="05B1086E" w14:textId="77777777" w:rsidR="007E635E" w:rsidRPr="002C0BDB" w:rsidDel="00B82238" w:rsidRDefault="007E635E">
      <w:pPr>
        <w:pStyle w:val="ListParagraph"/>
        <w:numPr>
          <w:ilvl w:val="0"/>
          <w:numId w:val="21"/>
        </w:numPr>
        <w:spacing w:after="0" w:line="340" w:lineRule="exact"/>
        <w:ind w:left="1134"/>
        <w:jc w:val="both"/>
        <w:rPr>
          <w:del w:id="2147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472" w:author="NA" w:date="2021-12-30T11:44:00Z">
            <w:rPr>
              <w:del w:id="2147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474" w:author="NA" w:date="2021-12-23T14:15:00Z">
          <w:pPr>
            <w:pStyle w:val="ListParagraph"/>
            <w:numPr>
              <w:numId w:val="21"/>
            </w:numPr>
            <w:spacing w:after="0" w:line="240" w:lineRule="auto"/>
            <w:ind w:left="1134" w:hanging="360"/>
            <w:jc w:val="both"/>
          </w:pPr>
        </w:pPrChange>
      </w:pPr>
    </w:p>
    <w:p w14:paraId="739D1AE1" w14:textId="77777777" w:rsidR="00897237" w:rsidRPr="002C0BDB" w:rsidDel="00B82238" w:rsidRDefault="00897237">
      <w:pPr>
        <w:spacing w:after="0" w:line="340" w:lineRule="exact"/>
        <w:ind w:left="720" w:firstLine="720"/>
        <w:jc w:val="both"/>
        <w:rPr>
          <w:del w:id="21475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476" w:author="NA" w:date="2021-12-30T11:44:00Z">
            <w:rPr>
              <w:del w:id="2147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478" w:author="NA" w:date="2021-12-23T14:15:00Z">
          <w:pPr>
            <w:spacing w:after="0" w:line="240" w:lineRule="auto"/>
            <w:ind w:left="720" w:firstLine="720"/>
            <w:jc w:val="both"/>
          </w:pPr>
        </w:pPrChange>
      </w:pPr>
    </w:p>
    <w:p w14:paraId="6D1D2F68" w14:textId="77777777" w:rsidR="007A0C71" w:rsidRPr="002C0BDB" w:rsidDel="00B82238" w:rsidRDefault="0072440F">
      <w:pPr>
        <w:spacing w:after="0" w:line="340" w:lineRule="exact"/>
        <w:ind w:left="425" w:firstLine="624"/>
        <w:jc w:val="both"/>
        <w:rPr>
          <w:ins w:id="21479" w:author="PSK" w:date="2021-07-10T17:31:00Z"/>
          <w:del w:id="21480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481" w:author="NA" w:date="2021-12-30T11:44:00Z">
            <w:rPr>
              <w:ins w:id="21482" w:author="PSK" w:date="2021-07-10T17:31:00Z"/>
              <w:del w:id="2148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484" w:author="NA" w:date="2021-12-23T14:15:00Z">
          <w:pPr>
            <w:spacing w:after="0" w:line="240" w:lineRule="auto"/>
            <w:ind w:left="720" w:firstLine="720"/>
            <w:jc w:val="thaiDistribute"/>
          </w:pPr>
        </w:pPrChange>
      </w:pPr>
      <w:del w:id="2148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4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ກະຊວງເຕັກໂນໂລຊີ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4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4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4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4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4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4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ພິຈາລະນາການສະເໜີຂໍໃບອະນຸຍາດດຳເນີນທຸລະກິດການໂທລະຄົມມະນາຄົມ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4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49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ພາຍໃນເວລາ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4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4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ຊາວຫ້າ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4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4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ວັນ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4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5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ລັດຖະການ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5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5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ນັບແຕ່ວັນໄດ້ຮັບຄຳຮ້ອງ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5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ins w:id="21504" w:author="PSK" w:date="2021-07-10T17:34:00Z">
        <w:del w:id="21505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0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ຂະແໜງການ</w:delText>
          </w:r>
        </w:del>
      </w:ins>
      <w:ins w:id="21507" w:author="PSK" w:date="2021-07-10T17:31:00Z">
        <w:del w:id="21508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51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1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1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1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ຈະພິຈາລະນາໜັງສະເໜີຂໍໃບອະນຸຍາດດຳເນີນທຸລະກິດ</w:delText>
          </w:r>
        </w:del>
      </w:ins>
      <w:ins w:id="21516" w:author="HP" w:date="2021-07-12T11:58:00Z">
        <w:del w:id="21517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1519" w:author="PSK" w:date="2021-07-10T17:31:00Z">
        <w:del w:id="21520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ດ້ານ</w:delText>
          </w:r>
        </w:del>
      </w:ins>
      <w:ins w:id="21522" w:author="HP" w:date="2021-07-12T12:04:00Z">
        <w:del w:id="21523" w:author="dell" w:date="2021-08-05T09:12:00Z"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21525" w:author="PSK" w:date="2021-07-10T17:31:00Z">
        <w:del w:id="21526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ໂທລະຄົມມະນາຄົມ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52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1529" w:author="PSK" w:date="2021-07-10T17:32:00Z">
        <w:del w:id="21530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ກໍ່ຕໍ່ເມື່ອຜູ້ຍື່ນໜັງສືສະເໜີໄ</w:delText>
          </w:r>
        </w:del>
      </w:ins>
      <w:ins w:id="21532" w:author="PSK" w:date="2021-07-10T17:31:00Z">
        <w:del w:id="21533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ດ້ປະກອບເອກະສານຄົບຖ້ວນ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ຖື</w:delText>
          </w:r>
          <w:r w:rsidR="00D86C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3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ກຕ້ອງ</w:delText>
          </w:r>
          <w:r w:rsidR="00D86C8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4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D86C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4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ຕາມທີ່ໄດ້ລະບຸໄວ້ໃນມາດຕາ</w:delText>
          </w:r>
          <w:r w:rsidR="00D86C8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3</w:delText>
          </w:r>
        </w:del>
      </w:ins>
      <w:ins w:id="21543" w:author="PSK" w:date="2021-07-16T09:27:00Z">
        <w:del w:id="21544" w:author="dell" w:date="2021-08-05T09:12:00Z">
          <w:r w:rsidR="0009134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545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7</w:delText>
          </w:r>
        </w:del>
      </w:ins>
      <w:ins w:id="21546" w:author="PSK" w:date="2021-07-10T17:31:00Z">
        <w:del w:id="21547" w:author="dell" w:date="2021-08-05T09:12:00Z"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ຂອງກົດໝາຍ</w:delText>
          </w:r>
        </w:del>
      </w:ins>
      <w:ins w:id="21550" w:author="HP" w:date="2021-07-12T11:59:00Z">
        <w:del w:id="21551" w:author="dell" w:date="2021-08-05T09:12:00Z">
          <w:r w:rsidR="003C40F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1553" w:author="PSK" w:date="2021-07-10T17:31:00Z">
        <w:del w:id="21554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5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ສະບັບນີ້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5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1557" w:author="PSK" w:date="2021-07-10T17:32:00Z">
        <w:del w:id="21558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ໃນໄລຍະເວລາ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1561" w:author="PSK" w:date="2021-07-10T17:31:00Z">
        <w:del w:id="21562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ບໍ່ເກີນ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6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ສາມສິບ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ວັນລັດຖະການ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6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6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ຕາມແຕ່ລະປະເພດການດຳເນີນທຸລະກິດ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7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ນັບແຕ່ວັນທີ່ໄດ້ຮັບໜັງສືສະເໜີ</w:delText>
          </w:r>
        </w:del>
      </w:ins>
      <w:ins w:id="21572" w:author="PSK" w:date="2021-07-10T17:33:00Z">
        <w:del w:id="21573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7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ເປັນຕົ້ນໄປ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.</w:delText>
          </w:r>
        </w:del>
      </w:ins>
      <w:ins w:id="21576" w:author="PSK" w:date="2021-07-10T17:31:00Z">
        <w:del w:id="21577" w:author="dell" w:date="2021-08-05T09:12:00Z"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5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</w:p>
    <w:p w14:paraId="13B0AAC9" w14:textId="77777777" w:rsidR="00897237" w:rsidRPr="002C0BDB" w:rsidDel="00B82238" w:rsidRDefault="0072440F">
      <w:pPr>
        <w:spacing w:after="0" w:line="340" w:lineRule="exact"/>
        <w:ind w:left="425" w:firstLine="624"/>
        <w:jc w:val="both"/>
        <w:rPr>
          <w:del w:id="21579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580" w:author="NA" w:date="2021-12-30T11:44:00Z">
            <w:rPr>
              <w:del w:id="21581" w:author="dell" w:date="2021-08-05T09:12:00Z"/>
              <w:rFonts w:ascii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1582" w:author="NA" w:date="2021-12-23T14:15:00Z">
          <w:pPr>
            <w:spacing w:after="0" w:line="240" w:lineRule="auto"/>
            <w:ind w:left="720" w:firstLine="720"/>
            <w:jc w:val="thaiDistribute"/>
          </w:pPr>
        </w:pPrChange>
      </w:pPr>
      <w:del w:id="2158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5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ເປັນຕົ້ນໄປ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5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5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ເມື່ອເຫັນວ່າເອກະສານຖືກຕ້ອງ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5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5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ຄົບຖ້ວນ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5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5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5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5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ມີເງື່ອນໄຂຕາມ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5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59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ທີ່ໄດ້ກຳນົດໄວ້ແລ້ວ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5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5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ໃນກໍລະນີຫາກເຫັນວ່າເອກະສານບໍ່</w:delText>
        </w:r>
      </w:del>
      <w:ins w:id="21597" w:author="PSK" w:date="2021-07-10T17:34:00Z">
        <w:del w:id="21598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59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ຄົບຖ້ວນ</w:delText>
          </w:r>
        </w:del>
      </w:ins>
      <w:del w:id="21600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ຖືກຕ້ອງ</w:delText>
        </w:r>
      </w:del>
      <w:ins w:id="21602" w:author="PSK" w:date="2021-07-10T17:27:00Z">
        <w:del w:id="21603" w:author="dell" w:date="2021-08-05T09:12:00Z">
          <w:r w:rsidR="007E635E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6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7E635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ຫຼື</w:delText>
          </w:r>
          <w:r w:rsidR="007E635E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60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del w:id="21607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6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ບໍ່</w:delText>
        </w:r>
      </w:del>
      <w:ins w:id="21610" w:author="PSK" w:date="2021-07-10T17:34:00Z">
        <w:del w:id="21611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ຖືກຕ້ອງ</w:delText>
          </w:r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6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,</w:delText>
          </w:r>
        </w:del>
      </w:ins>
      <w:del w:id="2161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ຄົບຖ້ວນ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6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</w:del>
      <w:ins w:id="21617" w:author="PSK" w:date="2021-07-10T17:27:00Z">
        <w:del w:id="21618" w:author="dell" w:date="2021-08-05T09:12:00Z">
          <w:r w:rsidR="007E635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ຂະແ</w:delText>
          </w:r>
        </w:del>
      </w:ins>
      <w:ins w:id="21620" w:author="PSK" w:date="2021-07-10T17:28:00Z">
        <w:del w:id="21621" w:author="dell" w:date="2021-08-05T09:12:00Z">
          <w:r w:rsidR="007E635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2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ໜງການເຕັກໂນໂລຊີ</w:delText>
          </w:r>
          <w:r w:rsidR="007E635E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6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7E635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7E635E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6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7E635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2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ການສື່ສານ</w:delText>
          </w:r>
          <w:r w:rsidR="007E635E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62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del w:id="21628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ຕ້ອງແຈ້ງເປັນລາຍລັກອັກສອນໃຫ້ຜູ້ຮ້ອງຂໍ</w:delText>
        </w:r>
      </w:del>
      <w:ins w:id="21630" w:author="PSK" w:date="2021-07-10T17:28:00Z">
        <w:del w:id="21631" w:author="dell" w:date="2021-08-05T09:12:00Z">
          <w:r w:rsidR="007E635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3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ຍື່່ນໜັງສືສະເໜີ</w:delText>
          </w:r>
        </w:del>
      </w:ins>
      <w:del w:id="2163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ຊາບ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6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ins w:id="21636" w:author="PSK" w:date="2021-07-10T17:28:00Z">
        <w:del w:id="21637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ບໍ່ເກີນໄລຍະ</w:delText>
          </w:r>
        </w:del>
      </w:ins>
      <w:del w:id="21639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ພາຍໃນເວລາ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6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ins w:id="21642" w:author="PSK" w:date="2021-07-10T17:30:00Z">
        <w:del w:id="21643" w:author="dell" w:date="2021-08-05T09:12:00Z"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ສິບ</w:delText>
          </w:r>
        </w:del>
      </w:ins>
      <w:del w:id="2164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ຫ້າ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6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ວັ</w:delText>
        </w:r>
      </w:del>
      <w:ins w:id="21649" w:author="PSK" w:date="2021-07-10T17:28:00Z">
        <w:del w:id="21650" w:author="dell" w:date="2021-08-05T09:12:00Z">
          <w:r w:rsidR="007E635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</w:delText>
          </w:r>
        </w:del>
      </w:ins>
      <w:del w:id="21652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6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6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ລັດຖະການ</w:delText>
        </w:r>
      </w:del>
      <w:ins w:id="21656" w:author="PSK" w:date="2021-07-10T17:30:00Z">
        <w:del w:id="21657" w:author="dell" w:date="2021-08-05T09:12:00Z">
          <w:r w:rsidR="007A0C7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65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0C7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ຕາມແຕ່ລະປະເພດການດຳເນີນທຸລະກິດ</w:delText>
          </w:r>
        </w:del>
      </w:ins>
      <w:del w:id="21660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6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6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        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663" w:author="NA" w:date="2021-12-30T11:44:00Z">
              <w:rPr>
                <w:rFonts w:ascii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    </w:delText>
        </w:r>
      </w:del>
    </w:p>
    <w:p w14:paraId="7B949A30" w14:textId="77777777" w:rsidR="00897237" w:rsidRPr="002C0BDB" w:rsidDel="00B82238" w:rsidRDefault="0072440F">
      <w:pPr>
        <w:spacing w:after="0" w:line="340" w:lineRule="exact"/>
        <w:ind w:left="720" w:firstLine="720"/>
        <w:jc w:val="both"/>
        <w:rPr>
          <w:del w:id="21664" w:author="dell" w:date="2021-08-05T09:12:00Z"/>
          <w:rFonts w:ascii="Phetsarath OT" w:eastAsia="Phetsarath OT" w:hAnsi="Phetsarath OT" w:cs="Phetsarath OT"/>
          <w:sz w:val="24"/>
          <w:szCs w:val="24"/>
          <w:lang w:val="fr-FR"/>
        </w:rPr>
        <w:pPrChange w:id="21665" w:author="NA" w:date="2021-12-23T14:15:00Z">
          <w:pPr>
            <w:spacing w:after="0" w:line="240" w:lineRule="auto"/>
            <w:ind w:left="720" w:firstLine="720"/>
            <w:jc w:val="thaiDistribute"/>
          </w:pPr>
        </w:pPrChange>
      </w:pPr>
      <w:del w:id="21666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  </w:delText>
        </w:r>
      </w:del>
    </w:p>
    <w:p w14:paraId="0EEC13FC" w14:textId="77777777" w:rsidR="00897237" w:rsidRPr="002C0BDB" w:rsidDel="00B82238" w:rsidRDefault="0072440F">
      <w:pPr>
        <w:pStyle w:val="Heading3"/>
        <w:spacing w:before="0" w:line="340" w:lineRule="exact"/>
        <w:jc w:val="both"/>
        <w:rPr>
          <w:del w:id="21667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fr-FR"/>
        </w:rPr>
        <w:pPrChange w:id="21668" w:author="NA" w:date="2021-12-23T14:15:00Z">
          <w:pPr>
            <w:pStyle w:val="Heading3"/>
          </w:pPr>
        </w:pPrChange>
      </w:pPr>
      <w:del w:id="21669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16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B82238">
          <w:rPr>
            <w:rFonts w:ascii="Phetsarath OT" w:eastAsia="Phetsarath OT" w:hAnsi="Phetsarath OT" w:cs="Angsana New"/>
            <w:color w:val="auto"/>
            <w:sz w:val="24"/>
            <w:szCs w:val="24"/>
            <w:cs/>
            <w:rPrChange w:id="21671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cs/>
              </w:rPr>
            </w:rPrChange>
          </w:rPr>
          <w:delText xml:space="preserve"> </w:delText>
        </w:r>
        <w:r w:rsidR="009B592F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  <w:rPrChange w:id="216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delText>3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  <w:rPrChange w:id="216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delText>7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16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 xml:space="preserve"> </w:delText>
        </w:r>
        <w:bookmarkStart w:id="21675" w:name="_Toc77346235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  <w:rPrChange w:id="216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167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B82238">
          <w:rPr>
            <w:rFonts w:ascii="Phetsarath OT" w:eastAsia="Phetsarath OT" w:hAnsi="Phetsarath OT" w:cs="Angsana New"/>
            <w:b w:val="0"/>
            <w:bCs w:val="0"/>
            <w:color w:val="auto"/>
            <w:sz w:val="24"/>
            <w:szCs w:val="24"/>
            <w:cs/>
            <w:rPrChange w:id="21678" w:author="NA" w:date="2021-12-30T11:44:00Z">
              <w:rPr>
                <w:rFonts w:ascii="Phetsarath OT" w:eastAsia="Phetsarath OT" w:hAnsi="Phetsarath OT" w:cs="Angsana New"/>
                <w:b w:val="0"/>
                <w:bCs w:val="0"/>
                <w:sz w:val="24"/>
                <w:szCs w:val="24"/>
                <w:cs/>
              </w:rPr>
            </w:rPrChange>
          </w:rPr>
          <w:delText xml:space="preserve">)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167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ການຕໍ່ອາຍຸໃບອະນຸຍາດ</w:delText>
        </w:r>
        <w:bookmarkEnd w:id="21675"/>
      </w:del>
    </w:p>
    <w:p w14:paraId="11C7576F" w14:textId="77777777" w:rsidR="00961393" w:rsidRPr="002C0BDB" w:rsidDel="00B82238" w:rsidRDefault="00961393">
      <w:pPr>
        <w:spacing w:after="0" w:line="340" w:lineRule="exact"/>
        <w:ind w:left="425" w:firstLine="624"/>
        <w:jc w:val="both"/>
        <w:rPr>
          <w:ins w:id="21680" w:author="PSK" w:date="2021-07-10T19:03:00Z"/>
          <w:del w:id="2168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682" w:author="NA" w:date="2021-12-30T11:44:00Z">
            <w:rPr>
              <w:ins w:id="21683" w:author="PSK" w:date="2021-07-10T19:03:00Z"/>
              <w:del w:id="2168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1685" w:author="NA" w:date="2021-12-23T14:15:00Z">
          <w:pPr>
            <w:spacing w:after="0" w:line="240" w:lineRule="auto"/>
            <w:ind w:left="720" w:firstLine="720"/>
          </w:pPr>
        </w:pPrChange>
      </w:pPr>
      <w:ins w:id="21686" w:author="PSK" w:date="2021-07-10T19:04:00Z">
        <w:del w:id="2168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8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ຜູ້</w:delText>
          </w:r>
        </w:del>
      </w:ins>
      <w:ins w:id="21689" w:author="PSK" w:date="2021-07-12T16:39:00Z">
        <w:del w:id="21690" w:author="dell" w:date="2021-08-05T09:12:00Z">
          <w:r w:rsidR="00BB442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ໃຫ້ບໍລິການ</w:delText>
          </w:r>
        </w:del>
      </w:ins>
      <w:ins w:id="21692" w:author="HP" w:date="2021-07-11T10:35:00Z">
        <w:del w:id="21693" w:author="dell" w:date="2021-08-05T09:12:00Z"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21695" w:author="PSK" w:date="2021-07-10T19:04:00Z">
        <w:del w:id="2169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6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16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del w:id="21699" w:author="dell" w:date="2021-08-05T09:12:00Z"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7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ການຕໍ່ອາຍຸໃບອະນຸຍາດດໍາເນີນທຸລະກິດການໂທລະຄົມມະນາຄົມ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7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7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ແຕ່ລະປີ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7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7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ຕ້ອງປະກອບເອກະສານ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7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7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ດັ່ງນີ້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7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:</w:delText>
        </w:r>
      </w:del>
      <w:ins w:id="21708" w:author="PSK" w:date="2021-07-10T19:03:00Z">
        <w:del w:id="2170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1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ຕ້ອງ</w:delText>
          </w:r>
        </w:del>
      </w:ins>
      <w:ins w:id="21711" w:author="HP" w:date="2021-07-11T10:35:00Z">
        <w:del w:id="21712" w:author="dell" w:date="2021-08-05T09:12:00Z"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1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ມາຕໍ່ໃບອະນຸຍາດຂອງຕົນ</w:delText>
          </w:r>
        </w:del>
      </w:ins>
      <w:ins w:id="21714" w:author="HP" w:date="2021-07-11T10:36:00Z">
        <w:del w:id="21715" w:author="dell" w:date="2021-08-05T09:12:00Z"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ຕາມແຕ່ລະປະເພດທຸລະກິດ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1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1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2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ກິດຈະການ</w:delText>
          </w:r>
        </w:del>
      </w:ins>
      <w:ins w:id="21721" w:author="PSK" w:date="2021-07-16T10:43:00Z">
        <w:del w:id="21722" w:author="dell" w:date="2021-08-05T09:12:00Z">
          <w:r w:rsidR="0082165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82165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ພາຍໃນໄລຍະເວດລາ</w:delText>
          </w:r>
          <w:r w:rsidR="0082165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17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82165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2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ຫົກສິບວັນ</w:delText>
          </w:r>
          <w:r w:rsidR="0082165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172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82165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2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ກ່ອນວັນໝົດອາຍຸນຳໃຊ້</w:delText>
          </w:r>
        </w:del>
      </w:ins>
      <w:ins w:id="21729" w:author="HP" w:date="2021-07-11T10:36:00Z">
        <w:del w:id="21730" w:author="dell" w:date="2021-08-05T09:12:00Z"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3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3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ໂດຍ</w:delText>
          </w:r>
        </w:del>
      </w:ins>
      <w:ins w:id="21733" w:author="PSK" w:date="2021-07-16T10:43:00Z">
        <w:del w:id="21734" w:author="dell" w:date="2021-08-05T09:12:00Z">
          <w:r w:rsidR="0082165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82165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82165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82165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ຕ້ອງ</w:delText>
          </w:r>
        </w:del>
      </w:ins>
      <w:ins w:id="21739" w:author="PSK" w:date="2021-07-10T19:03:00Z">
        <w:del w:id="2174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4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ປະກອບເອກະສານ</w:delText>
          </w:r>
        </w:del>
      </w:ins>
      <w:ins w:id="21742" w:author="HP" w:date="2021-07-11T10:36:00Z">
        <w:del w:id="21743" w:author="dell" w:date="2021-08-05T09:12:00Z"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ໃຫ້ຄົບຖ້ວນ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4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4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ຖຶກຕ້ອງ</w:delText>
          </w:r>
        </w:del>
      </w:ins>
      <w:ins w:id="21749" w:author="PSK" w:date="2021-07-10T19:03:00Z">
        <w:del w:id="21750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7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75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ດັ່ງນີ້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:</w:delText>
          </w:r>
        </w:del>
      </w:ins>
    </w:p>
    <w:p w14:paraId="2771E93C" w14:textId="77777777" w:rsidR="008501E2" w:rsidRPr="002C0BDB" w:rsidDel="00B82238" w:rsidRDefault="0072440F">
      <w:pPr>
        <w:pStyle w:val="ListParagraph"/>
        <w:numPr>
          <w:ilvl w:val="6"/>
          <w:numId w:val="16"/>
        </w:numPr>
        <w:spacing w:after="0" w:line="340" w:lineRule="exact"/>
        <w:ind w:left="1418"/>
        <w:jc w:val="both"/>
        <w:rPr>
          <w:ins w:id="21754" w:author="PSK" w:date="2021-07-12T17:57:00Z"/>
          <w:del w:id="21755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756" w:author="NA" w:date="2021-12-30T11:44:00Z">
            <w:rPr>
              <w:ins w:id="21757" w:author="PSK" w:date="2021-07-12T17:57:00Z"/>
              <w:del w:id="21758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759" w:author="NA" w:date="2021-12-23T14:15:00Z">
          <w:pPr>
            <w:spacing w:after="0" w:line="240" w:lineRule="auto"/>
            <w:ind w:left="1440"/>
          </w:pPr>
        </w:pPrChange>
      </w:pPr>
      <w:del w:id="21760" w:author="dell" w:date="2021-08-05T09:09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761" w:author="NA" w:date="2021-12-30T11:44:00Z">
              <w:rPr>
                <w:lang w:val="fr-FR"/>
              </w:rPr>
            </w:rPrChange>
          </w:rPr>
          <w:br/>
          <w:delText>1.</w:delText>
        </w:r>
      </w:del>
      <w:del w:id="21762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763" w:author="NA" w:date="2021-12-30T11:44:00Z">
              <w:rPr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764" w:author="NA" w:date="2021-12-30T11:44:00Z">
              <w:rPr>
                <w:rFonts w:cs="DokChampa"/>
                <w:cs/>
                <w:lang w:bidi="lo-LA"/>
              </w:rPr>
            </w:rPrChange>
          </w:rPr>
          <w:delText>ໜັງສືສະເໜີ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765" w:author="NA" w:date="2021-12-30T11:44:00Z">
              <w:rPr>
                <w:lang w:val="fr-FR"/>
              </w:rPr>
            </w:rPrChange>
          </w:rPr>
          <w:delText>;</w:delText>
        </w:r>
      </w:del>
    </w:p>
    <w:p w14:paraId="580D6735" w14:textId="77777777" w:rsidR="00897237" w:rsidRPr="002C0BDB" w:rsidDel="00B82238" w:rsidRDefault="0072440F">
      <w:pPr>
        <w:pStyle w:val="ListParagraph"/>
        <w:numPr>
          <w:ilvl w:val="6"/>
          <w:numId w:val="16"/>
        </w:numPr>
        <w:spacing w:after="0" w:line="340" w:lineRule="exact"/>
        <w:ind w:left="1418"/>
        <w:jc w:val="both"/>
        <w:rPr>
          <w:del w:id="21766" w:author="dell" w:date="2021-08-05T09:09:00Z"/>
          <w:rFonts w:ascii="Phetsarath OT" w:eastAsia="Phetsarath OT" w:hAnsi="Phetsarath OT" w:cs="Phetsarath OT"/>
          <w:sz w:val="24"/>
          <w:szCs w:val="24"/>
          <w:lang w:val="fr-FR" w:bidi="lo-LA"/>
          <w:rPrChange w:id="21767" w:author="NA" w:date="2021-12-30T11:44:00Z">
            <w:rPr>
              <w:del w:id="21768" w:author="dell" w:date="2021-08-05T09:09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769" w:author="NA" w:date="2021-12-23T14:15:00Z">
          <w:pPr>
            <w:pStyle w:val="ListParagraph"/>
            <w:numPr>
              <w:ilvl w:val="6"/>
              <w:numId w:val="16"/>
            </w:numPr>
            <w:spacing w:after="0" w:line="340" w:lineRule="exact"/>
            <w:ind w:left="1418" w:hanging="360"/>
          </w:pPr>
        </w:pPrChange>
      </w:pPr>
      <w:del w:id="21770" w:author="dell" w:date="2021-08-05T09:09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771" w:author="NA" w:date="2021-12-30T11:44:00Z">
              <w:rPr>
                <w:lang w:val="fr-FR"/>
              </w:rPr>
            </w:rPrChange>
          </w:rPr>
          <w:br/>
          <w:delText>2.</w:delText>
        </w:r>
      </w:del>
      <w:del w:id="21772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773" w:author="NA" w:date="2021-12-30T11:44:00Z">
              <w:rPr>
                <w:lang w:val="fr-F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774" w:author="NA" w:date="2021-12-30T11:44:00Z">
              <w:rPr>
                <w:rFonts w:cs="DokChampa"/>
                <w:cs/>
                <w:lang w:bidi="lo-LA"/>
              </w:rPr>
            </w:rPrChange>
          </w:rPr>
          <w:delText>ສຳເນົາ</w:delText>
        </w:r>
      </w:del>
      <w:ins w:id="21775" w:author="PSK" w:date="2021-07-10T19:05:00Z">
        <w:del w:id="21776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77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</w:del>
      </w:ins>
      <w:del w:id="21778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779" w:author="NA" w:date="2021-12-30T11:44:00Z">
              <w:rPr>
                <w:rFonts w:cs="DokChampa"/>
                <w:cs/>
                <w:lang w:bidi="lo-LA"/>
              </w:rPr>
            </w:rPrChange>
          </w:rPr>
          <w:delText>ໃບອະນຸຍາດດໍາເນີນທຸລະກິດ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780" w:author="NA" w:date="2021-12-30T11:44:00Z">
              <w:rPr>
                <w:lang w:val="fr-FR"/>
              </w:rPr>
            </w:rPrChange>
          </w:rPr>
          <w:delText>;</w:delText>
        </w:r>
      </w:del>
    </w:p>
    <w:p w14:paraId="153D2FE0" w14:textId="77777777" w:rsidR="00897237" w:rsidRPr="002C0BDB" w:rsidDel="00B82238" w:rsidRDefault="0072440F">
      <w:pPr>
        <w:pStyle w:val="ListParagraph"/>
        <w:numPr>
          <w:ilvl w:val="6"/>
          <w:numId w:val="16"/>
        </w:numPr>
        <w:spacing w:after="0" w:line="340" w:lineRule="exact"/>
        <w:ind w:left="1418"/>
        <w:jc w:val="both"/>
        <w:rPr>
          <w:del w:id="21781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782" w:author="NA" w:date="2021-12-30T11:44:00Z">
            <w:rPr>
              <w:del w:id="21783" w:author="dell" w:date="2021-08-05T09:12:00Z"/>
              <w:lang w:val="fr-FR" w:bidi="lo-LA"/>
            </w:rPr>
          </w:rPrChange>
        </w:rPr>
        <w:pPrChange w:id="21784" w:author="NA" w:date="2021-12-23T14:15:00Z">
          <w:pPr>
            <w:spacing w:after="0" w:line="240" w:lineRule="auto"/>
            <w:ind w:left="1440"/>
          </w:pPr>
        </w:pPrChange>
      </w:pPr>
      <w:del w:id="21785" w:author="dell" w:date="2021-08-05T09:09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786" w:author="NA" w:date="2021-12-30T11:44:00Z">
              <w:rPr>
                <w:rFonts w:cs="DokChampa"/>
                <w:cs/>
                <w:lang w:bidi="lo-LA"/>
              </w:rPr>
            </w:rPrChange>
          </w:rPr>
          <w:delText>3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787" w:author="NA" w:date="2021-12-30T11:44:00Z">
              <w:rPr>
                <w:lang w:val="fr-FR"/>
              </w:rPr>
            </w:rPrChange>
          </w:rPr>
          <w:delText xml:space="preserve">. </w:delText>
        </w:r>
      </w:del>
      <w:del w:id="21788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789" w:author="NA" w:date="2021-12-30T11:44:00Z">
              <w:rPr>
                <w:rFonts w:cs="DokChampa"/>
                <w:cs/>
                <w:lang w:bidi="lo-LA"/>
              </w:rPr>
            </w:rPrChange>
          </w:rPr>
          <w:delText>ສຳເນົາ</w:delText>
        </w:r>
      </w:del>
      <w:ins w:id="21790" w:author="PSK" w:date="2021-07-10T19:05:00Z">
        <w:del w:id="21791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792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</w:del>
      </w:ins>
      <w:del w:id="21793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794" w:author="NA" w:date="2021-12-30T11:44:00Z">
              <w:rPr>
                <w:rFonts w:cs="DokChampa"/>
                <w:cs/>
                <w:lang w:bidi="lo-LA"/>
              </w:rPr>
            </w:rPrChange>
          </w:rPr>
          <w:delText>ຕໍ່ໃບອະນຸຍາດນຳໃຊ້ຊັບພະຍາກອນໂທລະຄົມມະນາຄົມ(ສຳລັບການດຳເນີນທຸລະກິດທີ່ນຳໃຊ້ຊັບພະຍາກອນໂທລະຄົມມະນາຄົມ).</w:delText>
        </w:r>
      </w:del>
      <w:ins w:id="21795" w:author="PSK" w:date="2021-07-10T19:06:00Z">
        <w:del w:id="21796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797" w:author="NA" w:date="2021-12-30T11:44:00Z">
                <w:rPr>
                  <w:lang w:bidi="lo-LA"/>
                </w:rPr>
              </w:rPrChange>
            </w:rPr>
            <w:delText>;</w:delText>
          </w:r>
        </w:del>
      </w:ins>
    </w:p>
    <w:p w14:paraId="6762731F" w14:textId="77777777" w:rsidR="008501E2" w:rsidRPr="002C0BDB" w:rsidDel="00B82238" w:rsidRDefault="0072440F">
      <w:pPr>
        <w:pStyle w:val="ListParagraph"/>
        <w:numPr>
          <w:ilvl w:val="6"/>
          <w:numId w:val="16"/>
        </w:numPr>
        <w:spacing w:after="0" w:line="340" w:lineRule="exact"/>
        <w:ind w:left="1418"/>
        <w:jc w:val="both"/>
        <w:rPr>
          <w:ins w:id="21798" w:author="PSK" w:date="2021-07-12T17:57:00Z"/>
          <w:del w:id="21799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800" w:author="NA" w:date="2021-12-30T11:44:00Z">
            <w:rPr>
              <w:ins w:id="21801" w:author="PSK" w:date="2021-07-12T17:57:00Z"/>
              <w:del w:id="2180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803" w:author="NA" w:date="2021-12-23T14:15:00Z">
          <w:pPr>
            <w:spacing w:after="0" w:line="240" w:lineRule="auto"/>
            <w:ind w:left="1440"/>
          </w:pPr>
        </w:pPrChange>
      </w:pPr>
      <w:del w:id="21804" w:author="dell" w:date="2021-08-05T09:09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05" w:author="NA" w:date="2021-12-30T11:44:00Z">
              <w:rPr>
                <w:rFonts w:cs="DokChampa"/>
                <w:cs/>
                <w:lang w:bidi="lo-LA"/>
              </w:rPr>
            </w:rPrChange>
          </w:rPr>
          <w:delText>4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06" w:author="NA" w:date="2021-12-30T11:44:00Z">
              <w:rPr>
                <w:lang w:val="fr-FR"/>
              </w:rPr>
            </w:rPrChange>
          </w:rPr>
          <w:delText xml:space="preserve">. </w:delText>
        </w:r>
      </w:del>
      <w:del w:id="21807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08" w:author="NA" w:date="2021-12-30T11:44:00Z">
              <w:rPr>
                <w:rFonts w:cs="DokChampa"/>
                <w:cs/>
                <w:lang w:bidi="lo-LA"/>
              </w:rPr>
            </w:rPrChange>
          </w:rPr>
          <w:delText>ສໍາເນົາ</w:delText>
        </w:r>
      </w:del>
      <w:ins w:id="21809" w:author="PSK" w:date="2021-07-10T19:05:00Z">
        <w:del w:id="21810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811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</w:del>
      </w:ins>
      <w:del w:id="21812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13" w:author="NA" w:date="2021-12-30T11:44:00Z">
              <w:rPr>
                <w:rFonts w:cs="DokChampa"/>
                <w:cs/>
                <w:lang w:bidi="lo-LA"/>
              </w:rPr>
            </w:rPrChange>
          </w:rPr>
          <w:delText>ໃບທະບຽນວິສາຫະກິດ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14" w:author="NA" w:date="2021-12-30T11:44:00Z">
              <w:rPr>
                <w:lang w:val="fr-FR"/>
              </w:rPr>
            </w:rPrChange>
          </w:rPr>
          <w:delText>;</w:delText>
        </w:r>
      </w:del>
    </w:p>
    <w:p w14:paraId="46E768CB" w14:textId="77777777" w:rsidR="008501E2" w:rsidRPr="002C0BDB" w:rsidDel="00B82238" w:rsidRDefault="0072440F">
      <w:pPr>
        <w:pStyle w:val="ListParagraph"/>
        <w:numPr>
          <w:ilvl w:val="6"/>
          <w:numId w:val="16"/>
        </w:numPr>
        <w:spacing w:after="0" w:line="340" w:lineRule="exact"/>
        <w:ind w:left="1418"/>
        <w:jc w:val="both"/>
        <w:rPr>
          <w:ins w:id="21815" w:author="PSK" w:date="2021-07-12T17:57:00Z"/>
          <w:del w:id="21816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817" w:author="NA" w:date="2021-12-30T11:44:00Z">
            <w:rPr>
              <w:ins w:id="21818" w:author="PSK" w:date="2021-07-12T17:57:00Z"/>
              <w:del w:id="2181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820" w:author="NA" w:date="2021-12-23T14:15:00Z">
          <w:pPr>
            <w:spacing w:after="0" w:line="240" w:lineRule="auto"/>
            <w:ind w:left="1440"/>
          </w:pPr>
        </w:pPrChange>
      </w:pPr>
      <w:del w:id="21821" w:author="dell" w:date="2021-08-05T09:09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22" w:author="NA" w:date="2021-12-30T11:44:00Z">
              <w:rPr>
                <w:lang w:val="fr-FR"/>
              </w:rPr>
            </w:rPrChange>
          </w:rPr>
          <w:br/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23" w:author="NA" w:date="2021-12-30T11:44:00Z">
              <w:rPr>
                <w:rFonts w:cs="DokChampa"/>
                <w:cs/>
                <w:lang w:bidi="lo-LA"/>
              </w:rPr>
            </w:rPrChange>
          </w:rPr>
          <w:delText>5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24" w:author="NA" w:date="2021-12-30T11:44:00Z">
              <w:rPr>
                <w:lang w:val="fr-FR"/>
              </w:rPr>
            </w:rPrChange>
          </w:rPr>
          <w:delText xml:space="preserve">. </w:delText>
        </w:r>
      </w:del>
      <w:del w:id="21825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826" w:author="NA" w:date="2021-12-30T11:44:00Z">
              <w:rPr>
                <w:rFonts w:cs="DokChampa"/>
                <w:cs/>
                <w:lang w:val="fr-FR" w:bidi="lo-LA"/>
              </w:rPr>
            </w:rPrChange>
          </w:rPr>
          <w:delText>ສຳເນົາ</w:delText>
        </w:r>
      </w:del>
      <w:ins w:id="21827" w:author="PSK" w:date="2021-07-10T19:05:00Z">
        <w:del w:id="21828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829" w:author="NA" w:date="2021-12-30T11:44:00Z">
                <w:rPr>
                  <w:rFonts w:cs="DokChampa"/>
                  <w:lang w:val="fr-FR" w:bidi="lo-LA"/>
                </w:rPr>
              </w:rPrChange>
            </w:rPr>
            <w:delText xml:space="preserve"> </w:delText>
          </w:r>
        </w:del>
      </w:ins>
      <w:del w:id="21830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831" w:author="NA" w:date="2021-12-30T11:44:00Z">
              <w:rPr>
                <w:rFonts w:cs="DokChampa"/>
                <w:cs/>
                <w:lang w:val="fr-FR" w:bidi="lo-LA"/>
              </w:rPr>
            </w:rPrChange>
          </w:rPr>
          <w:delText>ໃບ</w:delText>
        </w:r>
      </w:del>
      <w:ins w:id="21832" w:author="PSK" w:date="2021-07-10T19:06:00Z">
        <w:del w:id="21833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1834" w:author="NA" w:date="2021-12-30T11:44:00Z">
                <w:rPr>
                  <w:rFonts w:cs="DokChampa"/>
                  <w:cs/>
                  <w:lang w:val="fr-FR" w:bidi="lo-LA"/>
                </w:rPr>
              </w:rPrChange>
            </w:rPr>
            <w:delText>ຢັ້ງຢືນການ</w:delText>
          </w:r>
        </w:del>
      </w:ins>
      <w:del w:id="21835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1836" w:author="NA" w:date="2021-12-30T11:44:00Z">
              <w:rPr>
                <w:rFonts w:cs="DokChampa"/>
                <w:cs/>
                <w:lang w:val="fr-FR" w:bidi="lo-LA"/>
              </w:rPr>
            </w:rPrChange>
          </w:rPr>
          <w:delText>ມອບພັນທະອາກອນ</w:delText>
        </w:r>
      </w:del>
      <w:ins w:id="21837" w:author="PSK" w:date="2021-07-10T19:07:00Z">
        <w:del w:id="21838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1839" w:author="NA" w:date="2021-12-30T11:44:00Z">
                <w:rPr>
                  <w:rFonts w:cs="DokChampa"/>
                  <w:cs/>
                  <w:lang w:val="fr-FR" w:bidi="lo-LA"/>
                </w:rPr>
              </w:rPrChange>
            </w:rPr>
            <w:delText>ປະຈຳປີ</w:delText>
          </w:r>
        </w:del>
      </w:ins>
      <w:del w:id="21840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841" w:author="NA" w:date="2021-12-30T11:44:00Z">
              <w:rPr>
                <w:lang w:val="fr-FR" w:bidi="lo-LA"/>
              </w:rPr>
            </w:rPrChange>
          </w:rPr>
          <w:delText>;</w:delText>
        </w:r>
      </w:del>
    </w:p>
    <w:p w14:paraId="36AC093D" w14:textId="77777777" w:rsidR="008501E2" w:rsidRPr="002C0BDB" w:rsidDel="00B82238" w:rsidRDefault="0072440F">
      <w:pPr>
        <w:pStyle w:val="ListParagraph"/>
        <w:numPr>
          <w:ilvl w:val="6"/>
          <w:numId w:val="16"/>
        </w:numPr>
        <w:spacing w:after="0" w:line="340" w:lineRule="exact"/>
        <w:ind w:left="1418"/>
        <w:jc w:val="both"/>
        <w:rPr>
          <w:ins w:id="21842" w:author="PSK" w:date="2021-07-12T17:57:00Z"/>
          <w:del w:id="21843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844" w:author="NA" w:date="2021-12-30T11:44:00Z">
            <w:rPr>
              <w:ins w:id="21845" w:author="PSK" w:date="2021-07-12T17:57:00Z"/>
              <w:del w:id="2184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847" w:author="NA" w:date="2021-12-23T14:15:00Z">
          <w:pPr>
            <w:spacing w:after="0" w:line="240" w:lineRule="auto"/>
            <w:ind w:left="1440"/>
          </w:pPr>
        </w:pPrChange>
      </w:pPr>
      <w:del w:id="21848" w:author="dell" w:date="2021-08-05T09:09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49" w:author="NA" w:date="2021-12-30T11:44:00Z">
              <w:rPr>
                <w:lang w:val="fr-FR"/>
              </w:rPr>
            </w:rPrChange>
          </w:rPr>
          <w:br/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50" w:author="NA" w:date="2021-12-30T11:44:00Z">
              <w:rPr>
                <w:rFonts w:cs="DokChampa"/>
                <w:cs/>
                <w:lang w:bidi="lo-LA"/>
              </w:rPr>
            </w:rPrChange>
          </w:rPr>
          <w:delText>6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51" w:author="NA" w:date="2021-12-30T11:44:00Z">
              <w:rPr>
                <w:lang w:val="fr-FR"/>
              </w:rPr>
            </w:rPrChange>
          </w:rPr>
          <w:delText xml:space="preserve">. </w:delText>
        </w:r>
      </w:del>
      <w:del w:id="21852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53" w:author="NA" w:date="2021-12-30T11:44:00Z">
              <w:rPr>
                <w:rFonts w:cs="DokChampa"/>
                <w:cs/>
                <w:lang w:bidi="lo-LA"/>
              </w:rPr>
            </w:rPrChange>
          </w:rPr>
          <w:delText>ສໍາເນົາ</w:delText>
        </w:r>
      </w:del>
      <w:ins w:id="21854" w:author="PSK" w:date="2021-07-10T19:05:00Z">
        <w:del w:id="21855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856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</w:del>
      </w:ins>
      <w:del w:id="21857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58" w:author="NA" w:date="2021-12-30T11:44:00Z">
              <w:rPr>
                <w:rFonts w:cs="DokChampa"/>
                <w:cs/>
                <w:lang w:bidi="lo-LA"/>
              </w:rPr>
            </w:rPrChange>
          </w:rPr>
          <w:delText>ບັດປະຈໍາຕົວ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859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60" w:author="NA" w:date="2021-12-30T11:44:00Z">
              <w:rPr>
                <w:rFonts w:cs="DokChampa"/>
                <w:cs/>
                <w:lang w:bidi="lo-LA"/>
              </w:rPr>
            </w:rPrChange>
          </w:rPr>
          <w:delText>(ຄົນພາຍໃນ</w:delText>
        </w:r>
      </w:del>
      <w:ins w:id="21861" w:author="PSK" w:date="2021-07-10T19:08:00Z">
        <w:del w:id="21862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863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ປະເທດ</w:delText>
          </w:r>
        </w:del>
      </w:ins>
      <w:del w:id="21864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865" w:author="NA" w:date="2021-12-30T11:44:00Z">
              <w:rPr>
                <w:rFonts w:cs="DokChampa"/>
                <w:lang w:bidi="lo-LA"/>
              </w:rPr>
            </w:rPrChange>
          </w:rPr>
          <w:delText xml:space="preserve">)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66" w:author="NA" w:date="2021-12-30T11:44:00Z">
              <w:rPr>
                <w:rFonts w:cs="DokChampa"/>
                <w:cs/>
                <w:lang w:bidi="lo-LA"/>
              </w:rPr>
            </w:rPrChange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867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68" w:author="NA" w:date="2021-12-30T11:44:00Z">
              <w:rPr>
                <w:rFonts w:cs="DokChampa"/>
                <w:cs/>
                <w:lang w:bidi="lo-LA"/>
              </w:rPr>
            </w:rPrChange>
          </w:rPr>
          <w:delText>ສໍາເນົາໜັງສືຜ່ານແດນ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69" w:author="NA" w:date="2021-12-30T11:44:00Z">
              <w:rPr>
                <w:lang w:val="fr-FR"/>
              </w:rPr>
            </w:rPrChange>
          </w:rPr>
          <w:delText xml:space="preserve"> (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70" w:author="NA" w:date="2021-12-30T11:44:00Z">
              <w:rPr>
                <w:rFonts w:cs="DokChampa"/>
                <w:cs/>
                <w:lang w:bidi="lo-LA"/>
              </w:rPr>
            </w:rPrChange>
          </w:rPr>
          <w:delText>ຄົນຕ່າງປະເທດ)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71" w:author="NA" w:date="2021-12-30T11:44:00Z">
              <w:rPr>
                <w:lang w:val="fr-FR"/>
              </w:rPr>
            </w:rPrChange>
          </w:rPr>
          <w:delText>;</w:delText>
        </w:r>
      </w:del>
    </w:p>
    <w:p w14:paraId="00EB4CAB" w14:textId="77777777" w:rsidR="00897237" w:rsidRPr="002C0BDB" w:rsidDel="00B82238" w:rsidRDefault="0072440F">
      <w:pPr>
        <w:pStyle w:val="ListParagraph"/>
        <w:numPr>
          <w:ilvl w:val="6"/>
          <w:numId w:val="16"/>
        </w:numPr>
        <w:spacing w:after="0" w:line="340" w:lineRule="exact"/>
        <w:ind w:left="1418"/>
        <w:jc w:val="both"/>
        <w:rPr>
          <w:del w:id="21872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873" w:author="NA" w:date="2021-12-30T11:44:00Z">
            <w:rPr>
              <w:del w:id="21874" w:author="dell" w:date="2021-08-05T09:12:00Z"/>
              <w:lang w:val="fr-FR" w:bidi="lo-LA"/>
            </w:rPr>
          </w:rPrChange>
        </w:rPr>
        <w:pPrChange w:id="21875" w:author="NA" w:date="2021-12-23T14:15:00Z">
          <w:pPr>
            <w:spacing w:after="0" w:line="240" w:lineRule="auto"/>
            <w:ind w:left="1440"/>
          </w:pPr>
        </w:pPrChange>
      </w:pPr>
      <w:del w:id="21876" w:author="dell" w:date="2021-08-05T09:09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77" w:author="NA" w:date="2021-12-30T11:44:00Z">
              <w:rPr>
                <w:lang w:val="fr-FR"/>
              </w:rPr>
            </w:rPrChange>
          </w:rPr>
          <w:br/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78" w:author="NA" w:date="2021-12-30T11:44:00Z">
              <w:rPr>
                <w:rFonts w:cs="DokChampa"/>
                <w:cs/>
                <w:lang w:bidi="lo-LA"/>
              </w:rPr>
            </w:rPrChange>
          </w:rPr>
          <w:delText>7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/>
            <w:rPrChange w:id="21879" w:author="NA" w:date="2021-12-30T11:44:00Z">
              <w:rPr>
                <w:lang w:val="fr-FR"/>
              </w:rPr>
            </w:rPrChange>
          </w:rPr>
          <w:delText xml:space="preserve">. </w:delText>
        </w:r>
      </w:del>
      <w:del w:id="21880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81" w:author="NA" w:date="2021-12-30T11:44:00Z">
              <w:rPr>
                <w:rFonts w:cs="DokChampa"/>
                <w:cs/>
                <w:lang w:bidi="lo-LA"/>
              </w:rPr>
            </w:rPrChange>
          </w:rPr>
          <w:delText>ບົດລາຍງານການເຄື່ອນໄຫວທຸລະກິດຜ່ານມາ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882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83" w:author="NA" w:date="2021-12-30T11:44:00Z">
              <w:rPr>
                <w:rFonts w:cs="DokChampa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884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85" w:author="NA" w:date="2021-12-30T11:44:00Z">
              <w:rPr>
                <w:rFonts w:cs="DokChampa"/>
                <w:cs/>
                <w:lang w:bidi="lo-LA"/>
              </w:rPr>
            </w:rPrChange>
          </w:rPr>
          <w:delText>ແຜນການເຄື່ອນໄຫວ</w:delText>
        </w:r>
      </w:del>
      <w:ins w:id="21886" w:author="PSK" w:date="2021-07-10T19:09:00Z">
        <w:del w:id="21887" w:author="dell" w:date="2021-08-05T09:12:00Z">
          <w:r w:rsidR="00A44371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888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 xml:space="preserve"> ດຳເນີນ</w:delText>
          </w:r>
        </w:del>
      </w:ins>
      <w:ins w:id="21889" w:author="PSK" w:date="2021-07-10T19:08:00Z">
        <w:del w:id="21890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891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ທຸລະກິດ</w:delText>
          </w:r>
        </w:del>
      </w:ins>
      <w:ins w:id="21892" w:author="PSK" w:date="2021-07-10T19:10:00Z">
        <w:del w:id="21893" w:author="dell" w:date="2021-08-05T09:12:00Z">
          <w:r w:rsidR="00A44371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894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 xml:space="preserve">ຮອບດ້ານ </w:delText>
          </w:r>
        </w:del>
      </w:ins>
      <w:ins w:id="21895" w:author="PSK" w:date="2021-07-10T19:09:00Z">
        <w:del w:id="21896" w:author="dell" w:date="2021-08-05T09:12:00Z">
          <w:r w:rsidR="00961393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1897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ປະຈຳປີ</w:delText>
          </w:r>
        </w:del>
      </w:ins>
      <w:del w:id="21898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899" w:author="NA" w:date="2021-12-30T11:44:00Z">
              <w:rPr>
                <w:rFonts w:cs="DokChampa"/>
                <w:cs/>
                <w:lang w:bidi="lo-LA"/>
              </w:rPr>
            </w:rPrChange>
          </w:rPr>
          <w:delText>ໃນຕໍ່ໜ້າ</w:delText>
        </w:r>
      </w:del>
      <w:ins w:id="21900" w:author="PSK" w:date="2021-07-16T15:49:00Z">
        <w:del w:id="21901" w:author="dell" w:date="2021-08-05T09:12:00Z">
          <w:r w:rsidR="0032258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19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fr-FR" w:bidi="lo-LA"/>
                </w:rPr>
              </w:rPrChange>
            </w:rPr>
            <w:delText>.</w:delText>
          </w:r>
        </w:del>
      </w:ins>
      <w:del w:id="21903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904" w:author="NA" w:date="2021-12-30T11:44:00Z">
              <w:rPr>
                <w:lang w:bidi="lo-LA"/>
              </w:rPr>
            </w:rPrChange>
          </w:rPr>
          <w:delText>;</w:delText>
        </w:r>
      </w:del>
    </w:p>
    <w:p w14:paraId="5DE8F7FD" w14:textId="77777777" w:rsidR="005100B0" w:rsidRPr="002C0BDB" w:rsidDel="00B82238" w:rsidRDefault="005100B0">
      <w:pPr>
        <w:pStyle w:val="NoSpacing"/>
        <w:tabs>
          <w:tab w:val="left" w:pos="426"/>
          <w:tab w:val="left" w:pos="1710"/>
        </w:tabs>
        <w:spacing w:line="340" w:lineRule="exact"/>
        <w:ind w:left="720"/>
        <w:jc w:val="both"/>
        <w:rPr>
          <w:del w:id="21905" w:author="dell" w:date="2021-08-05T09:12:00Z"/>
          <w:rFonts w:ascii="Phetsarath OT" w:eastAsia="Phetsarath OT" w:hAnsi="Phetsarath OT" w:cs="Phetsarath OT"/>
          <w:sz w:val="24"/>
          <w:szCs w:val="24"/>
          <w:lang w:val="fr-FR"/>
          <w:rPrChange w:id="21906" w:author="NA" w:date="2021-12-30T11:44:00Z">
            <w:rPr>
              <w:del w:id="2190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1908" w:author="NA" w:date="2021-12-23T14:15:00Z">
          <w:pPr>
            <w:spacing w:after="0" w:line="240" w:lineRule="auto"/>
            <w:ind w:left="720"/>
          </w:pPr>
        </w:pPrChange>
      </w:pPr>
      <w:ins w:id="21909" w:author="PSK" w:date="2021-07-15T16:30:00Z">
        <w:del w:id="21910" w:author="dell" w:date="2021-08-05T09:12:00Z">
          <w:r w:rsidRPr="008C7A6F" w:rsidDel="00B82238">
            <w:rPr>
              <w:rFonts w:ascii="Phetsarath OT" w:eastAsia="Phetsarath OT" w:hAnsi="Phetsarath OT" w:cs="Angsana New"/>
              <w:sz w:val="24"/>
              <w:szCs w:val="24"/>
              <w:cs/>
              <w:lang w:val="fr-FR"/>
            </w:rPr>
            <w:tab/>
          </w:r>
        </w:del>
      </w:ins>
    </w:p>
    <w:p w14:paraId="4D7E83C5" w14:textId="77777777" w:rsidR="00897237" w:rsidRPr="002C0BDB" w:rsidDel="00B82238" w:rsidRDefault="009B592F">
      <w:pPr>
        <w:pStyle w:val="Heading3"/>
        <w:spacing w:before="0" w:line="340" w:lineRule="exact"/>
        <w:jc w:val="both"/>
        <w:rPr>
          <w:del w:id="21911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21912" w:author="NA" w:date="2021-12-23T14:15:00Z">
          <w:pPr>
            <w:pStyle w:val="Heading3"/>
          </w:pPr>
        </w:pPrChange>
      </w:pPr>
      <w:del w:id="21913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19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19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19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 xml:space="preserve">38 </w:delText>
        </w:r>
        <w:bookmarkStart w:id="21917" w:name="_Toc77346236"/>
        <w:r w:rsidR="0072440F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19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(</w:delText>
        </w:r>
        <w:r w:rsidR="0072440F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191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="0072440F"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21920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="0072440F"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192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ການໂຈະໃບອະນຸຍາດ</w:delText>
        </w:r>
        <w:bookmarkEnd w:id="21917"/>
      </w:del>
    </w:p>
    <w:p w14:paraId="0992003A" w14:textId="77777777" w:rsidR="00897237" w:rsidRPr="002C0BDB" w:rsidDel="00B82238" w:rsidRDefault="005F71C0">
      <w:pPr>
        <w:spacing w:after="0" w:line="340" w:lineRule="exact"/>
        <w:ind w:left="425" w:firstLine="624"/>
        <w:jc w:val="both"/>
        <w:rPr>
          <w:del w:id="21922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923" w:author="NA" w:date="2021-12-30T11:44:00Z">
            <w:rPr>
              <w:del w:id="2192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925" w:author="NA" w:date="2021-12-23T14:15:00Z">
          <w:pPr>
            <w:spacing w:after="0" w:line="240" w:lineRule="auto"/>
            <w:ind w:left="709" w:firstLine="728"/>
          </w:pPr>
        </w:pPrChange>
      </w:pPr>
      <w:ins w:id="21926" w:author="HP" w:date="2021-07-12T09:22:00Z">
        <w:del w:id="2192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92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ການໂຈະໃບອະນຸຍາດ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92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1930" w:author="PSK" w:date="2021-07-10T19:39:00Z">
        <w:del w:id="21931" w:author="dell" w:date="2021-08-05T09:12:00Z">
          <w:r w:rsidR="0035036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93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ແມ່ນການໃຫ້ຢຸດຕິການດຳເນີນທຸລະກິ</w:delText>
          </w:r>
          <w:r w:rsidR="00B2156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9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</w:delText>
          </w:r>
          <w:r w:rsidR="00B2156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9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B2156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93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ທີ່ໄດ້ຮັບອະນຸຍາດ</w:delText>
          </w:r>
          <w:r w:rsidR="00B2156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93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B2156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93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ເປັນການຊົ່ວຄ</w:delText>
          </w:r>
          <w:r w:rsidR="0035036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9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າວ</w:delText>
          </w:r>
          <w:r w:rsidR="0035036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93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5036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9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ໃນກໍລະນີໃດ</w:delText>
          </w:r>
        </w:del>
      </w:ins>
      <w:ins w:id="21941" w:author="PSK" w:date="2021-07-10T19:40:00Z">
        <w:del w:id="21942" w:author="dell" w:date="2021-08-05T09:12:00Z">
          <w:r w:rsidR="0035036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9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ໜຶ່ງ</w:delText>
          </w:r>
          <w:r w:rsidR="0035036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94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35036F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19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ດັ່ງລຸ່ມນີ້</w:delText>
          </w:r>
          <w:r w:rsidR="0035036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9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:</w:delText>
          </w:r>
        </w:del>
      </w:ins>
      <w:del w:id="21947" w:author="dell" w:date="2021-08-05T09:12:00Z"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9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ຜູ້ໄດ້ຮັບອະນຸຍາດດຳເນີນທຸລະກິດ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9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9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ການໂທລະຄົມມະນາຄົມຈະຖືກໂຈະໃບອະນຸຍາດໃນກໍລະນີໃດໜື່ງ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9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9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ດັ່ງນີ້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19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:</w:delText>
        </w:r>
      </w:del>
    </w:p>
    <w:p w14:paraId="411F5483" w14:textId="77777777" w:rsidR="00897237" w:rsidRPr="002C0BDB" w:rsidDel="00B82238" w:rsidRDefault="0072440F">
      <w:pPr>
        <w:numPr>
          <w:ilvl w:val="0"/>
          <w:numId w:val="14"/>
        </w:numPr>
        <w:spacing w:after="0" w:line="340" w:lineRule="exact"/>
        <w:ind w:left="425" w:firstLine="624"/>
        <w:contextualSpacing/>
        <w:jc w:val="both"/>
        <w:rPr>
          <w:del w:id="21954" w:author="dell" w:date="2021-08-05T09:12:00Z"/>
          <w:rFonts w:ascii="Phetsarath OT" w:eastAsia="Phetsarath OT" w:hAnsi="Phetsarath OT" w:cs="Phetsarath OT"/>
          <w:sz w:val="24"/>
          <w:szCs w:val="24"/>
          <w:lang w:val="fr-FR" w:bidi="lo-LA"/>
          <w:rPrChange w:id="21955" w:author="NA" w:date="2021-12-30T11:44:00Z">
            <w:rPr>
              <w:del w:id="2195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957" w:author="NA" w:date="2021-12-23T14:15:00Z">
          <w:pPr>
            <w:numPr>
              <w:numId w:val="14"/>
            </w:numPr>
            <w:spacing w:after="0" w:line="240" w:lineRule="auto"/>
            <w:ind w:left="1134" w:hanging="425"/>
            <w:contextualSpacing/>
          </w:pPr>
        </w:pPrChange>
      </w:pPr>
      <w:del w:id="21958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9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ຕາມການສະເໜີຂອງຜູ້ໄດ້ຮັບອະນຸຍາດດຳເນີນທຸລະກິດການໂທລະຄົມມະນາຄົມ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9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69F9FC34" w14:textId="77777777" w:rsidR="00C963CA" w:rsidRPr="002C0BDB" w:rsidDel="00B82238" w:rsidRDefault="0072440F">
      <w:pPr>
        <w:spacing w:after="0" w:line="340" w:lineRule="exact"/>
        <w:ind w:left="425" w:firstLine="624"/>
        <w:jc w:val="both"/>
        <w:rPr>
          <w:ins w:id="21961" w:author="PSK" w:date="2021-07-10T19:18:00Z"/>
          <w:del w:id="21962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1963" w:author="NA" w:date="2021-12-30T11:44:00Z">
            <w:rPr>
              <w:ins w:id="21964" w:author="PSK" w:date="2021-07-10T19:18:00Z"/>
              <w:del w:id="21965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1966" w:author="NA" w:date="2021-12-23T14:15:00Z">
          <w:pPr>
            <w:spacing w:after="0" w:line="240" w:lineRule="auto"/>
            <w:ind w:left="720" w:firstLine="720"/>
          </w:pPr>
        </w:pPrChange>
      </w:pPr>
      <w:del w:id="21967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219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ເຄື່ອນໄຫວທຸລະກິດ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19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19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ບໍ່ສອດຄ່ອງກັບລະບຽບການເຕັກນິກ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19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;</w:delText>
        </w:r>
      </w:del>
    </w:p>
    <w:p w14:paraId="364D5632" w14:textId="77777777" w:rsidR="0036169A" w:rsidRPr="002C0BDB" w:rsidDel="00B82238" w:rsidRDefault="0036169A">
      <w:pPr>
        <w:pStyle w:val="ListParagraph"/>
        <w:numPr>
          <w:ilvl w:val="0"/>
          <w:numId w:val="14"/>
        </w:numPr>
        <w:spacing w:after="0" w:line="340" w:lineRule="exact"/>
        <w:jc w:val="both"/>
        <w:rPr>
          <w:ins w:id="21972" w:author="PSK" w:date="2021-07-11T12:51:00Z"/>
          <w:del w:id="21973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1974" w:author="NA" w:date="2021-12-30T11:44:00Z">
            <w:rPr>
              <w:ins w:id="21975" w:author="PSK" w:date="2021-07-11T12:51:00Z"/>
              <w:del w:id="2197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1977" w:author="NA" w:date="2021-12-23T14:15:00Z">
          <w:pPr>
            <w:pStyle w:val="ListParagraph"/>
            <w:numPr>
              <w:numId w:val="14"/>
            </w:numPr>
            <w:spacing w:after="0" w:line="240" w:lineRule="auto"/>
            <w:ind w:left="1440" w:hanging="360"/>
          </w:pPr>
        </w:pPrChange>
      </w:pPr>
      <w:ins w:id="21978" w:author="PSK" w:date="2021-07-11T12:51:00Z">
        <w:del w:id="2197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198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ຕາມການສະເໜີ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19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198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ຂອງຜູ້ດຳເນີນທຸລະກິດ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198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198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198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198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ການຈັດຕັ້ງທີ່ຄຸ້ມຄອງ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198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;</w:delText>
          </w:r>
        </w:del>
      </w:ins>
    </w:p>
    <w:p w14:paraId="4FF086F1" w14:textId="77777777" w:rsidR="0035036F" w:rsidRPr="002C0BDB" w:rsidDel="00B82238" w:rsidRDefault="0035036F">
      <w:pPr>
        <w:pStyle w:val="ListParagraph"/>
        <w:numPr>
          <w:ilvl w:val="3"/>
          <w:numId w:val="14"/>
        </w:numPr>
        <w:spacing w:after="0" w:line="340" w:lineRule="exact"/>
        <w:ind w:left="1418"/>
        <w:jc w:val="both"/>
        <w:rPr>
          <w:ins w:id="21988" w:author="HP" w:date="2021-07-11T10:32:00Z"/>
          <w:del w:id="21989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1990" w:author="NA" w:date="2021-12-30T11:44:00Z">
            <w:rPr>
              <w:ins w:id="21991" w:author="HP" w:date="2021-07-11T10:32:00Z"/>
              <w:del w:id="2199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993" w:author="NA" w:date="2021-12-23T14:15:00Z">
          <w:pPr>
            <w:numPr>
              <w:numId w:val="14"/>
            </w:numPr>
            <w:spacing w:after="0" w:line="240" w:lineRule="auto"/>
            <w:ind w:left="1134" w:hanging="425"/>
            <w:contextualSpacing/>
          </w:pPr>
        </w:pPrChange>
      </w:pPr>
    </w:p>
    <w:p w14:paraId="5975B007" w14:textId="77777777" w:rsidR="006B7709" w:rsidRPr="002C0BDB" w:rsidDel="00B82238" w:rsidRDefault="006B7709">
      <w:pPr>
        <w:pStyle w:val="ListParagraph"/>
        <w:numPr>
          <w:ilvl w:val="0"/>
          <w:numId w:val="14"/>
        </w:numPr>
        <w:spacing w:after="0" w:line="340" w:lineRule="exact"/>
        <w:jc w:val="both"/>
        <w:rPr>
          <w:ins w:id="21994" w:author="PSK" w:date="2021-07-10T19:37:00Z"/>
          <w:del w:id="21995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1996" w:author="NA" w:date="2021-12-30T11:44:00Z">
            <w:rPr>
              <w:ins w:id="21997" w:author="PSK" w:date="2021-07-10T19:37:00Z"/>
              <w:del w:id="21998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1999" w:author="NA" w:date="2021-12-23T14:15:00Z">
          <w:pPr>
            <w:numPr>
              <w:numId w:val="14"/>
            </w:numPr>
            <w:spacing w:after="0" w:line="240" w:lineRule="auto"/>
            <w:ind w:left="1134" w:hanging="425"/>
            <w:contextualSpacing/>
          </w:pPr>
        </w:pPrChange>
      </w:pPr>
      <w:ins w:id="22000" w:author="HP" w:date="2021-07-11T10:32:00Z">
        <w:del w:id="2200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0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ບໍ</w:delText>
          </w:r>
        </w:del>
      </w:ins>
      <w:ins w:id="22003" w:author="HP" w:date="2021-07-11T10:38:00Z">
        <w:del w:id="22004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່</w:delText>
          </w:r>
        </w:del>
      </w:ins>
      <w:ins w:id="22006" w:author="HP" w:date="2021-07-11T10:32:00Z">
        <w:del w:id="2200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ມາ</w:delText>
          </w:r>
        </w:del>
      </w:ins>
      <w:ins w:id="22009" w:author="HP" w:date="2021-07-11T10:37:00Z">
        <w:del w:id="2201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ມາຕໍ່ໃບອະນຸຍາດຂອງຕົນ</w:delText>
          </w:r>
        </w:del>
      </w:ins>
      <w:ins w:id="22012" w:author="PSK" w:date="2021-07-11T12:41:00Z">
        <w:del w:id="22013" w:author="dell" w:date="2021-08-05T09:12:00Z">
          <w:r w:rsidR="00A2651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01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2015" w:author="HP" w:date="2021-07-11T10:37:00Z">
        <w:del w:id="2201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1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ຕາມແຕ່ລະປະເພດທຸລະກິດ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0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0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ກິດຈະການ</w:delText>
          </w:r>
        </w:del>
      </w:ins>
      <w:ins w:id="22022" w:author="HP" w:date="2021-07-11T10:38:00Z">
        <w:del w:id="22023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0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12EEECA4" w14:textId="77777777" w:rsidR="0035036F" w:rsidRPr="002C0BDB" w:rsidDel="00B82238" w:rsidRDefault="0035036F">
      <w:pPr>
        <w:pStyle w:val="ListParagraph"/>
        <w:numPr>
          <w:ilvl w:val="0"/>
          <w:numId w:val="14"/>
        </w:numPr>
        <w:spacing w:after="0" w:line="340" w:lineRule="exact"/>
        <w:jc w:val="both"/>
        <w:rPr>
          <w:ins w:id="22025" w:author="PSK" w:date="2021-07-10T19:38:00Z"/>
          <w:del w:id="22026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027" w:author="NA" w:date="2021-12-30T11:44:00Z">
            <w:rPr>
              <w:ins w:id="22028" w:author="PSK" w:date="2021-07-10T19:38:00Z"/>
              <w:del w:id="2202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030" w:author="NA" w:date="2021-12-23T14:15:00Z">
          <w:pPr>
            <w:numPr>
              <w:numId w:val="14"/>
            </w:numPr>
            <w:spacing w:after="0" w:line="240" w:lineRule="auto"/>
            <w:ind w:left="1134" w:hanging="425"/>
            <w:contextualSpacing/>
          </w:pPr>
        </w:pPrChange>
      </w:pPr>
      <w:ins w:id="22031" w:author="PSK" w:date="2021-07-10T19:37:00Z">
        <w:del w:id="22032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33" w:author="NA" w:date="2021-12-30T11:44:00Z">
                <w:rPr>
                  <w:rFonts w:ascii="DokChampa" w:hAnsi="DokChampa" w:cs="DokChampa"/>
                  <w:cs/>
                  <w:lang w:val="pt-BR" w:bidi="lo-LA"/>
                </w:rPr>
              </w:rPrChange>
            </w:rPr>
            <w:delText>ບໍ່ປະຕິບັດພັນທະ</w:delText>
          </w:r>
        </w:del>
      </w:ins>
      <w:ins w:id="22034" w:author="PSK" w:date="2021-07-11T12:20:00Z">
        <w:del w:id="22035" w:author="dell" w:date="2021-08-05T09:12:00Z">
          <w:r w:rsidR="00242E9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ໃດໜຶ່ງ</w:delText>
          </w:r>
        </w:del>
      </w:ins>
      <w:ins w:id="22037" w:author="PSK" w:date="2021-07-10T19:37:00Z">
        <w:del w:id="22038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039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ຕາມທີ່ກຳນົດໄວ້ໃນມາດຕ</w:delText>
          </w:r>
        </w:del>
      </w:ins>
      <w:ins w:id="22041" w:author="PSK" w:date="2021-07-10T19:39:00Z">
        <w:del w:id="2204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4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4</w:delText>
          </w:r>
        </w:del>
      </w:ins>
      <w:ins w:id="22045" w:author="PSK" w:date="2021-07-16T09:27:00Z">
        <w:del w:id="22046" w:author="dell" w:date="2021-08-05T09:12:00Z">
          <w:r w:rsidR="0009134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3</w:delText>
          </w:r>
        </w:del>
      </w:ins>
      <w:ins w:id="22048" w:author="HP" w:date="2021-07-12T12:01:00Z">
        <w:del w:id="22049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2</w:delText>
          </w:r>
        </w:del>
      </w:ins>
      <w:ins w:id="22051" w:author="PSK" w:date="2021-07-10T19:39:00Z">
        <w:del w:id="22052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1</w:delText>
          </w:r>
        </w:del>
      </w:ins>
      <w:ins w:id="22054" w:author="PSK" w:date="2021-07-10T19:37:00Z">
        <w:del w:id="22055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056" w:author="NA" w:date="2021-12-30T11:44:00Z">
                <w:rPr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57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ຂອງກົດໝາຍສະບັບນີ້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058" w:author="NA" w:date="2021-12-30T11:44:00Z">
                <w:rPr>
                  <w:lang w:val="pt-BR"/>
                </w:rPr>
              </w:rPrChange>
            </w:rPr>
            <w:delText>;</w:delText>
          </w:r>
        </w:del>
      </w:ins>
    </w:p>
    <w:p w14:paraId="72F8F8DC" w14:textId="77777777" w:rsidR="00493746" w:rsidRPr="002C0BDB" w:rsidDel="00B82238" w:rsidRDefault="0035036F">
      <w:pPr>
        <w:pStyle w:val="ListParagraph"/>
        <w:numPr>
          <w:ilvl w:val="0"/>
          <w:numId w:val="14"/>
        </w:numPr>
        <w:spacing w:after="0" w:line="340" w:lineRule="exact"/>
        <w:jc w:val="both"/>
        <w:rPr>
          <w:ins w:id="22059" w:author="HP" w:date="2021-07-11T10:43:00Z"/>
          <w:del w:id="2206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061" w:author="NA" w:date="2021-12-30T11:44:00Z">
            <w:rPr>
              <w:ins w:id="22062" w:author="HP" w:date="2021-07-11T10:43:00Z"/>
              <w:del w:id="2206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064" w:author="NA" w:date="2021-12-23T14:15:00Z">
          <w:pPr>
            <w:numPr>
              <w:numId w:val="14"/>
            </w:numPr>
            <w:spacing w:after="0" w:line="240" w:lineRule="auto"/>
            <w:ind w:left="1134" w:hanging="425"/>
            <w:contextualSpacing/>
          </w:pPr>
        </w:pPrChange>
      </w:pPr>
      <w:ins w:id="22065" w:author="PSK" w:date="2021-07-10T19:36:00Z">
        <w:del w:id="2206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ລະເມີດຂໍ້ຫ້າມ</w:delText>
          </w:r>
        </w:del>
      </w:ins>
      <w:ins w:id="22068" w:author="PSK" w:date="2021-07-11T12:20:00Z">
        <w:del w:id="22069" w:author="dell" w:date="2021-08-05T09:12:00Z">
          <w:r w:rsidR="00242E9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7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ໃດໜຶ່ງ</w:delText>
          </w:r>
        </w:del>
      </w:ins>
      <w:ins w:id="22071" w:author="PSK" w:date="2021-07-10T19:38:00Z">
        <w:del w:id="22072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7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ຕາມທີ່ກຳນົດໄວ້ໃນມາດຕາ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</w:del>
      </w:ins>
      <w:ins w:id="22076" w:author="PSK" w:date="2021-07-16T09:28:00Z">
        <w:del w:id="22077" w:author="dell" w:date="2021-08-05T09:12:00Z">
          <w:r w:rsidR="0009134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78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50</w:delText>
          </w:r>
        </w:del>
      </w:ins>
      <w:ins w:id="22079" w:author="HP" w:date="2021-07-12T12:01:00Z">
        <w:del w:id="22080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9</w:delText>
          </w:r>
        </w:del>
      </w:ins>
      <w:ins w:id="22082" w:author="PSK" w:date="2021-07-10T19:39:00Z">
        <w:del w:id="22083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8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ຂອງກົດໝາຍສະບັບນີ້</w:delText>
          </w:r>
        </w:del>
      </w:ins>
      <w:ins w:id="22086" w:author="HP" w:date="2021-07-11T10:43:00Z">
        <w:del w:id="22087" w:author="dell" w:date="2021-08-05T09:12:00Z">
          <w:r w:rsidR="00493746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0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;</w:delText>
          </w:r>
        </w:del>
      </w:ins>
    </w:p>
    <w:p w14:paraId="54701358" w14:textId="77777777" w:rsidR="0035036F" w:rsidRPr="002C0BDB" w:rsidDel="00B82238" w:rsidRDefault="00603926">
      <w:pPr>
        <w:pStyle w:val="ListParagraph"/>
        <w:numPr>
          <w:ilvl w:val="0"/>
          <w:numId w:val="14"/>
        </w:numPr>
        <w:spacing w:after="0" w:line="340" w:lineRule="exact"/>
        <w:jc w:val="both"/>
        <w:rPr>
          <w:ins w:id="22089" w:author="PSK" w:date="2021-07-10T19:38:00Z"/>
          <w:del w:id="2209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091" w:author="NA" w:date="2021-12-30T11:44:00Z">
            <w:rPr>
              <w:ins w:id="22092" w:author="PSK" w:date="2021-07-10T19:38:00Z"/>
              <w:del w:id="2209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094" w:author="NA" w:date="2021-12-23T14:15:00Z">
          <w:pPr>
            <w:numPr>
              <w:numId w:val="14"/>
            </w:numPr>
            <w:spacing w:after="0" w:line="240" w:lineRule="auto"/>
            <w:ind w:left="1134" w:hanging="425"/>
            <w:contextualSpacing/>
          </w:pPr>
        </w:pPrChange>
      </w:pPr>
      <w:ins w:id="22095" w:author="HP" w:date="2021-07-11T10:45:00Z">
        <w:del w:id="2209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ມີກໍລະນີອື່ນ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0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09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ຕາມທີ່ກຳນົດໄວ້ໃນກົດໝາຍ</w:delText>
          </w:r>
        </w:del>
      </w:ins>
      <w:ins w:id="22100" w:author="PSK" w:date="2021-07-11T12:19:00Z">
        <w:del w:id="22101" w:author="dell" w:date="2021-08-05T09:12:00Z">
          <w:r w:rsidR="00242E91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1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242E9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1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242E91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1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242E9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1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ລະບ</w:delText>
          </w:r>
        </w:del>
      </w:ins>
      <w:ins w:id="22106" w:author="PSK" w:date="2021-07-11T12:20:00Z">
        <w:del w:id="22107" w:author="dell" w:date="2021-08-05T09:12:00Z">
          <w:r w:rsidR="00242E9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1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ຽບການ</w:delText>
          </w:r>
          <w:r w:rsidR="00242E91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10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</w:del>
      </w:ins>
      <w:ins w:id="22110" w:author="HP" w:date="2021-07-11T10:45:00Z">
        <w:del w:id="2211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1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ທີ່ກ່ຽວຂ້ອງ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1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.</w:delText>
          </w:r>
        </w:del>
      </w:ins>
      <w:ins w:id="22114" w:author="PSK" w:date="2021-07-10T19:39:00Z">
        <w:del w:id="22115" w:author="dell" w:date="2021-08-05T09:12:00Z">
          <w:r w:rsidR="0035036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1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.</w:delText>
          </w:r>
        </w:del>
      </w:ins>
    </w:p>
    <w:p w14:paraId="6AA307E2" w14:textId="77777777" w:rsidR="00DE1007" w:rsidRPr="002C0BDB" w:rsidDel="00B82238" w:rsidRDefault="00DE1007">
      <w:pPr>
        <w:pStyle w:val="ListParagraph"/>
        <w:spacing w:after="0" w:line="340" w:lineRule="exact"/>
        <w:ind w:left="1418"/>
        <w:jc w:val="both"/>
        <w:rPr>
          <w:ins w:id="22117" w:author="PSK" w:date="2021-07-10T19:46:00Z"/>
          <w:del w:id="22118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119" w:author="NA" w:date="2021-12-30T11:44:00Z">
            <w:rPr>
              <w:ins w:id="22120" w:author="PSK" w:date="2021-07-10T19:46:00Z"/>
              <w:del w:id="2212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122" w:author="NA" w:date="2021-12-23T14:15:00Z">
          <w:pPr>
            <w:numPr>
              <w:numId w:val="14"/>
            </w:numPr>
            <w:spacing w:after="0" w:line="240" w:lineRule="auto"/>
            <w:ind w:left="1134" w:hanging="425"/>
            <w:contextualSpacing/>
          </w:pPr>
        </w:pPrChange>
      </w:pPr>
    </w:p>
    <w:p w14:paraId="0B725F0B" w14:textId="77777777" w:rsidR="00975E8C" w:rsidRPr="002C0BDB" w:rsidDel="00B82238" w:rsidRDefault="00F25C43">
      <w:pPr>
        <w:spacing w:after="0" w:line="340" w:lineRule="exact"/>
        <w:ind w:left="425" w:firstLine="624"/>
        <w:jc w:val="both"/>
        <w:rPr>
          <w:ins w:id="22123" w:author="PSK" w:date="2021-07-11T11:19:00Z"/>
          <w:del w:id="22124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125" w:author="NA" w:date="2021-12-30T11:44:00Z">
            <w:rPr>
              <w:ins w:id="22126" w:author="PSK" w:date="2021-07-11T11:19:00Z"/>
              <w:del w:id="2212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128" w:author="NA" w:date="2021-12-23T14:15:00Z">
          <w:pPr>
            <w:numPr>
              <w:numId w:val="14"/>
            </w:numPr>
            <w:spacing w:after="0" w:line="240" w:lineRule="auto"/>
            <w:ind w:left="1134" w:hanging="425"/>
            <w:contextualSpacing/>
          </w:pPr>
        </w:pPrChange>
      </w:pPr>
      <w:ins w:id="22129" w:author="PSK" w:date="2021-07-10T19:40:00Z">
        <w:del w:id="22130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2131" w:author="NA" w:date="2021-12-30T11:44:00Z">
                <w:rPr>
                  <w:rFonts w:ascii="DokChampa" w:hAnsi="DokChampa" w:cs="DokChampa"/>
                  <w:cs/>
                  <w:lang w:val="pt-BR" w:bidi="lo-LA"/>
                </w:rPr>
              </w:rPrChange>
            </w:rPr>
            <w:delText>ກ່ອນການ</w:delText>
          </w:r>
        </w:del>
      </w:ins>
      <w:ins w:id="22132" w:author="PSK" w:date="2021-07-10T19:41:00Z">
        <w:del w:id="22133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213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ໂຈະໃບອະນຸຍາດ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35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2136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ຂະແໜງການເຕັກໂນຊີ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37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2138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39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2140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41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2142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ຕ້ອງໄດ້</w:delText>
          </w:r>
        </w:del>
      </w:ins>
      <w:ins w:id="22143" w:author="PSK" w:date="2021-07-11T11:18:00Z">
        <w:del w:id="22144" w:author="dell" w:date="2021-08-05T09:12:00Z"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ແຈ້ງເຕືອນ</w:delText>
          </w:r>
        </w:del>
      </w:ins>
      <w:ins w:id="22146" w:author="PSK" w:date="2021-07-10T19:41:00Z">
        <w:del w:id="22147" w:author="dell" w:date="2021-08-05T09:12:00Z"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ຜູ້</w:delText>
          </w:r>
        </w:del>
      </w:ins>
      <w:ins w:id="22149" w:author="PSK" w:date="2021-07-12T14:48:00Z">
        <w:del w:id="22150" w:author="dell" w:date="2021-08-05T09:12:00Z">
          <w:r w:rsidR="0001524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ໃຫ້ບໍລິການ</w:delText>
          </w:r>
        </w:del>
      </w:ins>
      <w:ins w:id="22152" w:author="HP" w:date="2021-07-12T12:05:00Z">
        <w:del w:id="22153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155" w:author="PSK" w:date="2021-07-10T19:41:00Z">
        <w:del w:id="22156" w:author="dell" w:date="2021-08-05T09:12:00Z"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5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ດ້ານ</w:delText>
          </w:r>
        </w:del>
      </w:ins>
      <w:ins w:id="22158" w:author="HP" w:date="2021-07-12T12:05:00Z">
        <w:del w:id="22159" w:author="dell" w:date="2021-08-05T09:12:00Z"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</w:delText>
          </w:r>
        </w:del>
      </w:ins>
      <w:ins w:id="22161" w:author="PSK" w:date="2021-07-10T19:41:00Z">
        <w:del w:id="22162" w:author="dell" w:date="2021-08-05T09:12:00Z"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ໂທລະຄົມມະນາ</w:delText>
          </w:r>
        </w:del>
      </w:ins>
      <w:ins w:id="22164" w:author="HP" w:date="2021-07-12T12:01:00Z">
        <w:del w:id="22165" w:author="dell" w:date="2021-08-05T09:12:00Z"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6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ຄົມ</w:delText>
          </w:r>
        </w:del>
      </w:ins>
      <w:ins w:id="22167" w:author="PSK" w:date="2021-07-10T19:41:00Z">
        <w:del w:id="22168" w:author="dell" w:date="2021-08-05T09:12:00Z">
          <w:r w:rsidR="00975E8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7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ເພື່ອ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2171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ຮັບຊາບ</w:delText>
          </w:r>
        </w:del>
      </w:ins>
      <w:ins w:id="22172" w:author="PSK" w:date="2021-07-10T19:42:00Z">
        <w:del w:id="22173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217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 xml:space="preserve"> ແລະ </w:delText>
          </w:r>
        </w:del>
      </w:ins>
      <w:ins w:id="22175" w:author="PSK" w:date="2021-07-11T11:18:00Z">
        <w:del w:id="22176" w:author="dell" w:date="2021-08-05T09:12:00Z"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ປັບປຸງ</w:delText>
          </w:r>
        </w:del>
      </w:ins>
      <w:ins w:id="22178" w:author="PSK" w:date="2021-07-11T11:19:00Z">
        <w:del w:id="22179" w:author="dell" w:date="2021-08-05T09:12:00Z">
          <w:r w:rsidR="00975E8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181" w:author="PSK" w:date="2021-07-11T11:18:00Z">
        <w:del w:id="22182" w:author="dell" w:date="2021-08-05T09:12:00Z"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ໃຫ້ຖືກຕ້ອງ</w:delText>
          </w:r>
          <w:r w:rsidR="00975E8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185" w:author="PSK" w:date="2021-07-11T11:19:00Z">
        <w:del w:id="22186" w:author="dell" w:date="2021-08-05T09:12:00Z"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ຕາມກົດໝາຍ</w:delText>
          </w:r>
          <w:r w:rsidR="00975E8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975E8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9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ລະບຽບການ</w:delText>
          </w:r>
          <w:r w:rsidR="00975E8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975E8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1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ດັ່ງນີ້</w:delText>
          </w:r>
          <w:r w:rsidR="00975E8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1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:</w:delText>
          </w:r>
        </w:del>
      </w:ins>
    </w:p>
    <w:p w14:paraId="3DB4D8BA" w14:textId="77777777" w:rsidR="0032258A" w:rsidRPr="002C0BDB" w:rsidDel="00B82238" w:rsidRDefault="00670E52">
      <w:pPr>
        <w:pStyle w:val="ListParagraph"/>
        <w:numPr>
          <w:ilvl w:val="0"/>
          <w:numId w:val="90"/>
        </w:numPr>
        <w:spacing w:after="0" w:line="340" w:lineRule="exact"/>
        <w:ind w:left="1418"/>
        <w:jc w:val="both"/>
        <w:rPr>
          <w:ins w:id="22195" w:author="PSK" w:date="2021-07-16T15:52:00Z"/>
          <w:del w:id="22196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197" w:author="NA" w:date="2021-12-30T11:44:00Z">
            <w:rPr>
              <w:ins w:id="22198" w:author="PSK" w:date="2021-07-16T15:52:00Z"/>
              <w:del w:id="2219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200" w:author="NA" w:date="2021-12-23T14:15:00Z">
          <w:pPr>
            <w:jc w:val="thaiDistribute"/>
          </w:pPr>
        </w:pPrChange>
      </w:pPr>
      <w:ins w:id="22201" w:author="PSK" w:date="2021-07-11T17:34:00Z">
        <w:del w:id="22202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2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ຄັ້ງທີ່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1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2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ໃຫ້ໄລຍະເວລາ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0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20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ສາມສີບ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0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2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ວັນ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1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2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ນັບແຕ່ມື້ອອກແຈ້ງເຕືອນ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1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5DEB2618" w14:textId="77777777" w:rsidR="0032258A" w:rsidRPr="002C0BDB" w:rsidDel="00B82238" w:rsidRDefault="00C21E7A">
      <w:pPr>
        <w:pStyle w:val="ListParagraph"/>
        <w:numPr>
          <w:ilvl w:val="0"/>
          <w:numId w:val="90"/>
        </w:numPr>
        <w:spacing w:after="0" w:line="340" w:lineRule="exact"/>
        <w:ind w:left="425" w:firstLine="624"/>
        <w:jc w:val="both"/>
        <w:rPr>
          <w:ins w:id="22213" w:author="PSK" w:date="2021-07-16T15:52:00Z"/>
          <w:del w:id="22214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215" w:author="NA" w:date="2021-12-30T11:44:00Z">
            <w:rPr>
              <w:ins w:id="22216" w:author="PSK" w:date="2021-07-16T15:52:00Z"/>
              <w:del w:id="22217" w:author="dell" w:date="2021-08-05T09:12:00Z"/>
              <w:lang w:val="pt-BR" w:bidi="lo-LA"/>
            </w:rPr>
          </w:rPrChange>
        </w:rPr>
        <w:pPrChange w:id="22218" w:author="NA" w:date="2021-12-23T14:15:00Z">
          <w:pPr>
            <w:jc w:val="thaiDistribute"/>
          </w:pPr>
        </w:pPrChange>
      </w:pPr>
      <w:ins w:id="22219" w:author="home" w:date="2021-07-12T06:56:00Z">
        <w:del w:id="22220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21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2.  </w:delText>
          </w:r>
        </w:del>
      </w:ins>
      <w:ins w:id="22222" w:author="PSK" w:date="2021-07-11T17:34:00Z">
        <w:del w:id="22223" w:author="dell" w:date="2021-08-05T09:12:00Z"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2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ຄັ້ງທີ່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25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26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2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27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28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ໃຫ້ໄລຍະເວລາ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29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30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ສີບຫ້າ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31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32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ວັນ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33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3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ຫຼັງຈາກໝົດກຳນົດການແຈ້ງເຕືອນຄັ້ງທີ່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35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670E52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36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1</w:delText>
          </w:r>
        </w:del>
      </w:ins>
      <w:ins w:id="22237" w:author="PSK" w:date="2021-07-11T17:43:00Z">
        <w:del w:id="22238" w:author="dell" w:date="2021-08-05T09:12:00Z"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39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</w:del>
      </w:ins>
      <w:ins w:id="22240" w:author="PSK" w:date="2021-07-11T17:45:00Z">
        <w:del w:id="22241" w:author="dell" w:date="2021-08-05T09:12:00Z"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42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ພ້ອມທັງ</w:delText>
          </w:r>
        </w:del>
      </w:ins>
      <w:ins w:id="22243" w:author="PSK" w:date="2021-07-11T17:49:00Z">
        <w:del w:id="22244" w:author="dell" w:date="2021-08-05T09:12:00Z"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45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</w:del>
      </w:ins>
      <w:ins w:id="22246" w:author="HP" w:date="2021-07-12T12:02:00Z">
        <w:del w:id="22247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48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ຖືກ</w:delText>
          </w:r>
        </w:del>
      </w:ins>
      <w:ins w:id="22249" w:author="PSK" w:date="2021-07-11T17:45:00Z">
        <w:del w:id="22250" w:author="dell" w:date="2021-08-05T09:12:00Z"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51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ປັບ</w:delText>
          </w:r>
        </w:del>
      </w:ins>
      <w:ins w:id="22252" w:author="home" w:date="2021-07-12T06:55:00Z">
        <w:del w:id="22253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54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 </w:delText>
          </w:r>
        </w:del>
      </w:ins>
      <w:ins w:id="22255" w:author="PSK" w:date="2021-07-11T17:45:00Z">
        <w:del w:id="22256" w:author="dell" w:date="2021-08-05T09:12:00Z"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57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ໄໝ</w:delText>
          </w:r>
        </w:del>
      </w:ins>
      <w:ins w:id="22258" w:author="PSK" w:date="2021-07-11T17:47:00Z">
        <w:del w:id="22259" w:author="dell" w:date="2021-08-05T09:12:00Z"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60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</w:del>
      </w:ins>
      <w:ins w:id="22261" w:author="PSK" w:date="2021-07-11T17:45:00Z">
        <w:del w:id="22262" w:author="dell" w:date="2021-08-05T09:12:00Z"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63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ຕາມແຕ່ລະກໍລະນີ</w:delText>
          </w:r>
        </w:del>
      </w:ins>
      <w:ins w:id="22264" w:author="PSK" w:date="2021-07-12T15:44:00Z">
        <w:del w:id="22265" w:author="dell" w:date="2021-08-05T09:12:00Z">
          <w:r w:rsidR="00A9178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66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</w:del>
      </w:ins>
      <w:ins w:id="22267" w:author="PSK" w:date="2021-07-11T17:45:00Z">
        <w:del w:id="22268" w:author="dell" w:date="2021-08-05T09:12:00Z"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69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ທີ່ໄດ້ກຳນົດໄວ້ໃນລະບຽບການສະເພາະ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70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71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ຂອງ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72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73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ລັດຖະມົນຕີ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74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75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ກະຊວງ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76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77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ເຕັກໂນໂລຊີ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78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79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ແລະ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80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81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ການສື່ສານ</w:delText>
          </w:r>
        </w:del>
      </w:ins>
      <w:ins w:id="22282" w:author="PSK" w:date="2021-07-12T15:44:00Z">
        <w:del w:id="22283" w:author="dell" w:date="2021-08-05T09:12:00Z">
          <w:r w:rsidR="00A9178A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28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 xml:space="preserve"> ແຕ່ລະໄລຍະ</w:delText>
          </w:r>
        </w:del>
      </w:ins>
      <w:ins w:id="22285" w:author="home" w:date="2021-07-12T06:56:00Z">
        <w:del w:id="22286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87" w:author="NA" w:date="2021-12-30T11:44:00Z">
                <w:rPr>
                  <w:rFonts w:cs="DokChampa"/>
                  <w:lang w:val="pt-BR" w:bidi="lo-LA"/>
                </w:rPr>
              </w:rPrChange>
            </w:rPr>
            <w:delText>.</w:delText>
          </w:r>
        </w:del>
      </w:ins>
    </w:p>
    <w:p w14:paraId="21214E59" w14:textId="77777777" w:rsidR="00F11518" w:rsidRPr="002C0BDB" w:rsidDel="00B82238" w:rsidRDefault="00F11518">
      <w:pPr>
        <w:pStyle w:val="ListParagraph"/>
        <w:numPr>
          <w:ilvl w:val="0"/>
          <w:numId w:val="90"/>
        </w:numPr>
        <w:spacing w:after="0" w:line="340" w:lineRule="exact"/>
        <w:ind w:left="1418"/>
        <w:jc w:val="both"/>
        <w:rPr>
          <w:ins w:id="22288" w:author="PSK" w:date="2021-07-11T17:45:00Z"/>
          <w:del w:id="22289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290" w:author="NA" w:date="2021-12-30T11:44:00Z">
            <w:rPr>
              <w:ins w:id="22291" w:author="PSK" w:date="2021-07-11T17:45:00Z"/>
              <w:del w:id="22292" w:author="dell" w:date="2021-08-05T09:12:00Z"/>
              <w:sz w:val="20"/>
              <w:lang w:val="pt-BR" w:bidi="lo-LA"/>
            </w:rPr>
          </w:rPrChange>
        </w:rPr>
        <w:pPrChange w:id="22293" w:author="NA" w:date="2021-12-23T14:15:00Z">
          <w:pPr>
            <w:pStyle w:val="ListParagraph"/>
            <w:numPr>
              <w:numId w:val="57"/>
            </w:numPr>
            <w:ind w:left="1789" w:hanging="360"/>
          </w:pPr>
        </w:pPrChange>
      </w:pPr>
      <w:ins w:id="22294" w:author="PSK" w:date="2021-07-11T17:45:00Z">
        <w:del w:id="22295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296" w:author="NA" w:date="2021-12-30T11:44:00Z">
                <w:rPr>
                  <w:lang w:val="pt-BR" w:bidi="lo-LA"/>
                </w:rPr>
              </w:rPrChange>
            </w:rPr>
            <w:delText>;</w:delText>
          </w:r>
        </w:del>
      </w:ins>
    </w:p>
    <w:p w14:paraId="15C767D4" w14:textId="77777777" w:rsidR="00670E52" w:rsidRPr="002C0BDB" w:rsidDel="00B82238" w:rsidRDefault="00670E52">
      <w:pPr>
        <w:spacing w:after="0" w:line="340" w:lineRule="exact"/>
        <w:ind w:left="425" w:firstLine="624"/>
        <w:jc w:val="both"/>
        <w:rPr>
          <w:ins w:id="22297" w:author="PSK" w:date="2021-07-11T17:33:00Z"/>
          <w:del w:id="22298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299" w:author="NA" w:date="2021-12-30T11:44:00Z">
            <w:rPr>
              <w:ins w:id="22300" w:author="PSK" w:date="2021-07-11T17:33:00Z"/>
              <w:del w:id="2230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2302" w:author="NA" w:date="2021-12-23T14:15:00Z">
          <w:pPr>
            <w:pStyle w:val="ListParagraph"/>
            <w:numPr>
              <w:numId w:val="53"/>
            </w:numPr>
            <w:ind w:left="1276" w:hanging="360"/>
          </w:pPr>
        </w:pPrChange>
      </w:pPr>
      <w:ins w:id="22303" w:author="PSK" w:date="2021-07-11T17:32:00Z">
        <w:del w:id="22304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ຜູ້</w:delText>
          </w:r>
        </w:del>
      </w:ins>
      <w:ins w:id="22306" w:author="PSK" w:date="2021-07-12T14:48:00Z">
        <w:del w:id="22307" w:author="dell" w:date="2021-08-05T09:12:00Z">
          <w:r w:rsidR="0001524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ບໍລິການ</w:delText>
          </w:r>
        </w:del>
      </w:ins>
      <w:ins w:id="22309" w:author="HP" w:date="2021-07-12T12:05:00Z">
        <w:del w:id="22310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</w:delText>
          </w:r>
        </w:del>
      </w:ins>
      <w:ins w:id="22313" w:author="PSK" w:date="2021-07-11T17:32:00Z">
        <w:del w:id="22314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ດ້ານໂທລະຄົມມະນາຄົມ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317" w:author="PSK" w:date="2021-07-11T17:30:00Z">
        <w:del w:id="2231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ພາຍຫຼັງໄດ້ຮັບການແຈ້ງເຕືອນຈາກ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ຂະແໜງການເຕັກໂນຊີ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2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2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2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ແຕ່ບໍ່ປະຕິບັດຕາມແຈ້ງເຕືອນນັ້ນ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2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2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ຂະແໜງການເຕັກໂນຊີ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3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ຈະ</w:delText>
          </w:r>
        </w:del>
      </w:ins>
      <w:ins w:id="22336" w:author="PSK" w:date="2021-07-11T17:33:00Z">
        <w:del w:id="2233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ອອກໜັງສື</w:delText>
          </w:r>
        </w:del>
      </w:ins>
      <w:ins w:id="22339" w:author="PSK" w:date="2021-07-11T17:30:00Z">
        <w:del w:id="2234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4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ໂຈະ</w:delText>
          </w:r>
        </w:del>
      </w:ins>
      <w:ins w:id="22342" w:author="PSK" w:date="2021-07-11T17:33:00Z">
        <w:del w:id="2234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ໃບອະນຸຍາດ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4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4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ໃຫ້ຢຸດ</w:delText>
          </w:r>
        </w:del>
      </w:ins>
      <w:ins w:id="22349" w:author="PSK" w:date="2021-07-11T17:30:00Z">
        <w:del w:id="2235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ການເຄື່ອນໄຫວການດຳເນີນທຸລະກິດເປັນການຊົ່ວຄາວ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5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ໄລຍະເວລາ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5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ຮ້ອຍແປດສິບວັນ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5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5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ພ້ອມທັງອອກແຈ້ງການ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5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ໃຫ້ສັງຄົມຮັບຊາບ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. </w:delText>
          </w:r>
        </w:del>
      </w:ins>
    </w:p>
    <w:p w14:paraId="1DE6EC09" w14:textId="77777777" w:rsidR="00670E52" w:rsidRPr="002C0BDB" w:rsidDel="00B82238" w:rsidRDefault="00670E52">
      <w:pPr>
        <w:spacing w:after="0" w:line="340" w:lineRule="exact"/>
        <w:ind w:left="425" w:firstLine="624"/>
        <w:jc w:val="both"/>
        <w:rPr>
          <w:ins w:id="22361" w:author="PSK" w:date="2021-07-11T17:35:00Z"/>
          <w:del w:id="22362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363" w:author="NA" w:date="2021-12-30T11:44:00Z">
            <w:rPr>
              <w:ins w:id="22364" w:author="PSK" w:date="2021-07-11T17:35:00Z"/>
              <w:del w:id="22365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2366" w:author="NA" w:date="2021-12-23T14:15:00Z">
          <w:pPr>
            <w:ind w:firstLine="720"/>
            <w:jc w:val="thaiDistribute"/>
          </w:pPr>
        </w:pPrChange>
      </w:pPr>
      <w:ins w:id="22367" w:author="PSK" w:date="2021-07-11T17:35:00Z">
        <w:del w:id="2236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6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ຜູ້</w:delText>
          </w:r>
        </w:del>
      </w:ins>
      <w:ins w:id="22370" w:author="PSK" w:date="2021-07-12T14:48:00Z">
        <w:del w:id="22371" w:author="dell" w:date="2021-08-05T09:12:00Z">
          <w:r w:rsidR="0001524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7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ບໍລິການ</w:delText>
          </w:r>
        </w:del>
      </w:ins>
      <w:ins w:id="22373" w:author="HP" w:date="2021-07-12T12:05:00Z">
        <w:del w:id="22374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7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</w:delText>
          </w:r>
        </w:del>
      </w:ins>
      <w:ins w:id="22377" w:author="PSK" w:date="2021-07-11T17:35:00Z">
        <w:del w:id="2237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ຕ້ອງປັບປຸງການດຳເນີນທຸລະກິດຂອງຕົນ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ຕາມເຫດຜົນທີ່ຖືກແຈ້ງໂຈະໃບອະນຸຍາດ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ໃຫ້ຖ</w:delText>
          </w:r>
        </w:del>
      </w:ins>
      <w:ins w:id="22386" w:author="HP" w:date="2021-07-12T12:02:00Z">
        <w:del w:id="22387" w:author="dell" w:date="2021-08-05T09:12:00Z"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8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ື</w:delText>
          </w:r>
        </w:del>
      </w:ins>
      <w:ins w:id="22389" w:author="PSK" w:date="2021-07-11T17:35:00Z">
        <w:del w:id="2239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ຶກຕ້ອງ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3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ສຳເລັດຕາມກຳນົດເວລາ</w:delText>
          </w:r>
        </w:del>
      </w:ins>
      <w:ins w:id="22396" w:author="PSK" w:date="2021-07-11T17:36:00Z">
        <w:del w:id="22397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3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,</w:delText>
          </w:r>
        </w:del>
      </w:ins>
      <w:ins w:id="22399" w:author="PSK" w:date="2021-07-11T17:35:00Z">
        <w:del w:id="22400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0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0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ຫຼັງຈາກນັ້ນໃຫ້ລາຍງານຜົນການປັບປຸງໃຫ້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0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ຂະແໜງການ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406" w:author="PSK" w:date="2021-07-11T17:36:00Z">
        <w:del w:id="2240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ເຕັກໂນໂລຊີ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0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1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ການສືສານ</w:delText>
          </w:r>
        </w:del>
      </w:ins>
      <w:ins w:id="22413" w:author="PSK" w:date="2021-07-11T17:35:00Z">
        <w:del w:id="22414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1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416" w:author="PSK" w:date="2021-07-11T17:39:00Z">
        <w:del w:id="2241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ເປັນລາຍລັກອັນສອນ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1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420" w:author="PSK" w:date="2021-07-11T17:38:00Z">
        <w:del w:id="2242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2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ເພື່ອລົງກວດກາ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426" w:author="PSK" w:date="2021-07-11T17:35:00Z">
        <w:del w:id="2242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2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ຮັບຮອງ</w:delText>
          </w:r>
        </w:del>
      </w:ins>
      <w:ins w:id="22429" w:author="PSK" w:date="2021-07-11T17:40:00Z">
        <w:del w:id="22430" w:author="dell" w:date="2021-08-05T09:12:00Z"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3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F11518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3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ພ້ອມທັງອອກແຈ້ງການ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F11518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ເພື່ອໃຫ້ສັງຄົມຮັບຊາບ</w:delText>
          </w:r>
          <w:r w:rsidR="00F11518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.</w:delText>
          </w:r>
        </w:del>
      </w:ins>
    </w:p>
    <w:p w14:paraId="3EF9DBB4" w14:textId="77777777" w:rsidR="005708D6" w:rsidRPr="002C0BDB" w:rsidDel="00B82238" w:rsidRDefault="005708D6">
      <w:pPr>
        <w:spacing w:after="0" w:line="340" w:lineRule="exact"/>
        <w:ind w:left="720" w:firstLine="720"/>
        <w:jc w:val="both"/>
        <w:rPr>
          <w:del w:id="22436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437" w:author="NA" w:date="2021-12-30T11:44:00Z">
            <w:rPr>
              <w:del w:id="22438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22439" w:author="NA" w:date="2021-12-23T14:15:00Z">
          <w:pPr>
            <w:pStyle w:val="ListParagraph"/>
            <w:numPr>
              <w:numId w:val="53"/>
            </w:numPr>
            <w:ind w:left="1276" w:hanging="360"/>
          </w:pPr>
        </w:pPrChange>
      </w:pPr>
      <w:ins w:id="22440" w:author="PSK" w:date="2021-07-11T14:16:00Z">
        <w:del w:id="2244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4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ຜູ້</w:delText>
          </w:r>
        </w:del>
      </w:ins>
      <w:ins w:id="22443" w:author="PSK" w:date="2021-07-12T14:49:00Z">
        <w:del w:id="22444" w:author="dell" w:date="2021-08-05T09:12:00Z">
          <w:r w:rsidR="0001524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ໃຫ້ບໍລິການ</w:delText>
          </w:r>
        </w:del>
      </w:ins>
      <w:ins w:id="22446" w:author="HP" w:date="2021-07-12T12:05:00Z">
        <w:del w:id="22447" w:author="dell" w:date="2021-08-05T09:12:00Z">
          <w:r w:rsidR="004573B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</w:delText>
          </w:r>
        </w:del>
      </w:ins>
      <w:ins w:id="22450" w:author="PSK" w:date="2021-07-11T14:16:00Z">
        <w:del w:id="2245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5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454" w:author="PSK" w:date="2021-07-11T14:17:00Z">
        <w:del w:id="2245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ທີ່ຖືກໂຈະໃບອະນຸຍາດ</w:delText>
          </w:r>
        </w:del>
      </w:ins>
      <w:ins w:id="22457" w:author="PSK" w:date="2021-07-11T17:49:00Z">
        <w:del w:id="22458" w:author="dell" w:date="2021-08-05T09:12:00Z"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00B7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ຈະຖືກປັບໄໝ</w:delText>
          </w:r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00B7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6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ຕາມແຕ່ລະກໍລະນີທີ່ໄດ້ກຳນົດໄວ້ໃນລະບຽບການສະເພາະ</w:delText>
          </w:r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00B7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ຂອງ</w:delText>
          </w:r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00B7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6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ລັດຖະມົນຕີ</w:delText>
          </w:r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6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00B7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ກະຊວງ</w:delText>
          </w:r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00B7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7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ເຕັກໂນໂລຊີ</w:delText>
          </w:r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7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00B7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7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00B7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7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ການສື່ສານ</w:delText>
          </w:r>
          <w:r w:rsidR="00C00B7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00B72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7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</w:del>
      </w:ins>
      <w:ins w:id="22477" w:author="PSK" w:date="2021-07-11T14:17:00Z">
        <w:del w:id="22478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480" w:author="PSK" w:date="2021-07-11T14:16:00Z">
        <w:del w:id="2248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8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ມີຄວາມຮັບຜິດຊອບ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8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2484" w:author="PSK" w:date="2021-07-11T14:17:00Z">
        <w:del w:id="2248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8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ໃຊ້ແທນຄືນຜົນເສຍຫາຍທີ່ເກີດຂື້ນ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48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8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ຈາກການທີ່ໄດ້ຢຸດ</w:delText>
          </w:r>
        </w:del>
      </w:ins>
      <w:ins w:id="22489" w:author="PSK" w:date="2021-07-11T14:21:00Z">
        <w:del w:id="22490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</w:delText>
          </w:r>
        </w:del>
      </w:ins>
      <w:ins w:id="22492" w:author="PSK" w:date="2021-07-11T14:17:00Z">
        <w:del w:id="2249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ບໍລິການ</w:delText>
          </w:r>
        </w:del>
      </w:ins>
      <w:ins w:id="22495" w:author="PSK" w:date="2021-07-11T17:50:00Z">
        <w:del w:id="22496" w:author="dell" w:date="2021-08-05T09:12:00Z">
          <w:r w:rsidR="000B6B45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4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ຊົ່ວຄາວ</w:delText>
          </w:r>
        </w:del>
      </w:ins>
      <w:ins w:id="22498" w:author="PSK" w:date="2021-07-11T14:17:00Z">
        <w:del w:id="22499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5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50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ແກ່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5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5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ລັດຖະບານ</w:delText>
          </w:r>
        </w:del>
      </w:ins>
      <w:ins w:id="22504" w:author="PSK" w:date="2021-07-11T14:18:00Z">
        <w:del w:id="22505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50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, </w:delText>
          </w:r>
        </w:del>
      </w:ins>
      <w:ins w:id="22507" w:author="PSK" w:date="2021-07-11T14:17:00Z">
        <w:del w:id="2250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5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ຜູ້ໃຊ້ບໍລິການ</w:delText>
          </w:r>
        </w:del>
      </w:ins>
      <w:ins w:id="22510" w:author="PSK" w:date="2021-07-11T14:18:00Z">
        <w:del w:id="22511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51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51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51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5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ຄູ່ຮ່ວມທຸລະກິດ</w:delText>
          </w:r>
        </w:del>
      </w:ins>
      <w:ins w:id="22516" w:author="PSK" w:date="2021-07-11T14:19:00Z">
        <w:del w:id="22517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5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.</w:delText>
          </w:r>
        </w:del>
      </w:ins>
    </w:p>
    <w:p w14:paraId="126E5858" w14:textId="77777777" w:rsidR="0032258A" w:rsidRPr="002C0BDB" w:rsidDel="00B82238" w:rsidRDefault="0032258A">
      <w:pPr>
        <w:spacing w:after="0" w:line="340" w:lineRule="exact"/>
        <w:ind w:left="425" w:firstLine="624"/>
        <w:jc w:val="both"/>
        <w:rPr>
          <w:ins w:id="22519" w:author="PSK" w:date="2021-07-16T15:53:00Z"/>
          <w:del w:id="2252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521" w:author="NA" w:date="2021-12-30T11:44:00Z">
            <w:rPr>
              <w:ins w:id="22522" w:author="PSK" w:date="2021-07-16T15:53:00Z"/>
              <w:del w:id="2252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524" w:author="NA" w:date="2021-12-23T14:15:00Z">
          <w:pPr>
            <w:pStyle w:val="ListParagraph"/>
            <w:numPr>
              <w:numId w:val="53"/>
            </w:numPr>
            <w:ind w:left="1276" w:hanging="360"/>
          </w:pPr>
        </w:pPrChange>
      </w:pPr>
    </w:p>
    <w:p w14:paraId="2E3FD42E" w14:textId="77777777" w:rsidR="00401CE3" w:rsidRPr="002C0BDB" w:rsidDel="00B82238" w:rsidRDefault="00401CE3">
      <w:pPr>
        <w:spacing w:after="0" w:line="340" w:lineRule="exact"/>
        <w:ind w:firstLine="720"/>
        <w:jc w:val="both"/>
        <w:rPr>
          <w:ins w:id="22525" w:author="PSK" w:date="2021-07-11T17:29:00Z"/>
          <w:del w:id="22526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527" w:author="NA" w:date="2021-12-30T11:44:00Z">
            <w:rPr>
              <w:ins w:id="22528" w:author="PSK" w:date="2021-07-11T17:29:00Z"/>
              <w:del w:id="2252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530" w:author="NA" w:date="2021-12-23T14:15:00Z">
          <w:pPr>
            <w:pStyle w:val="ListParagraph"/>
            <w:numPr>
              <w:numId w:val="53"/>
            </w:numPr>
            <w:ind w:left="1276" w:hanging="360"/>
          </w:pPr>
        </w:pPrChange>
      </w:pPr>
    </w:p>
    <w:p w14:paraId="61BBA2A1" w14:textId="77777777" w:rsidR="00401CE3" w:rsidRPr="002C0BDB" w:rsidDel="00B82238" w:rsidRDefault="00401CE3">
      <w:pPr>
        <w:spacing w:after="0" w:line="340" w:lineRule="exact"/>
        <w:ind w:firstLine="720"/>
        <w:jc w:val="both"/>
        <w:rPr>
          <w:ins w:id="22531" w:author="PSK" w:date="2021-07-11T17:29:00Z"/>
          <w:del w:id="22532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533" w:author="NA" w:date="2021-12-30T11:44:00Z">
            <w:rPr>
              <w:ins w:id="22534" w:author="PSK" w:date="2021-07-11T17:29:00Z"/>
              <w:del w:id="22535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536" w:author="NA" w:date="2021-12-23T14:15:00Z">
          <w:pPr>
            <w:pStyle w:val="ListParagraph"/>
            <w:numPr>
              <w:numId w:val="53"/>
            </w:numPr>
            <w:ind w:left="1276" w:hanging="360"/>
          </w:pPr>
        </w:pPrChange>
      </w:pPr>
    </w:p>
    <w:p w14:paraId="765AE3FC" w14:textId="77777777" w:rsidR="00401CE3" w:rsidRPr="002C0BDB" w:rsidDel="00B82238" w:rsidRDefault="00401CE3">
      <w:pPr>
        <w:spacing w:after="0" w:line="340" w:lineRule="exact"/>
        <w:ind w:left="720" w:firstLine="720"/>
        <w:jc w:val="both"/>
        <w:rPr>
          <w:ins w:id="22537" w:author="PSK" w:date="2021-07-11T11:29:00Z"/>
          <w:del w:id="22538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539" w:author="NA" w:date="2021-12-30T11:44:00Z">
            <w:rPr>
              <w:ins w:id="22540" w:author="PSK" w:date="2021-07-11T11:29:00Z"/>
              <w:del w:id="2254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542" w:author="NA" w:date="2021-12-23T14:15:00Z">
          <w:pPr>
            <w:pStyle w:val="ListParagraph"/>
            <w:numPr>
              <w:numId w:val="53"/>
            </w:numPr>
            <w:ind w:left="1276" w:hanging="360"/>
          </w:pPr>
        </w:pPrChange>
      </w:pPr>
    </w:p>
    <w:p w14:paraId="17E93129" w14:textId="77777777" w:rsidR="00C963CA" w:rsidRPr="002C0BDB" w:rsidDel="00B82238" w:rsidRDefault="00C963CA">
      <w:pPr>
        <w:numPr>
          <w:ilvl w:val="0"/>
          <w:numId w:val="60"/>
        </w:numPr>
        <w:spacing w:after="0" w:line="340" w:lineRule="exact"/>
        <w:contextualSpacing/>
        <w:jc w:val="both"/>
        <w:rPr>
          <w:del w:id="22543" w:author="dell" w:date="2021-08-05T09:12:00Z"/>
          <w:rFonts w:ascii="Phetsarath OT" w:eastAsia="Phetsarath OT" w:hAnsi="Phetsarath OT" w:cs="Phetsarath OT"/>
          <w:b/>
          <w:bCs/>
          <w:sz w:val="24"/>
          <w:szCs w:val="24"/>
          <w:lang w:val="fr-FR" w:bidi="lo-LA"/>
          <w:rPrChange w:id="22544" w:author="NA" w:date="2021-12-30T11:44:00Z">
            <w:rPr>
              <w:del w:id="22545" w:author="dell" w:date="2021-08-05T09:12:00Z"/>
              <w:rFonts w:ascii="Phetsarath OT" w:eastAsia="Phetsarath OT" w:hAnsi="Phetsarath OT" w:cs="Phetsarath OT"/>
              <w:b/>
              <w:bCs/>
              <w:sz w:val="24"/>
              <w:szCs w:val="24"/>
              <w:u w:val="single"/>
              <w:lang w:val="fr-FR" w:bidi="lo-LA"/>
            </w:rPr>
          </w:rPrChange>
        </w:rPr>
        <w:pPrChange w:id="22546" w:author="NA" w:date="2021-12-23T14:15:00Z">
          <w:pPr>
            <w:numPr>
              <w:numId w:val="14"/>
            </w:numPr>
            <w:spacing w:after="0" w:line="240" w:lineRule="auto"/>
            <w:ind w:left="1134" w:hanging="425"/>
            <w:contextualSpacing/>
          </w:pPr>
        </w:pPrChange>
      </w:pPr>
      <w:bookmarkStart w:id="22547" w:name="_Toc77346075"/>
      <w:bookmarkStart w:id="22548" w:name="_Toc77346237"/>
      <w:bookmarkEnd w:id="22547"/>
      <w:bookmarkEnd w:id="22548"/>
    </w:p>
    <w:p w14:paraId="680FBA0C" w14:textId="77777777" w:rsidR="00897237" w:rsidRPr="002C0BDB" w:rsidDel="00B82238" w:rsidRDefault="0072440F">
      <w:pPr>
        <w:numPr>
          <w:ilvl w:val="0"/>
          <w:numId w:val="60"/>
        </w:numPr>
        <w:spacing w:after="0" w:line="340" w:lineRule="exact"/>
        <w:contextualSpacing/>
        <w:jc w:val="both"/>
        <w:rPr>
          <w:del w:id="22549" w:author="dell" w:date="2021-08-05T09:12:00Z"/>
          <w:rFonts w:ascii="Phetsarath OT" w:eastAsia="Phetsarath OT" w:hAnsi="Phetsarath OT" w:cs="Phetsarath OT"/>
          <w:b/>
          <w:bCs/>
          <w:sz w:val="24"/>
          <w:szCs w:val="24"/>
          <w:lang w:val="pt-BR" w:bidi="lo-LA"/>
          <w:rPrChange w:id="22550" w:author="NA" w:date="2021-12-30T11:44:00Z">
            <w:rPr>
              <w:del w:id="22551" w:author="dell" w:date="2021-08-05T09:12:00Z"/>
              <w:rFonts w:ascii="Phetsarath OT" w:eastAsia="Phetsarath OT" w:hAnsi="Phetsarath OT" w:cs="Phetsarath OT"/>
              <w:b/>
              <w:bCs/>
              <w:sz w:val="24"/>
              <w:szCs w:val="24"/>
              <w:u w:val="single"/>
              <w:lang w:val="pt-BR" w:bidi="lo-LA"/>
            </w:rPr>
          </w:rPrChange>
        </w:rPr>
        <w:pPrChange w:id="22552" w:author="NA" w:date="2021-12-23T14:15:00Z">
          <w:pPr>
            <w:numPr>
              <w:numId w:val="80"/>
            </w:numPr>
            <w:spacing w:after="0" w:line="240" w:lineRule="auto"/>
            <w:ind w:left="1134" w:hanging="425"/>
            <w:contextualSpacing/>
          </w:pPr>
        </w:pPrChange>
      </w:pPr>
      <w:del w:id="2255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5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ກໍລະນີອື່ນ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25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.</w:delText>
        </w:r>
        <w:bookmarkStart w:id="22556" w:name="_Toc77346076"/>
        <w:bookmarkStart w:id="22557" w:name="_Toc77346238"/>
        <w:bookmarkEnd w:id="22556"/>
        <w:bookmarkEnd w:id="22557"/>
      </w:del>
    </w:p>
    <w:p w14:paraId="3E615B7D" w14:textId="77777777" w:rsidR="00944D14" w:rsidRPr="002C0BDB" w:rsidDel="00B82238" w:rsidRDefault="0072440F">
      <w:pPr>
        <w:numPr>
          <w:ilvl w:val="0"/>
          <w:numId w:val="60"/>
        </w:numPr>
        <w:spacing w:after="0" w:line="340" w:lineRule="exact"/>
        <w:jc w:val="both"/>
        <w:rPr>
          <w:ins w:id="22558" w:author="HP" w:date="2021-07-11T10:57:00Z"/>
          <w:del w:id="22559" w:author="dell" w:date="2021-08-05T09:12:00Z"/>
          <w:rFonts w:ascii="Phetsarath OT" w:eastAsia="Phetsarath OT" w:hAnsi="Phetsarath OT" w:cs="Phetsarath OT"/>
          <w:sz w:val="20"/>
          <w:szCs w:val="24"/>
          <w:lang w:val="pt-BR" w:bidi="lo-LA"/>
          <w:rPrChange w:id="22560" w:author="NA" w:date="2021-12-30T11:44:00Z">
            <w:rPr>
              <w:ins w:id="22561" w:author="HP" w:date="2021-07-11T10:57:00Z"/>
              <w:del w:id="22562" w:author="dell" w:date="2021-08-05T09:12:00Z"/>
              <w:rFonts w:ascii="Phetsarath OT" w:hAnsi="Phetsarath OT" w:cs="Phetsarath OT"/>
              <w:sz w:val="20"/>
              <w:szCs w:val="24"/>
              <w:u w:val="single"/>
              <w:lang w:bidi="lo-LA"/>
            </w:rPr>
          </w:rPrChange>
        </w:rPr>
        <w:pPrChange w:id="22563" w:author="NA" w:date="2021-12-23T14:15:00Z">
          <w:pPr>
            <w:numPr>
              <w:numId w:val="80"/>
            </w:numPr>
            <w:ind w:left="720" w:hanging="360"/>
          </w:pPr>
        </w:pPrChange>
      </w:pPr>
      <w:del w:id="2256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  <w:rPrChange w:id="22565" w:author="NA" w:date="2021-12-30T11:44:00Z">
              <w:rPr>
                <w:rFonts w:ascii="Phetsarath OT" w:hAnsi="Phetsarath OT" w:cs="Phetsarath OT" w:hint="cs"/>
                <w:sz w:val="20"/>
                <w:szCs w:val="24"/>
                <w:u w:val="single"/>
                <w:cs/>
                <w:lang w:bidi="lo-LA"/>
              </w:rPr>
            </w:rPrChange>
          </w:rPr>
          <w:delText>ຂະແໜງ</w:delText>
        </w:r>
        <w:r w:rsidRPr="002C0BDB" w:rsidDel="00B82238">
          <w:rPr>
            <w:rFonts w:ascii="Phetsarath OT" w:eastAsia="Phetsarath OT" w:hAnsi="Phetsarath OT" w:cs="Phetsarath OT"/>
            <w:sz w:val="20"/>
            <w:szCs w:val="24"/>
            <w:lang w:val="pt-BR" w:bidi="lo-LA"/>
            <w:rPrChange w:id="22566" w:author="NA" w:date="2021-12-30T11:44:00Z">
              <w:rPr>
                <w:rFonts w:ascii="Phetsarath OT" w:hAnsi="Phetsarath OT" w:cs="Phetsarath OT"/>
                <w:sz w:val="20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  <w:rPrChange w:id="22567" w:author="NA" w:date="2021-12-30T11:44:00Z">
              <w:rPr>
                <w:rFonts w:ascii="Phetsarath OT" w:hAnsi="Phetsarath OT" w:cs="Phetsarath OT" w:hint="cs"/>
                <w:sz w:val="20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0"/>
            <w:szCs w:val="24"/>
            <w:lang w:val="pt-BR" w:bidi="lo-LA"/>
            <w:rPrChange w:id="22568" w:author="NA" w:date="2021-12-30T11:44:00Z">
              <w:rPr>
                <w:rFonts w:ascii="Phetsarath OT" w:hAnsi="Phetsarath OT" w:cs="Phetsarath OT"/>
                <w:sz w:val="20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  <w:rPrChange w:id="22569" w:author="NA" w:date="2021-12-30T11:44:00Z">
              <w:rPr>
                <w:rFonts w:ascii="Phetsarath OT" w:hAnsi="Phetsarath OT" w:cs="Phetsarath OT" w:hint="cs"/>
                <w:sz w:val="20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0"/>
            <w:szCs w:val="24"/>
            <w:lang w:val="pt-BR" w:bidi="lo-LA"/>
            <w:rPrChange w:id="22570" w:author="NA" w:date="2021-12-30T11:44:00Z">
              <w:rPr>
                <w:rFonts w:ascii="Phetsarath OT" w:hAnsi="Phetsarath OT" w:cs="Phetsarath OT"/>
                <w:sz w:val="20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  <w:rPrChange w:id="22571" w:author="NA" w:date="2021-12-30T11:44:00Z">
              <w:rPr>
                <w:rFonts w:ascii="Phetsarath OT" w:hAnsi="Phetsarath OT" w:cs="Phetsarath OT" w:hint="cs"/>
                <w:sz w:val="20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0"/>
            <w:szCs w:val="24"/>
            <w:lang w:val="pt-BR" w:bidi="lo-LA"/>
            <w:rPrChange w:id="22572" w:author="NA" w:date="2021-12-30T11:44:00Z">
              <w:rPr>
                <w:rFonts w:ascii="Phetsarath OT" w:hAnsi="Phetsarath OT" w:cs="Phetsarath OT"/>
                <w:sz w:val="20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  <w:rPrChange w:id="22573" w:author="NA" w:date="2021-12-30T11:44:00Z">
              <w:rPr>
                <w:rFonts w:ascii="Phetsarath OT" w:hAnsi="Phetsarath OT" w:cs="Phetsarath OT" w:hint="cs"/>
                <w:sz w:val="20"/>
                <w:szCs w:val="24"/>
                <w:u w:val="single"/>
                <w:cs/>
                <w:lang w:bidi="lo-LA"/>
              </w:rPr>
            </w:rPrChange>
          </w:rPr>
          <w:delText>ເປັນຜູ້ອອກແຈ້ງການເຕືອນ</w:delText>
        </w:r>
        <w:r w:rsidRPr="002C0BDB" w:rsidDel="00B82238">
          <w:rPr>
            <w:rFonts w:ascii="Phetsarath OT" w:eastAsia="Phetsarath OT" w:hAnsi="Phetsarath OT" w:cs="Phetsarath OT"/>
            <w:sz w:val="20"/>
            <w:szCs w:val="24"/>
            <w:lang w:val="pt-BR" w:bidi="lo-LA"/>
            <w:rPrChange w:id="22574" w:author="NA" w:date="2021-12-30T11:44:00Z">
              <w:rPr>
                <w:rFonts w:ascii="Phetsarath OT" w:hAnsi="Phetsarath OT" w:cs="Phetsarath OT"/>
                <w:sz w:val="20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  <w:rPrChange w:id="22575" w:author="NA" w:date="2021-12-30T11:44:00Z">
              <w:rPr>
                <w:rFonts w:ascii="Phetsarath OT" w:hAnsi="Phetsarath OT" w:cs="Phetsarath OT" w:hint="cs"/>
                <w:sz w:val="20"/>
                <w:szCs w:val="24"/>
                <w:u w:val="single"/>
                <w:cs/>
                <w:lang w:bidi="lo-LA"/>
              </w:rPr>
            </w:rPrChange>
          </w:rPr>
          <w:delText>ໂຈະໃບອະນຸຍາດດຳເນີນທຸລະກິດການໂທລະຄົມມະນາຄົມ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0"/>
            <w:szCs w:val="24"/>
            <w:lang w:val="pt-BR" w:bidi="lo-LA"/>
            <w:rPrChange w:id="22576" w:author="NA" w:date="2021-12-30T11:44:00Z">
              <w:rPr>
                <w:rFonts w:ascii="Phetsarath OT" w:hAnsi="Phetsarath OT" w:cs="Phetsarath OT"/>
                <w:sz w:val="20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  <w:rPrChange w:id="22577" w:author="NA" w:date="2021-12-30T11:44:00Z">
              <w:rPr>
                <w:rFonts w:ascii="Phetsarath OT" w:hAnsi="Phetsarath OT" w:cs="Phetsarath OT" w:hint="cs"/>
                <w:sz w:val="20"/>
                <w:szCs w:val="24"/>
                <w:u w:val="single"/>
                <w:cs/>
                <w:lang w:bidi="lo-LA"/>
              </w:rPr>
            </w:rPrChange>
          </w:rPr>
          <w:delText>ພ້ອມດ້ວຍເຫດຜົນເປັນລາຍລັກອັກສອນ</w:delText>
        </w:r>
        <w:r w:rsidRPr="002C0BDB" w:rsidDel="00B82238">
          <w:rPr>
            <w:rFonts w:ascii="Phetsarath OT" w:eastAsia="Phetsarath OT" w:hAnsi="Phetsarath OT" w:cs="Phetsarath OT"/>
            <w:sz w:val="20"/>
            <w:szCs w:val="24"/>
            <w:lang w:val="pt-BR" w:bidi="lo-LA"/>
            <w:rPrChange w:id="22578" w:author="NA" w:date="2021-12-30T11:44:00Z">
              <w:rPr>
                <w:rFonts w:ascii="Phetsarath OT" w:hAnsi="Phetsarath OT" w:cs="Phetsarath OT"/>
                <w:sz w:val="20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0"/>
            <w:szCs w:val="24"/>
            <w:cs/>
            <w:lang w:bidi="lo-LA"/>
            <w:rPrChange w:id="22579" w:author="NA" w:date="2021-12-30T11:44:00Z">
              <w:rPr>
                <w:rFonts w:ascii="Phetsarath OT" w:hAnsi="Phetsarath OT" w:cs="Phetsarath OT" w:hint="cs"/>
                <w:sz w:val="20"/>
                <w:szCs w:val="24"/>
                <w:u w:val="single"/>
                <w:cs/>
                <w:lang w:bidi="lo-LA"/>
              </w:rPr>
            </w:rPrChange>
          </w:rPr>
          <w:delText>ກ່ຽວກັບການໂຈະໃບອະນຸຍາດດັ່ງກ່າວ</w:delText>
        </w:r>
        <w:r w:rsidRPr="002C0BDB" w:rsidDel="00B82238">
          <w:rPr>
            <w:rFonts w:ascii="Phetsarath OT" w:eastAsia="Phetsarath OT" w:hAnsi="Phetsarath OT" w:cs="Phetsarath OT"/>
            <w:sz w:val="20"/>
            <w:szCs w:val="24"/>
            <w:lang w:val="pt-BR" w:bidi="lo-LA"/>
            <w:rPrChange w:id="22580" w:author="NA" w:date="2021-12-30T11:44:00Z">
              <w:rPr>
                <w:rFonts w:ascii="Phetsarath OT" w:hAnsi="Phetsarath OT" w:cs="Phetsarath OT"/>
                <w:sz w:val="20"/>
                <w:szCs w:val="24"/>
                <w:u w:val="single"/>
                <w:lang w:bidi="lo-LA"/>
              </w:rPr>
            </w:rPrChange>
          </w:rPr>
          <w:delText>.</w:delText>
        </w:r>
      </w:del>
      <w:ins w:id="22581" w:author="HP" w:date="2021-07-11T10:56:00Z">
        <w:del w:id="22582" w:author="dell" w:date="2021-08-05T09:12:00Z">
          <w:r w:rsidR="00944D14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583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ພາຍຫຼັງທີ່ໄດ້ແຈ້ງເຕືອນ</w:delText>
          </w:r>
          <w:r w:rsidR="00944D14"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584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944D14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585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ຄ</w:delText>
          </w:r>
        </w:del>
      </w:ins>
      <w:ins w:id="22586" w:author="HP" w:date="2021-07-11T10:57:00Z">
        <w:del w:id="22587" w:author="dell" w:date="2021-08-05T09:12:00Z">
          <w:r w:rsidR="00944D14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588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ັ້ງທີ່</w:delText>
          </w:r>
          <w:r w:rsidR="00944D14"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589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 xml:space="preserve"> 1 </w:delText>
          </w:r>
          <w:r w:rsidR="00944D14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590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944D14"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591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944D14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592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ໃຫ້ເວລ</w:delText>
          </w:r>
        </w:del>
      </w:ins>
      <w:ins w:id="22593" w:author="HP" w:date="2021-07-11T10:58:00Z">
        <w:del w:id="22594" w:author="dell" w:date="2021-08-05T09:12:00Z">
          <w:r w:rsidR="00B46F4E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595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າ</w:delText>
          </w:r>
        </w:del>
      </w:ins>
      <w:ins w:id="22596" w:author="HP" w:date="2021-07-11T10:57:00Z">
        <w:del w:id="22597" w:author="dell" w:date="2021-08-05T09:12:00Z">
          <w:r w:rsidR="00944D14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59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ປັບປຸງພາຍໃນໄລຍະເວລາ</w:delText>
          </w:r>
          <w:r w:rsidR="00944D14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59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944D14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6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ສາມສິບວັນ</w:delText>
          </w:r>
          <w:r w:rsidR="00944D14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0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944D14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60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ນັບແຕ່ຂະແ</w:delText>
          </w:r>
        </w:del>
      </w:ins>
      <w:ins w:id="22603" w:author="HP" w:date="2021-07-11T10:58:00Z">
        <w:del w:id="22604" w:author="dell" w:date="2021-08-05T09:12:00Z">
          <w:r w:rsidR="00944D14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6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ໜງການ</w:delText>
          </w:r>
          <w:r w:rsidR="00B46F4E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0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B46F4E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607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="00B46F4E"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608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B46F4E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609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B46F4E"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610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B46F4E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611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</w:del>
      </w:ins>
      <w:bookmarkStart w:id="22612" w:name="_Toc77346077"/>
      <w:bookmarkStart w:id="22613" w:name="_Toc77346239"/>
      <w:bookmarkEnd w:id="22612"/>
      <w:bookmarkEnd w:id="22613"/>
    </w:p>
    <w:p w14:paraId="37FFB14A" w14:textId="77777777" w:rsidR="00B46F4E" w:rsidRPr="002C0BDB" w:rsidDel="00B82238" w:rsidRDefault="00944D14">
      <w:pPr>
        <w:numPr>
          <w:ilvl w:val="0"/>
          <w:numId w:val="60"/>
        </w:numPr>
        <w:spacing w:after="0" w:line="340" w:lineRule="exact"/>
        <w:jc w:val="both"/>
        <w:rPr>
          <w:ins w:id="22614" w:author="HP" w:date="2021-07-11T11:05:00Z"/>
          <w:del w:id="22615" w:author="dell" w:date="2021-08-05T09:12:00Z"/>
          <w:rFonts w:ascii="Phetsarath OT" w:eastAsia="Phetsarath OT" w:hAnsi="Phetsarath OT" w:cs="Phetsarath OT"/>
          <w:sz w:val="20"/>
          <w:szCs w:val="24"/>
          <w:lang w:val="pt-BR" w:bidi="lo-LA"/>
          <w:rPrChange w:id="22616" w:author="NA" w:date="2021-12-30T11:44:00Z">
            <w:rPr>
              <w:ins w:id="22617" w:author="HP" w:date="2021-07-11T11:05:00Z"/>
              <w:del w:id="22618" w:author="dell" w:date="2021-08-05T09:12:00Z"/>
              <w:rFonts w:ascii="Phetsarath OT" w:hAnsi="Phetsarath OT" w:cs="Phetsarath OT"/>
              <w:sz w:val="20"/>
              <w:szCs w:val="24"/>
              <w:u w:val="single"/>
              <w:lang w:bidi="lo-LA"/>
            </w:rPr>
          </w:rPrChange>
        </w:rPr>
        <w:pPrChange w:id="22619" w:author="NA" w:date="2021-12-23T14:15:00Z">
          <w:pPr>
            <w:numPr>
              <w:numId w:val="80"/>
            </w:numPr>
            <w:ind w:left="720" w:hanging="360"/>
          </w:pPr>
        </w:pPrChange>
      </w:pPr>
      <w:ins w:id="22620" w:author="HP" w:date="2021-07-11T10:49:00Z">
        <w:del w:id="2262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622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ໂຈະໃບ</w:delText>
          </w:r>
        </w:del>
      </w:ins>
      <w:ins w:id="22623" w:author="HP" w:date="2021-07-11T11:03:00Z">
        <w:del w:id="22624" w:author="dell" w:date="2021-08-05T09:12:00Z">
          <w:r w:rsidR="00B46F4E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625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ພາຍຫຼັງທີ່ໄດ້ແຈ້ງເຕືອນ</w:delText>
          </w:r>
        </w:del>
      </w:ins>
      <w:ins w:id="22626" w:author="HP" w:date="2021-07-11T11:04:00Z">
        <w:del w:id="22627" w:author="dell" w:date="2021-08-05T09:12:00Z">
          <w:r w:rsidR="00B46F4E"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628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B46F4E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629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ດັ່ງນີ້</w:delText>
          </w:r>
        </w:del>
      </w:ins>
      <w:ins w:id="22630" w:author="HP" w:date="2021-07-11T11:05:00Z">
        <w:del w:id="22631" w:author="dell" w:date="2021-08-05T09:12:00Z">
          <w:r w:rsidR="00B46F4E"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632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>:</w:delText>
          </w:r>
          <w:bookmarkStart w:id="22633" w:name="_Toc77346078"/>
          <w:bookmarkStart w:id="22634" w:name="_Toc77346240"/>
          <w:bookmarkEnd w:id="22633"/>
          <w:bookmarkEnd w:id="22634"/>
        </w:del>
      </w:ins>
    </w:p>
    <w:p w14:paraId="6741266B" w14:textId="77777777" w:rsidR="00B46F4E" w:rsidRPr="002C0BDB" w:rsidDel="00B82238" w:rsidRDefault="00B46F4E">
      <w:pPr>
        <w:pStyle w:val="ListParagraph"/>
        <w:numPr>
          <w:ilvl w:val="0"/>
          <w:numId w:val="60"/>
        </w:numPr>
        <w:spacing w:after="0" w:line="340" w:lineRule="exact"/>
        <w:jc w:val="both"/>
        <w:rPr>
          <w:ins w:id="22635" w:author="HP" w:date="2021-07-11T11:05:00Z"/>
          <w:del w:id="22636" w:author="dell" w:date="2021-08-05T09:12:00Z"/>
          <w:rFonts w:ascii="Phetsarath OT" w:eastAsia="Phetsarath OT" w:hAnsi="Phetsarath OT" w:cs="Phetsarath OT"/>
          <w:sz w:val="20"/>
          <w:szCs w:val="24"/>
          <w:lang w:val="pt-BR" w:bidi="lo-LA"/>
          <w:rPrChange w:id="22637" w:author="NA" w:date="2021-12-30T11:44:00Z">
            <w:rPr>
              <w:ins w:id="22638" w:author="HP" w:date="2021-07-11T11:05:00Z"/>
              <w:del w:id="2263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640" w:author="NA" w:date="2021-12-23T14:15:00Z">
          <w:pPr>
            <w:ind w:left="709" w:firstLine="720"/>
          </w:pPr>
        </w:pPrChange>
      </w:pPr>
      <w:ins w:id="22641" w:author="HP" w:date="2021-07-11T11:03:00Z">
        <w:del w:id="22642" w:author="dell" w:date="2021-08-05T09:12:00Z"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cs/>
              <w:lang w:bidi="lo-LA"/>
              <w:rPrChange w:id="22643" w:author="NA" w:date="2021-12-30T11:44:00Z">
                <w:rPr>
                  <w:rFonts w:cs="DokChampa"/>
                  <w:sz w:val="20"/>
                  <w:cs/>
                  <w:lang w:bidi="lo-LA"/>
                </w:rPr>
              </w:rPrChange>
            </w:rPr>
            <w:delText xml:space="preserve"> ຄັ້ງທີ່ 1 ໂດຍໃຫ້ໄລຍະເວລາ</w:delText>
          </w:r>
        </w:del>
      </w:ins>
      <w:ins w:id="22644" w:author="HP" w:date="2021-07-11T11:04:00Z">
        <w:del w:id="22645" w:author="dell" w:date="2021-08-05T09:12:00Z"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cs/>
              <w:lang w:bidi="lo-LA"/>
              <w:rPrChange w:id="22646" w:author="NA" w:date="2021-12-30T11:44:00Z">
                <w:rPr>
                  <w:rFonts w:cs="DokChampa"/>
                  <w:sz w:val="20"/>
                  <w:cs/>
                  <w:lang w:bidi="lo-LA"/>
                </w:rPr>
              </w:rPrChange>
            </w:rPr>
            <w:delText>ປັບປູງ</w:delText>
          </w:r>
        </w:del>
      </w:ins>
      <w:ins w:id="22647" w:author="HP" w:date="2021-07-11T10:51:00Z">
        <w:del w:id="22648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49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 xml:space="preserve"> ສາມສີບ</w:delText>
          </w:r>
        </w:del>
      </w:ins>
      <w:ins w:id="22650" w:author="HP" w:date="2021-07-11T11:04:00Z">
        <w:del w:id="22651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652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</w:del>
      </w:ins>
      <w:ins w:id="22653" w:author="HP" w:date="2021-07-11T10:51:00Z">
        <w:del w:id="22654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55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ວັນ</w:delText>
          </w:r>
        </w:del>
      </w:ins>
      <w:ins w:id="22656" w:author="HP" w:date="2021-07-11T11:04:00Z">
        <w:del w:id="22657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58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 xml:space="preserve"> ນັບແຕ່ມື້ອອກແຈ້ງເຕືອນ</w:delText>
          </w:r>
        </w:del>
      </w:ins>
      <w:bookmarkStart w:id="22659" w:name="_Toc77346079"/>
      <w:bookmarkStart w:id="22660" w:name="_Toc77346241"/>
      <w:bookmarkEnd w:id="22659"/>
      <w:bookmarkEnd w:id="22660"/>
    </w:p>
    <w:p w14:paraId="496BBC19" w14:textId="77777777" w:rsidR="00944D14" w:rsidRPr="002C0BDB" w:rsidDel="00B82238" w:rsidRDefault="00944D14">
      <w:pPr>
        <w:pStyle w:val="ListParagraph"/>
        <w:numPr>
          <w:ilvl w:val="0"/>
          <w:numId w:val="60"/>
        </w:numPr>
        <w:spacing w:after="0" w:line="340" w:lineRule="exact"/>
        <w:jc w:val="both"/>
        <w:rPr>
          <w:ins w:id="22661" w:author="HP" w:date="2021-07-11T10:48:00Z"/>
          <w:del w:id="22662" w:author="dell" w:date="2021-08-05T09:12:00Z"/>
          <w:rFonts w:ascii="Phetsarath OT" w:eastAsia="Phetsarath OT" w:hAnsi="Phetsarath OT" w:cs="Phetsarath OT"/>
          <w:sz w:val="20"/>
          <w:szCs w:val="24"/>
          <w:lang w:val="pt-BR" w:bidi="lo-LA"/>
          <w:rPrChange w:id="22663" w:author="NA" w:date="2021-12-30T11:44:00Z">
            <w:rPr>
              <w:ins w:id="22664" w:author="HP" w:date="2021-07-11T10:48:00Z"/>
              <w:del w:id="22665" w:author="dell" w:date="2021-08-05T09:12:00Z"/>
              <w:rFonts w:ascii="Phetsarath OT" w:hAnsi="Phetsarath OT" w:cs="Phetsarath OT"/>
              <w:sz w:val="20"/>
              <w:szCs w:val="24"/>
              <w:u w:val="single"/>
              <w:lang w:bidi="lo-LA"/>
            </w:rPr>
          </w:rPrChange>
        </w:rPr>
        <w:pPrChange w:id="22666" w:author="NA" w:date="2021-12-23T14:15:00Z">
          <w:pPr>
            <w:ind w:left="709" w:firstLine="720"/>
          </w:pPr>
        </w:pPrChange>
      </w:pPr>
      <w:ins w:id="22667" w:author="HP" w:date="2021-07-11T10:51:00Z">
        <w:del w:id="22668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669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</w:del>
      </w:ins>
      <w:ins w:id="22670" w:author="HP" w:date="2021-07-11T11:05:00Z">
        <w:del w:id="22671" w:author="dell" w:date="2021-08-05T09:12:00Z">
          <w:r w:rsidR="00B46F4E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672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ຄັ້ງທີ່</w:delText>
          </w:r>
          <w:r w:rsidR="00B46F4E"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673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 xml:space="preserve"> 2 </w:delText>
          </w:r>
          <w:r w:rsidR="00B46F4E"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674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ໂດຍໃຫ້ໄລຍະເວລາປັບປູງ</w:delText>
          </w:r>
          <w:r w:rsidR="00B46F4E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B46F4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67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ສີບຫ້າ</w:delText>
          </w:r>
          <w:r w:rsidR="00B46F4E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7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B46F4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67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ວັນ</w:delText>
          </w:r>
          <w:r w:rsidR="00B46F4E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B46F4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68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ນັບແຕ່ມື້ອອກແຈ້ງເຕືອນ</w:delText>
          </w:r>
          <w:r w:rsidR="00B46F4E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</w:del>
      </w:ins>
      <w:ins w:id="22682" w:author="HP" w:date="2021-07-11T10:51:00Z">
        <w:del w:id="22683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684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</w:del>
      </w:ins>
      <w:ins w:id="22685" w:author="HP" w:date="2021-07-11T10:52:00Z">
        <w:del w:id="22686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87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 xml:space="preserve">ແລະ </w:delText>
          </w:r>
        </w:del>
      </w:ins>
      <w:ins w:id="22688" w:author="HP" w:date="2021-07-11T10:51:00Z">
        <w:del w:id="22689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90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ຈະຖືກໂຈະໃບອະນຸຍາດຊົ່ວຄ່າວເປັນໄລຍະເວລາ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691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92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6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693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9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ເດືອນ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695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96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697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698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ໃນຊ່ວງໂຈະຊົ່ວຄ່າວນີ້</w:delText>
          </w:r>
        </w:del>
      </w:ins>
      <w:ins w:id="22699" w:author="HP" w:date="2021-07-11T10:50:00Z">
        <w:del w:id="22700" w:author="dell" w:date="2021-08-05T09:12:00Z"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cs/>
              <w:lang w:bidi="lo-LA"/>
              <w:rPrChange w:id="22701" w:author="NA" w:date="2021-12-30T11:44:00Z">
                <w:rPr>
                  <w:rFonts w:cs="DokChampa"/>
                  <w:sz w:val="20"/>
                  <w:cs/>
                  <w:lang w:bidi="lo-LA"/>
                </w:rPr>
              </w:rPrChange>
            </w:rPr>
            <w:delText>ໃຫ້ບໍລິສັດໂທລະຄົມ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702" w:author="NA" w:date="2021-12-30T11:44:00Z">
                <w:rPr>
                  <w:rFonts w:cs="DokChampa"/>
                  <w:sz w:val="20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cs/>
              <w:lang w:bidi="lo-LA"/>
              <w:rPrChange w:id="22703" w:author="NA" w:date="2021-12-30T11:44:00Z">
                <w:rPr>
                  <w:rFonts w:cs="DokChampa"/>
                  <w:sz w:val="20"/>
                  <w:cs/>
                  <w:lang w:bidi="lo-LA"/>
                </w:rPr>
              </w:rPrChange>
            </w:rPr>
            <w:delText>ປັບປຸງກິກິດຈະການແລ້ວ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704" w:author="NA" w:date="2021-12-30T11:44:00Z">
                <w:rPr>
                  <w:rFonts w:cs="DokChampa"/>
                  <w:sz w:val="20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cs/>
              <w:lang w:bidi="lo-LA"/>
              <w:rPrChange w:id="22705" w:author="NA" w:date="2021-12-30T11:44:00Z">
                <w:rPr>
                  <w:rFonts w:cs="DokChampa"/>
                  <w:sz w:val="20"/>
                  <w:cs/>
                  <w:lang w:bidi="lo-LA"/>
                </w:rPr>
              </w:rPrChange>
            </w:rPr>
            <w:delText>3ເດືອນ</w:delText>
          </w:r>
        </w:del>
      </w:ins>
      <w:bookmarkStart w:id="22706" w:name="_Toc77346080"/>
      <w:bookmarkStart w:id="22707" w:name="_Toc77346242"/>
      <w:bookmarkEnd w:id="22706"/>
      <w:bookmarkEnd w:id="22707"/>
    </w:p>
    <w:p w14:paraId="451BF422" w14:textId="77777777" w:rsidR="00944D14" w:rsidRPr="002C0BDB" w:rsidDel="00B82238" w:rsidRDefault="00117B80">
      <w:pPr>
        <w:numPr>
          <w:ilvl w:val="0"/>
          <w:numId w:val="60"/>
        </w:numPr>
        <w:spacing w:after="0" w:line="340" w:lineRule="exact"/>
        <w:jc w:val="both"/>
        <w:rPr>
          <w:ins w:id="22708" w:author="HP" w:date="2021-07-11T10:48:00Z"/>
          <w:del w:id="22709" w:author="dell" w:date="2021-08-05T09:12:00Z"/>
          <w:rFonts w:ascii="Phetsarath OT" w:eastAsia="Phetsarath OT" w:hAnsi="Phetsarath OT" w:cs="Phetsarath OT"/>
          <w:sz w:val="20"/>
          <w:szCs w:val="24"/>
          <w:lang w:val="pt-BR" w:bidi="lo-LA"/>
          <w:rPrChange w:id="22710" w:author="NA" w:date="2021-12-30T11:44:00Z">
            <w:rPr>
              <w:ins w:id="22711" w:author="HP" w:date="2021-07-11T10:48:00Z"/>
              <w:del w:id="22712" w:author="dell" w:date="2021-08-05T09:12:00Z"/>
              <w:rFonts w:ascii="Phetsarath OT" w:hAnsi="Phetsarath OT" w:cs="Phetsarath OT"/>
              <w:sz w:val="20"/>
              <w:szCs w:val="24"/>
              <w:u w:val="single"/>
              <w:lang w:bidi="lo-LA"/>
            </w:rPr>
          </w:rPrChange>
        </w:rPr>
        <w:pPrChange w:id="22713" w:author="NA" w:date="2021-12-23T14:15:00Z">
          <w:pPr>
            <w:ind w:left="709" w:firstLine="720"/>
          </w:pPr>
        </w:pPrChange>
      </w:pPr>
      <w:ins w:id="22714" w:author="HP" w:date="2021-07-11T11:12:00Z">
        <w:del w:id="2271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val="pt-BR" w:bidi="lo-LA"/>
              <w:rPrChange w:id="22716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val="pt-BR" w:bidi="lo-LA"/>
                </w:rPr>
              </w:rPrChange>
            </w:rPr>
            <w:delText>ຫຼັງຈາກການຖຶກໂຈະ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717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val="pt-BR" w:bidi="lo-LA"/>
              <w:rPrChange w:id="22718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val="pt-BR" w:bidi="lo-LA"/>
                </w:rPr>
              </w:rPrChange>
            </w:rPr>
            <w:delText>ຕ້ອງປະຕິບັດພັນທະໃຫ້ຄົບຖ້ວນຄືນ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719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val="pt-BR" w:bidi="lo-LA"/>
              <w:rPrChange w:id="22720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721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val="pt-BR" w:bidi="lo-LA"/>
              <w:rPrChange w:id="22722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val="pt-BR" w:bidi="lo-LA"/>
                </w:rPr>
              </w:rPrChange>
            </w:rPr>
            <w:delText>ປະກອບເອກະສານຂໍອະນຸຍາດໃ</w:delText>
          </w:r>
        </w:del>
      </w:ins>
      <w:ins w:id="22723" w:author="HP" w:date="2021-07-11T11:13:00Z">
        <w:del w:id="22724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val="pt-BR" w:bidi="lo-LA"/>
              <w:rPrChange w:id="22725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val="pt-BR" w:bidi="lo-LA"/>
                </w:rPr>
              </w:rPrChange>
            </w:rPr>
            <w:delText>ໝ່</w:delText>
          </w:r>
        </w:del>
      </w:ins>
      <w:bookmarkStart w:id="22726" w:name="_Toc77346081"/>
      <w:bookmarkStart w:id="22727" w:name="_Toc77346243"/>
      <w:bookmarkEnd w:id="22726"/>
      <w:bookmarkEnd w:id="22727"/>
    </w:p>
    <w:p w14:paraId="5C718927" w14:textId="77777777" w:rsidR="009A0F3F" w:rsidRPr="002C0BDB" w:rsidDel="00B82238" w:rsidRDefault="009A0F3F">
      <w:pPr>
        <w:numPr>
          <w:ilvl w:val="0"/>
          <w:numId w:val="60"/>
        </w:numPr>
        <w:spacing w:after="0" w:line="340" w:lineRule="exact"/>
        <w:jc w:val="both"/>
        <w:rPr>
          <w:ins w:id="22728" w:author="PSK" w:date="2021-07-10T19:48:00Z"/>
          <w:del w:id="22729" w:author="dell" w:date="2021-08-05T09:12:00Z"/>
          <w:rFonts w:ascii="Phetsarath OT" w:eastAsia="Phetsarath OT" w:hAnsi="Phetsarath OT" w:cs="Phetsarath OT"/>
          <w:sz w:val="20"/>
          <w:szCs w:val="24"/>
          <w:lang w:val="pt-BR" w:bidi="lo-LA"/>
          <w:rPrChange w:id="22730" w:author="NA" w:date="2021-12-30T11:44:00Z">
            <w:rPr>
              <w:ins w:id="22731" w:author="PSK" w:date="2021-07-10T19:48:00Z"/>
              <w:del w:id="22732" w:author="dell" w:date="2021-08-05T09:12:00Z"/>
              <w:rFonts w:ascii="Phetsarath OT" w:hAnsi="Phetsarath OT" w:cs="Phetsarath OT"/>
              <w:sz w:val="20"/>
              <w:szCs w:val="24"/>
              <w:u w:val="single"/>
              <w:lang w:bidi="lo-LA"/>
            </w:rPr>
          </w:rPrChange>
        </w:rPr>
        <w:pPrChange w:id="22733" w:author="NA" w:date="2021-12-23T14:15:00Z">
          <w:pPr>
            <w:numPr>
              <w:numId w:val="80"/>
            </w:numPr>
            <w:ind w:left="720" w:hanging="360"/>
          </w:pPr>
        </w:pPrChange>
      </w:pPr>
      <w:ins w:id="22734" w:author="PSK" w:date="2021-07-10T19:48:00Z">
        <w:del w:id="2273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736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ພ້ອມດ້ວຍເຫດຜົນເປັນລາຍລັກອັກສອນ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737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738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ກ່ຽວກັບການໂຈະໃບອະນຸຍາດ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739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0"/>
              <w:szCs w:val="24"/>
              <w:cs/>
              <w:lang w:bidi="lo-LA"/>
              <w:rPrChange w:id="22740" w:author="NA" w:date="2021-12-30T11:44:00Z">
                <w:rPr>
                  <w:rFonts w:ascii="Phetsarath OT" w:hAnsi="Phetsarath OT" w:cs="Phetsarath OT" w:hint="cs"/>
                  <w:sz w:val="20"/>
                  <w:szCs w:val="24"/>
                  <w:u w:val="single"/>
                  <w:cs/>
                  <w:lang w:bidi="lo-LA"/>
                </w:rPr>
              </w:rPrChange>
            </w:rPr>
            <w:delText>ດັ່ງນີ້</w:delText>
          </w:r>
          <w:r w:rsidRPr="002C0BDB" w:rsidDel="00B82238">
            <w:rPr>
              <w:rFonts w:ascii="Phetsarath OT" w:eastAsia="Phetsarath OT" w:hAnsi="Phetsarath OT" w:cs="Phetsarath OT"/>
              <w:sz w:val="20"/>
              <w:szCs w:val="24"/>
              <w:lang w:val="pt-BR" w:bidi="lo-LA"/>
              <w:rPrChange w:id="22741" w:author="NA" w:date="2021-12-30T11:44:00Z">
                <w:rPr>
                  <w:rFonts w:ascii="Phetsarath OT" w:hAnsi="Phetsarath OT" w:cs="Phetsarath OT"/>
                  <w:sz w:val="20"/>
                  <w:szCs w:val="24"/>
                  <w:u w:val="single"/>
                  <w:lang w:bidi="lo-LA"/>
                </w:rPr>
              </w:rPrChange>
            </w:rPr>
            <w:delText>:</w:delText>
          </w:r>
          <w:bookmarkStart w:id="22742" w:name="_Toc77346082"/>
          <w:bookmarkStart w:id="22743" w:name="_Toc77346244"/>
          <w:bookmarkEnd w:id="22742"/>
          <w:bookmarkEnd w:id="22743"/>
        </w:del>
      </w:ins>
    </w:p>
    <w:p w14:paraId="0AA77DFB" w14:textId="77777777" w:rsidR="009A0F3F" w:rsidRPr="002C0BDB" w:rsidDel="00B82238" w:rsidRDefault="009A0F3F">
      <w:pPr>
        <w:numPr>
          <w:ilvl w:val="0"/>
          <w:numId w:val="60"/>
        </w:numPr>
        <w:spacing w:after="0" w:line="340" w:lineRule="exact"/>
        <w:jc w:val="both"/>
        <w:rPr>
          <w:ins w:id="22744" w:author="PSK" w:date="2021-07-10T19:48:00Z"/>
          <w:del w:id="22745" w:author="dell" w:date="2021-08-05T09:10:00Z"/>
          <w:rFonts w:ascii="Phetsarath OT" w:eastAsia="Phetsarath OT" w:hAnsi="Phetsarath OT" w:cs="Phetsarath OT"/>
          <w:sz w:val="20"/>
          <w:szCs w:val="24"/>
          <w:lang w:val="pt-BR" w:bidi="lo-LA"/>
          <w:rPrChange w:id="22746" w:author="NA" w:date="2021-12-30T11:44:00Z">
            <w:rPr>
              <w:ins w:id="22747" w:author="PSK" w:date="2021-07-10T19:48:00Z"/>
              <w:del w:id="22748" w:author="dell" w:date="2021-08-05T09:10:00Z"/>
              <w:rFonts w:ascii="Phetsarath OT" w:eastAsia="Phetsarath OT" w:hAnsi="Phetsarath OT" w:cs="Phetsarath OT"/>
              <w:sz w:val="20"/>
              <w:szCs w:val="24"/>
              <w:u w:val="single"/>
              <w:lang w:bidi="lo-LA"/>
            </w:rPr>
          </w:rPrChange>
        </w:rPr>
        <w:pPrChange w:id="22749" w:author="NA" w:date="2021-12-23T14:15:00Z">
          <w:pPr>
            <w:numPr>
              <w:numId w:val="80"/>
            </w:numPr>
            <w:ind w:left="720" w:hanging="360"/>
          </w:pPr>
        </w:pPrChange>
      </w:pPr>
      <w:bookmarkStart w:id="22750" w:name="_Toc77346083"/>
      <w:bookmarkStart w:id="22751" w:name="_Toc77346245"/>
      <w:bookmarkEnd w:id="22750"/>
      <w:bookmarkEnd w:id="22751"/>
    </w:p>
    <w:p w14:paraId="5698AD5F" w14:textId="77777777" w:rsidR="009A0F3F" w:rsidRPr="002C0BDB" w:rsidDel="00B82238" w:rsidRDefault="009A0F3F">
      <w:pPr>
        <w:numPr>
          <w:ilvl w:val="0"/>
          <w:numId w:val="60"/>
        </w:numPr>
        <w:spacing w:after="0" w:line="340" w:lineRule="exact"/>
        <w:jc w:val="both"/>
        <w:rPr>
          <w:ins w:id="22752" w:author="PSK" w:date="2021-07-10T19:48:00Z"/>
          <w:del w:id="22753" w:author="dell" w:date="2021-08-05T09:10:00Z"/>
          <w:rFonts w:ascii="Phetsarath OT" w:eastAsia="Phetsarath OT" w:hAnsi="Phetsarath OT" w:cs="Phetsarath OT"/>
          <w:sz w:val="20"/>
          <w:szCs w:val="24"/>
          <w:lang w:val="pt-BR" w:bidi="lo-LA"/>
          <w:rPrChange w:id="22754" w:author="NA" w:date="2021-12-30T11:44:00Z">
            <w:rPr>
              <w:ins w:id="22755" w:author="PSK" w:date="2021-07-10T19:48:00Z"/>
              <w:del w:id="22756" w:author="dell" w:date="2021-08-05T09:10:00Z"/>
              <w:rFonts w:ascii="Phetsarath OT" w:eastAsia="Phetsarath OT" w:hAnsi="Phetsarath OT" w:cs="Phetsarath OT"/>
              <w:sz w:val="20"/>
              <w:szCs w:val="24"/>
              <w:u w:val="single"/>
              <w:lang w:bidi="lo-LA"/>
            </w:rPr>
          </w:rPrChange>
        </w:rPr>
        <w:pPrChange w:id="22757" w:author="NA" w:date="2021-12-23T14:15:00Z">
          <w:pPr>
            <w:numPr>
              <w:numId w:val="80"/>
            </w:numPr>
            <w:ind w:left="720" w:hanging="360"/>
          </w:pPr>
        </w:pPrChange>
      </w:pPr>
      <w:bookmarkStart w:id="22758" w:name="_Toc77346084"/>
      <w:bookmarkStart w:id="22759" w:name="_Toc77346246"/>
      <w:bookmarkEnd w:id="22758"/>
      <w:bookmarkEnd w:id="22759"/>
    </w:p>
    <w:p w14:paraId="3A3FEF47" w14:textId="77777777" w:rsidR="00897237" w:rsidRPr="002C0BDB" w:rsidDel="00B82238" w:rsidRDefault="0072440F">
      <w:pPr>
        <w:numPr>
          <w:ilvl w:val="0"/>
          <w:numId w:val="60"/>
        </w:numPr>
        <w:spacing w:after="0" w:line="340" w:lineRule="exact"/>
        <w:jc w:val="both"/>
        <w:rPr>
          <w:del w:id="22760" w:author="dell" w:date="2021-08-05T09:10:00Z"/>
          <w:rFonts w:ascii="Phetsarath OT" w:eastAsia="Phetsarath OT" w:hAnsi="Phetsarath OT" w:cs="Phetsarath OT"/>
          <w:sz w:val="32"/>
          <w:szCs w:val="32"/>
          <w:lang w:val="pt-BR" w:bidi="lo-LA"/>
          <w:rPrChange w:id="22761" w:author="NA" w:date="2021-12-30T11:44:00Z">
            <w:rPr>
              <w:del w:id="22762" w:author="dell" w:date="2021-08-05T09:10:00Z"/>
              <w:rFonts w:ascii="Phetsarath OT" w:eastAsia="Phetsarath OT" w:hAnsi="Phetsarath OT" w:cs="Phetsarath OT"/>
              <w:sz w:val="32"/>
              <w:szCs w:val="32"/>
              <w:u w:val="single"/>
              <w:lang w:val="pt-BR" w:bidi="lo-LA"/>
            </w:rPr>
          </w:rPrChange>
        </w:rPr>
        <w:pPrChange w:id="22763" w:author="NA" w:date="2021-12-23T14:15:00Z">
          <w:pPr>
            <w:numPr>
              <w:numId w:val="80"/>
            </w:numPr>
            <w:ind w:left="720" w:hanging="360"/>
          </w:pPr>
        </w:pPrChange>
      </w:pPr>
      <w:del w:id="22764" w:author="dell" w:date="2021-08-05T09:10:00Z">
        <w:r w:rsidRPr="002C0BDB" w:rsidDel="00B82238">
          <w:rPr>
            <w:rFonts w:ascii="Phetsarath OT" w:eastAsia="Phetsarath OT" w:hAnsi="Phetsarath OT" w:cs="Phetsarath OT"/>
            <w:sz w:val="20"/>
            <w:szCs w:val="24"/>
            <w:cs/>
            <w:lang w:bidi="lo-LA"/>
            <w:rPrChange w:id="22765" w:author="NA" w:date="2021-12-30T11:44:00Z">
              <w:rPr>
                <w:rFonts w:ascii="Phetsarath OT" w:eastAsia="Phetsarath OT" w:hAnsi="Phetsarath OT" w:cs="Phetsarath OT"/>
                <w:sz w:val="20"/>
                <w:szCs w:val="24"/>
                <w:u w:val="single"/>
                <w:cs/>
                <w:lang w:bidi="lo-LA"/>
              </w:rPr>
            </w:rPrChange>
          </w:rPr>
          <w:delText xml:space="preserve">    </w:delText>
        </w:r>
        <w:bookmarkStart w:id="22766" w:name="_Toc77346085"/>
        <w:bookmarkStart w:id="22767" w:name="_Toc77346247"/>
        <w:bookmarkEnd w:id="22766"/>
        <w:bookmarkEnd w:id="22767"/>
      </w:del>
    </w:p>
    <w:p w14:paraId="41CB417F" w14:textId="77777777" w:rsidR="00897237" w:rsidRPr="002C0BDB" w:rsidDel="00B82238" w:rsidRDefault="0072440F">
      <w:pPr>
        <w:pStyle w:val="Heading3"/>
        <w:numPr>
          <w:ilvl w:val="0"/>
          <w:numId w:val="60"/>
        </w:numPr>
        <w:spacing w:before="0" w:line="340" w:lineRule="exact"/>
        <w:jc w:val="both"/>
        <w:rPr>
          <w:del w:id="22768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2769" w:author="NA" w:date="2021-12-23T14:15:00Z">
          <w:pPr>
            <w:pStyle w:val="Heading3"/>
          </w:pPr>
        </w:pPrChange>
      </w:pPr>
      <w:del w:id="22770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27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22772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27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>39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27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bookmarkStart w:id="22775" w:name="_Toc77346248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27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277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ໃໝ່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22778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)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27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ການຖອນໃບອະນຸຍາດ</w:delText>
        </w:r>
        <w:bookmarkEnd w:id="22775"/>
      </w:del>
    </w:p>
    <w:p w14:paraId="2D9C82A6" w14:textId="77777777" w:rsidR="009A0F3F" w:rsidRPr="002C0BDB" w:rsidDel="00B82238" w:rsidRDefault="0072440F">
      <w:pPr>
        <w:spacing w:after="0" w:line="340" w:lineRule="exact"/>
        <w:ind w:left="425" w:firstLine="624"/>
        <w:jc w:val="both"/>
        <w:rPr>
          <w:ins w:id="22780" w:author="PSK" w:date="2021-07-10T19:50:00Z"/>
          <w:del w:id="22781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782" w:author="NA" w:date="2021-12-30T11:44:00Z">
            <w:rPr>
              <w:ins w:id="22783" w:author="PSK" w:date="2021-07-10T19:50:00Z"/>
              <w:del w:id="2278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2785" w:author="NA" w:date="2021-12-23T14:15:00Z">
          <w:pPr>
            <w:spacing w:after="0" w:line="240" w:lineRule="auto"/>
            <w:ind w:left="720" w:firstLine="720"/>
          </w:pPr>
        </w:pPrChange>
      </w:pPr>
      <w:del w:id="2278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7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ຜູ້ໄດ້ຮັບອະນຸຍາດ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7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7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ດຳເນີນທຸລະກິດ</w:delText>
        </w:r>
      </w:del>
      <w:ins w:id="22790" w:author="HP" w:date="2021-07-12T12:51:00Z">
        <w:del w:id="22791" w:author="dell" w:date="2021-08-05T09:12:00Z">
          <w:r w:rsidR="00407704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7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2793" w:author="HP" w:date="2021-07-12T12:05:00Z">
        <w:del w:id="22794" w:author="dell" w:date="2021-08-05T09:12:00Z">
          <w:r w:rsidR="00407704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7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del w:id="2279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7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ການໂທລະຄົມມະນາຄົມ</w:delText>
        </w:r>
      </w:del>
      <w:ins w:id="22798" w:author="PSK" w:date="2021-07-11T14:12:00Z">
        <w:del w:id="22799" w:author="dell" w:date="2021-08-05T09:12:00Z"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280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ຕ້ອງ</w:delText>
          </w:r>
        </w:del>
      </w:ins>
      <w:del w:id="22802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8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ຈະຖືກຖອນໃບອະນຸຍາດ</w:delText>
        </w:r>
      </w:del>
      <w:ins w:id="22804" w:author="PSK" w:date="2021-07-11T14:13:00Z">
        <w:del w:id="22805" w:author="dell" w:date="2021-08-05T09:12:00Z">
          <w:r w:rsidR="005708D6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0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del w:id="22807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8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ໃນກໍລະນີໃດໜື່ງ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8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8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ດັ່ງນີ້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8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:</w:delText>
        </w:r>
      </w:del>
    </w:p>
    <w:p w14:paraId="684CE827" w14:textId="77777777" w:rsidR="009A0F3F" w:rsidRPr="002C0BDB" w:rsidDel="00B82238" w:rsidRDefault="0072440F">
      <w:pPr>
        <w:pStyle w:val="ListParagraph"/>
        <w:numPr>
          <w:ilvl w:val="3"/>
          <w:numId w:val="14"/>
        </w:numPr>
        <w:spacing w:after="0" w:line="340" w:lineRule="exact"/>
        <w:ind w:left="1417" w:hanging="357"/>
        <w:jc w:val="both"/>
        <w:rPr>
          <w:del w:id="22812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813" w:author="NA" w:date="2021-12-30T11:44:00Z">
            <w:rPr>
              <w:del w:id="2281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815" w:author="NA" w:date="2021-12-23T14:15:00Z">
          <w:pPr>
            <w:spacing w:after="0" w:line="240" w:lineRule="auto"/>
            <w:ind w:left="720" w:firstLine="720"/>
          </w:pPr>
        </w:pPrChange>
      </w:pPr>
      <w:del w:id="22816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2817" w:author="NA" w:date="2021-12-30T11:44:00Z">
              <w:rPr>
                <w:lang w:val="pt-BR"/>
              </w:rPr>
            </w:rPrChange>
          </w:rPr>
          <w:br/>
          <w:delText xml:space="preserve">1. </w:delText>
        </w:r>
      </w:del>
      <w:ins w:id="22818" w:author="PSK" w:date="2021-07-10T19:49:00Z">
        <w:del w:id="22819" w:author="dell" w:date="2021-08-05T09:12:00Z">
          <w:r w:rsidR="009A0F3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20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ຕາມການສະເໜີ</w:delText>
          </w:r>
          <w:r w:rsidR="009A0F3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21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9A0F3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22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ຂອງຜູ້ດຳເນີນທຸລະກິດ</w:delText>
          </w:r>
          <w:r w:rsidR="009A0F3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23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9A0F3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2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ຫ</w:delText>
          </w:r>
        </w:del>
      </w:ins>
      <w:ins w:id="22825" w:author="PSK" w:date="2021-07-10T19:50:00Z">
        <w:del w:id="22826" w:author="dell" w:date="2021-08-05T09:12:00Z">
          <w:r w:rsidR="009A0F3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27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ຼື</w:delText>
          </w:r>
          <w:r w:rsidR="009A0F3F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28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9A0F3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29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ການຈັດຕັ້ງທີ່ຄຸ້ມຄອງ</w:delText>
          </w:r>
        </w:del>
      </w:ins>
      <w:ins w:id="22830" w:author="PSK" w:date="2021-07-11T12:51:00Z">
        <w:del w:id="22831" w:author="dell" w:date="2021-08-05T09:12:00Z"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32" w:author="NA" w:date="2021-12-30T11:44:00Z">
                <w:rPr>
                  <w:lang w:val="pt-BR" w:bidi="lo-LA"/>
                </w:rPr>
              </w:rPrChange>
            </w:rPr>
            <w:delText>;</w:delText>
          </w:r>
        </w:del>
      </w:ins>
    </w:p>
    <w:p w14:paraId="697315CE" w14:textId="77777777" w:rsidR="00CA16EC" w:rsidRPr="002C0BDB" w:rsidDel="00B82238" w:rsidRDefault="00CA16EC">
      <w:pPr>
        <w:pStyle w:val="ListParagraph"/>
        <w:numPr>
          <w:ilvl w:val="3"/>
          <w:numId w:val="14"/>
        </w:numPr>
        <w:spacing w:after="0" w:line="340" w:lineRule="exact"/>
        <w:ind w:left="1417" w:hanging="357"/>
        <w:jc w:val="both"/>
        <w:rPr>
          <w:ins w:id="22833" w:author="PSK" w:date="2021-07-16T15:57:00Z"/>
          <w:del w:id="22834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835" w:author="NA" w:date="2021-12-30T11:44:00Z">
            <w:rPr>
              <w:ins w:id="22836" w:author="PSK" w:date="2021-07-16T15:57:00Z"/>
              <w:del w:id="22837" w:author="dell" w:date="2021-08-05T09:12:00Z"/>
              <w:lang w:val="pt-BR" w:bidi="lo-LA"/>
            </w:rPr>
          </w:rPrChange>
        </w:rPr>
        <w:pPrChange w:id="22838" w:author="NA" w:date="2021-12-23T14:15:00Z">
          <w:pPr>
            <w:spacing w:after="0" w:line="240" w:lineRule="auto"/>
            <w:ind w:left="720" w:firstLine="720"/>
          </w:pPr>
        </w:pPrChange>
      </w:pPr>
    </w:p>
    <w:p w14:paraId="7F18606A" w14:textId="77777777" w:rsidR="00684FA0" w:rsidRPr="002C0BDB" w:rsidDel="00B82238" w:rsidRDefault="00684FA0">
      <w:pPr>
        <w:pStyle w:val="ListParagraph"/>
        <w:numPr>
          <w:ilvl w:val="3"/>
          <w:numId w:val="14"/>
        </w:numPr>
        <w:spacing w:after="0" w:line="340" w:lineRule="exact"/>
        <w:ind w:left="1417" w:hanging="357"/>
        <w:jc w:val="both"/>
        <w:rPr>
          <w:ins w:id="22839" w:author="HP" w:date="2021-07-11T10:24:00Z"/>
          <w:del w:id="2284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841" w:author="NA" w:date="2021-12-30T11:44:00Z">
            <w:rPr>
              <w:ins w:id="22842" w:author="HP" w:date="2021-07-11T10:24:00Z"/>
              <w:del w:id="22843" w:author="dell" w:date="2021-08-05T09:12:00Z"/>
              <w:lang w:val="pt-BR" w:bidi="lo-LA"/>
            </w:rPr>
          </w:rPrChange>
        </w:rPr>
        <w:pPrChange w:id="22844" w:author="NA" w:date="2021-12-23T14:15:00Z">
          <w:pPr>
            <w:spacing w:after="0" w:line="240" w:lineRule="auto"/>
            <w:ind w:left="720" w:firstLine="720"/>
          </w:pPr>
        </w:pPrChange>
      </w:pPr>
    </w:p>
    <w:p w14:paraId="6537C7E1" w14:textId="77777777" w:rsidR="009A0F3F" w:rsidRPr="002C0BDB" w:rsidDel="00B82238" w:rsidRDefault="009A0F3F">
      <w:pPr>
        <w:pStyle w:val="ListParagraph"/>
        <w:numPr>
          <w:ilvl w:val="3"/>
          <w:numId w:val="14"/>
        </w:numPr>
        <w:spacing w:after="0" w:line="340" w:lineRule="exact"/>
        <w:ind w:left="1417" w:hanging="357"/>
        <w:jc w:val="both"/>
        <w:rPr>
          <w:del w:id="22845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</w:rPr>
        <w:pPrChange w:id="22846" w:author="NA" w:date="2021-12-23T14:15:00Z">
          <w:pPr>
            <w:spacing w:after="0" w:line="240" w:lineRule="auto"/>
            <w:ind w:left="720" w:firstLine="720"/>
          </w:pPr>
        </w:pPrChange>
      </w:pPr>
      <w:ins w:id="22847" w:author="PSK" w:date="2021-07-10T19:50:00Z">
        <w:del w:id="22848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49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5.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2850" w:author="NA" w:date="2021-12-30T11:44:00Z">
                <w:rPr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51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ຖືກໂຈະໃບອະນຸຍາດດຳເນີນທຸລະກິດການໂທລະຄົມມະນາຄົມ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52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53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ເກີນ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54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55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6</w:delText>
          </w:r>
        </w:del>
      </w:ins>
      <w:ins w:id="22856" w:author="HP" w:date="2021-07-12T12:51:00Z">
        <w:del w:id="22857" w:author="dell" w:date="2021-08-05T09:12:00Z">
          <w:r w:rsidR="00407704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58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ຮ້ອບແປດສິບ</w:delText>
          </w:r>
        </w:del>
      </w:ins>
      <w:ins w:id="22859" w:author="PSK" w:date="2021-07-11T12:50:00Z">
        <w:del w:id="22860" w:author="dell" w:date="2021-08-05T09:12:00Z"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61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180</w:delText>
          </w:r>
        </w:del>
      </w:ins>
      <w:ins w:id="22862" w:author="PSK" w:date="2021-07-10T19:50:00Z">
        <w:del w:id="22863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6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 xml:space="preserve"> ເດືອນ</w:delText>
          </w:r>
        </w:del>
      </w:ins>
      <w:ins w:id="22865" w:author="PSK" w:date="2021-07-11T12:52:00Z">
        <w:del w:id="22866" w:author="dell" w:date="2021-08-05T09:12:00Z">
          <w:r w:rsidR="00A00EA5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67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ວັນ</w:delText>
          </w:r>
        </w:del>
      </w:ins>
      <w:ins w:id="22868" w:author="PSK" w:date="2021-07-10T19:50:00Z">
        <w:del w:id="22869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70" w:author="NA" w:date="2021-12-30T11:44:00Z">
                <w:rPr>
                  <w:rFonts w:cs="DokChampa"/>
                  <w:lang w:val="pt-BR" w:bidi="lo-LA"/>
                </w:rPr>
              </w:rPrChange>
            </w:rPr>
            <w:delText>.</w:delText>
          </w:r>
        </w:del>
      </w:ins>
    </w:p>
    <w:p w14:paraId="27FBE8DE" w14:textId="77777777" w:rsidR="00CA16EC" w:rsidRPr="002C0BDB" w:rsidDel="00B82238" w:rsidRDefault="00CA16EC">
      <w:pPr>
        <w:pStyle w:val="ListParagraph"/>
        <w:numPr>
          <w:ilvl w:val="3"/>
          <w:numId w:val="14"/>
        </w:numPr>
        <w:spacing w:after="0" w:line="340" w:lineRule="exact"/>
        <w:ind w:left="1417" w:hanging="357"/>
        <w:jc w:val="both"/>
        <w:rPr>
          <w:ins w:id="22871" w:author="PSK" w:date="2021-07-16T15:57:00Z"/>
          <w:del w:id="22872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873" w:author="NA" w:date="2021-12-30T11:44:00Z">
            <w:rPr>
              <w:ins w:id="22874" w:author="PSK" w:date="2021-07-16T15:57:00Z"/>
              <w:del w:id="22875" w:author="dell" w:date="2021-08-05T09:12:00Z"/>
              <w:lang w:val="pt-BR" w:bidi="lo-LA"/>
            </w:rPr>
          </w:rPrChange>
        </w:rPr>
        <w:pPrChange w:id="22876" w:author="NA" w:date="2021-12-23T14:15:00Z">
          <w:pPr>
            <w:spacing w:after="0" w:line="240" w:lineRule="auto"/>
            <w:ind w:left="720" w:firstLine="720"/>
          </w:pPr>
        </w:pPrChange>
      </w:pPr>
    </w:p>
    <w:p w14:paraId="0621563B" w14:textId="77777777" w:rsidR="00CA16EC" w:rsidRPr="002C0BDB" w:rsidDel="00B82238" w:rsidRDefault="00364CD8">
      <w:pPr>
        <w:pStyle w:val="ListParagraph"/>
        <w:numPr>
          <w:ilvl w:val="3"/>
          <w:numId w:val="14"/>
        </w:numPr>
        <w:spacing w:after="0" w:line="340" w:lineRule="exact"/>
        <w:ind w:left="1417" w:hanging="357"/>
        <w:jc w:val="both"/>
        <w:rPr>
          <w:ins w:id="22877" w:author="PSK" w:date="2021-07-16T15:58:00Z"/>
          <w:del w:id="22878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</w:rPr>
        <w:pPrChange w:id="22879" w:author="NA" w:date="2021-12-23T14:15:00Z">
          <w:pPr>
            <w:spacing w:after="0" w:line="240" w:lineRule="auto"/>
            <w:ind w:left="720" w:firstLine="720"/>
          </w:pPr>
        </w:pPrChange>
      </w:pPr>
      <w:ins w:id="22880" w:author="HP" w:date="2021-07-11T11:11:00Z">
        <w:del w:id="22881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82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3. </w:delText>
          </w:r>
        </w:del>
      </w:ins>
      <w:ins w:id="22883" w:author="PSK" w:date="2021-07-11T12:48:00Z">
        <w:del w:id="22884" w:author="dell" w:date="2021-08-05T09:12:00Z">
          <w:r w:rsidR="00A26515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85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ນຳໃຊ້ຊັບພະຍາກອນ</w:delText>
          </w:r>
        </w:del>
      </w:ins>
      <w:ins w:id="22886" w:author="PSK" w:date="2021-07-11T12:49:00Z">
        <w:del w:id="22887" w:author="dell" w:date="2021-08-05T09:12:00Z"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88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 xml:space="preserve"> ແລະ</w:delText>
          </w:r>
        </w:del>
      </w:ins>
      <w:ins w:id="22889" w:author="PSK" w:date="2021-07-11T12:48:00Z">
        <w:del w:id="22890" w:author="dell" w:date="2021-08-05T09:12:00Z"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91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</w:del>
      </w:ins>
      <w:ins w:id="22892" w:author="PSK" w:date="2021-07-11T12:49:00Z">
        <w:del w:id="22893" w:author="dell" w:date="2021-08-05T09:12:00Z">
          <w:r w:rsidR="005A08FD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9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ດຳເນີນທຸລະກິດ</w:delText>
          </w:r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95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ໂທລະຄົມມະນາຄົມ</w:delText>
          </w:r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896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897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ໂດຍບໍ່ໄດ້ຮັບອະນຸຍາດ</w:delText>
          </w:r>
        </w:del>
      </w:ins>
      <w:ins w:id="22898" w:author="PSK" w:date="2021-07-11T12:48:00Z">
        <w:del w:id="22899" w:author="dell" w:date="2021-08-05T09:12:00Z">
          <w:r w:rsidR="0032258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,</w:delText>
          </w:r>
        </w:del>
      </w:ins>
    </w:p>
    <w:p w14:paraId="47F5D725" w14:textId="77777777" w:rsidR="00CA16EC" w:rsidRPr="002C0BDB" w:rsidDel="00B82238" w:rsidRDefault="00A26515">
      <w:pPr>
        <w:pStyle w:val="ListParagraph"/>
        <w:numPr>
          <w:ilvl w:val="3"/>
          <w:numId w:val="14"/>
        </w:numPr>
        <w:spacing w:after="0" w:line="340" w:lineRule="exact"/>
        <w:ind w:left="1417" w:hanging="357"/>
        <w:jc w:val="both"/>
        <w:rPr>
          <w:ins w:id="22901" w:author="PSK" w:date="2021-07-16T15:58:00Z"/>
          <w:del w:id="22902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</w:rPr>
        <w:pPrChange w:id="22903" w:author="NA" w:date="2021-12-23T14:15:00Z">
          <w:pPr>
            <w:spacing w:after="0" w:line="240" w:lineRule="auto"/>
            <w:ind w:left="720" w:firstLine="720"/>
          </w:pPr>
        </w:pPrChange>
      </w:pPr>
      <w:ins w:id="22904" w:author="PSK" w:date="2021-07-11T12:48:00Z">
        <w:del w:id="22905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906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ບໍ່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07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908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ໂຈະ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09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910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ຫຼື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11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912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ຕັດ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13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914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15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916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ຂອງຜູ້ໃຊ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917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້ບໍລິການ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18" w:author="NA" w:date="2021-12-30T11:44:00Z">
                <w:rPr>
                  <w:rFonts w:cs="DokChampa"/>
                  <w:lang w:val="pt-BR"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919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ເພື່ອວຽກງານຄວາມໜັ້ນຄົງ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2920" w:author="NA" w:date="2021-12-30T11:44:00Z">
                <w:rPr>
                  <w:rFonts w:cs="DokChampa"/>
                  <w:cs/>
                  <w:lang w:val="pt-BR" w:bidi="lo-LA"/>
                </w:rPr>
              </w:rPrChange>
            </w:rPr>
            <w:delText>ຂອງຊາດ</w:delText>
          </w:r>
        </w:del>
      </w:ins>
      <w:ins w:id="22921" w:author="PSK" w:date="2021-07-11T12:49:00Z">
        <w:del w:id="22922" w:author="dell" w:date="2021-08-05T09:12:00Z"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23" w:author="NA" w:date="2021-12-30T11:44:00Z">
                <w:rPr>
                  <w:lang w:val="pt-BR" w:bidi="lo-LA"/>
                </w:rPr>
              </w:rPrChange>
            </w:rPr>
            <w:delText>;</w:delText>
          </w:r>
        </w:del>
      </w:ins>
    </w:p>
    <w:p w14:paraId="3D4B8BBF" w14:textId="77777777" w:rsidR="00364CD8" w:rsidRPr="002C0BDB" w:rsidDel="00B82238" w:rsidRDefault="00364CD8">
      <w:pPr>
        <w:pStyle w:val="ListParagraph"/>
        <w:numPr>
          <w:ilvl w:val="3"/>
          <w:numId w:val="14"/>
        </w:numPr>
        <w:spacing w:after="0" w:line="340" w:lineRule="exact"/>
        <w:ind w:left="1417" w:hanging="357"/>
        <w:jc w:val="both"/>
        <w:rPr>
          <w:del w:id="22924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925" w:author="NA" w:date="2021-12-30T11:44:00Z">
            <w:rPr>
              <w:del w:id="2292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927" w:author="NA" w:date="2021-12-23T14:15:00Z">
          <w:pPr>
            <w:spacing w:after="0" w:line="240" w:lineRule="auto"/>
            <w:ind w:left="720" w:firstLine="720"/>
          </w:pPr>
        </w:pPrChange>
      </w:pPr>
      <w:ins w:id="22928" w:author="HP" w:date="2021-07-11T11:11:00Z">
        <w:del w:id="2292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93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ມີ</w:delText>
          </w:r>
        </w:del>
      </w:ins>
      <w:ins w:id="22931" w:author="PSK" w:date="2021-07-11T12:49:00Z">
        <w:del w:id="22932" w:author="dell" w:date="2021-08-05T09:12:00Z">
          <w:r w:rsidR="0036169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9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ມີ</w:delText>
          </w:r>
        </w:del>
      </w:ins>
      <w:ins w:id="22934" w:author="HP" w:date="2021-07-11T11:11:00Z">
        <w:del w:id="2293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9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ກໍລະນີອື່ນ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9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ຕາມທີ່ກຳນົດໄວ້ໃນກົດໝາຍ</w:delText>
          </w:r>
        </w:del>
      </w:ins>
      <w:ins w:id="22939" w:author="PSK" w:date="2021-07-11T12:50:00Z">
        <w:del w:id="22940" w:author="dell" w:date="2021-08-05T09:12:00Z">
          <w:r w:rsidR="0036169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94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ສະບັບນີ້</w:delText>
          </w:r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36169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9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36169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4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36169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9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ກົດໝາຍອື່ນ</w:delText>
          </w:r>
        </w:del>
      </w:ins>
      <w:ins w:id="22946" w:author="HP" w:date="2021-07-11T11:11:00Z">
        <w:del w:id="2294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29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ທີ່ກ່ຽວຂ້ອງ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29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.</w:delText>
          </w:r>
        </w:del>
      </w:ins>
    </w:p>
    <w:p w14:paraId="163CE80B" w14:textId="77777777" w:rsidR="00407704" w:rsidRPr="002C0BDB" w:rsidDel="00B82238" w:rsidRDefault="00407704">
      <w:pPr>
        <w:pStyle w:val="ListParagraph"/>
        <w:numPr>
          <w:ilvl w:val="3"/>
          <w:numId w:val="14"/>
        </w:numPr>
        <w:spacing w:after="0" w:line="340" w:lineRule="exact"/>
        <w:ind w:left="1417" w:hanging="357"/>
        <w:jc w:val="both"/>
        <w:rPr>
          <w:ins w:id="22950" w:author="HP" w:date="2021-07-12T12:52:00Z"/>
          <w:del w:id="22951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952" w:author="NA" w:date="2021-12-30T11:44:00Z">
            <w:rPr>
              <w:ins w:id="22953" w:author="HP" w:date="2021-07-12T12:52:00Z"/>
              <w:del w:id="22954" w:author="dell" w:date="2021-08-05T09:12:00Z"/>
              <w:lang w:val="pt-BR" w:bidi="lo-LA"/>
            </w:rPr>
          </w:rPrChange>
        </w:rPr>
        <w:pPrChange w:id="22955" w:author="NA" w:date="2021-12-23T14:15:00Z">
          <w:pPr>
            <w:spacing w:after="0" w:line="240" w:lineRule="auto"/>
            <w:ind w:left="720" w:firstLine="720"/>
          </w:pPr>
        </w:pPrChange>
      </w:pPr>
    </w:p>
    <w:p w14:paraId="399EB6AD" w14:textId="77777777" w:rsidR="009A0F3F" w:rsidRPr="002C0BDB" w:rsidDel="00B82238" w:rsidRDefault="009A0F3F">
      <w:pPr>
        <w:spacing w:after="0" w:line="340" w:lineRule="exact"/>
        <w:jc w:val="both"/>
        <w:rPr>
          <w:del w:id="22956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957" w:author="NA" w:date="2021-12-30T11:44:00Z">
            <w:rPr>
              <w:del w:id="22958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22959" w:author="NA" w:date="2021-12-23T14:15:00Z">
          <w:pPr>
            <w:spacing w:after="0" w:line="240" w:lineRule="auto"/>
            <w:ind w:left="720" w:firstLine="720"/>
          </w:pPr>
        </w:pPrChange>
      </w:pPr>
    </w:p>
    <w:p w14:paraId="18D2EC08" w14:textId="77777777" w:rsidR="00897237" w:rsidRPr="002C0BDB" w:rsidDel="00B82238" w:rsidRDefault="0072440F">
      <w:pPr>
        <w:spacing w:after="0" w:line="340" w:lineRule="exact"/>
        <w:ind w:firstLine="624"/>
        <w:jc w:val="both"/>
        <w:rPr>
          <w:del w:id="2296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961" w:author="NA" w:date="2021-12-30T11:44:00Z">
            <w:rPr>
              <w:del w:id="2296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963" w:author="NA" w:date="2021-12-23T14:15:00Z">
          <w:pPr>
            <w:spacing w:after="0" w:line="240" w:lineRule="auto"/>
            <w:ind w:left="720" w:firstLine="720"/>
          </w:pPr>
        </w:pPrChange>
      </w:pPr>
      <w:del w:id="2296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ນຳໃຊ້ບໍ່ຖືກຕ້ອງຕາມຈຸດປະສົງຂອງໃບອະນຸຍາດ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br/>
          <w:delText xml:space="preserve">2.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ບໍ່ປະຕິບັດຕາມເງື່ອນໄຂທີ່ໄດ້ກຳນົດໄວ້ໃນໃບອະນຸຍາດ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br/>
          <w:delText xml:space="preserve">3.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ບໍ່ປະຕິບັດພັນທະ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ບໍ່ເສຍຄ່າທຳນຽມ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7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ຄ່າບໍລິການ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ຢ່າງຄົບຖ້ວນ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br/>
          <w:delText xml:space="preserve">4.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ລະເມີດກົດໝາຍສະບັບນີ້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ກົດໝາຍອື່ນໆ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ທີ່ກ່ຽວຂ້ອງ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;</w:delText>
        </w:r>
      </w:del>
    </w:p>
    <w:p w14:paraId="6EB5B8EF" w14:textId="77777777" w:rsidR="00897237" w:rsidRPr="002C0BDB" w:rsidDel="00B82238" w:rsidRDefault="0072440F">
      <w:pPr>
        <w:spacing w:after="0" w:line="340" w:lineRule="exact"/>
        <w:ind w:firstLine="624"/>
        <w:jc w:val="both"/>
        <w:rPr>
          <w:del w:id="2299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2991" w:author="NA" w:date="2021-12-30T11:44:00Z">
            <w:rPr>
              <w:del w:id="2299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2993" w:author="NA" w:date="2021-12-23T14:15:00Z">
          <w:pPr>
            <w:spacing w:after="0" w:line="240" w:lineRule="auto"/>
            <w:ind w:left="709"/>
          </w:pPr>
        </w:pPrChange>
      </w:pPr>
      <w:del w:id="22994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29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5.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ຖືກໂຈະໃບອະນຸຍາດດຳເນີນທຸລະກິດການໂທລະຄົມມະນາຄົມ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29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29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ເກີນ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6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ເດືອນ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.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br/>
        </w:r>
      </w:del>
    </w:p>
    <w:p w14:paraId="4C849459" w14:textId="77777777" w:rsidR="00CA16EC" w:rsidRPr="002C0BDB" w:rsidDel="00B82238" w:rsidRDefault="0072440F">
      <w:pPr>
        <w:spacing w:after="0" w:line="340" w:lineRule="exact"/>
        <w:ind w:left="425" w:firstLine="624"/>
        <w:jc w:val="both"/>
        <w:rPr>
          <w:ins w:id="23004" w:author="PSK" w:date="2021-07-16T16:00:00Z"/>
          <w:del w:id="23005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3006" w:author="NA" w:date="2021-12-30T11:44:00Z">
            <w:rPr>
              <w:ins w:id="23007" w:author="PSK" w:date="2021-07-16T16:00:00Z"/>
              <w:del w:id="23008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23009" w:author="NA" w:date="2021-12-23T14:15:00Z">
          <w:pPr>
            <w:ind w:firstLine="720"/>
            <w:jc w:val="thaiDistribute"/>
          </w:pPr>
        </w:pPrChange>
      </w:pPr>
      <w:del w:id="23010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ຂະແໜງ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ເປັນຜູ້ອອກແຈ້ງການ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ຖອນໃບອະນຸຍາດດຳເນີນທຸລະກິດ</w:delText>
        </w:r>
      </w:del>
      <w:ins w:id="23022" w:author="HP" w:date="2021-07-12T12:52:00Z">
        <w:del w:id="23023" w:author="dell" w:date="2021-08-05T09:12:00Z">
          <w:r w:rsidR="00407704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del w:id="2302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ພ້ອມດ້ວຍເຫດຜົນເປັນລາຍລັກອັກສອນ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</w:del>
      <w:ins w:id="23030" w:author="PSK" w:date="2021-07-11T14:05:00Z">
        <w:del w:id="23031" w:author="dell" w:date="2021-08-05T09:12:00Z"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3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ແຈ້ງສັງຄົມໃຫ້ຮັບຊາບ</w:delText>
          </w:r>
        </w:del>
      </w:ins>
      <w:del w:id="2303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0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ກ່ຽວກັບການຖອນໃບອະນຸຍາດດັ່ງກ່າວ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. </w:delText>
        </w:r>
      </w:del>
    </w:p>
    <w:p w14:paraId="153BE6FD" w14:textId="77777777" w:rsidR="00473E0A" w:rsidRPr="002C0BDB" w:rsidDel="00B82238" w:rsidRDefault="0072440F">
      <w:pPr>
        <w:spacing w:after="0" w:line="340" w:lineRule="exact"/>
        <w:jc w:val="both"/>
        <w:rPr>
          <w:del w:id="23039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3040" w:author="NA" w:date="2021-12-30T11:44:00Z">
            <w:rPr>
              <w:del w:id="23041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23042" w:author="NA" w:date="2021-12-23T14:15:00Z">
          <w:pPr>
            <w:ind w:firstLine="720"/>
            <w:jc w:val="thaiDistribute"/>
          </w:pPr>
        </w:pPrChange>
      </w:pPr>
      <w:del w:id="23043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0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  </w:delText>
        </w:r>
      </w:del>
      <w:ins w:id="23045" w:author="PSK" w:date="2021-07-11T14:05:00Z">
        <w:del w:id="23046" w:author="dell" w:date="2021-08-05T09:12:00Z"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4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ຊັບພະຍາກອນໂທລະຄົມມະນາຄົມ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ຖືກເກັບ</w:delText>
          </w:r>
        </w:del>
      </w:ins>
      <w:ins w:id="23050" w:author="PSK" w:date="2021-07-11T14:06:00Z">
        <w:del w:id="23051" w:author="dell" w:date="2021-08-05T09:12:00Z"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5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ກູ້</w:delText>
          </w:r>
        </w:del>
      </w:ins>
      <w:ins w:id="23053" w:author="PSK" w:date="2021-07-11T14:05:00Z">
        <w:del w:id="23054" w:author="dell" w:date="2021-08-05T09:12:00Z"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5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ຄືນ</w:delText>
          </w:r>
        </w:del>
      </w:ins>
      <w:ins w:id="23056" w:author="PSK" w:date="2021-07-11T16:07:00Z">
        <w:del w:id="23057" w:author="dell" w:date="2021-08-05T09:12:00Z">
          <w:r w:rsidR="003E5170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5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3059" w:author="PSK" w:date="2021-07-11T14:05:00Z">
        <w:del w:id="23060" w:author="dell" w:date="2021-08-05T09:12:00Z"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ມາເປັນ</w:delText>
          </w:r>
        </w:del>
      </w:ins>
      <w:ins w:id="23062" w:author="PSK" w:date="2021-07-11T14:06:00Z">
        <w:del w:id="23063" w:author="dell" w:date="2021-08-05T09:12:00Z"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ຊັບສິນ</w:delText>
          </w:r>
        </w:del>
      </w:ins>
      <w:ins w:id="23065" w:author="PSK" w:date="2021-07-11T14:05:00Z">
        <w:del w:id="23066" w:author="dell" w:date="2021-08-05T09:12:00Z"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ຂອງລັດ</w:delText>
          </w:r>
        </w:del>
      </w:ins>
      <w:ins w:id="23068" w:author="PSK" w:date="2021-07-11T14:06:00Z">
        <w:del w:id="23069" w:author="dell" w:date="2021-08-05T09:12:00Z"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7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ໂດຍການຄຸ້ມຄອງ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7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7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ຂອງ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7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ກະຊວງ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7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ເຕັກໂນໂລຊີ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473E0A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ການສື່ສານ</w:delText>
          </w:r>
          <w:r w:rsidR="00473E0A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0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.</w:delText>
          </w:r>
        </w:del>
      </w:ins>
    </w:p>
    <w:p w14:paraId="3619246B" w14:textId="77777777" w:rsidR="00CA16EC" w:rsidRPr="002C0BDB" w:rsidDel="00B82238" w:rsidRDefault="00CA16EC">
      <w:pPr>
        <w:spacing w:after="0" w:line="340" w:lineRule="exact"/>
        <w:ind w:left="425" w:firstLine="624"/>
        <w:jc w:val="both"/>
        <w:rPr>
          <w:ins w:id="23083" w:author="PSK" w:date="2021-07-16T16:00:00Z"/>
          <w:del w:id="23084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3085" w:author="NA" w:date="2021-12-30T11:44:00Z">
            <w:rPr>
              <w:ins w:id="23086" w:author="PSK" w:date="2021-07-16T16:00:00Z"/>
              <w:del w:id="23087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bidi="lo-LA"/>
            </w:rPr>
          </w:rPrChange>
        </w:rPr>
        <w:pPrChange w:id="23088" w:author="NA" w:date="2021-12-23T14:15:00Z">
          <w:pPr>
            <w:spacing w:after="0" w:line="240" w:lineRule="auto"/>
            <w:ind w:left="720" w:firstLine="720"/>
          </w:pPr>
        </w:pPrChange>
      </w:pPr>
    </w:p>
    <w:p w14:paraId="7D96F2A9" w14:textId="77777777" w:rsidR="005708D6" w:rsidRPr="002C0BDB" w:rsidDel="00B82238" w:rsidRDefault="005708D6">
      <w:pPr>
        <w:spacing w:after="0" w:line="340" w:lineRule="exact"/>
        <w:ind w:left="425" w:firstLine="624"/>
        <w:jc w:val="both"/>
        <w:rPr>
          <w:ins w:id="23089" w:author="PSK" w:date="2021-07-11T14:19:00Z"/>
          <w:del w:id="2309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3091" w:author="NA" w:date="2021-12-30T11:44:00Z">
            <w:rPr>
              <w:ins w:id="23092" w:author="PSK" w:date="2021-07-11T14:19:00Z"/>
              <w:del w:id="2309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3094" w:author="NA" w:date="2021-12-23T14:15:00Z">
          <w:pPr>
            <w:ind w:firstLine="720"/>
            <w:jc w:val="thaiDistribute"/>
          </w:pPr>
        </w:pPrChange>
      </w:pPr>
      <w:ins w:id="23095" w:author="PSK" w:date="2021-07-11T14:19:00Z">
        <w:del w:id="2309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0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ຜູ້</w:delText>
          </w:r>
        </w:del>
      </w:ins>
      <w:ins w:id="23098" w:author="PSK" w:date="2021-07-12T16:41:00Z">
        <w:del w:id="23099" w:author="dell" w:date="2021-08-05T09:12:00Z">
          <w:r w:rsidR="00BB442E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ໃຫ້ບໍລິການ</w:delText>
          </w:r>
        </w:del>
      </w:ins>
      <w:ins w:id="23101" w:author="HP" w:date="2021-07-12T12:05:00Z">
        <w:del w:id="23102" w:author="dell" w:date="2021-08-05T09:12:00Z">
          <w:r w:rsidR="004573BD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</w:delText>
          </w:r>
          <w:r w:rsidR="004573BD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3105" w:author="PSK" w:date="2021-07-11T14:19:00Z">
        <w:del w:id="2310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0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0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0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ທີ່ຖືກຖອນໃບອະນຸຍາດ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1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ມີຄວາມຮັບຜິດຊອບ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1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1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ໃຊ້ແທນຄືນຜົນເສຍຫາຍທີ່ເກີດຂື້ນ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1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ຈາກການທີ່ໄດ້ຢຸດໃຫ້ບໍລິການ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1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ແກ່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ລັດຖະບານ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ຜູ້ໃຊ້ບໍລິການ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2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312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ຄູ່ຮ່ວມທຸລະກິດ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312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.</w:delText>
          </w:r>
        </w:del>
      </w:ins>
    </w:p>
    <w:p w14:paraId="22E83CC6" w14:textId="77777777" w:rsidR="00473E0A" w:rsidRPr="002C0BDB" w:rsidDel="00B82238" w:rsidRDefault="00473E0A">
      <w:pPr>
        <w:spacing w:after="0" w:line="240" w:lineRule="auto"/>
        <w:ind w:firstLine="720"/>
        <w:jc w:val="both"/>
        <w:rPr>
          <w:del w:id="23127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3128" w:author="NA" w:date="2021-12-30T11:44:00Z">
            <w:rPr>
              <w:del w:id="2312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3130" w:author="NA" w:date="2021-12-23T14:15:00Z">
          <w:pPr>
            <w:spacing w:after="0" w:line="240" w:lineRule="auto"/>
            <w:ind w:left="720" w:firstLine="720"/>
          </w:pPr>
        </w:pPrChange>
      </w:pPr>
    </w:p>
    <w:p w14:paraId="427049AD" w14:textId="77777777" w:rsidR="001451C7" w:rsidRPr="002C0BDB" w:rsidDel="00B82238" w:rsidRDefault="001451C7">
      <w:pPr>
        <w:spacing w:after="0" w:line="240" w:lineRule="auto"/>
        <w:ind w:left="720" w:firstLine="720"/>
        <w:jc w:val="both"/>
        <w:rPr>
          <w:del w:id="23131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3132" w:author="NA" w:date="2021-12-30T11:44:00Z">
            <w:rPr>
              <w:del w:id="2313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3134" w:author="NA" w:date="2021-12-23T14:15:00Z">
          <w:pPr>
            <w:spacing w:after="0" w:line="240" w:lineRule="auto"/>
            <w:ind w:left="720" w:firstLine="720"/>
          </w:pPr>
        </w:pPrChange>
      </w:pPr>
    </w:p>
    <w:p w14:paraId="68C75234" w14:textId="77777777" w:rsidR="00C008BA" w:rsidRPr="002C0BDB" w:rsidDel="00B82238" w:rsidRDefault="00C008BA">
      <w:pPr>
        <w:spacing w:after="0" w:line="240" w:lineRule="auto"/>
        <w:jc w:val="both"/>
        <w:rPr>
          <w:del w:id="23135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3136" w:author="NA" w:date="2021-12-30T11:44:00Z">
            <w:rPr>
              <w:del w:id="2313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3138" w:author="NA" w:date="2021-12-23T14:15:00Z">
          <w:pPr>
            <w:spacing w:after="0" w:line="240" w:lineRule="auto"/>
            <w:ind w:left="720" w:firstLine="720"/>
          </w:pPr>
        </w:pPrChange>
      </w:pPr>
    </w:p>
    <w:p w14:paraId="41A9855C" w14:textId="77777777" w:rsidR="00897237" w:rsidRPr="002C0BDB" w:rsidDel="00B82238" w:rsidRDefault="0072440F">
      <w:pPr>
        <w:pStyle w:val="Heading1"/>
        <w:spacing w:before="0" w:line="340" w:lineRule="exact"/>
        <w:jc w:val="both"/>
        <w:rPr>
          <w:del w:id="23139" w:author="dell" w:date="2021-08-05T09:12:00Z"/>
          <w:rFonts w:ascii="Phetsarath OT" w:eastAsia="Phetsarath OT" w:hAnsi="Phetsarath OT" w:cs="Phetsarath OT"/>
          <w:color w:val="auto"/>
          <w:szCs w:val="28"/>
          <w:lang w:val="pt-BR"/>
        </w:rPr>
        <w:pPrChange w:id="23140" w:author="NA" w:date="2021-12-23T14:15:00Z">
          <w:pPr>
            <w:pStyle w:val="Heading1"/>
            <w:spacing w:before="0" w:line="240" w:lineRule="auto"/>
            <w:jc w:val="center"/>
          </w:pPr>
        </w:pPrChange>
      </w:pPr>
      <w:bookmarkStart w:id="23141" w:name="_Toc77346249"/>
      <w:del w:id="23142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cs/>
            <w:lang w:bidi="lo-LA"/>
            <w:rPrChange w:id="23143" w:author="NA" w:date="2021-12-30T11:44:00Z">
              <w:rPr>
                <w:rFonts w:ascii="Phetsarath OT" w:eastAsia="Phetsarath OT" w:hAnsi="Phetsarath OT" w:cs="Phetsarath OT" w:hint="cs"/>
                <w:cs/>
                <w:lang w:bidi="lo-LA"/>
              </w:rPr>
            </w:rPrChange>
          </w:rPr>
          <w:delText>ພາກທີ</w:delText>
        </w:r>
        <w:r w:rsidRPr="002C0BDB" w:rsidDel="00B82238">
          <w:rPr>
            <w:rFonts w:ascii="Phetsarath OT" w:eastAsia="Phetsarath OT" w:hAnsi="Phetsarath OT" w:cs="Phetsarath OT"/>
            <w:color w:val="auto"/>
            <w:lang w:val="pt-BR"/>
            <w:rPrChange w:id="23144" w:author="NA" w:date="2021-12-30T11:44:00Z">
              <w:rPr>
                <w:rFonts w:ascii="Phetsarath OT" w:eastAsia="Phetsarath OT" w:hAnsi="Phetsarath OT" w:cs="Phetsarath OT"/>
                <w:lang w:val="pt-BR"/>
              </w:rPr>
            </w:rPrChange>
          </w:rPr>
          <w:delText xml:space="preserve"> VII</w:delText>
        </w:r>
        <w:bookmarkEnd w:id="23141"/>
      </w:del>
    </w:p>
    <w:p w14:paraId="1F6DE68D" w14:textId="77777777" w:rsidR="00897237" w:rsidRPr="002C0BDB" w:rsidDel="00B82238" w:rsidRDefault="0072440F">
      <w:pPr>
        <w:pStyle w:val="Heading1"/>
        <w:spacing w:before="0" w:line="340" w:lineRule="exact"/>
        <w:jc w:val="both"/>
        <w:rPr>
          <w:del w:id="23145" w:author="dell" w:date="2021-08-05T09:12:00Z"/>
          <w:rFonts w:ascii="Phetsarath OT" w:eastAsia="Phetsarath OT" w:hAnsi="Phetsarath OT" w:cs="Phetsarath OT"/>
          <w:color w:val="auto"/>
          <w:szCs w:val="28"/>
          <w:lang w:val="pt-BR" w:bidi="lo-LA"/>
        </w:rPr>
        <w:pPrChange w:id="23146" w:author="NA" w:date="2021-12-23T14:15:00Z">
          <w:pPr>
            <w:pStyle w:val="Heading1"/>
            <w:spacing w:before="0" w:line="240" w:lineRule="auto"/>
            <w:jc w:val="center"/>
          </w:pPr>
        </w:pPrChange>
      </w:pPr>
      <w:bookmarkStart w:id="23147" w:name="_Toc77346250"/>
      <w:del w:id="23148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cs/>
            <w:lang w:bidi="lo-LA"/>
            <w:rPrChange w:id="23149" w:author="NA" w:date="2021-12-30T11:44:00Z">
              <w:rPr>
                <w:rFonts w:ascii="Phetsarath OT" w:eastAsia="Phetsarath OT" w:hAnsi="Phetsarath OT" w:cs="Phetsarath OT" w:hint="cs"/>
                <w:cs/>
                <w:lang w:bidi="lo-LA"/>
              </w:rPr>
            </w:rPrChange>
          </w:rPr>
          <w:delText>ສິດ</w:delText>
        </w:r>
        <w:r w:rsidRPr="002C0BDB" w:rsidDel="00B82238">
          <w:rPr>
            <w:rFonts w:ascii="Phetsarath OT" w:eastAsia="Phetsarath OT" w:hAnsi="Phetsarath OT" w:cs="Phetsarath OT"/>
            <w:color w:val="auto"/>
            <w:lang w:val="pt-BR" w:bidi="lo-LA"/>
            <w:rPrChange w:id="23150" w:author="NA" w:date="2021-12-30T11:44:00Z">
              <w:rPr>
                <w:rFonts w:ascii="Phetsarath OT" w:eastAsia="Phetsarath OT" w:hAnsi="Phetsarath OT" w:cs="Phetsarath OT"/>
                <w:lang w:val="pt-BR" w:bidi="lo-LA"/>
              </w:rPr>
            </w:rPrChange>
          </w:rPr>
          <w:delText>,​</w:delText>
        </w:r>
        <w:r w:rsidRPr="002C0BDB" w:rsidDel="00B82238">
          <w:rPr>
            <w:rFonts w:ascii="Phetsarath OT" w:eastAsia="Phetsarath OT" w:hAnsi="Phetsarath OT" w:cs="Phetsarath OT"/>
            <w:color w:val="auto"/>
            <w:cs/>
            <w:lang w:bidi="lo-LA"/>
            <w:rPrChange w:id="23151" w:author="NA" w:date="2021-12-30T11:44:00Z">
              <w:rPr>
                <w:rFonts w:ascii="Phetsarath OT" w:eastAsia="Phetsarath OT" w:hAnsi="Phetsarath OT" w:cs="Phetsarath OT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cs/>
            <w:lang w:bidi="lo-LA"/>
            <w:rPrChange w:id="23152" w:author="NA" w:date="2021-12-30T11:44:00Z">
              <w:rPr>
                <w:rFonts w:ascii="Phetsarath OT" w:eastAsia="Phetsarath OT" w:hAnsi="Phetsarath OT" w:cs="Phetsarath OT" w:hint="cs"/>
                <w:cs/>
                <w:lang w:bidi="lo-LA"/>
              </w:rPr>
            </w:rPrChange>
          </w:rPr>
          <w:delText>ພັນທະ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lang w:val="pt-BR" w:bidi="lo-LA"/>
            <w:rPrChange w:id="2315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cs/>
            <w:lang w:bidi="lo-LA"/>
            <w:rPrChange w:id="2315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s/>
                <w:lang w:bidi="lo-LA"/>
              </w:rPr>
            </w:rPrChange>
          </w:rPr>
          <w:delText>ຂອງ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lang w:val="pt-BR" w:bidi="lo-LA"/>
            <w:rPrChange w:id="2315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lang w:val="pt-BR" w:bidi="lo-LA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cs/>
            <w:lang w:bidi="lo-LA"/>
            <w:rPrChange w:id="2315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s/>
                <w:lang w:bidi="lo-LA"/>
              </w:rPr>
            </w:rPrChange>
          </w:rPr>
          <w:delText>ຜູ້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lang w:val="pt-BR" w:bidi="lo-LA"/>
            <w:rPrChange w:id="2315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lang w:val="pt-BR" w:bidi="lo-LA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cs/>
            <w:lang w:bidi="lo-LA"/>
            <w:rPrChange w:id="2315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s/>
                <w:lang w:bidi="lo-LA"/>
              </w:rPr>
            </w:rPrChange>
          </w:rPr>
          <w:delText>ໃຫ້ບໍລິການ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lang w:val="pt-BR" w:bidi="lo-LA"/>
            <w:rPrChange w:id="2315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lang w:val="pt-BR" w:bidi="lo-LA"/>
              </w:rPr>
            </w:rPrChange>
          </w:rPr>
          <w:delText xml:space="preserve"> 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cs/>
            <w:lang w:bidi="lo-LA"/>
            <w:rPrChange w:id="2316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lang w:val="pt-BR" w:bidi="lo-LA"/>
            <w:rPrChange w:id="2316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cs/>
            <w:lang w:bidi="lo-LA"/>
            <w:rPrChange w:id="2316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s/>
                <w:lang w:bidi="lo-LA"/>
              </w:rPr>
            </w:rPrChange>
          </w:rPr>
          <w:delText>ຜູ້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lang w:val="pt-BR" w:bidi="lo-LA"/>
            <w:rPrChange w:id="2316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lang w:val="pt-BR" w:bidi="lo-LA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cs/>
            <w:lang w:bidi="lo-LA"/>
            <w:rPrChange w:id="2316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s/>
                <w:lang w:bidi="lo-LA"/>
              </w:rPr>
            </w:rPrChange>
          </w:rPr>
          <w:delText>ໃຊ້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lang w:val="pt-BR" w:bidi="lo-LA"/>
            <w:rPrChange w:id="2316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lang w:val="pt-BR" w:bidi="lo-LA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cs/>
            <w:lang w:bidi="lo-LA"/>
            <w:rPrChange w:id="2316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s/>
                <w:lang w:bidi="lo-LA"/>
              </w:rPr>
            </w:rPrChange>
          </w:rPr>
          <w:delText>ບໍລິການ</w:delText>
        </w:r>
        <w:bookmarkEnd w:id="23147"/>
      </w:del>
    </w:p>
    <w:p w14:paraId="563277AD" w14:textId="77777777" w:rsidR="00897237" w:rsidRPr="002C0BDB" w:rsidDel="00B82238" w:rsidRDefault="00897237">
      <w:pPr>
        <w:pStyle w:val="NoSpacing"/>
        <w:spacing w:line="340" w:lineRule="exact"/>
        <w:jc w:val="both"/>
        <w:rPr>
          <w:del w:id="23167" w:author="dell" w:date="2021-08-05T09:12:00Z"/>
          <w:rFonts w:ascii="Phetsarath OT" w:eastAsia="Phetsarath OT" w:hAnsi="Phetsarath OT" w:cs="Phetsarath OT"/>
          <w:b/>
          <w:bCs/>
          <w:lang w:val="pt-BR"/>
        </w:rPr>
        <w:pPrChange w:id="23168" w:author="NA" w:date="2021-12-23T14:15:00Z">
          <w:pPr>
            <w:pStyle w:val="NoSpacing"/>
            <w:jc w:val="center"/>
          </w:pPr>
        </w:pPrChange>
      </w:pPr>
    </w:p>
    <w:p w14:paraId="69261A7C" w14:textId="77777777" w:rsidR="00897237" w:rsidRPr="002C0BDB" w:rsidDel="00B82238" w:rsidRDefault="0072440F">
      <w:pPr>
        <w:pStyle w:val="Heading3"/>
        <w:numPr>
          <w:ilvl w:val="0"/>
          <w:numId w:val="60"/>
        </w:numPr>
        <w:spacing w:before="0" w:line="340" w:lineRule="exact"/>
        <w:jc w:val="both"/>
        <w:rPr>
          <w:del w:id="23169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pt-BR" w:bidi="lo-LA"/>
          <w:rPrChange w:id="23170" w:author="NA" w:date="2021-12-30T11:44:00Z">
            <w:rPr>
              <w:del w:id="23171" w:author="dell" w:date="2021-08-05T09:12:00Z"/>
              <w:rFonts w:ascii="Phetsarath OT" w:eastAsia="Phetsarath OT" w:hAnsi="Phetsarath OT" w:cs="Phetsarath OT"/>
              <w:color w:val="auto"/>
              <w:sz w:val="24"/>
              <w:szCs w:val="24"/>
              <w:lang w:val="pt-BR"/>
            </w:rPr>
          </w:rPrChange>
        </w:rPr>
        <w:pPrChange w:id="23172" w:author="NA" w:date="2021-12-23T14:15:00Z">
          <w:pPr>
            <w:pStyle w:val="Heading2"/>
          </w:pPr>
        </w:pPrChange>
      </w:pPr>
      <w:del w:id="23173" w:author="dell" w:date="2021-08-05T09:12:00Z"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17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A448F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r w:rsidR="000A727C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31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>4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31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>0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bookmarkStart w:id="23179" w:name="_Toc77346251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18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)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31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ສິດ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2318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18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18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ຜູ້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19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ໃຫ້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19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ບໍລິການ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19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1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19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bookmarkEnd w:id="23179"/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2319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</w:del>
    </w:p>
    <w:p w14:paraId="75D303CD" w14:textId="77777777" w:rsidR="00897237" w:rsidRPr="00417DB2" w:rsidDel="00B82238" w:rsidRDefault="0072440F">
      <w:pPr>
        <w:spacing w:after="0" w:line="340" w:lineRule="exact"/>
        <w:ind w:left="425" w:firstLine="624"/>
        <w:jc w:val="both"/>
        <w:rPr>
          <w:del w:id="23198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3199" w:author="NA" w:date="2021-12-23T14:15:00Z">
          <w:pPr>
            <w:pStyle w:val="NoSpacing"/>
            <w:ind w:left="720" w:firstLine="720"/>
            <w:jc w:val="thaiDistribute"/>
          </w:pPr>
        </w:pPrChange>
      </w:pPr>
      <w:del w:id="23200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ຜູ້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ໃຫ້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ບໍລິການ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ໂທລະ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ຄົມມະ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ນາ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ຄົມ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ມີ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ສິດ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ດັ່ງນີ້</w:delText>
        </w:r>
        <w:r w:rsidRPr="008C7A6F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: </w:delText>
        </w:r>
      </w:del>
    </w:p>
    <w:p w14:paraId="3B45B9DF" w14:textId="77777777" w:rsidR="00C075D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201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202" w:author="NA" w:date="2021-12-30T11:44:00Z">
            <w:rPr>
              <w:del w:id="23203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3204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3205" w:author="dell" w:date="2021-08-05T09:12:00Z">
        <w:r w:rsidRPr="002C0BDB" w:rsidDel="00B82238">
          <w:rPr>
            <w:rFonts w:ascii="Phetsarath OT" w:eastAsia="Phetsarath OT" w:hAnsi="Phetsarath OT" w:cs="Phetsarath OT"/>
            <w:cs/>
          </w:rPr>
          <w:delText>​</w:delText>
        </w:r>
      </w:del>
      <w:ins w:id="23206" w:author="PSK" w:date="2021-07-11T15:21:00Z">
        <w:del w:id="23207" w:author="dell" w:date="2021-08-05T09:12:00Z"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0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ສະເໜີ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0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1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ຕໍ່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1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1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ກະຊວງ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1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1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ເຕັກໂນໂລຊີ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1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1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1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1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ການສື່ສານ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1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2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ເພື່ອຂໍ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2322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val="pt-BR"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2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ກ່ຽວກັບ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2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2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ການນຳໃຊ້ຊັບພະຍາກອນໂທລະຄົມມະນາຄົມ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2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2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ການເຊື່ອມຕໍ່ເຄືອຂ່າຍ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2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2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ການຢັ້ງຢືນ</w:delText>
          </w:r>
        </w:del>
      </w:ins>
      <w:ins w:id="23229" w:author="PSK" w:date="2021-07-11T15:22:00Z">
        <w:del w:id="23230" w:author="dell" w:date="2021-08-05T09:12:00Z"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3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23232" w:author="PSK" w:date="2021-07-11T15:21:00Z">
        <w:del w:id="23233" w:author="dell" w:date="2021-08-05T09:12:00Z"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3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ຄຸນນະພາບ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3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3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3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 </w:delText>
          </w:r>
          <w:r w:rsidR="00C075D7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3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ມາດຕະຖານຂອງການບໍລິການເຄືອຂ່າຍໂທລະຄົມມະນາຄົມ</w:delText>
          </w:r>
          <w:r w:rsidR="00C075D7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3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>;</w:delText>
          </w:r>
        </w:del>
      </w:ins>
    </w:p>
    <w:p w14:paraId="7CF87726" w14:textId="77777777" w:rsidR="00C075D7" w:rsidRPr="002C0BDB" w:rsidDel="00B82238" w:rsidRDefault="00C075D7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24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241" w:author="NA" w:date="2021-12-30T11:44:00Z">
            <w:rPr>
              <w:del w:id="23242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23243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ins w:id="23244" w:author="PSK" w:date="2021-07-11T15:22:00Z">
        <w:del w:id="23245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4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ຂະຫຍາຍເຄືອຂ່າຍໂທລະຄົມມະນາຄົມຂອງຕົນ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4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4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ຕາມປະເພດການດຳເນີນທຸລະກິດໂທລະຄົມມະນາຄົມ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4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62FFF685" w14:textId="77777777" w:rsidR="005D351E" w:rsidRPr="002C0BDB" w:rsidDel="00B82238" w:rsidRDefault="005D351E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ins w:id="23250" w:author="PSK" w:date="2021-07-11T15:26:00Z"/>
          <w:del w:id="23251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252" w:author="NA" w:date="2021-12-30T11:44:00Z">
            <w:rPr>
              <w:ins w:id="23253" w:author="PSK" w:date="2021-07-11T15:26:00Z"/>
              <w:del w:id="23254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3255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ins w:id="23256" w:author="PSK" w:date="2021-07-11T15:26:00Z">
        <w:del w:id="2325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5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ປະກອບ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5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6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ຜະລິດ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6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6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ສົ່ງອອກ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6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6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ນຳເຂົ້າ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6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6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ຈຳໜ່າຍ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6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6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6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7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ຕິດຕັ້ງ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7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7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ອຸປະກອນໂທລະຄົມມະນາຄົມຕາມປະເພດ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7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7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ການດຳເນີນທຸລະກິດ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7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/>
                </w:rPr>
              </w:rPrChange>
            </w:rPr>
            <w:delText>;</w:delText>
          </w:r>
        </w:del>
      </w:ins>
    </w:p>
    <w:p w14:paraId="10A14721" w14:textId="77777777" w:rsidR="005D351E" w:rsidRPr="002C0BDB" w:rsidDel="00B82238" w:rsidRDefault="005D351E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ins w:id="23276" w:author="PSK" w:date="2021-07-11T15:26:00Z"/>
          <w:del w:id="23277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278" w:author="NA" w:date="2021-12-30T11:44:00Z">
            <w:rPr>
              <w:ins w:id="23279" w:author="PSK" w:date="2021-07-11T15:26:00Z"/>
              <w:del w:id="23280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23281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ins w:id="23282" w:author="PSK" w:date="2021-07-11T15:26:00Z">
        <w:del w:id="2328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8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ນໍາໃຊ້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8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8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ສົ່ງຄືນ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8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8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ປ່ຽນແທນ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8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9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ໃຫ້ເຊົ່າ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9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9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ແບ່ງປັນ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29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9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ຊັບພະຍາກອນໂທລະຄົມມະນາຄົມ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9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96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ຕາມການອະນຸຍາດ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9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29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ຂອງກະຊວງ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29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30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ເຕັກໂນໂລຊີ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301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30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30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304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305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1632654D" w14:textId="77777777" w:rsidR="0089723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306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3307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3308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ໄດ້​ຮັບ​ຜົນ​ປະ​ໂຫຍ​ດຈາກ​ການ​ເຄື່ອນ​ໄຫວ​ທຸລະ​ກິດ​ຂອງ​ຕົນ</w:delText>
        </w:r>
        <w:r w:rsidR="00BB2700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BB2700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BB2700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BB2700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ໄດ້ຮັບການປົກປ້ອງ</w:delText>
        </w:r>
        <w:r w:rsidR="00BB2700"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ຕາມ​ກົດໝາຍ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ແລະ​ລະບຽບການ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26650A2C" w14:textId="77777777" w:rsidR="0089723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32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321" w:author="NA" w:date="2021-12-30T11:44:00Z">
            <w:rPr>
              <w:del w:id="2332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3323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332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ສະເໜີ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ຕໍ່ພາກສ່ວນທີ່ກ່ຽວຂ້ອງ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ກ່ຽວກັບການນຳໃຊ້ສະຖານທີ່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ທີ່ດິນ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ຖະໜົນ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ຮ່ອງ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ລະບາຍນ້ຳ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ອາຄານ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ສິ່ງກໍ່ສ້າງ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ອື່ນໆ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ໂດຍສອດຄ່ອງກັບ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ກົດໝາຍ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2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0D44139A" w14:textId="77777777" w:rsidR="0089723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331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3332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333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ສະເໜີ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3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3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ຕໍ່ອົງການຈັດຕັ້ງທີ່ກ່ຽວຂ້ອງຂອງລັດ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3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3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ໂດຍຜ່ານກະຊວງ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3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4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4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4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4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4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4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4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ເພື່ອພິຈາລະນາ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4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4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ປັບປຸງອັດຕາຄ່າທຳນຽມ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4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5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5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5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ຄ່າບໍລິການ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5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5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ໃຫ້ສອດຄ່ອງກັບສະພາບການພັດທະນາເສດຖະກິດ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5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>-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ສັງຄົມ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5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5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ໃນແຕ່ລະໄລຍະ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5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>;</w:delText>
        </w:r>
      </w:del>
    </w:p>
    <w:p w14:paraId="07B0B7B7" w14:textId="77777777" w:rsidR="0089723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36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361" w:author="NA" w:date="2021-12-30T11:44:00Z">
            <w:rPr>
              <w:del w:id="23362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3363" w:author="NA" w:date="2021-12-23T14:15:00Z">
          <w:pPr>
            <w:pStyle w:val="NoSpacing"/>
            <w:numPr>
              <w:numId w:val="17"/>
            </w:numPr>
            <w:tabs>
              <w:tab w:val="left" w:pos="1710"/>
            </w:tabs>
            <w:ind w:left="1495" w:hanging="360"/>
            <w:jc w:val="thaiDistribute"/>
          </w:pPr>
        </w:pPrChange>
      </w:pPr>
      <w:del w:id="2336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6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ສະເໜີ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6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6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ຕໍ່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ກະຊວງ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7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7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7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7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7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7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ກ່ຽວກັບ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7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7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ການນຳໃຊ້ຊັບພະຍາກອນໂທລະຄົມມະນາຄົມ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8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8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ການເຊື່ອມຕໍ່ເຄືອຂ່າຍ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8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8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ການຢັ້ງຢືນຄຸນນະພາບ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8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8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8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8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ມາດຕະຖານຂອງການບໍລິການເຄືອຂ່າຍໂທລະຄົມມະນາຄົມ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38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>;</w:delText>
        </w:r>
      </w:del>
    </w:p>
    <w:p w14:paraId="2184A6DF" w14:textId="77777777" w:rsidR="0089723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389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390" w:author="NA" w:date="2021-12-30T11:44:00Z">
            <w:rPr>
              <w:del w:id="23391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3392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339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9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ໂຈະຊົ່ວຄາວ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9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9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9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39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ຍົກເລີກ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39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0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ການບໍລິການ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0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0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ແກ່ຜູ້ໃຊ້ບໍລິການໂທລະຄົມມະນາຄົມ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0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0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ໃນກໍລະນີ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0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0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ບໍ່ຊຳລະມູນຄ່າການນຳໃຊ້ບໍລິການຕົວຈິງ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0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0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0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1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ນຳໃຊ້ບໍລິການ</w:delText>
        </w:r>
      </w:del>
      <w:ins w:id="23411" w:author="PSK" w:date="2021-07-11T15:39:00Z">
        <w:del w:id="23412" w:author="dell" w:date="2021-08-05T09:12:00Z">
          <w:r w:rsidR="00DC78F7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413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del w:id="2341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1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1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1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ທີ່ບໍ່ສອດຄ່ອງກັບກົດໝາຍ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1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1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2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2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ລະບຽບການທີ່ກ່ຽວຂ້ອງ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2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7902861C" w14:textId="77777777" w:rsidR="0089723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423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424" w:author="NA" w:date="2021-12-30T11:44:00Z">
            <w:rPr>
              <w:del w:id="23425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23426" w:author="NA" w:date="2021-12-23T14:15:00Z">
          <w:pPr>
            <w:pStyle w:val="NoSpacing"/>
            <w:numPr>
              <w:numId w:val="17"/>
            </w:numPr>
            <w:tabs>
              <w:tab w:val="left" w:pos="1710"/>
            </w:tabs>
            <w:ind w:left="1495" w:hanging="360"/>
            <w:jc w:val="thaiDistribute"/>
          </w:pPr>
        </w:pPrChange>
      </w:pPr>
      <w:del w:id="23427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2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ຂະຫຍາຍເຄືອຂ່າຍໂທລະຄົມມະນາຄົມຂອງຕົນຕາມປະເພດການດຳເນີນທຸລະກິດໂທລະຄົມມະນາຄົມ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2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70DFDCDA" w14:textId="77777777" w:rsidR="0089723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43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431" w:author="NA" w:date="2021-12-30T11:44:00Z">
            <w:rPr>
              <w:del w:id="23432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3433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343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ປະກອບຜະລິດ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3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3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ສົ່ງອອກ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3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3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ນຳເຂົ້າ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4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 xml:space="preserve">, </w:delText>
        </w:r>
        <w:r w:rsidR="006E6C3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4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ຈຳໜ່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4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4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4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4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4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ຕິດຕັ້ງ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4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4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ອຸປະກອນໂທລະຄົມມະນາຄົມຕາມປະເພດ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4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5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ການດຳເນີນທຸລະກິດໂທລະຄົມມະນາຄົມ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5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delText>;</w:delText>
        </w:r>
      </w:del>
    </w:p>
    <w:p w14:paraId="57287AA0" w14:textId="77777777" w:rsidR="0089723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452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453" w:author="NA" w:date="2021-12-30T11:44:00Z">
            <w:rPr>
              <w:del w:id="23454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23455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345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5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ນໍາໃຊ້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5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5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ສົ່ງຄືນ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6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6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ປ່ຽນແທນ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6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6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ໃຫ້ເຊົ່າ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6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6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ແບ່ງປັນ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6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6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ຊັບພະຍາກອນໂທລະຄົມມະນາຄົມ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ຕາມການອະນຸຍາດ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ຂອງກະຊວງ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7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7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7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7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7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7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47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46F52776" w14:textId="77777777" w:rsidR="0089723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479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480" w:author="NA" w:date="2021-12-30T11:44:00Z">
            <w:rPr>
              <w:del w:id="23481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  <w:lang w:val="pt-BR"/>
            </w:rPr>
          </w:rPrChange>
        </w:rPr>
        <w:pPrChange w:id="23482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348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ສະ​ເໜີ​ໂຈະ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8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8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ຢຸດ​ເຊົາ​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8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9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ການດໍາເນີນທຸລະກິດການໂທລະຄົມມະນາຄົມ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9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9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ໃນ​ກໍລະ​ນີຂາດທຶນ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9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9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9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9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ມີ​ຄວາມ​ສ່ຽງ​ສູງ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9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49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ລົ້ມ​ລະລາຍ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49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  <w:cs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50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45F7C3D1" w14:textId="77777777" w:rsidR="005D351E" w:rsidRPr="002C0BDB" w:rsidDel="00B82238" w:rsidRDefault="005D351E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del w:id="23501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502" w:author="NA" w:date="2021-12-30T11:44:00Z">
            <w:rPr>
              <w:del w:id="23503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u w:val="single"/>
            </w:rPr>
          </w:rPrChange>
        </w:rPr>
        <w:pPrChange w:id="23504" w:author="NA" w:date="2021-12-23T14:15:00Z">
          <w:pPr>
            <w:pStyle w:val="NoSpacing"/>
            <w:numPr>
              <w:numId w:val="17"/>
            </w:numPr>
            <w:tabs>
              <w:tab w:val="left" w:pos="1710"/>
            </w:tabs>
            <w:ind w:left="1495" w:hanging="360"/>
            <w:jc w:val="thaiDistribute"/>
          </w:pPr>
        </w:pPrChange>
      </w:pPr>
      <w:ins w:id="23505" w:author="PSK" w:date="2021-07-11T15:28:00Z">
        <w:del w:id="2350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50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ໄດ້ຮັບການປົກປ້ອງ</w:delText>
          </w:r>
        </w:del>
      </w:ins>
      <w:ins w:id="23508" w:author="PSK" w:date="2021-07-11T15:40:00Z">
        <w:del w:id="23509" w:author="dell" w:date="2021-08-05T09:12:00Z">
          <w:r w:rsidR="003B2C34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51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ສິດ</w:delText>
          </w:r>
        </w:del>
      </w:ins>
      <w:ins w:id="23511" w:author="PSK" w:date="2021-07-11T15:28:00Z">
        <w:del w:id="23512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rPrChange w:id="235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​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51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ຕາມ​ກົດໝາຍສະບັບນີ້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51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4D1FFC9F" w14:textId="77777777" w:rsidR="00C21E7A" w:rsidRPr="002C0BDB" w:rsidDel="00B82238" w:rsidRDefault="00C21E7A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ins w:id="23516" w:author="home" w:date="2021-07-12T06:58:00Z"/>
          <w:del w:id="23517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518" w:author="NA" w:date="2021-12-30T11:44:00Z">
            <w:rPr>
              <w:ins w:id="23519" w:author="home" w:date="2021-07-12T06:58:00Z"/>
              <w:del w:id="23520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3521" w:author="NA" w:date="2021-12-23T14:15:00Z">
          <w:pPr>
            <w:pStyle w:val="NoSpacing"/>
            <w:numPr>
              <w:numId w:val="17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5F2B357A" w14:textId="77777777" w:rsidR="00C075D7" w:rsidRPr="002C0BDB" w:rsidDel="00B82238" w:rsidRDefault="0072440F">
      <w:pPr>
        <w:pStyle w:val="NoSpacing"/>
        <w:numPr>
          <w:ilvl w:val="0"/>
          <w:numId w:val="17"/>
        </w:numPr>
        <w:tabs>
          <w:tab w:val="left" w:pos="1276"/>
        </w:tabs>
        <w:spacing w:line="340" w:lineRule="exact"/>
        <w:ind w:left="425" w:firstLine="624"/>
        <w:jc w:val="both"/>
        <w:rPr>
          <w:ins w:id="23522" w:author="PSK" w:date="2021-07-11T15:20:00Z"/>
          <w:del w:id="23523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524" w:author="NA" w:date="2021-12-30T11:44:00Z">
            <w:rPr>
              <w:ins w:id="23525" w:author="PSK" w:date="2021-07-11T15:20:00Z"/>
              <w:del w:id="23526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3527" w:author="NA" w:date="2021-12-23T14:15:00Z">
          <w:pPr>
            <w:pStyle w:val="NoSpacing"/>
            <w:numPr>
              <w:numId w:val="17"/>
            </w:numPr>
            <w:tabs>
              <w:tab w:val="left" w:pos="1710"/>
            </w:tabs>
            <w:ind w:left="1495" w:hanging="360"/>
            <w:jc w:val="thaiDistribute"/>
          </w:pPr>
        </w:pPrChange>
      </w:pPr>
      <w:del w:id="23528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52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ນຳໃຊ້ສິດອື່ນ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53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53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delText>ຕາມທີ່ໄດ້ກໍານົດໄວ້ໃນ</w:delText>
        </w:r>
        <w:r w:rsidR="006E6C3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53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6E6C3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53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ກົດໝາຍ</w:delText>
        </w:r>
        <w:r w:rsidR="006E6C3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53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="006E6C3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5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6E6C3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53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u w:val="single"/>
              </w:rPr>
            </w:rPrChange>
          </w:rPr>
          <w:delText xml:space="preserve"> </w:delText>
        </w:r>
        <w:r w:rsidR="006E6C3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53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</w:del>
      <w:ins w:id="23538" w:author="PSK" w:date="2021-07-11T15:28:00Z">
        <w:del w:id="23539" w:author="dell" w:date="2021-08-05T09:12:00Z">
          <w:r w:rsidR="005D351E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54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.</w:delText>
          </w:r>
        </w:del>
      </w:ins>
    </w:p>
    <w:p w14:paraId="17AF81BC" w14:textId="77777777" w:rsidR="00897237" w:rsidRPr="002C0BDB" w:rsidDel="00B82238" w:rsidRDefault="0072440F">
      <w:pPr>
        <w:pStyle w:val="NoSpacing"/>
        <w:spacing w:line="340" w:lineRule="exact"/>
        <w:ind w:left="1800"/>
        <w:jc w:val="both"/>
        <w:rPr>
          <w:del w:id="23541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542" w:author="NA" w:date="2021-12-30T11:44:00Z">
            <w:rPr>
              <w:del w:id="23543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3544" w:author="NA" w:date="2021-12-23T14:15:00Z">
          <w:pPr>
            <w:pStyle w:val="NoSpacing"/>
            <w:numPr>
              <w:numId w:val="17"/>
            </w:numPr>
            <w:ind w:left="1495" w:hanging="360"/>
            <w:jc w:val="thaiDistribute"/>
          </w:pPr>
        </w:pPrChange>
      </w:pPr>
      <w:del w:id="23545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rPrChange w:id="2354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</w:rPr>
            </w:rPrChange>
          </w:rPr>
          <w:delText>.</w:delText>
        </w:r>
      </w:del>
    </w:p>
    <w:p w14:paraId="4310B8CD" w14:textId="77777777" w:rsidR="00897237" w:rsidRPr="002C0BDB" w:rsidDel="00B82238" w:rsidRDefault="00897237">
      <w:pPr>
        <w:pStyle w:val="NoSpacing"/>
        <w:spacing w:line="340" w:lineRule="exact"/>
        <w:ind w:left="1800"/>
        <w:jc w:val="both"/>
        <w:rPr>
          <w:del w:id="23547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548" w:author="NA" w:date="2021-12-30T11:44:00Z">
            <w:rPr>
              <w:del w:id="23549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3550" w:author="NA" w:date="2021-12-23T14:15:00Z">
          <w:pPr>
            <w:pStyle w:val="NoSpacing"/>
            <w:ind w:left="1800"/>
          </w:pPr>
        </w:pPrChange>
      </w:pPr>
    </w:p>
    <w:p w14:paraId="738E7074" w14:textId="77777777" w:rsidR="00897237" w:rsidRPr="002C0BDB" w:rsidDel="00B82238" w:rsidRDefault="0072440F">
      <w:pPr>
        <w:pStyle w:val="Heading3"/>
        <w:numPr>
          <w:ilvl w:val="0"/>
          <w:numId w:val="60"/>
        </w:numPr>
        <w:spacing w:before="0" w:line="340" w:lineRule="exact"/>
        <w:jc w:val="both"/>
        <w:rPr>
          <w:del w:id="23551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pt-BR" w:bidi="lo-LA"/>
          <w:rPrChange w:id="23552" w:author="NA" w:date="2021-12-30T11:44:00Z">
            <w:rPr>
              <w:del w:id="23553" w:author="dell" w:date="2021-08-05T09:12:00Z"/>
              <w:rFonts w:ascii="Phetsarath OT" w:eastAsia="Phetsarath OT" w:hAnsi="Phetsarath OT" w:cs="Phetsarath OT"/>
              <w:color w:val="auto"/>
              <w:sz w:val="24"/>
              <w:szCs w:val="24"/>
              <w:lang w:val="pt-BR"/>
            </w:rPr>
          </w:rPrChange>
        </w:rPr>
        <w:pPrChange w:id="23554" w:author="NA" w:date="2021-12-23T14:15:00Z">
          <w:pPr>
            <w:pStyle w:val="Heading2"/>
          </w:pPr>
        </w:pPrChange>
      </w:pPr>
      <w:del w:id="23555" w:author="dell" w:date="2021-08-05T09:12:00Z"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55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ມາດ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55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ຕາ</w:delText>
        </w:r>
        <w:r w:rsidR="00A448F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r w:rsidR="000A727C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35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>4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35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>1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bookmarkStart w:id="23563" w:name="_Toc77346252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56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23567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56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ພັນທະ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2356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57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ຂອງຜູ້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57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ໃຫ້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57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ບໍລິການ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57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35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357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bookmarkEnd w:id="23563"/>
      </w:del>
    </w:p>
    <w:p w14:paraId="3A7D0621" w14:textId="77777777" w:rsidR="00897237" w:rsidRPr="006E34B5" w:rsidDel="00B82238" w:rsidRDefault="0072440F">
      <w:pPr>
        <w:spacing w:after="0" w:line="340" w:lineRule="exact"/>
        <w:ind w:left="425" w:firstLine="624"/>
        <w:jc w:val="both"/>
        <w:rPr>
          <w:del w:id="23580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3581" w:author="NA" w:date="2021-12-23T14:15:00Z">
          <w:pPr>
            <w:pStyle w:val="NoSpacing"/>
            <w:ind w:left="720" w:firstLine="720"/>
            <w:jc w:val="both"/>
          </w:pPr>
        </w:pPrChange>
      </w:pPr>
      <w:del w:id="23582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ຜູ້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ໃຫ້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ບໍລິການ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ໂທລະ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ຄົມມະ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ນາ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5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ມີ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ພັນ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ທະ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ດັ່ງນີ້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:</w:delText>
        </w:r>
      </w:del>
    </w:p>
    <w:p w14:paraId="696100B8" w14:textId="77777777" w:rsidR="00E740EB" w:rsidRPr="002C0BDB" w:rsidDel="00B82238" w:rsidRDefault="00E740EB">
      <w:pPr>
        <w:pStyle w:val="NoSpacing"/>
        <w:numPr>
          <w:ilvl w:val="0"/>
          <w:numId w:val="71"/>
        </w:numPr>
        <w:tabs>
          <w:tab w:val="left" w:pos="1276"/>
        </w:tabs>
        <w:spacing w:line="340" w:lineRule="exact"/>
        <w:ind w:left="425" w:firstLine="624"/>
        <w:jc w:val="both"/>
        <w:rPr>
          <w:del w:id="23584" w:author="dell" w:date="2021-08-05T09:12:00Z"/>
          <w:rFonts w:ascii="Phetsarath OT" w:eastAsia="Phetsarath OT" w:hAnsi="Phetsarath OT" w:cs="Phetsarath OT"/>
          <w:spacing w:val="-4"/>
          <w:sz w:val="24"/>
          <w:szCs w:val="24"/>
          <w:lang w:val="pt-BR"/>
          <w:rPrChange w:id="23585" w:author="NA" w:date="2021-12-30T11:44:00Z">
            <w:rPr>
              <w:del w:id="23586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3587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3588" w:author="PSK" w:date="2021-07-11T15:46:00Z">
        <w:del w:id="2358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359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ສ້າງແຜນການດຳເນີນທຸລະກິດໂທລະຄົມມະນາຄົມ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2359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359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ຂອງຕົນ</w:delText>
          </w:r>
          <w:r w:rsidRPr="002C0BDB" w:rsidDel="00B82238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2359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35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ໃຫ້ສອດຄ່ອງກັບ</w:delText>
          </w:r>
          <w:r w:rsidRPr="002C0BDB" w:rsidDel="00B82238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235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359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ແຜນພັດທະນາໂທລະຄົມມະນາຄົມ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2359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359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ແຫ່ງຊາດ</w:delText>
          </w:r>
          <w:r w:rsidRPr="002C0BDB" w:rsidDel="00B82238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2359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;</w:delText>
          </w:r>
        </w:del>
      </w:ins>
    </w:p>
    <w:p w14:paraId="49657FCA" w14:textId="77777777" w:rsidR="00D164F8" w:rsidRPr="002C0BDB" w:rsidDel="00B82238" w:rsidRDefault="00D164F8">
      <w:pPr>
        <w:pStyle w:val="NoSpacing"/>
        <w:numPr>
          <w:ilvl w:val="0"/>
          <w:numId w:val="71"/>
        </w:numPr>
        <w:tabs>
          <w:tab w:val="left" w:pos="1276"/>
        </w:tabs>
        <w:spacing w:line="340" w:lineRule="exact"/>
        <w:ind w:left="425" w:firstLine="624"/>
        <w:jc w:val="both"/>
        <w:rPr>
          <w:ins w:id="23600" w:author="home" w:date="2021-07-12T07:10:00Z"/>
          <w:del w:id="23601" w:author="dell" w:date="2021-08-05T09:12:00Z"/>
          <w:rFonts w:ascii="Phetsarath OT" w:eastAsia="Phetsarath OT" w:hAnsi="Phetsarath OT" w:cs="Phetsarath OT"/>
          <w:spacing w:val="-4"/>
          <w:sz w:val="24"/>
          <w:szCs w:val="24"/>
          <w:lang w:val="pt-BR"/>
          <w:rPrChange w:id="23602" w:author="NA" w:date="2021-12-30T11:44:00Z">
            <w:rPr>
              <w:ins w:id="23603" w:author="home" w:date="2021-07-12T07:10:00Z"/>
              <w:del w:id="2360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3605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55E44644" w14:textId="77777777" w:rsidR="00E740EB" w:rsidRPr="002C0BDB" w:rsidDel="00B82238" w:rsidRDefault="00E740EB">
      <w:pPr>
        <w:pStyle w:val="NoSpacing"/>
        <w:numPr>
          <w:ilvl w:val="0"/>
          <w:numId w:val="71"/>
        </w:numPr>
        <w:tabs>
          <w:tab w:val="left" w:pos="1276"/>
        </w:tabs>
        <w:spacing w:line="340" w:lineRule="exact"/>
        <w:ind w:left="425" w:firstLine="624"/>
        <w:jc w:val="both"/>
        <w:rPr>
          <w:del w:id="23606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607" w:author="NA" w:date="2021-12-30T11:44:00Z">
            <w:rPr>
              <w:del w:id="23608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3609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3610" w:author="PSK" w:date="2021-07-11T15:46:00Z">
        <w:del w:id="2361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ຖ່າຍທອດຄວາມຮູ້ທາງດ້ານເຕັກໂນໂລຊີທີ່ນຳເຂົ້າມາໃຫ້ບໍລິການຢູ່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1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ສປປ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1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ລາວ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1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1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ໃຫ້ກັບພະນັກງານ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1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2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ຂະແໜງການເຕັກໂນໂລຊີ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2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2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2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2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2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ພະນັກງານຂອງຕົນ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2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31688F66" w14:textId="77777777" w:rsidR="00D164F8" w:rsidRPr="002C0BDB" w:rsidDel="00B82238" w:rsidRDefault="00D164F8">
      <w:pPr>
        <w:pStyle w:val="NoSpacing"/>
        <w:numPr>
          <w:ilvl w:val="0"/>
          <w:numId w:val="71"/>
        </w:numPr>
        <w:tabs>
          <w:tab w:val="left" w:pos="1276"/>
        </w:tabs>
        <w:spacing w:line="340" w:lineRule="exact"/>
        <w:ind w:left="425" w:firstLine="624"/>
        <w:jc w:val="both"/>
        <w:rPr>
          <w:ins w:id="23630" w:author="home" w:date="2021-07-12T07:10:00Z"/>
          <w:del w:id="23631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632" w:author="NA" w:date="2021-12-30T11:44:00Z">
            <w:rPr>
              <w:ins w:id="23633" w:author="home" w:date="2021-07-12T07:10:00Z"/>
              <w:del w:id="2363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3635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1351F6BA" w14:textId="77777777" w:rsidR="00E740EB" w:rsidRPr="002C0BDB" w:rsidDel="00B82238" w:rsidRDefault="00E740EB">
      <w:pPr>
        <w:pStyle w:val="NoSpacing"/>
        <w:numPr>
          <w:ilvl w:val="0"/>
          <w:numId w:val="71"/>
        </w:numPr>
        <w:tabs>
          <w:tab w:val="left" w:pos="1276"/>
        </w:tabs>
        <w:spacing w:line="340" w:lineRule="exact"/>
        <w:ind w:left="425" w:firstLine="624"/>
        <w:jc w:val="both"/>
        <w:rPr>
          <w:del w:id="23636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637" w:author="NA" w:date="2021-12-30T11:44:00Z">
            <w:rPr>
              <w:del w:id="23638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3639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3640" w:author="PSK" w:date="2021-07-11T15:46:00Z">
        <w:del w:id="2364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ຮັບປະກັນ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ລະບົບເຕັກນິກຂອງຕົນ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4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ໃຫ້ສາມາດເຊື່ອມຕໍ່ເຂົ້າກັບລະບົບເຕັກນິກຂອງຜູ້ໃຫ້ບໍລິການໂທລະຄົມມະນາຄົມອື່ນ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4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>;</w:delText>
          </w:r>
        </w:del>
      </w:ins>
    </w:p>
    <w:p w14:paraId="4A72F9AA" w14:textId="77777777" w:rsidR="00D164F8" w:rsidRPr="002C0BDB" w:rsidDel="00B82238" w:rsidRDefault="00D164F8">
      <w:pPr>
        <w:pStyle w:val="NoSpacing"/>
        <w:numPr>
          <w:ilvl w:val="0"/>
          <w:numId w:val="71"/>
        </w:numPr>
        <w:tabs>
          <w:tab w:val="left" w:pos="1276"/>
        </w:tabs>
        <w:spacing w:line="340" w:lineRule="exact"/>
        <w:ind w:left="425" w:firstLine="624"/>
        <w:jc w:val="both"/>
        <w:rPr>
          <w:ins w:id="23646" w:author="home" w:date="2021-07-12T07:10:00Z"/>
          <w:del w:id="23647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648" w:author="NA" w:date="2021-12-30T11:44:00Z">
            <w:rPr>
              <w:ins w:id="23649" w:author="home" w:date="2021-07-12T07:10:00Z"/>
              <w:del w:id="23650" w:author="dell" w:date="2021-08-05T09:12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23651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37E0BC29" w14:textId="77777777" w:rsidR="00E740EB" w:rsidRPr="002C0BDB" w:rsidDel="00B82238" w:rsidRDefault="00E740EB">
      <w:pPr>
        <w:pStyle w:val="NoSpacing"/>
        <w:numPr>
          <w:ilvl w:val="0"/>
          <w:numId w:val="71"/>
        </w:numPr>
        <w:tabs>
          <w:tab w:val="left" w:pos="1276"/>
        </w:tabs>
        <w:spacing w:line="340" w:lineRule="exact"/>
        <w:ind w:left="425" w:firstLine="624"/>
        <w:jc w:val="both"/>
        <w:rPr>
          <w:del w:id="23652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653" w:author="NA" w:date="2021-12-30T11:44:00Z">
            <w:rPr>
              <w:del w:id="23654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3655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3656" w:author="PSK" w:date="2021-07-11T15:54:00Z">
        <w:del w:id="23657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5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ຊຳລະຄ່າທຳນຽມ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ຄ່າບໍລິການ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ຕາມລັດຖະບັນຍັດຂອງປະທານປະເທດ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ແຫ່ງ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ສປປ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6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ລາວ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ທີ່ປະກາດນຳໃຊ້ໃນແຕ່ລະໄລຍະ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; </w:delText>
          </w:r>
        </w:del>
      </w:ins>
    </w:p>
    <w:p w14:paraId="439F3CB9" w14:textId="77777777" w:rsidR="0051285B" w:rsidRPr="002C0BDB" w:rsidDel="00B82238" w:rsidRDefault="0051285B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ins w:id="23667" w:author="home" w:date="2021-07-12T07:11:00Z"/>
          <w:del w:id="23668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669" w:author="NA" w:date="2021-12-30T11:44:00Z">
            <w:rPr>
              <w:ins w:id="23670" w:author="home" w:date="2021-07-12T07:11:00Z"/>
              <w:del w:id="23671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3672" w:author="NA" w:date="2021-12-23T14:15:00Z">
          <w:pPr>
            <w:pStyle w:val="NoSpacing"/>
            <w:numPr>
              <w:numId w:val="71"/>
            </w:numPr>
            <w:tabs>
              <w:tab w:val="left" w:pos="1890"/>
            </w:tabs>
            <w:ind w:left="2487" w:hanging="360"/>
            <w:jc w:val="thaiDistribute"/>
          </w:pPr>
        </w:pPrChange>
      </w:pPr>
    </w:p>
    <w:p w14:paraId="4EE95827" w14:textId="77777777" w:rsidR="00897237" w:rsidRPr="006E34B5" w:rsidDel="00B82238" w:rsidRDefault="0051285B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673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3674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3675" w:author="home" w:date="2021-07-12T07:11:00Z">
        <w:del w:id="2367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7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ຮັບປະກັນການໃຫ້ບໍລິການຢ່າງທົ່ວເຖິງ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7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7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ສາມາດນຳໃຊ້ໄດ້ຕະຫຼອດ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8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24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8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ຊົ່ວໂມງ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8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8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ໄດ້ຄຸນນະພາບ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8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8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8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8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ມາດຕະຖານການບໍລິການເຄືອຂ່າຍໂທລະຄົມມະນາຄົມ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8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8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ມີຄວາມສະດວກ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9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9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ວ່ອງໄວ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9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,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9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ໂປ່ງໃສ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9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9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9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69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ຖືກຕ້ອງ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69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>;</w:delText>
          </w:r>
        </w:del>
      </w:ins>
      <w:del w:id="23699" w:author="dell" w:date="2021-08-05T09:12:00Z"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ປະຕິບັດກົດໝາຍ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ລະບຽບການ</w:delText>
        </w:r>
        <w:r w:rsidR="0072440F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ທີ່ກ່ຽວຂ້ອງກັບ</w:delText>
        </w:r>
        <w:r w:rsidR="00C741D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C741D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ການດຳເນີນທຸລະກິດ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ໂທລະຄົມມະນາຄົມ</w:delText>
        </w:r>
        <w:r w:rsidR="0072440F"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="0072440F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ຢ່າງເຂັ້ມງວດ</w:delText>
        </w:r>
        <w:r w:rsidR="0072440F"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;</w:delText>
        </w:r>
      </w:del>
    </w:p>
    <w:p w14:paraId="68E7ACED" w14:textId="77777777" w:rsidR="008842B9" w:rsidRPr="002C0BDB" w:rsidDel="00B82238" w:rsidRDefault="008842B9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705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706" w:author="NA" w:date="2021-12-30T11:44:00Z">
            <w:rPr>
              <w:del w:id="2370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3708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3709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ສ້າງແຜນການດຳເນີນທຸລະກິດໂທລະຄົມມະນາຄົມ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ຂອງຕົນ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ໃຫ້ສອດຄ່ອງກັບ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ແຜນພັດທະນາໂທລະຄົມມະນາຄົມ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ແຫ່ງຊາດ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>;</w:delText>
        </w:r>
      </w:del>
    </w:p>
    <w:p w14:paraId="1AE1FB5B" w14:textId="77777777" w:rsidR="00897237" w:rsidRPr="002C0BDB" w:rsidDel="00B82238" w:rsidRDefault="0072440F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72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721" w:author="NA" w:date="2021-12-30T11:44:00Z">
            <w:rPr>
              <w:del w:id="2372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3723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372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ຖ່າຍທອດຄວາມຮູ້ທາງດ້ານເຕັກໂນໂລຊີທີ່ນຳເຂົ້າມາໃຫ້ບໍລິການຢູ່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ສປປ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2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ລາວ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ໃຫ້ກັບພະນັກງານ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ຂະແໜງ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ພະນັກງານຜູ້ໃຫ້ບໍລິການໂທລະຄົມມະນາຄົມ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delText>;</w:delText>
        </w:r>
      </w:del>
    </w:p>
    <w:p w14:paraId="6A74A42E" w14:textId="77777777" w:rsidR="00897237" w:rsidRPr="00417DB2" w:rsidDel="00B82238" w:rsidRDefault="0072440F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741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3742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374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ຮັບປະກັນ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ລະບົບການເຊື່ອມຕໍ່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ເຄືອຂ່າຍຂອງຕົນເຂົ້າກັບບັນດາຜູ້ໃຫ້ບໍລິການໂທລະຄົມມະນາຄົມລາຍອື່ນ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>;</w:delText>
        </w:r>
      </w:del>
    </w:p>
    <w:p w14:paraId="17CB558D" w14:textId="77777777" w:rsidR="00897237" w:rsidRPr="006E34B5" w:rsidDel="00B82238" w:rsidRDefault="0072440F">
      <w:pPr>
        <w:pStyle w:val="NoSpacing"/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750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3751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3752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ຮັບປະກັນການໃຫ້ບໍລິການຢ່າງທົ່ວເຖິງ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,</w:delText>
        </w:r>
      </w:del>
      <w:ins w:id="23753" w:author="PSK" w:date="2021-07-11T15:52:00Z">
        <w:del w:id="23754" w:author="dell" w:date="2021-08-05T09:12:00Z">
          <w:r w:rsidR="00E740EB" w:rsidRPr="006E34B5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 xml:space="preserve"> </w:delText>
          </w:r>
        </w:del>
      </w:ins>
      <w:ins w:id="23755" w:author="PSK" w:date="2021-07-11T15:51:00Z">
        <w:del w:id="23756" w:author="dell" w:date="2021-08-05T09:12:00Z"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75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ສາມາດນຳໃຊ້ໄດ້ຕະຫຼອດ</w:delText>
          </w:r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75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24 </w:delText>
          </w:r>
        </w:del>
      </w:ins>
      <w:del w:id="23759" w:author="dell" w:date="2021-08-05T09:12:00Z"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</w:del>
      <w:ins w:id="23760" w:author="PSK" w:date="2021-07-11T15:52:00Z">
        <w:del w:id="23761" w:author="dell" w:date="2021-08-05T09:12:00Z"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76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ຊົ່ວໂມງ</w:delText>
          </w:r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7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, </w:delText>
          </w:r>
        </w:del>
      </w:ins>
      <w:del w:id="2376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ໄດ້ຄຸນນະພາບ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6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ມາດຕະຖານການບໍລິການເຄືອຂ່າຍໂທລະຄົມມະນາຄົມ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ມີຄວາມສະດວກ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ວ່ອງໄວ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ໂປ່ງໃສ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7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ຖືກຕ້ອງ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;</w:delText>
        </w:r>
      </w:del>
    </w:p>
    <w:p w14:paraId="6E9DB7B8" w14:textId="77777777" w:rsidR="00897237" w:rsidRPr="002C0BDB" w:rsidDel="00B82238" w:rsidRDefault="0072440F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775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776" w:author="NA" w:date="2021-12-30T11:44:00Z">
            <w:rPr>
              <w:del w:id="2377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3778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3779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ໃຫ້ບູລິມະສິດໃນການສະໜອງການບໍລິການໂທລະຄົມມະນາຄົມ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ແກ່ອົງການຈັດຕັ້ງ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ຂອງລັດ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339E0235" w14:textId="77777777" w:rsidR="00897237" w:rsidRPr="00417DB2" w:rsidDel="00B82238" w:rsidRDefault="0072440F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786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3787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3788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ມີແຜນ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ຟື້ນຟູ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ເຄືອຂ່າຍໂທລະຄົມມະນາຄົມໃນກໍລະນີເກີດໄພພິບັດ</w:delText>
        </w:r>
        <w:r w:rsidRPr="00417DB2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ວິກິດການ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ພາວະສຸກເສີນ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7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;</w:delText>
        </w:r>
      </w:del>
    </w:p>
    <w:p w14:paraId="4FC7888A" w14:textId="77777777" w:rsidR="00897237" w:rsidRPr="002C0BDB" w:rsidDel="00B82238" w:rsidRDefault="0072440F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794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795" w:author="NA" w:date="2021-12-30T11:44:00Z">
            <w:rPr>
              <w:del w:id="2379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3797" w:author="NA" w:date="2021-12-23T14:15:00Z">
          <w:pPr>
            <w:pStyle w:val="ListParagraph"/>
            <w:numPr>
              <w:numId w:val="13"/>
            </w:numPr>
            <w:ind w:left="2160" w:hanging="360"/>
          </w:pPr>
        </w:pPrChange>
      </w:pPr>
      <w:del w:id="23798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7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ບຳລຸງຮັກສາ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ເຄືອຂ່າຍໂທລະຄົມມະນາຄົມ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ໃຫ້ສາມາດນຳໃຊ້ໄດ້ຕະຫຼອດ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24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ຊົ່ວໂມງ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ມີຄວາມເປັນລະບຽບຮຽບຮ້ອຍ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;</w:delText>
        </w:r>
      </w:del>
    </w:p>
    <w:p w14:paraId="34CDF571" w14:textId="77777777" w:rsidR="00897237" w:rsidRPr="002C0BDB" w:rsidDel="00B82238" w:rsidRDefault="0072440F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811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812" w:author="NA" w:date="2021-12-30T11:44:00Z">
            <w:rPr>
              <w:del w:id="2381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3814" w:author="NA" w:date="2021-12-23T14:15:00Z">
          <w:pPr>
            <w:pStyle w:val="ListParagraph"/>
            <w:numPr>
              <w:numId w:val="13"/>
            </w:numPr>
            <w:ind w:left="2160" w:hanging="360"/>
          </w:pPr>
        </w:pPrChange>
      </w:pPr>
      <w:del w:id="2381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ຕ້ອງເກັບກູ້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ອຸປະກອນໂທລະຄົມມະນາຄົມທີ່ບໍ່ໄດ້ໃຊ້ແລ້ວ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ເພື່ອ</w:delText>
        </w:r>
      </w:del>
      <w:ins w:id="23821" w:author="PSK" w:date="2021-07-11T15:52:00Z">
        <w:del w:id="23822" w:author="dell" w:date="2021-08-05T09:12:00Z"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ຄວາມເປັນລະບຽບຮຽບຮ້ອຍ</w:delText>
          </w:r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</w:del>
      </w:ins>
      <w:ins w:id="23825" w:author="PSK" w:date="2021-07-11T15:53:00Z">
        <w:del w:id="23826" w:author="dell" w:date="2021-08-05T09:12:00Z"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ຮັບປະກັນ</w:delText>
          </w:r>
        </w:del>
      </w:ins>
      <w:ins w:id="23828" w:author="HP" w:date="2021-07-11T10:27:00Z">
        <w:del w:id="23829" w:author="dell" w:date="2021-08-05T09:12:00Z">
          <w:r w:rsidR="00684FA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3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ຄວາມປອດໄພ</w:delText>
          </w:r>
        </w:del>
      </w:ins>
      <w:ins w:id="23831" w:author="HP" w:date="2021-07-11T10:28:00Z">
        <w:del w:id="23832" w:author="dell" w:date="2021-08-05T09:12:00Z"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ຕໍ່</w:delText>
          </w:r>
        </w:del>
      </w:ins>
      <w:ins w:id="23834" w:author="PSK" w:date="2021-07-11T15:53:00Z">
        <w:del w:id="23835" w:author="dell" w:date="2021-08-05T09:12:00Z"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3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ins w:id="23837" w:author="HP" w:date="2021-07-11T10:27:00Z">
        <w:del w:id="23838" w:author="dell" w:date="2021-08-05T09:12:00Z"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3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ຊິວິດ</w:delText>
          </w:r>
        </w:del>
      </w:ins>
      <w:ins w:id="23840" w:author="HP" w:date="2021-07-11T10:28:00Z">
        <w:del w:id="23841" w:author="dell" w:date="2021-08-05T09:12:00Z"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4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</w:del>
      </w:ins>
      <w:ins w:id="23843" w:author="HP" w:date="2021-07-11T10:27:00Z">
        <w:del w:id="23844" w:author="dell" w:date="2021-08-05T09:12:00Z">
          <w:r w:rsidR="00684FA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ຊັ</w:delText>
          </w:r>
        </w:del>
      </w:ins>
      <w:ins w:id="23846" w:author="HP" w:date="2021-07-11T10:28:00Z">
        <w:del w:id="23847" w:author="dell" w:date="2021-08-05T09:12:00Z">
          <w:r w:rsidR="00684FA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</w:delText>
          </w:r>
        </w:del>
      </w:ins>
      <w:ins w:id="23849" w:author="HP" w:date="2021-07-11T10:27:00Z">
        <w:del w:id="23850" w:author="dell" w:date="2021-08-05T09:12:00Z">
          <w:r w:rsidR="00684FA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ສິນ</w:delText>
          </w:r>
          <w:r w:rsidR="00684FA0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684FA0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5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684FA0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del w:id="2385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ບໍ່ໃຫ້ມີຜົນກະທົບຕໍ່ສັງຄົມ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5C4DCBB0" w14:textId="77777777" w:rsidR="00897237" w:rsidRPr="002C0BDB" w:rsidDel="00B82238" w:rsidRDefault="0072440F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858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859" w:author="NA" w:date="2021-12-30T11:44:00Z">
            <w:rPr>
              <w:del w:id="23860" w:author="dell" w:date="2021-08-05T09:12:00Z"/>
              <w:sz w:val="24"/>
              <w:szCs w:val="24"/>
              <w:lang w:val="pt-BR"/>
            </w:rPr>
          </w:rPrChange>
        </w:rPr>
        <w:pPrChange w:id="23861" w:author="NA" w:date="2021-12-23T14:15:00Z">
          <w:pPr>
            <w:pStyle w:val="ListParagraph"/>
            <w:numPr>
              <w:numId w:val="13"/>
            </w:numPr>
            <w:ind w:left="2160" w:hanging="360"/>
          </w:pPr>
        </w:pPrChange>
      </w:pPr>
      <w:del w:id="23862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63" w:author="NA" w:date="2021-12-30T11:44:00Z">
              <w:rPr>
                <w:rFonts w:ascii="Phetsarath OT" w:eastAsia="Phetsarath OT" w:hAnsi="Phetsarath OT" w:cs="Phetsarath OT" w:hint="cs"/>
                <w:cs/>
                <w:lang w:bidi="lo-LA"/>
              </w:rPr>
            </w:rPrChange>
          </w:rPr>
          <w:delText>ປະຕິບັດລະບອບການ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64" w:author="NA" w:date="2021-12-30T11:44:00Z">
              <w:rPr>
                <w:rFonts w:ascii="Phetsarath OT" w:eastAsia="Phetsarath OT" w:hAnsi="Phetsarath OT" w:cs="Phetsarath OT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65" w:author="NA" w:date="2021-12-30T11:44:00Z">
              <w:rPr>
                <w:rFonts w:ascii="Phetsarath OT" w:eastAsia="Phetsarath OT" w:hAnsi="Phetsarath OT" w:cs="Phetsarath OT" w:hint="cs"/>
                <w:u w:val="single"/>
                <w:cs/>
                <w:lang w:bidi="lo-LA"/>
              </w:rPr>
            </w:rPrChange>
          </w:rPr>
          <w:delText>ຖືບັນຊີ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66" w:author="NA" w:date="2021-12-30T11:44:00Z">
              <w:rPr>
                <w:rFonts w:ascii="Phetsarath OT" w:eastAsia="Phetsarath OT" w:hAnsi="Phetsarath OT" w:cs="Phetsarath OT"/>
                <w:u w:val="single"/>
              </w:rPr>
            </w:rPrChange>
          </w:rPr>
          <w:delText>-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67" w:author="NA" w:date="2021-12-30T11:44:00Z">
              <w:rPr>
                <w:rFonts w:ascii="Phetsarath OT" w:eastAsia="Phetsarath OT" w:hAnsi="Phetsarath OT" w:cs="Phetsarath OT" w:hint="cs"/>
                <w:u w:val="single"/>
                <w:cs/>
                <w:lang w:bidi="lo-LA"/>
              </w:rPr>
            </w:rPrChange>
          </w:rPr>
          <w:delText>ການເງິນ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68" w:author="NA" w:date="2021-12-30T11:44:00Z">
              <w:rPr>
                <w:rFonts w:ascii="Phetsarath OT" w:eastAsia="Phetsarath OT" w:hAnsi="Phetsarath OT" w:cs="Phetsarath OT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69" w:author="NA" w:date="2021-12-30T11:44:00Z">
              <w:rPr>
                <w:rFonts w:ascii="Phetsarath OT" w:eastAsia="Phetsarath OT" w:hAnsi="Phetsarath OT" w:cs="Phetsarath OT" w:hint="cs"/>
                <w:u w:val="single"/>
                <w:cs/>
                <w:lang w:bidi="lo-LA"/>
              </w:rPr>
            </w:rPrChange>
          </w:rPr>
          <w:delText>ທີ່​ກະຊວງ​ການ​ເງິນ​ວາງ​ອອກ</w:delText>
        </w:r>
      </w:del>
      <w:ins w:id="23870" w:author="HP" w:date="2021-07-11T10:30:00Z">
        <w:del w:id="23871" w:author="dell" w:date="2021-08-05T09:12:00Z"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72" w:author="NA" w:date="2021-12-30T11:44:00Z">
                <w:rPr>
                  <w:rFonts w:ascii="Phetsarath OT" w:eastAsia="Phetsarath OT" w:hAnsi="Phetsarath OT" w:cs="Phetsarath OT"/>
                  <w:u w:val="single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7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7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ພັນທະການເງິນ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7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ຕາມກົດໝາຍ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38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ລະບຽບການທີ່ກ່ຽວຂ້ອງ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  <w:del w:id="23883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884" w:author="NA" w:date="2021-12-30T11:44:00Z">
              <w:rPr>
                <w:lang w:val="pt-BR"/>
              </w:rPr>
            </w:rPrChange>
          </w:rPr>
          <w:delText>;</w:delText>
        </w:r>
      </w:del>
    </w:p>
    <w:p w14:paraId="2F8BFE66" w14:textId="77777777" w:rsidR="00897237" w:rsidRPr="002C0BDB" w:rsidDel="00B82238" w:rsidRDefault="0072440F">
      <w:pPr>
        <w:pStyle w:val="NoSpacing"/>
        <w:numPr>
          <w:ilvl w:val="0"/>
          <w:numId w:val="71"/>
        </w:numPr>
        <w:tabs>
          <w:tab w:val="left" w:pos="1276"/>
          <w:tab w:val="left" w:pos="1890"/>
        </w:tabs>
        <w:spacing w:line="340" w:lineRule="exact"/>
        <w:ind w:left="425" w:firstLine="624"/>
        <w:jc w:val="both"/>
        <w:rPr>
          <w:del w:id="23885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886" w:author="NA" w:date="2021-12-30T11:44:00Z">
            <w:rPr>
              <w:del w:id="23887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3888" w:author="NA" w:date="2021-12-23T14:15:00Z">
          <w:pPr>
            <w:pStyle w:val="ListParagraph"/>
            <w:numPr>
              <w:numId w:val="13"/>
            </w:numPr>
            <w:ind w:left="2160" w:hanging="360"/>
          </w:pPr>
        </w:pPrChange>
      </w:pPr>
      <w:del w:id="23889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8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ຊຳລະຄ່າ</w:delText>
        </w:r>
      </w:del>
      <w:ins w:id="23891" w:author="HP" w:date="2021-07-11T10:30:00Z">
        <w:del w:id="23892" w:author="dell" w:date="2021-08-05T09:12:00Z"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ທຳນຽມ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9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ແລະ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ຄ່າບໍລິການ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8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ຕາມລັດຖະບັນຍັດຂອງປະ</w:delText>
          </w:r>
        </w:del>
      </w:ins>
      <w:ins w:id="23896" w:author="HP" w:date="2021-07-11T10:31:00Z">
        <w:del w:id="23897" w:author="dell" w:date="2021-08-05T09:12:00Z"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</w:delText>
          </w:r>
        </w:del>
      </w:ins>
      <w:ins w:id="23898" w:author="HP" w:date="2021-07-11T10:30:00Z">
        <w:del w:id="23899" w:author="dell" w:date="2021-08-05T09:12:00Z"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ານປະເທດ</w:delText>
          </w:r>
        </w:del>
      </w:ins>
      <w:ins w:id="23900" w:author="HP" w:date="2021-07-11T10:31:00Z">
        <w:del w:id="23901" w:author="dell" w:date="2021-08-05T09:12:00Z"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9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ແຫ່ງ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90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ສປປ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9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ລາວ</w:delText>
          </w:r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9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6B7709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ທີ່ປະກາດນຳໃຂ້ໃນແຕ່ລະໄລຍະ</w:delText>
          </w:r>
        </w:del>
      </w:ins>
      <w:del w:id="2390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ນຳໃຊ້ຊັບພະຍາກອນໂທລະຄົມມະນາຄົມ</w:delText>
        </w:r>
      </w:del>
      <w:ins w:id="23907" w:author="HP" w:date="2021-07-11T10:31:00Z">
        <w:del w:id="23908" w:author="dell" w:date="2021-08-05T09:12:00Z">
          <w:r w:rsidR="006B7709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390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>;</w:delText>
          </w:r>
        </w:del>
      </w:ins>
      <w:del w:id="23910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9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9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="00C741D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9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ພັນທະການເງິ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9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9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9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ຕາມກົດໝາຍ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9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9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9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rPrChange w:id="239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ລະບຽບການທີ່ກ່ຽວຂ້ອງ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9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28AB5244" w14:textId="77777777" w:rsidR="00897237" w:rsidRPr="002C0BDB" w:rsidDel="00B82238" w:rsidRDefault="0072440F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del w:id="23922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3923" w:author="NA" w:date="2021-12-30T11:44:00Z">
            <w:rPr>
              <w:del w:id="2392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3925" w:author="NA" w:date="2021-12-23T14:15:00Z">
          <w:pPr>
            <w:pStyle w:val="ListParagraph"/>
            <w:numPr>
              <w:numId w:val="13"/>
            </w:numPr>
            <w:ind w:left="2160" w:hanging="360"/>
          </w:pPr>
        </w:pPrChange>
      </w:pPr>
      <w:del w:id="2392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ສົ່ງຄືນ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392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39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ປ່ຽນແທນ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39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ຊັບພະຍາກອນໂທລະຄົມມະນາຄົມ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ຕາມການຄົ້ນຄ້ວາ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39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39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ຕົກລົງເຫັນດີ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39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ຂອງກະຊວງ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39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4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39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39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ໂດຍມີການທົດແທນໃຫ້ຜູ້ໃຊ້ບໍລິການຕາມລະບຽບການສະເພາະ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4F7FD1EB" w14:textId="77777777" w:rsidR="0051285B" w:rsidRPr="002C0BDB" w:rsidDel="00B82238" w:rsidRDefault="0051285B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ins w:id="23951" w:author="home" w:date="2021-07-12T07:12:00Z"/>
          <w:del w:id="23952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3953" w:author="NA" w:date="2021-12-30T11:44:00Z">
            <w:rPr>
              <w:ins w:id="23954" w:author="home" w:date="2021-07-12T07:12:00Z"/>
              <w:del w:id="23955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3956" w:author="NA" w:date="2021-12-23T14:15:00Z">
          <w:pPr>
            <w:pStyle w:val="ListParagraph"/>
            <w:numPr>
              <w:numId w:val="13"/>
            </w:numPr>
            <w:ind w:left="2160" w:hanging="360"/>
          </w:pPr>
        </w:pPrChange>
      </w:pPr>
    </w:p>
    <w:p w14:paraId="75A50EB1" w14:textId="77777777" w:rsidR="00897237" w:rsidRPr="002C0BDB" w:rsidDel="00B82238" w:rsidRDefault="0072440F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del w:id="23957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958" w:author="NA" w:date="2021-12-30T11:44:00Z">
            <w:rPr>
              <w:del w:id="23959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3960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3961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ໃຫ້ຄວາມຮ່ວມມື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ໃນການສະໜອງຂໍ້ມູນ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9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ຕໍ່ການປະຕິບັດໜ້າທີ່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ຢູ່ພາຍໃຕ້ການກວດກາ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7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ກະຊວງ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9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583192D6" w14:textId="77777777" w:rsidR="0051285B" w:rsidRPr="002C0BDB" w:rsidDel="00B82238" w:rsidRDefault="0051285B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ins w:id="23982" w:author="home" w:date="2021-07-12T07:12:00Z"/>
          <w:del w:id="23983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984" w:author="NA" w:date="2021-12-30T11:44:00Z">
            <w:rPr>
              <w:ins w:id="23985" w:author="home" w:date="2021-07-12T07:12:00Z"/>
              <w:del w:id="2398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3987" w:author="NA" w:date="2021-12-23T14:15:00Z">
          <w:pPr>
            <w:pStyle w:val="ListParagraph"/>
            <w:numPr>
              <w:numId w:val="13"/>
            </w:numPr>
            <w:ind w:left="2160" w:hanging="360"/>
          </w:pPr>
        </w:pPrChange>
      </w:pPr>
    </w:p>
    <w:p w14:paraId="00DB035F" w14:textId="77777777" w:rsidR="00897237" w:rsidRPr="002C0BDB" w:rsidDel="00B82238" w:rsidRDefault="0072440F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del w:id="23988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3989" w:author="NA" w:date="2021-12-30T11:44:00Z">
            <w:rPr>
              <w:del w:id="23990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3991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3992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ຮັບ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39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39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ແກ້ໄຂ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ຄຳສະເໜີຂອງຜູ້ໃຊ້ບໍລິການໂທລະຄົມມະນາຄົມ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39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6D1D0F01" w14:textId="77777777" w:rsidR="0051285B" w:rsidRPr="002C0BDB" w:rsidDel="00B82238" w:rsidRDefault="0051285B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ins w:id="23999" w:author="home" w:date="2021-07-12T07:12:00Z"/>
          <w:del w:id="24000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001" w:author="NA" w:date="2021-12-30T11:44:00Z">
            <w:rPr>
              <w:ins w:id="24002" w:author="home" w:date="2021-07-12T07:12:00Z"/>
              <w:del w:id="24003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004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0ED57BC0" w14:textId="77777777" w:rsidR="00897237" w:rsidRPr="002C0BDB" w:rsidDel="00B82238" w:rsidRDefault="0072440F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del w:id="24005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006" w:author="NA" w:date="2021-12-30T11:44:00Z">
            <w:rPr>
              <w:del w:id="24007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4008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4009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0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ສະໜອງການເຊື່ອມຕໍ່ເຂົ້າກັບລະບົບເຕັກນິກ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0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0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ທີ່ກະຊວງ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0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0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0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0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0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0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0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0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ພັດທະນາຂື້ນຕາມຄວາມຕ້ອງການຂອງວຽກງານໃນແຕ່ລະໄລຍະ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0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2EF9206F" w14:textId="77777777" w:rsidR="0051285B" w:rsidRPr="002C0BDB" w:rsidDel="00B82238" w:rsidRDefault="0051285B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ins w:id="24022" w:author="home" w:date="2021-07-12T07:12:00Z"/>
          <w:del w:id="24023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024" w:author="NA" w:date="2021-12-30T11:44:00Z">
            <w:rPr>
              <w:ins w:id="24025" w:author="home" w:date="2021-07-12T07:12:00Z"/>
              <w:del w:id="2402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027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265E1832" w14:textId="77777777" w:rsidR="00CF2CA8" w:rsidRPr="002C0BDB" w:rsidDel="00B82238" w:rsidRDefault="00CF2CA8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del w:id="24028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029" w:author="NA" w:date="2021-12-30T11:44:00Z">
            <w:rPr>
              <w:del w:id="24030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4031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4032" w:author="PSK" w:date="2021-07-11T15:58:00Z">
        <w:del w:id="2403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ສ້າງລະບົບເກັບກຳ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ປົກປ້ອງ</w:delText>
          </w:r>
        </w:del>
      </w:ins>
      <w:ins w:id="24039" w:author="PSK" w:date="2021-07-11T16:00:00Z">
        <w:del w:id="24040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4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4042" w:author="PSK" w:date="2021-07-11T15:58:00Z">
        <w:del w:id="2404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ຂໍ້ມູນຂອງຜູ້ໃຊ້ບໍລິການບໍ່ໃຫ້ຮົ່ວໄຫຼ</w:delText>
          </w:r>
        </w:del>
      </w:ins>
      <w:ins w:id="24045" w:author="PSK" w:date="2021-07-11T16:01:00Z">
        <w:del w:id="24046" w:author="dell" w:date="2021-08-05T09:12:00Z">
          <w:r w:rsidR="007A302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3025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ຕາມການກຳນົດ</w:delText>
          </w:r>
          <w:r w:rsidR="007A302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3025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5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ຂອງກະຊວງ</w:delText>
          </w:r>
          <w:r w:rsidR="007A302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3025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5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="007A302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3025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5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7A3025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7A3025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</w:del>
      </w:ins>
      <w:ins w:id="24057" w:author="PSK" w:date="2021-07-11T15:58:00Z">
        <w:del w:id="24058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0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02D2EFCA" w14:textId="77777777" w:rsidR="0051285B" w:rsidRPr="002C0BDB" w:rsidDel="00B82238" w:rsidRDefault="0051285B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ins w:id="24060" w:author="home" w:date="2021-07-12T07:12:00Z"/>
          <w:del w:id="24061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062" w:author="NA" w:date="2021-12-30T11:44:00Z">
            <w:rPr>
              <w:ins w:id="24063" w:author="home" w:date="2021-07-12T07:12:00Z"/>
              <w:del w:id="2406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065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7145BFA4" w14:textId="77777777" w:rsidR="00441F11" w:rsidRPr="002C0BDB" w:rsidDel="00B82238" w:rsidRDefault="00441F11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del w:id="24066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067" w:author="NA" w:date="2021-12-30T11:44:00Z">
            <w:rPr>
              <w:del w:id="24068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4069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4070" w:author="PSK" w:date="2021-07-11T16:22:00Z">
        <w:del w:id="24071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7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ຂື້ນທະບຽນເລກໝາຍໂທລະສັບ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7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ທີ່ເປີດນຳໃຊ້ບໍລິການ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7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ໃນເຄືອຂ່າຍ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7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7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ຂອງຕົນ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8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ໃຫ້ຄົບຖ້ວນ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8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8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08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ຖືກຕ້ອງ</w:delText>
          </w:r>
        </w:del>
      </w:ins>
      <w:ins w:id="24085" w:author="PSK" w:date="2021-07-11T16:23:00Z">
        <w:del w:id="24086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08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;</w:delText>
          </w:r>
        </w:del>
      </w:ins>
    </w:p>
    <w:p w14:paraId="1BD5FDAE" w14:textId="77777777" w:rsidR="0051285B" w:rsidRPr="002C0BDB" w:rsidDel="00B82238" w:rsidRDefault="0051285B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ins w:id="24088" w:author="home" w:date="2021-07-12T07:12:00Z"/>
          <w:del w:id="24089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090" w:author="NA" w:date="2021-12-30T11:44:00Z">
            <w:rPr>
              <w:ins w:id="24091" w:author="home" w:date="2021-07-12T07:12:00Z"/>
              <w:del w:id="2409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093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7B71B36E" w14:textId="77777777" w:rsidR="003E5170" w:rsidRPr="002C0BDB" w:rsidDel="00B82238" w:rsidRDefault="003E5170">
      <w:pPr>
        <w:pStyle w:val="ListParagraph"/>
        <w:numPr>
          <w:ilvl w:val="0"/>
          <w:numId w:val="71"/>
        </w:numPr>
        <w:tabs>
          <w:tab w:val="left" w:pos="1276"/>
          <w:tab w:val="left" w:pos="1890"/>
        </w:tabs>
        <w:spacing w:after="0" w:line="340" w:lineRule="exact"/>
        <w:ind w:left="425" w:firstLine="624"/>
        <w:jc w:val="both"/>
        <w:rPr>
          <w:del w:id="24094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095" w:author="NA" w:date="2021-12-30T11:44:00Z">
            <w:rPr>
              <w:del w:id="24096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097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4098" w:author="PSK" w:date="2021-07-11T16:11:00Z">
        <w:del w:id="24099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ໃຊ້ແທນຄືນຄວາມເສຍຫາຍທີ່ເກີດຂື້ນ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0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4102" w:author="PSK" w:date="2021-07-11T16:16:00Z">
        <w:del w:id="24103" w:author="dell" w:date="2021-08-05T09:12:00Z">
          <w:r w:rsidR="00C95C1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ຈາກສາເຫດການຂັດຂ້ອງດ້ານເຕັກນິກ</w:delText>
          </w:r>
        </w:del>
      </w:ins>
      <w:ins w:id="24105" w:author="PSK" w:date="2021-07-11T16:14:00Z">
        <w:del w:id="24106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0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,</w:delText>
          </w:r>
        </w:del>
      </w:ins>
      <w:ins w:id="24108" w:author="PSK" w:date="2021-07-11T16:17:00Z">
        <w:del w:id="24109" w:author="dell" w:date="2021-08-05T09:12:00Z">
          <w:r w:rsidR="00C95C1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1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95C1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ຄວາມຜິດພາດການບໍລິການ</w:delText>
          </w:r>
          <w:r w:rsidR="00C95C1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1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,</w:delText>
          </w:r>
        </w:del>
      </w:ins>
      <w:ins w:id="24113" w:author="PSK" w:date="2021-07-11T16:14:00Z">
        <w:del w:id="24114" w:author="dell" w:date="2021-08-05T09:12:00Z"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1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1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ຖືກໂຈະໃບອະນຸຍາດ</w:delText>
          </w:r>
        </w:del>
      </w:ins>
      <w:ins w:id="24117" w:author="PSK" w:date="2021-07-11T16:15:00Z">
        <w:del w:id="24118" w:author="dell" w:date="2021-08-05T09:12:00Z">
          <w:r w:rsidR="00C95C1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1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  <w:r w:rsidR="00C95C11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2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C95C1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2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 xml:space="preserve"> </w:delText>
          </w:r>
        </w:del>
      </w:ins>
      <w:ins w:id="24122" w:author="PSK" w:date="2021-07-11T16:14:00Z">
        <w:del w:id="24123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ຖອນໃບອະນຸຍາດ</w:delText>
          </w:r>
        </w:del>
      </w:ins>
      <w:ins w:id="24125" w:author="PSK" w:date="2021-07-11T16:15:00Z">
        <w:del w:id="24126" w:author="dell" w:date="2021-08-05T09:12:00Z">
          <w:r w:rsidR="00C95C1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2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;</w:delText>
          </w:r>
        </w:del>
      </w:ins>
    </w:p>
    <w:p w14:paraId="53FD7E24" w14:textId="77777777" w:rsidR="00897237" w:rsidRPr="002C0BDB" w:rsidDel="00B82238" w:rsidRDefault="0072440F">
      <w:pPr>
        <w:pStyle w:val="ListParagraph"/>
        <w:tabs>
          <w:tab w:val="left" w:pos="1276"/>
        </w:tabs>
        <w:spacing w:after="0" w:line="340" w:lineRule="exact"/>
        <w:ind w:left="425" w:firstLine="624"/>
        <w:jc w:val="both"/>
        <w:rPr>
          <w:del w:id="24128" w:author="dell" w:date="2021-08-05T09:12:00Z"/>
          <w:rFonts w:ascii="Phetsarath OT" w:eastAsia="Phetsarath OT" w:hAnsi="Phetsarath OT" w:cs="Phetsarath OT"/>
          <w:lang w:val="pt-BR"/>
          <w:rPrChange w:id="24129" w:author="NA" w:date="2021-12-30T11:44:00Z">
            <w:rPr>
              <w:del w:id="24130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131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4132" w:author="dell" w:date="2021-08-05T09:12:00Z">
        <w:r w:rsidRPr="002C0BDB" w:rsidDel="00B82238">
          <w:rPr>
            <w:rFonts w:ascii="Phetsarath OT" w:eastAsia="Phetsarath OT" w:hAnsi="Phetsarath OT" w:cs="Phetsarath OT" w:hint="cs"/>
            <w:cs/>
            <w:lang w:bidi="lo-LA"/>
            <w:rPrChange w:id="241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ແບ່ງປັນຂໍ້ມູນກ່ຽວກັບການພັດທະນາເຕັກໂນໂລຊີດ້ານໂທລະຄົມມະນາຄົມໃໝ່ໃຫ້ກັບກະຊວງ</w:delText>
        </w:r>
        <w:r w:rsidRPr="002C0BDB" w:rsidDel="00B82238">
          <w:rPr>
            <w:rFonts w:ascii="Phetsarath OT" w:eastAsia="Phetsarath OT" w:hAnsi="Phetsarath OT" w:cs="Phetsarath OT"/>
            <w:lang w:val="pt-BR"/>
            <w:rPrChange w:id="241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s/>
            <w:lang w:bidi="lo-LA"/>
            <w:rPrChange w:id="241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lang w:val="pt-BR" w:bidi="lo-LA"/>
            <w:rPrChange w:id="241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s/>
            <w:lang w:bidi="lo-LA"/>
            <w:rPrChange w:id="241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lang w:val="pt-BR" w:bidi="lo-LA"/>
            <w:rPrChange w:id="241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s/>
            <w:lang w:bidi="lo-LA"/>
            <w:rPrChange w:id="241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</w:del>
    </w:p>
    <w:p w14:paraId="3EDD1C98" w14:textId="77777777" w:rsidR="00897237" w:rsidRPr="002C0BDB" w:rsidDel="00B82238" w:rsidRDefault="0072440F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del w:id="24140" w:author="dell" w:date="2021-08-05T09:12:00Z"/>
          <w:rFonts w:ascii="Phetsarath OT" w:eastAsia="Phetsarath OT" w:hAnsi="Phetsarath OT" w:cs="Phetsarath OT"/>
          <w:lang w:val="pt-BR"/>
          <w:rPrChange w:id="24141" w:author="NA" w:date="2021-12-30T11:44:00Z">
            <w:rPr>
              <w:del w:id="24142" w:author="dell" w:date="2021-08-05T09:12:00Z"/>
              <w:rFonts w:cs="DokChampa"/>
              <w:szCs w:val="22"/>
              <w:lang w:bidi="lo-LA"/>
            </w:rPr>
          </w:rPrChange>
        </w:rPr>
        <w:pPrChange w:id="24143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4144" w:author="dell" w:date="2021-08-05T09:12:00Z">
        <w:r w:rsidRPr="002C0BDB" w:rsidDel="00B82238">
          <w:rPr>
            <w:rFonts w:ascii="Phetsarath OT" w:eastAsia="Phetsarath OT" w:hAnsi="Phetsarath OT" w:cs="Phetsarath OT" w:hint="cs"/>
            <w:cs/>
            <w:lang w:bidi="lo-LA"/>
            <w:rPrChange w:id="241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ປົກປ້ອງຂໍ້ມູນຂອງຜູ້ໃຊ້ບໍລິການບໍ່ໃຫ້ຮົ່ວໄຫຼ</w:delText>
        </w:r>
        <w:r w:rsidRPr="002C0BDB" w:rsidDel="00B82238">
          <w:rPr>
            <w:rFonts w:ascii="Phetsarath OT" w:eastAsia="Phetsarath OT" w:hAnsi="Phetsarath OT" w:cs="Phetsarath OT"/>
            <w:lang w:val="pt-BR"/>
            <w:rPrChange w:id="241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439ED42D" w14:textId="77777777" w:rsidR="0051285B" w:rsidRPr="002C0BDB" w:rsidDel="00B82238" w:rsidRDefault="0051285B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ins w:id="24147" w:author="home" w:date="2021-07-12T07:13:00Z"/>
          <w:del w:id="24148" w:author="dell" w:date="2021-08-05T09:12:00Z"/>
          <w:rFonts w:ascii="Phetsarath OT" w:eastAsia="Phetsarath OT" w:hAnsi="Phetsarath OT" w:cs="Phetsarath OT"/>
          <w:lang w:val="pt-BR"/>
          <w:rPrChange w:id="24149" w:author="NA" w:date="2021-12-30T11:44:00Z">
            <w:rPr>
              <w:ins w:id="24150" w:author="home" w:date="2021-07-12T07:13:00Z"/>
              <w:del w:id="24151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152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3F3E9DD6" w14:textId="77777777" w:rsidR="00CF2CA8" w:rsidRPr="002C0BDB" w:rsidDel="00B82238" w:rsidRDefault="00CF2CA8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del w:id="24153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4154" w:author="NA" w:date="2021-12-30T11:44:00Z">
            <w:rPr>
              <w:del w:id="24155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24156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4157" w:author="PSK" w:date="2021-07-11T15:56:00Z">
        <w:del w:id="24158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ລາຍງານ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ການເຄື່ອນໄຫວ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6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ແຜນການເຄື່ອນໄຫວ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ດຳເນີນທຸລະກິດຮອບດ້ານ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6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6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ປະຈຳປີ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7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ຕໍ່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7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7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ຂະແໜງ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7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7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7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7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1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ການສື່ສານ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18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18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ຢ່າງເປັນປົກກະຕິ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18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6039EC43" w14:textId="77777777" w:rsidR="0051285B" w:rsidRPr="002C0BDB" w:rsidDel="00B82238" w:rsidRDefault="0051285B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ins w:id="24183" w:author="home" w:date="2021-07-12T07:13:00Z"/>
          <w:del w:id="24184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4185" w:author="NA" w:date="2021-12-30T11:44:00Z">
            <w:rPr>
              <w:ins w:id="24186" w:author="home" w:date="2021-07-12T07:13:00Z"/>
              <w:del w:id="24187" w:author="dell" w:date="2021-08-05T09:12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24188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2929B828" w14:textId="77777777" w:rsidR="0051285B" w:rsidRPr="002C0BDB" w:rsidDel="00B82238" w:rsidRDefault="0072440F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ins w:id="24189" w:author="home" w:date="2021-07-12T07:13:00Z"/>
          <w:del w:id="2419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4191" w:author="NA" w:date="2021-12-30T11:44:00Z">
            <w:rPr>
              <w:ins w:id="24192" w:author="home" w:date="2021-07-12T07:13:00Z"/>
              <w:del w:id="24193" w:author="dell" w:date="2021-08-05T09:12:00Z"/>
              <w:rFonts w:ascii="Phetsarath OT" w:eastAsia="Phetsarath OT" w:hAnsi="Phetsarath OT" w:cs="Phetsarath OT"/>
              <w:color w:val="000000"/>
              <w:sz w:val="24"/>
              <w:szCs w:val="24"/>
              <w:lang w:bidi="lo-LA"/>
            </w:rPr>
          </w:rPrChange>
        </w:rPr>
        <w:pPrChange w:id="24194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419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ສະຫຼຸບ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1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ການຈັດຕັ້ງປະຕິບັດວຽກງານ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1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1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1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ລາຍງານແຜນຂະຫຍາຍເຄືິອຂ່າຍ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2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ຂອງຕົນ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2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ຕໍ່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2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ຂະແໜງ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2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2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2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ຢ່າງເປັນປົກກະຕິ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  <w:ins w:id="24216" w:author="PSK" w:date="2021-07-11T15:47:00Z">
        <w:del w:id="24217" w:author="dell" w:date="2021-08-05T09:12:00Z"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ປະຕິບັດກົດໝາຍ</w:delText>
          </w:r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2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21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ລະບຽບການ</w:delText>
          </w:r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2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ທີ່ກ່ຽວຂ້ອງກັບ</w:delText>
          </w:r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22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22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ການດຳເນີນທຸລະກິດໂທລະຄົມມະນາຄົມ</w:delText>
          </w:r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 xml:space="preserve"> </w:delText>
          </w:r>
          <w:r w:rsidR="00E740EB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ຢ່າງເຂັ້ມງວດ</w:delText>
          </w:r>
          <w:r w:rsidR="00E740EB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  <w:delText>;</w:delText>
          </w:r>
        </w:del>
      </w:ins>
    </w:p>
    <w:p w14:paraId="408AAD00" w14:textId="77777777" w:rsidR="00E740EB" w:rsidRPr="002C0BDB" w:rsidDel="00B82238" w:rsidRDefault="0051285B">
      <w:pPr>
        <w:pStyle w:val="ListParagraph"/>
        <w:numPr>
          <w:ilvl w:val="0"/>
          <w:numId w:val="71"/>
        </w:numPr>
        <w:tabs>
          <w:tab w:val="left" w:pos="1276"/>
          <w:tab w:val="left" w:pos="1890"/>
        </w:tabs>
        <w:spacing w:after="0" w:line="340" w:lineRule="exact"/>
        <w:ind w:left="425" w:firstLine="624"/>
        <w:jc w:val="both"/>
        <w:rPr>
          <w:del w:id="24223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</w:rPr>
        <w:pPrChange w:id="24224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ins w:id="24225" w:author="home" w:date="2021-07-12T07:13:00Z">
        <w:del w:id="24226" w:author="dell" w:date="2021-08-05T09:12:00Z"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22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ປະຕິບັດພັນທະອື່ນ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4228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229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ຕາມທີ່ໄດ້ກຳນົດໄວ້ໃນ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423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23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ກົດໝາຍ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4232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23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423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23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ລະບຽບການ</w:delText>
          </w:r>
          <w:r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4236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cs/>
                  <w:lang w:bidi="lo-LA"/>
                </w:rPr>
              </w:rPrChange>
            </w:rPr>
            <w:delText>.</w:delText>
          </w:r>
        </w:del>
      </w:ins>
    </w:p>
    <w:p w14:paraId="231BA401" w14:textId="77777777" w:rsidR="00E740EB" w:rsidRPr="002C0BDB" w:rsidDel="00B82238" w:rsidRDefault="00E740EB">
      <w:pPr>
        <w:pStyle w:val="ListParagraph"/>
        <w:numPr>
          <w:ilvl w:val="0"/>
          <w:numId w:val="71"/>
        </w:numPr>
        <w:tabs>
          <w:tab w:val="left" w:pos="1276"/>
        </w:tabs>
        <w:spacing w:after="0" w:line="340" w:lineRule="exact"/>
        <w:ind w:left="425" w:firstLine="624"/>
        <w:jc w:val="both"/>
        <w:rPr>
          <w:del w:id="24237" w:author="dell" w:date="2021-08-05T09:12:00Z"/>
          <w:rFonts w:ascii="Phetsarath OT" w:eastAsia="Phetsarath OT" w:hAnsi="Phetsarath OT" w:cs="Phetsarath OT"/>
          <w:lang w:val="pt-BR"/>
          <w:rPrChange w:id="24238" w:author="NA" w:date="2021-12-30T11:44:00Z">
            <w:rPr>
              <w:del w:id="24239" w:author="dell" w:date="2021-08-05T09:12:00Z"/>
              <w:lang w:val="pt-BR"/>
            </w:rPr>
          </w:rPrChange>
        </w:rPr>
        <w:pPrChange w:id="24240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</w:p>
    <w:p w14:paraId="766F8D61" w14:textId="77777777" w:rsidR="00897237" w:rsidRPr="006E34B5" w:rsidDel="00B82238" w:rsidRDefault="0072440F">
      <w:pPr>
        <w:pStyle w:val="NoSpacing"/>
        <w:tabs>
          <w:tab w:val="left" w:pos="1418"/>
          <w:tab w:val="left" w:pos="1890"/>
        </w:tabs>
        <w:spacing w:line="340" w:lineRule="exact"/>
        <w:jc w:val="both"/>
        <w:rPr>
          <w:del w:id="24241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4242" w:author="NA" w:date="2021-12-23T14:15:00Z">
          <w:pPr>
            <w:pStyle w:val="ListParagraph"/>
            <w:numPr>
              <w:numId w:val="13"/>
            </w:numPr>
            <w:ind w:left="2160" w:hanging="360"/>
            <w:jc w:val="thaiDistribute"/>
          </w:pPr>
        </w:pPrChange>
      </w:pPr>
      <w:del w:id="2424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ປະຕິບັດພັນທະອື່ນ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ຕາມທີ່ໄດ້ກຳນົດໄວ້ໃນ</w:delText>
        </w:r>
        <w:r w:rsidR="00C741D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C741D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ກົດໝາຍ</w:delText>
        </w:r>
        <w:r w:rsidR="00C741D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C741D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="00C741D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="00C741D6"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ລະບຽບການ</w:delText>
        </w:r>
        <w:r w:rsidR="00C741D6"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.</w:delText>
        </w:r>
      </w:del>
    </w:p>
    <w:p w14:paraId="308FCC55" w14:textId="77777777" w:rsidR="00897237" w:rsidRPr="002C0BDB" w:rsidDel="00B82238" w:rsidRDefault="0072440F">
      <w:pPr>
        <w:pStyle w:val="Heading3"/>
        <w:numPr>
          <w:ilvl w:val="0"/>
          <w:numId w:val="60"/>
        </w:numPr>
        <w:spacing w:before="0" w:line="340" w:lineRule="exact"/>
        <w:jc w:val="both"/>
        <w:rPr>
          <w:del w:id="24249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pt-BR" w:bidi="lo-LA"/>
          <w:rPrChange w:id="24250" w:author="NA" w:date="2021-12-30T11:44:00Z">
            <w:rPr>
              <w:del w:id="24251" w:author="dell" w:date="2021-08-05T09:12:00Z"/>
              <w:rFonts w:ascii="Phetsarath OT" w:eastAsia="Phetsarath OT" w:hAnsi="Phetsarath OT" w:cs="Phetsarath OT"/>
              <w:color w:val="auto"/>
              <w:sz w:val="24"/>
              <w:szCs w:val="24"/>
              <w:lang w:val="pt-BR"/>
            </w:rPr>
          </w:rPrChange>
        </w:rPr>
        <w:pPrChange w:id="24252" w:author="NA" w:date="2021-12-23T14:15:00Z">
          <w:pPr>
            <w:pStyle w:val="Heading2"/>
          </w:pPr>
        </w:pPrChange>
      </w:pPr>
      <w:del w:id="24253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42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A448F0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r w:rsidR="009B592F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42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>4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  <w:rPrChange w:id="242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>2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bookmarkStart w:id="24259" w:name="_Toc77346253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426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) 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426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ສິດ</w:delText>
        </w:r>
        <w:r w:rsidRPr="002C0BDB" w:rsidDel="00B82238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bidi="lo-LA"/>
            <w:rPrChange w:id="2426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426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426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ຜູ້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427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ໃຊ້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427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ບໍລິການ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427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427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2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.</w:delText>
        </w:r>
        <w:bookmarkEnd w:id="24259"/>
      </w:del>
    </w:p>
    <w:p w14:paraId="179EA9BB" w14:textId="77777777" w:rsidR="00897237" w:rsidRPr="00861570" w:rsidDel="00B82238" w:rsidRDefault="0072440F">
      <w:pPr>
        <w:spacing w:after="0" w:line="340" w:lineRule="exact"/>
        <w:ind w:left="425" w:firstLine="624"/>
        <w:jc w:val="both"/>
        <w:rPr>
          <w:del w:id="24278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4279" w:author="NA" w:date="2021-12-23T14:15:00Z">
          <w:pPr>
            <w:pStyle w:val="NoSpacing"/>
            <w:tabs>
              <w:tab w:val="left" w:pos="0"/>
            </w:tabs>
            <w:jc w:val="thaiDistribute"/>
          </w:pPr>
        </w:pPrChange>
      </w:pPr>
      <w:del w:id="24280" w:author="dell" w:date="2021-08-05T09:12:00Z">
        <w:r w:rsidRPr="002C0BDB" w:rsidDel="00B82238">
          <w:rPr>
            <w:rFonts w:ascii="Phetsarath OT" w:eastAsia="Phetsarath OT" w:hAnsi="Phetsarath OT" w:cs="Phetsarath OT"/>
            <w:b/>
            <w:bCs/>
            <w:sz w:val="24"/>
            <w:szCs w:val="24"/>
            <w:lang w:val="pt-BR"/>
            <w:rPrChange w:id="24281" w:author="NA" w:date="2021-12-30T11:44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pt-BR"/>
              </w:rPr>
            </w:rPrChange>
          </w:rPr>
          <w:delText xml:space="preserve">  </w:delText>
        </w:r>
        <w:r w:rsidRPr="002C0BDB" w:rsidDel="00B82238">
          <w:rPr>
            <w:rFonts w:ascii="Phetsarath OT" w:eastAsia="Phetsarath OT" w:hAnsi="Phetsarath OT" w:cs="Phetsarath OT"/>
            <w:b/>
            <w:bCs/>
            <w:sz w:val="24"/>
            <w:szCs w:val="24"/>
            <w:lang w:val="pt-BR"/>
            <w:rPrChange w:id="24282" w:author="NA" w:date="2021-12-30T11:44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pt-BR"/>
              </w:rPr>
            </w:rPrChange>
          </w:rPr>
          <w:tab/>
        </w:r>
      </w:del>
      <w:ins w:id="24283" w:author="home" w:date="2021-07-12T07:03:00Z">
        <w:del w:id="24284" w:author="dell" w:date="2021-08-05T09:12:00Z">
          <w:r w:rsidR="004D6847" w:rsidRPr="002C0BDB" w:rsidDel="00B82238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pt-BR"/>
              <w:rPrChange w:id="24285" w:author="NA" w:date="2021-12-30T11:44:00Z">
                <w:rPr>
                  <w:rFonts w:ascii="Phetsarath OT" w:eastAsia="Phetsarath OT" w:hAnsi="Phetsarath OT" w:cs="Phetsarath OT"/>
                  <w:b/>
                  <w:bCs/>
                  <w:sz w:val="24"/>
                  <w:szCs w:val="24"/>
                  <w:cs/>
                  <w:lang w:val="pt-BR"/>
                </w:rPr>
              </w:rPrChange>
            </w:rPr>
            <w:tab/>
          </w:r>
        </w:del>
      </w:ins>
      <w:del w:id="24286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ຜູ້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ໃຊ້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ບໍລິການ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ໂທລະ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ຄົມມະນາຄົມ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ມີ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ສິດ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ດັ່ງນີ້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:</w:delText>
        </w:r>
      </w:del>
    </w:p>
    <w:p w14:paraId="3CE21E09" w14:textId="77777777" w:rsidR="00897237" w:rsidRPr="002C0BDB" w:rsidDel="00B82238" w:rsidRDefault="0072440F">
      <w:pPr>
        <w:pStyle w:val="ListParagraph"/>
        <w:numPr>
          <w:ilvl w:val="0"/>
          <w:numId w:val="73"/>
        </w:numPr>
        <w:tabs>
          <w:tab w:val="left" w:pos="1418"/>
        </w:tabs>
        <w:spacing w:after="0" w:line="340" w:lineRule="exact"/>
        <w:ind w:left="425" w:firstLine="624"/>
        <w:jc w:val="both"/>
        <w:rPr>
          <w:del w:id="24287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4288" w:author="NA" w:date="2021-12-30T11:44:00Z">
            <w:rPr>
              <w:del w:id="24289" w:author="dell" w:date="2021-08-05T09:12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4290" w:author="NA" w:date="2021-12-23T14:15:00Z">
          <w:pPr>
            <w:pStyle w:val="ListParagraph"/>
            <w:numPr>
              <w:numId w:val="15"/>
            </w:numPr>
            <w:spacing w:after="0" w:line="240" w:lineRule="auto"/>
            <w:ind w:left="1701" w:hanging="261"/>
            <w:jc w:val="thaiDistribute"/>
          </w:pPr>
        </w:pPrChange>
      </w:pPr>
      <w:del w:id="24291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ໄດ້ຮັບ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ການບໍລິການຢ່າງມີຄຸນນະພາບ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2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,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ໄດ້ມາດຕະຖານ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2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,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2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2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ໂປ່ງໃສ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2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ວ່ອງໄວ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3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ຍຸຕິທຳ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;</w:delText>
        </w:r>
      </w:del>
    </w:p>
    <w:p w14:paraId="49A71476" w14:textId="77777777" w:rsidR="00897237" w:rsidRPr="002C0BDB" w:rsidDel="00B82238" w:rsidRDefault="0072440F">
      <w:pPr>
        <w:pStyle w:val="ListParagraph"/>
        <w:numPr>
          <w:ilvl w:val="0"/>
          <w:numId w:val="73"/>
        </w:numPr>
        <w:tabs>
          <w:tab w:val="left" w:pos="1418"/>
        </w:tabs>
        <w:spacing w:after="0" w:line="340" w:lineRule="exact"/>
        <w:ind w:left="425" w:firstLine="624"/>
        <w:jc w:val="both"/>
        <w:rPr>
          <w:del w:id="24303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4304" w:author="NA" w:date="2021-12-30T11:44:00Z">
            <w:rPr>
              <w:del w:id="24305" w:author="dell" w:date="2021-08-05T09:12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4306" w:author="NA" w:date="2021-12-23T14:15:00Z">
          <w:pPr>
            <w:pStyle w:val="ListParagraph"/>
            <w:spacing w:after="0" w:line="240" w:lineRule="auto"/>
            <w:ind w:left="1440"/>
            <w:jc w:val="thaiDistribute"/>
          </w:pPr>
        </w:pPrChange>
      </w:pPr>
      <w:del w:id="24307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2.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ສະເໜີຂໍຂໍ້ມູນ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ກ່ຽວກັບການບໍລິການ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,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</w:del>
      <w:ins w:id="24312" w:author="PSK" w:date="2021-07-16T16:05:00Z">
        <w:del w:id="24313" w:author="dell" w:date="2021-08-05T09:12:00Z">
          <w:r w:rsidR="00CA16E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314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4315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</w:rPrChange>
          </w:rPr>
          <w:delText>ຄ່າບໍລິການ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ຄຸນນະພາບຂອງການບໍລິການ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>;</w:delText>
        </w:r>
      </w:del>
    </w:p>
    <w:p w14:paraId="29C8E0DD" w14:textId="77777777" w:rsidR="00897237" w:rsidRPr="002C0BDB" w:rsidDel="00B82238" w:rsidRDefault="0072440F">
      <w:pPr>
        <w:pStyle w:val="ListParagraph"/>
        <w:numPr>
          <w:ilvl w:val="0"/>
          <w:numId w:val="73"/>
        </w:numPr>
        <w:tabs>
          <w:tab w:val="left" w:pos="1418"/>
        </w:tabs>
        <w:spacing w:after="0" w:line="340" w:lineRule="exact"/>
        <w:ind w:left="425" w:firstLine="624"/>
        <w:jc w:val="both"/>
        <w:rPr>
          <w:del w:id="2432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4321" w:author="NA" w:date="2021-12-30T11:44:00Z">
            <w:rPr>
              <w:del w:id="24322" w:author="dell" w:date="2021-08-05T09:12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4323" w:author="NA" w:date="2021-12-23T14:15:00Z">
          <w:pPr>
            <w:pStyle w:val="ListParagraph"/>
            <w:spacing w:after="0" w:line="240" w:lineRule="auto"/>
            <w:ind w:left="1440"/>
            <w:jc w:val="thaiDistribute"/>
          </w:pPr>
        </w:pPrChange>
      </w:pPr>
      <w:del w:id="24324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3.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ໄດ້ຮັບການທົດແທນຄືນມູນຄ່າການນຳໃຊ້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</w:del>
      <w:ins w:id="24328" w:author="PSK" w:date="2021-07-16T09:06:00Z">
        <w:del w:id="24329" w:author="dell" w:date="2021-08-05T09:12:00Z">
          <w:r w:rsidR="00C41DD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33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</w:del>
      </w:ins>
      <w:del w:id="24331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ເນື່ອງຈາກສາເຫດການຂັດຂ້ອງດ້ານເຕັກນິກ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ຄວາມຜິດພາດການບໍລິການ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ຂອງຜູ້ໃຫ້ບໍລິການໂທລະຄົມມະນາຄົມເອງ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1A674AA4" w14:textId="77777777" w:rsidR="00897237" w:rsidRPr="002C0BDB" w:rsidDel="00B82238" w:rsidRDefault="0072440F">
      <w:pPr>
        <w:pStyle w:val="ListParagraph"/>
        <w:numPr>
          <w:ilvl w:val="0"/>
          <w:numId w:val="73"/>
        </w:numPr>
        <w:tabs>
          <w:tab w:val="left" w:pos="1418"/>
        </w:tabs>
        <w:spacing w:after="0" w:line="340" w:lineRule="exact"/>
        <w:ind w:left="425" w:firstLine="624"/>
        <w:jc w:val="both"/>
        <w:rPr>
          <w:del w:id="24340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  <w:rPrChange w:id="24341" w:author="NA" w:date="2021-12-30T11:44:00Z">
            <w:rPr>
              <w:del w:id="24342" w:author="dell" w:date="2021-08-05T09:12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4343" w:author="NA" w:date="2021-12-23T14:15:00Z">
          <w:pPr>
            <w:pStyle w:val="ListParagraph"/>
            <w:spacing w:after="0" w:line="240" w:lineRule="auto"/>
            <w:ind w:left="1440"/>
            <w:jc w:val="thaiDistribute"/>
          </w:pPr>
        </w:pPrChange>
      </w:pPr>
      <w:del w:id="24344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4.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ສະເໜີຕໍ່ຜູ້ໃຫ້ການບໍລິການ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ອົງການທີ່ກ່ຽວຂ້ອງຂອງລັດ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ເພື່ອກວດກາ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ແກ້ໄຂ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ຫາກພົບຂໍ້ສົງໃສ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ຫຼື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ບັນຫາ</w:delText>
        </w:r>
      </w:del>
      <w:ins w:id="24360" w:author="PSK" w:date="2021-07-11T16:18:00Z">
        <w:del w:id="24361" w:author="dell" w:date="2021-08-05T09:12:00Z">
          <w:r w:rsidR="00C95C11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3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del w:id="24363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3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ທີ່ເກີດຈາກການນຳໃຊ້ບໍລິການໂທລະຄົມມະນາຄົມ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;</w:delText>
        </w:r>
      </w:del>
    </w:p>
    <w:p w14:paraId="07A72C94" w14:textId="77777777" w:rsidR="00897237" w:rsidRPr="002C0BDB" w:rsidDel="00B82238" w:rsidRDefault="0072440F">
      <w:pPr>
        <w:pStyle w:val="ListParagraph"/>
        <w:numPr>
          <w:ilvl w:val="0"/>
          <w:numId w:val="73"/>
        </w:numPr>
        <w:tabs>
          <w:tab w:val="left" w:pos="1418"/>
        </w:tabs>
        <w:spacing w:after="0" w:line="340" w:lineRule="exact"/>
        <w:ind w:left="425" w:firstLine="624"/>
        <w:jc w:val="both"/>
        <w:rPr>
          <w:del w:id="24366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</w:rPr>
        <w:pPrChange w:id="24367" w:author="NA" w:date="2021-12-23T14:15:00Z">
          <w:pPr>
            <w:pStyle w:val="ListParagraph"/>
            <w:spacing w:after="0" w:line="240" w:lineRule="auto"/>
            <w:ind w:left="1440"/>
            <w:jc w:val="thaiDistribute"/>
          </w:pPr>
        </w:pPrChange>
      </w:pPr>
      <w:del w:id="24368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3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delText xml:space="preserve">5.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ປະຕິບັດສິດອື່ນ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3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ຕາມທີ່ໄດ້ກຳນົດໄວ້ໃນກົດໝາຍ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3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ແລະ​ລະ​ບຽບ​ການ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3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.</w:delText>
        </w:r>
      </w:del>
    </w:p>
    <w:p w14:paraId="3365E9AE" w14:textId="77777777" w:rsidR="00897237" w:rsidRPr="002C0BDB" w:rsidDel="00B82238" w:rsidRDefault="00897237">
      <w:pPr>
        <w:pStyle w:val="NoSpacing"/>
        <w:spacing w:line="340" w:lineRule="exact"/>
        <w:jc w:val="both"/>
        <w:rPr>
          <w:del w:id="24373" w:author="dell" w:date="2021-08-05T09:12:00Z"/>
          <w:rFonts w:ascii="Phetsarath OT" w:eastAsia="Phetsarath OT" w:hAnsi="Phetsarath OT" w:cs="Phetsarath OT"/>
          <w:b/>
          <w:bCs/>
          <w:sz w:val="24"/>
          <w:szCs w:val="24"/>
          <w:lang w:val="pt-BR"/>
        </w:rPr>
        <w:pPrChange w:id="24374" w:author="NA" w:date="2021-12-23T14:15:00Z">
          <w:pPr>
            <w:pStyle w:val="NoSpacing"/>
            <w:jc w:val="both"/>
          </w:pPr>
        </w:pPrChange>
      </w:pPr>
    </w:p>
    <w:p w14:paraId="67C28FBA" w14:textId="77777777" w:rsidR="00897237" w:rsidRPr="002C0BDB" w:rsidDel="00B82238" w:rsidRDefault="0072440F">
      <w:pPr>
        <w:pStyle w:val="Heading3"/>
        <w:numPr>
          <w:ilvl w:val="0"/>
          <w:numId w:val="60"/>
        </w:numPr>
        <w:spacing w:before="0" w:line="340" w:lineRule="exact"/>
        <w:jc w:val="both"/>
        <w:rPr>
          <w:del w:id="24375" w:author="dell" w:date="2021-08-05T09:12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4376" w:author="NA" w:date="2021-12-23T14:15:00Z">
          <w:pPr>
            <w:pStyle w:val="Heading2"/>
            <w:jc w:val="thaiDistribute"/>
          </w:pPr>
        </w:pPrChange>
      </w:pPr>
      <w:del w:id="24377" w:author="dell" w:date="2021-08-05T09:12:00Z"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3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 xml:space="preserve"> </w:delText>
        </w:r>
        <w:r w:rsidR="00A448F0" w:rsidRPr="002C0BDB" w:rsidDel="00B82238">
          <w:rPr>
            <w:rFonts w:ascii="Phetsarath OT" w:eastAsia="Phetsarath OT" w:hAnsi="Phetsarath OT" w:cs="Angsana New"/>
            <w:color w:val="auto"/>
            <w:sz w:val="24"/>
            <w:szCs w:val="24"/>
            <w:cs/>
            <w:lang w:val="pt-BR"/>
            <w:rPrChange w:id="24380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cs/>
              </w:rPr>
            </w:rPrChange>
          </w:rPr>
          <w:delText>4</w:delText>
        </w:r>
        <w:r w:rsidR="00347C2B"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  <w:rPrChange w:id="243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delText>3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 xml:space="preserve"> </w:delText>
        </w:r>
        <w:bookmarkStart w:id="24383" w:name="_Toc77346254"/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>(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3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>)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  <w:rPrChange w:id="243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3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ພັນທະ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3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3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ຜູ້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3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ໃຊ້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3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ບໍລິການ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3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3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ໂທລະ</w:delText>
        </w:r>
        <w:r w:rsidRPr="002C0BDB" w:rsidDel="00B82238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44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4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delText>ຄົມມະນາຄົມ</w:delText>
        </w:r>
        <w:bookmarkEnd w:id="24383"/>
      </w:del>
    </w:p>
    <w:p w14:paraId="2E10B268" w14:textId="77777777" w:rsidR="00897237" w:rsidRPr="00861570" w:rsidDel="00B82238" w:rsidRDefault="0072440F">
      <w:pPr>
        <w:spacing w:after="0" w:line="340" w:lineRule="exact"/>
        <w:ind w:left="425" w:firstLine="624"/>
        <w:jc w:val="both"/>
        <w:rPr>
          <w:del w:id="24402" w:author="dell" w:date="2021-08-05T09:12:00Z"/>
          <w:rFonts w:ascii="Phetsarath OT" w:eastAsia="Phetsarath OT" w:hAnsi="Phetsarath OT" w:cs="Phetsarath OT"/>
          <w:sz w:val="24"/>
          <w:szCs w:val="24"/>
          <w:lang w:val="pt-BR"/>
        </w:rPr>
        <w:pPrChange w:id="24403" w:author="NA" w:date="2021-12-23T14:15:00Z">
          <w:pPr>
            <w:pStyle w:val="NoSpacing"/>
            <w:ind w:left="720" w:firstLine="720"/>
            <w:jc w:val="both"/>
          </w:pPr>
        </w:pPrChange>
      </w:pPr>
      <w:del w:id="24404" w:author="dell" w:date="2021-08-05T09:12:00Z"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ຜູ້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ໃຊ້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ການບໍລິການ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ໂທລະ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​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ຄົມມະນາຄົມ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ມີ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ພັນທະ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ດັ່ງນີ້</w:delText>
        </w:r>
        <w:r w:rsidRPr="006E34B5" w:rsidDel="00B82238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:</w:delText>
        </w:r>
      </w:del>
    </w:p>
    <w:p w14:paraId="5198FF78" w14:textId="77777777" w:rsidR="000B2714" w:rsidRPr="002C0BDB" w:rsidDel="00B82238" w:rsidRDefault="0072440F">
      <w:pPr>
        <w:pStyle w:val="ListParagraph"/>
        <w:numPr>
          <w:ilvl w:val="3"/>
          <w:numId w:val="73"/>
        </w:numPr>
        <w:tabs>
          <w:tab w:val="left" w:pos="450"/>
        </w:tabs>
        <w:spacing w:after="0" w:line="340" w:lineRule="exact"/>
        <w:ind w:left="425" w:firstLine="624"/>
        <w:jc w:val="both"/>
        <w:rPr>
          <w:ins w:id="24405" w:author="HP" w:date="2021-07-12T09:10:00Z"/>
          <w:del w:id="24406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407" w:author="NA" w:date="2021-12-30T11:44:00Z">
            <w:rPr>
              <w:ins w:id="24408" w:author="HP" w:date="2021-07-12T09:10:00Z"/>
              <w:del w:id="24409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4410" w:author="NA" w:date="2021-12-23T14:15:00Z">
          <w:pPr>
            <w:spacing w:after="0" w:line="240" w:lineRule="auto"/>
            <w:ind w:left="720" w:firstLine="720"/>
          </w:pPr>
        </w:pPrChange>
      </w:pPr>
      <w:del w:id="24411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12" w:author="NA" w:date="2021-12-30T11:44:00Z">
              <w:rPr>
                <w:lang w:val="pt-BR"/>
              </w:rPr>
            </w:rPrChange>
          </w:rPr>
          <w:delText xml:space="preserve">1.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13" w:author="NA" w:date="2021-12-30T11:44:00Z">
              <w:rPr>
                <w:rFonts w:cs="DokChampa"/>
                <w:cs/>
                <w:lang w:bidi="lo-LA"/>
              </w:rPr>
            </w:rPrChange>
          </w:rPr>
          <w:delText>ຕ້ອງຂື້ນທະບຽນເລກໝາຍໂທລະສັບໃຫ້ຖ</w:delText>
        </w:r>
      </w:del>
      <w:ins w:id="24414" w:author="PSK" w:date="2021-07-11T16:19:00Z">
        <w:del w:id="24415" w:author="dell" w:date="2021-08-05T09:12:00Z">
          <w:r w:rsidR="00441F11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4416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ື</w:delText>
          </w:r>
        </w:del>
      </w:ins>
      <w:del w:id="24417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18" w:author="NA" w:date="2021-12-30T11:44:00Z">
              <w:rPr>
                <w:rFonts w:cs="DokChampa"/>
                <w:cs/>
                <w:lang w:bidi="lo-LA"/>
              </w:rPr>
            </w:rPrChange>
          </w:rPr>
          <w:delText>ຶກຕ້ອງຕາມກົດໝາຍ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419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20" w:author="NA" w:date="2021-12-30T11:44:00Z">
              <w:rPr>
                <w:rFonts w:cs="DokChampa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21" w:author="NA" w:date="2021-12-30T11:44:00Z">
              <w:rPr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22" w:author="NA" w:date="2021-12-30T11:44:00Z">
              <w:rPr>
                <w:rFonts w:cs="DokChampa"/>
                <w:cs/>
                <w:lang w:bidi="lo-LA"/>
              </w:rPr>
            </w:rPrChange>
          </w:rPr>
          <w:delText>ລະບຽບການທີ່ໄດ້ກຳນົດໄວ້</w:delText>
        </w:r>
      </w:del>
      <w:ins w:id="24423" w:author="PSK" w:date="2021-07-12T18:00:00Z">
        <w:del w:id="24424" w:author="dell" w:date="2021-08-05T09:12:00Z">
          <w:r w:rsidR="008501E2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4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758D8791" w14:textId="77777777" w:rsidR="000B2714" w:rsidRPr="002C0BDB" w:rsidDel="00B82238" w:rsidRDefault="0072440F">
      <w:pPr>
        <w:pStyle w:val="ListParagraph"/>
        <w:numPr>
          <w:ilvl w:val="3"/>
          <w:numId w:val="73"/>
        </w:numPr>
        <w:tabs>
          <w:tab w:val="left" w:pos="450"/>
        </w:tabs>
        <w:spacing w:after="0" w:line="340" w:lineRule="exact"/>
        <w:ind w:left="425" w:firstLine="624"/>
        <w:jc w:val="both"/>
        <w:rPr>
          <w:ins w:id="24426" w:author="HP" w:date="2021-07-12T09:10:00Z"/>
          <w:del w:id="24427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428" w:author="NA" w:date="2021-12-30T11:44:00Z">
            <w:rPr>
              <w:ins w:id="24429" w:author="HP" w:date="2021-07-12T09:10:00Z"/>
              <w:del w:id="24430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431" w:author="NA" w:date="2021-12-23T14:15:00Z">
          <w:pPr>
            <w:spacing w:after="0" w:line="240" w:lineRule="auto"/>
            <w:ind w:left="720" w:firstLine="720"/>
          </w:pPr>
        </w:pPrChange>
      </w:pPr>
      <w:del w:id="24432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33" w:author="NA" w:date="2021-12-30T11:44:00Z">
              <w:rPr>
                <w:lang w:val="pt-BR"/>
              </w:rPr>
            </w:rPrChange>
          </w:rPr>
          <w:delText>;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34" w:author="NA" w:date="2021-12-30T11:44:00Z">
              <w:rPr>
                <w:lang w:val="pt-BR"/>
              </w:rPr>
            </w:rPrChange>
          </w:rPr>
          <w:br/>
          <w:delText xml:space="preserve">2.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35" w:author="NA" w:date="2021-12-30T11:44:00Z">
              <w:rPr>
                <w:rFonts w:cs="DokChampa"/>
                <w:cs/>
                <w:lang w:bidi="lo-LA"/>
              </w:rPr>
            </w:rPrChange>
          </w:rPr>
          <w:delText xml:space="preserve">ຮັບຜິດຊອບຕໍ່ໜ້າກົດໝາຍ </w:delText>
        </w:r>
      </w:del>
      <w:ins w:id="24436" w:author="PSK" w:date="2021-07-11T16:24:00Z">
        <w:del w:id="24437" w:author="dell" w:date="2021-08-05T09:12:00Z">
          <w:r w:rsidR="006E047F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4438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ຂອງ</w:delText>
          </w:r>
        </w:del>
      </w:ins>
      <w:del w:id="24439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40" w:author="NA" w:date="2021-12-30T11:44:00Z">
              <w:rPr>
                <w:rFonts w:cs="DokChampa"/>
                <w:cs/>
                <w:lang w:bidi="lo-LA"/>
              </w:rPr>
            </w:rPrChange>
          </w:rPr>
          <w:delText>ທຸກເລກໝາຍໂທລະສັບທີ່ຂື້ນທະບຽນອອກຊື່ຕົນເອງ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41" w:author="NA" w:date="2021-12-30T11:44:00Z">
              <w:rPr>
                <w:lang w:val="pt-BR"/>
              </w:rPr>
            </w:rPrChange>
          </w:rPr>
          <w:delText>;</w:delText>
        </w:r>
      </w:del>
    </w:p>
    <w:p w14:paraId="5196B1DF" w14:textId="77777777" w:rsidR="0006123C" w:rsidRPr="002C0BDB" w:rsidDel="00B82238" w:rsidRDefault="0072440F">
      <w:pPr>
        <w:pStyle w:val="ListParagraph"/>
        <w:numPr>
          <w:ilvl w:val="3"/>
          <w:numId w:val="73"/>
        </w:numPr>
        <w:tabs>
          <w:tab w:val="left" w:pos="450"/>
        </w:tabs>
        <w:spacing w:after="0" w:line="340" w:lineRule="exact"/>
        <w:ind w:left="425" w:firstLine="624"/>
        <w:jc w:val="both"/>
        <w:rPr>
          <w:del w:id="24442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443" w:author="NA" w:date="2021-12-30T11:44:00Z">
            <w:rPr>
              <w:del w:id="24444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445" w:author="NA" w:date="2021-12-23T14:15:00Z">
          <w:pPr>
            <w:tabs>
              <w:tab w:val="left" w:pos="450"/>
            </w:tabs>
            <w:spacing w:after="0" w:line="240" w:lineRule="auto"/>
            <w:ind w:left="720" w:hanging="990"/>
          </w:pPr>
        </w:pPrChange>
      </w:pPr>
      <w:del w:id="24446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47" w:author="NA" w:date="2021-12-30T11:44:00Z">
              <w:rPr>
                <w:lang w:val="pt-BR"/>
              </w:rPr>
            </w:rPrChange>
          </w:rPr>
          <w:br/>
          <w:delText xml:space="preserve">3.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48" w:author="NA" w:date="2021-12-30T11:44:00Z">
              <w:rPr>
                <w:rFonts w:cs="DokChampa"/>
                <w:cs/>
                <w:lang w:bidi="lo-LA"/>
              </w:rPr>
            </w:rPrChange>
          </w:rPr>
          <w:delText>ປະຕິບັດຕາມເງື່ອນໄຂຂອງສັນຍາ</w:delText>
        </w:r>
      </w:del>
      <w:ins w:id="24449" w:author="PSK" w:date="2021-07-11T16:29:00Z">
        <w:del w:id="24450" w:author="dell" w:date="2021-08-05T09:12:00Z">
          <w:r w:rsidR="0006123C" w:rsidRPr="002C0BDB" w:rsidDel="00B8223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4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u w:val="single"/>
                  <w:cs/>
                  <w:lang w:bidi="lo-LA"/>
                </w:rPr>
              </w:rPrChange>
            </w:rPr>
            <w:delText>ການໃຊ້ບໍລິການ</w:delText>
          </w:r>
        </w:del>
      </w:ins>
      <w:ins w:id="24452" w:author="PSK" w:date="2021-07-11T16:26:00Z">
        <w:del w:id="24453" w:author="dell" w:date="2021-08-05T09:12:00Z">
          <w:r w:rsidR="0006123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4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u w:val="single"/>
                  <w:lang w:bidi="lo-LA"/>
                </w:rPr>
              </w:rPrChange>
            </w:rPr>
            <w:delText xml:space="preserve"> </w:delText>
          </w:r>
        </w:del>
      </w:ins>
      <w:del w:id="24455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56" w:author="NA" w:date="2021-12-30T11:44:00Z">
              <w:rPr>
                <w:rFonts w:cs="DokChampa"/>
                <w:cs/>
                <w:lang w:bidi="lo-LA"/>
              </w:rPr>
            </w:rPrChange>
          </w:rPr>
          <w:delText>ກັບຜູ້ໃຫ້ບໍລິການໂທລະຄົມມະນາຄົມ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57" w:author="NA" w:date="2021-12-30T11:44:00Z">
              <w:rPr>
                <w:lang w:val="pt-BR"/>
              </w:rPr>
            </w:rPrChange>
          </w:rPr>
          <w:delText>;</w:delText>
        </w:r>
      </w:del>
    </w:p>
    <w:p w14:paraId="1D329CF1" w14:textId="77777777" w:rsidR="000B2714" w:rsidRPr="002C0BDB" w:rsidDel="00B82238" w:rsidRDefault="000B2714">
      <w:pPr>
        <w:pStyle w:val="ListParagraph"/>
        <w:numPr>
          <w:ilvl w:val="3"/>
          <w:numId w:val="73"/>
        </w:numPr>
        <w:tabs>
          <w:tab w:val="left" w:pos="450"/>
        </w:tabs>
        <w:spacing w:after="0" w:line="340" w:lineRule="exact"/>
        <w:ind w:left="425" w:firstLine="624"/>
        <w:jc w:val="both"/>
        <w:rPr>
          <w:ins w:id="24458" w:author="HP" w:date="2021-07-12T09:10:00Z"/>
          <w:del w:id="24459" w:author="dell" w:date="2021-08-05T09:12:00Z"/>
          <w:rFonts w:ascii="Phetsarath OT" w:eastAsia="Phetsarath OT" w:hAnsi="Phetsarath OT" w:cs="Phetsarath OT"/>
          <w:sz w:val="24"/>
          <w:szCs w:val="24"/>
          <w:lang w:val="pt-BR"/>
          <w:rPrChange w:id="24460" w:author="NA" w:date="2021-12-30T11:44:00Z">
            <w:rPr>
              <w:ins w:id="24461" w:author="HP" w:date="2021-07-12T09:10:00Z"/>
              <w:del w:id="24462" w:author="dell" w:date="2021-08-05T09:12:00Z"/>
              <w:lang w:val="pt-BR"/>
            </w:rPr>
          </w:rPrChange>
        </w:rPr>
        <w:pPrChange w:id="24463" w:author="NA" w:date="2021-12-23T14:15:00Z">
          <w:pPr>
            <w:spacing w:after="0" w:line="240" w:lineRule="auto"/>
            <w:ind w:left="720" w:firstLine="720"/>
          </w:pPr>
        </w:pPrChange>
      </w:pPr>
    </w:p>
    <w:p w14:paraId="39BB96BA" w14:textId="77777777" w:rsidR="000B2714" w:rsidRPr="002C0BDB" w:rsidDel="00B82238" w:rsidRDefault="0072440F">
      <w:pPr>
        <w:pStyle w:val="ListParagraph"/>
        <w:numPr>
          <w:ilvl w:val="3"/>
          <w:numId w:val="73"/>
        </w:numPr>
        <w:tabs>
          <w:tab w:val="left" w:pos="450"/>
        </w:tabs>
        <w:spacing w:after="0" w:line="340" w:lineRule="exact"/>
        <w:ind w:left="425" w:firstLine="624"/>
        <w:jc w:val="both"/>
        <w:rPr>
          <w:ins w:id="24464" w:author="HP" w:date="2021-07-12T09:10:00Z"/>
          <w:del w:id="24465" w:author="dell" w:date="2021-08-05T09:12:00Z"/>
          <w:rFonts w:ascii="Phetsarath OT" w:eastAsia="Phetsarath OT" w:hAnsi="Phetsarath OT" w:cs="Phetsarath OT"/>
          <w:szCs w:val="22"/>
          <w:lang w:val="pt-BR" w:bidi="lo-LA"/>
          <w:rPrChange w:id="24466" w:author="NA" w:date="2021-12-30T11:44:00Z">
            <w:rPr>
              <w:ins w:id="24467" w:author="HP" w:date="2021-07-12T09:10:00Z"/>
              <w:del w:id="24468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469" w:author="NA" w:date="2021-12-23T14:15:00Z">
          <w:pPr>
            <w:tabs>
              <w:tab w:val="left" w:pos="450"/>
            </w:tabs>
            <w:spacing w:after="0" w:line="240" w:lineRule="auto"/>
            <w:ind w:left="720" w:hanging="990"/>
          </w:pPr>
        </w:pPrChange>
      </w:pPr>
      <w:del w:id="24470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71" w:author="NA" w:date="2021-12-30T11:44:00Z">
              <w:rPr>
                <w:lang w:val="pt-BR"/>
              </w:rPr>
            </w:rPrChange>
          </w:rPr>
          <w:br/>
          <w:delText xml:space="preserve">4.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72" w:author="NA" w:date="2021-12-30T11:44:00Z">
              <w:rPr>
                <w:rFonts w:cs="DokChampa"/>
                <w:u w:val="single"/>
                <w:cs/>
                <w:lang w:bidi="lo-LA"/>
              </w:rPr>
            </w:rPrChange>
          </w:rPr>
          <w:delText>ຊຳລະມູນຄ່າການນຳໃຊ້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473" w:author="NA" w:date="2021-12-30T11:44:00Z">
              <w:rPr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74" w:author="NA" w:date="2021-12-30T11:44:00Z">
              <w:rPr>
                <w:rFonts w:cs="DokChampa"/>
                <w:u w:val="single"/>
                <w:cs/>
                <w:lang w:bidi="lo-LA"/>
              </w:rPr>
            </w:rPrChange>
          </w:rPr>
          <w:delText>ການບໍລິການຕາມ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475" w:author="NA" w:date="2021-12-30T11:44:00Z">
              <w:rPr>
                <w:u w:val="single"/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76" w:author="NA" w:date="2021-12-30T11:44:00Z">
              <w:rPr>
                <w:rFonts w:cs="DokChampa"/>
                <w:u w:val="single"/>
                <w:cs/>
                <w:lang w:bidi="lo-LA"/>
              </w:rPr>
            </w:rPrChange>
          </w:rPr>
          <w:delText>ຕົວຈ</w:delText>
        </w:r>
      </w:del>
      <w:ins w:id="24477" w:author="PSK" w:date="2021-07-11T16:25:00Z">
        <w:del w:id="24478" w:author="dell" w:date="2021-08-05T09:12:00Z">
          <w:r w:rsidR="0006123C" w:rsidRPr="002C0BDB" w:rsidDel="00B8223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4479" w:author="NA" w:date="2021-12-30T11:44:00Z">
                <w:rPr>
                  <w:rFonts w:cs="DokChampa"/>
                  <w:u w:val="single"/>
                  <w:cs/>
                  <w:lang w:bidi="lo-LA"/>
                </w:rPr>
              </w:rPrChange>
            </w:rPr>
            <w:delText>ິ</w:delText>
          </w:r>
        </w:del>
      </w:ins>
      <w:del w:id="24480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81" w:author="NA" w:date="2021-12-30T11:44:00Z">
              <w:rPr>
                <w:rFonts w:cs="DokChampa"/>
                <w:u w:val="single"/>
                <w:cs/>
                <w:lang w:bidi="lo-LA"/>
              </w:rPr>
            </w:rPrChange>
          </w:rPr>
          <w:delText>ີງ</w:delText>
        </w:r>
      </w:del>
      <w:ins w:id="24482" w:author="PSK" w:date="2021-07-11T16:25:00Z">
        <w:del w:id="24483" w:author="dell" w:date="2021-08-05T09:12:00Z">
          <w:r w:rsidR="0006123C" w:rsidRPr="002C0BDB" w:rsidDel="00B82238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484" w:author="NA" w:date="2021-12-30T11:44:00Z">
                <w:rPr>
                  <w:rFonts w:cs="DokChampa"/>
                  <w:u w:val="single"/>
                  <w:lang w:bidi="lo-LA"/>
                </w:rPr>
              </w:rPrChange>
            </w:rPr>
            <w:delText xml:space="preserve"> </w:delText>
          </w:r>
        </w:del>
      </w:ins>
      <w:del w:id="24485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86" w:author="NA" w:date="2021-12-30T11:44:00Z">
              <w:rPr>
                <w:rFonts w:cs="DokChampa"/>
                <w:u w:val="single"/>
                <w:cs/>
                <w:lang w:bidi="lo-LA"/>
              </w:rPr>
            </w:rPrChange>
          </w:rPr>
          <w:delText>ຢ່າງເປັນປົກກະຕິ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87" w:author="NA" w:date="2021-12-30T11:44:00Z">
              <w:rPr>
                <w:u w:val="single"/>
                <w:lang w:val="pt-BR"/>
              </w:rPr>
            </w:rPrChange>
          </w:rPr>
          <w:delText>;</w:delText>
        </w:r>
      </w:del>
    </w:p>
    <w:p w14:paraId="6C923ADB" w14:textId="77777777" w:rsidR="000B2714" w:rsidRPr="002C0BDB" w:rsidDel="00B82238" w:rsidRDefault="0072440F">
      <w:pPr>
        <w:pStyle w:val="ListParagraph"/>
        <w:numPr>
          <w:ilvl w:val="3"/>
          <w:numId w:val="73"/>
        </w:numPr>
        <w:tabs>
          <w:tab w:val="left" w:pos="450"/>
        </w:tabs>
        <w:spacing w:after="0" w:line="340" w:lineRule="exact"/>
        <w:ind w:left="425" w:firstLine="624"/>
        <w:jc w:val="both"/>
        <w:rPr>
          <w:ins w:id="24488" w:author="HP" w:date="2021-07-12T09:10:00Z"/>
          <w:del w:id="24489" w:author="dell" w:date="2021-08-05T09:12:00Z"/>
          <w:rFonts w:ascii="Phetsarath OT" w:eastAsia="Phetsarath OT" w:hAnsi="Phetsarath OT" w:cs="Phetsarath OT"/>
          <w:szCs w:val="22"/>
          <w:lang w:val="pt-BR" w:bidi="lo-LA"/>
          <w:rPrChange w:id="24490" w:author="NA" w:date="2021-12-30T11:44:00Z">
            <w:rPr>
              <w:ins w:id="24491" w:author="HP" w:date="2021-07-12T09:10:00Z"/>
              <w:del w:id="24492" w:author="dell" w:date="2021-08-05T09:12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493" w:author="NA" w:date="2021-12-23T14:15:00Z">
          <w:pPr>
            <w:tabs>
              <w:tab w:val="left" w:pos="450"/>
            </w:tabs>
            <w:spacing w:after="0" w:line="240" w:lineRule="auto"/>
            <w:ind w:left="720" w:hanging="990"/>
          </w:pPr>
        </w:pPrChange>
      </w:pPr>
      <w:del w:id="24494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95" w:author="NA" w:date="2021-12-30T11:44:00Z">
              <w:rPr>
                <w:lang w:val="pt-BR"/>
              </w:rPr>
            </w:rPrChange>
          </w:rPr>
          <w:br/>
          <w:delText xml:space="preserve">5.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96" w:author="NA" w:date="2021-12-30T11:44:00Z">
              <w:rPr>
                <w:rFonts w:cs="DokChampa"/>
                <w:u w:val="single"/>
                <w:cs/>
                <w:lang w:bidi="lo-LA"/>
              </w:rPr>
            </w:rPrChange>
          </w:rPr>
          <w:delText>ໃຫ້ຄວາມຮ່ວມມື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97" w:author="NA" w:date="2021-12-30T11:44:00Z">
              <w:rPr>
                <w:u w:val="single"/>
                <w:lang w:val="pt-BR"/>
              </w:rPr>
            </w:rPrChange>
          </w:rPr>
          <w:delText xml:space="preserve"> 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498" w:author="NA" w:date="2021-12-30T11:44:00Z">
              <w:rPr>
                <w:rFonts w:cs="DokChampa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499" w:author="NA" w:date="2021-12-30T11:44:00Z">
              <w:rPr>
                <w:u w:val="single"/>
                <w:lang w:val="pt-BR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500" w:author="NA" w:date="2021-12-30T11:44:00Z">
              <w:rPr>
                <w:rFonts w:cs="DokChampa"/>
                <w:u w:val="single"/>
                <w:cs/>
                <w:lang w:bidi="lo-LA"/>
              </w:rPr>
            </w:rPrChange>
          </w:rPr>
          <w:delText>ຢູ່ພາຍໃຕ້ການກວດກາຂອງຂະແໜງການທີ່ກ່ຽວຂ້ອງ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501" w:author="NA" w:date="2021-12-30T11:44:00Z">
              <w:rPr>
                <w:u w:val="single"/>
                <w:lang w:val="pt-BR"/>
              </w:rPr>
            </w:rPrChange>
          </w:rPr>
          <w:delText>;</w:delText>
        </w:r>
      </w:del>
    </w:p>
    <w:p w14:paraId="40E8C2DE" w14:textId="77777777" w:rsidR="00897237" w:rsidRPr="002C0BDB" w:rsidDel="00B82238" w:rsidRDefault="0072440F">
      <w:pPr>
        <w:pStyle w:val="ListParagraph"/>
        <w:numPr>
          <w:ilvl w:val="3"/>
          <w:numId w:val="73"/>
        </w:numPr>
        <w:tabs>
          <w:tab w:val="left" w:pos="450"/>
        </w:tabs>
        <w:spacing w:after="0" w:line="340" w:lineRule="exact"/>
        <w:ind w:left="425" w:firstLine="624"/>
        <w:jc w:val="both"/>
        <w:rPr>
          <w:del w:id="24502" w:author="dell" w:date="2021-08-05T09:12:00Z"/>
          <w:rFonts w:ascii="Phetsarath OT" w:eastAsia="Phetsarath OT" w:hAnsi="Phetsarath OT" w:cs="Phetsarath OT"/>
          <w:szCs w:val="22"/>
          <w:lang w:val="pt-BR" w:bidi="lo-LA"/>
          <w:rPrChange w:id="24503" w:author="NA" w:date="2021-12-30T11:44:00Z">
            <w:rPr>
              <w:del w:id="24504" w:author="dell" w:date="2021-08-05T09:12:00Z"/>
              <w:szCs w:val="22"/>
              <w:lang w:val="pt-BR" w:bidi="lo-LA"/>
            </w:rPr>
          </w:rPrChange>
        </w:rPr>
        <w:pPrChange w:id="24505" w:author="NA" w:date="2021-12-23T14:15:00Z">
          <w:pPr>
            <w:tabs>
              <w:tab w:val="left" w:pos="450"/>
            </w:tabs>
            <w:spacing w:after="0" w:line="240" w:lineRule="auto"/>
            <w:ind w:left="720" w:hanging="990"/>
          </w:pPr>
        </w:pPrChange>
      </w:pPr>
      <w:del w:id="24506" w:author="dell" w:date="2021-08-05T09:12:00Z"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/>
            <w:rPrChange w:id="24507" w:author="NA" w:date="2021-12-30T11:44:00Z">
              <w:rPr>
                <w:lang w:val="pt-BR"/>
              </w:rPr>
            </w:rPrChange>
          </w:rPr>
          <w:br/>
          <w:delText xml:space="preserve">6.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508" w:author="NA" w:date="2021-12-30T11:44:00Z">
              <w:rPr>
                <w:rFonts w:cs="DokChampa"/>
                <w:cs/>
                <w:lang w:bidi="lo-LA"/>
              </w:rPr>
            </w:rPrChange>
          </w:rPr>
          <w:delText>ປະຕິບັດພັນທະອື່ນ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509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510" w:author="NA" w:date="2021-12-30T11:44:00Z">
              <w:rPr>
                <w:rFonts w:cs="DokChampa"/>
                <w:cs/>
                <w:lang w:bidi="lo-LA"/>
              </w:rPr>
            </w:rPrChange>
          </w:rPr>
          <w:delText>ຕາມທີ່ໄດ້ກຳນົດໄວ້ໃນ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511" w:author="NA" w:date="2021-12-30T11:44:00Z">
              <w:rPr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512" w:author="NA" w:date="2021-12-30T11:44:00Z">
              <w:rPr>
                <w:rFonts w:cs="DokChampa"/>
                <w:cs/>
                <w:lang w:bidi="lo-LA"/>
              </w:rPr>
            </w:rPrChange>
          </w:rPr>
          <w:delText>ກົດໝາຍ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513" w:author="NA" w:date="2021-12-30T11:44:00Z">
              <w:rPr>
                <w:lang w:val="pt-BR"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514" w:author="NA" w:date="2021-12-30T11:44:00Z">
              <w:rPr>
                <w:rFonts w:cs="DokChampa"/>
                <w:cs/>
                <w:lang w:bidi="lo-LA"/>
              </w:rPr>
            </w:rPrChange>
          </w:rPr>
          <w:delText>ແລະ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515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Pr="002C0BDB" w:rsidDel="00B8223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516" w:author="NA" w:date="2021-12-30T11:44:00Z">
              <w:rPr>
                <w:rFonts w:cs="DokChampa"/>
                <w:cs/>
                <w:lang w:bidi="lo-LA"/>
              </w:rPr>
            </w:rPrChange>
          </w:rPr>
          <w:delText>ລະບຽບການ.</w:delText>
        </w:r>
      </w:del>
    </w:p>
    <w:p w14:paraId="3C889A49" w14:textId="77777777" w:rsidR="00897237" w:rsidRPr="002C0BDB" w:rsidDel="00B82238" w:rsidRDefault="00897237">
      <w:pPr>
        <w:spacing w:after="0" w:line="340" w:lineRule="exact"/>
        <w:jc w:val="both"/>
        <w:rPr>
          <w:del w:id="24517" w:author="dell" w:date="2021-08-05T09:12:00Z"/>
          <w:rFonts w:ascii="Phetsarath OT" w:eastAsia="Phetsarath OT" w:hAnsi="Phetsarath OT" w:cs="Phetsarath OT"/>
          <w:sz w:val="24"/>
          <w:szCs w:val="24"/>
          <w:lang w:val="pt-BR" w:bidi="lo-LA"/>
        </w:rPr>
        <w:pPrChange w:id="24518" w:author="NA" w:date="2021-12-23T14:15:00Z">
          <w:pPr>
            <w:spacing w:after="0" w:line="240" w:lineRule="auto"/>
          </w:pPr>
        </w:pPrChange>
      </w:pPr>
    </w:p>
    <w:p w14:paraId="5F93C1FA" w14:textId="77777777" w:rsidR="001451C7" w:rsidRPr="002C0BDB" w:rsidRDefault="001451C7">
      <w:pPr>
        <w:spacing w:after="0" w:line="340" w:lineRule="exact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  <w:pPrChange w:id="24519" w:author="NA" w:date="2021-12-23T14:15:00Z">
          <w:pPr>
            <w:spacing w:after="0" w:line="240" w:lineRule="auto"/>
          </w:pPr>
        </w:pPrChange>
      </w:pPr>
    </w:p>
    <w:p w14:paraId="42857D65" w14:textId="77777777" w:rsidR="00897237" w:rsidRPr="002C0BDB" w:rsidRDefault="0072440F">
      <w:pPr>
        <w:pStyle w:val="Heading1"/>
        <w:spacing w:before="0" w:line="340" w:lineRule="exact"/>
        <w:jc w:val="center"/>
        <w:rPr>
          <w:rFonts w:ascii="Phetsarath OT" w:eastAsia="Phetsarath OT" w:hAnsi="Phetsarath OT" w:cs="Phetsarath OT"/>
          <w:color w:val="auto"/>
          <w:sz w:val="30"/>
          <w:szCs w:val="30"/>
          <w:cs/>
          <w:lang w:bidi="lo-LA"/>
          <w:rPrChange w:id="24520" w:author="NA" w:date="2021-12-30T11:46:00Z">
            <w:rPr>
              <w:rFonts w:ascii="Phetsarath OT" w:eastAsia="Phetsarath OT" w:hAnsi="Phetsarath OT" w:cs="Phetsarath OT"/>
              <w:color w:val="auto"/>
              <w:szCs w:val="28"/>
              <w:cs/>
              <w:lang w:bidi="lo-LA"/>
            </w:rPr>
          </w:rPrChange>
        </w:rPr>
        <w:pPrChange w:id="24521" w:author="NA" w:date="2021-12-23T14:15:00Z">
          <w:pPr>
            <w:pStyle w:val="Heading1"/>
            <w:spacing w:before="0" w:line="240" w:lineRule="auto"/>
            <w:jc w:val="center"/>
          </w:pPr>
        </w:pPrChange>
      </w:pPr>
      <w:bookmarkStart w:id="24522" w:name="_Toc77346255"/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4523" w:author="NA" w:date="2021-12-30T11:46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ພາກທີ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cs/>
          <w:lang w:bidi="lo-LA"/>
          <w:rPrChange w:id="24524" w:author="NA" w:date="2021-12-30T11:46:00Z">
            <w:rPr>
              <w:rFonts w:ascii="Phetsarath OT" w:eastAsia="Phetsarath OT" w:hAnsi="Phetsarath OT" w:cs="Phetsarath OT"/>
              <w:color w:val="auto"/>
              <w:szCs w:val="28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pt-BR" w:bidi="lo-LA"/>
          <w:rPrChange w:id="24525" w:author="NA" w:date="2021-12-30T11:46:00Z">
            <w:rPr>
              <w:rFonts w:ascii="Phetsarath OT" w:eastAsia="Phetsarath OT" w:hAnsi="Phetsarath OT" w:cs="Phetsarath OT"/>
              <w:color w:val="auto"/>
              <w:szCs w:val="28"/>
              <w:lang w:val="pt-BR" w:bidi="lo-LA"/>
            </w:rPr>
          </w:rPrChange>
        </w:rPr>
        <w:t>VII</w:t>
      </w:r>
      <w:del w:id="24526" w:author="home" w:date="2021-08-09T10:12:00Z">
        <w:r w:rsidRPr="002C0BDB" w:rsidDel="00A36F57">
          <w:rPr>
            <w:rFonts w:ascii="Phetsarath OT" w:eastAsia="Phetsarath OT" w:hAnsi="Phetsarath OT" w:cs="Phetsarath OT"/>
            <w:color w:val="auto"/>
            <w:sz w:val="30"/>
            <w:szCs w:val="30"/>
            <w:lang w:val="pt-BR" w:bidi="lo-LA"/>
            <w:rPrChange w:id="24527" w:author="NA" w:date="2021-12-30T11:46:00Z">
              <w:rPr>
                <w:rFonts w:ascii="Phetsarath OT" w:eastAsia="Phetsarath OT" w:hAnsi="Phetsarath OT" w:cs="Phetsarath OT"/>
                <w:color w:val="auto"/>
                <w:szCs w:val="28"/>
                <w:lang w:val="pt-BR" w:bidi="lo-LA"/>
              </w:rPr>
            </w:rPrChange>
          </w:rPr>
          <w:delText>I</w:delText>
        </w:r>
      </w:del>
      <w:bookmarkEnd w:id="24522"/>
    </w:p>
    <w:p w14:paraId="751D0FB0" w14:textId="77777777" w:rsidR="00E61042" w:rsidRPr="002C0BDB" w:rsidRDefault="001451C7">
      <w:pPr>
        <w:pStyle w:val="Heading1"/>
        <w:spacing w:before="0" w:line="340" w:lineRule="exact"/>
        <w:jc w:val="center"/>
        <w:rPr>
          <w:ins w:id="24528" w:author="NA" w:date="2021-12-27T15:11:00Z"/>
          <w:rFonts w:ascii="Phetsarath OT" w:eastAsia="Phetsarath OT" w:hAnsi="Phetsarath OT" w:cs="Phetsarath OT"/>
          <w:color w:val="auto"/>
          <w:sz w:val="30"/>
          <w:szCs w:val="30"/>
          <w:lang w:val="pt-BR" w:bidi="lo-LA"/>
          <w:rPrChange w:id="24529" w:author="NA" w:date="2021-12-30T11:46:00Z">
            <w:rPr>
              <w:ins w:id="24530" w:author="NA" w:date="2021-12-27T15:11:00Z"/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24531" w:author="NA" w:date="2021-12-23T14:15:00Z">
          <w:pPr>
            <w:pStyle w:val="Heading1"/>
            <w:spacing w:before="0" w:line="240" w:lineRule="auto"/>
            <w:jc w:val="center"/>
          </w:pPr>
        </w:pPrChange>
      </w:pPr>
      <w:bookmarkStart w:id="24532" w:name="_Toc77346256"/>
      <w:commentRangeStart w:id="24533"/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4534" w:author="NA" w:date="2021-12-30T11:46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ກອງທຶນພັດທະນາ</w:t>
      </w:r>
      <w:commentRangeEnd w:id="24533"/>
      <w:r w:rsidR="00CD3FE0" w:rsidRPr="002C0BDB">
        <w:rPr>
          <w:rStyle w:val="CommentReference"/>
          <w:rFonts w:ascii="Phetsarath OT" w:eastAsia="Phetsarath OT" w:hAnsi="Phetsarath OT" w:cs="Phetsarath OT"/>
          <w:b w:val="0"/>
          <w:bCs w:val="0"/>
          <w:color w:val="auto"/>
          <w:sz w:val="30"/>
          <w:szCs w:val="30"/>
          <w:rPrChange w:id="24535" w:author="NA" w:date="2021-12-30T11:46:00Z">
            <w:rPr>
              <w:rStyle w:val="CommentReference"/>
              <w:rFonts w:ascii="Calibri" w:eastAsia="Calibri" w:hAnsi="Calibri" w:cs="Calibri"/>
              <w:b w:val="0"/>
              <w:bCs w:val="0"/>
              <w:color w:val="auto"/>
            </w:rPr>
          </w:rPrChange>
        </w:rPr>
        <w:commentReference w:id="24533"/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4536" w:author="NA" w:date="2021-12-30T11:46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ໂທລະຄົມມະນາຄົມ</w:t>
      </w:r>
    </w:p>
    <w:p w14:paraId="162862E9" w14:textId="76EFBEFB" w:rsidR="001451C7" w:rsidRPr="002C0BDB" w:rsidRDefault="00D52CFD">
      <w:pPr>
        <w:pStyle w:val="Heading1"/>
        <w:spacing w:before="0" w:line="340" w:lineRule="exact"/>
        <w:jc w:val="center"/>
        <w:rPr>
          <w:ins w:id="24537" w:author="PSK" w:date="2021-07-16T16:09:00Z"/>
          <w:rFonts w:ascii="Phetsarath OT" w:eastAsia="Phetsarath OT" w:hAnsi="Phetsarath OT" w:cs="Phetsarath OT"/>
          <w:color w:val="auto"/>
          <w:sz w:val="30"/>
          <w:szCs w:val="30"/>
          <w:lang w:val="pt-BR" w:bidi="lo-LA"/>
          <w:rPrChange w:id="24538" w:author="NA" w:date="2021-12-30T11:46:00Z">
            <w:rPr>
              <w:ins w:id="24539" w:author="PSK" w:date="2021-07-16T16:09:00Z"/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24540" w:author="NA" w:date="2021-12-23T14:15:00Z">
          <w:pPr>
            <w:pStyle w:val="Heading1"/>
            <w:spacing w:before="0" w:line="240" w:lineRule="auto"/>
            <w:jc w:val="center"/>
          </w:pPr>
        </w:pPrChange>
      </w:pPr>
      <w:ins w:id="24541" w:author="PSK" w:date="2021-07-13T12:11:00Z"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24542" w:author="NA" w:date="2021-12-30T11:46:00Z">
              <w:rPr>
                <w:rFonts w:ascii="Phetsarath OT" w:eastAsia="Phetsarath OT" w:hAnsi="Phetsarath OT" w:cs="Phetsarath OT"/>
                <w:color w:val="auto"/>
                <w:szCs w:val="28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24543" w:author="NA" w:date="2021-12-30T11:46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color w:val="auto"/>
            <w:sz w:val="30"/>
            <w:szCs w:val="30"/>
            <w:cs/>
            <w:lang w:bidi="lo-LA"/>
            <w:rPrChange w:id="24544" w:author="NA" w:date="2021-12-30T11:46:00Z">
              <w:rPr>
                <w:rFonts w:ascii="Phetsarath OT" w:eastAsia="Phetsarath OT" w:hAnsi="Phetsarath OT" w:cs="Phetsarath OT"/>
                <w:color w:val="auto"/>
                <w:szCs w:val="28"/>
                <w:cs/>
                <w:lang w:bidi="lo-LA"/>
              </w:rPr>
            </w:rPrChange>
          </w:rPr>
          <w:t xml:space="preserve"> </w:t>
        </w:r>
      </w:ins>
      <w:ins w:id="24545" w:author="PSK" w:date="2021-07-16T09:10:00Z">
        <w:r w:rsidR="00C41DD1"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24546" w:author="NA" w:date="2021-12-30T11:46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t>ການຫັນເປັນ</w:t>
        </w:r>
      </w:ins>
      <w:ins w:id="24547" w:author="PSK" w:date="2021-07-13T12:11:00Z">
        <w:r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24548" w:author="NA" w:date="2021-12-30T11:46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t>ດີຈີຕອນ</w:t>
        </w:r>
      </w:ins>
      <w:bookmarkEnd w:id="24532"/>
    </w:p>
    <w:p w14:paraId="2667489B" w14:textId="77777777" w:rsidR="00CA16EC" w:rsidRPr="00241847" w:rsidRDefault="00CA16EC">
      <w:pPr>
        <w:spacing w:after="0" w:line="340" w:lineRule="exact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  <w:rPrChange w:id="24549" w:author="Windows User" w:date="2022-01-12T16:15:00Z">
            <w:rPr>
              <w:rFonts w:ascii="Phetsarath OT" w:eastAsia="Phetsarath OT" w:hAnsi="Phetsarath OT" w:cs="Phetsarath OT"/>
              <w:color w:val="auto"/>
              <w:szCs w:val="28"/>
              <w:cs/>
              <w:lang w:val="pt-BR" w:bidi="lo-LA"/>
            </w:rPr>
          </w:rPrChange>
        </w:rPr>
        <w:pPrChange w:id="24550" w:author="NA" w:date="2021-12-23T14:15:00Z">
          <w:pPr>
            <w:pStyle w:val="Heading1"/>
            <w:spacing w:before="0" w:line="240" w:lineRule="auto"/>
            <w:jc w:val="center"/>
          </w:pPr>
        </w:pPrChange>
      </w:pPr>
    </w:p>
    <w:p w14:paraId="6359327B" w14:textId="424959EF" w:rsidR="00897237" w:rsidRPr="00861570" w:rsidDel="00CA16EC" w:rsidRDefault="00DE7C94">
      <w:pPr>
        <w:spacing w:after="0" w:line="340" w:lineRule="exact"/>
        <w:jc w:val="center"/>
        <w:rPr>
          <w:del w:id="24551" w:author="PSK" w:date="2021-07-16T16:06:00Z"/>
          <w:rFonts w:ascii="Phetsarath OT" w:eastAsia="Phetsarath OT" w:hAnsi="Phetsarath OT" w:cs="Phetsarath OT"/>
          <w:b/>
          <w:bCs/>
          <w:sz w:val="24"/>
          <w:szCs w:val="24"/>
          <w:lang w:val="pt-BR"/>
          <w:rPrChange w:id="24552" w:author="Windows User" w:date="2022-03-01T10:42:00Z">
            <w:rPr>
              <w:del w:id="24553" w:author="PSK" w:date="2021-07-16T16:06:00Z"/>
              <w:rFonts w:ascii="Phetsarath OT" w:eastAsia="Phetsarath OT" w:hAnsi="Phetsarath OT" w:cs="Phetsarath OT"/>
              <w:b/>
              <w:bCs/>
              <w:sz w:val="28"/>
              <w:lang w:val="pt-BR"/>
            </w:rPr>
          </w:rPrChange>
        </w:rPr>
        <w:pPrChange w:id="24554" w:author="NA" w:date="2021-12-27T13:56:00Z">
          <w:pPr>
            <w:spacing w:after="0" w:line="240" w:lineRule="auto"/>
            <w:jc w:val="center"/>
          </w:pPr>
        </w:pPrChange>
      </w:pPr>
      <w:bookmarkStart w:id="24555" w:name="_Toc77346095"/>
      <w:bookmarkStart w:id="24556" w:name="_Toc77346257"/>
      <w:bookmarkEnd w:id="24555"/>
      <w:bookmarkEnd w:id="24556"/>
      <w:ins w:id="24557" w:author="NA" w:date="2021-12-27T13:56:00Z">
        <w:r w:rsidRPr="00861570">
          <w:rPr>
            <w:rFonts w:ascii="Phetsarath OT" w:eastAsia="Phetsarath OT" w:hAnsi="Phetsarath OT" w:cs="Phetsarath OT" w:hint="cs"/>
            <w:b/>
            <w:bCs/>
            <w:color w:val="000000" w:themeColor="text1"/>
            <w:sz w:val="24"/>
            <w:szCs w:val="24"/>
            <w:cs/>
            <w:lang w:val="pt-BR" w:bidi="lo-LA"/>
            <w:rPrChange w:id="24558" w:author="Windows User" w:date="2022-03-01T10:42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  <w:lang w:val="pt-BR" w:bidi="lo-LA"/>
              </w:rPr>
            </w:rPrChange>
          </w:rPr>
          <w:t>ມາດ</w:t>
        </w:r>
      </w:ins>
      <w:ins w:id="24559" w:author="NA" w:date="2021-12-27T13:57:00Z">
        <w:r w:rsidRPr="00861570">
          <w:rPr>
            <w:rFonts w:ascii="Phetsarath OT" w:eastAsia="Phetsarath OT" w:hAnsi="Phetsarath OT" w:cs="Phetsarath OT" w:hint="cs"/>
            <w:b/>
            <w:bCs/>
            <w:color w:val="000000" w:themeColor="text1"/>
            <w:sz w:val="24"/>
            <w:szCs w:val="24"/>
            <w:cs/>
            <w:lang w:val="pt-BR" w:bidi="lo-LA"/>
            <w:rPrChange w:id="24560" w:author="Windows User" w:date="2022-03-01T10:42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  <w:lang w:val="pt-BR" w:bidi="lo-LA"/>
              </w:rPr>
            </w:rPrChange>
          </w:rPr>
          <w:t>ຕາ</w:t>
        </w:r>
        <w:r w:rsidRPr="00861570">
          <w:rPr>
            <w:rFonts w:ascii="Phetsarath OT" w:eastAsia="Phetsarath OT" w:hAnsi="Phetsarath OT" w:cs="Phetsarath OT"/>
            <w:b/>
            <w:bCs/>
            <w:color w:val="000000" w:themeColor="text1"/>
            <w:sz w:val="24"/>
            <w:szCs w:val="24"/>
            <w:cs/>
            <w:lang w:val="pt-BR" w:bidi="lo-LA"/>
            <w:rPrChange w:id="24561" w:author="Windows User" w:date="2022-03-01T10:42:00Z">
              <w:rPr>
                <w:rFonts w:ascii="Phetsarath OT" w:eastAsia="Phetsarath OT" w:hAnsi="Phetsarath OT" w:cs="Phetsarath OT"/>
                <w:b/>
                <w:bCs/>
                <w:sz w:val="28"/>
                <w:cs/>
                <w:lang w:val="pt-BR" w:bidi="lo-LA"/>
              </w:rPr>
            </w:rPrChange>
          </w:rPr>
          <w:t xml:space="preserve"> </w:t>
        </w:r>
        <w:del w:id="24562" w:author="Windows User" w:date="2022-01-12T16:16:00Z">
          <w:r w:rsidRPr="00861570" w:rsidDel="00241847">
            <w:rPr>
              <w:rFonts w:ascii="Phetsarath OT" w:eastAsia="Phetsarath OT" w:hAnsi="Phetsarath OT" w:cs="Phetsarath OT"/>
              <w:b/>
              <w:bCs/>
              <w:color w:val="000000" w:themeColor="text1"/>
              <w:sz w:val="24"/>
              <w:szCs w:val="24"/>
              <w:cs/>
              <w:lang w:val="pt-BR" w:bidi="lo-LA"/>
              <w:rPrChange w:id="24563" w:author="Windows User" w:date="2022-03-01T10:42:00Z">
                <w:rPr>
                  <w:rFonts w:ascii="Phetsarath OT" w:eastAsia="Phetsarath OT" w:hAnsi="Phetsarath OT" w:cs="Phetsarath OT"/>
                  <w:b/>
                  <w:bCs/>
                  <w:sz w:val="28"/>
                  <w:cs/>
                  <w:lang w:val="pt-BR" w:bidi="lo-LA"/>
                </w:rPr>
              </w:rPrChange>
            </w:rPr>
            <w:delText xml:space="preserve"> </w:delText>
          </w:r>
        </w:del>
        <w:r w:rsidRPr="00861570">
          <w:rPr>
            <w:rFonts w:ascii="Phetsarath OT" w:eastAsia="Phetsarath OT" w:hAnsi="Phetsarath OT" w:cs="Phetsarath OT"/>
            <w:b/>
            <w:bCs/>
            <w:color w:val="000000" w:themeColor="text1"/>
            <w:sz w:val="24"/>
            <w:szCs w:val="24"/>
            <w:cs/>
            <w:lang w:val="pt-BR" w:bidi="lo-LA"/>
            <w:rPrChange w:id="24564" w:author="Windows User" w:date="2022-03-01T10:42:00Z">
              <w:rPr>
                <w:rFonts w:ascii="Phetsarath OT" w:eastAsia="Phetsarath OT" w:hAnsi="Phetsarath OT" w:cs="Phetsarath OT"/>
                <w:b/>
                <w:bCs/>
                <w:sz w:val="28"/>
                <w:cs/>
                <w:lang w:val="pt-BR" w:bidi="lo-LA"/>
              </w:rPr>
            </w:rPrChange>
          </w:rPr>
          <w:t>39</w:t>
        </w:r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  <w:lang w:val="pt-BR" w:bidi="lo-LA"/>
            <w:rPrChange w:id="24565" w:author="Windows User" w:date="2022-03-01T10:42:00Z">
              <w:rPr>
                <w:rFonts w:ascii="Phetsarath OT" w:eastAsia="Phetsarath OT" w:hAnsi="Phetsarath OT" w:cs="Phetsarath OT"/>
                <w:b/>
                <w:bCs/>
                <w:sz w:val="28"/>
                <w:cs/>
                <w:lang w:val="pt-BR" w:bidi="lo-LA"/>
              </w:rPr>
            </w:rPrChange>
          </w:rPr>
          <w:t xml:space="preserve"> </w:t>
        </w:r>
        <w:del w:id="24566" w:author="Windows User" w:date="2022-01-12T16:16:00Z">
          <w:r w:rsidRPr="00861570" w:rsidDel="00241847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  <w:lang w:val="pt-BR" w:bidi="lo-LA"/>
              <w:rPrChange w:id="24567" w:author="Windows User" w:date="2022-03-01T10:42:00Z">
                <w:rPr>
                  <w:rFonts w:ascii="Phetsarath OT" w:eastAsia="Phetsarath OT" w:hAnsi="Phetsarath OT" w:cs="Phetsarath OT"/>
                  <w:b/>
                  <w:bCs/>
                  <w:sz w:val="28"/>
                  <w:cs/>
                  <w:lang w:val="pt-BR" w:bidi="lo-LA"/>
                </w:rPr>
              </w:rPrChange>
            </w:rPr>
            <w:delText xml:space="preserve"> </w:delText>
          </w:r>
        </w:del>
      </w:ins>
    </w:p>
    <w:p w14:paraId="6FF28028" w14:textId="4F8CFBE2" w:rsidR="00897237" w:rsidRPr="00861570" w:rsidRDefault="0072440F">
      <w:pPr>
        <w:pStyle w:val="Heading3"/>
        <w:tabs>
          <w:tab w:val="left" w:pos="1701"/>
        </w:tabs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4568" w:author="NA" w:date="2021-12-27T13:56:00Z">
          <w:pPr>
            <w:pStyle w:val="Heading2"/>
          </w:pPr>
        </w:pPrChange>
      </w:pPr>
      <w:del w:id="24569" w:author="home" w:date="2021-07-12T06:47:00Z">
        <w:r w:rsidRPr="00861570" w:rsidDel="000629F5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570" w:author="Windows User" w:date="2022-03-01T10:42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A448F0" w:rsidRPr="00861570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delText xml:space="preserve"> </w:delText>
        </w:r>
        <w:r w:rsidR="009B592F" w:rsidRPr="00861570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delText>4</w:delText>
        </w:r>
        <w:r w:rsidR="00347C2B" w:rsidRPr="00861570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delText>4</w:delText>
        </w:r>
        <w:r w:rsidRPr="00861570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delText xml:space="preserve"> </w:delText>
        </w:r>
      </w:del>
      <w:bookmarkStart w:id="24571" w:name="_Toc77346258"/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  <w:rPrChange w:id="24572" w:author="Windows User" w:date="2022-03-01T10:42:00Z">
            <w:rPr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</w:rPrChange>
        </w:rPr>
        <w:t>(</w:t>
      </w:r>
      <w:r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4573" w:author="Windows User" w:date="2022-03-01T10:42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ປັບປຸງ</w:t>
      </w:r>
      <w:r w:rsidRPr="00861570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 xml:space="preserve">) </w:t>
      </w:r>
      <w:ins w:id="24574" w:author="NA" w:date="2021-12-24T10:25:00Z">
        <w:r w:rsidR="00DF7F2C"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</w:ins>
      <w:ins w:id="24575" w:author="Soudchay LORLOHNSY" w:date="2021-07-14T22:11:00Z">
        <w:r w:rsidR="00B146B1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ກອງທຶນພັດທະນາ</w:t>
        </w:r>
        <w:r w:rsidR="00B146B1"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r w:rsidR="00B146B1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ໂທລະຄົມມະນາຄົມ</w:t>
        </w:r>
        <w:r w:rsidR="00B146B1"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r w:rsidR="00B146B1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ແລະ</w:t>
        </w:r>
        <w:r w:rsidR="00B146B1" w:rsidRPr="0086157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ins w:id="24576" w:author="PSK" w:date="2021-07-15T15:42:00Z">
        <w:r w:rsidR="00622013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ການຫັນເປັນ</w:t>
        </w:r>
      </w:ins>
      <w:ins w:id="24577" w:author="Soudchay LORLOHNSY" w:date="2021-07-14T22:11:00Z">
        <w:del w:id="24578" w:author="PSK" w:date="2021-07-15T15:42:00Z">
          <w:r w:rsidR="00B146B1" w:rsidRPr="00861570" w:rsidDel="00622013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  <w:delText>ເສດຖະກິດ</w:delText>
          </w:r>
        </w:del>
        <w:r w:rsidR="00B146B1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ດ</w:t>
        </w:r>
      </w:ins>
      <w:ins w:id="24579" w:author="PSK" w:date="2021-07-16T09:10:00Z">
        <w:r w:rsidR="00C41DD1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4580" w:author="Windows User" w:date="2022-03-01T10:42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highlight w:val="green"/>
                <w:cs/>
                <w:lang w:bidi="lo-LA"/>
              </w:rPr>
            </w:rPrChange>
          </w:rPr>
          <w:t>ີ</w:t>
        </w:r>
      </w:ins>
      <w:ins w:id="24581" w:author="Soudchay LORLOHNSY" w:date="2021-07-14T22:11:00Z">
        <w:del w:id="24582" w:author="PSK" w:date="2021-07-16T09:10:00Z">
          <w:r w:rsidR="00B146B1" w:rsidRPr="00861570" w:rsidDel="00C41DD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  <w:delText>ິ</w:delText>
          </w:r>
        </w:del>
        <w:r w:rsidR="00B146B1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ຈ</w:t>
        </w:r>
      </w:ins>
      <w:ins w:id="24583" w:author="PSK" w:date="2021-07-16T09:10:00Z">
        <w:r w:rsidR="00C41DD1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24584" w:author="Windows User" w:date="2022-03-01T10:42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highlight w:val="green"/>
                <w:cs/>
                <w:lang w:bidi="lo-LA"/>
              </w:rPr>
            </w:rPrChange>
          </w:rPr>
          <w:t>ີ</w:t>
        </w:r>
      </w:ins>
      <w:ins w:id="24585" w:author="Soudchay LORLOHNSY" w:date="2021-07-14T22:11:00Z">
        <w:del w:id="24586" w:author="PSK" w:date="2021-07-16T09:10:00Z">
          <w:r w:rsidR="00B146B1" w:rsidRPr="00861570" w:rsidDel="00C41DD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  <w:delText>ິ</w:delText>
          </w:r>
        </w:del>
        <w:r w:rsidR="00B146B1" w:rsidRPr="0086157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ຕອນ</w:t>
        </w:r>
      </w:ins>
      <w:bookmarkEnd w:id="24571"/>
      <w:del w:id="24587" w:author="Soudchay LORLOHNSY" w:date="2021-07-14T22:11:00Z">
        <w:r w:rsidR="001451C7" w:rsidRPr="00861570" w:rsidDel="00B146B1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588" w:author="Windows User" w:date="2022-03-01T10:42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ກອງທຶນພັດທະນາ</w:delText>
        </w:r>
        <w:r w:rsidR="00A3295D" w:rsidRPr="00861570" w:rsidDel="00B146B1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589" w:author="Windows User" w:date="2022-03-01T10:42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delText>ໂທລະຄົມມະນາຄົມ</w:delText>
        </w:r>
      </w:del>
    </w:p>
    <w:p w14:paraId="452B78D0" w14:textId="1F1E5C85" w:rsidR="00CA16EC" w:rsidRPr="002C0BDB" w:rsidDel="007E5C2B" w:rsidRDefault="00DE7C94">
      <w:pPr>
        <w:spacing w:after="0" w:line="340" w:lineRule="exact"/>
        <w:ind w:left="426" w:firstLine="1417"/>
        <w:jc w:val="both"/>
        <w:rPr>
          <w:ins w:id="24590" w:author="PSK" w:date="2021-07-16T16:09:00Z"/>
          <w:del w:id="24591" w:author="Windows User" w:date="2022-01-12T16:16:00Z"/>
          <w:rFonts w:ascii="Phetsarath OT" w:eastAsia="Phetsarath OT" w:hAnsi="Phetsarath OT" w:cs="Phetsarath OT"/>
          <w:b/>
          <w:bCs/>
          <w:sz w:val="24"/>
          <w:szCs w:val="24"/>
          <w:lang w:val="pt-BR" w:bidi="lo-LA"/>
          <w:rPrChange w:id="24592" w:author="NA" w:date="2021-12-30T11:44:00Z">
            <w:rPr>
              <w:ins w:id="24593" w:author="PSK" w:date="2021-07-16T16:09:00Z"/>
              <w:del w:id="24594" w:author="Windows User" w:date="2022-01-12T16:16:00Z"/>
              <w:rFonts w:ascii="Phetsarath OT" w:eastAsia="Phetsarath OT" w:hAnsi="Phetsarath OT" w:cs="Phetsarath OT"/>
              <w:b/>
              <w:bCs/>
              <w:color w:val="4F81BD"/>
              <w:sz w:val="24"/>
              <w:szCs w:val="24"/>
              <w:lang w:val="pt-BR" w:bidi="lo-LA"/>
            </w:rPr>
          </w:rPrChange>
        </w:rPr>
        <w:pPrChange w:id="24595" w:author="Documents" w:date="2022-01-11T09:40:00Z">
          <w:pPr>
            <w:spacing w:after="0"/>
            <w:ind w:firstLine="720"/>
            <w:jc w:val="thaiDistribute"/>
          </w:pPr>
        </w:pPrChange>
      </w:pPr>
      <w:ins w:id="24596" w:author="NA" w:date="2021-12-27T13:57:00Z">
        <w:del w:id="24597" w:author="Windows User" w:date="2022-01-12T16:16:00Z">
          <w:r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24598" w:author="Documents" w:date="2022-01-06T15:18:00Z">
        <w:del w:id="24599" w:author="Windows User" w:date="2022-01-12T16:16:00Z">
          <w:r w:rsidR="006A4C4A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del w:id="24600" w:author="HP" w:date="2021-08-12T10:39:00Z">
        <w:r w:rsidR="00013BA9" w:rsidRPr="002C0BDB" w:rsidDel="003E5FC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6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ລັດ</w:delText>
        </w:r>
        <w:r w:rsidR="00013BA9" w:rsidRPr="002C0BDB" w:rsidDel="003E5FC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6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013BA9" w:rsidRPr="002C0BDB" w:rsidDel="003E5FC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6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ອະນຸຍາດໃຫ້ສ້າງຕັ້ງ</w:delText>
        </w:r>
      </w:del>
      <w:r w:rsidR="00013BA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460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ກອງທຶນ</w:t>
      </w:r>
      <w:del w:id="24605" w:author="Soudchay LORLOHNSY" w:date="2021-07-14T22:12:00Z">
        <w:r w:rsidR="00013BA9" w:rsidRPr="002C0BDB" w:rsidDel="00B146B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6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ພັດທະນາໂທລະຄົມມະນາຄົມ</w:delText>
        </w:r>
      </w:del>
      <w:del w:id="24607" w:author="Soudchay LORLOHNSY" w:date="2021-07-14T22:13:00Z">
        <w:r w:rsidR="00013BA9" w:rsidRPr="002C0BDB" w:rsidDel="005634E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6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ins w:id="24609" w:author="Soudchay LORLOHNSY" w:date="2021-07-14T22:14:00Z">
        <w:r w:rsidR="005634E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ພັດທະນາ</w:t>
        </w:r>
        <w:del w:id="24610" w:author="HP" w:date="2021-08-08T16:39:00Z">
          <w:r w:rsidR="005634E0" w:rsidRPr="002C0BDB" w:rsidDel="00745E8E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6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24612" w:author="Soudchay LORLOHNSY" w:date="2021-07-14T22:13:00Z">
        <w:r w:rsidR="005634E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6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ໂທລະຄົມມະນາຄົມ</w:t>
        </w:r>
        <w:r w:rsidR="005634E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6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5634E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6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</w:ins>
      <w:ins w:id="24616" w:author="Soudchay LORLOHNSY" w:date="2021-07-14T22:14:00Z">
        <w:r w:rsidR="005634E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6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4618" w:author="PSK" w:date="2021-07-16T09:10:00Z">
        <w:r w:rsidR="00C41DD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6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  <w:lang w:bidi="lo-LA"/>
              </w:rPr>
            </w:rPrChange>
          </w:rPr>
          <w:t>ການຫັນເປັນດີຈີຕອນ</w:t>
        </w:r>
      </w:ins>
      <w:ins w:id="24620" w:author="HP" w:date="2021-08-12T10:39:00Z">
        <w:r w:rsidR="00CC644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6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CC644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6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ແມ່ນ</w:t>
        </w:r>
      </w:ins>
      <w:ins w:id="24623" w:author="LENOVO" w:date="2021-12-10T08:22:00Z">
        <w:r w:rsidR="00941B7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24624" w:author="HP" w:date="2021-08-12T10:39:00Z">
        <w:r w:rsidR="00CC644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6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ກອງທຶນຂອງ</w:t>
        </w:r>
        <w:r w:rsidR="00CC644E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26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ລັດ</w:t>
        </w:r>
        <w:r w:rsidR="00CC644E" w:rsidRPr="007E5C2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4627" w:author="Windows User" w:date="2022-01-12T16:1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CC644E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28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ທີ</w:t>
        </w:r>
      </w:ins>
      <w:ins w:id="24629" w:author="NA" w:date="2021-12-30T11:09:00Z">
        <w:r w:rsidR="00CF5E10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30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່</w:t>
        </w:r>
      </w:ins>
      <w:ins w:id="24631" w:author="HP" w:date="2021-08-12T10:39:00Z">
        <w:del w:id="24632" w:author="NA" w:date="2021-12-24T09:22:00Z">
          <w:r w:rsidR="00CC644E" w:rsidRPr="007E5C2B" w:rsidDel="00767A7B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24633" w:author="Windows User" w:date="2022-01-12T16:16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່</w:delText>
          </w:r>
        </w:del>
        <w:r w:rsidR="00CC644E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34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ສ້າງຕັ້ງຂຶ້</w:t>
        </w:r>
        <w:r w:rsidR="00ED07B4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35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</w:t>
        </w:r>
      </w:ins>
      <w:ins w:id="24636" w:author="HP" w:date="2021-08-08T16:35:00Z">
        <w:r w:rsidR="00D27B2D" w:rsidRPr="007E5C2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4637" w:author="Windows User" w:date="2022-01-12T16:1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4638" w:author="Soudchay LORLOHNSY" w:date="2021-07-14T22:13:00Z">
        <w:del w:id="24639" w:author="PSK" w:date="2021-07-16T09:10:00Z">
          <w:r w:rsidR="005634E0" w:rsidRPr="007E5C2B" w:rsidDel="00C41DD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24640" w:author="Windows User" w:date="2022-01-12T16:16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ເສດຖະກິດດິຈິຕອນ</w:delText>
          </w:r>
        </w:del>
      </w:ins>
      <w:ins w:id="24641" w:author="Soudchay LORLOHNSY" w:date="2021-07-14T22:14:00Z">
        <w:del w:id="24642" w:author="PSK" w:date="2021-07-16T09:10:00Z">
          <w:r w:rsidR="00E30471" w:rsidRPr="007E5C2B" w:rsidDel="00C41DD1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24643" w:author="Windows User" w:date="2022-01-12T16:16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4644" w:author="Soudchay LORLOHNSY" w:date="2021-07-14T22:17:00Z">
        <w:r w:rsidR="00EA5D82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45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ເພື່ອ</w:t>
        </w:r>
      </w:ins>
      <w:ins w:id="24646" w:author="HP" w:date="2021-08-12T10:39:00Z">
        <w:r w:rsidR="00ED07B4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47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ສະສົມ</w:t>
        </w:r>
        <w:r w:rsidR="00ED07B4" w:rsidRPr="007E5C2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4648" w:author="Windows User" w:date="2022-01-12T16:1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D07B4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49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ED07B4" w:rsidRPr="007E5C2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4650" w:author="Windows User" w:date="2022-01-12T16:1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4651" w:author="HP" w:date="2021-08-12T10:40:00Z">
        <w:r w:rsidR="00ED07B4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52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ລະດົມ</w:t>
        </w:r>
      </w:ins>
      <w:ins w:id="24653" w:author="HP" w:date="2021-08-12T10:39:00Z">
        <w:r w:rsidR="00ED07B4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54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</w:t>
        </w:r>
      </w:ins>
      <w:ins w:id="24655" w:author="NA" w:date="2021-12-30T11:09:00Z">
        <w:r w:rsidR="00CF5E10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56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ຶ</w:t>
        </w:r>
      </w:ins>
      <w:ins w:id="24657" w:author="HP" w:date="2021-08-12T10:39:00Z">
        <w:del w:id="24658" w:author="NA" w:date="2021-12-30T11:09:00Z">
          <w:r w:rsidR="00ED07B4" w:rsidRPr="007E5C2B" w:rsidDel="00CF5E10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24659" w:author="Windows User" w:date="2022-01-12T16:16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ື</w:delText>
          </w:r>
        </w:del>
        <w:r w:rsidR="00ED07B4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60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ນຈາກພາຍໃນ</w:t>
        </w:r>
        <w:r w:rsidR="00ED07B4" w:rsidRPr="007E5C2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4661" w:author="Windows User" w:date="2022-01-12T16:1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D07B4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62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ED07B4" w:rsidRPr="007E5C2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4663" w:author="Windows User" w:date="2022-01-12T16:1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D07B4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64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ຕ່າງປະເທດ</w:t>
        </w:r>
        <w:r w:rsidR="00ED07B4" w:rsidRPr="007E5C2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4665" w:author="Windows User" w:date="2022-01-12T16:1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4666" w:author="HP" w:date="2021-08-08T16:39:00Z">
        <w:r w:rsidR="00745E8E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67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ນຳໃຊ້ເຂົ້າໃນ</w:t>
        </w:r>
      </w:ins>
      <w:ins w:id="24668" w:author="HP" w:date="2021-08-08T16:45:00Z">
        <w:del w:id="24669" w:author="NA" w:date="2021-12-23T11:56:00Z">
          <w:r w:rsidR="002E6D61" w:rsidRPr="007E5C2B" w:rsidDel="001215F6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24670" w:author="Windows User" w:date="2022-01-12T16:16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ວຽກງານ</w:delText>
          </w:r>
          <w:r w:rsidR="002E6D61" w:rsidRPr="007E5C2B" w:rsidDel="001215F6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24671" w:author="Windows User" w:date="2022-01-12T16:16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4672" w:author="HP" w:date="2021-08-08T16:39:00Z">
        <w:r w:rsidR="00745E8E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73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24674" w:author="Soudchay LORLOHNSY" w:date="2021-07-14T22:13:00Z">
        <w:del w:id="24675" w:author="HP" w:date="2021-08-08T16:39:00Z">
          <w:r w:rsidR="00C34AC0" w:rsidRPr="007E5C2B" w:rsidDel="00745E8E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24676" w:author="Windows User" w:date="2022-01-12T16:16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ຊຸກຍູ້ສົ່ງເສີມການ</w:delText>
          </w:r>
        </w:del>
        <w:r w:rsidR="00C34AC0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77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ຫັນ</w:t>
        </w:r>
        <w:del w:id="24678" w:author="HP" w:date="2021-08-08T16:33:00Z">
          <w:r w:rsidR="00C34AC0" w:rsidRPr="007E5C2B" w:rsidDel="00D27B2D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24679" w:author="Windows User" w:date="2022-01-12T16:16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ໄ</w:delText>
          </w:r>
        </w:del>
      </w:ins>
      <w:ins w:id="24680" w:author="HP" w:date="2021-08-08T16:33:00Z">
        <w:r w:rsidR="00D27B2D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81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ເປັນ</w:t>
        </w:r>
      </w:ins>
      <w:ins w:id="24682" w:author="Soudchay LORLOHNSY" w:date="2021-07-14T22:13:00Z">
        <w:del w:id="24683" w:author="HP" w:date="2021-08-08T16:33:00Z">
          <w:r w:rsidR="00C34AC0" w:rsidRPr="007E5C2B" w:rsidDel="00D27B2D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bidi="lo-LA"/>
              <w:rPrChange w:id="24684" w:author="Windows User" w:date="2022-01-12T16:16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bidi="lo-LA"/>
                </w:rPr>
              </w:rPrChange>
            </w:rPr>
            <w:delText>ປສູ່ເ</w:delText>
          </w:r>
        </w:del>
      </w:ins>
      <w:ins w:id="24685" w:author="HP" w:date="2021-08-08T16:33:00Z">
        <w:r w:rsidR="00D27B2D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86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</w:t>
        </w:r>
      </w:ins>
      <w:ins w:id="24687" w:author="Soudchay LORLOHNSY" w:date="2021-07-14T22:13:00Z">
        <w:r w:rsidR="00C34AC0" w:rsidRPr="007E5C2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4688" w:author="Windows User" w:date="2022-01-12T16:16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ສດ</w:t>
        </w:r>
      </w:ins>
      <w:ins w:id="24689" w:author="Windows User" w:date="2022-01-12T16:16:00Z">
        <w:r w:rsidR="007E5C2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24690" w:author="Soudchay LORLOHNSY" w:date="2021-07-14T22:13:00Z">
        <w:r w:rsidR="00C34AC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ຖະກິດ</w:t>
        </w:r>
      </w:ins>
      <w:ins w:id="24691" w:author="PSK" w:date="2021-07-16T09:11:00Z">
        <w:r w:rsidR="00C41DD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6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ດີຈີຕອນ</w:t>
        </w:r>
      </w:ins>
      <w:ins w:id="24693" w:author="HP" w:date="2021-08-08T16:40:00Z">
        <w:r w:rsidR="00745E8E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6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,</w:t>
        </w:r>
      </w:ins>
      <w:ins w:id="24695" w:author="PSK" w:date="2021-07-16T09:11:00Z">
        <w:r w:rsidR="00C41DD1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6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4697" w:author="Soudchay LORLOHNSY" w:date="2021-07-14T22:13:00Z">
        <w:del w:id="24698" w:author="PSK" w:date="2021-07-16T09:11:00Z">
          <w:r w:rsidR="00C34AC0" w:rsidRPr="002C0BDB" w:rsidDel="00C41DD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ດິຈິຕອນ</w:delText>
          </w:r>
          <w:r w:rsidR="00C34AC0" w:rsidRPr="002C0BDB" w:rsidDel="00C41DD1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69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  <w:del w:id="24700" w:author="HP" w:date="2021-08-08T16:40:00Z">
          <w:r w:rsidR="00C34AC0" w:rsidRPr="002C0BDB" w:rsidDel="00745E8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ຕາມແຜນພັດທະນາເສດຖະກິດ</w:delText>
          </w:r>
        </w:del>
      </w:ins>
      <w:ins w:id="24701" w:author="PSK" w:date="2021-07-16T09:11:00Z">
        <w:del w:id="24702" w:author="HP" w:date="2021-08-08T16:40:00Z">
          <w:r w:rsidR="00C41DD1" w:rsidRPr="002C0BDB" w:rsidDel="00745E8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7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ດີຈີຕອນ</w:delText>
          </w:r>
          <w:r w:rsidR="00C41DD1" w:rsidRPr="002C0BDB" w:rsidDel="00745E8E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47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4705" w:author="Soudchay LORLOHNSY" w:date="2021-07-14T22:13:00Z">
        <w:del w:id="24706" w:author="HP" w:date="2021-08-08T16:40:00Z">
          <w:r w:rsidR="00C34AC0" w:rsidRPr="002C0BDB" w:rsidDel="00745E8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ດີຈີຕອນ</w:delText>
          </w:r>
          <w:r w:rsidR="00C34AC0" w:rsidRPr="002C0BDB" w:rsidDel="00745E8E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70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C34AC0" w:rsidRPr="002C0BDB" w:rsidDel="00745E8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ໃນແຕ່ລະໄລຍະ</w:delText>
          </w:r>
          <w:r w:rsidR="00C34AC0" w:rsidRPr="002C0BDB" w:rsidDel="00745E8E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70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  <w:r w:rsidR="00C34AC0" w:rsidRPr="002C0BDB" w:rsidDel="00745E8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ໂດຍແນ່ໃສ່ເພື່ອ</w:delText>
          </w:r>
        </w:del>
      </w:ins>
      <w:ins w:id="24709" w:author="HP" w:date="2021-08-08T16:40:00Z">
        <w:r w:rsidR="00745E8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24711" w:author="HP" w:date="2021-08-08T16:36:00Z">
        <w:r w:rsidR="00745E8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ຂະຫຍາຍ</w:t>
        </w:r>
        <w:r w:rsidR="00745E8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7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745E8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745E8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7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4716" w:author="Soudchay LORLOHNSY" w:date="2021-07-14T22:13:00Z">
        <w:r w:rsidR="00C34AC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ພັ</w:t>
        </w:r>
      </w:ins>
      <w:ins w:id="24717" w:author="HP" w:date="2021-08-12T14:57:00Z">
        <w:r w:rsidR="00CC644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ດ</w:t>
        </w:r>
      </w:ins>
      <w:ins w:id="24719" w:author="Soudchay LORLOHNSY" w:date="2021-07-14T22:13:00Z">
        <w:del w:id="24720" w:author="HP" w:date="2021-08-12T10:59:00Z">
          <w:r w:rsidR="00C34AC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ດ</w:delText>
          </w:r>
        </w:del>
        <w:r w:rsidR="00C34AC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ທະນາ</w:t>
        </w:r>
        <w:del w:id="24721" w:author="HP" w:date="2021-08-12T10:41:00Z">
          <w:r w:rsidR="00C34AC0" w:rsidRPr="002C0BDB" w:rsidDel="00ED07B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ທາງດ້ານ</w:delText>
          </w:r>
        </w:del>
        <w:del w:id="24722" w:author="HP" w:date="2021-08-08T16:36:00Z">
          <w:r w:rsidR="00C34AC0" w:rsidRPr="002C0BDB" w:rsidDel="00745E8E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7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  <w:r w:rsidR="00C34AC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>ໂຄງລ່າງພື້ນຖານໂທລະຄົມມະນາຄົມ</w:t>
        </w:r>
      </w:ins>
      <w:ins w:id="24725" w:author="HP" w:date="2021-08-08T16:35:00Z">
        <w:r w:rsidR="00D27B2D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7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D27B2D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ໄປເຖ</w:t>
        </w:r>
      </w:ins>
      <w:ins w:id="24728" w:author="NA" w:date="2021-12-30T11:09:00Z">
        <w:r w:rsidR="00CF5E1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ິ</w:t>
        </w:r>
      </w:ins>
      <w:ins w:id="24729" w:author="HP" w:date="2021-08-08T16:35:00Z">
        <w:del w:id="24730" w:author="NA" w:date="2021-12-30T11:09:00Z">
          <w:r w:rsidR="00D27B2D" w:rsidRPr="002C0BDB" w:rsidDel="00CF5E1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7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ີ</w:delText>
          </w:r>
        </w:del>
        <w:r w:rsidR="00D27B2D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ງຊົນນະ</w:t>
        </w:r>
      </w:ins>
      <w:ins w:id="24733" w:author="NA" w:date="2021-12-24T09:22:00Z">
        <w:del w:id="24734" w:author="Documents" w:date="2022-01-11T09:41:00Z">
          <w:r w:rsidR="00917968" w:rsidRPr="002C0BDB" w:rsidDel="002F7204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7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24736" w:author="HP" w:date="2021-08-08T16:35:00Z">
        <w:r w:rsidR="00D27B2D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ບົດເຂດຫ່າງໄກສອກຫຼີກ</w:t>
        </w:r>
      </w:ins>
      <w:ins w:id="24738" w:author="Soudchay LORLOHNSY" w:date="2021-07-14T22:13:00Z">
        <w:r w:rsidR="00C34AC0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47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</w:rPr>
            </w:rPrChange>
          </w:rPr>
          <w:t>,</w:t>
        </w:r>
      </w:ins>
      <w:ins w:id="24740" w:author="Documents" w:date="2022-01-11T11:47:00Z">
        <w:r w:rsidR="00E04CDF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 xml:space="preserve"> </w:t>
        </w:r>
      </w:ins>
      <w:ins w:id="24741" w:author="Soudchay LORLOHNSY" w:date="2021-07-14T22:13:00Z">
        <w:del w:id="24742" w:author="Documents" w:date="2022-01-11T11:46:00Z">
          <w:r w:rsidR="00C34AC0" w:rsidRPr="002C0BDB" w:rsidDel="00E04CD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74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</w:del>
      </w:ins>
      <w:ins w:id="24744" w:author="LENOVO" w:date="2021-12-10T08:23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>ການ</w:t>
        </w:r>
      </w:ins>
      <w:ins w:id="24745" w:author="Soudchay LORLOHNSY" w:date="2021-07-14T22:13:00Z">
        <w:del w:id="24746" w:author="HP" w:date="2021-08-12T10:41:00Z">
          <w:r w:rsidR="00C34AC0" w:rsidRPr="002C0BDB" w:rsidDel="00ED07B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74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ນິຕິກຳ</w:delText>
          </w:r>
        </w:del>
        <w:del w:id="24748" w:author="HP" w:date="2021-08-08T16:38:00Z">
          <w:r w:rsidR="00C34AC0" w:rsidRPr="002C0BDB" w:rsidDel="00745E8E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7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>,</w:delText>
          </w:r>
          <w:r w:rsidR="00C34AC0" w:rsidRPr="002C0BDB" w:rsidDel="00745E8E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7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C34AC0" w:rsidRPr="002C0BDB" w:rsidDel="00745E8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7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ຟລັດຟອມ</w:delText>
          </w:r>
        </w:del>
        <w:del w:id="24752" w:author="HP" w:date="2021-08-12T10:41:00Z">
          <w:r w:rsidR="00C34AC0" w:rsidRPr="002C0BDB" w:rsidDel="00ED07B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7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, </w:delText>
          </w:r>
        </w:del>
      </w:ins>
      <w:ins w:id="24754" w:author="HP" w:date="2021-08-12T10:42:00Z">
        <w:r w:rsidR="00ED07B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247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ພັດທະນາ</w:t>
        </w:r>
      </w:ins>
      <w:ins w:id="24756" w:author="Soudchay LORLOHNSY" w:date="2021-07-14T22:13:00Z">
        <w:r w:rsidR="00C34AC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>ຊັບພະຍາກອນມະນຸດ</w:t>
        </w:r>
        <w:r w:rsidR="00C34AC0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47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</w:rPr>
            </w:rPrChange>
          </w:rPr>
          <w:t>,</w:t>
        </w:r>
      </w:ins>
      <w:ins w:id="24759" w:author="Documents" w:date="2022-01-11T11:47:00Z">
        <w:r w:rsidR="00E04CDF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</w:rPr>
          <w:t xml:space="preserve"> </w:t>
        </w:r>
      </w:ins>
      <w:ins w:id="24760" w:author="Soudchay LORLOHNSY" w:date="2021-07-14T22:13:00Z">
        <w:del w:id="24761" w:author="Documents" w:date="2022-01-11T11:47:00Z">
          <w:r w:rsidR="00C34AC0" w:rsidRPr="002C0BDB" w:rsidDel="00E04CDF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7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</w:ins>
      <w:ins w:id="24763" w:author="HP" w:date="2021-09-15T11:18:00Z">
        <w:r w:rsidR="003077A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247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ລະບົບຖານ</w:t>
        </w:r>
      </w:ins>
      <w:ins w:id="24765" w:author="Soudchay LORLOHNSY" w:date="2021-07-14T22:13:00Z">
        <w:del w:id="24766" w:author="HP" w:date="2021-08-12T10:43:00Z">
          <w:r w:rsidR="00C34AC0" w:rsidRPr="002C0BDB" w:rsidDel="00ED07B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7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ຜະລິດຕະພັນ</w:delText>
          </w:r>
        </w:del>
      </w:ins>
      <w:ins w:id="24768" w:author="HP" w:date="2021-08-08T16:50:00Z">
        <w:r w:rsidR="002E6D6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7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ດິຈິຕອນ</w:t>
        </w:r>
      </w:ins>
      <w:ins w:id="24770" w:author="Documents" w:date="2022-01-11T11:47:00Z">
        <w:r w:rsidR="00E04CD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24771" w:author="NA" w:date="2021-12-24T09:23:00Z">
        <w:del w:id="24772" w:author="Documents" w:date="2022-01-11T11:47:00Z">
          <w:r w:rsidR="00917968" w:rsidRPr="002C0BDB" w:rsidDel="00E04CD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7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ins w:id="24774" w:author="LENOVO" w:date="2021-12-10T12:21:00Z">
        <w:del w:id="24775" w:author="NA" w:date="2021-12-24T09:23:00Z">
          <w:r w:rsidR="005F785A" w:rsidRPr="002C0BDB" w:rsidDel="0091796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24776" w:author="HP" w:date="2021-09-15T11:25:00Z">
        <w:r w:rsidR="003077A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7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(</w:t>
        </w:r>
        <w:r w:rsidR="003077AB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7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Digital pla</w:t>
        </w:r>
      </w:ins>
      <w:ins w:id="24779" w:author="HP" w:date="2021-09-15T11:26:00Z">
        <w:r w:rsidR="003077AB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7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t</w:t>
        </w:r>
      </w:ins>
      <w:ins w:id="24781" w:author="HP" w:date="2021-09-15T11:25:00Z">
        <w:r w:rsidR="005607AC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7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f</w:t>
        </w:r>
        <w:r w:rsidR="003077AB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7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o</w:t>
        </w:r>
      </w:ins>
      <w:ins w:id="24784" w:author="HP" w:date="2021-09-15T11:26:00Z">
        <w:r w:rsidR="005607AC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7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r</w:t>
        </w:r>
      </w:ins>
      <w:ins w:id="24786" w:author="HP" w:date="2021-09-15T11:25:00Z">
        <w:r w:rsidR="003077AB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7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m</w:t>
        </w:r>
        <w:r w:rsidR="003077A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7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)</w:t>
        </w:r>
      </w:ins>
      <w:ins w:id="24789" w:author="HP" w:date="2021-08-12T10:43:00Z">
        <w:r w:rsidR="00ED07B4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7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,</w:t>
        </w:r>
      </w:ins>
      <w:ins w:id="24791" w:author="Soudchay LORLOHNSY" w:date="2021-07-14T22:13:00Z">
        <w:del w:id="24792" w:author="HP" w:date="2021-08-08T16:48:00Z">
          <w:r w:rsidR="00C34AC0" w:rsidRPr="002C0BDB" w:rsidDel="002E6D61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79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C34AC0" w:rsidRPr="002C0BDB" w:rsidDel="002E6D6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7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="00C34AC0" w:rsidRPr="002C0BDB" w:rsidDel="002E6D61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7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C34AC0" w:rsidRPr="002C0BDB" w:rsidDel="002E6D6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79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ບໍລິການ</w:delText>
          </w:r>
        </w:del>
        <w:del w:id="24797" w:author="HP" w:date="2021-08-12T10:43:00Z">
          <w:r w:rsidR="00C34AC0" w:rsidRPr="002C0BDB" w:rsidDel="00ED07B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7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>,</w:delText>
          </w:r>
        </w:del>
        <w:r w:rsidR="00C34AC0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47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</w:rPr>
            </w:rPrChange>
          </w:rPr>
          <w:t xml:space="preserve"> </w:t>
        </w:r>
        <w:r w:rsidR="00C34AC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8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>ຄວາມປອດໄພຂອງການນຳໃຊ້ເຕັກໂນໂລຊີດິຈິຕອນ</w:t>
        </w:r>
        <w:r w:rsidR="00C34AC0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8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bidi="lo-LA"/>
              </w:rPr>
            </w:rPrChange>
          </w:rPr>
          <w:t xml:space="preserve"> </w:t>
        </w:r>
        <w:r w:rsidR="00C34AC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8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>ແລະ</w:t>
        </w:r>
        <w:r w:rsidR="00C34AC0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8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bidi="lo-LA"/>
              </w:rPr>
            </w:rPrChange>
          </w:rPr>
          <w:t xml:space="preserve"> </w:t>
        </w:r>
      </w:ins>
      <w:ins w:id="24804" w:author="HP" w:date="2021-08-08T16:54:00Z">
        <w:r w:rsidR="00135E7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8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ສົ່ງເສີມ</w:t>
        </w:r>
      </w:ins>
      <w:ins w:id="24806" w:author="Soudchay LORLOHNSY" w:date="2021-07-14T22:13:00Z">
        <w:r w:rsidR="00C34AC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8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cs/>
                <w:lang w:bidi="lo-LA"/>
              </w:rPr>
            </w:rPrChange>
          </w:rPr>
          <w:t>ການນຳໃຊ້ເຕັກໂນໂລຊີດິຈິຕອນ</w:t>
        </w:r>
        <w:r w:rsidR="00C34AC0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8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lang w:bidi="lo-LA"/>
              </w:rPr>
            </w:rPrChange>
          </w:rPr>
          <w:t>.</w:t>
        </w:r>
      </w:ins>
    </w:p>
    <w:p w14:paraId="2FC6AE30" w14:textId="77777777" w:rsidR="00013BA9" w:rsidRPr="002C0BDB" w:rsidRDefault="00013BA9">
      <w:pPr>
        <w:spacing w:after="0" w:line="340" w:lineRule="exact"/>
        <w:ind w:left="426" w:firstLine="1417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  <w:rPrChange w:id="2480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4810" w:author="Windows User" w:date="2022-01-12T16:16:00Z">
          <w:pPr>
            <w:spacing w:after="0"/>
            <w:ind w:firstLine="720"/>
            <w:jc w:val="thaiDistribute"/>
          </w:pPr>
        </w:pPrChange>
      </w:pPr>
      <w:del w:id="24811" w:author="Soudchay LORLOHNSY" w:date="2021-07-14T22:13:00Z"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ເພື່ອພັດທະນາຂະແໜງການ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ໃຫ້ຂະຫຍາຍຕົວ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ກ້າວໜ້າ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ທັນສະໄໝ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ຍືນຍົງ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ໂດຍສະເພາະ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ແມ່ນການຂະຫຍາຍຕາໜ່າງໂທລະຄົມມະນາຄົມ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ໄປເຖິງເຂດຊົນນະບົດຫ່າງໄກສອກຫຼີກ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ເຂດຈຸດສຸມພັດທະນາຂອງລັດຖະບານ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ພັດທະນາທາງດ້ານນ</w:delText>
        </w:r>
        <w:r w:rsidR="007E4101"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ິຕິກຳໃນການຄຸ້ມຄອງ</w:delText>
        </w:r>
        <w:r w:rsidR="007E4101"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="007E4101"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ພັດທະນາບຸຄະລາ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ກອນ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ເຄື່ອງມື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Pr="002C0BDB" w:rsidDel="00C34AC0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  <w:lang w:val="pt-BR" w:bidi="lo-LA"/>
            <w:rPrChange w:id="248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ໃນການຄຸ້ມຄອງວຽກງານໂທລະຄົມມະນາຄົມ</w:delText>
        </w:r>
        <w:r w:rsidRPr="002C0BDB" w:rsidDel="00C34AC0">
          <w:rPr>
            <w:rFonts w:ascii="Phetsarath OT" w:eastAsia="Phetsarath OT" w:hAnsi="Phetsarath OT" w:cs="Phetsarath OT"/>
            <w:b/>
            <w:bCs/>
            <w:sz w:val="24"/>
            <w:szCs w:val="24"/>
            <w:lang w:val="pt-BR" w:bidi="lo-LA"/>
            <w:rPrChange w:id="248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.</w:delText>
        </w:r>
      </w:del>
    </w:p>
    <w:p w14:paraId="74152D1E" w14:textId="6AD025D8" w:rsidR="00843309" w:rsidRPr="00417DB2" w:rsidDel="00CA16EC" w:rsidRDefault="0050653E">
      <w:pPr>
        <w:spacing w:after="0" w:line="340" w:lineRule="exact"/>
        <w:jc w:val="thaiDistribute"/>
        <w:rPr>
          <w:del w:id="24848" w:author="PSK" w:date="2021-07-16T16:06:00Z"/>
          <w:rFonts w:ascii="Phetsarath OT" w:eastAsia="Phetsarath OT" w:hAnsi="Phetsarath OT" w:cs="Phetsarath OT"/>
          <w:sz w:val="24"/>
          <w:szCs w:val="24"/>
          <w:lang w:val="pt-BR" w:bidi="lo-LA"/>
        </w:rPr>
        <w:pPrChange w:id="24849" w:author="NA" w:date="2021-12-27T13:57:00Z">
          <w:pPr>
            <w:spacing w:after="0" w:line="240" w:lineRule="auto"/>
            <w:ind w:left="567" w:firstLine="709"/>
            <w:jc w:val="thaiDistribute"/>
          </w:pPr>
        </w:pPrChange>
      </w:pPr>
      <w:bookmarkStart w:id="24850" w:name="_Toc77346097"/>
      <w:bookmarkStart w:id="24851" w:name="_Toc77346259"/>
      <w:bookmarkEnd w:id="24850"/>
      <w:bookmarkEnd w:id="24851"/>
      <w:ins w:id="24852" w:author="NA" w:date="2021-12-27T13:57:00Z">
        <w:r w:rsidRPr="006A4C4A">
          <w:rPr>
            <w:rFonts w:ascii="Phetsarath OT" w:eastAsia="Phetsarath OT" w:hAnsi="Phetsarath OT" w:cs="Phetsarath OT" w:hint="cs"/>
            <w:color w:val="000000" w:themeColor="text1"/>
            <w:sz w:val="24"/>
            <w:szCs w:val="24"/>
            <w:cs/>
            <w:lang w:val="pt-BR" w:bidi="lo-LA"/>
            <w:rPrChange w:id="24853" w:author="Documents" w:date="2022-01-06T15:18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pt-BR" w:bidi="lo-LA"/>
              </w:rPr>
            </w:rPrChange>
          </w:rPr>
          <w:t>ມາດຕາ</w:t>
        </w:r>
      </w:ins>
      <w:ins w:id="24854" w:author="Windows User" w:date="2022-01-12T16:16:00Z">
        <w:r w:rsidR="007E5C2B">
          <w:rPr>
            <w:rFonts w:ascii="Phetsarath OT" w:eastAsia="Phetsarath OT" w:hAnsi="Phetsarath OT" w:cs="Phetsarath OT" w:hint="cs"/>
            <w:color w:val="000000" w:themeColor="text1"/>
            <w:sz w:val="24"/>
            <w:szCs w:val="24"/>
            <w:cs/>
            <w:lang w:val="pt-BR" w:bidi="lo-LA"/>
          </w:rPr>
          <w:t xml:space="preserve"> </w:t>
        </w:r>
      </w:ins>
      <w:ins w:id="24855" w:author="NA" w:date="2021-12-27T13:57:00Z">
        <w:del w:id="24856" w:author="Windows User" w:date="2022-01-12T16:16:00Z">
          <w:r w:rsidRPr="006A4C4A" w:rsidDel="007E5C2B">
            <w:rPr>
              <w:rFonts w:ascii="Phetsarath OT" w:eastAsia="Phetsarath OT" w:hAnsi="Phetsarath OT" w:cs="Phetsarath OT"/>
              <w:color w:val="000000" w:themeColor="text1"/>
              <w:sz w:val="24"/>
              <w:szCs w:val="24"/>
              <w:cs/>
              <w:lang w:val="pt-BR" w:bidi="lo-LA"/>
              <w:rPrChange w:id="24857" w:author="Documents" w:date="2022-01-06T15:18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pt-BR" w:bidi="lo-LA"/>
                </w:rPr>
              </w:rPrChange>
            </w:rPr>
            <w:delText xml:space="preserve"> </w:delText>
          </w:r>
        </w:del>
        <w:r w:rsidRPr="006A4C4A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pt-BR" w:bidi="lo-LA"/>
            <w:rPrChange w:id="24858" w:author="Documents" w:date="2022-01-06T15:18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t>40</w:t>
        </w:r>
        <w:r w:rsidRPr="00417DB2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</w:rPr>
          <w:t xml:space="preserve"> </w:t>
        </w:r>
        <w:del w:id="24859" w:author="Windows User" w:date="2022-01-12T16:16:00Z">
          <w:r w:rsidRPr="00417DB2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</w:rPr>
            <w:delText xml:space="preserve"> </w:delText>
          </w:r>
        </w:del>
      </w:ins>
    </w:p>
    <w:p w14:paraId="6B70D540" w14:textId="43E7654D" w:rsidR="00897237" w:rsidRPr="002C0BDB" w:rsidRDefault="0072440F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4860" w:author="NA" w:date="2021-12-27T13:57:00Z">
          <w:pPr>
            <w:pStyle w:val="Heading2"/>
          </w:pPr>
        </w:pPrChange>
      </w:pPr>
      <w:del w:id="24861" w:author="home" w:date="2021-07-12T06:47:00Z">
        <w:r w:rsidRPr="002C0BDB" w:rsidDel="000629F5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862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delText xml:space="preserve"> </w:delText>
        </w:r>
        <w:r w:rsidR="000A727C"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  <w:rPrChange w:id="24863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cs/>
                <w:lang w:bidi="lo-LA"/>
              </w:rPr>
            </w:rPrChange>
          </w:rPr>
          <w:delText>4</w:delText>
        </w:r>
        <w:r w:rsidR="00347C2B"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  <w:rPrChange w:id="24864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cs/>
                <w:lang w:bidi="lo-LA"/>
              </w:rPr>
            </w:rPrChange>
          </w:rPr>
          <w:delText>5</w:delText>
        </w:r>
        <w:r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delText xml:space="preserve"> </w:delText>
        </w:r>
      </w:del>
      <w:bookmarkStart w:id="24865" w:name="_Toc77346260"/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>(</w:t>
      </w:r>
      <w:del w:id="24866" w:author="PSK" w:date="2021-07-16T16:09:00Z">
        <w:r w:rsidRPr="002C0BDB" w:rsidDel="00CA16EC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4867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ປັບປຸງ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 xml:space="preserve">) </w:t>
      </w:r>
      <w:ins w:id="24868" w:author="NA" w:date="2021-12-24T10:26:00Z">
        <w:r w:rsidR="00EC12B6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</w:ins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4869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ແຫຼ່ງ</w:t>
      </w:r>
      <w:ins w:id="24870" w:author="HP" w:date="2021-10-28T15:38:00Z">
        <w:del w:id="24871" w:author="HP [2]" w:date="2021-10-29T14:21:00Z">
          <w:r w:rsidR="00A867BD" w:rsidRPr="002C0BDB" w:rsidDel="00584A6C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pt-BR" w:bidi="lo-LA"/>
            </w:rPr>
            <w:delText>ລາຍຮັບຂອງ</w:delText>
          </w:r>
        </w:del>
      </w:ins>
      <w:ins w:id="24872" w:author="Soudchay LORLOHNSY" w:date="2021-07-14T22:18:00Z">
        <w:del w:id="24873" w:author="HP [2]" w:date="2021-10-29T14:21:00Z">
          <w:r w:rsidR="00BA775C" w:rsidRPr="002C0BDB" w:rsidDel="00584A6C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pt-BR" w:bidi="lo-LA"/>
            </w:rPr>
            <w:delText>ລາຍຮັບ</w:delText>
          </w:r>
        </w:del>
      </w:ins>
      <w:del w:id="24874" w:author="HP [2]" w:date="2021-10-29T14:21:00Z">
        <w:r w:rsidRPr="002C0BDB" w:rsidDel="00584A6C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4875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cs/>
                <w:lang w:bidi="lo-LA"/>
              </w:rPr>
            </w:rPrChange>
          </w:rPr>
          <w:delText>ຂອງ</w:delText>
        </w:r>
        <w:r w:rsidRPr="002C0BDB" w:rsidDel="00584A6C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delText>​</w:delText>
        </w:r>
      </w:del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4876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ກອງທຶນ</w:t>
      </w:r>
      <w:bookmarkEnd w:id="24865"/>
    </w:p>
    <w:p w14:paraId="62B1F41B" w14:textId="07F64534" w:rsidR="00BF29BF" w:rsidRPr="002C0BDB" w:rsidRDefault="0050653E">
      <w:pPr>
        <w:spacing w:after="0" w:line="340" w:lineRule="exact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  <w:rPrChange w:id="24877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4878" w:author="Documents" w:date="2022-01-11T09:41:00Z">
          <w:pPr>
            <w:spacing w:after="0"/>
            <w:ind w:left="720" w:firstLine="720"/>
            <w:jc w:val="both"/>
          </w:pPr>
        </w:pPrChange>
      </w:pPr>
      <w:ins w:id="24879" w:author="NA" w:date="2021-12-27T13:58:00Z">
        <w:del w:id="24880" w:author="Windows User" w:date="2022-01-12T16:16:00Z">
          <w:r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24881" w:author="Soudchay LORLOHNSY" w:date="2021-07-14T22:15:00Z">
        <w:r w:rsidR="005F385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8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ກອງທຶນພັດທະນາ</w:t>
        </w:r>
        <w:r w:rsidR="005F385F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8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="005F385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8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ໂທລະຄົມມະນາຄົມ</w:t>
        </w:r>
        <w:r w:rsidR="005F385F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8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5F385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8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5F385F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8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4888" w:author="PSK" w:date="2021-07-16T09:11:00Z">
        <w:r w:rsidR="00C41DD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8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ການຫັນເປັນດີຈີຕອນ</w:t>
        </w:r>
        <w:r w:rsidR="00C41DD1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8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 xml:space="preserve"> </w:t>
        </w:r>
      </w:ins>
      <w:ins w:id="24891" w:author="Soudchay LORLOHNSY" w:date="2021-07-14T22:15:00Z">
        <w:del w:id="24892" w:author="PSK" w:date="2021-07-16T09:11:00Z">
          <w:r w:rsidR="005F385F" w:rsidRPr="002C0BDB" w:rsidDel="00C41DD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8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ເສດຖະກິດດິຈິຕອນ</w:delText>
          </w:r>
        </w:del>
      </w:ins>
      <w:del w:id="24894" w:author="PSK" w:date="2021-07-16T09:11:00Z">
        <w:r w:rsidR="00BF29BF" w:rsidRPr="002C0BDB" w:rsidDel="00C41DD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ກອງທຶນພັດທະນາໂທລະຄົມມະນາຄົມ</w:delText>
        </w:r>
        <w:r w:rsidR="00BF29BF" w:rsidRPr="002C0BDB" w:rsidDel="00C41DD1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8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 xml:space="preserve"> </w:delText>
        </w:r>
      </w:del>
      <w:r w:rsidR="00BF29B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ໄດ້ມາຈາກແຫຼ່ງ</w:t>
      </w:r>
      <w:ins w:id="24896" w:author="Soudchay LORLOHNSY" w:date="2021-07-14T22:18:00Z">
        <w:del w:id="24897" w:author="HP" w:date="2021-08-12T10:46:00Z">
          <w:r w:rsidR="00BA775C" w:rsidRPr="002C0BDB" w:rsidDel="002F257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ລາຍຮັບ</w:delText>
          </w:r>
        </w:del>
      </w:ins>
      <w:del w:id="24898" w:author="HP" w:date="2021-08-12T10:46:00Z">
        <w:r w:rsidR="00BF29BF" w:rsidRPr="002C0BDB" w:rsidDel="002F257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ຕົ້ນຕໍ</w:delText>
        </w:r>
      </w:del>
      <w:ins w:id="24899" w:author="HP" w:date="2021-08-12T10:46:00Z">
        <w:r w:rsidR="002F257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9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</w:t>
        </w:r>
      </w:ins>
      <w:ins w:id="24901" w:author="NA" w:date="2021-12-30T11:09:00Z">
        <w:r w:rsidR="00CF5E1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ຶ</w:t>
        </w:r>
      </w:ins>
      <w:ins w:id="24902" w:author="HP" w:date="2021-08-12T10:46:00Z">
        <w:del w:id="24903" w:author="NA" w:date="2021-12-30T11:09:00Z">
          <w:r w:rsidR="002F2574" w:rsidRPr="002C0BDB" w:rsidDel="00CF5E1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ື</w:delText>
          </w:r>
        </w:del>
        <w:r w:rsidR="002F257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9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</w:t>
        </w:r>
      </w:ins>
      <w:r w:rsidR="00BF29B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F29B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BF29BF" w:rsidRPr="002C0BDB">
        <w:rPr>
          <w:rFonts w:ascii="Phetsarath OT" w:eastAsia="Phetsarath OT" w:hAnsi="Phetsarath OT" w:cs="Phetsarath OT"/>
          <w:sz w:val="24"/>
          <w:szCs w:val="24"/>
          <w:lang w:val="pt-BR" w:bidi="lo-LA"/>
          <w:rPrChange w:id="24906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t>:</w:t>
      </w:r>
    </w:p>
    <w:p w14:paraId="6B40ECD2" w14:textId="77777777" w:rsidR="006709FF" w:rsidRPr="002C0BDB" w:rsidDel="00DF6759" w:rsidRDefault="006C3821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5" w:firstLine="1555"/>
        <w:jc w:val="both"/>
        <w:rPr>
          <w:ins w:id="24907" w:author="HP" w:date="2021-08-17T13:28:00Z"/>
          <w:del w:id="24908" w:author="LENOVO" w:date="2021-09-28T15:30:00Z"/>
          <w:rFonts w:ascii="Phetsarath OT" w:eastAsia="Phetsarath OT" w:hAnsi="Phetsarath OT" w:cs="Phetsarath OT"/>
          <w:sz w:val="24"/>
          <w:szCs w:val="24"/>
          <w:lang w:val="pt-BR"/>
          <w:rPrChange w:id="24909" w:author="NA" w:date="2021-12-30T11:44:00Z">
            <w:rPr>
              <w:ins w:id="24910" w:author="HP" w:date="2021-08-17T13:28:00Z"/>
              <w:del w:id="24911" w:author="LENOVO" w:date="2021-09-28T15:30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4912" w:author="Documents" w:date="2022-01-11T09:41:00Z">
          <w:pPr>
            <w:pStyle w:val="ListParagraph"/>
            <w:numPr>
              <w:numId w:val="78"/>
            </w:numPr>
            <w:spacing w:after="0" w:line="340" w:lineRule="exact"/>
            <w:ind w:hanging="360"/>
            <w:jc w:val="thaiDistribute"/>
          </w:pPr>
        </w:pPrChange>
      </w:pPr>
      <w:ins w:id="24913" w:author="PSK" w:date="2021-08-10T17:0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9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ການປະກອບສ່ວ</w:t>
        </w:r>
      </w:ins>
    </w:p>
    <w:p w14:paraId="4812AA83" w14:textId="01D88A5E" w:rsidR="006C3821" w:rsidRPr="002C0BDB" w:rsidRDefault="006C3821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5" w:firstLine="1555"/>
        <w:jc w:val="both"/>
        <w:rPr>
          <w:ins w:id="24915" w:author="PSK" w:date="2021-08-10T17:08:00Z"/>
          <w:rFonts w:ascii="Phetsarath OT" w:eastAsia="Phetsarath OT" w:hAnsi="Phetsarath OT" w:cs="Phetsarath OT"/>
          <w:sz w:val="24"/>
          <w:szCs w:val="24"/>
          <w:lang w:val="pt-BR"/>
          <w:rPrChange w:id="24916" w:author="NA" w:date="2021-12-30T11:44:00Z">
            <w:rPr>
              <w:ins w:id="24917" w:author="PSK" w:date="2021-08-10T17:08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4918" w:author="Documents" w:date="2022-01-11T09:41:00Z">
          <w:pPr>
            <w:pStyle w:val="ListParagraph"/>
            <w:numPr>
              <w:numId w:val="78"/>
            </w:numPr>
            <w:spacing w:after="0" w:line="340" w:lineRule="exact"/>
            <w:ind w:hanging="360"/>
            <w:jc w:val="thaiDistribute"/>
          </w:pPr>
        </w:pPrChange>
      </w:pPr>
      <w:ins w:id="24919" w:author="PSK" w:date="2021-08-10T17:08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4920" w:author="NA" w:date="2021-12-30T11:44:00Z">
              <w:rPr>
                <w:rFonts w:ascii="DokChampa" w:hAnsi="DokChampa" w:cs="DokChampa"/>
                <w:u w:val="single"/>
                <w:cs/>
                <w:lang w:bidi="lo-LA"/>
              </w:rPr>
            </w:rPrChange>
          </w:rPr>
          <w:t>ນຂອງງົບປະມານແຫ່ງລັດ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49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5FEE9363" w14:textId="33FA9D9B" w:rsidR="006A4185" w:rsidRPr="002C0BDB" w:rsidDel="00D5454F" w:rsidRDefault="00A51CFC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5" w:firstLine="1555"/>
        <w:jc w:val="both"/>
        <w:rPr>
          <w:ins w:id="24922" w:author="Soudchay LORLOHNSY" w:date="2021-07-14T22:15:00Z"/>
          <w:del w:id="24923" w:author="HP" w:date="2021-08-08T16:29:00Z"/>
          <w:rFonts w:ascii="Phetsarath OT" w:eastAsia="Phetsarath OT" w:hAnsi="Phetsarath OT" w:cs="Phetsarath OT"/>
          <w:sz w:val="24"/>
          <w:szCs w:val="24"/>
          <w:lang w:val="pt-BR"/>
          <w:rPrChange w:id="24924" w:author="NA" w:date="2021-12-30T11:44:00Z">
            <w:rPr>
              <w:ins w:id="24925" w:author="Soudchay LORLOHNSY" w:date="2021-07-14T22:15:00Z"/>
              <w:del w:id="24926" w:author="HP" w:date="2021-08-08T16:29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24927" w:author="Documents" w:date="2022-01-11T09:41:00Z">
          <w:pPr>
            <w:pStyle w:val="ListParagraph"/>
            <w:numPr>
              <w:numId w:val="78"/>
            </w:numPr>
            <w:spacing w:after="0"/>
            <w:ind w:hanging="360"/>
            <w:jc w:val="both"/>
          </w:pPr>
        </w:pPrChange>
      </w:pPr>
      <w:ins w:id="24928" w:author="PSK" w:date="2021-08-10T17:29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9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24930" w:author="HP" w:date="2021-08-12T10:58:00Z">
        <w:r w:rsidR="00CE04A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9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ນຳໃຊ້</w:t>
        </w:r>
      </w:ins>
      <w:ins w:id="24932" w:author="HP" w:date="2021-09-15T11:24:00Z">
        <w:r w:rsidR="003077A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9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ລະບົບຖານ</w:t>
        </w:r>
      </w:ins>
      <w:ins w:id="24934" w:author="HP" w:date="2021-08-12T10:58:00Z">
        <w:r w:rsidR="00CE04A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49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ດິ</w:t>
        </w:r>
      </w:ins>
      <w:ins w:id="24936" w:author="PSK" w:date="2021-08-10T17:29:00Z">
        <w:del w:id="24937" w:author="HP" w:date="2021-08-12T10:58:00Z">
          <w:r w:rsidRPr="002C0BDB" w:rsidDel="00CE04A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ປະກອບສ່ວນຂອງຜູ້</w:delText>
          </w:r>
        </w:del>
      </w:ins>
      <w:ins w:id="24939" w:author="Soudchay LORLOHNSY" w:date="2021-07-14T22:15:00Z">
        <w:del w:id="24940" w:author="HP" w:date="2021-08-08T16:29:00Z"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ລາຍໄດ້ຈາກການດຳເນີນທຸລະກິດຂອງຫົວໜ່ວຍທຸລະກິດການໂທລະຄົມມະນາຄົມ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4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4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ທີ່ຂະແໜງການເຕັກໂນໂລຊີ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4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4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4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4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ການສື່ສານ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ຄຸ້ມຄອງ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5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5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ຈາກການຊົມໃຊ້ຟລັດຟອມທີ່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5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ກະຊວງ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5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ເຕັກໂນໂລຊີ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5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5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ການສື່ສານ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6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ໄດ້ສ້າງ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>/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6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ຫຼື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6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="006A4185"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ຮ່ວມສ້າງຂື້ນ</w:delText>
          </w:r>
          <w:r w:rsidR="006A4185"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49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; </w:delText>
          </w:r>
        </w:del>
      </w:ins>
    </w:p>
    <w:p w14:paraId="5E99262A" w14:textId="6A660935" w:rsidR="006A4185" w:rsidRPr="002C0BDB" w:rsidDel="00D5454F" w:rsidRDefault="006A4185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5" w:firstLine="1555"/>
        <w:jc w:val="both"/>
        <w:rPr>
          <w:ins w:id="24970" w:author="Soudchay LORLOHNSY" w:date="2021-07-14T22:15:00Z"/>
          <w:del w:id="24971" w:author="HP" w:date="2021-08-08T16:29:00Z"/>
          <w:rFonts w:ascii="Phetsarath OT" w:eastAsia="Phetsarath OT" w:hAnsi="Phetsarath OT" w:cs="Phetsarath OT"/>
          <w:sz w:val="24"/>
          <w:szCs w:val="24"/>
          <w:lang w:val="pt-BR"/>
          <w:rPrChange w:id="24972" w:author="NA" w:date="2021-12-30T11:44:00Z">
            <w:rPr>
              <w:ins w:id="24973" w:author="Soudchay LORLOHNSY" w:date="2021-07-14T22:15:00Z"/>
              <w:del w:id="24974" w:author="HP" w:date="2021-08-08T16:29:00Z"/>
              <w:rFonts w:ascii="Phetsarath OT" w:eastAsia="Phetsarath OT" w:hAnsi="Phetsarath OT" w:cs="Phetsarath OT"/>
              <w:sz w:val="24"/>
              <w:szCs w:val="24"/>
              <w:highlight w:val="yellow"/>
            </w:rPr>
          </w:rPrChange>
        </w:rPr>
        <w:pPrChange w:id="24975" w:author="Documents" w:date="2022-01-11T09:41:00Z">
          <w:pPr>
            <w:pStyle w:val="ListParagraph"/>
            <w:numPr>
              <w:numId w:val="78"/>
            </w:numPr>
            <w:spacing w:after="0"/>
            <w:ind w:hanging="360"/>
            <w:jc w:val="both"/>
          </w:pPr>
        </w:pPrChange>
      </w:pPr>
      <w:ins w:id="24976" w:author="Soudchay LORLOHNSY" w:date="2021-07-14T22:15:00Z">
        <w:del w:id="24977" w:author="HP" w:date="2021-08-08T16:29:00Z"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7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ລາຍຮັບວິຊາການທີ່ຂະແໜງການ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8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8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8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8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ການສື່ສານ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8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8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ຄຸ້ມຄອງ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498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8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9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ການໃຊ້ຟລັດຟອມທີ່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9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9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ກະຊວງ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9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ເຕັກໂນໂລຊີ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9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9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499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ການສື່ສານ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499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ໄດ້ສ້າງ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500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0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ແລະ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500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>/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ຫຼື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50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  <w:lang w:bidi="lo-LA"/>
                </w:rPr>
              </w:rPrChange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0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yellow"/>
                  <w:cs/>
                  <w:lang w:bidi="lo-LA"/>
                </w:rPr>
              </w:rPrChange>
            </w:rPr>
            <w:delText>ຮ່ວມສ້າງຂື້ນ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500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yellow"/>
                </w:rPr>
              </w:rPrChange>
            </w:rPr>
            <w:delText>;</w:delText>
          </w:r>
        </w:del>
      </w:ins>
    </w:p>
    <w:p w14:paraId="3459F3FF" w14:textId="4C576137" w:rsidR="006A4185" w:rsidRPr="002C0BDB" w:rsidDel="00D5454F" w:rsidRDefault="006A4185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5" w:firstLine="1555"/>
        <w:jc w:val="both"/>
        <w:rPr>
          <w:ins w:id="25008" w:author="Soudchay LORLOHNSY" w:date="2021-07-14T22:15:00Z"/>
          <w:del w:id="25009" w:author="HP" w:date="2021-08-08T16:29:00Z"/>
          <w:rFonts w:ascii="Phetsarath OT" w:eastAsia="Phetsarath OT" w:hAnsi="Phetsarath OT" w:cs="Phetsarath OT"/>
          <w:sz w:val="24"/>
          <w:szCs w:val="24"/>
          <w:lang w:val="pt-BR"/>
          <w:rPrChange w:id="25010" w:author="NA" w:date="2021-12-30T11:44:00Z">
            <w:rPr>
              <w:ins w:id="25011" w:author="Soudchay LORLOHNSY" w:date="2021-07-14T22:15:00Z"/>
              <w:del w:id="25012" w:author="HP" w:date="2021-08-08T16:29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25013" w:author="Documents" w:date="2022-01-11T09:41:00Z">
          <w:pPr>
            <w:pStyle w:val="ListParagraph"/>
            <w:numPr>
              <w:numId w:val="78"/>
            </w:numPr>
            <w:spacing w:after="0"/>
            <w:ind w:hanging="360"/>
            <w:jc w:val="both"/>
          </w:pPr>
        </w:pPrChange>
      </w:pPr>
      <w:ins w:id="25014" w:author="Soudchay LORLOHNSY" w:date="2021-07-14T22:15:00Z">
        <w:del w:id="25015" w:author="HP" w:date="2021-08-08T16:29:00Z"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ການປະກອບສ່ວນຊ່ວຍເຫຼືອຈາກ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ບຸກຄົນ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50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,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ນິຕິບຸກຄົນ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ຫຼື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ການຈັດຕັ້ງ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ທັງພາຍໃນ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 xml:space="preserve"> </w:delText>
          </w:r>
          <w:r w:rsidRPr="002C0BDB" w:rsidDel="00D545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ຕ່າງປະເທດ</w:delText>
          </w:r>
          <w:r w:rsidRPr="002C0BDB" w:rsidDel="00D5454F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delText>.</w:delText>
          </w:r>
        </w:del>
      </w:ins>
    </w:p>
    <w:p w14:paraId="05D87011" w14:textId="0DC999A3" w:rsidR="006C3821" w:rsidRPr="002C0BDB" w:rsidRDefault="006C3821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6" w:firstLine="1555"/>
        <w:jc w:val="both"/>
        <w:rPr>
          <w:ins w:id="25017" w:author="PSK" w:date="2021-08-10T17:07:00Z"/>
          <w:rFonts w:ascii="Phetsarath OT" w:eastAsia="Phetsarath OT" w:hAnsi="Phetsarath OT" w:cs="Phetsarath OT"/>
          <w:sz w:val="24"/>
          <w:szCs w:val="24"/>
          <w:lang w:val="pt-BR" w:bidi="lo-LA"/>
          <w:rPrChange w:id="25018" w:author="NA" w:date="2021-12-30T11:44:00Z">
            <w:rPr>
              <w:ins w:id="25019" w:author="PSK" w:date="2021-08-10T17:07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5020" w:author="Documents" w:date="2022-01-11T09:41:00Z">
          <w:pPr>
            <w:pStyle w:val="ListParagraph"/>
            <w:numPr>
              <w:numId w:val="78"/>
            </w:numPr>
            <w:spacing w:after="0" w:line="340" w:lineRule="exact"/>
            <w:ind w:hanging="360"/>
            <w:jc w:val="thaiDistribute"/>
          </w:pPr>
        </w:pPrChange>
      </w:pPr>
      <w:ins w:id="25021" w:author="PSK" w:date="2021-08-10T17:08:00Z">
        <w:del w:id="25022" w:author="HP" w:date="2021-08-12T10:58:00Z">
          <w:r w:rsidRPr="002C0BDB" w:rsidDel="00CE04A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ຊົມໃຊ້</w:delText>
          </w:r>
        </w:del>
        <w:del w:id="25024" w:author="HP" w:date="2021-08-12T10:46:00Z">
          <w:r w:rsidRPr="002C0BDB" w:rsidDel="002F257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2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ຜະລິດຕະພັນ</w:delText>
          </w:r>
          <w:r w:rsidRPr="002C0BDB" w:rsidDel="002F257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02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(</w:delText>
          </w:r>
        </w:del>
        <w:del w:id="25027" w:author="HP" w:date="2021-08-12T10:58:00Z">
          <w:r w:rsidRPr="002C0BDB" w:rsidDel="00CE04A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2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ດິ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ຈິຕອນ</w:t>
        </w:r>
        <w:del w:id="25030" w:author="HP" w:date="2021-08-17T12:52:00Z">
          <w:r w:rsidRPr="002C0BDB" w:rsidDel="00D166B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ຟລັ</w:delText>
          </w:r>
        </w:del>
        <w:del w:id="25032" w:author="HP" w:date="2021-08-17T13:28:00Z">
          <w:r w:rsidRPr="002C0BDB" w:rsidDel="006709F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</w:delText>
          </w:r>
        </w:del>
        <w:del w:id="25034" w:author="HP" w:date="2021-09-15T11:24:00Z">
          <w:r w:rsidRPr="002C0BDB" w:rsidDel="003077A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3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ຟອມ</w:delText>
          </w:r>
        </w:del>
        <w:del w:id="25036" w:author="HP" w:date="2021-08-12T10:46:00Z">
          <w:r w:rsidRPr="002C0BDB" w:rsidDel="002F257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0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)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5039" w:author="HP" w:date="2021-09-15T11:26:00Z">
        <w:r w:rsidR="005607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(</w:t>
        </w:r>
        <w:r w:rsidR="005607AC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0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Digital platform</w:t>
        </w:r>
        <w:r w:rsidR="005607A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)</w:t>
        </w:r>
        <w:r w:rsidR="005607AC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0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,</w:t>
        </w:r>
        <w:r w:rsidR="005607AC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50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 xml:space="preserve"> </w:t>
        </w:r>
      </w:ins>
      <w:ins w:id="25045" w:author="PSK" w:date="2021-08-10T17:0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ທີ່</w:t>
        </w:r>
        <w:del w:id="25047" w:author="NA" w:date="2021-12-30T11:10:00Z">
          <w:r w:rsidRPr="002C0BDB" w:rsidDel="00CF5E1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0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ກະຊວງ</w:t>
        </w:r>
        <w:del w:id="25050" w:author="NA" w:date="2021-12-30T11:10:00Z">
          <w:r w:rsidRPr="002C0BDB" w:rsidDel="00CF5E1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0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ເຕັກໂນໂລຊີ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ການສື່ສານ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ໄດ້ສ້າງ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/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ຮ່ວມສ້າງຂ</w:t>
        </w:r>
      </w:ins>
      <w:ins w:id="25065" w:author="NA" w:date="2021-12-30T11:10:00Z">
        <w:r w:rsidR="00CF5E1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ຶ້</w:t>
        </w:r>
      </w:ins>
      <w:ins w:id="25066" w:author="PSK" w:date="2021-08-10T17:08:00Z">
        <w:del w:id="25067" w:author="NA" w:date="2021-12-30T11:10:00Z">
          <w:r w:rsidRPr="002C0BDB" w:rsidDel="00CF5E1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ື້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0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0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;</w:t>
        </w:r>
      </w:ins>
    </w:p>
    <w:p w14:paraId="2798DE4C" w14:textId="706CBDC6" w:rsidR="00924DF8" w:rsidRPr="002C0BDB" w:rsidRDefault="006C3821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5" w:firstLine="1555"/>
        <w:jc w:val="both"/>
        <w:rPr>
          <w:ins w:id="25071" w:author="HP" w:date="2021-08-12T13:18:00Z"/>
          <w:rFonts w:ascii="Phetsarath OT" w:eastAsia="Phetsarath OT" w:hAnsi="Phetsarath OT" w:cs="Phetsarath OT"/>
          <w:sz w:val="24"/>
          <w:szCs w:val="24"/>
          <w:lang w:val="pt-BR" w:bidi="lo-LA"/>
          <w:rPrChange w:id="25072" w:author="NA" w:date="2021-12-30T11:44:00Z">
            <w:rPr>
              <w:ins w:id="25073" w:author="HP" w:date="2021-08-12T13:18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5074" w:author="Documents" w:date="2022-01-11T09:41:00Z">
          <w:pPr>
            <w:pStyle w:val="ListParagraph"/>
            <w:numPr>
              <w:numId w:val="78"/>
            </w:numPr>
            <w:spacing w:after="0" w:line="340" w:lineRule="exact"/>
            <w:ind w:left="425" w:firstLine="624"/>
            <w:jc w:val="thaiDistribute"/>
          </w:pPr>
        </w:pPrChange>
      </w:pPr>
      <w:ins w:id="25075" w:author="PSK" w:date="2021-08-10T17:09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250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ການ</w:t>
        </w:r>
      </w:ins>
      <w:ins w:id="25077" w:author="HP" w:date="2021-08-12T13:19:00Z">
        <w:r w:rsidR="00924DF8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250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val="pt-BR" w:bidi="lo-LA"/>
              </w:rPr>
            </w:rPrChange>
          </w:rPr>
          <w:t>ປະກອບສ່ວນ</w:t>
        </w:r>
        <w:r w:rsidR="00924DF8" w:rsidRPr="002C0BDB" w:rsidDel="00CE04A8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0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u w:val="single"/>
                <w:lang w:val="pt-BR" w:bidi="lo-LA"/>
              </w:rPr>
            </w:rPrChange>
          </w:rPr>
          <w:t xml:space="preserve"> </w:t>
        </w:r>
      </w:ins>
      <w:ins w:id="25080" w:author="PSK" w:date="2021-08-10T17:09:00Z">
        <w:del w:id="25081" w:author="HP" w:date="2021-08-12T10:56:00Z">
          <w:r w:rsidRPr="002C0BDB" w:rsidDel="00CE04A8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082" w:author="NA" w:date="2021-12-30T11:44:00Z">
                <w:rPr>
                  <w:rFonts w:ascii="DokChampa" w:hAnsi="DokChampa" w:cs="DokChampa"/>
                  <w:cs/>
                  <w:lang w:val="pt-BR" w:bidi="lo-LA"/>
                </w:rPr>
              </w:rPrChange>
            </w:rPr>
            <w:delText>ປະກອບສ່ວນ</w:delText>
          </w:r>
        </w:del>
      </w:ins>
      <w:ins w:id="25083" w:author="HP" w:date="2021-08-08T16:19:00Z">
        <w:del w:id="25084" w:author="PSK" w:date="2021-08-10T17:09:00Z">
          <w:r w:rsidR="008A0112"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ໜ</w:delText>
          </w:r>
        </w:del>
        <w:del w:id="25086" w:author="PSK" w:date="2021-08-10T16:57:00Z">
          <w:r w:rsidR="008A0112" w:rsidRPr="002C0BDB" w:rsidDel="000C24F5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8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ື່</w:delText>
          </w:r>
        </w:del>
        <w:del w:id="25088" w:author="PSK" w:date="2021-08-10T17:09:00Z">
          <w:r w:rsidR="008A0112"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ງສ່ວນຮ</w:delText>
          </w:r>
        </w:del>
      </w:ins>
      <w:ins w:id="25090" w:author="HP" w:date="2021-08-08T16:20:00Z">
        <w:del w:id="25091" w:author="PSK" w:date="2021-08-10T17:09:00Z">
          <w:r w:rsidR="008A0112"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9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້</w:delText>
          </w:r>
        </w:del>
      </w:ins>
      <w:ins w:id="25093" w:author="HP" w:date="2021-08-08T16:19:00Z">
        <w:del w:id="25094" w:author="PSK" w:date="2021-08-10T17:09:00Z">
          <w:r w:rsidR="008A0112"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0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ອຍ</w:delText>
          </w:r>
        </w:del>
      </w:ins>
      <w:ins w:id="25096" w:author="PSK" w:date="2021-08-10T17:09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097" w:author="NA" w:date="2021-12-30T11:44:00Z">
              <w:rPr>
                <w:rFonts w:cs="DokChampa"/>
                <w:color w:val="FF0000"/>
                <w:cs/>
                <w:lang w:bidi="lo-LA"/>
              </w:rPr>
            </w:rPrChange>
          </w:rPr>
          <w:t>ຂອງຜູ້ໃຫ້ບໍລິ</w:t>
        </w:r>
      </w:ins>
      <w:ins w:id="25098" w:author="HP" w:date="2021-08-08T16:21:00Z">
        <w:del w:id="25099" w:author="PSK" w:date="2021-08-10T17:10:00Z">
          <w:r w:rsidR="008A0112" w:rsidRPr="002C0BDB" w:rsidDel="006C3821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51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</w:ins>
      <w:ins w:id="25101" w:author="HP" w:date="2021-08-08T16:19:00Z">
        <w:del w:id="25102" w:author="PSK" w:date="2021-08-10T17:10:00Z">
          <w:r w:rsidR="008A0112"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03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ຂອງ</w:delText>
          </w:r>
        </w:del>
        <w:del w:id="25104" w:author="PSK" w:date="2021-08-09T16:10:00Z">
          <w:r w:rsidR="008A0112" w:rsidRPr="002C0BDB" w:rsidDel="00D82637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05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ລາຍຮັບ</w:delText>
          </w:r>
        </w:del>
      </w:ins>
      <w:ins w:id="25106" w:author="home" w:date="2021-08-09T15:48:00Z">
        <w:del w:id="25107" w:author="PSK" w:date="2021-08-09T16:10:00Z">
          <w:r w:rsidR="00B92BC7" w:rsidRPr="002C0BDB" w:rsidDel="00D82637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5108" w:author="NA" w:date="2021-12-30T11:44:00Z">
                <w:rPr>
                  <w:rFonts w:cs="DokChampa"/>
                  <w:lang w:bidi="lo-LA"/>
                </w:rPr>
              </w:rPrChange>
            </w:rPr>
            <w:delText>/</w:delText>
          </w:r>
        </w:del>
        <w:del w:id="25109" w:author="PSK" w:date="2021-08-10T17:10:00Z">
          <w:r w:rsidR="00B92BC7"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10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ລາຍໄດ້</w:delText>
          </w:r>
        </w:del>
      </w:ins>
      <w:ins w:id="25111" w:author="HP" w:date="2021-08-08T16:19:00Z">
        <w:del w:id="25112" w:author="PSK" w:date="2021-08-10T17:10:00Z">
          <w:r w:rsidR="008A0112"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13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ຈາກ</w:delText>
          </w:r>
        </w:del>
      </w:ins>
      <w:ins w:id="25114" w:author="HP" w:date="2021-08-08T16:23:00Z">
        <w:del w:id="25115" w:author="PSK" w:date="2021-08-10T17:10:00Z">
          <w:r w:rsidR="00D5454F" w:rsidRPr="002C0BDB" w:rsidDel="006C3821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5116" w:author="NA" w:date="2021-12-30T11:44:00Z">
                <w:rPr>
                  <w:rFonts w:cs="DokChampa"/>
                  <w:lang w:bidi="lo-LA"/>
                </w:rPr>
              </w:rPrChange>
            </w:rPr>
            <w:delText xml:space="preserve"> </w:delText>
          </w:r>
        </w:del>
      </w:ins>
      <w:ins w:id="25117" w:author="HP" w:date="2021-08-08T16:19:00Z">
        <w:del w:id="25118" w:author="PSK" w:date="2021-08-10T17:10:00Z">
          <w:r w:rsidR="008A0112"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19" w:author="NA" w:date="2021-12-30T11:44:00Z">
                <w:rPr>
                  <w:rFonts w:cs="DokChampa"/>
                  <w:cs/>
                  <w:lang w:bidi="lo-LA"/>
                </w:rPr>
              </w:rPrChange>
            </w:rPr>
            <w:delText>ການດຳເນີນທຸລະກິດຂອງຫົວໜ່ວຍທຸລະກິດ</w:delText>
          </w:r>
        </w:del>
        <w:r w:rsidR="008A011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120" w:author="NA" w:date="2021-12-30T11:44:00Z">
              <w:rPr>
                <w:rFonts w:cs="DokChampa"/>
                <w:cs/>
                <w:lang w:bidi="lo-LA"/>
              </w:rPr>
            </w:rPrChange>
          </w:rPr>
          <w:t>ການໂທລະຄົມມະນາຄົມ</w:t>
        </w:r>
      </w:ins>
      <w:ins w:id="25121" w:author="PSK" w:date="2021-08-10T17:10:00Z"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122" w:author="NA" w:date="2021-12-30T11:44:00Z">
              <w:rPr>
                <w:lang w:bidi="lo-LA"/>
              </w:rPr>
            </w:rPrChange>
          </w:rPr>
          <w:t>;</w:t>
        </w:r>
      </w:ins>
    </w:p>
    <w:p w14:paraId="2B6A6112" w14:textId="37A4AC08" w:rsidR="00014220" w:rsidRPr="002C0BDB" w:rsidRDefault="00014220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6" w:firstLine="1555"/>
        <w:jc w:val="both"/>
        <w:rPr>
          <w:ins w:id="25123" w:author="HP" w:date="2021-08-08T16:26:00Z"/>
          <w:rFonts w:ascii="Phetsarath OT" w:eastAsia="Phetsarath OT" w:hAnsi="Phetsarath OT" w:cs="Phetsarath OT"/>
          <w:sz w:val="24"/>
          <w:szCs w:val="24"/>
          <w:lang w:val="pt-BR" w:bidi="lo-LA"/>
          <w:rPrChange w:id="25124" w:author="NA" w:date="2021-12-30T11:44:00Z">
            <w:rPr>
              <w:ins w:id="25125" w:author="HP" w:date="2021-08-08T16:26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5126" w:author="Documents" w:date="2022-01-11T09:42:00Z">
          <w:pPr>
            <w:pStyle w:val="ListParagraph"/>
            <w:numPr>
              <w:numId w:val="78"/>
            </w:numPr>
            <w:spacing w:after="0" w:line="340" w:lineRule="exact"/>
            <w:ind w:hanging="360"/>
            <w:jc w:val="thaiDistribute"/>
          </w:pPr>
        </w:pPrChange>
      </w:pPr>
      <w:ins w:id="25127" w:author="HP" w:date="2021-08-08T16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  <w:del w:id="25129" w:author="PSK" w:date="2021-08-10T17:10:00Z"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3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ບໍລິຈາກ</w:delText>
          </w:r>
        </w:del>
      </w:ins>
      <w:ins w:id="25131" w:author="PSK" w:date="2021-08-10T17:10:00Z">
        <w:r w:rsidR="006C382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ຊ່ວຍເຫຼືອ</w:t>
        </w:r>
        <w:r w:rsidR="006C3821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1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6C382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</w:ins>
      <w:ins w:id="25135" w:author="HP" w:date="2021-08-08T16:12:00Z">
        <w:del w:id="25136" w:author="PSK" w:date="2021-08-10T17:10:00Z"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ຫຼື</w:delText>
          </w:r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3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</w:delText>
          </w:r>
        </w:del>
      </w:ins>
      <w:ins w:id="25141" w:author="PSK" w:date="2021-08-10T17:10:00Z">
        <w:r w:rsidR="006C3821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1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5143" w:author="HP" w:date="2021-08-08T16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ປະກອບສ່ວນຂອງ</w:t>
        </w:r>
      </w:ins>
      <w:ins w:id="25145" w:author="Documents" w:date="2022-01-11T11:47:00Z">
        <w:r w:rsidR="00183ABD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25146" w:author="HP" w:date="2021-08-08T16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ບຸກຄົນ</w:t>
        </w:r>
      </w:ins>
      <w:ins w:id="25148" w:author="HP" w:date="2021-08-08T16:25:00Z">
        <w:r w:rsidR="00D5454F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1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, </w:t>
        </w:r>
        <w:r w:rsidR="00D5454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ນິຕິບຸກຄົນ</w:t>
        </w:r>
        <w:r w:rsidR="00D5454F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1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D5454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D5454F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1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5154" w:author="HP" w:date="2021-08-08T16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ການຈັດຕັ້ງ</w:t>
        </w:r>
      </w:ins>
      <w:ins w:id="25156" w:author="PSK" w:date="2021-08-10T17:10:00Z">
        <w:r w:rsidR="006C3821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1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</w:ins>
      <w:ins w:id="25158" w:author="HP" w:date="2021-08-08T16:12:00Z">
        <w:del w:id="25159" w:author="PSK" w:date="2021-08-10T17:10:00Z"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51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ການຊ່ວຍເຫຼືອລ້າ</w:delText>
          </w:r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516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ທັງພາຍໃນ</w:t>
        </w:r>
      </w:ins>
      <w:ins w:id="25164" w:author="HP" w:date="2021-08-08T16:14:00Z"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165" w:author="NA" w:date="2021-12-30T11:44:00Z">
              <w:rPr>
                <w:rFonts w:cs="DokChampa"/>
                <w:highlight w:val="yellow"/>
                <w:lang w:bidi="lo-LA"/>
              </w:rPr>
            </w:rPrChange>
          </w:rPr>
          <w:t xml:space="preserve"> </w:t>
        </w:r>
      </w:ins>
      <w:ins w:id="25166" w:author="HP" w:date="2021-08-08T16:1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6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1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1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ຕ່າງປະເທດ</w:t>
        </w:r>
      </w:ins>
      <w:ins w:id="25170" w:author="HP" w:date="2021-08-08T16:19:00Z">
        <w:r w:rsidR="008A0112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171" w:author="NA" w:date="2021-12-30T11:44:00Z">
              <w:rPr>
                <w:highlight w:val="yellow"/>
                <w:lang w:bidi="lo-LA"/>
              </w:rPr>
            </w:rPrChange>
          </w:rPr>
          <w:t>;</w:t>
        </w:r>
      </w:ins>
    </w:p>
    <w:p w14:paraId="7C4C1216" w14:textId="2B90BBD9" w:rsidR="00D5454F" w:rsidRPr="002C0BDB" w:rsidDel="006C3821" w:rsidRDefault="00D5454F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5" w:firstLine="1555"/>
        <w:jc w:val="both"/>
        <w:rPr>
          <w:ins w:id="25172" w:author="HP" w:date="2021-08-08T16:27:00Z"/>
          <w:del w:id="25173" w:author="PSK" w:date="2021-08-10T17:11:00Z"/>
          <w:rFonts w:ascii="Phetsarath OT" w:eastAsia="Phetsarath OT" w:hAnsi="Phetsarath OT" w:cs="Phetsarath OT"/>
          <w:sz w:val="24"/>
          <w:szCs w:val="24"/>
          <w:lang w:val="pt-BR" w:bidi="lo-LA"/>
          <w:rPrChange w:id="25174" w:author="NA" w:date="2021-12-30T11:44:00Z">
            <w:rPr>
              <w:ins w:id="25175" w:author="HP" w:date="2021-08-08T16:27:00Z"/>
              <w:del w:id="25176" w:author="PSK" w:date="2021-08-10T17:1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5177" w:author="Documents" w:date="2022-01-11T09:42:00Z">
          <w:pPr>
            <w:pStyle w:val="ListParagraph"/>
            <w:numPr>
              <w:numId w:val="78"/>
            </w:numPr>
            <w:spacing w:after="0" w:line="340" w:lineRule="exact"/>
            <w:ind w:hanging="360"/>
            <w:jc w:val="thaiDistribute"/>
          </w:pPr>
        </w:pPrChange>
      </w:pPr>
      <w:ins w:id="25178" w:author="HP" w:date="2021-08-08T16:26:00Z">
        <w:del w:id="25179" w:author="PSK" w:date="2021-08-10T17:11:00Z"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8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ດອກເ</w:delText>
          </w:r>
        </w:del>
      </w:ins>
      <w:ins w:id="25181" w:author="HP" w:date="2021-08-08T16:27:00Z">
        <w:del w:id="25182" w:author="PSK" w:date="2021-08-10T17:11:00Z"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</w:delText>
          </w:r>
        </w:del>
      </w:ins>
      <w:ins w:id="25184" w:author="HP" w:date="2021-08-08T16:26:00Z">
        <w:del w:id="25185" w:author="PSK" w:date="2021-08-10T17:11:00Z"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8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້ຍເງີນຝາກ</w:delText>
          </w:r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8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8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ຫຼື</w:delText>
          </w:r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5190" w:author="HP" w:date="2021-08-08T16:27:00Z">
        <w:del w:id="25191" w:author="PSK" w:date="2021-08-10T17:11:00Z"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9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ເງີນປັ</w:delText>
          </w:r>
        </w:del>
      </w:ins>
      <w:ins w:id="25193" w:author="home" w:date="2021-08-09T15:48:00Z">
        <w:del w:id="25194" w:author="PSK" w:date="2021-08-10T17:11:00Z">
          <w:r w:rsidR="00B92BC7"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</w:delText>
          </w:r>
        </w:del>
      </w:ins>
      <w:ins w:id="25196" w:author="HP" w:date="2021-08-08T16:27:00Z">
        <w:del w:id="25197" w:author="PSK" w:date="2021-08-10T17:11:00Z"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19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ຍຜົນທີ່ເກີດຈາກກອງທືນ</w:delText>
          </w:r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19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2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ຕາມການເຫັນດີຂອງກະຊວງການເງີນ</w:delText>
          </w:r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lang w:bidi="lo-LA"/>
              <w:rPrChange w:id="2520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;</w:delText>
          </w:r>
        </w:del>
      </w:ins>
    </w:p>
    <w:p w14:paraId="6A2A79A9" w14:textId="3541508B" w:rsidR="00D5454F" w:rsidRPr="002C0BDB" w:rsidDel="00E917D0" w:rsidRDefault="00D5454F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5" w:firstLine="1555"/>
        <w:jc w:val="both"/>
        <w:rPr>
          <w:ins w:id="25202" w:author="HP" w:date="2021-08-08T16:12:00Z"/>
          <w:del w:id="25203" w:author="PSK" w:date="2021-08-10T17:15:00Z"/>
          <w:rFonts w:ascii="Phetsarath OT" w:eastAsia="Phetsarath OT" w:hAnsi="Phetsarath OT" w:cs="Phetsarath OT"/>
          <w:sz w:val="24"/>
          <w:szCs w:val="24"/>
          <w:lang w:val="pt-BR" w:bidi="lo-LA"/>
          <w:rPrChange w:id="25204" w:author="NA" w:date="2021-12-30T11:44:00Z">
            <w:rPr>
              <w:ins w:id="25205" w:author="HP" w:date="2021-08-08T16:12:00Z"/>
              <w:del w:id="25206" w:author="PSK" w:date="2021-08-10T17:15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5207" w:author="Documents" w:date="2022-01-11T09:42:00Z">
          <w:pPr>
            <w:pStyle w:val="ListParagraph"/>
            <w:numPr>
              <w:numId w:val="78"/>
            </w:numPr>
            <w:spacing w:after="0" w:line="340" w:lineRule="exact"/>
            <w:ind w:hanging="360"/>
            <w:jc w:val="thaiDistribute"/>
          </w:pPr>
        </w:pPrChange>
      </w:pPr>
      <w:ins w:id="25208" w:author="HP" w:date="2021-08-08T16:2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2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ລາຍຮັບອື່ນທີ່ຖືກຕ້ອງຕາມ</w:t>
        </w:r>
      </w:ins>
      <w:ins w:id="25210" w:author="HP" w:date="2021-08-08T16:28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2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ກົດໝາຍ</w:t>
        </w:r>
      </w:ins>
      <w:ins w:id="25212" w:author="PSK" w:date="2021-08-10T17:11:00Z">
        <w:r w:rsidR="006C3821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2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.</w:t>
        </w:r>
      </w:ins>
      <w:ins w:id="25214" w:author="HP" w:date="2021-08-08T16:28:00Z">
        <w:del w:id="25215" w:author="PSK" w:date="2021-08-10T17:11:00Z"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2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21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2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5219" w:author="HP" w:date="2021-08-08T16:27:00Z">
        <w:del w:id="25220" w:author="PSK" w:date="2021-08-10T17:11:00Z"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2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</w:delText>
          </w:r>
        </w:del>
      </w:ins>
      <w:ins w:id="25222" w:author="HP" w:date="2021-08-08T16:28:00Z">
        <w:del w:id="25223" w:author="PSK" w:date="2021-08-10T17:11:00Z">
          <w:r w:rsidRPr="002C0BDB" w:rsidDel="006C382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2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ຽບການ</w:delText>
          </w:r>
          <w:r w:rsidRPr="002C0BDB" w:rsidDel="006C3821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2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.</w:delText>
          </w:r>
        </w:del>
      </w:ins>
    </w:p>
    <w:p w14:paraId="1B908E39" w14:textId="6837D442" w:rsidR="006C3821" w:rsidRPr="002C0BDB" w:rsidRDefault="006C3821">
      <w:pPr>
        <w:pStyle w:val="ListParagraph"/>
        <w:numPr>
          <w:ilvl w:val="0"/>
          <w:numId w:val="78"/>
        </w:numPr>
        <w:tabs>
          <w:tab w:val="left" w:pos="2268"/>
          <w:tab w:val="left" w:pos="2410"/>
        </w:tabs>
        <w:spacing w:after="0" w:line="340" w:lineRule="exact"/>
        <w:ind w:left="425" w:firstLine="1555"/>
        <w:jc w:val="both"/>
        <w:rPr>
          <w:ins w:id="25226" w:author="PSK" w:date="2021-08-09T16:09:00Z"/>
          <w:rFonts w:ascii="Phetsarath OT" w:eastAsia="Phetsarath OT" w:hAnsi="Phetsarath OT" w:cs="Phetsarath OT"/>
          <w:sz w:val="24"/>
          <w:szCs w:val="24"/>
          <w:lang w:val="pt-BR" w:bidi="lo-LA"/>
          <w:rPrChange w:id="25227" w:author="NA" w:date="2021-12-30T11:44:00Z">
            <w:rPr>
              <w:ins w:id="25228" w:author="PSK" w:date="2021-08-09T16:09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5229" w:author="Documents" w:date="2022-01-11T09:42:00Z">
          <w:pPr>
            <w:spacing w:after="0" w:line="340" w:lineRule="exact"/>
            <w:ind w:left="425" w:firstLine="624"/>
            <w:jc w:val="thaiDistribute"/>
          </w:pPr>
        </w:pPrChange>
      </w:pPr>
    </w:p>
    <w:p w14:paraId="79F25633" w14:textId="3A5EAD7E" w:rsidR="001476E9" w:rsidRPr="002C0BDB" w:rsidDel="00F666E2" w:rsidRDefault="006A4185">
      <w:pPr>
        <w:numPr>
          <w:ilvl w:val="0"/>
          <w:numId w:val="78"/>
        </w:numPr>
        <w:spacing w:after="0" w:line="340" w:lineRule="exact"/>
        <w:ind w:left="0" w:firstLine="1555"/>
        <w:jc w:val="thaiDistribute"/>
        <w:rPr>
          <w:ins w:id="25230" w:author="PSK" w:date="2021-07-16T16:10:00Z"/>
          <w:del w:id="25231" w:author="HP" w:date="2021-08-08T16:06:00Z"/>
          <w:rFonts w:ascii="Phetsarath OT" w:eastAsia="Phetsarath OT" w:hAnsi="Phetsarath OT" w:cs="Phetsarath OT"/>
          <w:sz w:val="24"/>
          <w:szCs w:val="24"/>
          <w:lang w:val="pt-BR" w:bidi="lo-LA"/>
          <w:rPrChange w:id="25232" w:author="NA" w:date="2021-12-30T11:44:00Z">
            <w:rPr>
              <w:ins w:id="25233" w:author="PSK" w:date="2021-07-16T16:10:00Z"/>
              <w:del w:id="25234" w:author="HP" w:date="2021-08-08T16:06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5235" w:author="HP" w:date="2021-08-12T10:56:00Z">
          <w:pPr>
            <w:spacing w:after="0"/>
            <w:ind w:firstLine="720"/>
            <w:jc w:val="both"/>
          </w:pPr>
        </w:pPrChange>
      </w:pPr>
      <w:ins w:id="25236" w:author="Soudchay LORLOHNSY" w:date="2021-07-14T22:15:00Z">
        <w:del w:id="25237" w:author="HP" w:date="2021-08-08T16:06:00Z">
          <w:r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ການກຳນົດລະອຽດແຫຼ່ງຂອງກອງທືນ</w:delText>
          </w:r>
          <w:r w:rsidRPr="002C0BDB" w:rsidDel="00F666E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ຈະໄດ້ກຳນົດໄວ້ໃນດຳລັດຂອງລັດຖະບານ</w:delText>
          </w:r>
          <w:r w:rsidRPr="002C0BDB" w:rsidDel="00F666E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ວ່າດ້ວຍ</w:delText>
          </w:r>
          <w:r w:rsidRPr="002C0BDB" w:rsidDel="00F666E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ກອງທຶນພັດທະນາໂທລະຄົມມະນາຄົມ</w:delText>
          </w:r>
          <w:r w:rsidRPr="002C0BDB" w:rsidDel="00F666E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  <w:r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ແລະ</w:delText>
          </w:r>
          <w:r w:rsidRPr="002C0BDB" w:rsidDel="00F666E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25238" w:author="PSK" w:date="2021-07-16T09:12:00Z">
        <w:del w:id="25239" w:author="HP" w:date="2021-08-08T16:06:00Z">
          <w:r w:rsidR="00C41DD1"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24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u w:val="single"/>
                  <w:cs/>
                  <w:lang w:bidi="lo-LA"/>
                </w:rPr>
              </w:rPrChange>
            </w:rPr>
            <w:delText>ການຫັນເປັນດີຈີຕອນ</w:delText>
          </w:r>
          <w:r w:rsidR="00C41DD1" w:rsidRPr="002C0BDB" w:rsidDel="00F666E2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524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.</w:delText>
          </w:r>
        </w:del>
      </w:ins>
    </w:p>
    <w:p w14:paraId="60E1D730" w14:textId="77777777" w:rsidR="006A4185" w:rsidRPr="002C0BDB" w:rsidRDefault="006A4185">
      <w:pPr>
        <w:spacing w:after="0" w:line="340" w:lineRule="exact"/>
        <w:ind w:firstLine="1555"/>
        <w:jc w:val="both"/>
        <w:rPr>
          <w:ins w:id="25242" w:author="Soudchay LORLOHNSY" w:date="2021-07-14T22:15:00Z"/>
          <w:rFonts w:ascii="Phetsarath OT" w:eastAsia="Phetsarath OT" w:hAnsi="Phetsarath OT" w:cs="Phetsarath OT"/>
          <w:sz w:val="24"/>
          <w:szCs w:val="24"/>
          <w:lang w:val="pt-BR" w:bidi="lo-LA"/>
          <w:rPrChange w:id="25243" w:author="NA" w:date="2021-12-30T11:44:00Z">
            <w:rPr>
              <w:ins w:id="25244" w:author="Soudchay LORLOHNSY" w:date="2021-07-14T22:15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25245" w:author="HP" w:date="2021-08-12T10:56:00Z">
          <w:pPr>
            <w:spacing w:after="0"/>
            <w:ind w:firstLine="720"/>
            <w:jc w:val="both"/>
          </w:pPr>
        </w:pPrChange>
      </w:pPr>
      <w:ins w:id="25246" w:author="Soudchay LORLOHNSY" w:date="2021-07-14T22:15:00Z">
        <w:del w:id="25247" w:author="PSK" w:date="2021-07-16T09:12:00Z">
          <w:r w:rsidRPr="002C0BDB" w:rsidDel="00C41DD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ເສດຖະກິດດິຈິຕອນ</w:delText>
          </w:r>
          <w:r w:rsidRPr="002C0BDB" w:rsidDel="00C41DD1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52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bidi="lo-LA"/>
                </w:rPr>
              </w:rPrChange>
            </w:rPr>
            <w:delText>.</w:delText>
          </w:r>
        </w:del>
      </w:ins>
    </w:p>
    <w:p w14:paraId="53094599" w14:textId="47BB0724" w:rsidR="00BF29BF" w:rsidRPr="002C0BDB" w:rsidDel="006A4185" w:rsidRDefault="007F309A">
      <w:pPr>
        <w:pStyle w:val="ListParagraph"/>
        <w:tabs>
          <w:tab w:val="left" w:pos="1418"/>
          <w:tab w:val="left" w:pos="1620"/>
        </w:tabs>
        <w:spacing w:after="0" w:line="340" w:lineRule="exact"/>
        <w:ind w:left="0"/>
        <w:jc w:val="thaiDistribute"/>
        <w:rPr>
          <w:del w:id="25249" w:author="Soudchay LORLOHNSY" w:date="2021-07-14T22:15:00Z"/>
          <w:rFonts w:ascii="Phetsarath OT" w:eastAsia="Phetsarath OT" w:hAnsi="Phetsarath OT" w:cs="Phetsarath OT"/>
          <w:sz w:val="24"/>
          <w:szCs w:val="24"/>
          <w:lang w:val="pt-BR"/>
        </w:rPr>
        <w:pPrChange w:id="25250" w:author="NA" w:date="2021-12-27T13:59:00Z">
          <w:pPr>
            <w:pStyle w:val="ListParagraph"/>
            <w:numPr>
              <w:numId w:val="41"/>
            </w:numPr>
            <w:spacing w:after="0"/>
            <w:ind w:left="1985" w:hanging="360"/>
            <w:jc w:val="both"/>
          </w:pPr>
        </w:pPrChange>
      </w:pPr>
      <w:ins w:id="25251" w:author="NA" w:date="2021-12-27T13:59:00Z">
        <w:r w:rsidRPr="006A4C4A">
          <w:rPr>
            <w:rFonts w:ascii="Phetsarath OT" w:eastAsia="Phetsarath OT" w:hAnsi="Phetsarath OT" w:cs="Phetsarath OT" w:hint="cs"/>
            <w:color w:val="000000" w:themeColor="text1"/>
            <w:sz w:val="24"/>
            <w:szCs w:val="24"/>
            <w:cs/>
            <w:lang w:bidi="lo-LA"/>
            <w:rPrChange w:id="25252" w:author="Documents" w:date="2022-01-06T15:18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</w:rPrChange>
          </w:rPr>
          <w:t>ມາດຕາ</w:t>
        </w:r>
        <w:r w:rsidRPr="006A4C4A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bidi="lo-LA"/>
            <w:rPrChange w:id="25253" w:author="Documents" w:date="2022-01-06T15:18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t xml:space="preserve"> </w:t>
        </w:r>
        <w:del w:id="25254" w:author="Windows User" w:date="2022-01-12T16:17:00Z">
          <w:r w:rsidRPr="006A4C4A" w:rsidDel="007E5C2B">
            <w:rPr>
              <w:rFonts w:ascii="Phetsarath OT" w:eastAsia="Phetsarath OT" w:hAnsi="Phetsarath OT" w:cs="Phetsarath OT"/>
              <w:color w:val="000000" w:themeColor="text1"/>
              <w:sz w:val="24"/>
              <w:szCs w:val="24"/>
              <w:cs/>
              <w:lang w:bidi="lo-LA"/>
              <w:rPrChange w:id="25255" w:author="Documents" w:date="2022-01-06T15:18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  <w:r w:rsidRPr="006A4C4A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bidi="lo-LA"/>
            <w:rPrChange w:id="25256" w:author="Documents" w:date="2022-01-06T15:18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t>41</w:t>
        </w:r>
        <w:r w:rsidRPr="00417DB2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del w:id="25257" w:author="Windows User" w:date="2022-01-12T16:17:00Z">
          <w:r w:rsidRPr="00417DB2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del w:id="25258" w:author="Soudchay LORLOHNSY" w:date="2021-07-14T22:15:00Z">
        <w:r w:rsidR="00BF29BF"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ລາຍໄດ້ຈາກການດຳເນີນທຸລະກິດຂອງຫົວໜ່ວຍທຸລະກິດການໂທລະຄົມມະນາຄົມ</w:delText>
        </w:r>
        <w:r w:rsidR="00BF29BF"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  <w:rPrChange w:id="252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cyan"/>
                <w:lang w:bidi="lo-LA"/>
              </w:rPr>
            </w:rPrChange>
          </w:rPr>
          <w:delText xml:space="preserve"> </w:delText>
        </w:r>
        <w:r w:rsidR="00BF29BF"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2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cyan"/>
                <w:cs/>
                <w:lang w:bidi="lo-LA"/>
              </w:rPr>
            </w:rPrChange>
          </w:rPr>
          <w:delText>ທີ່ຂະແໜງການເຕັກໂນໂລຊີ</w:delText>
        </w:r>
        <w:r w:rsidR="00BF29BF"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  <w:rPrChange w:id="252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cyan"/>
                <w:lang w:bidi="lo-LA"/>
              </w:rPr>
            </w:rPrChange>
          </w:rPr>
          <w:delText xml:space="preserve"> </w:delText>
        </w:r>
        <w:r w:rsidR="00BF29BF"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2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cyan"/>
                <w:cs/>
                <w:lang w:bidi="lo-LA"/>
              </w:rPr>
            </w:rPrChange>
          </w:rPr>
          <w:delText>ແລະ</w:delText>
        </w:r>
        <w:r w:rsidR="00BF29BF"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  <w:rPrChange w:id="252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cyan"/>
                <w:lang w:bidi="lo-LA"/>
              </w:rPr>
            </w:rPrChange>
          </w:rPr>
          <w:delText xml:space="preserve"> </w:delText>
        </w:r>
        <w:r w:rsidR="00BF29BF"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2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cyan"/>
                <w:cs/>
                <w:lang w:bidi="lo-LA"/>
              </w:rPr>
            </w:rPrChange>
          </w:rPr>
          <w:delText>ການສື່ສານ</w:delText>
        </w:r>
        <w:r w:rsidR="00BF29BF"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  <w:rPrChange w:id="252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cyan"/>
                <w:lang w:bidi="lo-LA"/>
              </w:rPr>
            </w:rPrChange>
          </w:rPr>
          <w:delText xml:space="preserve"> </w:delText>
        </w:r>
        <w:r w:rsidR="00BF29BF"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2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cyan"/>
                <w:cs/>
                <w:lang w:bidi="lo-LA"/>
              </w:rPr>
            </w:rPrChange>
          </w:rPr>
          <w:delText>ຄຸ້ມຄອງ</w:delText>
        </w:r>
        <w:r w:rsidR="00BF29BF" w:rsidRPr="002C0BDB" w:rsidDel="006A4185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2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cyan"/>
                <w:lang w:bidi="lo-LA"/>
              </w:rPr>
            </w:rPrChange>
          </w:rPr>
          <w:delText>;</w:delText>
        </w:r>
        <w:r w:rsidR="00BF29BF" w:rsidRPr="002C0BDB" w:rsidDel="006A4185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 </w:delText>
        </w:r>
        <w:bookmarkStart w:id="25268" w:name="_Toc77346099"/>
        <w:bookmarkStart w:id="25269" w:name="_Toc77346261"/>
        <w:bookmarkEnd w:id="25268"/>
        <w:bookmarkEnd w:id="25269"/>
      </w:del>
    </w:p>
    <w:p w14:paraId="25BFCD69" w14:textId="77777777" w:rsidR="00BF29BF" w:rsidRPr="002C0BDB" w:rsidDel="006A4185" w:rsidRDefault="00BF29BF">
      <w:pPr>
        <w:pStyle w:val="ListParagraph"/>
        <w:tabs>
          <w:tab w:val="left" w:pos="1418"/>
          <w:tab w:val="left" w:pos="1620"/>
        </w:tabs>
        <w:spacing w:after="0" w:line="340" w:lineRule="exact"/>
        <w:ind w:left="0"/>
        <w:jc w:val="thaiDistribute"/>
        <w:rPr>
          <w:del w:id="25270" w:author="Soudchay LORLOHNSY" w:date="2021-07-14T22:15:00Z"/>
          <w:rFonts w:ascii="Phetsarath OT" w:eastAsia="Phetsarath OT" w:hAnsi="Phetsarath OT" w:cs="Phetsarath OT"/>
          <w:sz w:val="24"/>
          <w:szCs w:val="24"/>
          <w:lang w:val="pt-BR"/>
        </w:rPr>
        <w:pPrChange w:id="25271" w:author="NA" w:date="2021-12-27T13:59:00Z">
          <w:pPr>
            <w:pStyle w:val="ListParagraph"/>
            <w:numPr>
              <w:numId w:val="41"/>
            </w:numPr>
            <w:spacing w:after="0"/>
            <w:ind w:left="1985" w:hanging="360"/>
            <w:jc w:val="both"/>
          </w:pPr>
        </w:pPrChange>
      </w:pPr>
      <w:del w:id="25272" w:author="Soudchay LORLOHNSY" w:date="2021-07-14T22:15:00Z"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ລາຍຮັບວິຊາການທີ່ຂະແໜງການ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  <w:rPrChange w:id="252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cyan"/>
                <w:lang w:bidi="lo-LA"/>
              </w:rPr>
            </w:rPrChange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2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cyan"/>
                <w:cs/>
                <w:lang w:bidi="lo-LA"/>
              </w:rPr>
            </w:rPrChange>
          </w:rPr>
          <w:delText>ເຕັກໂນໂລຊີ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  <w:rPrChange w:id="252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cyan"/>
                <w:lang w:bidi="lo-LA"/>
              </w:rPr>
            </w:rPrChange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2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cyan"/>
                <w:cs/>
                <w:lang w:bidi="lo-LA"/>
              </w:rPr>
            </w:rPrChange>
          </w:rPr>
          <w:delText>ແລະ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  <w:rPrChange w:id="252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cyan"/>
                <w:lang w:bidi="lo-LA"/>
              </w:rPr>
            </w:rPrChange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2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cyan"/>
                <w:cs/>
                <w:lang w:bidi="lo-LA"/>
              </w:rPr>
            </w:rPrChange>
          </w:rPr>
          <w:delText>ການສື່ສານ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ຄຸ້ມຄອງ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2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rPrChange>
          </w:rPr>
          <w:delText>;</w:delText>
        </w:r>
        <w:bookmarkStart w:id="25280" w:name="_Toc77346100"/>
        <w:bookmarkStart w:id="25281" w:name="_Toc77346262"/>
        <w:bookmarkEnd w:id="25280"/>
        <w:bookmarkEnd w:id="25281"/>
      </w:del>
    </w:p>
    <w:p w14:paraId="4A37EBEB" w14:textId="77777777" w:rsidR="00BF29BF" w:rsidRPr="002C0BDB" w:rsidDel="006A4185" w:rsidRDefault="00BF29BF">
      <w:pPr>
        <w:pStyle w:val="ListParagraph"/>
        <w:tabs>
          <w:tab w:val="left" w:pos="1418"/>
          <w:tab w:val="left" w:pos="1620"/>
        </w:tabs>
        <w:spacing w:after="0" w:line="340" w:lineRule="exact"/>
        <w:ind w:left="0"/>
        <w:jc w:val="thaiDistribute"/>
        <w:rPr>
          <w:del w:id="25282" w:author="Soudchay LORLOHNSY" w:date="2021-07-14T22:15:00Z"/>
          <w:rFonts w:ascii="Phetsarath OT" w:eastAsia="Phetsarath OT" w:hAnsi="Phetsarath OT" w:cs="Phetsarath OT"/>
          <w:sz w:val="24"/>
          <w:szCs w:val="24"/>
          <w:lang w:val="pt-BR"/>
        </w:rPr>
        <w:pPrChange w:id="25283" w:author="NA" w:date="2021-12-27T13:59:00Z">
          <w:pPr>
            <w:pStyle w:val="ListParagraph"/>
            <w:numPr>
              <w:numId w:val="41"/>
            </w:numPr>
            <w:spacing w:after="0"/>
            <w:ind w:left="1985" w:hanging="360"/>
            <w:jc w:val="both"/>
          </w:pPr>
        </w:pPrChange>
      </w:pPr>
      <w:del w:id="25284" w:author="Soudchay LORLOHNSY" w:date="2021-07-14T22:15:00Z"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ການປະກອບສ່ວນຊ່ວຍເຫຼືອຈາກ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ບຸກຄົນ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ນິຕິບຸກຄົນ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ຫຼື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ການຈັດຕັ້ງ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ທັງພາຍໃນ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ແລະ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ຕ່າງປະເທດ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lang w:bidi="lo-LA"/>
          </w:rPr>
          <w:delText>.</w:delText>
        </w:r>
        <w:bookmarkStart w:id="25285" w:name="_Toc77346101"/>
        <w:bookmarkStart w:id="25286" w:name="_Toc77346263"/>
        <w:bookmarkEnd w:id="25285"/>
        <w:bookmarkEnd w:id="25286"/>
      </w:del>
    </w:p>
    <w:p w14:paraId="5E6267BE" w14:textId="77777777" w:rsidR="00BF29BF" w:rsidRPr="002C0BDB" w:rsidDel="006A4185" w:rsidRDefault="00BF29BF">
      <w:pPr>
        <w:spacing w:after="0" w:line="340" w:lineRule="exact"/>
        <w:jc w:val="thaiDistribute"/>
        <w:rPr>
          <w:del w:id="25287" w:author="Soudchay LORLOHNSY" w:date="2021-07-14T22:15:00Z"/>
          <w:rFonts w:ascii="Phetsarath OT" w:eastAsia="Phetsarath OT" w:hAnsi="Phetsarath OT" w:cs="Phetsarath OT"/>
          <w:sz w:val="24"/>
          <w:szCs w:val="24"/>
          <w:lang w:val="pt-BR" w:bidi="lo-LA"/>
        </w:rPr>
        <w:pPrChange w:id="25288" w:author="NA" w:date="2021-12-27T13:59:00Z">
          <w:pPr>
            <w:spacing w:after="0"/>
            <w:ind w:left="720" w:firstLine="720"/>
            <w:jc w:val="both"/>
          </w:pPr>
        </w:pPrChange>
      </w:pPr>
      <w:del w:id="25289" w:author="Soudchay LORLOHNSY" w:date="2021-07-14T22:15:00Z"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ການກຳນົດລະອຽດແຫຼ່ງຂອງກອງທືນ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ຈະໄດ້ກຳນົດໄວ້ໃນດຳລັດຂອງລັດຖະບານ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delText xml:space="preserve"> </w:delText>
        </w:r>
        <w:r w:rsidRPr="002C0BDB" w:rsidDel="006A4185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delText>ວ່າດ້ວຍກອງທຶນພັດໂທລະຄົມມະນາຄົມ</w:delText>
        </w:r>
        <w:r w:rsidRPr="002C0BDB" w:rsidDel="006A4185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delText>.</w:delText>
        </w:r>
        <w:bookmarkStart w:id="25290" w:name="_Toc77346102"/>
        <w:bookmarkStart w:id="25291" w:name="_Toc77346264"/>
        <w:bookmarkEnd w:id="25290"/>
        <w:bookmarkEnd w:id="25291"/>
      </w:del>
    </w:p>
    <w:p w14:paraId="0032C7E8" w14:textId="77777777" w:rsidR="00897237" w:rsidRPr="002C0BDB" w:rsidDel="00CA16EC" w:rsidRDefault="00897237">
      <w:pPr>
        <w:pStyle w:val="ListParagraph"/>
        <w:spacing w:after="0" w:line="340" w:lineRule="exact"/>
        <w:ind w:left="0"/>
        <w:jc w:val="both"/>
        <w:rPr>
          <w:del w:id="25292" w:author="PSK" w:date="2021-07-16T16:06:00Z"/>
          <w:rFonts w:ascii="Phetsarath OT" w:eastAsia="Phetsarath OT" w:hAnsi="Phetsarath OT" w:cs="Phetsarath OT"/>
          <w:sz w:val="20"/>
          <w:szCs w:val="20"/>
          <w:lang w:val="pt-BR" w:bidi="lo-LA"/>
        </w:rPr>
        <w:pPrChange w:id="25293" w:author="NA" w:date="2021-12-27T13:59:00Z">
          <w:pPr>
            <w:pStyle w:val="ListParagraph"/>
            <w:spacing w:after="0" w:line="240" w:lineRule="auto"/>
            <w:ind w:left="1134"/>
            <w:jc w:val="both"/>
          </w:pPr>
        </w:pPrChange>
      </w:pPr>
      <w:bookmarkStart w:id="25294" w:name="_Toc77346103"/>
      <w:bookmarkStart w:id="25295" w:name="_Toc77346265"/>
      <w:bookmarkEnd w:id="25294"/>
      <w:bookmarkEnd w:id="25295"/>
    </w:p>
    <w:p w14:paraId="372BC7A1" w14:textId="1DE3C702" w:rsidR="00897237" w:rsidRPr="002C0BDB" w:rsidRDefault="0072440F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5296" w:author="NA" w:date="2021-12-27T13:59:00Z">
          <w:pPr>
            <w:pStyle w:val="Heading2"/>
          </w:pPr>
        </w:pPrChange>
      </w:pPr>
      <w:del w:id="25297" w:author="home" w:date="2021-07-12T06:47:00Z">
        <w:r w:rsidRPr="002C0BDB" w:rsidDel="000629F5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5298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delText xml:space="preserve"> </w:delText>
        </w:r>
        <w:r w:rsidR="000A727C"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delText>4</w:delText>
        </w:r>
        <w:r w:rsidR="00347C2B"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delText>6</w:delText>
        </w:r>
        <w:r w:rsidR="00A448F0"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delText xml:space="preserve"> </w:delText>
        </w:r>
      </w:del>
      <w:bookmarkStart w:id="25299" w:name="_Toc77346266"/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  <w:rPrChange w:id="25300" w:author="NA" w:date="2021-12-30T11:44:00Z">
            <w:rPr>
              <w:rFonts w:ascii="Phetsarath OT" w:eastAsia="Phetsarath OT" w:hAnsi="Phetsarath OT" w:cs="Phetsarath OT"/>
              <w:color w:val="auto"/>
              <w:sz w:val="24"/>
              <w:szCs w:val="24"/>
              <w:lang w:bidi="lo-LA"/>
            </w:rPr>
          </w:rPrChange>
        </w:rPr>
        <w:t>(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5301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ປັບປຸງ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 xml:space="preserve">) </w:t>
      </w:r>
      <w:ins w:id="25302" w:author="NA" w:date="2021-12-24T11:17:00Z">
        <w:r w:rsidR="00F17ABC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5303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ການ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5304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ຄຸ້ມ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5305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ຄອງ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 xml:space="preserve"> 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5306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5307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ນຳ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5308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ໃຊ້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5309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ກອງ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5310" w:author="NA" w:date="2021-12-30T11:44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ທຶນ</w:t>
      </w:r>
      <w:bookmarkEnd w:id="25299"/>
    </w:p>
    <w:p w14:paraId="3FC3C304" w14:textId="34279512" w:rsidR="00E917D0" w:rsidRPr="002C0BDB" w:rsidRDefault="007E5C2B">
      <w:pPr>
        <w:spacing w:after="0" w:line="340" w:lineRule="exact"/>
        <w:ind w:left="426"/>
        <w:jc w:val="both"/>
        <w:rPr>
          <w:ins w:id="25311" w:author="PSK" w:date="2021-08-10T17:17:00Z"/>
          <w:rFonts w:ascii="Phetsarath OT" w:eastAsia="Phetsarath OT" w:hAnsi="Phetsarath OT" w:cs="Phetsarath OT"/>
          <w:sz w:val="24"/>
          <w:szCs w:val="24"/>
          <w:lang w:val="pt-BR" w:bidi="lo-LA"/>
          <w:rPrChange w:id="25312" w:author="NA" w:date="2021-12-30T11:44:00Z">
            <w:rPr>
              <w:ins w:id="25313" w:author="PSK" w:date="2021-08-10T17:17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5314" w:author="Windows User" w:date="2022-01-12T16:17:00Z">
          <w:pPr>
            <w:spacing w:after="0"/>
            <w:ind w:left="720" w:firstLine="720"/>
            <w:jc w:val="thaiDistribute"/>
          </w:pPr>
        </w:pPrChange>
      </w:pPr>
      <w:ins w:id="25315" w:author="Windows User" w:date="2022-01-12T16:17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                   </w:t>
        </w:r>
      </w:ins>
      <w:ins w:id="25316" w:author="NA" w:date="2021-12-27T14:00:00Z">
        <w:del w:id="25317" w:author="Windows User" w:date="2022-01-12T16:17:00Z">
          <w:r w:rsidR="007F309A"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25318" w:author="Documents" w:date="2022-01-06T15:18:00Z">
        <w:del w:id="25319" w:author="Windows User" w:date="2022-01-12T16:17:00Z">
          <w:r w:rsidR="006A4C4A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r w:rsidR="00013BA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532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ການຄຸ້ມຄອງ</w:t>
      </w:r>
      <w:r w:rsidR="00013BA9" w:rsidRPr="002C0BDB">
        <w:rPr>
          <w:rFonts w:ascii="Phetsarath OT" w:eastAsia="Phetsarath OT" w:hAnsi="Phetsarath OT" w:cs="Phetsarath OT"/>
          <w:sz w:val="24"/>
          <w:szCs w:val="24"/>
          <w:lang w:val="pt-BR" w:bidi="lo-LA"/>
          <w:rPrChange w:id="2532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013BA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532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013BA9" w:rsidRPr="002C0BDB">
        <w:rPr>
          <w:rFonts w:ascii="Phetsarath OT" w:eastAsia="Phetsarath OT" w:hAnsi="Phetsarath OT" w:cs="Phetsarath OT"/>
          <w:sz w:val="24"/>
          <w:szCs w:val="24"/>
          <w:lang w:val="pt-BR" w:bidi="lo-LA"/>
          <w:rPrChange w:id="2532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  <w:r w:rsidR="00013BA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532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ນຳໃຊ້</w:t>
      </w:r>
      <w:ins w:id="25325" w:author="HP" w:date="2021-08-13T14:29:00Z">
        <w:r w:rsidR="009E30CE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3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 </w:t>
        </w:r>
      </w:ins>
      <w:r w:rsidR="00013BA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532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ກອງທຶນ</w:t>
      </w:r>
      <w:ins w:id="25328" w:author="Soudchay LORLOHNSY" w:date="2021-07-14T22:16:00Z">
        <w:r w:rsidR="00315E6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ພັດທະນາ</w:t>
        </w:r>
      </w:ins>
      <w:ins w:id="25330" w:author="NA" w:date="2021-12-30T11:10:00Z">
        <w:r w:rsidR="00CF5E1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25331" w:author="Soudchay LORLOHNSY" w:date="2021-07-14T22:16:00Z">
        <w:del w:id="25332" w:author="HP" w:date="2021-08-13T14:29:00Z">
          <w:r w:rsidR="00315E66" w:rsidRPr="002C0BDB" w:rsidDel="009E30CE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53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 </w:delText>
          </w:r>
        </w:del>
        <w:r w:rsidR="00315E6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ໂທລະຄົມມະນາຄົມ</w:t>
        </w:r>
        <w:r w:rsidR="00315E6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315E6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315E66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5338" w:author="PSK" w:date="2021-07-16T09:12:00Z">
        <w:r w:rsidR="00C41DD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u w:val="single"/>
                <w:cs/>
                <w:lang w:bidi="lo-LA"/>
              </w:rPr>
            </w:rPrChange>
          </w:rPr>
          <w:t>ການຫັນເປັນດີຈີຕອນ</w:t>
        </w:r>
      </w:ins>
      <w:ins w:id="25340" w:author="PSK" w:date="2021-08-10T17:16:00Z">
        <w:r w:rsidR="00E917D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ຕ້ອງຮັບປະກັນຄວາມໂປ່ງໃສ</w:t>
        </w:r>
        <w:r w:rsidR="00E917D0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3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, </w:t>
        </w:r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ສາມາດກວດສອບໄດ້</w:t>
        </w:r>
        <w:r w:rsidR="00E917D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E917D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ສອດຄ່ອງກັບກົດໝາຍ</w:t>
        </w:r>
      </w:ins>
      <w:ins w:id="25349" w:author="LENOVO" w:date="2021-09-28T15:32:00Z">
        <w:r w:rsidR="009103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ວ່າດ້ວຍງົບ</w:t>
        </w:r>
      </w:ins>
      <w:ins w:id="25351" w:author="NA" w:date="2021-12-27T10:56:00Z">
        <w:del w:id="25352" w:author="Windows User" w:date="2022-01-12T16:17:00Z">
          <w:r w:rsidR="00786676"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25353" w:author="LENOVO" w:date="2021-09-28T15:32:00Z">
        <w:r w:rsidR="009103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ປະມານແຫ່ງລັດ</w:t>
        </w:r>
        <w:r w:rsidR="009103F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9103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9103F2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9103F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ກົດໝາຍ</w:t>
        </w:r>
      </w:ins>
      <w:ins w:id="25359" w:author="PSK" w:date="2021-08-10T17:16:00Z"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ອື່ນທີ່ກ່ຽວຂ້ອງ</w:t>
        </w:r>
      </w:ins>
      <w:ins w:id="25361" w:author="PSK" w:date="2021-08-10T17:17:00Z">
        <w:r w:rsidR="00E917D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.</w:t>
        </w:r>
      </w:ins>
    </w:p>
    <w:p w14:paraId="7977B820" w14:textId="4D03FED1" w:rsidR="003F197F" w:rsidRPr="002C0BDB" w:rsidRDefault="007F309A">
      <w:pPr>
        <w:spacing w:after="0" w:line="340" w:lineRule="exact"/>
        <w:ind w:left="426" w:firstLine="1417"/>
        <w:jc w:val="both"/>
        <w:rPr>
          <w:ins w:id="25363" w:author="HP" w:date="2021-08-08T16:31:00Z"/>
          <w:rFonts w:ascii="Phetsarath OT" w:eastAsia="Phetsarath OT" w:hAnsi="Phetsarath OT" w:cs="Phetsarath OT"/>
          <w:sz w:val="24"/>
          <w:szCs w:val="24"/>
          <w:lang w:val="pt-BR" w:bidi="lo-LA"/>
          <w:rPrChange w:id="25364" w:author="NA" w:date="2021-12-30T11:44:00Z">
            <w:rPr>
              <w:ins w:id="25365" w:author="HP" w:date="2021-08-08T16:31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5366" w:author="Documents" w:date="2022-01-11T09:42:00Z">
          <w:pPr>
            <w:spacing w:after="0"/>
            <w:ind w:left="720" w:firstLine="720"/>
            <w:jc w:val="thaiDistribute"/>
          </w:pPr>
        </w:pPrChange>
      </w:pPr>
      <w:ins w:id="25367" w:author="NA" w:date="2021-12-27T14:00:00Z">
        <w:del w:id="25368" w:author="Windows User" w:date="2022-01-12T16:17:00Z">
          <w:r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delText xml:space="preserve">  </w:delText>
          </w:r>
        </w:del>
      </w:ins>
      <w:ins w:id="25369" w:author="Documents" w:date="2022-01-06T15:19:00Z">
        <w:del w:id="25370" w:author="Windows User" w:date="2022-01-12T16:17:00Z">
          <w:r w:rsidR="006A4C4A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  </w:delText>
          </w:r>
        </w:del>
      </w:ins>
      <w:ins w:id="25371" w:author="PSK" w:date="2021-08-10T17:16:00Z">
        <w:del w:id="25372" w:author="NA" w:date="2021-12-23T11:58:00Z">
          <w:r w:rsidR="00E917D0" w:rsidRPr="002C0BDB" w:rsidDel="00DD0794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3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5374" w:author="PSK" w:date="2021-08-10T17:17:00Z">
        <w:del w:id="25375" w:author="NA" w:date="2021-12-23T11:58:00Z">
          <w:r w:rsidR="00E917D0" w:rsidRPr="002C0BDB" w:rsidDel="00DD079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37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ສ</w:delText>
          </w:r>
        </w:del>
      </w:ins>
      <w:ins w:id="25377" w:author="LENOVO" w:date="2021-12-10T08:23:00Z">
        <w:del w:id="25378" w:author="NA" w:date="2021-12-23T11:58:00Z">
          <w:r w:rsidR="006B2A6E" w:rsidRPr="002C0BDB" w:rsidDel="00DD079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379" w:author="NA" w:date="2021-12-30T11:44:00Z">
                <w:rPr>
                  <w:rFonts w:ascii="Phetsarath OT" w:eastAsia="Phetsarath OT" w:hAnsi="Phetsarath OT" w:cs="Phetsarath OT" w:hint="cs"/>
                  <w:strike/>
                  <w:sz w:val="24"/>
                  <w:szCs w:val="24"/>
                  <w:cs/>
                  <w:lang w:bidi="lo-LA"/>
                </w:rPr>
              </w:rPrChange>
            </w:rPr>
            <w:delText>ໍາ</w:delText>
          </w:r>
        </w:del>
      </w:ins>
      <w:ins w:id="25380" w:author="PSK" w:date="2021-08-10T17:17:00Z">
        <w:del w:id="25381" w:author="NA" w:date="2021-12-23T11:58:00Z">
          <w:r w:rsidR="00E917D0" w:rsidRPr="002C0BDB" w:rsidDel="00DD079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38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ຳລັບ</w:delText>
          </w:r>
        </w:del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ການຄຸ້ມຄອງ</w:t>
        </w:r>
        <w:r w:rsidR="00E917D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E917D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</w:t>
        </w:r>
      </w:ins>
      <w:ins w:id="25388" w:author="LENOVO" w:date="2021-12-10T08:23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ໍາ</w:t>
        </w:r>
      </w:ins>
      <w:ins w:id="25389" w:author="PSK" w:date="2021-08-10T17:17:00Z">
        <w:del w:id="25390" w:author="LENOVO" w:date="2021-12-10T08:23:00Z">
          <w:r w:rsidR="00E917D0" w:rsidRPr="002C0BDB" w:rsidDel="006B2A6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3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ຳ</w:delText>
          </w:r>
        </w:del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ໃຊ້ກອງທຶນພັດທະນາ</w:t>
        </w:r>
        <w:del w:id="25393" w:author="HP" w:date="2021-08-13T14:30:00Z">
          <w:r w:rsidR="00E917D0" w:rsidRPr="002C0BDB" w:rsidDel="009E30CE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3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ໂທລະຄົມມະນາຄົມ</w:t>
        </w:r>
        <w:r w:rsidR="00E917D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E917D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3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E917D0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3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ການຫັນເປັນດີຈີຕອນ</w:t>
        </w:r>
        <w:r w:rsidR="00E917D0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5401" w:author="HP" w:date="2021-08-08T16:30:00Z">
        <w:del w:id="25402" w:author="PSK" w:date="2021-08-10T17:17:00Z">
          <w:r w:rsidR="003F197F"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0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3F197F" w:rsidRPr="002C0BDB" w:rsidDel="00E917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ມີຄະນະກຳມະການຮັບຜິດຊອບກອງທືນ</w:delText>
          </w:r>
          <w:r w:rsidR="003F197F"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5406" w:author="HP" w:date="2021-08-08T16:31:00Z">
        <w:del w:id="25407" w:author="PSK" w:date="2021-08-10T17:17:00Z">
          <w:r w:rsidR="003F197F" w:rsidRPr="002C0BDB" w:rsidDel="00E917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ຊື່ງ</w:delText>
          </w:r>
        </w:del>
        <w:r w:rsidR="003F197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ໄດ້ກຳນົດໄວ້ໃນລະບຽບການຕ່າງຫາກ</w:t>
        </w:r>
        <w:r w:rsidR="003F197F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.</w:t>
        </w:r>
      </w:ins>
    </w:p>
    <w:p w14:paraId="2D536FD1" w14:textId="77777777" w:rsidR="006A4C4A" w:rsidRPr="007E5C2B" w:rsidDel="007E5C2B" w:rsidRDefault="006A4C4A">
      <w:pPr>
        <w:spacing w:after="0" w:line="340" w:lineRule="exact"/>
        <w:ind w:left="425" w:firstLine="624"/>
        <w:jc w:val="thaiDistribute"/>
        <w:rPr>
          <w:ins w:id="25411" w:author="Documents" w:date="2022-01-06T15:19:00Z"/>
          <w:del w:id="25412" w:author="Windows User" w:date="2022-01-12T16:17:00Z"/>
          <w:rFonts w:ascii="Phetsarath OT" w:eastAsia="Phetsarath OT" w:hAnsi="Phetsarath OT" w:cs="Phetsarath OT"/>
          <w:sz w:val="24"/>
          <w:szCs w:val="24"/>
          <w:lang w:val="pt-BR" w:bidi="lo-LA"/>
          <w:rPrChange w:id="25413" w:author="Windows User" w:date="2022-01-12T16:17:00Z">
            <w:rPr>
              <w:ins w:id="25414" w:author="Documents" w:date="2022-01-06T15:19:00Z"/>
              <w:del w:id="25415" w:author="Windows User" w:date="2022-01-12T16:17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25416" w:author="HP" w:date="2021-08-12T10:59:00Z">
          <w:pPr>
            <w:spacing w:after="0"/>
            <w:ind w:left="720" w:firstLine="720"/>
            <w:jc w:val="thaiDistribute"/>
          </w:pPr>
        </w:pPrChange>
      </w:pPr>
    </w:p>
    <w:p w14:paraId="74F5813C" w14:textId="77777777" w:rsidR="006A4C4A" w:rsidRPr="007E5C2B" w:rsidDel="007E5C2B" w:rsidRDefault="006A4C4A">
      <w:pPr>
        <w:spacing w:after="0" w:line="340" w:lineRule="exact"/>
        <w:ind w:left="425" w:firstLine="624"/>
        <w:jc w:val="thaiDistribute"/>
        <w:rPr>
          <w:ins w:id="25417" w:author="Documents" w:date="2022-01-06T15:19:00Z"/>
          <w:del w:id="25418" w:author="Windows User" w:date="2022-01-12T16:17:00Z"/>
          <w:rFonts w:ascii="Phetsarath OT" w:eastAsia="Phetsarath OT" w:hAnsi="Phetsarath OT" w:cs="Phetsarath OT"/>
          <w:sz w:val="24"/>
          <w:szCs w:val="24"/>
          <w:lang w:val="pt-BR" w:bidi="lo-LA"/>
          <w:rPrChange w:id="25419" w:author="Windows User" w:date="2022-01-12T16:17:00Z">
            <w:rPr>
              <w:ins w:id="25420" w:author="Documents" w:date="2022-01-06T15:19:00Z"/>
              <w:del w:id="25421" w:author="Windows User" w:date="2022-01-12T16:17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25422" w:author="HP" w:date="2021-08-12T10:59:00Z">
          <w:pPr>
            <w:spacing w:after="0"/>
            <w:ind w:left="720" w:firstLine="720"/>
            <w:jc w:val="thaiDistribute"/>
          </w:pPr>
        </w:pPrChange>
      </w:pPr>
    </w:p>
    <w:p w14:paraId="096BD29C" w14:textId="77777777" w:rsidR="006A4C4A" w:rsidRPr="007E5C2B" w:rsidDel="007E5C2B" w:rsidRDefault="006A4C4A">
      <w:pPr>
        <w:spacing w:after="0" w:line="340" w:lineRule="exact"/>
        <w:ind w:left="425" w:firstLine="624"/>
        <w:jc w:val="thaiDistribute"/>
        <w:rPr>
          <w:ins w:id="25423" w:author="Documents" w:date="2022-01-06T15:19:00Z"/>
          <w:del w:id="25424" w:author="Windows User" w:date="2022-01-12T16:17:00Z"/>
          <w:rFonts w:ascii="Phetsarath OT" w:eastAsia="Phetsarath OT" w:hAnsi="Phetsarath OT" w:cs="Phetsarath OT"/>
          <w:sz w:val="24"/>
          <w:szCs w:val="24"/>
          <w:lang w:val="pt-BR" w:bidi="lo-LA"/>
          <w:rPrChange w:id="25425" w:author="Windows User" w:date="2022-01-12T16:17:00Z">
            <w:rPr>
              <w:ins w:id="25426" w:author="Documents" w:date="2022-01-06T15:19:00Z"/>
              <w:del w:id="25427" w:author="Windows User" w:date="2022-01-12T16:17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25428" w:author="HP" w:date="2021-08-12T10:59:00Z">
          <w:pPr>
            <w:spacing w:after="0"/>
            <w:ind w:left="720" w:firstLine="720"/>
            <w:jc w:val="thaiDistribute"/>
          </w:pPr>
        </w:pPrChange>
      </w:pPr>
    </w:p>
    <w:p w14:paraId="087B6F3C" w14:textId="77777777" w:rsidR="006A4C4A" w:rsidRPr="007E5C2B" w:rsidDel="007E5C2B" w:rsidRDefault="006A4C4A">
      <w:pPr>
        <w:spacing w:after="0" w:line="340" w:lineRule="exact"/>
        <w:ind w:left="425" w:firstLine="624"/>
        <w:jc w:val="thaiDistribute"/>
        <w:rPr>
          <w:ins w:id="25429" w:author="Documents" w:date="2022-01-06T15:19:00Z"/>
          <w:del w:id="25430" w:author="Windows User" w:date="2022-01-12T16:17:00Z"/>
          <w:rFonts w:ascii="Phetsarath OT" w:eastAsia="Phetsarath OT" w:hAnsi="Phetsarath OT" w:cs="Phetsarath OT"/>
          <w:sz w:val="24"/>
          <w:szCs w:val="24"/>
          <w:lang w:val="pt-BR" w:bidi="lo-LA"/>
          <w:rPrChange w:id="25431" w:author="Windows User" w:date="2022-01-12T16:17:00Z">
            <w:rPr>
              <w:ins w:id="25432" w:author="Documents" w:date="2022-01-06T15:19:00Z"/>
              <w:del w:id="25433" w:author="Windows User" w:date="2022-01-12T16:17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25434" w:author="HP" w:date="2021-08-12T10:59:00Z">
          <w:pPr>
            <w:spacing w:after="0"/>
            <w:ind w:left="720" w:firstLine="720"/>
            <w:jc w:val="thaiDistribute"/>
          </w:pPr>
        </w:pPrChange>
      </w:pPr>
    </w:p>
    <w:p w14:paraId="02670BFF" w14:textId="77777777" w:rsidR="006A4C4A" w:rsidRPr="007E5C2B" w:rsidDel="007E5C2B" w:rsidRDefault="006A4C4A">
      <w:pPr>
        <w:spacing w:after="0" w:line="340" w:lineRule="exact"/>
        <w:ind w:left="425" w:firstLine="624"/>
        <w:jc w:val="thaiDistribute"/>
        <w:rPr>
          <w:ins w:id="25435" w:author="Documents" w:date="2022-01-06T15:19:00Z"/>
          <w:del w:id="25436" w:author="Windows User" w:date="2022-01-12T16:17:00Z"/>
          <w:rFonts w:ascii="Phetsarath OT" w:eastAsia="Phetsarath OT" w:hAnsi="Phetsarath OT" w:cs="Phetsarath OT"/>
          <w:sz w:val="24"/>
          <w:szCs w:val="24"/>
          <w:lang w:val="pt-BR" w:bidi="lo-LA"/>
          <w:rPrChange w:id="25437" w:author="Windows User" w:date="2022-01-12T16:17:00Z">
            <w:rPr>
              <w:ins w:id="25438" w:author="Documents" w:date="2022-01-06T15:19:00Z"/>
              <w:del w:id="25439" w:author="Windows User" w:date="2022-01-12T16:17:00Z"/>
              <w:rFonts w:ascii="Phetsarath OT" w:eastAsia="Phetsarath OT" w:hAnsi="Phetsarath OT" w:cs="Phetsarath OT"/>
              <w:sz w:val="24"/>
              <w:szCs w:val="24"/>
              <w:lang w:bidi="lo-LA"/>
            </w:rPr>
          </w:rPrChange>
        </w:rPr>
        <w:pPrChange w:id="25440" w:author="HP" w:date="2021-08-12T10:59:00Z">
          <w:pPr>
            <w:spacing w:after="0"/>
            <w:ind w:left="720" w:firstLine="720"/>
            <w:jc w:val="thaiDistribute"/>
          </w:pPr>
        </w:pPrChange>
      </w:pPr>
    </w:p>
    <w:p w14:paraId="259635BF" w14:textId="4BF1DA29" w:rsidR="00013BA9" w:rsidRPr="002C0BDB" w:rsidDel="00E917D0" w:rsidRDefault="003F197F">
      <w:pPr>
        <w:spacing w:after="0" w:line="340" w:lineRule="exact"/>
        <w:jc w:val="thaiDistribute"/>
        <w:rPr>
          <w:del w:id="25441" w:author="PSK" w:date="2021-08-10T17:18:00Z"/>
          <w:rFonts w:ascii="Phetsarath OT" w:eastAsia="Phetsarath OT" w:hAnsi="Phetsarath OT" w:cs="Phetsarath OT"/>
          <w:sz w:val="24"/>
          <w:szCs w:val="24"/>
          <w:lang w:val="pt-BR" w:bidi="lo-LA"/>
          <w:rPrChange w:id="25442" w:author="NA" w:date="2021-12-30T11:44:00Z">
            <w:rPr>
              <w:del w:id="25443" w:author="PSK" w:date="2021-08-10T17:18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5444" w:author="Windows User" w:date="2022-01-12T16:17:00Z">
          <w:pPr>
            <w:spacing w:after="0"/>
            <w:ind w:left="720" w:firstLine="720"/>
            <w:jc w:val="thaiDistribute"/>
          </w:pPr>
        </w:pPrChange>
      </w:pPr>
      <w:ins w:id="25445" w:author="HP" w:date="2021-08-08T16:32:00Z">
        <w:del w:id="25446" w:author="PSK" w:date="2021-08-10T17:18:00Z">
          <w:r w:rsidRPr="002C0BDB" w:rsidDel="00E917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4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ຄະນະກຳມະການຮັບຜິດຊອບກອງທືນ</w:delText>
          </w:r>
          <w:r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917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ເປັນຜູ້ຄຸ້ມຄອງ</w:delText>
          </w:r>
          <w:r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917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5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917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5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ນຳໃຊ້ກອງທືນດັ່ງກ່າວ</w:delText>
          </w:r>
        </w:del>
      </w:ins>
      <w:ins w:id="25454" w:author="HP" w:date="2021-08-08T16:33:00Z">
        <w:del w:id="25455" w:author="PSK" w:date="2021-08-10T17:18:00Z">
          <w:r w:rsidR="00D27B2D"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5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5457" w:author="HP" w:date="2021-08-08T16:32:00Z">
        <w:del w:id="25458" w:author="PSK" w:date="2021-08-10T17:18:00Z">
          <w:r w:rsidRPr="002C0BDB" w:rsidDel="00E917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5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ຕາມຈຸດປະສົງທີ່ໄດ້ກຳນົດໄວ້ໃນມາດຕາ</w:delText>
          </w:r>
          <w:r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40</w:delText>
          </w:r>
        </w:del>
      </w:ins>
      <w:ins w:id="25461" w:author="HP" w:date="2021-08-08T16:33:00Z">
        <w:del w:id="25462" w:author="PSK" w:date="2021-08-10T17:18:00Z">
          <w:r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Pr="002C0BDB" w:rsidDel="00E917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ຂອງກົດໝາຍສະບັບນີ້</w:delText>
          </w:r>
          <w:r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.</w:delText>
          </w:r>
        </w:del>
      </w:ins>
      <w:ins w:id="25466" w:author="Soudchay LORLOHNSY" w:date="2021-07-14T22:16:00Z">
        <w:del w:id="25467" w:author="PSK" w:date="2021-07-16T09:12:00Z">
          <w:r w:rsidR="00315E66" w:rsidRPr="002C0BDB" w:rsidDel="00C41DD1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ເສດຖະກິດດິຈິຕອນ</w:delText>
          </w:r>
        </w:del>
      </w:ins>
      <w:del w:id="25469" w:author="PSK" w:date="2021-07-16T09:12:00Z">
        <w:r w:rsidR="00013BA9" w:rsidRPr="002C0BDB" w:rsidDel="00C41DD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ພັດທະນາໂທລະຄົມມະນາຄົມ</w:delText>
        </w:r>
        <w:r w:rsidR="00013BA9" w:rsidRPr="002C0BDB" w:rsidDel="00C41DD1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del w:id="25472" w:author="PSK" w:date="2021-08-10T17:18:00Z">
        <w:r w:rsidR="00013BA9" w:rsidRPr="002C0BDB" w:rsidDel="00E917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ຕ້ອງປະຕິບັດໃຫ້ຖືກຕ້ອງຕາມຈຸດປະສົງ</w:delText>
        </w:r>
        <w:r w:rsidR="00013BA9" w:rsidRPr="002C0BDB" w:rsidDel="00E917D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013BA9" w:rsidRPr="002C0BDB" w:rsidDel="00E917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ທີ່ໄດ້ກຳນົດໄວ້ໃນ</w:delText>
        </w:r>
        <w:r w:rsidR="00013BA9" w:rsidRPr="002C0BDB" w:rsidDel="00E917D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013BA9" w:rsidRPr="002C0BDB" w:rsidDel="00E917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7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ມາດຕາ</w:delText>
        </w:r>
        <w:r w:rsidR="00013BA9" w:rsidRPr="002C0BDB" w:rsidDel="00E917D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013BA9" w:rsidRPr="002C0BDB" w:rsidDel="00E917D0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54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>4</w:delText>
        </w:r>
        <w:r w:rsidR="00013BA9" w:rsidRPr="002C0BDB" w:rsidDel="00E917D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 xml:space="preserve">4 </w:delText>
        </w:r>
        <w:r w:rsidR="00013BA9" w:rsidRPr="002C0BDB" w:rsidDel="00E917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ຂອງກົດໝາຍສະບັບນີ້</w:delText>
        </w:r>
        <w:r w:rsidR="00013BA9" w:rsidRPr="002C0BDB" w:rsidDel="00E917D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 xml:space="preserve"> </w:delText>
        </w:r>
        <w:r w:rsidR="00013BA9" w:rsidRPr="002C0BDB" w:rsidDel="00E917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delText>ໂດຍ</w:delText>
        </w:r>
      </w:del>
      <w:ins w:id="25484" w:author="Soudchay LORLOHNSY" w:date="2021-07-14T22:18:00Z">
        <w:del w:id="25485" w:author="PSK" w:date="2021-08-10T17:18:00Z">
          <w:r w:rsidR="00BE7706" w:rsidRPr="002C0BDB" w:rsidDel="00E917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48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ໃຫ້</w:delText>
          </w:r>
        </w:del>
      </w:ins>
      <w:del w:id="25487" w:author="PSK" w:date="2021-08-10T17:18:00Z">
        <w:r w:rsidR="00013BA9" w:rsidRPr="002C0BDB" w:rsidDel="00E917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ສອດຄ່ອງກັບກົດໝາຍ</w:delText>
        </w:r>
        <w:r w:rsidR="00013BA9" w:rsidRPr="002C0BDB" w:rsidDel="00E917D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013BA9" w:rsidRPr="002C0BDB" w:rsidDel="00E917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013BA9" w:rsidRPr="002C0BDB" w:rsidDel="00E917D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013BA9" w:rsidRPr="002C0BDB" w:rsidDel="00E917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ລະບຽບການ</w:delText>
        </w:r>
      </w:del>
      <w:ins w:id="25493" w:author="Soudchay LORLOHNSY" w:date="2021-07-14T22:19:00Z">
        <w:del w:id="25494" w:author="PSK" w:date="2021-08-10T17:18:00Z">
          <w:r w:rsidR="00BE7706" w:rsidRPr="002C0BDB" w:rsidDel="00E917D0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4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25496" w:author="PSK" w:date="2021-08-10T17:18:00Z">
        <w:r w:rsidR="00013BA9" w:rsidRPr="002C0BDB" w:rsidDel="00E917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4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ທີ່ກ່ຽວຂ້ອງ</w:delText>
        </w:r>
        <w:r w:rsidR="00013BA9" w:rsidRPr="002C0BDB" w:rsidDel="00E917D0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4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.</w:delText>
        </w:r>
      </w:del>
    </w:p>
    <w:p w14:paraId="5456EDCC" w14:textId="184B2546" w:rsidR="00F666E2" w:rsidRPr="002C0BDB" w:rsidDel="0085748B" w:rsidRDefault="00013BA9">
      <w:pPr>
        <w:spacing w:after="0" w:line="340" w:lineRule="exact"/>
        <w:jc w:val="thaiDistribute"/>
        <w:rPr>
          <w:ins w:id="25499" w:author="PSK" w:date="2021-08-10T17:18:00Z"/>
          <w:del w:id="25500" w:author="HP" w:date="2021-08-12T10:59:00Z"/>
          <w:rFonts w:ascii="Phetsarath OT" w:eastAsia="Phetsarath OT" w:hAnsi="Phetsarath OT" w:cs="Phetsarath OT"/>
          <w:sz w:val="24"/>
          <w:szCs w:val="24"/>
          <w:lang w:val="pt-BR" w:bidi="lo-LA"/>
          <w:rPrChange w:id="25501" w:author="NA" w:date="2021-12-30T11:44:00Z">
            <w:rPr>
              <w:ins w:id="25502" w:author="PSK" w:date="2021-08-10T17:18:00Z"/>
              <w:del w:id="25503" w:author="HP" w:date="2021-08-12T10:59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5504" w:author="Windows User" w:date="2022-01-12T16:17:00Z">
          <w:pPr>
            <w:spacing w:after="0"/>
            <w:ind w:left="720" w:firstLine="720"/>
            <w:jc w:val="thaiDistribute"/>
          </w:pPr>
        </w:pPrChange>
      </w:pPr>
      <w:del w:id="25505" w:author="HP" w:date="2021-08-08T16:33:00Z">
        <w:r w:rsidRPr="002C0BDB" w:rsidDel="00D27B2D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5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ການຈັດຕັ້ງ</w:delText>
        </w:r>
        <w:r w:rsidRPr="002C0BDB" w:rsidDel="00D27B2D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5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D27B2D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5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D27B2D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5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D27B2D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5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ການເຄື່ອນໄຫວຂອງກອງທຶນ</w:delText>
        </w:r>
        <w:r w:rsidRPr="002C0BDB" w:rsidDel="00D27B2D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5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del w:id="25512" w:author="HP" w:date="2021-08-08T16:06:00Z">
        <w:r w:rsidRPr="002C0BDB" w:rsidDel="00F666E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5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ຈະໄດ້ກຳນົດໄວ້ໃນດຳລັດຂອງລັດຖະບານ</w:delText>
        </w:r>
        <w:r w:rsidRPr="002C0BDB" w:rsidDel="00F666E2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5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F666E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5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ວ່າດ້ວຍ</w:delText>
        </w:r>
      </w:del>
      <w:ins w:id="25516" w:author="Soudchay LORLOHNSY" w:date="2021-07-14T22:16:00Z">
        <w:del w:id="25517" w:author="HP" w:date="2021-08-08T16:06:00Z">
          <w:r w:rsidR="008A11B5" w:rsidRPr="002C0BDB" w:rsidDel="00F666E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51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A11B5"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5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ກອງທຶນພັດທະນາ</w:delText>
          </w:r>
          <w:r w:rsidR="008A11B5" w:rsidRPr="002C0BDB" w:rsidDel="00F666E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5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A11B5"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52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ໂທລະຄົມມະນາຄົມ</w:delText>
          </w:r>
          <w:r w:rsidR="008A11B5" w:rsidRPr="002C0BDB" w:rsidDel="00F666E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52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8A11B5"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5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="008A11B5" w:rsidRPr="002C0BDB" w:rsidDel="00F666E2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55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ins w:id="25525" w:author="PSK" w:date="2021-07-16T09:16:00Z">
        <w:del w:id="25526" w:author="HP" w:date="2021-08-08T16:06:00Z">
          <w:r w:rsidR="0053120F" w:rsidRPr="002C0BDB" w:rsidDel="00F666E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52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highlight w:val="green"/>
                  <w:u w:val="single"/>
                  <w:cs/>
                  <w:lang w:bidi="lo-LA"/>
                </w:rPr>
              </w:rPrChange>
            </w:rPr>
            <w:delText>ການຫັນເປັນດີຈີຕອນ</w:delText>
          </w:r>
        </w:del>
      </w:ins>
      <w:ins w:id="25528" w:author="PSK" w:date="2021-07-16T16:11:00Z">
        <w:del w:id="25529" w:author="HP" w:date="2021-08-08T16:06:00Z">
          <w:r w:rsidR="001476E9" w:rsidRPr="002C0BDB" w:rsidDel="00F666E2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55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.</w:delText>
          </w:r>
        </w:del>
      </w:ins>
    </w:p>
    <w:p w14:paraId="0C075337" w14:textId="336BD5F6" w:rsidR="00E917D0" w:rsidRPr="002C0BDB" w:rsidDel="0085748B" w:rsidRDefault="00E917D0">
      <w:pPr>
        <w:spacing w:after="0" w:line="340" w:lineRule="exact"/>
        <w:jc w:val="thaiDistribute"/>
        <w:rPr>
          <w:ins w:id="25531" w:author="PSK" w:date="2021-08-10T17:18:00Z"/>
          <w:del w:id="25532" w:author="HP" w:date="2021-08-12T10:59:00Z"/>
          <w:rFonts w:ascii="Phetsarath OT" w:eastAsia="Phetsarath OT" w:hAnsi="Phetsarath OT" w:cs="Phetsarath OT"/>
          <w:sz w:val="24"/>
          <w:szCs w:val="24"/>
          <w:lang w:val="pt-BR" w:bidi="lo-LA"/>
          <w:rPrChange w:id="25533" w:author="NA" w:date="2021-12-30T11:44:00Z">
            <w:rPr>
              <w:ins w:id="25534" w:author="PSK" w:date="2021-08-10T17:18:00Z"/>
              <w:del w:id="25535" w:author="HP" w:date="2021-08-12T10:59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5536" w:author="Windows User" w:date="2022-01-12T16:17:00Z">
          <w:pPr>
            <w:spacing w:after="0"/>
            <w:ind w:left="720" w:firstLine="720"/>
            <w:jc w:val="thaiDistribute"/>
          </w:pPr>
        </w:pPrChange>
      </w:pPr>
    </w:p>
    <w:p w14:paraId="2BB7FE4F" w14:textId="1AB04996" w:rsidR="00E917D0" w:rsidRPr="002C0BDB" w:rsidDel="0085748B" w:rsidRDefault="00E917D0">
      <w:pPr>
        <w:spacing w:after="0" w:line="340" w:lineRule="exact"/>
        <w:jc w:val="thaiDistribute"/>
        <w:rPr>
          <w:ins w:id="25537" w:author="PSK" w:date="2021-08-10T17:18:00Z"/>
          <w:del w:id="25538" w:author="HP" w:date="2021-08-12T10:59:00Z"/>
          <w:rFonts w:ascii="Phetsarath OT" w:eastAsia="Phetsarath OT" w:hAnsi="Phetsarath OT" w:cs="Phetsarath OT"/>
          <w:sz w:val="24"/>
          <w:szCs w:val="24"/>
          <w:lang w:val="pt-BR"/>
          <w:rPrChange w:id="25539" w:author="NA" w:date="2021-12-30T11:44:00Z">
            <w:rPr>
              <w:ins w:id="25540" w:author="PSK" w:date="2021-08-10T17:18:00Z"/>
              <w:del w:id="25541" w:author="HP" w:date="2021-08-12T10:5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5542" w:author="Windows User" w:date="2022-01-12T16:17:00Z">
          <w:pPr>
            <w:spacing w:after="0" w:line="340" w:lineRule="exact"/>
            <w:ind w:left="425" w:firstLine="624"/>
            <w:jc w:val="thaiDistribute"/>
          </w:pPr>
        </w:pPrChange>
      </w:pPr>
      <w:ins w:id="25543" w:author="PSK" w:date="2021-08-10T17:18:00Z">
        <w:del w:id="25544" w:author="HP" w:date="2021-08-12T10:59:00Z">
          <w:r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5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ມາດຕາ</w:delText>
          </w:r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8.</w:delText>
          </w:r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tab/>
          </w:r>
          <w:r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54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ເປົ້າໝາຍການນຳໃຊ້</w:delText>
          </w:r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55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ກທທຄ</w:delText>
          </w:r>
        </w:del>
      </w:ins>
      <w:ins w:id="25551" w:author="PSK" w:date="2021-08-10T17:28:00Z">
        <w:del w:id="25552" w:author="HP" w:date="2021-08-12T10:59:00Z">
          <w:r w:rsidR="00A51CFC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(</w:delText>
          </w:r>
          <w:r w:rsidR="00A51CFC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55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ກ່ອນມາດຕາ</w:delText>
          </w:r>
          <w:r w:rsidR="00A51CFC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41)</w:delText>
          </w:r>
        </w:del>
      </w:ins>
    </w:p>
    <w:p w14:paraId="4CA3E29B" w14:textId="0DB8FE99" w:rsidR="00E917D0" w:rsidRPr="002C0BDB" w:rsidDel="0085748B" w:rsidRDefault="00E917D0">
      <w:pPr>
        <w:spacing w:after="0" w:line="340" w:lineRule="exact"/>
        <w:jc w:val="thaiDistribute"/>
        <w:rPr>
          <w:ins w:id="25556" w:author="PSK" w:date="2021-08-10T17:18:00Z"/>
          <w:del w:id="25557" w:author="HP" w:date="2021-08-12T10:59:00Z"/>
          <w:rFonts w:ascii="Phetsarath OT" w:eastAsia="Phetsarath OT" w:hAnsi="Phetsarath OT" w:cs="Phetsarath OT"/>
          <w:sz w:val="24"/>
          <w:szCs w:val="24"/>
          <w:lang w:val="pt-BR"/>
          <w:rPrChange w:id="25558" w:author="NA" w:date="2021-12-30T11:44:00Z">
            <w:rPr>
              <w:ins w:id="25559" w:author="PSK" w:date="2021-08-10T17:18:00Z"/>
              <w:del w:id="25560" w:author="HP" w:date="2021-08-12T10:5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5561" w:author="Windows User" w:date="2022-01-12T16:17:00Z">
          <w:pPr>
            <w:spacing w:after="0" w:line="340" w:lineRule="exact"/>
            <w:ind w:left="425" w:firstLine="624"/>
            <w:jc w:val="thaiDistribute"/>
          </w:pPr>
        </w:pPrChange>
      </w:pPr>
      <w:ins w:id="25562" w:author="PSK" w:date="2021-08-10T17:18:00Z">
        <w:del w:id="25563" w:author="HP" w:date="2021-08-12T10:59:00Z">
          <w:r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5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ກທທຄ</w:delText>
          </w:r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56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ນຳໃຊ້ເຂົ້າໃນ​ເປົ້າໝາຍ</w:delText>
          </w:r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6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​</w:delText>
          </w:r>
          <w:r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5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ດັ່ງ​ນີ້</w:delText>
          </w:r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:</w:delText>
          </w:r>
        </w:del>
      </w:ins>
    </w:p>
    <w:p w14:paraId="1C46AF96" w14:textId="75F494EB" w:rsidR="007C6262" w:rsidRPr="002C0BDB" w:rsidDel="0085748B" w:rsidRDefault="00E917D0">
      <w:pPr>
        <w:spacing w:after="0" w:line="340" w:lineRule="exact"/>
        <w:jc w:val="thaiDistribute"/>
        <w:rPr>
          <w:ins w:id="25570" w:author="PSK" w:date="2021-08-10T17:26:00Z"/>
          <w:del w:id="25571" w:author="HP" w:date="2021-08-12T10:59:00Z"/>
          <w:rFonts w:ascii="Phetsarath OT" w:eastAsia="Phetsarath OT" w:hAnsi="Phetsarath OT" w:cs="Phetsarath OT"/>
          <w:sz w:val="24"/>
          <w:szCs w:val="24"/>
          <w:lang w:val="pt-BR" w:bidi="lo-LA"/>
          <w:rPrChange w:id="25572" w:author="NA" w:date="2021-12-30T11:44:00Z">
            <w:rPr>
              <w:ins w:id="25573" w:author="PSK" w:date="2021-08-10T17:26:00Z"/>
              <w:del w:id="25574" w:author="HP" w:date="2021-08-12T10:59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5575" w:author="Windows User" w:date="2022-01-12T16:17:00Z">
          <w:pPr>
            <w:spacing w:after="0" w:line="340" w:lineRule="exact"/>
            <w:ind w:left="425" w:firstLine="624"/>
            <w:jc w:val="thaiDistribute"/>
          </w:pPr>
        </w:pPrChange>
      </w:pPr>
      <w:ins w:id="25576" w:author="PSK" w:date="2021-08-10T17:18:00Z">
        <w:del w:id="25577" w:author="HP" w:date="2021-08-12T10:59:00Z"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7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1.</w:delText>
          </w:r>
        </w:del>
      </w:ins>
      <w:ins w:id="25579" w:author="PSK" w:date="2021-08-10T17:26:00Z">
        <w:del w:id="25580" w:author="HP" w:date="2021-08-12T10:59:00Z">
          <w:r w:rsidR="007C6262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7C6262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58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ນຳໃຊ້ເຂົ້າໃນວຽກງານການຫັນເປັນດິຈິຕອນ</w:delText>
          </w:r>
        </w:del>
      </w:ins>
      <w:ins w:id="25583" w:author="PSK" w:date="2021-08-10T17:18:00Z">
        <w:del w:id="25584" w:author="HP" w:date="2021-08-12T10:59:00Z"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8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tab/>
            <w:delText>​</w:delText>
          </w:r>
        </w:del>
      </w:ins>
    </w:p>
    <w:p w14:paraId="76BFBCBA" w14:textId="68D3D1AC" w:rsidR="00E917D0" w:rsidRPr="002C0BDB" w:rsidDel="0085748B" w:rsidRDefault="007C6262">
      <w:pPr>
        <w:spacing w:after="0" w:line="340" w:lineRule="exact"/>
        <w:jc w:val="thaiDistribute"/>
        <w:rPr>
          <w:ins w:id="25586" w:author="PSK" w:date="2021-08-10T17:22:00Z"/>
          <w:del w:id="25587" w:author="HP" w:date="2021-08-12T10:59:00Z"/>
          <w:rFonts w:ascii="Phetsarath OT" w:eastAsia="Phetsarath OT" w:hAnsi="Phetsarath OT" w:cs="Phetsarath OT"/>
          <w:sz w:val="24"/>
          <w:szCs w:val="24"/>
          <w:lang w:val="pt-BR" w:bidi="lo-LA"/>
          <w:rPrChange w:id="25588" w:author="NA" w:date="2021-12-30T11:44:00Z">
            <w:rPr>
              <w:ins w:id="25589" w:author="PSK" w:date="2021-08-10T17:22:00Z"/>
              <w:del w:id="25590" w:author="HP" w:date="2021-08-12T10:59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5591" w:author="Windows User" w:date="2022-01-12T16:17:00Z">
          <w:pPr>
            <w:spacing w:after="0" w:line="340" w:lineRule="exact"/>
            <w:ind w:left="425" w:firstLine="624"/>
            <w:jc w:val="thaiDistribute"/>
          </w:pPr>
        </w:pPrChange>
      </w:pPr>
      <w:ins w:id="25592" w:author="PSK" w:date="2021-08-10T17:26:00Z">
        <w:del w:id="25593" w:author="HP" w:date="2021-08-12T10:59:00Z"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5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2. </w:delText>
          </w:r>
        </w:del>
      </w:ins>
      <w:ins w:id="25595" w:author="PSK" w:date="2021-08-10T17:18:00Z">
        <w:del w:id="25596" w:author="HP" w:date="2021-08-12T10:59:00Z"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5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ການຊ່ວຍເຫຼືອ</w:delText>
          </w:r>
        </w:del>
      </w:ins>
      <w:ins w:id="25598" w:author="PSK" w:date="2021-08-10T17:20:00Z">
        <w:del w:id="25599" w:author="HP" w:date="2021-08-12T10:59:00Z"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ປະຊາຊົນໃນ</w:delText>
          </w:r>
        </w:del>
      </w:ins>
      <w:ins w:id="25601" w:author="PSK" w:date="2021-08-10T17:18:00Z">
        <w:del w:id="25602" w:author="HP" w:date="2021-08-12T10:59:00Z"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ການເຂົ້າເຖີງບໍລິການໂທລະຄົມມະນາຄົມ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560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ໂດຍສະເພາະ</w:delText>
          </w:r>
        </w:del>
      </w:ins>
      <w:ins w:id="25606" w:author="PSK" w:date="2021-08-10T17:20:00Z">
        <w:del w:id="25607" w:author="HP" w:date="2021-08-12T10:59:00Z"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ຜູ້ຢູ່</w:delText>
          </w:r>
        </w:del>
      </w:ins>
      <w:ins w:id="25609" w:author="PSK" w:date="2021-08-10T17:18:00Z">
        <w:del w:id="25610" w:author="HP" w:date="2021-08-12T10:59:00Z"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1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ເຂດຫ່າງໄກສອກຫຼີກ</w:delText>
          </w:r>
        </w:del>
      </w:ins>
      <w:ins w:id="25612" w:author="PSK" w:date="2021-08-10T17:22:00Z">
        <w:del w:id="25613" w:author="HP" w:date="2021-08-12T10:59:00Z"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1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.</w:delText>
          </w:r>
        </w:del>
      </w:ins>
    </w:p>
    <w:p w14:paraId="46394035" w14:textId="7E7DEC80" w:rsidR="00E917D0" w:rsidRPr="002C0BDB" w:rsidDel="0085748B" w:rsidRDefault="007C6262">
      <w:pPr>
        <w:spacing w:after="0" w:line="340" w:lineRule="exact"/>
        <w:jc w:val="thaiDistribute"/>
        <w:rPr>
          <w:ins w:id="25615" w:author="PSK" w:date="2021-08-10T17:18:00Z"/>
          <w:del w:id="25616" w:author="HP" w:date="2021-08-12T10:59:00Z"/>
          <w:rFonts w:ascii="Phetsarath OT" w:eastAsia="Phetsarath OT" w:hAnsi="Phetsarath OT" w:cs="Phetsarath OT"/>
          <w:sz w:val="24"/>
          <w:szCs w:val="24"/>
          <w:lang w:val="pt-BR"/>
          <w:rPrChange w:id="25617" w:author="NA" w:date="2021-12-30T11:44:00Z">
            <w:rPr>
              <w:ins w:id="25618" w:author="PSK" w:date="2021-08-10T17:18:00Z"/>
              <w:del w:id="25619" w:author="HP" w:date="2021-08-12T10:5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5620" w:author="Windows User" w:date="2022-01-12T16:17:00Z">
          <w:pPr>
            <w:spacing w:after="0" w:line="340" w:lineRule="exact"/>
            <w:ind w:left="425" w:firstLine="624"/>
            <w:jc w:val="thaiDistribute"/>
          </w:pPr>
        </w:pPrChange>
      </w:pPr>
      <w:ins w:id="25621" w:author="PSK" w:date="2021-08-10T17:26:00Z">
        <w:del w:id="25622" w:author="HP" w:date="2021-08-12T10:59:00Z"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3</w:delText>
          </w:r>
        </w:del>
      </w:ins>
      <w:ins w:id="25624" w:author="PSK" w:date="2021-08-10T17:22:00Z">
        <w:del w:id="25625" w:author="HP" w:date="2021-08-12T10:59:00Z"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2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. </w:delText>
          </w:r>
        </w:del>
      </w:ins>
      <w:ins w:id="25627" w:author="PSK" w:date="2021-08-10T17:18:00Z">
        <w:del w:id="25628" w:author="HP" w:date="2021-08-12T10:59:00Z"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2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ຂະຫຍາຍເຄືືອຂ່າຍໃຫ້ເຂົ້າເຖີງຊຸມຊົນ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56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,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ຄອບຄົວ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3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ຫຼື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3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ບຸກຄົນ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3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3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ຍ້ອນຄ່າໃຊ້ຈ່າຍໃນການລົງທຶນສູງ</w:delText>
          </w:r>
        </w:del>
      </w:ins>
      <w:ins w:id="25638" w:author="PSK" w:date="2021-08-10T17:20:00Z">
        <w:del w:id="25639" w:author="HP" w:date="2021-08-12T10:59:00Z"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4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</w:del>
      </w:ins>
      <w:ins w:id="25641" w:author="PSK" w:date="2021-08-10T17:18:00Z">
        <w:del w:id="25642" w:author="HP" w:date="2021-08-12T10:59:00Z"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4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ເພື່ອຫຼຸດຜ່ອນຄວາມແຕກໂຕນ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4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ໃນການເຂົ້າເຖີງການບໍລິການ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56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>;</w:delText>
          </w:r>
        </w:del>
      </w:ins>
    </w:p>
    <w:p w14:paraId="1D60FA50" w14:textId="0135F63C" w:rsidR="00E917D0" w:rsidRPr="002C0BDB" w:rsidDel="0085748B" w:rsidRDefault="007C6262">
      <w:pPr>
        <w:spacing w:after="0" w:line="340" w:lineRule="exact"/>
        <w:jc w:val="thaiDistribute"/>
        <w:rPr>
          <w:ins w:id="25647" w:author="PSK" w:date="2021-08-10T17:18:00Z"/>
          <w:del w:id="25648" w:author="HP" w:date="2021-08-12T10:59:00Z"/>
          <w:rFonts w:ascii="Phetsarath OT" w:eastAsia="Phetsarath OT" w:hAnsi="Phetsarath OT" w:cs="Phetsarath OT"/>
          <w:sz w:val="24"/>
          <w:szCs w:val="24"/>
          <w:lang w:val="pt-BR"/>
          <w:rPrChange w:id="25649" w:author="NA" w:date="2021-12-30T11:44:00Z">
            <w:rPr>
              <w:ins w:id="25650" w:author="PSK" w:date="2021-08-10T17:18:00Z"/>
              <w:del w:id="25651" w:author="HP" w:date="2021-08-12T10:5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5652" w:author="Windows User" w:date="2022-01-12T16:17:00Z">
          <w:pPr>
            <w:spacing w:after="0" w:line="340" w:lineRule="exact"/>
            <w:ind w:left="425" w:firstLine="624"/>
            <w:jc w:val="thaiDistribute"/>
          </w:pPr>
        </w:pPrChange>
      </w:pPr>
      <w:ins w:id="25653" w:author="PSK" w:date="2021-08-10T17:26:00Z">
        <w:del w:id="25654" w:author="HP" w:date="2021-08-12T10:59:00Z"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4</w:delText>
          </w:r>
        </w:del>
      </w:ins>
      <w:ins w:id="25656" w:author="PSK" w:date="2021-08-10T17:18:00Z">
        <w:del w:id="25657" w:author="HP" w:date="2021-08-12T10:59:00Z"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5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.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5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tab/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ອີງຕາມແຕ່ລະໂຄງການຕົວຈິງ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566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,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6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ຕາມແຜນພັດທະນາເສດຖະກິດ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6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-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ສັງຄົມ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.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6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ສະເໜີຂໍປ່ຽນເນື້ອໃນ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6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: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ໃຫ້ການຊ່ວຍເຫຼືອໂຄງການທີ່ຕິດພັນກັບພັດທະນາວຽກງານດ້ານໂທລະຄົມມະນາຄົມ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7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ທີ່ສອດຄ່ອງກັບແນວທາງນະໂຍບາຍ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567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,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7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ແຜນພັດທະນາເສດຖະກິດ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-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7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ສັງຄົມແຫ່ງຊາດ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7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7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7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7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ແຜນພັດທະນາຍຸດທະສາດຂອງຂະແໜງການ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.</w:delText>
          </w:r>
        </w:del>
      </w:ins>
    </w:p>
    <w:p w14:paraId="109DDDBE" w14:textId="61CAFA8B" w:rsidR="00013BA9" w:rsidRPr="002C0BDB" w:rsidRDefault="007C6262">
      <w:pPr>
        <w:spacing w:after="0" w:line="340" w:lineRule="exact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  <w:rPrChange w:id="2568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5681" w:author="Windows User" w:date="2022-01-12T16:17:00Z">
          <w:pPr>
            <w:spacing w:after="0"/>
            <w:ind w:left="720" w:firstLine="720"/>
            <w:jc w:val="thaiDistribute"/>
          </w:pPr>
        </w:pPrChange>
      </w:pPr>
      <w:ins w:id="25682" w:author="PSK" w:date="2021-08-10T17:26:00Z">
        <w:del w:id="25683" w:author="HP" w:date="2021-08-12T10:59:00Z">
          <w:r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5</w:delText>
          </w:r>
        </w:del>
      </w:ins>
      <w:ins w:id="25685" w:author="PSK" w:date="2021-08-10T17:18:00Z">
        <w:del w:id="25686" w:author="HP" w:date="2021-08-12T10:59:00Z"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8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.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8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tab/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8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ວຽກງານໃນການບໍລິຫານ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9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9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ແລະ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9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ຄຸ້ມຄອງກອງທຶນ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. (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ກໍລະນີມີການຈັດປະຊຸມຂອງຄະນະ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569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,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ການລົງເຄື່ອນໄຫວວຽກງານຕ່າງໆຂອງຄະນະ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6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 xml:space="preserve"> </w:delText>
          </w:r>
          <w:r w:rsidR="00E917D0" w:rsidRPr="002C0BDB" w:rsidDel="008574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 w:bidi="lo-LA"/>
              <w:rPrChange w:id="2569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ທີ່ຕິດພັນກະຄ່າໃຊ້ຈ່າຍ</w:delText>
          </w:r>
          <w:r w:rsidR="00E917D0" w:rsidRPr="002C0BDB" w:rsidDel="0085748B">
            <w:rPr>
              <w:rFonts w:ascii="Phetsarath OT" w:eastAsia="Phetsarath OT" w:hAnsi="Phetsarath OT" w:cs="Phetsarath OT"/>
              <w:sz w:val="24"/>
              <w:szCs w:val="24"/>
              <w:cs/>
              <w:lang w:val="pt-BR" w:bidi="lo-LA"/>
              <w:rPrChange w:id="2570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val="pt-BR" w:bidi="lo-LA"/>
                </w:rPr>
              </w:rPrChange>
            </w:rPr>
            <w:delText>)</w:delText>
          </w:r>
        </w:del>
      </w:ins>
      <w:ins w:id="25701" w:author="Soudchay LORLOHNSY" w:date="2021-07-14T22:16:00Z">
        <w:del w:id="25702" w:author="PSK" w:date="2021-07-16T09:16:00Z">
          <w:r w:rsidR="008A11B5" w:rsidRPr="002C0BDB" w:rsidDel="0053120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570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ເສດຖະກິດດິຈິຕອນ</w:delText>
          </w:r>
        </w:del>
      </w:ins>
      <w:del w:id="25704" w:author="PSK" w:date="2021-07-16T09:16:00Z">
        <w:r w:rsidR="00013BA9" w:rsidRPr="002C0BDB" w:rsidDel="0053120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7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ກອງທຶນພັດໂທລະຄົມມະນາຄົມ</w:delText>
        </w:r>
        <w:r w:rsidR="00013BA9" w:rsidRPr="002C0BDB" w:rsidDel="0053120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57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.</w:delText>
        </w:r>
      </w:del>
    </w:p>
    <w:p w14:paraId="13507713" w14:textId="77777777" w:rsidR="00460A68" w:rsidRPr="002C0BDB" w:rsidDel="00460A68" w:rsidRDefault="00460A68">
      <w:pPr>
        <w:spacing w:after="0" w:line="340" w:lineRule="exact"/>
        <w:ind w:left="720" w:firstLine="720"/>
        <w:jc w:val="thaiDistribute"/>
        <w:rPr>
          <w:del w:id="25707" w:author="PSK" w:date="2021-07-12T16:03:00Z"/>
          <w:rFonts w:ascii="Phetsarath OT" w:eastAsia="Phetsarath OT" w:hAnsi="Phetsarath OT" w:cs="Phetsarath OT"/>
          <w:sz w:val="24"/>
          <w:szCs w:val="24"/>
          <w:lang w:val="pt-BR" w:bidi="lo-LA"/>
          <w:rPrChange w:id="25708" w:author="NA" w:date="2021-12-30T11:44:00Z">
            <w:rPr>
              <w:del w:id="25709" w:author="PSK" w:date="2021-07-12T16:03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5710" w:author="PSK" w:date="2021-07-16T16:08:00Z">
          <w:pPr>
            <w:spacing w:after="0"/>
            <w:ind w:left="720" w:firstLine="720"/>
            <w:jc w:val="thaiDistribute"/>
          </w:pPr>
        </w:pPrChange>
      </w:pPr>
    </w:p>
    <w:p w14:paraId="10F4DE76" w14:textId="415FACCF" w:rsidR="00897237" w:rsidRPr="00395ED4" w:rsidRDefault="0072440F">
      <w:pPr>
        <w:pStyle w:val="Heading1"/>
        <w:spacing w:before="0" w:line="400" w:lineRule="exact"/>
        <w:jc w:val="center"/>
        <w:rPr>
          <w:rFonts w:ascii="Phetsarath OT" w:eastAsia="Phetsarath OT" w:hAnsi="Phetsarath OT" w:cs="Phetsarath OT"/>
          <w:color w:val="auto"/>
          <w:sz w:val="30"/>
          <w:szCs w:val="30"/>
          <w:lang w:val="pt-BR" w:bidi="lo-LA"/>
          <w:rPrChange w:id="25711" w:author="NA" w:date="2021-12-30T11:47:00Z">
            <w:rPr>
              <w:rFonts w:ascii="Phetsarath OT" w:eastAsia="Phetsarath OT" w:hAnsi="Phetsarath OT" w:cs="Phetsarath OT"/>
              <w:color w:val="auto"/>
              <w:szCs w:val="28"/>
              <w:lang w:val="pt-BR" w:bidi="lo-LA"/>
            </w:rPr>
          </w:rPrChange>
        </w:rPr>
        <w:pPrChange w:id="25712" w:author="PSK" w:date="2021-07-16T16:12:00Z">
          <w:pPr>
            <w:pStyle w:val="Heading1"/>
            <w:spacing w:before="0" w:line="240" w:lineRule="auto"/>
            <w:jc w:val="center"/>
          </w:pPr>
        </w:pPrChange>
      </w:pPr>
      <w:bookmarkStart w:id="25713" w:name="_Toc77346267"/>
      <w:r w:rsidRPr="00395ED4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5714" w:author="NA" w:date="2021-12-30T11:47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ພາກ</w:t>
      </w:r>
      <w:r w:rsidRPr="00395ED4">
        <w:rPr>
          <w:rFonts w:ascii="Phetsarath OT" w:eastAsia="Phetsarath OT" w:hAnsi="Phetsarath OT" w:cs="Phetsarath OT"/>
          <w:color w:val="auto"/>
          <w:sz w:val="30"/>
          <w:szCs w:val="30"/>
          <w:lang w:val="pt-BR"/>
          <w:rPrChange w:id="25715" w:author="NA" w:date="2021-12-30T11:47:00Z">
            <w:rPr>
              <w:rFonts w:ascii="Phetsarath OT" w:eastAsia="Phetsarath OT" w:hAnsi="Phetsarath OT" w:cs="Phetsarath OT"/>
              <w:color w:val="auto"/>
              <w:szCs w:val="28"/>
              <w:lang w:val="pt-BR"/>
            </w:rPr>
          </w:rPrChange>
        </w:rPr>
        <w:t>​</w:t>
      </w:r>
      <w:r w:rsidRPr="00395ED4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5716" w:author="NA" w:date="2021-12-30T11:47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ທີ</w:t>
      </w:r>
      <w:r w:rsidRPr="00395ED4">
        <w:rPr>
          <w:rFonts w:ascii="Phetsarath OT" w:eastAsia="Phetsarath OT" w:hAnsi="Phetsarath OT" w:cs="Phetsarath OT"/>
          <w:color w:val="auto"/>
          <w:sz w:val="30"/>
          <w:szCs w:val="30"/>
          <w:lang w:val="pt-BR"/>
          <w:rPrChange w:id="25717" w:author="NA" w:date="2021-12-30T11:47:00Z">
            <w:rPr>
              <w:rFonts w:ascii="Phetsarath OT" w:eastAsia="Phetsarath OT" w:hAnsi="Phetsarath OT" w:cs="Phetsarath OT"/>
              <w:color w:val="auto"/>
              <w:szCs w:val="28"/>
              <w:lang w:val="pt-BR"/>
            </w:rPr>
          </w:rPrChange>
        </w:rPr>
        <w:t xml:space="preserve"> </w:t>
      </w:r>
      <w:ins w:id="25718" w:author="home" w:date="2021-08-09T10:12:00Z">
        <w:r w:rsidR="00A36F57" w:rsidRPr="00395ED4">
          <w:rPr>
            <w:rFonts w:ascii="Phetsarath OT" w:eastAsia="Phetsarath OT" w:hAnsi="Phetsarath OT" w:cs="Phetsarath OT"/>
            <w:color w:val="auto"/>
            <w:sz w:val="30"/>
            <w:szCs w:val="30"/>
            <w:lang w:val="pt-BR"/>
            <w:rPrChange w:id="25719" w:author="NA" w:date="2021-12-30T11:47:00Z">
              <w:rPr>
                <w:rFonts w:ascii="Phetsarath OT" w:eastAsia="Phetsarath OT" w:hAnsi="Phetsarath OT" w:cs="Phetsarath OT"/>
                <w:color w:val="auto"/>
                <w:szCs w:val="28"/>
                <w:lang w:val="pt-BR"/>
              </w:rPr>
            </w:rPrChange>
          </w:rPr>
          <w:t>VII</w:t>
        </w:r>
      </w:ins>
      <w:r w:rsidRPr="00395ED4">
        <w:rPr>
          <w:rFonts w:ascii="Phetsarath OT" w:eastAsia="Phetsarath OT" w:hAnsi="Phetsarath OT" w:cs="Phetsarath OT"/>
          <w:color w:val="auto"/>
          <w:sz w:val="30"/>
          <w:szCs w:val="30"/>
          <w:lang w:val="pt-BR" w:bidi="lo-LA"/>
          <w:rPrChange w:id="25720" w:author="NA" w:date="2021-12-30T11:47:00Z">
            <w:rPr>
              <w:rFonts w:ascii="Phetsarath OT" w:eastAsia="Phetsarath OT" w:hAnsi="Phetsarath OT" w:cs="Phetsarath OT"/>
              <w:color w:val="auto"/>
              <w:szCs w:val="28"/>
              <w:lang w:val="pt-BR" w:bidi="lo-LA"/>
            </w:rPr>
          </w:rPrChange>
        </w:rPr>
        <w:t>I</w:t>
      </w:r>
      <w:del w:id="25721" w:author="home" w:date="2021-08-09T10:12:00Z">
        <w:r w:rsidRPr="00395ED4" w:rsidDel="00A36F57">
          <w:rPr>
            <w:rFonts w:ascii="Phetsarath OT" w:eastAsia="Phetsarath OT" w:hAnsi="Phetsarath OT" w:cs="Phetsarath OT"/>
            <w:color w:val="auto"/>
            <w:sz w:val="30"/>
            <w:szCs w:val="30"/>
            <w:lang w:val="pt-BR"/>
            <w:rPrChange w:id="25722" w:author="NA" w:date="2021-12-30T11:47:00Z">
              <w:rPr>
                <w:rFonts w:ascii="Phetsarath OT" w:eastAsia="Phetsarath OT" w:hAnsi="Phetsarath OT" w:cs="Phetsarath OT"/>
                <w:color w:val="auto"/>
                <w:szCs w:val="28"/>
                <w:lang w:val="pt-BR"/>
              </w:rPr>
            </w:rPrChange>
          </w:rPr>
          <w:delText>X</w:delText>
        </w:r>
      </w:del>
      <w:bookmarkEnd w:id="25713"/>
    </w:p>
    <w:p w14:paraId="1D06FE15" w14:textId="77777777" w:rsidR="00897237" w:rsidRPr="00395ED4" w:rsidRDefault="0072440F">
      <w:pPr>
        <w:pStyle w:val="Heading1"/>
        <w:spacing w:before="0" w:line="400" w:lineRule="exact"/>
        <w:jc w:val="center"/>
        <w:rPr>
          <w:ins w:id="25723" w:author="PSK" w:date="2021-07-16T16:12:00Z"/>
          <w:rFonts w:ascii="Phetsarath OT" w:eastAsia="Phetsarath OT" w:hAnsi="Phetsarath OT" w:cs="Phetsarath OT"/>
          <w:color w:val="auto"/>
          <w:sz w:val="30"/>
          <w:szCs w:val="30"/>
          <w:lang w:val="pt-BR" w:bidi="lo-LA"/>
          <w:rPrChange w:id="25724" w:author="NA" w:date="2021-12-30T11:47:00Z">
            <w:rPr>
              <w:ins w:id="25725" w:author="PSK" w:date="2021-07-16T16:12:00Z"/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25726" w:author="PSK" w:date="2021-07-16T16:12:00Z">
          <w:pPr>
            <w:pStyle w:val="Heading1"/>
            <w:spacing w:before="0" w:line="240" w:lineRule="auto"/>
            <w:jc w:val="center"/>
          </w:pPr>
        </w:pPrChange>
      </w:pPr>
      <w:bookmarkStart w:id="25727" w:name="_Toc77346268"/>
      <w:r w:rsidRPr="00395ED4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5728" w:author="NA" w:date="2021-12-30T11:47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ຂໍ້</w:t>
      </w:r>
      <w:r w:rsidRPr="00395ED4">
        <w:rPr>
          <w:rFonts w:ascii="Phetsarath OT" w:eastAsia="Phetsarath OT" w:hAnsi="Phetsarath OT" w:cs="Phetsarath OT"/>
          <w:color w:val="auto"/>
          <w:sz w:val="30"/>
          <w:szCs w:val="30"/>
          <w:lang w:val="pt-BR" w:bidi="lo-LA"/>
          <w:rPrChange w:id="25729" w:author="NA" w:date="2021-12-30T11:47:00Z">
            <w:rPr>
              <w:rFonts w:ascii="Phetsarath OT" w:eastAsia="Phetsarath OT" w:hAnsi="Phetsarath OT" w:cs="Phetsarath OT"/>
              <w:color w:val="auto"/>
              <w:szCs w:val="28"/>
              <w:lang w:val="pt-BR" w:bidi="lo-LA"/>
            </w:rPr>
          </w:rPrChange>
        </w:rPr>
        <w:t>​</w:t>
      </w:r>
      <w:r w:rsidRPr="00395ED4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5730" w:author="NA" w:date="2021-12-30T11:47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ຫ້າມ</w:t>
      </w:r>
      <w:bookmarkEnd w:id="25727"/>
    </w:p>
    <w:p w14:paraId="304E1B5C" w14:textId="77777777" w:rsidR="001476E9" w:rsidRPr="006E34B5" w:rsidRDefault="001476E9">
      <w:pPr>
        <w:spacing w:after="0" w:line="340" w:lineRule="exact"/>
        <w:rPr>
          <w:rFonts w:ascii="Phetsarath OT" w:eastAsia="Phetsarath OT" w:hAnsi="Phetsarath OT" w:cs="Phetsarath OT"/>
          <w:lang w:val="pt-BR" w:bidi="lo-LA"/>
        </w:rPr>
        <w:pPrChange w:id="25731" w:author="PSK" w:date="2021-07-16T16:12:00Z">
          <w:pPr>
            <w:pStyle w:val="Heading1"/>
            <w:spacing w:before="0" w:line="240" w:lineRule="auto"/>
            <w:jc w:val="center"/>
          </w:pPr>
        </w:pPrChange>
      </w:pPr>
    </w:p>
    <w:p w14:paraId="3F7C66F2" w14:textId="409D3328" w:rsidR="002766AC" w:rsidRPr="002C0BDB" w:rsidRDefault="007F309A">
      <w:pPr>
        <w:pStyle w:val="Heading3"/>
        <w:spacing w:before="0" w:line="340" w:lineRule="exact"/>
        <w:rPr>
          <w:ins w:id="25732" w:author="khaithong" w:date="2021-07-29T11:26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5733" w:author="NA" w:date="2021-12-27T14:00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25734" w:author="NA" w:date="2021-12-27T14:00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  <w:del w:id="25735" w:author="Windows User" w:date="2022-01-12T16:18:00Z">
          <w:r w:rsidRPr="002C0BDB" w:rsidDel="007E5C2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42 </w:t>
        </w:r>
        <w:del w:id="25736" w:author="Windows User" w:date="2022-01-12T16:18:00Z">
          <w:r w:rsidRPr="002C0BDB" w:rsidDel="007E5C2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25737" w:author="khaithong" w:date="2021-07-29T11:26:00Z">
        <w:r w:rsidR="002766AC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t>(</w:t>
        </w:r>
        <w:r w:rsidR="002766AC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ປັບປຸງ</w:t>
        </w:r>
        <w:r w:rsidR="002766AC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/>
          </w:rPr>
          <w:t>)</w:t>
        </w:r>
        <w:r w:rsidR="002766AC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</w:ins>
      <w:ins w:id="25738" w:author="NA" w:date="2021-12-24T10:29:00Z">
        <w:r w:rsidR="00EC12B6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</w:ins>
      <w:ins w:id="25739" w:author="khaithong" w:date="2021-07-29T11:26:00Z">
        <w:r w:rsidR="002766AC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ຂໍ້ຫ້າມທົ່ວໄປ</w:t>
        </w:r>
        <w:del w:id="25740" w:author="HP" w:date="2021-08-08T16:55:00Z">
          <w:r w:rsidR="002766AC" w:rsidRPr="002C0BDB" w:rsidDel="00984D88">
            <w:rPr>
              <w:rFonts w:ascii="Phetsarath OT" w:eastAsia="Phetsarath OT" w:hAnsi="Phetsarath OT" w:cs="Phetsarath OT" w:hint="cs"/>
              <w:strike/>
              <w:color w:val="auto"/>
              <w:sz w:val="24"/>
              <w:szCs w:val="24"/>
              <w:cs/>
              <w:lang w:val="pt-BR" w:bidi="lo-LA"/>
              <w:rPrChange w:id="25741" w:author="NA" w:date="2021-12-30T11:44:00Z">
                <w:rPr>
                  <w:rFonts w:ascii="Phetsarath OT" w:eastAsia="Phetsarath OT" w:hAnsi="Phetsarath OT" w:cs="Phetsarath OT" w:hint="cs"/>
                  <w:color w:val="auto"/>
                  <w:sz w:val="24"/>
                  <w:szCs w:val="24"/>
                  <w:cs/>
                  <w:lang w:val="pt-BR" w:bidi="lo-LA"/>
                </w:rPr>
              </w:rPrChange>
            </w:rPr>
            <w:delText>ສຳລັບບຸກຄົນ</w:delText>
          </w:r>
          <w:r w:rsidR="002766AC" w:rsidRPr="002C0BDB" w:rsidDel="00984D88">
            <w:rPr>
              <w:rFonts w:ascii="Phetsarath OT" w:eastAsia="Phetsarath OT" w:hAnsi="Phetsarath OT" w:cs="Phetsarath OT"/>
              <w:strike/>
              <w:color w:val="auto"/>
              <w:sz w:val="24"/>
              <w:szCs w:val="24"/>
              <w:lang w:val="pt-BR" w:bidi="lo-LA"/>
              <w:rPrChange w:id="25742" w:author="NA" w:date="2021-12-30T11:44:00Z">
                <w:rPr>
                  <w:rFonts w:ascii="Phetsarath OT" w:eastAsia="Phetsarath OT" w:hAnsi="Phetsarath OT" w:cs="Phetsarath OT"/>
                  <w:color w:val="auto"/>
                  <w:sz w:val="24"/>
                  <w:szCs w:val="24"/>
                  <w:lang w:val="pt-BR" w:bidi="lo-LA"/>
                </w:rPr>
              </w:rPrChange>
            </w:rPr>
            <w:delText xml:space="preserve">, </w:delText>
          </w:r>
          <w:r w:rsidR="002766AC" w:rsidRPr="002C0BDB" w:rsidDel="00984D88">
            <w:rPr>
              <w:rFonts w:ascii="Phetsarath OT" w:eastAsia="Phetsarath OT" w:hAnsi="Phetsarath OT" w:cs="Phetsarath OT" w:hint="cs"/>
              <w:strike/>
              <w:color w:val="auto"/>
              <w:sz w:val="24"/>
              <w:szCs w:val="24"/>
              <w:cs/>
              <w:lang w:val="pt-BR" w:bidi="lo-LA"/>
              <w:rPrChange w:id="25743" w:author="NA" w:date="2021-12-30T11:44:00Z">
                <w:rPr>
                  <w:rFonts w:ascii="Phetsarath OT" w:eastAsia="Phetsarath OT" w:hAnsi="Phetsarath OT" w:cs="Phetsarath OT" w:hint="cs"/>
                  <w:color w:val="auto"/>
                  <w:sz w:val="24"/>
                  <w:szCs w:val="24"/>
                  <w:cs/>
                  <w:lang w:val="pt-BR" w:bidi="lo-LA"/>
                </w:rPr>
              </w:rPrChange>
            </w:rPr>
            <w:delText>ນິຕິບຸກຄົນ</w:delText>
          </w:r>
          <w:r w:rsidR="002766AC" w:rsidRPr="002C0BDB" w:rsidDel="00984D88">
            <w:rPr>
              <w:rFonts w:ascii="Phetsarath OT" w:eastAsia="Phetsarath OT" w:hAnsi="Phetsarath OT" w:cs="Phetsarath OT"/>
              <w:strike/>
              <w:color w:val="auto"/>
              <w:sz w:val="24"/>
              <w:szCs w:val="24"/>
              <w:lang w:val="pt-BR"/>
              <w:rPrChange w:id="25744" w:author="NA" w:date="2021-12-30T11:44:00Z">
                <w:rPr>
                  <w:rFonts w:ascii="Phetsarath OT" w:eastAsia="Phetsarath OT" w:hAnsi="Phetsarath OT" w:cs="Phetsarath OT"/>
                  <w:color w:val="auto"/>
                  <w:sz w:val="24"/>
                  <w:szCs w:val="24"/>
                  <w:lang w:val="pt-BR"/>
                </w:rPr>
              </w:rPrChange>
            </w:rPr>
            <w:delText xml:space="preserve"> </w:delText>
          </w:r>
          <w:r w:rsidR="002766AC" w:rsidRPr="002C0BDB" w:rsidDel="00984D88">
            <w:rPr>
              <w:rFonts w:ascii="Phetsarath OT" w:eastAsia="Phetsarath OT" w:hAnsi="Phetsarath OT" w:cs="Phetsarath OT" w:hint="cs"/>
              <w:strike/>
              <w:color w:val="auto"/>
              <w:sz w:val="24"/>
              <w:szCs w:val="24"/>
              <w:cs/>
              <w:lang w:val="pt-BR" w:bidi="lo-LA"/>
              <w:rPrChange w:id="25745" w:author="NA" w:date="2021-12-30T11:44:00Z">
                <w:rPr>
                  <w:rFonts w:ascii="Phetsarath OT" w:eastAsia="Phetsarath OT" w:hAnsi="Phetsarath OT" w:cs="Phetsarath OT" w:hint="cs"/>
                  <w:color w:val="auto"/>
                  <w:sz w:val="24"/>
                  <w:szCs w:val="24"/>
                  <w:cs/>
                  <w:lang w:val="pt-BR" w:bidi="lo-LA"/>
                </w:rPr>
              </w:rPrChange>
            </w:rPr>
            <w:delText>ຫຼື</w:delText>
          </w:r>
          <w:r w:rsidR="002766AC" w:rsidRPr="002C0BDB" w:rsidDel="00984D88">
            <w:rPr>
              <w:rFonts w:ascii="Phetsarath OT" w:eastAsia="Phetsarath OT" w:hAnsi="Phetsarath OT" w:cs="Phetsarath OT"/>
              <w:strike/>
              <w:color w:val="auto"/>
              <w:sz w:val="24"/>
              <w:szCs w:val="24"/>
              <w:lang w:val="pt-BR"/>
              <w:rPrChange w:id="25746" w:author="NA" w:date="2021-12-30T11:44:00Z">
                <w:rPr>
                  <w:rFonts w:ascii="Phetsarath OT" w:eastAsia="Phetsarath OT" w:hAnsi="Phetsarath OT" w:cs="Phetsarath OT"/>
                  <w:color w:val="auto"/>
                  <w:sz w:val="24"/>
                  <w:szCs w:val="24"/>
                  <w:lang w:val="pt-BR"/>
                </w:rPr>
              </w:rPrChange>
            </w:rPr>
            <w:delText xml:space="preserve"> </w:delText>
          </w:r>
          <w:r w:rsidR="002766AC" w:rsidRPr="002C0BDB" w:rsidDel="00984D88">
            <w:rPr>
              <w:rFonts w:ascii="Phetsarath OT" w:eastAsia="Phetsarath OT" w:hAnsi="Phetsarath OT" w:cs="Phetsarath OT" w:hint="cs"/>
              <w:strike/>
              <w:color w:val="auto"/>
              <w:sz w:val="24"/>
              <w:szCs w:val="24"/>
              <w:cs/>
              <w:lang w:val="pt-BR" w:bidi="lo-LA"/>
              <w:rPrChange w:id="25747" w:author="NA" w:date="2021-12-30T11:44:00Z">
                <w:rPr>
                  <w:rFonts w:ascii="Phetsarath OT" w:eastAsia="Phetsarath OT" w:hAnsi="Phetsarath OT" w:cs="Phetsarath OT" w:hint="cs"/>
                  <w:color w:val="auto"/>
                  <w:sz w:val="24"/>
                  <w:szCs w:val="24"/>
                  <w:cs/>
                  <w:lang w:val="pt-BR" w:bidi="lo-LA"/>
                </w:rPr>
              </w:rPrChange>
            </w:rPr>
            <w:delText>ການຈັດຕັ</w:delText>
          </w:r>
        </w:del>
        <w:del w:id="25748" w:author="HP" w:date="2021-08-08T16:54:00Z">
          <w:r w:rsidR="002766AC" w:rsidRPr="002C0BDB" w:rsidDel="00984D88">
            <w:rPr>
              <w:rFonts w:ascii="Phetsarath OT" w:eastAsia="Phetsarath OT" w:hAnsi="Phetsarath OT" w:cs="Phetsarath OT" w:hint="cs"/>
              <w:strike/>
              <w:color w:val="auto"/>
              <w:sz w:val="24"/>
              <w:szCs w:val="24"/>
              <w:cs/>
              <w:lang w:val="pt-BR" w:bidi="lo-LA"/>
              <w:rPrChange w:id="25749" w:author="NA" w:date="2021-12-30T11:44:00Z">
                <w:rPr>
                  <w:rFonts w:ascii="Phetsarath OT" w:eastAsia="Phetsarath OT" w:hAnsi="Phetsarath OT" w:cs="Phetsarath OT" w:hint="cs"/>
                  <w:color w:val="auto"/>
                  <w:sz w:val="24"/>
                  <w:szCs w:val="24"/>
                  <w:cs/>
                  <w:lang w:val="pt-BR" w:bidi="lo-LA"/>
                </w:rPr>
              </w:rPrChange>
            </w:rPr>
            <w:delText>້ງ</w:delText>
          </w:r>
          <w:r w:rsidR="002766AC" w:rsidRPr="002C0BDB" w:rsidDel="00984D88">
            <w:rPr>
              <w:rFonts w:ascii="Phetsarath OT" w:eastAsia="Phetsarath OT" w:hAnsi="Phetsarath OT" w:cs="Phetsarath OT"/>
              <w:strike/>
              <w:color w:val="auto"/>
              <w:sz w:val="24"/>
              <w:szCs w:val="24"/>
              <w:lang w:val="pt-BR" w:bidi="lo-LA"/>
              <w:rPrChange w:id="25750" w:author="NA" w:date="2021-12-30T11:44:00Z">
                <w:rPr>
                  <w:rFonts w:ascii="Phetsarath OT" w:eastAsia="Phetsarath OT" w:hAnsi="Phetsarath OT" w:cs="Phetsarath OT"/>
                  <w:color w:val="auto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  <w:r w:rsidR="002766AC" w:rsidRPr="002C0BDB" w:rsidDel="00984D88">
            <w:rPr>
              <w:rFonts w:ascii="Phetsarath OT" w:eastAsia="Phetsarath OT" w:hAnsi="Phetsarath OT" w:cs="Phetsarath OT" w:hint="cs"/>
              <w:strike/>
              <w:color w:val="auto"/>
              <w:sz w:val="24"/>
              <w:szCs w:val="24"/>
              <w:cs/>
              <w:lang w:val="pt-BR" w:bidi="lo-LA"/>
              <w:rPrChange w:id="25751" w:author="NA" w:date="2021-12-30T11:44:00Z">
                <w:rPr>
                  <w:rFonts w:ascii="Phetsarath OT" w:eastAsia="Phetsarath OT" w:hAnsi="Phetsarath OT" w:cs="Phetsarath OT" w:hint="cs"/>
                  <w:color w:val="auto"/>
                  <w:sz w:val="24"/>
                  <w:szCs w:val="24"/>
                  <w:cs/>
                  <w:lang w:val="pt-BR" w:bidi="lo-LA"/>
                </w:rPr>
              </w:rPrChange>
            </w:rPr>
            <w:delText>ອື່ນ</w:delText>
          </w:r>
        </w:del>
      </w:ins>
    </w:p>
    <w:p w14:paraId="2286398B" w14:textId="0D741052" w:rsidR="002766AC" w:rsidRPr="002C0BDB" w:rsidRDefault="007F309A">
      <w:pPr>
        <w:pStyle w:val="NoSpacing"/>
        <w:spacing w:line="340" w:lineRule="exact"/>
        <w:ind w:left="425" w:firstLine="1418"/>
        <w:jc w:val="both"/>
        <w:rPr>
          <w:ins w:id="25752" w:author="khaithong" w:date="2021-07-29T11:26:00Z"/>
          <w:rFonts w:ascii="Phetsarath OT" w:eastAsia="Phetsarath OT" w:hAnsi="Phetsarath OT" w:cs="Phetsarath OT"/>
          <w:sz w:val="24"/>
          <w:szCs w:val="24"/>
          <w:lang w:val="pt-BR"/>
        </w:rPr>
        <w:pPrChange w:id="25753" w:author="NA" w:date="2021-12-24T10:29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ins w:id="25754" w:author="NA" w:date="2021-12-27T14:00:00Z">
        <w:del w:id="25755" w:author="Windows User" w:date="2022-01-12T16:18:00Z">
          <w:r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25756" w:author="Documents" w:date="2022-01-06T15:19:00Z">
        <w:del w:id="25757" w:author="Windows User" w:date="2022-01-12T16:18:00Z">
          <w:r w:rsidR="00187EB4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ins w:id="25758" w:author="khaithong" w:date="2021-07-29T11:26:00Z"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ຫ້າມ</w:t>
        </w:r>
      </w:ins>
      <w:ins w:id="25759" w:author="LENOVO" w:date="2021-12-10T08:23:00Z">
        <w:r w:rsidR="006B2A6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25760" w:author="khaithong" w:date="2021-07-29T11:26:00Z"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ບຸກຄົນ</w:t>
        </w:r>
        <w:r w:rsidR="002766AC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, </w:t>
        </w:r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ນິຕິບຸກຄົນ</w:t>
        </w:r>
        <w:r w:rsidR="002766A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ຫຼື</w:t>
        </w:r>
        <w:r w:rsidR="002766A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ການຈັດຕັ້</w:t>
        </w:r>
      </w:ins>
      <w:ins w:id="25761" w:author="HP" w:date="2021-08-12T11:00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ງ</w:t>
        </w:r>
      </w:ins>
      <w:ins w:id="25762" w:author="khaithong" w:date="2021-07-29T11:26:00Z">
        <w:del w:id="25763" w:author="HP" w:date="2021-08-12T11:00:00Z">
          <w:r w:rsidR="002766AC" w:rsidRPr="002C0BDB" w:rsidDel="00F1438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ງອື່ນ</w:delText>
          </w:r>
        </w:del>
        <w:r w:rsidR="002766A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ມີ</w:t>
        </w:r>
        <w:del w:id="25764" w:author="Documents" w:date="2022-01-11T11:48:00Z">
          <w:r w:rsidR="002766AC" w:rsidRPr="002C0BDB" w:rsidDel="00183ABD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ພຶດຕິກຳ</w:t>
        </w:r>
        <w:r w:rsidR="002766A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ດັ່ງນີ້</w:t>
        </w:r>
        <w:r w:rsidR="002766A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>:</w:t>
        </w:r>
      </w:ins>
    </w:p>
    <w:p w14:paraId="125A44FE" w14:textId="6FDCA726" w:rsidR="002766AC" w:rsidRPr="002C0BDB" w:rsidRDefault="002766AC">
      <w:pPr>
        <w:pStyle w:val="NoSpacing"/>
        <w:numPr>
          <w:ilvl w:val="0"/>
          <w:numId w:val="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5" w:firstLine="1555"/>
        <w:jc w:val="both"/>
        <w:rPr>
          <w:ins w:id="25765" w:author="khaithong" w:date="2021-07-29T11:26:00Z"/>
          <w:rFonts w:ascii="Phetsarath OT" w:eastAsia="Phetsarath OT" w:hAnsi="Phetsarath OT" w:cs="Phetsarath OT"/>
          <w:sz w:val="24"/>
          <w:szCs w:val="24"/>
          <w:lang w:val="pt-BR"/>
        </w:rPr>
        <w:pPrChange w:id="25766" w:author="Documents" w:date="2022-01-11T09:43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5767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ດຳເນີນ</w:t>
        </w:r>
      </w:ins>
      <w:ins w:id="25768" w:author="home" w:date="2021-08-09T10:50:00Z">
        <w:r w:rsidR="002C7AF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ທຸລະກິດ</w:t>
        </w:r>
      </w:ins>
      <w:ins w:id="25769" w:author="khaithong" w:date="2021-07-29T11:26:00Z">
        <w:del w:id="25770" w:author="home" w:date="2021-08-09T10:50:00Z">
          <w:r w:rsidRPr="002C0BDB" w:rsidDel="002C7AFE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ກິດຈະການ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ໂທລະຄົມມະນາຄົມປະເພດຕ່າງໆ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ໂດຍບໍ່ໄດ້ຮັບອະນຸຍາດ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;</w:t>
        </w:r>
      </w:ins>
    </w:p>
    <w:p w14:paraId="2C15804B" w14:textId="77777777" w:rsidR="002766AC" w:rsidDel="00395ED4" w:rsidRDefault="002766AC">
      <w:pPr>
        <w:pStyle w:val="NoSpacing"/>
        <w:numPr>
          <w:ilvl w:val="0"/>
          <w:numId w:val="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555"/>
        <w:jc w:val="both"/>
        <w:rPr>
          <w:del w:id="25771" w:author="NA" w:date="2021-12-30T11:47:00Z"/>
          <w:rFonts w:ascii="Phetsarath OT" w:eastAsia="Phetsarath OT" w:hAnsi="Phetsarath OT" w:cs="Phetsarath OT"/>
          <w:sz w:val="24"/>
          <w:szCs w:val="24"/>
          <w:lang w:val="fr-FR"/>
        </w:rPr>
        <w:pPrChange w:id="25772" w:author="Documents" w:date="2022-01-11T09:43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5773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ນຳໃຊ້ຊັບພະຍາກອນ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ນຳເຂົ້າ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77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25775" w:author="NA" w:date="2021-12-30T11:44:00Z">
              <w:rPr>
                <w:rFonts w:ascii="Phetsarath OT" w:eastAsia="Phetsarath OT" w:hAnsi="Phetsarath OT" w:cs="Phetsarath OT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776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ສົ່ງອອກ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25777" w:author="NA" w:date="2021-12-30T11:44:00Z">
              <w:rPr>
                <w:rFonts w:ascii="Phetsarath OT" w:eastAsia="Phetsarath OT" w:hAnsi="Phetsarath OT" w:cs="Phetsarath OT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ອຸປະກອນໂທລະຄົມມະນາຄົມ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ໂດຍບໍ່ໄດ້ຮັບອະນຸຍາດ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;</w:t>
        </w:r>
      </w:ins>
    </w:p>
    <w:p w14:paraId="425E99D3" w14:textId="77777777" w:rsidR="00395ED4" w:rsidRPr="002C0BDB" w:rsidRDefault="00395ED4">
      <w:pPr>
        <w:pStyle w:val="NoSpacing"/>
        <w:numPr>
          <w:ilvl w:val="0"/>
          <w:numId w:val="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555"/>
        <w:jc w:val="both"/>
        <w:rPr>
          <w:ins w:id="25778" w:author="NA" w:date="2021-12-30T11:47:00Z"/>
          <w:rFonts w:ascii="Phetsarath OT" w:eastAsia="Phetsarath OT" w:hAnsi="Phetsarath OT" w:cs="Phetsarath OT"/>
          <w:sz w:val="24"/>
          <w:szCs w:val="24"/>
          <w:lang w:val="fr-FR"/>
        </w:rPr>
        <w:pPrChange w:id="25779" w:author="Documents" w:date="2022-01-11T09:43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4FE783AE" w14:textId="34F93CD3" w:rsidR="002766AC" w:rsidRPr="0093703B" w:rsidRDefault="002766AC">
      <w:pPr>
        <w:pStyle w:val="NoSpacing"/>
        <w:numPr>
          <w:ilvl w:val="0"/>
          <w:numId w:val="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25780" w:author="khaithong" w:date="2021-07-29T11:26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5781" w:author="Windows User" w:date="2022-01-28T08:21:00Z">
            <w:rPr>
              <w:ins w:id="25782" w:author="khaithong" w:date="2021-07-29T11:26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5783" w:author="Windows User" w:date="2022-01-12T16:18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5784" w:author="khaithong" w:date="2021-07-29T11:26:00Z">
        <w:r w:rsidRPr="00395ED4">
          <w:rPr>
            <w:rFonts w:ascii="Phetsarath OT" w:eastAsia="Phetsarath OT" w:hAnsi="Phetsarath OT" w:cs="Phetsarath OT" w:hint="cs"/>
            <w:sz w:val="24"/>
            <w:szCs w:val="24"/>
            <w:cs/>
            <w:rPrChange w:id="25785" w:author="NA" w:date="2021-12-30T11:47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ນຳ</w:t>
        </w:r>
        <w:r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786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ໃຊ້ການບໍລິການ</w:t>
        </w:r>
      </w:ins>
      <w:ins w:id="25787" w:author="HP" w:date="2021-08-12T11:01:00Z">
        <w:r w:rsidR="00F14381"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788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ໂທລະຄົມມະນາຄົມ</w:t>
        </w:r>
      </w:ins>
      <w:ins w:id="25789" w:author="khaithong" w:date="2021-07-29T11:26:00Z">
        <w:r w:rsidRPr="0093703B">
          <w:rPr>
            <w:rFonts w:ascii="Phetsarath OT" w:eastAsia="Phetsarath OT" w:hAnsi="Phetsarath OT" w:cs="Angsana New"/>
            <w:spacing w:val="-4"/>
            <w:sz w:val="24"/>
            <w:szCs w:val="24"/>
            <w:cs/>
            <w:rPrChange w:id="25790" w:author="Windows User" w:date="2022-01-28T08:21:00Z">
              <w:rPr>
                <w:rFonts w:ascii="Phetsarath OT" w:eastAsia="Phetsarath OT" w:hAnsi="Phetsarath OT" w:cs="Angsana New"/>
                <w:b/>
                <w:bCs/>
                <w:color w:val="365F91"/>
                <w:sz w:val="24"/>
                <w:szCs w:val="24"/>
                <w:u w:val="single"/>
                <w:cs/>
                <w:lang w:bidi="th-TH"/>
              </w:rPr>
            </w:rPrChange>
          </w:rPr>
          <w:t xml:space="preserve"> </w:t>
        </w:r>
      </w:ins>
      <w:ins w:id="25791" w:author="HP" w:date="2021-08-12T11:01:00Z">
        <w:r w:rsidR="00F14381"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792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ໃນທາງທີ່ບໍ່ຖືກຕ້ອງຕາມກົດໝາຍ</w:t>
        </w:r>
      </w:ins>
      <w:ins w:id="25793" w:author="khaithong" w:date="2021-07-29T11:26:00Z">
        <w:del w:id="25794" w:author="HP" w:date="2021-08-12T11:01:00Z">
          <w:r w:rsidRPr="0093703B" w:rsidDel="00F1438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5795" w:author="Windows User" w:date="2022-01-28T08:21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u w:val="single"/>
                  <w:cs/>
                </w:rPr>
              </w:rPrChange>
            </w:rPr>
            <w:delText>ເພື່ອສ້າງຄວາມເສື່ອມເສຍແກ່ກຽດສັກສີຂອງບຸກຄົນ</w:delText>
          </w:r>
          <w:r w:rsidRPr="0093703B" w:rsidDel="00F14381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25796" w:author="Windows User" w:date="2022-01-28T08:21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u w:val="single"/>
                  <w:lang w:val="fr-FR" w:bidi="th-TH"/>
                </w:rPr>
              </w:rPrChange>
            </w:rPr>
            <w:delText xml:space="preserve">, </w:delText>
          </w:r>
          <w:r w:rsidRPr="0093703B" w:rsidDel="00F1438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5797" w:author="Windows User" w:date="2022-01-28T08:21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u w:val="single"/>
                  <w:cs/>
                </w:rPr>
              </w:rPrChange>
            </w:rPr>
            <w:delText>ນິຕິບຸກຄົນ</w:delText>
          </w:r>
          <w:r w:rsidRPr="0093703B" w:rsidDel="00F14381">
            <w:rPr>
              <w:rFonts w:ascii="Phetsarath OT" w:eastAsia="Phetsarath OT" w:hAnsi="Phetsarath OT" w:cs="Angsana New"/>
              <w:spacing w:val="-4"/>
              <w:sz w:val="24"/>
              <w:szCs w:val="24"/>
              <w:cs/>
              <w:rPrChange w:id="25798" w:author="Windows User" w:date="2022-01-28T08:21:00Z">
                <w:rPr>
                  <w:rFonts w:ascii="Phetsarath OT" w:eastAsia="Phetsarath OT" w:hAnsi="Phetsarath OT" w:cs="Angsana New"/>
                  <w:b/>
                  <w:bCs/>
                  <w:color w:val="365F91"/>
                  <w:sz w:val="24"/>
                  <w:szCs w:val="24"/>
                  <w:u w:val="single"/>
                  <w:cs/>
                  <w:lang w:bidi="th-TH"/>
                </w:rPr>
              </w:rPrChange>
            </w:rPr>
            <w:delText xml:space="preserve"> </w:delText>
          </w:r>
          <w:r w:rsidRPr="0093703B" w:rsidDel="00F1438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5799" w:author="Windows User" w:date="2022-01-28T08:21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Pr="0093703B" w:rsidDel="00F14381">
            <w:rPr>
              <w:rFonts w:ascii="Phetsarath OT" w:eastAsia="Phetsarath OT" w:hAnsi="Phetsarath OT" w:cs="Angsana New"/>
              <w:spacing w:val="-4"/>
              <w:sz w:val="24"/>
              <w:szCs w:val="24"/>
              <w:cs/>
              <w:rPrChange w:id="25800" w:author="Windows User" w:date="2022-01-28T08:21:00Z">
                <w:rPr>
                  <w:rFonts w:ascii="Phetsarath OT" w:eastAsia="Phetsarath OT" w:hAnsi="Phetsarath OT" w:cs="Angsana New"/>
                  <w:b/>
                  <w:bCs/>
                  <w:color w:val="365F91"/>
                  <w:sz w:val="24"/>
                  <w:szCs w:val="24"/>
                  <w:u w:val="single"/>
                  <w:cs/>
                  <w:lang w:bidi="th-TH"/>
                </w:rPr>
              </w:rPrChange>
            </w:rPr>
            <w:delText xml:space="preserve"> </w:delText>
          </w:r>
          <w:r w:rsidRPr="0093703B" w:rsidDel="00F14381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5801" w:author="Windows User" w:date="2022-01-28T08:21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u w:val="single"/>
                  <w:cs/>
                </w:rPr>
              </w:rPrChange>
            </w:rPr>
            <w:delText>ການຈັດຕັ້ງ</w:delText>
          </w:r>
          <w:r w:rsidRPr="0093703B" w:rsidDel="00F14381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25802" w:author="Windows User" w:date="2022-01-28T08:21:00Z">
                <w:rPr>
                  <w:rFonts w:ascii="Phetsarath OT" w:eastAsia="Phetsarath OT" w:hAnsi="Phetsarath OT" w:cs="Phetsarath OT"/>
                  <w:b/>
                  <w:bCs/>
                  <w:color w:val="365F91"/>
                  <w:sz w:val="24"/>
                  <w:szCs w:val="24"/>
                  <w:u w:val="single"/>
                  <w:lang w:val="fr-FR" w:bidi="th-TH"/>
                </w:rPr>
              </w:rPrChange>
            </w:rPr>
            <w:delText>;</w:delText>
          </w:r>
        </w:del>
      </w:ins>
      <w:ins w:id="25803" w:author="HP" w:date="2021-08-12T11:01:00Z">
        <w:r w:rsidR="00F14381" w:rsidRPr="0093703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5804" w:author="Windows User" w:date="2022-01-28T08:21:00Z">
              <w:rPr>
                <w:rFonts w:ascii="Phetsarath OT" w:eastAsia="Phetsarath OT" w:hAnsi="Phetsarath OT" w:cs="Phetsarath OT"/>
                <w:b/>
                <w:bCs/>
                <w:color w:val="365F91"/>
                <w:sz w:val="24"/>
                <w:szCs w:val="24"/>
                <w:u w:val="single"/>
                <w:lang w:val="fr-FR" w:bidi="th-TH"/>
              </w:rPr>
            </w:rPrChange>
          </w:rPr>
          <w:t>;</w:t>
        </w:r>
      </w:ins>
    </w:p>
    <w:p w14:paraId="7FB37A28" w14:textId="57036238" w:rsidR="002766AC" w:rsidRPr="002C0BDB" w:rsidRDefault="002766AC">
      <w:pPr>
        <w:pStyle w:val="NoSpacing"/>
        <w:numPr>
          <w:ilvl w:val="0"/>
          <w:numId w:val="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555"/>
        <w:jc w:val="both"/>
        <w:rPr>
          <w:ins w:id="25805" w:author="khaithong" w:date="2021-07-29T11:26:00Z"/>
          <w:rFonts w:ascii="Phetsarath OT" w:eastAsia="Phetsarath OT" w:hAnsi="Phetsarath OT" w:cs="Phetsarath OT"/>
          <w:sz w:val="24"/>
          <w:szCs w:val="24"/>
          <w:lang w:val="fr-FR"/>
          <w:rPrChange w:id="25806" w:author="NA" w:date="2021-12-30T11:44:00Z">
            <w:rPr>
              <w:ins w:id="25807" w:author="khaithong" w:date="2021-07-29T11:26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5808" w:author="Documents" w:date="2022-01-11T09:43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5809" w:author="khaithong" w:date="2021-07-29T11:26:00Z">
        <w:r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810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ໃຊ້ອຸປະກອນໂທລະຄົມມະນາຄົມ</w:t>
        </w:r>
        <w:r w:rsidRPr="0093703B">
          <w:rPr>
            <w:rFonts w:ascii="Phetsarath OT" w:eastAsia="Phetsarath OT" w:hAnsi="Phetsarath OT" w:cs="Angsana New"/>
            <w:spacing w:val="-4"/>
            <w:sz w:val="24"/>
            <w:szCs w:val="24"/>
            <w:cs/>
            <w:rPrChange w:id="25811" w:author="Windows User" w:date="2022-01-28T08:21:00Z">
              <w:rPr>
                <w:rFonts w:ascii="Phetsarath OT" w:eastAsia="Phetsarath OT" w:hAnsi="Phetsarath OT" w:cs="Angsana New"/>
                <w:b/>
                <w:bCs/>
                <w:color w:val="365F91"/>
                <w:sz w:val="24"/>
                <w:szCs w:val="24"/>
                <w:u w:val="single"/>
                <w:cs/>
                <w:lang w:bidi="th-TH"/>
              </w:rPr>
            </w:rPrChange>
          </w:rPr>
          <w:t xml:space="preserve"> </w:t>
        </w:r>
        <w:r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812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ເພື່ອລົບກວນ</w:t>
        </w:r>
        <w:r w:rsidRPr="0093703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5813" w:author="Windows User" w:date="2022-01-28T08:21:00Z">
              <w:rPr>
                <w:rFonts w:ascii="Phetsarath OT" w:eastAsia="Phetsarath OT" w:hAnsi="Phetsarath OT" w:cs="Phetsarath OT"/>
                <w:b/>
                <w:bCs/>
                <w:color w:val="365F91"/>
                <w:sz w:val="24"/>
                <w:szCs w:val="24"/>
                <w:u w:val="single"/>
                <w:lang w:val="fr-FR" w:bidi="th-TH"/>
              </w:rPr>
            </w:rPrChange>
          </w:rPr>
          <w:t xml:space="preserve">, </w:t>
        </w:r>
        <w:r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814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ທຳລາຍ</w:t>
        </w:r>
        <w:r w:rsidRPr="0093703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5815" w:author="Windows User" w:date="2022-01-28T08:21:00Z">
              <w:rPr>
                <w:rFonts w:ascii="Phetsarath OT" w:eastAsia="Phetsarath OT" w:hAnsi="Phetsarath OT" w:cs="Phetsarath OT"/>
                <w:b/>
                <w:bCs/>
                <w:color w:val="365F91"/>
                <w:sz w:val="24"/>
                <w:szCs w:val="24"/>
                <w:u w:val="single"/>
                <w:lang w:val="fr-FR" w:bidi="th-TH"/>
              </w:rPr>
            </w:rPrChange>
          </w:rPr>
          <w:t xml:space="preserve">, </w:t>
        </w:r>
        <w:r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816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ລັກຕໍ່</w:t>
        </w:r>
        <w:r w:rsidRPr="0093703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5817" w:author="Windows User" w:date="2022-01-28T08:21:00Z">
              <w:rPr>
                <w:rFonts w:ascii="Phetsarath OT" w:eastAsia="Phetsarath OT" w:hAnsi="Phetsarath OT" w:cs="Phetsarath OT"/>
                <w:b/>
                <w:bCs/>
                <w:color w:val="365F91"/>
                <w:sz w:val="24"/>
                <w:szCs w:val="24"/>
                <w:u w:val="single"/>
                <w:lang w:val="fr-FR" w:bidi="th-TH"/>
              </w:rPr>
            </w:rPrChange>
          </w:rPr>
          <w:t xml:space="preserve">, </w:t>
        </w:r>
        <w:r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818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ລັກຟັງ</w:t>
        </w:r>
        <w:r w:rsidRPr="0093703B">
          <w:rPr>
            <w:rFonts w:ascii="Phetsarath OT" w:eastAsia="Phetsarath OT" w:hAnsi="Phetsarath OT" w:cs="Angsana New"/>
            <w:spacing w:val="-4"/>
            <w:sz w:val="24"/>
            <w:szCs w:val="24"/>
            <w:cs/>
            <w:rPrChange w:id="25819" w:author="Windows User" w:date="2022-01-28T08:21:00Z">
              <w:rPr>
                <w:rFonts w:ascii="Phetsarath OT" w:eastAsia="Phetsarath OT" w:hAnsi="Phetsarath OT" w:cs="Angsana New"/>
                <w:b/>
                <w:bCs/>
                <w:color w:val="365F91"/>
                <w:sz w:val="24"/>
                <w:szCs w:val="24"/>
                <w:u w:val="single"/>
                <w:cs/>
                <w:lang w:bidi="th-TH"/>
              </w:rPr>
            </w:rPrChange>
          </w:rPr>
          <w:t xml:space="preserve"> </w:t>
        </w:r>
        <w:r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820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ແລະ</w:t>
        </w:r>
        <w:r w:rsidRPr="0093703B">
          <w:rPr>
            <w:rFonts w:ascii="Phetsarath OT" w:eastAsia="Phetsarath OT" w:hAnsi="Phetsarath OT" w:cs="Angsana New"/>
            <w:spacing w:val="-4"/>
            <w:sz w:val="24"/>
            <w:szCs w:val="24"/>
            <w:cs/>
            <w:rPrChange w:id="25821" w:author="Windows User" w:date="2022-01-28T08:21:00Z">
              <w:rPr>
                <w:rFonts w:ascii="Phetsarath OT" w:eastAsia="Phetsarath OT" w:hAnsi="Phetsarath OT" w:cs="Angsana New"/>
                <w:b/>
                <w:bCs/>
                <w:color w:val="365F91"/>
                <w:sz w:val="24"/>
                <w:szCs w:val="24"/>
                <w:u w:val="single"/>
                <w:cs/>
                <w:lang w:bidi="th-TH"/>
              </w:rPr>
            </w:rPrChange>
          </w:rPr>
          <w:t xml:space="preserve"> </w:t>
        </w:r>
        <w:r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822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ກັ່ນ</w:t>
        </w:r>
      </w:ins>
      <w:ins w:id="25823" w:author="LENOVO" w:date="2021-12-10T08:23:00Z">
        <w:r w:rsidR="006B2A6E"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824" w:author="Windows User" w:date="2022-01-28T08:21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ຕ</w:t>
        </w:r>
      </w:ins>
      <w:ins w:id="25825" w:author="khaithong" w:date="2021-07-29T11:26:00Z">
        <w:del w:id="25826" w:author="LENOVO" w:date="2021-12-10T08:23:00Z">
          <w:r w:rsidRPr="0093703B" w:rsidDel="006B2A6E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5827" w:author="Windows User" w:date="2022-01-28T08:21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u w:val="single"/>
                  <w:cs/>
                </w:rPr>
              </w:rPrChange>
            </w:rPr>
            <w:delText>ກ</w:delText>
          </w:r>
        </w:del>
        <w:r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5828" w:author="Windows User" w:date="2022-01-28T08:21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ອງ</w:t>
        </w:r>
      </w:ins>
      <w:ins w:id="25829" w:author="Windows User" w:date="2022-01-28T08:21:00Z">
        <w:r w:rsidR="0093703B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25830" w:author="khaithong" w:date="2021-07-29T11:26:00Z">
        <w:del w:id="25831" w:author="NA" w:date="2021-12-30T11:11:00Z">
          <w:r w:rsidRPr="002C0BDB" w:rsidDel="00C8046D">
            <w:rPr>
              <w:rFonts w:ascii="Phetsarath OT" w:eastAsia="Phetsarath OT" w:hAnsi="Phetsarath OT" w:cs="Angsana New"/>
              <w:sz w:val="24"/>
              <w:szCs w:val="24"/>
              <w:cs/>
              <w:rPrChange w:id="25832" w:author="NA" w:date="2021-12-30T11:44:00Z">
                <w:rPr>
                  <w:rFonts w:ascii="Phetsarath OT" w:eastAsia="Phetsarath OT" w:hAnsi="Phetsarath OT" w:cs="Angsana New"/>
                  <w:b/>
                  <w:bCs/>
                  <w:color w:val="365F91"/>
                  <w:sz w:val="24"/>
                  <w:szCs w:val="24"/>
                  <w:u w:val="single"/>
                  <w:cs/>
                  <w:lang w:bidi="th-TH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33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ເອົາຂໍ້ມູນ</w:t>
        </w:r>
      </w:ins>
      <w:ins w:id="25834" w:author="Documents" w:date="2022-01-11T11:49:00Z">
        <w:r w:rsidR="00183ABD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25835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36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ຂ່າວສານ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25837" w:author="NA" w:date="2021-12-30T11:44:00Z">
              <w:rPr>
                <w:rFonts w:ascii="Phetsarath OT" w:eastAsia="Phetsarath OT" w:hAnsi="Phetsarath OT" w:cs="Angsana New"/>
                <w:b/>
                <w:bCs/>
                <w:color w:val="365F91"/>
                <w:sz w:val="24"/>
                <w:szCs w:val="24"/>
                <w:u w:val="single"/>
                <w:cs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3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ຂອງຜູ້ອື່ນ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5839" w:author="NA" w:date="2021-12-30T11:44:00Z">
              <w:rPr>
                <w:rFonts w:ascii="Phetsarath OT" w:eastAsia="Phetsarath OT" w:hAnsi="Phetsarath OT" w:cs="Phetsarath OT"/>
                <w:b/>
                <w:bCs/>
                <w:color w:val="365F91"/>
                <w:sz w:val="24"/>
                <w:szCs w:val="24"/>
                <w:u w:val="single"/>
                <w:lang w:val="fr-FR" w:bidi="th-TH"/>
              </w:rPr>
            </w:rPrChange>
          </w:rPr>
          <w:t>;</w:t>
        </w:r>
      </w:ins>
    </w:p>
    <w:p w14:paraId="23624978" w14:textId="6D8EA19D" w:rsidR="002766AC" w:rsidRPr="002C0BDB" w:rsidRDefault="002766AC">
      <w:pPr>
        <w:pStyle w:val="NoSpacing"/>
        <w:numPr>
          <w:ilvl w:val="0"/>
          <w:numId w:val="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555"/>
        <w:jc w:val="both"/>
        <w:rPr>
          <w:ins w:id="25840" w:author="khaithong" w:date="2021-07-29T11:26:00Z"/>
          <w:rFonts w:ascii="Phetsarath OT" w:eastAsia="Phetsarath OT" w:hAnsi="Phetsarath OT" w:cs="Phetsarath OT"/>
          <w:sz w:val="24"/>
          <w:szCs w:val="24"/>
          <w:lang w:val="fr-FR"/>
        </w:rPr>
        <w:pPrChange w:id="25841" w:author="Documents" w:date="2022-01-11T09:43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5842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ທຳລາຍອຸປະກອນໂທລະຄົມມະນາຄົມ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43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ຂອງບຸກຄົນ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25844" w:author="NA" w:date="2021-12-30T11:44:00Z">
              <w:rPr>
                <w:rFonts w:ascii="Phetsarath OT" w:eastAsia="Phetsarath OT" w:hAnsi="Phetsarath OT" w:cs="Angsana New"/>
                <w:b/>
                <w:bCs/>
                <w:color w:val="365F91"/>
                <w:sz w:val="24"/>
                <w:szCs w:val="24"/>
                <w:u w:val="single"/>
                <w:cs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4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ຫຼື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25846" w:author="NA" w:date="2021-12-30T11:44:00Z">
              <w:rPr>
                <w:rFonts w:ascii="Phetsarath OT" w:eastAsia="Phetsarath OT" w:hAnsi="Phetsarath OT" w:cs="Angsana New"/>
                <w:b/>
                <w:bCs/>
                <w:color w:val="365F91"/>
                <w:sz w:val="24"/>
                <w:szCs w:val="24"/>
                <w:u w:val="single"/>
                <w:cs/>
                <w:lang w:bidi="th-TH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4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ຜູ້ໃຫ້ບໍລິການໂທລະຄົມ</w:t>
        </w:r>
      </w:ins>
      <w:ins w:id="25848" w:author="Documents" w:date="2022-01-11T09:44:00Z">
        <w:del w:id="25849" w:author="Windows User" w:date="2022-01-12T16:18:00Z">
          <w:r w:rsidR="004B795F" w:rsidRPr="004B795F" w:rsidDel="007E5C2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5850" w:author="Documents" w:date="2022-01-11T09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5851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5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ມະ</w:t>
        </w:r>
      </w:ins>
      <w:ins w:id="25853" w:author="Windows User" w:date="2022-01-12T16:18:00Z">
        <w:r w:rsidR="007E5C2B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25854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5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ນາ</w:t>
        </w:r>
      </w:ins>
      <w:ins w:id="25856" w:author="NA" w:date="2022-01-05T11:47:00Z">
        <w:del w:id="25857" w:author="Documents" w:date="2022-01-11T09:43:00Z">
          <w:r w:rsidR="004530C2" w:rsidDel="004B795F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ins w:id="25858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59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>;</w:t>
        </w:r>
      </w:ins>
    </w:p>
    <w:p w14:paraId="0CA93AAB" w14:textId="3E68567E" w:rsidR="002766AC" w:rsidRPr="002C0BDB" w:rsidDel="00C8046D" w:rsidRDefault="002766AC">
      <w:pPr>
        <w:pStyle w:val="NoSpacing"/>
        <w:numPr>
          <w:ilvl w:val="0"/>
          <w:numId w:val="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555"/>
        <w:jc w:val="both"/>
        <w:rPr>
          <w:del w:id="25860" w:author="NA" w:date="2021-12-30T11:12:00Z"/>
          <w:rFonts w:ascii="Phetsarath OT" w:eastAsia="Phetsarath OT" w:hAnsi="Phetsarath OT" w:cs="Phetsarath OT"/>
          <w:sz w:val="24"/>
          <w:szCs w:val="24"/>
          <w:lang w:val="fr-FR"/>
          <w:rPrChange w:id="25861" w:author="NA" w:date="2021-12-30T11:44:00Z">
            <w:rPr>
              <w:del w:id="25862" w:author="NA" w:date="2021-12-30T11:12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25863" w:author="Documents" w:date="2022-01-11T09:43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5864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ໃຊ້ຄວາມຮຸນແຮງ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ນາບຂູ່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ຂັດຂວາງ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ການປະຕິບັດໜ້າທີ່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ຂອງພະນັກງານ</w:t>
        </w:r>
      </w:ins>
      <w:ins w:id="25865" w:author="HP" w:date="2021-08-12T11:04:00Z">
        <w:r w:rsidR="00F1438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ເຈົ້າໜ້າທີ່</w:t>
        </w:r>
      </w:ins>
      <w:ins w:id="25866" w:author="NA" w:date="2021-12-24T10:30:00Z">
        <w:r w:rsidR="00EC12B6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25867" w:author="LENOVO" w:date="2021-12-10T08:23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6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cs/>
              </w:rPr>
            </w:rPrChange>
          </w:rPr>
          <w:t>ທີ່</w:t>
        </w:r>
      </w:ins>
      <w:ins w:id="25869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ກ່ຽວຂ້ອງ</w:t>
        </w:r>
      </w:ins>
      <w:ins w:id="25870" w:author="khaithong" w:date="2021-07-29T11:26:00Z">
        <w:del w:id="25871" w:author="HP" w:date="2021-08-12T11:05:00Z">
          <w:r w:rsidRPr="002C0BDB" w:rsidDel="00F14381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F1438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ຂະແໜງການເຕັກໂນໂລຊີ</w:delText>
          </w:r>
          <w:r w:rsidRPr="002C0BDB" w:rsidDel="00F14381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F1438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ແລະ</w:delText>
          </w:r>
          <w:r w:rsidRPr="002C0BDB" w:rsidDel="00F14381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F1438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ການສື່ສານ</w:delText>
          </w:r>
          <w:r w:rsidRPr="002C0BDB" w:rsidDel="00F14381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F1438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ຫຼື</w:delText>
          </w:r>
          <w:r w:rsidRPr="002C0BDB" w:rsidDel="00F14381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F1438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ຜູ້ໃຫ້ບໍລິການໂທລະຄົມມະນາຄົມ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5872" w:author="NA" w:date="2021-12-30T11:44:00Z">
              <w:rPr>
                <w:rFonts w:ascii="Phetsarath OT" w:eastAsia="Phetsarath OT" w:hAnsi="Phetsarath OT" w:cs="Phetsarath OT"/>
                <w:b/>
                <w:bCs/>
                <w:color w:val="365F91"/>
                <w:sz w:val="24"/>
                <w:szCs w:val="24"/>
              </w:rPr>
            </w:rPrChange>
          </w:rPr>
          <w:t>;</w:t>
        </w:r>
      </w:ins>
    </w:p>
    <w:p w14:paraId="335297CC" w14:textId="77777777" w:rsidR="00C8046D" w:rsidRPr="002C0BDB" w:rsidRDefault="00C8046D">
      <w:pPr>
        <w:pStyle w:val="NoSpacing"/>
        <w:numPr>
          <w:ilvl w:val="0"/>
          <w:numId w:val="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555"/>
        <w:jc w:val="both"/>
        <w:rPr>
          <w:ins w:id="25873" w:author="NA" w:date="2021-12-30T11:12:00Z"/>
          <w:rFonts w:ascii="Phetsarath OT" w:eastAsia="Phetsarath OT" w:hAnsi="Phetsarath OT" w:cs="Phetsarath OT"/>
          <w:sz w:val="24"/>
          <w:szCs w:val="24"/>
          <w:lang w:val="fr-FR"/>
        </w:rPr>
        <w:pPrChange w:id="25874" w:author="Documents" w:date="2022-01-11T09:43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533C5CD4" w14:textId="7AA0D027" w:rsidR="002766AC" w:rsidRPr="002C0BDB" w:rsidRDefault="002766AC">
      <w:pPr>
        <w:pStyle w:val="NoSpacing"/>
        <w:numPr>
          <w:ilvl w:val="0"/>
          <w:numId w:val="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25875" w:author="khaithong" w:date="2021-07-29T11:27:00Z"/>
          <w:rFonts w:ascii="Phetsarath OT" w:eastAsia="Phetsarath OT" w:hAnsi="Phetsarath OT" w:cs="Phetsarath OT"/>
          <w:sz w:val="24"/>
          <w:szCs w:val="24"/>
          <w:lang w:val="fr-FR"/>
          <w:rPrChange w:id="25876" w:author="NA" w:date="2021-12-30T11:44:00Z">
            <w:rPr>
              <w:ins w:id="25877" w:author="khaithong" w:date="2021-07-29T11:27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5878" w:author="Windows User" w:date="2022-01-12T16:18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5879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8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ມີພຶດຕິກຳອື່ນ</w:t>
        </w:r>
      </w:ins>
      <w:ins w:id="25881" w:author="LENOVO" w:date="2021-12-10T08:24:00Z">
        <w:r w:rsidR="006B2A6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25882" w:author="khaithong" w:date="2021-07-29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5883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365F91"/>
                <w:sz w:val="24"/>
                <w:szCs w:val="24"/>
                <w:u w:val="single"/>
                <w:cs/>
              </w:rPr>
            </w:rPrChange>
          </w:rPr>
          <w:t>ທີ່ເປັນການລະເມີດກົດໝາຍ</w:t>
        </w:r>
        <w:del w:id="25884" w:author="NA" w:date="2021-12-23T11:59:00Z">
          <w:r w:rsidRPr="002C0BDB" w:rsidDel="00DD0794">
            <w:rPr>
              <w:rFonts w:ascii="Phetsarath OT" w:eastAsia="Phetsarath OT" w:hAnsi="Phetsarath OT" w:cs="Angsana New"/>
              <w:sz w:val="24"/>
              <w:szCs w:val="24"/>
              <w:cs/>
              <w:rPrChange w:id="25885" w:author="NA" w:date="2021-12-30T11:44:00Z">
                <w:rPr>
                  <w:rFonts w:ascii="Phetsarath OT" w:eastAsia="Phetsarath OT" w:hAnsi="Phetsarath OT" w:cs="Angsana New"/>
                  <w:b/>
                  <w:bCs/>
                  <w:color w:val="365F91"/>
                  <w:sz w:val="24"/>
                  <w:szCs w:val="24"/>
                  <w:u w:val="single"/>
                  <w:cs/>
                  <w:lang w:bidi="th-TH"/>
                </w:rPr>
              </w:rPrChange>
            </w:rPr>
            <w:delText xml:space="preserve"> </w:delText>
          </w:r>
          <w:r w:rsidRPr="002C0BDB" w:rsidDel="00DD0794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588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DD0794">
            <w:rPr>
              <w:rFonts w:ascii="Phetsarath OT" w:eastAsia="Phetsarath OT" w:hAnsi="Phetsarath OT" w:cs="Angsana New"/>
              <w:sz w:val="24"/>
              <w:szCs w:val="24"/>
              <w:cs/>
              <w:rPrChange w:id="25887" w:author="NA" w:date="2021-12-30T11:44:00Z">
                <w:rPr>
                  <w:rFonts w:ascii="Phetsarath OT" w:eastAsia="Phetsarath OT" w:hAnsi="Phetsarath OT" w:cs="Angsana New"/>
                  <w:b/>
                  <w:bCs/>
                  <w:color w:val="365F91"/>
                  <w:sz w:val="24"/>
                  <w:szCs w:val="24"/>
                  <w:u w:val="single"/>
                  <w:cs/>
                  <w:lang w:bidi="th-TH"/>
                </w:rPr>
              </w:rPrChange>
            </w:rPr>
            <w:delText xml:space="preserve"> </w:delText>
          </w:r>
          <w:r w:rsidRPr="002C0BDB" w:rsidDel="00DD0794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5888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365F91"/>
                  <w:sz w:val="24"/>
                  <w:szCs w:val="24"/>
                  <w:u w:val="single"/>
                  <w:cs/>
                </w:rPr>
              </w:rPrChange>
            </w:rPr>
            <w:delText>ລະບຽບການ</w:delText>
          </w:r>
        </w:del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25889" w:author="NA" w:date="2021-12-30T11:44:00Z">
              <w:rPr>
                <w:rFonts w:ascii="Phetsarath OT" w:eastAsia="Phetsarath OT" w:hAnsi="Phetsarath OT" w:cs="Angsana New"/>
                <w:b/>
                <w:bCs/>
                <w:color w:val="365F91"/>
                <w:sz w:val="24"/>
                <w:szCs w:val="24"/>
                <w:u w:val="single"/>
                <w:cs/>
                <w:lang w:bidi="th-TH"/>
              </w:rPr>
            </w:rPrChange>
          </w:rPr>
          <w:t>.</w:t>
        </w:r>
      </w:ins>
    </w:p>
    <w:p w14:paraId="4DC21F62" w14:textId="77777777" w:rsidR="002766AC" w:rsidRPr="002C0BDB" w:rsidRDefault="002766AC">
      <w:pPr>
        <w:pStyle w:val="NoSpacing"/>
        <w:tabs>
          <w:tab w:val="left" w:pos="1418"/>
        </w:tabs>
        <w:spacing w:line="340" w:lineRule="exact"/>
        <w:jc w:val="thaiDistribute"/>
        <w:rPr>
          <w:ins w:id="25890" w:author="khaithong" w:date="2021-07-29T11:26:00Z"/>
          <w:rFonts w:ascii="Phetsarath OT" w:eastAsia="Phetsarath OT" w:hAnsi="Phetsarath OT" w:cs="Phetsarath OT"/>
          <w:sz w:val="24"/>
          <w:szCs w:val="24"/>
          <w:lang w:val="fr-FR"/>
          <w:rPrChange w:id="25891" w:author="NA" w:date="2021-12-30T11:44:00Z">
            <w:rPr>
              <w:ins w:id="25892" w:author="khaithong" w:date="2021-07-29T11:26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5893" w:author="khaithong" w:date="2021-07-29T11:27:00Z">
          <w:pPr>
            <w:pStyle w:val="NoSpacing"/>
            <w:numPr>
              <w:numId w:val="4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2B3AE1CC" w14:textId="6136AB0E" w:rsidR="00897237" w:rsidRPr="00C55506" w:rsidDel="00F14381" w:rsidRDefault="007F309A">
      <w:pPr>
        <w:pStyle w:val="Heading3"/>
        <w:spacing w:before="0" w:line="340" w:lineRule="exact"/>
        <w:rPr>
          <w:del w:id="25894" w:author="HP" w:date="2021-08-12T11:03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5895" w:author="NA" w:date="2021-12-27T14:01:00Z">
          <w:pPr>
            <w:pStyle w:val="Heading2"/>
          </w:pPr>
        </w:pPrChange>
      </w:pPr>
      <w:ins w:id="25896" w:author="NA" w:date="2021-12-27T14:01:00Z">
        <w:r w:rsidRPr="00C55506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5897" w:author="Windows User" w:date="2022-01-28T08:06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val="pt-BR" w:bidi="lo-LA"/>
              </w:rPr>
            </w:rPrChange>
          </w:rPr>
          <w:t>ມາດຕາ</w:t>
        </w:r>
        <w:r w:rsidRPr="00C55506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val="pt-BR" w:bidi="lo-LA"/>
            <w:rPrChange w:id="25898" w:author="Windows User" w:date="2022-01-28T08:06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val="pt-BR" w:bidi="lo-LA"/>
              </w:rPr>
            </w:rPrChange>
          </w:rPr>
          <w:t xml:space="preserve"> </w:t>
        </w:r>
        <w:del w:id="25899" w:author="Windows User" w:date="2022-01-12T16:19:00Z">
          <w:r w:rsidRPr="00C55506" w:rsidDel="007E5C2B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cs/>
              <w:lang w:val="pt-BR" w:bidi="lo-LA"/>
              <w:rPrChange w:id="25900" w:author="Windows User" w:date="2022-01-28T08:06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cs/>
                  <w:lang w:val="pt-BR" w:bidi="lo-LA"/>
                </w:rPr>
              </w:rPrChange>
            </w:rPr>
            <w:delText xml:space="preserve"> </w:delText>
          </w:r>
        </w:del>
        <w:r w:rsidRPr="00C55506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val="pt-BR" w:bidi="lo-LA"/>
            <w:rPrChange w:id="25901" w:author="Windows User" w:date="2022-01-28T08:06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val="pt-BR" w:bidi="lo-LA"/>
              </w:rPr>
            </w:rPrChange>
          </w:rPr>
          <w:t xml:space="preserve">43 </w:t>
        </w:r>
        <w:del w:id="25902" w:author="Windows User" w:date="2022-01-12T16:19:00Z">
          <w:r w:rsidRPr="00C55506" w:rsidDel="007E5C2B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cs/>
              <w:lang w:val="pt-BR" w:bidi="lo-LA"/>
              <w:rPrChange w:id="25903" w:author="Windows User" w:date="2022-01-28T08:06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cs/>
                  <w:lang w:val="pt-BR" w:bidi="lo-LA"/>
                </w:rPr>
              </w:rPrChange>
            </w:rPr>
            <w:delText xml:space="preserve"> </w:delText>
          </w:r>
        </w:del>
      </w:ins>
      <w:del w:id="25904" w:author="home" w:date="2021-07-12T06:47:00Z">
        <w:r w:rsidR="0072440F" w:rsidRPr="00C55506" w:rsidDel="000629F5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5905" w:author="Windows User" w:date="2022-01-28T08:06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="0072440F" w:rsidRPr="00C55506" w:rsidDel="000629F5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/>
            <w:rPrChange w:id="25906" w:author="Windows User" w:date="2022-01-28T08:06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  <w:r w:rsidR="009B592F" w:rsidRPr="00C55506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  <w:rPrChange w:id="25907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>4</w:delText>
        </w:r>
        <w:r w:rsidR="00347C2B" w:rsidRPr="00C55506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  <w:rPrChange w:id="25908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pt-BR" w:bidi="lo-LA"/>
              </w:rPr>
            </w:rPrChange>
          </w:rPr>
          <w:delText>7</w:delText>
        </w:r>
        <w:r w:rsidR="0072440F" w:rsidRPr="00C55506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5909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 xml:space="preserve"> </w:delText>
        </w:r>
      </w:del>
      <w:bookmarkStart w:id="25910" w:name="_Toc77346269"/>
      <w:del w:id="25911" w:author="HP" w:date="2021-08-12T11:04:00Z">
        <w:r w:rsidR="0072440F" w:rsidRPr="00C55506" w:rsidDel="00F14381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5912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>(</w:delText>
        </w:r>
        <w:r w:rsidR="0072440F" w:rsidRPr="00C55506" w:rsidDel="00F14381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5913" w:author="Windows User" w:date="2022-01-28T08:06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="0072440F" w:rsidRPr="00C55506" w:rsidDel="00F14381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/>
            <w:rPrChange w:id="25914" w:author="Windows User" w:date="2022-01-28T08:06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 xml:space="preserve">) </w:delText>
        </w:r>
      </w:del>
      <w:del w:id="25915" w:author="HP" w:date="2021-08-12T11:03:00Z">
        <w:r w:rsidR="0072440F" w:rsidRPr="00C55506" w:rsidDel="00F14381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5916" w:author="Windows User" w:date="2022-01-28T08:06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ຂໍ້ຫ້າມສຳລັບພະນັກງານ</w:delText>
        </w:r>
      </w:del>
      <w:ins w:id="25917" w:author="khaithong" w:date="2021-07-29T11:25:00Z">
        <w:del w:id="25918" w:author="HP" w:date="2021-08-12T11:03:00Z">
          <w:r w:rsidR="002766AC" w:rsidRPr="00C55506" w:rsidDel="00F14381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  <w:rPrChange w:id="25919" w:author="Windows User" w:date="2022-01-28T08:06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pt-BR" w:bidi="lo-LA"/>
                </w:rPr>
              </w:rPrChange>
            </w:rPr>
            <w:delText xml:space="preserve"> </w:delText>
          </w:r>
          <w:r w:rsidR="002766AC" w:rsidRPr="00C55506" w:rsidDel="00F14381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val="pt-BR" w:bidi="lo-LA"/>
              <w:rPrChange w:id="25920" w:author="Windows User" w:date="2022-01-28T08:06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pt-BR" w:bidi="lo-LA"/>
                </w:rPr>
              </w:rPrChange>
            </w:rPr>
            <w:delText>ແລະ</w:delText>
          </w:r>
          <w:r w:rsidR="002766AC" w:rsidRPr="00C55506" w:rsidDel="00F14381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lang w:val="pt-BR" w:bidi="lo-LA"/>
              <w:rPrChange w:id="25921" w:author="Windows User" w:date="2022-01-28T08:06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  <w:r w:rsidR="002766AC" w:rsidRPr="00C55506" w:rsidDel="00F14381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4"/>
              <w:szCs w:val="24"/>
              <w:cs/>
              <w:lang w:val="pt-BR" w:bidi="lo-LA"/>
              <w:rPrChange w:id="25922" w:author="Windows User" w:date="2022-01-28T08:06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cs/>
                  <w:lang w:val="pt-BR" w:bidi="lo-LA"/>
                </w:rPr>
              </w:rPrChange>
            </w:rPr>
            <w:delText>ເຈົ້າໜ້າທີ່</w:delText>
          </w:r>
          <w:r w:rsidR="002766AC" w:rsidRPr="00C55506" w:rsidDel="00F14381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lang w:val="pt-BR" w:bidi="lo-LA"/>
              <w:rPrChange w:id="25923" w:author="Windows User" w:date="2022-01-28T08:06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lang w:val="pt-BR" w:bidi="lo-LA"/>
                </w:rPr>
              </w:rPrChange>
            </w:rPr>
            <w:delText xml:space="preserve"> </w:delText>
          </w:r>
          <w:r w:rsidR="002766AC" w:rsidRPr="00C55506" w:rsidDel="00F14381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4"/>
              <w:szCs w:val="24"/>
              <w:cs/>
              <w:lang w:val="pt-BR" w:bidi="lo-LA"/>
              <w:rPrChange w:id="25924" w:author="Windows User" w:date="2022-01-28T08:06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cs/>
                  <w:lang w:val="pt-BR" w:bidi="lo-LA"/>
                </w:rPr>
              </w:rPrChange>
            </w:rPr>
            <w:delText>ທີ່ກ່ຽວຂ້ອງ</w:delText>
          </w:r>
        </w:del>
      </w:ins>
      <w:del w:id="25925" w:author="HP" w:date="2021-08-08T16:55:00Z">
        <w:r w:rsidR="0072440F" w:rsidRPr="00C55506" w:rsidDel="00560E04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5926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lang w:val="pt-BR" w:bidi="lo-LA"/>
              </w:rPr>
            </w:rPrChange>
          </w:rPr>
          <w:delText xml:space="preserve"> </w:delText>
        </w:r>
        <w:r w:rsidR="0072440F" w:rsidRPr="00C55506" w:rsidDel="00560E04">
          <w:rPr>
            <w:rFonts w:ascii="Phetsarath OT" w:eastAsia="Phetsarath OT" w:hAnsi="Phetsarath OT" w:cs="Phetsarath OT" w:hint="cs"/>
            <w:b w:val="0"/>
            <w:bCs w:val="0"/>
            <w:strike/>
            <w:color w:val="auto"/>
            <w:sz w:val="24"/>
            <w:szCs w:val="24"/>
            <w:cs/>
            <w:lang w:val="pt-BR" w:bidi="lo-LA"/>
            <w:rPrChange w:id="25927" w:author="Windows User" w:date="2022-01-28T08:06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ຂະແໜງ</w:delText>
        </w:r>
        <w:r w:rsidR="00F52F7F" w:rsidRPr="00C55506" w:rsidDel="00560E04">
          <w:rPr>
            <w:rFonts w:ascii="Phetsarath OT" w:eastAsia="Phetsarath OT" w:hAnsi="Phetsarath OT" w:cs="Phetsarath OT" w:hint="cs"/>
            <w:b w:val="0"/>
            <w:bCs w:val="0"/>
            <w:strike/>
            <w:color w:val="auto"/>
            <w:sz w:val="24"/>
            <w:szCs w:val="24"/>
            <w:cs/>
            <w:lang w:val="pt-BR" w:bidi="lo-LA"/>
            <w:rPrChange w:id="25928" w:author="Windows User" w:date="2022-01-28T08:06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ການ</w:delText>
        </w:r>
        <w:r w:rsidR="0072440F" w:rsidRPr="00C55506" w:rsidDel="00560E04">
          <w:rPr>
            <w:rFonts w:ascii="Phetsarath OT" w:eastAsia="Phetsarath OT" w:hAnsi="Phetsarath OT" w:cs="Phetsarath OT" w:hint="cs"/>
            <w:b w:val="0"/>
            <w:bCs w:val="0"/>
            <w:strike/>
            <w:color w:val="auto"/>
            <w:sz w:val="24"/>
            <w:szCs w:val="24"/>
            <w:cs/>
            <w:lang w:val="pt-BR" w:bidi="lo-LA"/>
            <w:rPrChange w:id="25929" w:author="Windows User" w:date="2022-01-28T08:06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ເຕັກໂນໂລຊີ</w:delText>
        </w:r>
        <w:r w:rsidR="0072440F" w:rsidRPr="00C55506" w:rsidDel="00560E04">
          <w:rPr>
            <w:rFonts w:ascii="Phetsarath OT" w:eastAsia="Phetsarath OT" w:hAnsi="Phetsarath OT" w:cs="Phetsarath OT"/>
            <w:b w:val="0"/>
            <w:bCs w:val="0"/>
            <w:strike/>
            <w:color w:val="auto"/>
            <w:sz w:val="24"/>
            <w:szCs w:val="24"/>
            <w:lang w:val="pt-BR" w:bidi="lo-LA"/>
            <w:rPrChange w:id="25930" w:author="Windows User" w:date="2022-01-28T08:06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C55506" w:rsidDel="00560E04">
          <w:rPr>
            <w:rFonts w:ascii="Phetsarath OT" w:eastAsia="Phetsarath OT" w:hAnsi="Phetsarath OT" w:cs="Phetsarath OT" w:hint="cs"/>
            <w:b w:val="0"/>
            <w:bCs w:val="0"/>
            <w:strike/>
            <w:color w:val="auto"/>
            <w:sz w:val="24"/>
            <w:szCs w:val="24"/>
            <w:cs/>
            <w:lang w:val="pt-BR" w:bidi="lo-LA"/>
            <w:rPrChange w:id="25931" w:author="Windows User" w:date="2022-01-28T08:06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72440F" w:rsidRPr="00C55506" w:rsidDel="00560E04">
          <w:rPr>
            <w:rFonts w:ascii="Phetsarath OT" w:eastAsia="Phetsarath OT" w:hAnsi="Phetsarath OT" w:cs="Phetsarath OT"/>
            <w:b w:val="0"/>
            <w:bCs w:val="0"/>
            <w:strike/>
            <w:color w:val="auto"/>
            <w:sz w:val="24"/>
            <w:szCs w:val="24"/>
            <w:lang w:val="pt-BR" w:bidi="lo-LA"/>
            <w:rPrChange w:id="25932" w:author="Windows User" w:date="2022-01-28T08:06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2440F" w:rsidRPr="00C55506" w:rsidDel="00560E04">
          <w:rPr>
            <w:rFonts w:ascii="Phetsarath OT" w:eastAsia="Phetsarath OT" w:hAnsi="Phetsarath OT" w:cs="Phetsarath OT" w:hint="cs"/>
            <w:b w:val="0"/>
            <w:bCs w:val="0"/>
            <w:strike/>
            <w:color w:val="auto"/>
            <w:sz w:val="24"/>
            <w:szCs w:val="24"/>
            <w:cs/>
            <w:lang w:val="pt-BR" w:bidi="lo-LA"/>
            <w:rPrChange w:id="25933" w:author="Windows User" w:date="2022-01-28T08:06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</w:del>
      <w:bookmarkEnd w:id="25910"/>
    </w:p>
    <w:p w14:paraId="0CF517DE" w14:textId="5D02339A" w:rsidR="00897237" w:rsidRPr="00C55506" w:rsidDel="00F14381" w:rsidRDefault="0072440F">
      <w:pPr>
        <w:pStyle w:val="Heading3"/>
        <w:spacing w:before="0" w:line="340" w:lineRule="exact"/>
        <w:rPr>
          <w:del w:id="25934" w:author="HP" w:date="2021-08-12T11:03:00Z"/>
          <w:rFonts w:ascii="Phetsarath OT" w:eastAsia="Phetsarath OT" w:hAnsi="Phetsarath OT" w:cs="Phetsarath OT"/>
          <w:sz w:val="24"/>
          <w:szCs w:val="24"/>
          <w:lang w:val="pt-BR"/>
          <w:rPrChange w:id="25935" w:author="Windows User" w:date="2022-01-28T08:06:00Z">
            <w:rPr>
              <w:del w:id="25936" w:author="HP" w:date="2021-08-12T11:03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5937" w:author="NA" w:date="2021-12-27T14:01:00Z">
          <w:pPr>
            <w:pStyle w:val="NoSpacing"/>
            <w:ind w:left="720" w:firstLine="720"/>
            <w:jc w:val="thaiDistribute"/>
          </w:pPr>
        </w:pPrChange>
      </w:pPr>
      <w:del w:id="25938" w:author="HP" w:date="2021-08-12T11:03:00Z"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39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ຫ້າມພະນັກງານ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</w:del>
      <w:del w:id="25940" w:author="HP" w:date="2021-08-08T16:56:00Z">
        <w:r w:rsidRPr="00C55506" w:rsidDel="00560E04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5941" w:author="Windows User" w:date="2022-01-28T08:06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</w:rPr>
            </w:rPrChange>
          </w:rPr>
          <w:delText>ຂະແໜງ</w:delText>
        </w:r>
        <w:r w:rsidR="00F52F7F" w:rsidRPr="00C55506" w:rsidDel="00560E04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5942" w:author="Windows User" w:date="2022-01-28T08:06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C55506" w:rsidDel="00560E04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5943" w:author="Windows User" w:date="2022-01-28T08:06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C55506" w:rsidDel="00560E04">
          <w:rPr>
            <w:rFonts w:ascii="Phetsarath OT" w:eastAsia="Phetsarath OT" w:hAnsi="Phetsarath OT" w:cs="Phetsarath OT"/>
            <w:sz w:val="24"/>
            <w:szCs w:val="24"/>
            <w:rPrChange w:id="25944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C55506" w:rsidDel="00560E04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5945" w:author="Windows User" w:date="2022-01-28T08:06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C55506" w:rsidDel="00560E04">
          <w:rPr>
            <w:rFonts w:ascii="Phetsarath OT" w:eastAsia="Phetsarath OT" w:hAnsi="Phetsarath OT" w:cs="Phetsarath OT"/>
            <w:sz w:val="24"/>
            <w:szCs w:val="24"/>
            <w:rPrChange w:id="25946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C55506" w:rsidDel="00560E04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bidi="lo-LA"/>
            <w:rPrChange w:id="25947" w:author="Windows User" w:date="2022-01-28T08:06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C55506" w:rsidDel="00560E04">
          <w:rPr>
            <w:rFonts w:ascii="Phetsarath OT" w:eastAsia="Phetsarath OT" w:hAnsi="Phetsarath OT" w:cs="Phetsarath OT"/>
            <w:sz w:val="24"/>
            <w:szCs w:val="24"/>
            <w:rPrChange w:id="25948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</w:del>
      <w:del w:id="25949" w:author="HP" w:date="2021-08-12T11:03:00Z"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50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ມີ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51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ພຶດຕິກຳ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52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ດັ່ງນີ້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>:</w:delText>
        </w:r>
      </w:del>
    </w:p>
    <w:p w14:paraId="31A16170" w14:textId="7BCC662D" w:rsidR="00897237" w:rsidRPr="00C55506" w:rsidDel="00F14381" w:rsidRDefault="0072440F">
      <w:pPr>
        <w:pStyle w:val="Heading3"/>
        <w:spacing w:before="0" w:line="340" w:lineRule="exact"/>
        <w:rPr>
          <w:del w:id="25953" w:author="HP" w:date="2021-08-12T11:03:00Z"/>
          <w:rFonts w:ascii="Phetsarath OT" w:eastAsia="Phetsarath OT" w:hAnsi="Phetsarath OT" w:cs="Phetsarath OT"/>
          <w:sz w:val="24"/>
          <w:szCs w:val="24"/>
          <w:lang w:val="pt-BR"/>
          <w:rPrChange w:id="25954" w:author="Windows User" w:date="2022-01-28T08:06:00Z">
            <w:rPr>
              <w:del w:id="25955" w:author="HP" w:date="2021-08-12T11:03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5956" w:author="NA" w:date="2021-12-27T14:01:00Z">
          <w:pPr>
            <w:pStyle w:val="NoSpacing"/>
            <w:numPr>
              <w:numId w:val="1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5957" w:author="HP" w:date="2021-08-12T11:03:00Z"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58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ເປີດເຜີຍຄວາມລັບທາງລັດຖະການ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59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ກົດໜ່ວງຖ່ວງດຶງ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60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ແລະ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61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ປອມແປງເອກະສານ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62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ກ່ຽວກັບໂທລະຄົມມະນາຄົມ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;</w:delText>
        </w:r>
      </w:del>
    </w:p>
    <w:p w14:paraId="1723CB99" w14:textId="7789F7B3" w:rsidR="00897237" w:rsidRPr="00C55506" w:rsidDel="00F14381" w:rsidRDefault="0072440F">
      <w:pPr>
        <w:pStyle w:val="Heading3"/>
        <w:spacing w:before="0" w:line="340" w:lineRule="exact"/>
        <w:rPr>
          <w:del w:id="25963" w:author="HP" w:date="2021-08-12T11:03:00Z"/>
          <w:rFonts w:ascii="Phetsarath OT" w:eastAsia="Phetsarath OT" w:hAnsi="Phetsarath OT" w:cs="Phetsarath OT"/>
          <w:sz w:val="24"/>
          <w:szCs w:val="24"/>
          <w:lang w:val="pt-BR"/>
          <w:rPrChange w:id="25964" w:author="Windows User" w:date="2022-01-28T08:06:00Z">
            <w:rPr>
              <w:del w:id="25965" w:author="HP" w:date="2021-08-12T11:03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5966" w:author="NA" w:date="2021-12-27T14:01:00Z">
          <w:pPr>
            <w:pStyle w:val="NoSpacing"/>
            <w:numPr>
              <w:numId w:val="1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5967" w:author="HP" w:date="2021-08-12T11:03:00Z"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68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ສວຍໃຊ້ໜ້າທີ່ຕຳແໜ່ງ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69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ເພື່ອຜົນປະໂຫຍດສ່ວນຕົວ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70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ຊຶ່ງກໍ່ຄວາມເສຍຫາຍໃຫ້ແກ່ບຸກຄົນ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71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ລວມໝູ່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72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ລັດ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73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ແລະ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74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ການຈັດຕັ້ງ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;</w:delText>
        </w:r>
      </w:del>
    </w:p>
    <w:p w14:paraId="5346721D" w14:textId="424C844D" w:rsidR="00897237" w:rsidRPr="00C55506" w:rsidDel="00F14381" w:rsidRDefault="0072440F">
      <w:pPr>
        <w:pStyle w:val="Heading3"/>
        <w:spacing w:before="0" w:line="340" w:lineRule="exact"/>
        <w:rPr>
          <w:del w:id="25975" w:author="HP" w:date="2021-08-12T11:03:00Z"/>
          <w:rFonts w:ascii="Phetsarath OT" w:eastAsia="Phetsarath OT" w:hAnsi="Phetsarath OT" w:cs="Phetsarath OT"/>
          <w:sz w:val="24"/>
          <w:szCs w:val="24"/>
          <w:lang w:val="pt-BR"/>
          <w:rPrChange w:id="25976" w:author="Windows User" w:date="2022-01-28T08:06:00Z">
            <w:rPr>
              <w:del w:id="25977" w:author="HP" w:date="2021-08-12T11:03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5978" w:author="NA" w:date="2021-12-27T14:01:00Z">
          <w:pPr>
            <w:pStyle w:val="NoSpacing"/>
            <w:numPr>
              <w:numId w:val="1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5979" w:author="HP" w:date="2021-08-12T11:03:00Z"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80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ປະລະໜ້າທີ່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81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ແລະ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82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ຄວາມຮັບຜິດຊອບ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83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ທີ່ການຈັດຕັ້ງມອບໝາຍໃຫ້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;</w:delText>
        </w:r>
      </w:del>
    </w:p>
    <w:p w14:paraId="5094B1F4" w14:textId="3E8F15B4" w:rsidR="00897237" w:rsidRPr="00C55506" w:rsidDel="00F14381" w:rsidRDefault="0072440F">
      <w:pPr>
        <w:pStyle w:val="Heading3"/>
        <w:spacing w:before="0" w:line="340" w:lineRule="exact"/>
        <w:rPr>
          <w:del w:id="25984" w:author="HP" w:date="2021-08-12T11:03:00Z"/>
          <w:rFonts w:ascii="Phetsarath OT" w:eastAsia="Phetsarath OT" w:hAnsi="Phetsarath OT" w:cs="Phetsarath OT"/>
          <w:sz w:val="24"/>
          <w:szCs w:val="24"/>
          <w:lang w:val="pt-BR"/>
          <w:rPrChange w:id="25985" w:author="Windows User" w:date="2022-01-28T08:06:00Z">
            <w:rPr>
              <w:del w:id="25986" w:author="HP" w:date="2021-08-12T11:03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5987" w:author="NA" w:date="2021-12-27T14:01:00Z">
          <w:pPr>
            <w:pStyle w:val="NoSpacing"/>
            <w:numPr>
              <w:numId w:val="1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5988" w:author="HP" w:date="2021-08-12T11:03:00Z"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89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ດຳເນີນທຸລະກິດການໂທລະຄົມມະນາຄົມ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;</w:delText>
        </w:r>
      </w:del>
    </w:p>
    <w:p w14:paraId="737BBB4C" w14:textId="10B1D2AC" w:rsidR="00897237" w:rsidRPr="00C55506" w:rsidDel="00F14381" w:rsidRDefault="0072440F">
      <w:pPr>
        <w:pStyle w:val="Heading3"/>
        <w:spacing w:before="0" w:line="340" w:lineRule="exact"/>
        <w:rPr>
          <w:del w:id="25990" w:author="HP" w:date="2021-08-12T11:03:00Z"/>
          <w:rFonts w:ascii="Phetsarath OT" w:eastAsia="Phetsarath OT" w:hAnsi="Phetsarath OT" w:cs="Phetsarath OT"/>
          <w:sz w:val="24"/>
          <w:szCs w:val="24"/>
          <w:lang w:val="pt-BR"/>
          <w:rPrChange w:id="25991" w:author="Windows User" w:date="2022-01-28T08:06:00Z">
            <w:rPr>
              <w:del w:id="25992" w:author="HP" w:date="2021-08-12T11:03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5993" w:author="NA" w:date="2021-12-27T14:01:00Z">
          <w:pPr>
            <w:pStyle w:val="NoSpacing"/>
            <w:numPr>
              <w:numId w:val="1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5994" w:author="HP" w:date="2021-08-12T11:03:00Z"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95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ບັນຈຸ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96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ສັບຊ້ອນບຸກຄົນໃນຄອບຄົວ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97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ຍາດຕິພີ່ນ້ອງຂອງຕົນ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5998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ເຂົ້າໃນຕຳແໜ່ງບໍລິຫານໃດໜຶ່ງທີ່ກ່ຽວກັບວຽກງານການເງີນ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lang w:val="pt-BR"/>
            <w:rPrChange w:id="25999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00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ການບັນຊີ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lang w:val="pt-BR"/>
            <w:rPrChange w:id="26001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,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02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ການຈັດຕັ້ງພະນັກງານ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rPrChange w:id="26003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04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rPrChange w:id="26005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06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ການຈັດຊື້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rPrChange w:id="26007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-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08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ຈັດຈ້າງ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rPrChange w:id="26009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10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ໃນທຸລະກິດການໂທລະຄົມມະນາຄົມ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>.</w:delText>
        </w:r>
      </w:del>
    </w:p>
    <w:p w14:paraId="6CCD54C2" w14:textId="657ED19A" w:rsidR="00897237" w:rsidRPr="00C55506" w:rsidDel="00F14381" w:rsidRDefault="0072440F">
      <w:pPr>
        <w:pStyle w:val="Heading3"/>
        <w:spacing w:before="0" w:line="340" w:lineRule="exact"/>
        <w:rPr>
          <w:del w:id="26011" w:author="HP" w:date="2021-08-12T11:03:00Z"/>
          <w:rFonts w:ascii="Phetsarath OT" w:eastAsia="Phetsarath OT" w:hAnsi="Phetsarath OT" w:cs="Phetsarath OT"/>
          <w:sz w:val="24"/>
          <w:szCs w:val="24"/>
          <w:lang w:val="pt-BR"/>
          <w:rPrChange w:id="26012" w:author="Windows User" w:date="2022-01-28T08:06:00Z">
            <w:rPr>
              <w:del w:id="26013" w:author="HP" w:date="2021-08-12T11:03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014" w:author="NA" w:date="2021-12-27T14:01:00Z">
          <w:pPr>
            <w:pStyle w:val="NoSpacing"/>
            <w:numPr>
              <w:numId w:val="1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015" w:author="HP" w:date="2021-08-12T11:03:00Z"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16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ດຳລົງຕຳແໜ່ງໃດໜຶ່ງ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17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ຫຼື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18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ເປັນທີ່ປຶກສາ</w:delText>
        </w:r>
        <w:r w:rsidRPr="00861570" w:rsidDel="00F14381">
          <w:rPr>
            <w:rFonts w:ascii="Phetsarath OT" w:eastAsia="Phetsarath OT" w:hAnsi="Phetsarath OT" w:cs="Phetsarath OT"/>
            <w:sz w:val="24"/>
            <w:szCs w:val="24"/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19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ໃນການດຳເນີນທຸລະກິດການໂທລະຄົມມະນາຄົມ</w:delText>
        </w:r>
        <w:r w:rsidR="002E10AD" w:rsidRPr="00C55506" w:rsidDel="00F14381">
          <w:rPr>
            <w:rFonts w:ascii="Phetsarath OT" w:eastAsia="Phetsarath OT" w:hAnsi="Phetsarath OT" w:cs="Phetsarath OT"/>
            <w:sz w:val="24"/>
            <w:szCs w:val="24"/>
            <w:lang w:val="pt-BR"/>
            <w:rPrChange w:id="26020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="002E10AD"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21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ຍົກເວັ້ນ</w:delText>
        </w:r>
        <w:r w:rsidR="002E10AD" w:rsidRPr="00C55506" w:rsidDel="00F14381">
          <w:rPr>
            <w:rFonts w:ascii="Phetsarath OT" w:eastAsia="Phetsarath OT" w:hAnsi="Phetsarath OT" w:cs="Phetsarath OT"/>
            <w:sz w:val="24"/>
            <w:szCs w:val="24"/>
            <w:rPrChange w:id="26022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="002E10AD"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23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ຜູ້ທີ່ໄດ້ຮັບການແຕ່ງຕັ້ງ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lang w:val="pt-BR"/>
            <w:rPrChange w:id="26024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1C3983F3" w14:textId="72E7AD74" w:rsidR="00897237" w:rsidRPr="00C55506" w:rsidDel="00F14381" w:rsidRDefault="0072440F">
      <w:pPr>
        <w:pStyle w:val="Heading3"/>
        <w:spacing w:before="0" w:line="340" w:lineRule="exact"/>
        <w:rPr>
          <w:ins w:id="26025" w:author="PSK" w:date="2021-07-16T16:12:00Z"/>
          <w:del w:id="26026" w:author="HP" w:date="2021-08-12T11:03:00Z"/>
          <w:rFonts w:ascii="Phetsarath OT" w:eastAsia="Phetsarath OT" w:hAnsi="Phetsarath OT" w:cs="Phetsarath OT"/>
          <w:color w:val="auto"/>
          <w:sz w:val="24"/>
          <w:szCs w:val="24"/>
          <w:lang w:val="pt-BR"/>
          <w:rPrChange w:id="26027" w:author="Windows User" w:date="2022-01-28T08:06:00Z">
            <w:rPr>
              <w:ins w:id="26028" w:author="PSK" w:date="2021-07-16T16:12:00Z"/>
              <w:del w:id="26029" w:author="HP" w:date="2021-08-12T11:03:00Z"/>
              <w:rFonts w:ascii="Phetsarath OT" w:eastAsia="Phetsarath OT" w:hAnsi="Phetsarath OT" w:cs="Phetsarath OT"/>
              <w:color w:val="000000"/>
              <w:sz w:val="24"/>
              <w:szCs w:val="24"/>
            </w:rPr>
          </w:rPrChange>
        </w:rPr>
        <w:pPrChange w:id="26030" w:author="NA" w:date="2021-12-27T14:01:00Z">
          <w:pPr>
            <w:pStyle w:val="NoSpacing"/>
            <w:numPr>
              <w:numId w:val="1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031" w:author="HP" w:date="2021-08-12T11:03:00Z"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32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ມີພຶດຕິກຳອື່ນທີ່ເປັນການລະເມີດກົດໝາຍ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rPrChange w:id="26033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34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rPrChange w:id="26035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C55506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6036" w:author="Windows User" w:date="2022-01-28T08:0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  <w:r w:rsidRPr="00C55506" w:rsidDel="00F14381">
          <w:rPr>
            <w:rFonts w:ascii="Phetsarath OT" w:eastAsia="Phetsarath OT" w:hAnsi="Phetsarath OT" w:cs="Phetsarath OT"/>
            <w:sz w:val="24"/>
            <w:szCs w:val="24"/>
            <w:rPrChange w:id="26037" w:author="Windows User" w:date="2022-01-28T08:06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.</w:delText>
        </w:r>
      </w:del>
    </w:p>
    <w:p w14:paraId="6587C34A" w14:textId="712E0720" w:rsidR="001476E9" w:rsidRPr="00C55506" w:rsidDel="00F14381" w:rsidRDefault="001476E9">
      <w:pPr>
        <w:pStyle w:val="Heading3"/>
        <w:spacing w:before="0" w:line="340" w:lineRule="exact"/>
        <w:rPr>
          <w:del w:id="26038" w:author="HP" w:date="2021-08-12T11:04:00Z"/>
          <w:rFonts w:ascii="Phetsarath OT" w:eastAsia="Phetsarath OT" w:hAnsi="Phetsarath OT" w:cs="Phetsarath OT"/>
          <w:sz w:val="24"/>
          <w:szCs w:val="24"/>
          <w:lang w:val="pt-BR"/>
          <w:rPrChange w:id="26039" w:author="Windows User" w:date="2022-01-28T08:06:00Z">
            <w:rPr>
              <w:del w:id="26040" w:author="HP" w:date="2021-08-12T11:04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041" w:author="NA" w:date="2021-12-27T14:01:00Z">
          <w:pPr>
            <w:pStyle w:val="NoSpacing"/>
            <w:numPr>
              <w:numId w:val="1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245BC8B3" w14:textId="2DE63F88" w:rsidR="00897237" w:rsidRPr="00C55506" w:rsidRDefault="0072440F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6042" w:author="NA" w:date="2021-12-27T14:01:00Z">
          <w:pPr>
            <w:pStyle w:val="Heading2"/>
          </w:pPr>
        </w:pPrChange>
      </w:pPr>
      <w:del w:id="26043" w:author="home" w:date="2021-07-12T06:48:00Z">
        <w:r w:rsidRPr="00C55506" w:rsidDel="000629F5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6044" w:author="Windows User" w:date="2022-01-28T08:06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C55506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/>
            <w:rPrChange w:id="26045" w:author="Windows User" w:date="2022-01-28T08:06:00Z">
              <w:rPr>
                <w:rFonts w:ascii="Phetsarath OT" w:eastAsia="Phetsarath OT" w:hAnsi="Phetsarath OT" w:cs="Phetsarath OT"/>
                <w:color w:val="auto"/>
                <w:sz w:val="24"/>
                <w:szCs w:val="24"/>
              </w:rPr>
            </w:rPrChange>
          </w:rPr>
          <w:delText xml:space="preserve"> </w:delText>
        </w:r>
        <w:r w:rsidR="009B592F" w:rsidRPr="00C55506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delText>4</w:delText>
        </w:r>
        <w:r w:rsidR="00347C2B" w:rsidRPr="00C55506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delText>8</w:delText>
        </w:r>
        <w:r w:rsidRPr="00C55506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delText xml:space="preserve"> </w:delText>
        </w:r>
      </w:del>
      <w:bookmarkStart w:id="26046" w:name="_Toc77346270"/>
      <w:r w:rsidRPr="00C55506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>(</w:t>
      </w:r>
      <w:r w:rsidRPr="00C55506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6047" w:author="Windows User" w:date="2022-01-28T08:06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ປັບປຸງ</w:t>
      </w:r>
      <w:r w:rsidRPr="00C55506">
        <w:rPr>
          <w:rFonts w:ascii="Phetsarath OT" w:eastAsia="Phetsarath OT" w:hAnsi="Phetsarath OT" w:cs="Phetsarath OT"/>
          <w:color w:val="auto"/>
          <w:sz w:val="24"/>
          <w:szCs w:val="24"/>
          <w:lang w:val="pt-BR"/>
          <w:rPrChange w:id="26048" w:author="Windows User" w:date="2022-01-28T08:06:00Z">
            <w:rPr>
              <w:rFonts w:ascii="Phetsarath OT" w:eastAsia="Phetsarath OT" w:hAnsi="Phetsarath OT" w:cs="Phetsarath OT"/>
              <w:color w:val="auto"/>
              <w:sz w:val="24"/>
              <w:szCs w:val="24"/>
            </w:rPr>
          </w:rPrChange>
        </w:rPr>
        <w:t xml:space="preserve">) </w:t>
      </w:r>
      <w:ins w:id="26049" w:author="NA" w:date="2021-12-27T09:03:00Z">
        <w:r w:rsidR="008371F6" w:rsidRPr="00C55506">
          <w:rPr>
            <w:rFonts w:ascii="Phetsarath OT" w:eastAsia="Phetsarath OT" w:hAnsi="Phetsarath OT" w:cs="Phetsarath OT"/>
            <w:color w:val="auto"/>
            <w:sz w:val="24"/>
            <w:szCs w:val="24"/>
            <w:lang w:val="pt-BR"/>
          </w:rPr>
          <w:t xml:space="preserve"> </w:t>
        </w:r>
      </w:ins>
      <w:r w:rsidRPr="00C55506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6050" w:author="Windows User" w:date="2022-01-28T08:06:00Z">
            <w:rPr>
              <w:rFonts w:ascii="Phetsarath OT" w:eastAsia="Phetsarath OT" w:hAnsi="Phetsarath OT" w:cs="Phetsarath OT" w:hint="cs"/>
              <w:color w:val="auto"/>
              <w:sz w:val="24"/>
              <w:szCs w:val="24"/>
              <w:cs/>
              <w:lang w:bidi="lo-LA"/>
            </w:rPr>
          </w:rPrChange>
        </w:rPr>
        <w:t>ຂໍ້ຫ້າມສຳລັບຜູ້ໃຫ້ບໍລິການໂທລະຄົມມະນາຄົມ</w:t>
      </w:r>
      <w:bookmarkEnd w:id="26046"/>
    </w:p>
    <w:p w14:paraId="702F3432" w14:textId="38A2DAE7" w:rsidR="00897237" w:rsidRPr="002C0BDB" w:rsidRDefault="008371F6">
      <w:pPr>
        <w:pStyle w:val="NoSpacing"/>
        <w:spacing w:line="340" w:lineRule="exact"/>
        <w:ind w:left="425" w:firstLine="141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  <w:pPrChange w:id="26051" w:author="NA" w:date="2021-12-24T10:30:00Z">
          <w:pPr>
            <w:pStyle w:val="NoSpacing"/>
            <w:ind w:left="720" w:firstLine="720"/>
          </w:pPr>
        </w:pPrChange>
      </w:pPr>
      <w:ins w:id="26052" w:author="NA" w:date="2021-12-27T09:03:00Z">
        <w:del w:id="26053" w:author="Windows User" w:date="2022-01-12T16:19:00Z">
          <w:r w:rsidRPr="002C0BDB" w:rsidDel="007E5C2B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0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6055" w:author="NA" w:date="2021-12-27T14:02:00Z">
        <w:del w:id="26056" w:author="Windows User" w:date="2022-01-12T16:19:00Z">
          <w:r w:rsidR="007F309A"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</w:delText>
          </w:r>
        </w:del>
      </w:ins>
      <w:ins w:id="26057" w:author="Documents" w:date="2022-01-06T15:21:00Z">
        <w:del w:id="26058" w:author="Windows User" w:date="2022-01-12T16:19:00Z">
          <w:r w:rsidR="00187EB4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ຫ້າມ</w:t>
      </w:r>
      <w:ins w:id="26059" w:author="LENOVO" w:date="2021-12-10T08:24:00Z">
        <w:r w:rsidR="006B2A6E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ຜູ້ໃຫ້ບໍລິການ</w:t>
      </w:r>
      <w:del w:id="26060" w:author="PSK" w:date="2021-08-17T14:45:00Z">
        <w:r w:rsidR="0072440F" w:rsidRPr="002C0BDB" w:rsidDel="00687928">
          <w:rPr>
            <w:rFonts w:ascii="Phetsarath OT" w:eastAsia="Phetsarath OT" w:hAnsi="Phetsarath OT" w:cs="Phetsarath OT" w:hint="cs"/>
            <w:sz w:val="24"/>
            <w:szCs w:val="24"/>
            <w:cs/>
          </w:rPr>
          <w:delText>ດ້ານ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ມີ</w:t>
      </w:r>
      <w:del w:id="26061" w:author="Documents" w:date="2022-01-11T11:49:00Z">
        <w:r w:rsidR="0072440F" w:rsidRPr="002C0BDB" w:rsidDel="00C5654A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ພຶດຕິກຳ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ດັ່ງນີ້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DF252B4" w14:textId="576E8B57" w:rsidR="00897237" w:rsidRPr="002C0BDB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rFonts w:ascii="Phetsarath OT" w:eastAsia="Phetsarath OT" w:hAnsi="Phetsarath OT" w:cs="Phetsarath OT"/>
          <w:sz w:val="24"/>
          <w:szCs w:val="24"/>
          <w:lang w:val="pt-BR"/>
          <w:rPrChange w:id="2606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063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ເອົາໃບອະນຸຍາດດຳເນີນທຸລະກິດຂອງຕົນໃຫ້ຜູ້ອື່ນນຳໃຊ້</w:t>
      </w:r>
      <w:r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ເຊົ່າ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ໂອນໃຫ້ຜູ້ອື່ນ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06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ໂດຍບໍ່ໄດ້ຮັບອະນຸຍາດ</w:t>
      </w:r>
      <w:del w:id="26065" w:author="HP" w:date="2021-08-12T11:05:00Z">
        <w:r w:rsidRPr="002C0BDB" w:rsidDel="00F14381">
          <w:rPr>
            <w:rFonts w:ascii="Phetsarath OT" w:eastAsia="Phetsarath OT" w:hAnsi="Phetsarath OT" w:cs="Phetsarath OT"/>
            <w:sz w:val="24"/>
            <w:szCs w:val="24"/>
            <w:lang w:val="pt-BR"/>
            <w:rPrChange w:id="260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F14381">
          <w:rPr>
            <w:rFonts w:ascii="Phetsarath OT" w:eastAsia="Phetsarath OT" w:hAnsi="Phetsarath OT" w:cs="Phetsarath OT" w:hint="cs"/>
            <w:sz w:val="24"/>
            <w:szCs w:val="24"/>
            <w:cs/>
            <w:rPrChange w:id="2606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ຈາກ</w:delText>
        </w:r>
      </w:del>
      <w:ins w:id="26068" w:author="PSK" w:date="2021-07-11T16:39:00Z">
        <w:del w:id="26069" w:author="HP" w:date="2021-08-12T11:05:00Z">
          <w:r w:rsidR="00200FFA" w:rsidRPr="002C0BDB" w:rsidDel="00F14381">
            <w:rPr>
              <w:rFonts w:ascii="Phetsarath OT" w:eastAsia="Phetsarath OT" w:hAnsi="Phetsarath OT" w:cs="Phetsarath OT"/>
              <w:sz w:val="24"/>
              <w:szCs w:val="24"/>
              <w:cs/>
              <w:rPrChange w:id="260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200FFA" w:rsidRPr="002C0BDB" w:rsidDel="00F1438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07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ຂະແໜງການ</w:delText>
          </w:r>
        </w:del>
      </w:ins>
      <w:del w:id="26072" w:author="PSK" w:date="2021-07-11T16:39:00Z"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0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ອົງການຄຸ້ມໂທລະຄົມມະນາຄົມ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607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t>;</w:t>
      </w:r>
    </w:p>
    <w:p w14:paraId="345BBD00" w14:textId="7B9A3D65" w:rsidR="00897237" w:rsidRPr="002C0BDB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  <w:pPrChange w:id="26075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ນຳໃຊ້ຊັບພະຍາກອນ</w:t>
      </w:r>
      <w:r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ນຳເຂົ້າ</w:t>
      </w:r>
      <w:ins w:id="26076" w:author="HP" w:date="2021-08-12T14:46:00Z"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ສົ່ງອອກ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ອຸປະກອນ</w:t>
      </w:r>
      <w:del w:id="26077" w:author="HP" w:date="2021-08-12T14:46:00Z">
        <w:r w:rsidRPr="002C0BDB" w:rsidDel="00B34C97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ໂດຍບໍ່</w:t>
      </w:r>
      <w:ins w:id="26078" w:author="HP" w:date="2021-09-15T11:30:00Z">
        <w:r w:rsidR="005D7EE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ຖືກຕ້ອງຕາມການອະນຸຍາດ</w:t>
        </w:r>
      </w:ins>
      <w:del w:id="26079" w:author="HP" w:date="2021-09-15T11:35:00Z">
        <w:r w:rsidRPr="002C0BDB" w:rsidDel="005D7EE9">
          <w:rPr>
            <w:rFonts w:ascii="Phetsarath OT" w:eastAsia="Phetsarath OT" w:hAnsi="Phetsarath OT" w:cs="Phetsarath OT" w:hint="cs"/>
            <w:sz w:val="24"/>
            <w:szCs w:val="24"/>
            <w:cs/>
          </w:rPr>
          <w:delText>ໄດ້ຮັບອະນຸຍາດ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E6E7B46" w14:textId="78A5DEC7" w:rsidR="00897237" w:rsidRPr="002C0BDB" w:rsidDel="00C8046D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del w:id="26080" w:author="NA" w:date="2021-12-30T11:13:00Z"/>
          <w:rFonts w:ascii="Phetsarath OT" w:eastAsia="Phetsarath OT" w:hAnsi="Phetsarath OT" w:cs="Phetsarath OT"/>
          <w:sz w:val="24"/>
          <w:szCs w:val="24"/>
          <w:lang w:val="pt-BR"/>
        </w:rPr>
        <w:pPrChange w:id="26081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08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ນຳເຂົ້າ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08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08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08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08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ເປີດໃຫ້ບໍລິການ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08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08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ເຕັກໂນໂລຊີໃໝ່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08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09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ໂດຍບໍ່</w:t>
      </w:r>
      <w:ins w:id="26091" w:author="LENOVO" w:date="2021-12-10T08:24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ໄດ້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09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ຮັບອະນຸຍາດ</w:t>
      </w:r>
      <w:ins w:id="26093" w:author="PSK" w:date="2021-07-11T16:40:00Z">
        <w:del w:id="26094" w:author="NA" w:date="2021-12-30T11:12:00Z">
          <w:r w:rsidR="00200FFA" w:rsidRPr="002C0BDB" w:rsidDel="00C8046D">
            <w:rPr>
              <w:rFonts w:ascii="Phetsarath OT" w:eastAsia="Phetsarath OT" w:hAnsi="Phetsarath OT" w:cs="Phetsarath OT"/>
              <w:sz w:val="24"/>
              <w:szCs w:val="24"/>
              <w:cs/>
              <w:rPrChange w:id="260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09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ຈາກກະຊວງເຕັກໂນໂລຊີ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09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09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09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10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ການສື່ສານ</w:t>
      </w:r>
      <w:r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610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t>;</w:t>
      </w:r>
    </w:p>
    <w:p w14:paraId="6C6B8224" w14:textId="77777777" w:rsidR="00C8046D" w:rsidRPr="002C0BDB" w:rsidRDefault="00C8046D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26102" w:author="NA" w:date="2021-12-30T11:13:00Z"/>
          <w:rFonts w:ascii="Phetsarath OT" w:eastAsia="Phetsarath OT" w:hAnsi="Phetsarath OT" w:cs="Phetsarath OT"/>
          <w:sz w:val="24"/>
          <w:szCs w:val="24"/>
          <w:lang w:val="pt-BR"/>
          <w:rPrChange w:id="26103" w:author="NA" w:date="2021-12-30T11:44:00Z">
            <w:rPr>
              <w:ins w:id="26104" w:author="NA" w:date="2021-12-30T11:13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105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2F7BF0D7" w14:textId="34C91C74" w:rsidR="00897237" w:rsidRPr="002C0BDB" w:rsidDel="00C8046D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del w:id="26106" w:author="NA" w:date="2021-12-30T11:13:00Z"/>
          <w:rFonts w:ascii="Phetsarath OT" w:eastAsia="Phetsarath OT" w:hAnsi="Phetsarath OT" w:cs="Phetsarath OT"/>
          <w:sz w:val="24"/>
          <w:szCs w:val="24"/>
          <w:lang w:val="pt-BR"/>
        </w:rPr>
        <w:pPrChange w:id="26107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108" w:author="HP" w:date="2021-08-12T11:14:00Z">
        <w:r w:rsidRPr="002C0BDB" w:rsidDel="00555B1A">
          <w:rPr>
            <w:rFonts w:ascii="Phetsarath OT" w:eastAsia="Phetsarath OT" w:hAnsi="Phetsarath OT" w:cs="Phetsarath OT" w:hint="cs"/>
            <w:sz w:val="24"/>
            <w:szCs w:val="24"/>
            <w:cs/>
          </w:rPr>
          <w:delText>ດັດປັບ</w:delText>
        </w:r>
      </w:del>
      <w:ins w:id="26109" w:author="PSK" w:date="2021-07-11T16:44:00Z">
        <w:del w:id="26110" w:author="HP" w:date="2021-08-12T11:14:00Z">
          <w:r w:rsidR="00200FFA" w:rsidRPr="002C0BDB" w:rsidDel="00555B1A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1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6112" w:author="HP" w:date="2021-08-12T11:12:00Z">
        <w:r w:rsidR="00657B1D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ເຊື່ອມຕໍ່</w:t>
        </w:r>
      </w:ins>
      <w:ins w:id="26113" w:author="HP" w:date="2021-08-12T11:14:00Z">
        <w:r w:rsidR="00555B1A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1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ກັບ</w:t>
        </w:r>
      </w:ins>
      <w:ins w:id="26115" w:author="HP" w:date="2021-08-12T11:13:00Z">
        <w:r w:rsidR="00555B1A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1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ເຄືອຂ່າຍ</w:t>
        </w:r>
      </w:ins>
      <w:del w:id="26117" w:author="HP" w:date="2021-08-12T11:12:00Z"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ອຸປະກອນ</w:delText>
        </w:r>
      </w:del>
      <w:del w:id="26118" w:author="PSK" w:date="2021-07-11T16:44:00Z">
        <w:r w:rsidRPr="002C0BDB" w:rsidDel="00200FFA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261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ໂທລະຄົມມະນາຄົມ</w:delText>
        </w:r>
      </w:del>
      <w:del w:id="26120" w:author="HP" w:date="2021-08-12T11:12:00Z">
        <w:r w:rsidRPr="002C0BDB" w:rsidDel="00657B1D">
          <w:rPr>
            <w:rFonts w:ascii="Phetsarath OT" w:eastAsia="Phetsarath OT" w:hAnsi="Phetsarath OT" w:cs="Phetsarath OT"/>
            <w:sz w:val="24"/>
            <w:szCs w:val="24"/>
            <w:lang w:val="pt-BR"/>
            <w:rPrChange w:id="261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</w:del>
      <w:ins w:id="26122" w:author="PSK" w:date="2021-07-11T16:44:00Z">
        <w:del w:id="26123" w:author="HP" w:date="2021-08-12T11:12:00Z">
          <w:r w:rsidR="00200FFA" w:rsidRPr="002C0BDB" w:rsidDel="00657B1D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ຫຼື</w:delText>
          </w:r>
        </w:del>
        <w:del w:id="26124" w:author="HP" w:date="2021-08-12T11:06:00Z">
          <w:r w:rsidR="00200FFA" w:rsidRPr="002C0BDB" w:rsidDel="00F14381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12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/</w:delText>
          </w:r>
        </w:del>
      </w:ins>
      <w:del w:id="26126" w:author="HP" w:date="2021-08-12T11:06:00Z">
        <w:r w:rsidRPr="002C0BDB" w:rsidDel="00F14381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</w:del>
      <w:del w:id="26127" w:author="HP" w:date="2021-08-12T11:12:00Z">
        <w:r w:rsidRPr="002C0BDB" w:rsidDel="00657B1D">
          <w:rPr>
            <w:rFonts w:ascii="Phetsarath OT" w:eastAsia="Phetsarath OT" w:hAnsi="Phetsarath OT" w:cs="Phetsarath OT"/>
            <w:sz w:val="24"/>
            <w:szCs w:val="24"/>
            <w:lang w:val="pt-BR"/>
            <w:rPrChange w:id="2612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ເຄືອຂ່າຍ</w:delText>
        </w:r>
      </w:del>
      <w:ins w:id="26129" w:author="PSK" w:date="2021-07-11T16:44:00Z">
        <w:del w:id="26130" w:author="HP" w:date="2021-08-12T11:12:00Z">
          <w:r w:rsidR="00200FFA" w:rsidRPr="002C0BDB" w:rsidDel="00657B1D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13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ໂທລະຄົມມະນາຄົມ</w:t>
      </w:r>
      <w:ins w:id="26132" w:author="HP" w:date="2021-08-12T11:14:00Z">
        <w:r w:rsidR="00555B1A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1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ອື່ນ</w:t>
        </w:r>
      </w:ins>
      <w:del w:id="26134" w:author="HP" w:date="2021-08-12T11:12:00Z"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ຂອງຕົນ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6135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 </w:t>
      </w:r>
      <w:del w:id="26136" w:author="HP" w:date="2021-08-12T11:12:00Z"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ເຂົ້າໃສ່</w:delText>
        </w:r>
        <w:r w:rsidRPr="002C0BDB" w:rsidDel="00657B1D">
          <w:rPr>
            <w:rFonts w:ascii="Phetsarath OT" w:eastAsia="Phetsarath OT" w:hAnsi="Phetsarath OT" w:cs="Phetsarath OT"/>
            <w:sz w:val="24"/>
            <w:szCs w:val="24"/>
            <w:lang w:val="pt-BR"/>
            <w:rPrChange w:id="261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ອຸປະກອນ</w:delText>
        </w:r>
        <w:r w:rsidRPr="002C0BDB" w:rsidDel="00657B1D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261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ໂທລະຄົມມະນາຄົມ</w:delText>
        </w:r>
        <w:r w:rsidRPr="002C0BDB" w:rsidDel="00657B1D">
          <w:rPr>
            <w:rFonts w:ascii="Phetsarath OT" w:eastAsia="Phetsarath OT" w:hAnsi="Phetsarath OT" w:cs="Phetsarath OT"/>
            <w:sz w:val="24"/>
            <w:szCs w:val="24"/>
            <w:lang w:val="pt-BR"/>
            <w:rPrChange w:id="261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657B1D">
          <w:rPr>
            <w:rFonts w:ascii="Phetsarath OT" w:eastAsia="Phetsarath OT" w:hAnsi="Phetsarath OT" w:cs="Phetsarath OT"/>
            <w:sz w:val="24"/>
            <w:szCs w:val="24"/>
            <w:lang w:val="pt-BR"/>
            <w:rPrChange w:id="261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ເຄືອຂ່າຍ</w:delText>
        </w:r>
      </w:del>
      <w:ins w:id="26141" w:author="PSK" w:date="2021-07-11T16:44:00Z">
        <w:del w:id="26142" w:author="HP" w:date="2021-08-12T11:12:00Z">
          <w:r w:rsidR="00200FFA" w:rsidRPr="002C0BDB" w:rsidDel="00657B1D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14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6144" w:author="HP" w:date="2021-08-12T11:12:00Z"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ໂທລະຄົມມະນາຄົມ</w:delText>
        </w:r>
        <w:r w:rsidRPr="002C0BDB" w:rsidDel="00657B1D">
          <w:rPr>
            <w:rFonts w:ascii="Phetsarath OT" w:eastAsia="Phetsarath OT" w:hAnsi="Phetsarath OT" w:cs="Phetsarath OT"/>
            <w:sz w:val="24"/>
            <w:szCs w:val="24"/>
            <w:lang w:val="pt-BR"/>
            <w:rPrChange w:id="261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ຂອງຜູ້ໃຫ້ບໍລິການ</w:delText>
        </w:r>
        <w:r w:rsidRPr="002C0BDB" w:rsidDel="00657B1D">
          <w:rPr>
            <w:rFonts w:ascii="Phetsarath OT" w:eastAsia="Phetsarath OT" w:hAnsi="Phetsarath OT" w:cs="Phetsarath OT"/>
            <w:sz w:val="24"/>
            <w:szCs w:val="24"/>
            <w:lang w:val="pt-BR"/>
            <w:rPrChange w:id="261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ຫຼື</w:delText>
        </w:r>
        <w:r w:rsidRPr="002C0BDB" w:rsidDel="00657B1D">
          <w:rPr>
            <w:rFonts w:ascii="Phetsarath OT" w:eastAsia="Phetsarath OT" w:hAnsi="Phetsarath OT" w:cs="Phetsarath OT"/>
            <w:sz w:val="24"/>
            <w:szCs w:val="24"/>
            <w:lang w:val="pt-BR"/>
            <w:rPrChange w:id="261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ຂອງຜູ້ໃຊ້ບໍລິການ</w:delText>
        </w:r>
        <w:r w:rsidRPr="002C0BDB" w:rsidDel="00657B1D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261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ໂທລະຄົມມະນາຄົມ</w:delText>
        </w:r>
        <w:r w:rsidRPr="002C0BDB" w:rsidDel="00657B1D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ອື່ນ</w:delText>
        </w:r>
        <w:r w:rsidRPr="002C0BDB" w:rsidDel="00657B1D">
          <w:rPr>
            <w:rFonts w:ascii="Phetsarath OT" w:eastAsia="Phetsarath OT" w:hAnsi="Phetsarath OT" w:cs="Phetsarath OT"/>
            <w:sz w:val="24"/>
            <w:szCs w:val="24"/>
            <w:lang w:val="pt-BR"/>
            <w:rPrChange w:id="261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ໂດຍບໍ່ໄດ້ຮັບອະນຸຍາດ</w:t>
      </w:r>
      <w:r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C62CF79" w14:textId="77777777" w:rsidR="00C8046D" w:rsidRPr="002C0BDB" w:rsidRDefault="00C8046D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26150" w:author="NA" w:date="2021-12-30T11:13:00Z"/>
          <w:rFonts w:ascii="Phetsarath OT" w:eastAsia="Phetsarath OT" w:hAnsi="Phetsarath OT" w:cs="Phetsarath OT"/>
          <w:sz w:val="24"/>
          <w:szCs w:val="24"/>
          <w:lang w:val="pt-BR"/>
        </w:rPr>
        <w:pPrChange w:id="26151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40D33BBA" w14:textId="45E8DB53" w:rsidR="00897237" w:rsidRPr="002C0BDB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rFonts w:ascii="Phetsarath OT" w:eastAsia="Phetsarath OT" w:hAnsi="Phetsarath OT" w:cs="Phetsarath OT"/>
          <w:sz w:val="24"/>
          <w:szCs w:val="24"/>
          <w:lang w:val="pt-BR"/>
          <w:rPrChange w:id="2615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153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15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ມີການກະທຳໃດໜ</w:t>
      </w:r>
      <w:ins w:id="26155" w:author="Windows User" w:date="2022-01-12T16:19:00Z">
        <w:r w:rsidR="007E5C2B">
          <w:rPr>
            <w:rFonts w:ascii="Phetsarath OT" w:eastAsia="Phetsarath OT" w:hAnsi="Phetsarath OT" w:cs="Phetsarath OT" w:hint="cs"/>
            <w:sz w:val="24"/>
            <w:szCs w:val="24"/>
            <w:cs/>
          </w:rPr>
          <w:t>ຶ່ງ</w:t>
        </w:r>
      </w:ins>
      <w:ins w:id="26156" w:author="Documents" w:date="2022-01-11T11:49:00Z">
        <w:del w:id="26157" w:author="Windows User" w:date="2022-01-12T16:19:00Z">
          <w:r w:rsidR="00C5654A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ຶ່</w:delText>
          </w:r>
        </w:del>
      </w:ins>
      <w:ins w:id="26158" w:author="NA" w:date="2022-01-05T11:53:00Z">
        <w:del w:id="26159" w:author="Documents" w:date="2022-01-11T11:49:00Z">
          <w:r w:rsidR="001A1FB6" w:rsidDel="00C5654A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ຶ່</w:delText>
          </w:r>
        </w:del>
      </w:ins>
      <w:del w:id="26160" w:author="NA" w:date="2021-12-30T11:12:00Z">
        <w:r w:rsidRPr="002C0BDB" w:rsidDel="00C8046D">
          <w:rPr>
            <w:rFonts w:ascii="Phetsarath OT" w:eastAsia="Phetsarath OT" w:hAnsi="Phetsarath OT" w:cs="Phetsarath OT" w:hint="cs"/>
            <w:sz w:val="24"/>
            <w:szCs w:val="24"/>
            <w:cs/>
            <w:rPrChange w:id="261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ື່</w:delText>
        </w:r>
      </w:del>
      <w:del w:id="26162" w:author="Windows User" w:date="2022-01-12T16:19:00Z">
        <w:r w:rsidRPr="002C0BDB" w:rsidDel="007E5C2B">
          <w:rPr>
            <w:rFonts w:ascii="Phetsarath OT" w:eastAsia="Phetsarath OT" w:hAnsi="Phetsarath OT" w:cs="Phetsarath OT" w:hint="cs"/>
            <w:sz w:val="24"/>
            <w:szCs w:val="24"/>
            <w:cs/>
            <w:rPrChange w:id="261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ງ</w:delText>
        </w:r>
      </w:del>
      <w:ins w:id="26164" w:author="PSK" w:date="2021-07-12T16:59:00Z">
        <w:r w:rsidR="007A0D78" w:rsidRPr="002C0BDB">
          <w:rPr>
            <w:rFonts w:ascii="Phetsarath OT" w:eastAsia="Phetsarath OT" w:hAnsi="Phetsarath OT" w:cs="Phetsarath OT"/>
            <w:sz w:val="24"/>
            <w:szCs w:val="24"/>
            <w:cs/>
            <w:rPrChange w:id="261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16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ທີ່ເປັນການແຂ່ງຂັນ</w:t>
      </w:r>
      <w:del w:id="26167" w:author="PSK" w:date="2021-07-12T16:59:00Z">
        <w:r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rPrChange w:id="261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ທາງດ້ານ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16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ໂທລະຄົມມະນາຄົມ</w:t>
      </w:r>
      <w:ins w:id="26170" w:author="PSK" w:date="2021-07-12T16:59:00Z">
        <w:r w:rsidR="007A0D78" w:rsidRPr="002C0BDB">
          <w:rPr>
            <w:rFonts w:ascii="Phetsarath OT" w:eastAsia="Phetsarath OT" w:hAnsi="Phetsarath OT" w:cs="Phetsarath OT"/>
            <w:sz w:val="24"/>
            <w:szCs w:val="24"/>
            <w:cs/>
            <w:rPrChange w:id="261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17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ທີ່ບໍ່ເປັນທຳ</w:t>
      </w:r>
      <w:r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617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t>;</w:t>
      </w:r>
    </w:p>
    <w:p w14:paraId="02A71D53" w14:textId="781B69E2" w:rsidR="00897237" w:rsidRPr="002C0BDB" w:rsidDel="00C8046D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del w:id="26174" w:author="NA" w:date="2021-12-30T11:13:00Z"/>
          <w:rFonts w:ascii="Phetsarath OT" w:eastAsia="Phetsarath OT" w:hAnsi="Phetsarath OT" w:cs="Phetsarath OT"/>
          <w:sz w:val="24"/>
          <w:szCs w:val="24"/>
          <w:lang w:val="pt-BR"/>
        </w:rPr>
        <w:pPrChange w:id="26175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17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ໂຈະ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17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17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ຫຼື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17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del w:id="26180" w:author="HP" w:date="2021-08-12T11:18:00Z">
        <w:r w:rsidRPr="002C0BDB" w:rsidDel="00555B1A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ຕັດກ</w:delText>
        </w:r>
      </w:del>
      <w:ins w:id="26181" w:author="HP" w:date="2021-08-12T11:18:00Z">
        <w:r w:rsidR="00555B1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ຍົກເລີກກ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ານ</w:t>
      </w:r>
      <w:ins w:id="26182" w:author="LENOVO" w:date="2021-12-10T08:25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ໃຫ້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ບໍລິການ</w:t>
      </w:r>
      <w:ins w:id="26183" w:author="PSK" w:date="2021-07-11T12:10:00Z">
        <w:r w:rsidR="00357DE0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del w:id="26184" w:author="NA" w:date="2021-12-23T12:00:00Z">
          <w:r w:rsidR="00357DE0" w:rsidRPr="002C0BDB" w:rsidDel="00DD0794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ຂອງຜູ້ໃຊ້ບໍລິການ</w:delText>
          </w:r>
        </w:del>
      </w:ins>
      <w:del w:id="26185" w:author="NA" w:date="2021-12-23T12:00:00Z">
        <w:r w:rsidRPr="002C0BDB" w:rsidDel="00DD0794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ໂດຍບໍ່ແຈ້ງ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ກ່າວເຕືອນລ່ວງໜ້າ</w:t>
      </w:r>
      <w:ins w:id="26186" w:author="NA" w:date="2021-12-23T12:01:00Z">
        <w:r w:rsidR="00DD0794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ໃຫ້ຜູ້ໃຊ້ບໍລິ</w:t>
        </w:r>
      </w:ins>
      <w:ins w:id="26187" w:author="NA" w:date="2021-12-30T11:15:00Z">
        <w:r w:rsidR="00C8046D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26188" w:author="NA" w:date="2021-12-23T12:01:00Z">
        <w:r w:rsidR="00DD0794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</w:t>
        </w:r>
      </w:ins>
      <w:ins w:id="26189" w:author="LENOVO" w:date="2021-12-10T12:29:00Z">
        <w:r w:rsidR="007676E0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1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,</w:t>
        </w:r>
        <w:r w:rsidR="007676E0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</w:ins>
      <w:del w:id="26191" w:author="LENOVO" w:date="2021-12-10T08:26:00Z">
        <w:r w:rsidRPr="002C0BDB" w:rsidDel="006B2A6E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ຍົກເວັ້ນການ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19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19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ໂຈະ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619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19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ຫຼື</w:t>
      </w:r>
      <w:ins w:id="26196" w:author="HP" w:date="2021-08-12T11:18:00Z">
        <w:r w:rsidR="00555B1A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del w:id="26197" w:author="HP" w:date="2021-08-12T11:18:00Z">
        <w:r w:rsidRPr="002C0BDB" w:rsidDel="00555B1A">
          <w:rPr>
            <w:rFonts w:ascii="Phetsarath OT" w:eastAsia="Phetsarath OT" w:hAnsi="Phetsarath OT" w:cs="Phetsarath OT"/>
            <w:sz w:val="24"/>
            <w:szCs w:val="24"/>
            <w:cs/>
            <w:rPrChange w:id="261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555B1A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ຕັດ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ins w:id="26199" w:author="HP" w:date="2021-08-12T11:19:00Z">
        <w:r w:rsidR="00555B1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ຍົກເລີກ</w:t>
        </w:r>
        <w:r w:rsidR="00555B1A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ເພື່ອຄວາມໜັ້ນຄົງຂອງຊາດ</w:t>
      </w:r>
      <w:r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EB30C78" w14:textId="77777777" w:rsidR="00C8046D" w:rsidRPr="002C0BDB" w:rsidRDefault="00C8046D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26200" w:author="NA" w:date="2021-12-30T11:13:00Z"/>
          <w:rFonts w:ascii="Phetsarath OT" w:eastAsia="Phetsarath OT" w:hAnsi="Phetsarath OT" w:cs="Phetsarath OT"/>
          <w:sz w:val="24"/>
          <w:szCs w:val="24"/>
          <w:lang w:val="pt-BR"/>
        </w:rPr>
        <w:pPrChange w:id="26201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601CA8F4" w14:textId="1132CA75" w:rsidR="00897237" w:rsidRPr="002C0BDB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rFonts w:ascii="Phetsarath OT" w:eastAsia="Phetsarath OT" w:hAnsi="Phetsarath OT" w:cs="Phetsarath OT"/>
          <w:sz w:val="24"/>
          <w:szCs w:val="24"/>
          <w:lang w:val="pt-BR"/>
          <w:rPrChange w:id="2620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203" w:author="Documents" w:date="2022-01-11T10:43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20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ເປີດນຳໃຊ້ບໍລິການໃດໜ</w:t>
      </w:r>
      <w:ins w:id="26205" w:author="Windows User" w:date="2022-01-12T16:20:00Z">
        <w:r w:rsidR="007E5C2B">
          <w:rPr>
            <w:rFonts w:ascii="Phetsarath OT" w:eastAsia="Phetsarath OT" w:hAnsi="Phetsarath OT" w:cs="Phetsarath OT" w:hint="cs"/>
            <w:sz w:val="24"/>
            <w:szCs w:val="24"/>
            <w:cs/>
          </w:rPr>
          <w:t>ຶ່ງ</w:t>
        </w:r>
      </w:ins>
      <w:ins w:id="26206" w:author="Documents" w:date="2022-01-11T11:49:00Z">
        <w:del w:id="26207" w:author="Windows User" w:date="2022-01-12T16:20:00Z">
          <w:r w:rsidR="00C5654A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ຶ່</w:delText>
          </w:r>
        </w:del>
      </w:ins>
      <w:del w:id="26208" w:author="Documents" w:date="2022-01-11T11:49:00Z">
        <w:r w:rsidRPr="002C0BDB" w:rsidDel="00C5654A">
          <w:rPr>
            <w:rFonts w:ascii="Phetsarath OT" w:eastAsia="Phetsarath OT" w:hAnsi="Phetsarath OT" w:cs="Phetsarath OT" w:hint="cs"/>
            <w:sz w:val="24"/>
            <w:szCs w:val="24"/>
            <w:cs/>
            <w:rPrChange w:id="262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ື່</w:delText>
        </w:r>
      </w:del>
      <w:del w:id="26210" w:author="Windows User" w:date="2022-01-12T16:20:00Z">
        <w:r w:rsidRPr="002C0BDB" w:rsidDel="007E5C2B">
          <w:rPr>
            <w:rFonts w:ascii="Phetsarath OT" w:eastAsia="Phetsarath OT" w:hAnsi="Phetsarath OT" w:cs="Phetsarath OT" w:hint="cs"/>
            <w:sz w:val="24"/>
            <w:szCs w:val="24"/>
            <w:cs/>
            <w:rPrChange w:id="262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ງ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cs/>
          <w:rPrChange w:id="2621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21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ໃຫ້ຜູ້ໃຊ້ບໍລິການໂດຍທີ່</w:t>
      </w:r>
      <w:ins w:id="26214" w:author="PSK" w:date="2021-07-11T16:43:00Z">
        <w:r w:rsidR="00200FFA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2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ບໍ່</w:t>
        </w:r>
      </w:ins>
      <w:del w:id="26216" w:author="PSK" w:date="2021-07-11T16:43:00Z"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</w:delText>
        </w:r>
      </w:del>
      <w:del w:id="26218" w:author="PSK" w:date="2021-07-11T16:42:00Z"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1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ູ້ກ່ຽວ</w:delText>
        </w:r>
        <w:r w:rsidRPr="002C0BDB" w:rsidDel="00200FFA">
          <w:rPr>
            <w:rFonts w:ascii="Phetsarath OT" w:eastAsia="Phetsarath OT" w:hAnsi="Phetsarath OT" w:cs="Phetsarath OT"/>
            <w:sz w:val="24"/>
            <w:szCs w:val="24"/>
            <w:cs/>
            <w:rPrChange w:id="2622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200FFA">
          <w:rPr>
            <w:rFonts w:ascii="Phetsarath OT" w:eastAsia="Phetsarath OT" w:hAnsi="Phetsarath OT" w:cs="Phetsarath OT"/>
            <w:sz w:val="24"/>
            <w:szCs w:val="24"/>
            <w:cs/>
            <w:rPrChange w:id="2622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ການຈັດຕັ້ງ</w:delText>
        </w:r>
        <w:r w:rsidRPr="002C0BDB" w:rsidDel="00200FFA">
          <w:rPr>
            <w:rFonts w:ascii="Phetsarath OT" w:eastAsia="Phetsarath OT" w:hAnsi="Phetsarath OT" w:cs="Phetsarath OT"/>
            <w:sz w:val="24"/>
            <w:szCs w:val="24"/>
            <w:cs/>
            <w:rPrChange w:id="262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ບໍ່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22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ໄດ້ລົງທະບຽນນຳໃຊ້</w:t>
      </w:r>
      <w:r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622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t>;</w:t>
      </w:r>
    </w:p>
    <w:p w14:paraId="468A9480" w14:textId="642FBED8" w:rsidR="00897237" w:rsidRPr="002C0BDB" w:rsidDel="00AE639C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del w:id="26228" w:author="HP" w:date="2021-08-12T11:21:00Z"/>
          <w:rFonts w:ascii="Phetsarath OT" w:eastAsia="Phetsarath OT" w:hAnsi="Phetsarath OT" w:cs="Phetsarath OT"/>
          <w:sz w:val="24"/>
          <w:szCs w:val="24"/>
          <w:lang w:val="pt-BR"/>
          <w:rPrChange w:id="26229" w:author="NA" w:date="2021-12-30T11:44:00Z">
            <w:rPr>
              <w:del w:id="26230" w:author="HP" w:date="2021-08-12T11:21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231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ເປີດເຜີຍຂໍ້ມູນທາງລັດຖະການ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ຂອງຜູ້ໃຊ້ບໍລິການໂທລະຄົມມະນາຄົມ</w:t>
      </w:r>
      <w:ins w:id="26232" w:author="NA" w:date="2021-12-23T15:17:00Z">
        <w:r w:rsidR="00717F4F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del w:id="26233" w:author="NA" w:date="2021-12-23T15:17:00Z">
        <w:r w:rsidRPr="002C0BDB" w:rsidDel="00717F4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623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ໂດຍບໍ່ໄດ້ຮັບອະນຸຍາດ</w:t>
      </w:r>
      <w:del w:id="26235" w:author="PSK" w:date="2021-07-11T16:47:00Z"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ຈາກ</w:delText>
        </w:r>
        <w:r w:rsidRPr="002C0BDB" w:rsidDel="00200FFA">
          <w:rPr>
            <w:rFonts w:ascii="Phetsarath OT" w:eastAsia="Phetsarath OT" w:hAnsi="Phetsarath OT" w:cs="Phetsarath OT"/>
            <w:sz w:val="24"/>
            <w:szCs w:val="24"/>
            <w:lang w:val="pt-BR"/>
            <w:rPrChange w:id="262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ຜູ້ກ່ຽວ</w:delText>
        </w:r>
        <w:r w:rsidRPr="002C0BDB" w:rsidDel="00200FFA">
          <w:rPr>
            <w:rFonts w:ascii="Phetsarath OT" w:eastAsia="Phetsarath OT" w:hAnsi="Phetsarath OT" w:cs="Phetsarath OT"/>
            <w:sz w:val="24"/>
            <w:szCs w:val="24"/>
            <w:lang w:val="pt-BR"/>
            <w:rPrChange w:id="262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200FFA">
          <w:rPr>
            <w:rFonts w:ascii="Phetsarath OT" w:eastAsia="Phetsarath OT" w:hAnsi="Phetsarath OT" w:cs="Phetsarath OT"/>
            <w:sz w:val="24"/>
            <w:szCs w:val="24"/>
            <w:cs/>
            <w:rPrChange w:id="262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ຈາກກະຊວງ</w:delText>
        </w:r>
        <w:r w:rsidRPr="002C0BDB" w:rsidDel="00200FFA">
          <w:rPr>
            <w:rFonts w:ascii="Phetsarath OT" w:eastAsia="Phetsarath OT" w:hAnsi="Phetsarath OT" w:cs="Phetsarath OT"/>
            <w:sz w:val="24"/>
            <w:szCs w:val="24"/>
            <w:cs/>
            <w:rPrChange w:id="262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ເຕັກໂນຊີ</w:delText>
        </w:r>
        <w:r w:rsidRPr="002C0BDB" w:rsidDel="00200FFA">
          <w:rPr>
            <w:rFonts w:ascii="Phetsarath OT" w:eastAsia="Phetsarath OT" w:hAnsi="Phetsarath OT" w:cs="Phetsarath OT"/>
            <w:sz w:val="24"/>
            <w:szCs w:val="24"/>
            <w:cs/>
            <w:rPrChange w:id="262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00FFA">
          <w:rPr>
            <w:rFonts w:ascii="Phetsarath OT" w:eastAsia="Phetsarath OT" w:hAnsi="Phetsarath OT" w:cs="Phetsarath OT"/>
            <w:sz w:val="24"/>
            <w:szCs w:val="24"/>
            <w:cs/>
            <w:rPrChange w:id="262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00FFA">
          <w:rPr>
            <w:rFonts w:ascii="Phetsarath OT" w:eastAsia="Phetsarath OT" w:hAnsi="Phetsarath OT" w:cs="Phetsarath OT" w:hint="cs"/>
            <w:sz w:val="24"/>
            <w:szCs w:val="24"/>
            <w:cs/>
            <w:rPrChange w:id="262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624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t>;</w:t>
      </w:r>
    </w:p>
    <w:p w14:paraId="4D6FC6A5" w14:textId="42016099" w:rsidR="00897237" w:rsidRPr="002C0BDB" w:rsidDel="00AE639C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del w:id="26250" w:author="HP" w:date="2021-08-12T11:20:00Z"/>
          <w:rFonts w:ascii="Phetsarath OT" w:eastAsia="Phetsarath OT" w:hAnsi="Phetsarath OT" w:cs="Phetsarath OT"/>
          <w:sz w:val="24"/>
          <w:szCs w:val="24"/>
          <w:lang w:val="pt-BR"/>
        </w:rPr>
        <w:pPrChange w:id="26251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252" w:author="HP" w:date="2021-08-12T11:20:00Z"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ສວຍໃຊ້ຂໍ້ມູນ</w:delText>
        </w:r>
      </w:del>
      <w:ins w:id="26253" w:author="PSK" w:date="2021-07-11T16:54:00Z">
        <w:del w:id="26254" w:author="HP" w:date="2021-08-12T11:20:00Z">
          <w:r w:rsidR="004E725F" w:rsidRPr="002C0BDB" w:rsidDel="00AE639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4E725F" w:rsidRPr="002C0BDB" w:rsidDel="00AE639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ຫຼື</w:delText>
          </w:r>
          <w:r w:rsidR="004E725F" w:rsidRPr="002C0BDB" w:rsidDel="00AE639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="004E725F" w:rsidRPr="002C0BDB" w:rsidDel="00AE639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ສົມຮູ້ຮ່ວມຄິດກັບ</w:delText>
          </w:r>
        </w:del>
      </w:ins>
      <w:ins w:id="26255" w:author="PSK" w:date="2021-07-11T16:55:00Z">
        <w:del w:id="26256" w:author="HP" w:date="2021-08-12T11:20:00Z">
          <w:r w:rsidR="004E725F" w:rsidRPr="002C0BDB" w:rsidDel="00AE639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ins w:id="26257" w:author="PSK" w:date="2021-07-11T16:54:00Z">
        <w:del w:id="26258" w:author="HP" w:date="2021-08-12T11:20:00Z">
          <w:r w:rsidR="004E725F" w:rsidRPr="002C0BDB" w:rsidDel="00AE639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ຜູ້ໃຫ້ບໍລິການອື່ນ</w:delText>
          </w:r>
        </w:del>
      </w:ins>
      <w:del w:id="26259" w:author="HP" w:date="2021-08-12T11:20:00Z">
        <w:r w:rsidRPr="002C0BDB" w:rsidDel="00AE639C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262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ທີ່ໄດ້ມາຈາກຜູ້ໃຫ້ບໍລິການໂທລະຄົມມະນາຄົມອື່ນ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ເພື່ອຈຸດປະສົງ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ins w:id="26261" w:author="PSK" w:date="2021-07-11T16:55:00Z">
        <w:del w:id="26262" w:author="HP" w:date="2021-08-12T11:20:00Z">
          <w:r w:rsidR="004E725F" w:rsidRPr="002C0BDB" w:rsidDel="00AE639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263" w:author="NA" w:date="2021-12-30T11:44:00Z">
                <w:rPr>
                  <w:rFonts w:ascii="Phetsarath OT" w:eastAsia="Phetsarath OT" w:hAnsi="Phetsarath OT" w:cs="Phetsarath OT" w:hint="cs"/>
                  <w:color w:val="FF0000"/>
                  <w:sz w:val="24"/>
                  <w:szCs w:val="24"/>
                  <w:cs/>
                </w:rPr>
              </w:rPrChange>
            </w:rPr>
            <w:delText>ກີດກັ້ນ</w:delText>
          </w:r>
          <w:r w:rsidR="004E725F" w:rsidRPr="002C0BDB" w:rsidDel="00AE639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264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</w:rPr>
              </w:rPrChange>
            </w:rPr>
            <w:delText xml:space="preserve"> </w:delText>
          </w:r>
          <w:r w:rsidR="004E725F" w:rsidRPr="002C0BDB" w:rsidDel="00AE639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265" w:author="NA" w:date="2021-12-30T11:44:00Z">
                <w:rPr>
                  <w:rFonts w:ascii="Phetsarath OT" w:eastAsia="Phetsarath OT" w:hAnsi="Phetsarath OT" w:cs="Phetsarath OT" w:hint="cs"/>
                  <w:color w:val="FF0000"/>
                  <w:sz w:val="24"/>
                  <w:szCs w:val="24"/>
                  <w:cs/>
                </w:rPr>
              </w:rPrChange>
            </w:rPr>
            <w:delText>ແລະ</w:delText>
          </w:r>
          <w:r w:rsidR="004E725F" w:rsidRPr="002C0BDB" w:rsidDel="00AE639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266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6267" w:author="HP" w:date="2021-08-12T11:20:00Z"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ການແຂ່ງຂັນບໍ່ເປັນທໍາ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; </w:delText>
        </w:r>
      </w:del>
    </w:p>
    <w:p w14:paraId="5424811B" w14:textId="791E850F" w:rsidR="004E725F" w:rsidRPr="002C0BDB" w:rsidDel="00AE639C" w:rsidRDefault="004E725F">
      <w:pPr>
        <w:pStyle w:val="NoSpacing"/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del w:id="26268" w:author="HP" w:date="2021-08-12T11:20:00Z"/>
          <w:rFonts w:ascii="Phetsarath OT" w:eastAsia="Phetsarath OT" w:hAnsi="Phetsarath OT" w:cs="Phetsarath OT"/>
          <w:sz w:val="24"/>
          <w:szCs w:val="24"/>
          <w:lang w:val="pt-BR"/>
        </w:rPr>
        <w:pPrChange w:id="26269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ins w:id="26270" w:author="PSK" w:date="2021-07-11T16:53:00Z">
        <w:del w:id="26271" w:author="HP" w:date="2021-08-12T11:20:00Z">
          <w:r w:rsidRPr="002C0BDB" w:rsidDel="00AE639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ສົມຮູ້ຮ່ວມຄິດກັບຜູ້ໃຫ້ບໍລິການອື່ນ</w:delText>
          </w:r>
          <w:r w:rsidRPr="002C0BDB" w:rsidDel="00AE639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AE639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ດ້ວຍຮູບການຕ່າງໆ</w:delText>
          </w:r>
          <w:r w:rsidRPr="002C0BDB" w:rsidDel="00AE639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AE639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272" w:author="NA" w:date="2021-12-30T11:44:00Z">
                <w:rPr>
                  <w:rFonts w:ascii="Phetsarath OT" w:eastAsia="Phetsarath OT" w:hAnsi="Phetsarath OT" w:cs="Phetsarath OT" w:hint="cs"/>
                  <w:color w:val="FF0000"/>
                  <w:sz w:val="24"/>
                  <w:szCs w:val="24"/>
                  <w:cs/>
                </w:rPr>
              </w:rPrChange>
            </w:rPr>
            <w:delText>ເພື່ອກີດກັ້ນການແຂ່ງຂັນທີ່ເປັນທຳ</w:delText>
          </w:r>
          <w:r w:rsidRPr="002C0BDB" w:rsidDel="00AE639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273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lang w:val="pt-BR"/>
                </w:rPr>
              </w:rPrChange>
            </w:rPr>
            <w:delText>;</w:delText>
          </w:r>
        </w:del>
      </w:ins>
    </w:p>
    <w:p w14:paraId="1779C87F" w14:textId="221350C1" w:rsidR="00897237" w:rsidRPr="002C0BDB" w:rsidDel="00034B47" w:rsidRDefault="0072440F">
      <w:pPr>
        <w:pStyle w:val="NoSpacing"/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del w:id="26274" w:author="HP" w:date="2021-07-12T12:53:00Z"/>
          <w:rFonts w:ascii="Phetsarath OT" w:eastAsia="Phetsarath OT" w:hAnsi="Phetsarath OT" w:cs="Phetsarath OT"/>
          <w:sz w:val="24"/>
          <w:szCs w:val="24"/>
          <w:lang w:val="pt-BR"/>
        </w:rPr>
        <w:pPrChange w:id="26275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276" w:author="HP" w:date="2021-08-12T11:20:00Z"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ສວຍໃຊ້ຄວາມໄດ້ປຽບທາງດ້ານເຄືອຂ່າຍ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ສ່ວນແບ່ງຕະຫຼາດ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ໂຄງລ່າງພື້ນຖານໂທລະຄົມມະນາຄົມ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ເພື່ອສະກັດກັ້ນ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ຈຳກັດ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ກີດກັນ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ສ້າງຄວາມຫຍຸ້ງຍາກໃຫ້ແກ່ກ</w:delText>
        </w:r>
        <w:r w:rsidR="005924DC"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ານສະໜອງການບໍລິການ</w:delText>
        </w:r>
        <w:r w:rsidR="005924DC"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="005924DC"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ຂອງຜູ້ໃຫ້ບໍລິ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ການໂທລະຄົມມະນາຄົມອື່ນ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;</w:delText>
        </w:r>
      </w:del>
    </w:p>
    <w:p w14:paraId="360D61E4" w14:textId="77777777" w:rsidR="00897237" w:rsidRPr="002C0BDB" w:rsidDel="004E725F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  <w:pPrChange w:id="26277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278" w:author="PSK" w:date="2021-07-11T16:53:00Z">
        <w:r w:rsidRPr="002C0BDB" w:rsidDel="004E725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ສົມຮູ້ຮ່ວມຄິດກັບຜູ້ໃຫ້ບໍລິການອື່ນ</w:delText>
        </w:r>
        <w:r w:rsidRPr="002C0BDB" w:rsidDel="004E725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4E725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ດ້ວຍຮູບການຕ່າງໆ</w:delText>
        </w:r>
        <w:r w:rsidRPr="002C0BDB" w:rsidDel="004E725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4E725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ເພື່ອກີດກັ້ນການແຂ່ງຂັນທີ່ເປັນທຳ</w:delText>
        </w:r>
        <w:r w:rsidRPr="002C0BDB" w:rsidDel="004E725F">
          <w:rPr>
            <w:rFonts w:ascii="Phetsarath OT" w:eastAsia="Phetsarath OT" w:hAnsi="Phetsarath OT" w:cs="Phetsarath OT"/>
            <w:sz w:val="24"/>
            <w:szCs w:val="24"/>
            <w:lang w:val="pt-BR"/>
            <w:rPrChange w:id="262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 w:bidi="th-TH"/>
              </w:rPr>
            </w:rPrChange>
          </w:rPr>
          <w:delText>;</w:delText>
        </w:r>
      </w:del>
    </w:p>
    <w:p w14:paraId="3A7132AF" w14:textId="77777777" w:rsidR="00897237" w:rsidRPr="007E5C2B" w:rsidRDefault="0072440F">
      <w:pPr>
        <w:pStyle w:val="NoSpacing"/>
        <w:numPr>
          <w:ilvl w:val="0"/>
          <w:numId w:val="2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  <w:rPrChange w:id="26280" w:author="Windows User" w:date="2022-01-12T16:21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281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r w:rsidRPr="007E5C2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6282" w:author="Windows User" w:date="2022-01-12T16:21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ຂຶ້ນ</w:t>
      </w:r>
      <w:r w:rsidRPr="007E5C2B">
        <w:rPr>
          <w:rFonts w:ascii="Phetsarath OT" w:eastAsia="Phetsarath OT" w:hAnsi="Phetsarath OT" w:cs="Phetsarath OT"/>
          <w:spacing w:val="-4"/>
          <w:sz w:val="24"/>
          <w:szCs w:val="24"/>
          <w:cs/>
          <w:rPrChange w:id="26283" w:author="Windows User" w:date="2022-01-12T16:21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7E5C2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6284" w:author="Windows User" w:date="2022-01-12T16:21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ຫຼື</w:t>
      </w:r>
      <w:r w:rsidRPr="007E5C2B">
        <w:rPr>
          <w:rFonts w:ascii="Phetsarath OT" w:eastAsia="Phetsarath OT" w:hAnsi="Phetsarath OT" w:cs="Phetsarath OT"/>
          <w:spacing w:val="-4"/>
          <w:sz w:val="24"/>
          <w:szCs w:val="24"/>
          <w:cs/>
          <w:rPrChange w:id="26285" w:author="Windows User" w:date="2022-01-12T16:21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7E5C2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6286" w:author="Windows User" w:date="2022-01-12T16:21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ຫຼຸດ</w:t>
      </w:r>
      <w:r w:rsidRPr="007E5C2B">
        <w:rPr>
          <w:rFonts w:ascii="Phetsarath OT" w:eastAsia="Phetsarath OT" w:hAnsi="Phetsarath OT" w:cs="Phetsarath OT"/>
          <w:spacing w:val="-4"/>
          <w:sz w:val="24"/>
          <w:szCs w:val="24"/>
          <w:cs/>
          <w:rPrChange w:id="26287" w:author="Windows User" w:date="2022-01-12T16:21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7E5C2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6288" w:author="Windows User" w:date="2022-01-12T16:21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ຄ່າບໍລິການ</w:t>
      </w:r>
      <w:r w:rsidRPr="007E5C2B">
        <w:rPr>
          <w:rFonts w:ascii="Phetsarath OT" w:eastAsia="Phetsarath OT" w:hAnsi="Phetsarath OT" w:cs="Phetsarath OT"/>
          <w:spacing w:val="-4"/>
          <w:sz w:val="24"/>
          <w:szCs w:val="24"/>
          <w:cs/>
          <w:rPrChange w:id="26289" w:author="Windows User" w:date="2022-01-12T16:21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7E5C2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6290" w:author="Windows User" w:date="2022-01-12T16:21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ໂດຍບໍ່ໄດ້ຮັບອະນຸຍາດຈາກ</w:t>
      </w:r>
      <w:del w:id="26291" w:author="NA" w:date="2021-12-30T11:13:00Z">
        <w:r w:rsidRPr="007E5C2B" w:rsidDel="00C8046D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6292" w:author="Windows User" w:date="2022-01-12T16:21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delText xml:space="preserve"> </w:delText>
        </w:r>
      </w:del>
      <w:r w:rsidRPr="007E5C2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6293" w:author="Windows User" w:date="2022-01-12T16:2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ກະຊວງເຕັກໂນຊີ</w:t>
      </w:r>
      <w:r w:rsidRPr="007E5C2B">
        <w:rPr>
          <w:rFonts w:ascii="Phetsarath OT" w:eastAsia="Phetsarath OT" w:hAnsi="Phetsarath OT" w:cs="Phetsarath OT"/>
          <w:spacing w:val="-4"/>
          <w:sz w:val="24"/>
          <w:szCs w:val="24"/>
          <w:cs/>
          <w:rPrChange w:id="26294" w:author="Windows User" w:date="2022-01-12T16:21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7E5C2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6295" w:author="Windows User" w:date="2022-01-12T16:2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7E5C2B">
        <w:rPr>
          <w:rFonts w:ascii="Phetsarath OT" w:eastAsia="Phetsarath OT" w:hAnsi="Phetsarath OT" w:cs="Phetsarath OT"/>
          <w:spacing w:val="-4"/>
          <w:sz w:val="24"/>
          <w:szCs w:val="24"/>
          <w:cs/>
          <w:rPrChange w:id="26296" w:author="Windows User" w:date="2022-01-12T16:21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7E5C2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6297" w:author="Windows User" w:date="2022-01-12T16:2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ການສື່ສານ</w:t>
      </w:r>
      <w:r w:rsidRPr="007E5C2B">
        <w:rPr>
          <w:rFonts w:ascii="Phetsarath OT" w:eastAsia="Phetsarath OT" w:hAnsi="Phetsarath OT" w:cs="Phetsarath OT"/>
          <w:spacing w:val="-4"/>
          <w:sz w:val="24"/>
          <w:szCs w:val="24"/>
          <w:lang w:val="pt-BR"/>
          <w:rPrChange w:id="26298" w:author="Windows User" w:date="2022-01-12T16:21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t>;</w:t>
      </w:r>
    </w:p>
    <w:p w14:paraId="23B228A9" w14:textId="648DB308" w:rsidR="00897237" w:rsidRPr="002C0BDB" w:rsidDel="00C8046D" w:rsidRDefault="007E5C2B">
      <w:pPr>
        <w:pStyle w:val="NoSpacing"/>
        <w:numPr>
          <w:ilvl w:val="0"/>
          <w:numId w:val="2"/>
        </w:numPr>
        <w:tabs>
          <w:tab w:val="left" w:pos="1418"/>
          <w:tab w:val="left" w:pos="1560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del w:id="26299" w:author="NA" w:date="2021-12-30T11:13:00Z"/>
          <w:rFonts w:ascii="Phetsarath OT" w:eastAsia="Phetsarath OT" w:hAnsi="Phetsarath OT" w:cs="Phetsarath OT"/>
          <w:sz w:val="24"/>
          <w:szCs w:val="24"/>
          <w:lang w:val="pt-BR"/>
          <w:rPrChange w:id="26300" w:author="NA" w:date="2021-12-30T11:44:00Z">
            <w:rPr>
              <w:del w:id="26301" w:author="NA" w:date="2021-12-30T11:13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26302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ins w:id="26303" w:author="Windows User" w:date="2022-01-12T16:21:00Z">
        <w:r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ໂຄສະນາເກີນຄວາມເປັນຈິງ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2630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ທັບຖົມບຸກຄົນ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2630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2630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ຫຼື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2630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2630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ນິຕິບຸກຄົນອື່ນ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630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ເຜີຍແຜ່ສິ່ງລາມົກອະນາຈານ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ສົ່ງເສີມການພະນັນ</w:t>
      </w:r>
      <w:del w:id="26310" w:author="HP" w:date="2021-09-20T22:02:00Z">
        <w:r w:rsidR="0072440F" w:rsidRPr="002C0BDB" w:rsidDel="00A12005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ທີ່ຜິດກົດໝາຍ</w:delText>
        </w:r>
      </w:del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3A0E7CC" w14:textId="77777777" w:rsidR="00C8046D" w:rsidRPr="002C0BDB" w:rsidRDefault="00C8046D">
      <w:pPr>
        <w:pStyle w:val="NoSpacing"/>
        <w:numPr>
          <w:ilvl w:val="0"/>
          <w:numId w:val="2"/>
        </w:numPr>
        <w:tabs>
          <w:tab w:val="left" w:pos="1418"/>
          <w:tab w:val="left" w:pos="1560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26311" w:author="NA" w:date="2021-12-30T11:13:00Z"/>
          <w:rFonts w:ascii="Phetsarath OT" w:eastAsia="Phetsarath OT" w:hAnsi="Phetsarath OT" w:cs="Phetsarath OT"/>
          <w:sz w:val="24"/>
          <w:szCs w:val="24"/>
          <w:lang w:val="pt-BR"/>
        </w:rPr>
        <w:pPrChange w:id="26312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04CEA102" w14:textId="3EE33BF0" w:rsidR="00897237" w:rsidRPr="002C0BDB" w:rsidDel="00C8046D" w:rsidRDefault="0072440F">
      <w:pPr>
        <w:pStyle w:val="NoSpacing"/>
        <w:numPr>
          <w:ilvl w:val="0"/>
          <w:numId w:val="2"/>
        </w:numPr>
        <w:tabs>
          <w:tab w:val="left" w:pos="1418"/>
          <w:tab w:val="left" w:pos="1560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del w:id="26313" w:author="NA" w:date="2021-12-30T11:14:00Z"/>
          <w:rFonts w:ascii="Phetsarath OT" w:eastAsia="Phetsarath OT" w:hAnsi="Phetsarath OT" w:cs="Phetsarath OT"/>
          <w:sz w:val="24"/>
          <w:szCs w:val="24"/>
          <w:lang w:val="pt-BR"/>
          <w:rPrChange w:id="26314" w:author="NA" w:date="2021-12-30T11:44:00Z">
            <w:rPr>
              <w:del w:id="26315" w:author="NA" w:date="2021-12-30T11:14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26316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ທຳລາຍອຸປະກອນໂທລະຄົມມະນາຄົມ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ຂອງຜູ້ໃຫ້ບໍລິການ</w:t>
      </w:r>
      <w:del w:id="26317" w:author="PSK" w:date="2021-07-11T17:01:00Z">
        <w:r w:rsidRPr="002C0BDB" w:rsidDel="00266CC8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ໂທລະຄົມມະນາຄົມ</w:delText>
        </w:r>
        <w:r w:rsidRPr="002C0BDB" w:rsidDel="00266CC8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ອື່ນ</w:t>
      </w:r>
      <w:r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ທຳລາຍສິ່ງແວດ</w:t>
      </w:r>
      <w:ins w:id="26318" w:author="NA" w:date="2021-12-27T14:04:00Z">
        <w:del w:id="26319" w:author="Windows User" w:date="2022-01-12T16:21:00Z">
          <w:r w:rsidR="007F309A"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ລ້ອມ</w:t>
      </w:r>
      <w:ins w:id="26320" w:author="HP" w:date="2021-08-12T11:23:00Z">
        <w:r w:rsidR="00F8788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del w:id="26321" w:author="HP" w:date="2021-08-12T11:23:00Z">
        <w:r w:rsidRPr="002C0BDB" w:rsidDel="00F8788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,</w:delText>
        </w:r>
      </w:del>
      <w:ins w:id="26322" w:author="HP" w:date="2021-08-12T11:23:00Z">
        <w:r w:rsidR="00F8788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ແລະ</w:t>
        </w:r>
      </w:ins>
      <w:r w:rsidRPr="002C0BD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ທິວທັດທຳມະຊາດ</w:t>
      </w:r>
      <w:del w:id="26323" w:author="HP" w:date="2021-08-12T11:23:00Z"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ຕິດຕັ້ງອຸປະກອນໂທລະຄົມມະນາຄົມ</w:delText>
        </w:r>
      </w:del>
      <w:del w:id="26324" w:author="HP" w:date="2021-08-12T11:22:00Z">
        <w:r w:rsidRPr="002C0BDB" w:rsidDel="00AE639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ທີ່ເປັນການກີດຂວາງການສັນຈອນ</w:delText>
        </w:r>
        <w:r w:rsidRPr="002C0BDB" w:rsidDel="00AE639C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  <w:ins w:id="26325" w:author="HP" w:date="2021-08-12T11:22:00Z">
        <w:r w:rsidR="00AE639C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3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;</w:t>
        </w:r>
      </w:ins>
    </w:p>
    <w:p w14:paraId="0AF51B0D" w14:textId="77777777" w:rsidR="00C8046D" w:rsidRPr="002C0BDB" w:rsidRDefault="00C8046D">
      <w:pPr>
        <w:pStyle w:val="NoSpacing"/>
        <w:numPr>
          <w:ilvl w:val="0"/>
          <w:numId w:val="2"/>
        </w:numPr>
        <w:tabs>
          <w:tab w:val="left" w:pos="1418"/>
          <w:tab w:val="left" w:pos="1560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26327" w:author="NA" w:date="2021-12-30T11:14:00Z"/>
          <w:rFonts w:ascii="Phetsarath OT" w:eastAsia="Phetsarath OT" w:hAnsi="Phetsarath OT" w:cs="Phetsarath OT"/>
          <w:sz w:val="24"/>
          <w:szCs w:val="24"/>
          <w:lang w:val="pt-BR"/>
        </w:rPr>
        <w:pPrChange w:id="26328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06037364" w14:textId="2B1A3384" w:rsidR="00897237" w:rsidRPr="00187EB4" w:rsidRDefault="007E5C2B">
      <w:pPr>
        <w:pStyle w:val="NoSpacing"/>
        <w:numPr>
          <w:ilvl w:val="0"/>
          <w:numId w:val="2"/>
        </w:numPr>
        <w:tabs>
          <w:tab w:val="left" w:pos="1418"/>
          <w:tab w:val="left" w:pos="1560"/>
          <w:tab w:val="left" w:pos="2268"/>
          <w:tab w:val="left" w:pos="2410"/>
          <w:tab w:val="left" w:pos="2552"/>
          <w:tab w:val="left" w:pos="2694"/>
        </w:tabs>
        <w:spacing w:line="340" w:lineRule="exact"/>
        <w:ind w:left="567" w:firstLine="1413"/>
        <w:jc w:val="both"/>
        <w:rPr>
          <w:ins w:id="26329" w:author="Documents" w:date="2022-01-06T15:27:00Z"/>
          <w:rFonts w:ascii="Phetsarath OT" w:eastAsia="Phetsarath OT" w:hAnsi="Phetsarath OT" w:cs="Phetsarath OT"/>
          <w:sz w:val="24"/>
          <w:szCs w:val="24"/>
          <w:lang w:val="pt-BR"/>
          <w:rPrChange w:id="26330" w:author="Documents" w:date="2022-01-06T15:27:00Z">
            <w:rPr>
              <w:ins w:id="26331" w:author="Documents" w:date="2022-01-06T15:27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26332" w:author="Documents" w:date="2022-01-11T10:44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ins w:id="26333" w:author="Windows User" w:date="2022-01-12T16:21:00Z">
        <w:r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2633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ມີພຶດຕິກຳອື່ນ</w:t>
      </w:r>
      <w:ins w:id="26335" w:author="NA" w:date="2021-12-23T12:02:00Z">
        <w:r w:rsidR="00DD0794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2633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ທີ່ເປັນການລະເມີດ</w:t>
      </w:r>
      <w:del w:id="26337" w:author="NA" w:date="2022-01-05T11:50:00Z">
        <w:r w:rsidR="0072440F" w:rsidRPr="002C0BDB" w:rsidDel="007B6DD6">
          <w:rPr>
            <w:rFonts w:ascii="Phetsarath OT" w:eastAsia="Phetsarath OT" w:hAnsi="Phetsarath OT" w:cs="Phetsarath OT"/>
            <w:sz w:val="24"/>
            <w:szCs w:val="24"/>
            <w:cs/>
            <w:rPrChange w:id="263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2633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ກົດໝາຍ</w:t>
      </w:r>
      <w:del w:id="26340" w:author="LENOVO" w:date="2021-12-20T16:47:00Z">
        <w:r w:rsidR="0072440F" w:rsidRPr="002C0BDB" w:rsidDel="00C970B9">
          <w:rPr>
            <w:rFonts w:ascii="Phetsarath OT" w:eastAsia="Phetsarath OT" w:hAnsi="Phetsarath OT" w:cs="Phetsarath OT"/>
            <w:sz w:val="24"/>
            <w:szCs w:val="24"/>
            <w:cs/>
            <w:rPrChange w:id="263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C970B9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263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72440F" w:rsidRPr="002C0BDB" w:rsidDel="00C970B9">
          <w:rPr>
            <w:rFonts w:ascii="Phetsarath OT" w:eastAsia="Phetsarath OT" w:hAnsi="Phetsarath OT" w:cs="Phetsarath OT"/>
            <w:strike/>
            <w:sz w:val="24"/>
            <w:szCs w:val="24"/>
            <w:cs/>
            <w:rPrChange w:id="263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C970B9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263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</w:del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2634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>.</w:t>
      </w:r>
    </w:p>
    <w:p w14:paraId="1FC7EFFE" w14:textId="77777777" w:rsidR="00187EB4" w:rsidRPr="002C0BDB" w:rsidDel="007E5C2B" w:rsidRDefault="00187EB4">
      <w:pPr>
        <w:pStyle w:val="NoSpacing"/>
        <w:tabs>
          <w:tab w:val="left" w:pos="1418"/>
          <w:tab w:val="left" w:pos="1560"/>
          <w:tab w:val="left" w:pos="2268"/>
          <w:tab w:val="left" w:pos="2410"/>
          <w:tab w:val="left" w:pos="2552"/>
        </w:tabs>
        <w:spacing w:line="340" w:lineRule="exact"/>
        <w:ind w:left="2127"/>
        <w:jc w:val="both"/>
        <w:rPr>
          <w:ins w:id="26346" w:author="PSK" w:date="2021-07-16T16:13:00Z"/>
          <w:del w:id="26347" w:author="Windows User" w:date="2022-01-12T16:21:00Z"/>
          <w:rFonts w:ascii="Phetsarath OT" w:eastAsia="Phetsarath OT" w:hAnsi="Phetsarath OT" w:cs="Phetsarath OT"/>
          <w:sz w:val="24"/>
          <w:szCs w:val="24"/>
          <w:lang w:val="pt-BR"/>
          <w:rPrChange w:id="26348" w:author="NA" w:date="2021-12-30T11:44:00Z">
            <w:rPr>
              <w:ins w:id="26349" w:author="PSK" w:date="2021-07-16T16:13:00Z"/>
              <w:del w:id="26350" w:author="Windows User" w:date="2022-01-12T16:21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6351" w:author="Documents" w:date="2022-01-06T15:28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4D6E7681" w14:textId="77777777" w:rsidR="001476E9" w:rsidRPr="007E5C2B" w:rsidRDefault="001476E9">
      <w:pPr>
        <w:pStyle w:val="NoSpacing"/>
        <w:tabs>
          <w:tab w:val="left" w:pos="1620"/>
        </w:tabs>
        <w:spacing w:line="340" w:lineRule="exact"/>
        <w:jc w:val="thaiDistribute"/>
        <w:rPr>
          <w:rFonts w:ascii="Phetsarath OT" w:eastAsia="Phetsarath OT" w:hAnsi="Phetsarath OT" w:cs="Phetsarath OT"/>
          <w:sz w:val="24"/>
          <w:szCs w:val="24"/>
          <w:lang w:val="pt-BR"/>
          <w:rPrChange w:id="26352" w:author="Windows User" w:date="2022-01-12T16:21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353" w:author="Windows User" w:date="2022-01-12T16:21:00Z">
          <w:pPr>
            <w:pStyle w:val="NoSpacing"/>
            <w:numPr>
              <w:numId w:val="2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21C50F07" w14:textId="71130C17" w:rsidR="00897237" w:rsidRPr="00417DB2" w:rsidDel="00CA16EC" w:rsidRDefault="00094D9A">
      <w:pPr>
        <w:spacing w:after="0" w:line="340" w:lineRule="exact"/>
        <w:rPr>
          <w:del w:id="26354" w:author="PSK" w:date="2021-07-16T16:07:00Z"/>
          <w:rFonts w:ascii="Phetsarath OT" w:eastAsia="Phetsarath OT" w:hAnsi="Phetsarath OT" w:cs="Phetsarath OT"/>
          <w:sz w:val="20"/>
          <w:szCs w:val="24"/>
          <w:lang w:val="pt-BR" w:bidi="lo-LA"/>
          <w:rPrChange w:id="26355" w:author="NA" w:date="2022-01-06T08:08:00Z">
            <w:rPr>
              <w:del w:id="26356" w:author="PSK" w:date="2021-07-16T16:07:00Z"/>
              <w:rFonts w:cs="DokChampa"/>
              <w:lang w:val="pt-BR" w:bidi="lo-LA"/>
            </w:rPr>
          </w:rPrChange>
        </w:rPr>
        <w:pPrChange w:id="26357" w:author="NA" w:date="2021-12-27T14:04:00Z">
          <w:pPr/>
        </w:pPrChange>
      </w:pPr>
      <w:bookmarkStart w:id="26358" w:name="_Toc77346109"/>
      <w:bookmarkStart w:id="26359" w:name="_Toc77346271"/>
      <w:bookmarkEnd w:id="26358"/>
      <w:bookmarkEnd w:id="26359"/>
      <w:ins w:id="26360" w:author="NA" w:date="2021-12-27T14:04:00Z">
        <w:r w:rsidRPr="00187EB4">
          <w:rPr>
            <w:rFonts w:ascii="Phetsarath OT" w:eastAsia="Phetsarath OT" w:hAnsi="Phetsarath OT" w:cs="Phetsarath OT" w:hint="cs"/>
            <w:color w:val="000000" w:themeColor="text1"/>
            <w:sz w:val="20"/>
            <w:szCs w:val="24"/>
            <w:cs/>
            <w:lang w:val="pt-BR" w:bidi="lo-LA"/>
            <w:rPrChange w:id="26361" w:author="Documents" w:date="2022-01-06T15:28:00Z">
              <w:rPr>
                <w:rFonts w:ascii="Phetsarath OT" w:eastAsia="Phetsarath OT" w:hAnsi="Phetsarath OT" w:cs="Phetsarath OT" w:hint="cs"/>
                <w:cs/>
                <w:lang w:val="pt-BR" w:bidi="lo-LA"/>
              </w:rPr>
            </w:rPrChange>
          </w:rPr>
          <w:t>ມາດຕາ</w:t>
        </w:r>
        <w:r w:rsidRPr="00187EB4">
          <w:rPr>
            <w:rFonts w:ascii="Phetsarath OT" w:eastAsia="Phetsarath OT" w:hAnsi="Phetsarath OT" w:cs="Phetsarath OT"/>
            <w:color w:val="000000" w:themeColor="text1"/>
            <w:sz w:val="20"/>
            <w:szCs w:val="24"/>
            <w:cs/>
            <w:lang w:val="pt-BR" w:bidi="lo-LA"/>
            <w:rPrChange w:id="26362" w:author="Documents" w:date="2022-01-06T15:28:00Z">
              <w:rPr>
                <w:rFonts w:ascii="Phetsarath OT" w:eastAsia="Phetsarath OT" w:hAnsi="Phetsarath OT" w:cs="Phetsarath OT"/>
                <w:cs/>
                <w:lang w:val="pt-BR" w:bidi="lo-LA"/>
              </w:rPr>
            </w:rPrChange>
          </w:rPr>
          <w:t xml:space="preserve"> </w:t>
        </w:r>
        <w:del w:id="26363" w:author="Windows User" w:date="2022-01-12T16:21:00Z">
          <w:r w:rsidRPr="00187EB4" w:rsidDel="007E5C2B">
            <w:rPr>
              <w:rFonts w:ascii="Phetsarath OT" w:eastAsia="Phetsarath OT" w:hAnsi="Phetsarath OT" w:cs="Phetsarath OT"/>
              <w:color w:val="000000" w:themeColor="text1"/>
              <w:sz w:val="20"/>
              <w:szCs w:val="24"/>
              <w:cs/>
              <w:lang w:val="pt-BR" w:bidi="lo-LA"/>
              <w:rPrChange w:id="26364" w:author="Documents" w:date="2022-01-06T15:28:00Z">
                <w:rPr>
                  <w:rFonts w:ascii="Phetsarath OT" w:eastAsia="Phetsarath OT" w:hAnsi="Phetsarath OT" w:cs="Phetsarath OT"/>
                  <w:cs/>
                  <w:lang w:val="pt-BR" w:bidi="lo-LA"/>
                </w:rPr>
              </w:rPrChange>
            </w:rPr>
            <w:delText xml:space="preserve"> </w:delText>
          </w:r>
        </w:del>
      </w:ins>
      <w:ins w:id="26365" w:author="NA" w:date="2021-12-27T14:05:00Z">
        <w:r w:rsidRPr="00187EB4">
          <w:rPr>
            <w:rFonts w:ascii="Phetsarath OT" w:eastAsia="Phetsarath OT" w:hAnsi="Phetsarath OT" w:cs="Phetsarath OT"/>
            <w:color w:val="000000" w:themeColor="text1"/>
            <w:sz w:val="20"/>
            <w:szCs w:val="24"/>
            <w:cs/>
            <w:lang w:val="pt-BR" w:bidi="lo-LA"/>
            <w:rPrChange w:id="26366" w:author="Documents" w:date="2022-01-06T15:28:00Z">
              <w:rPr>
                <w:rFonts w:ascii="Phetsarath OT" w:eastAsia="Phetsarath OT" w:hAnsi="Phetsarath OT" w:cs="Phetsarath OT"/>
                <w:cs/>
                <w:lang w:val="pt-BR" w:bidi="lo-LA"/>
              </w:rPr>
            </w:rPrChange>
          </w:rPr>
          <w:t>44</w:t>
        </w:r>
        <w:r w:rsidRPr="00417DB2">
          <w:rPr>
            <w:rFonts w:ascii="Phetsarath OT" w:eastAsia="Phetsarath OT" w:hAnsi="Phetsarath OT" w:cs="Phetsarath OT"/>
            <w:sz w:val="20"/>
            <w:szCs w:val="24"/>
            <w:cs/>
            <w:lang w:val="pt-BR" w:bidi="lo-LA"/>
            <w:rPrChange w:id="26367" w:author="NA" w:date="2022-01-06T08:08:00Z">
              <w:rPr>
                <w:rFonts w:ascii="Phetsarath OT" w:eastAsia="Phetsarath OT" w:hAnsi="Phetsarath OT" w:cs="Phetsarath OT"/>
                <w:cs/>
                <w:lang w:val="pt-BR" w:bidi="lo-LA"/>
              </w:rPr>
            </w:rPrChange>
          </w:rPr>
          <w:t xml:space="preserve"> </w:t>
        </w:r>
        <w:del w:id="26368" w:author="Windows User" w:date="2022-01-12T16:21:00Z">
          <w:r w:rsidRPr="00417DB2" w:rsidDel="007E5C2B">
            <w:rPr>
              <w:rFonts w:ascii="Phetsarath OT" w:eastAsia="Phetsarath OT" w:hAnsi="Phetsarath OT" w:cs="Phetsarath OT"/>
              <w:sz w:val="20"/>
              <w:szCs w:val="24"/>
              <w:cs/>
              <w:lang w:val="pt-BR" w:bidi="lo-LA"/>
              <w:rPrChange w:id="26369" w:author="NA" w:date="2022-01-06T08:08:00Z">
                <w:rPr>
                  <w:rFonts w:ascii="Phetsarath OT" w:eastAsia="Phetsarath OT" w:hAnsi="Phetsarath OT" w:cs="Phetsarath OT"/>
                  <w:cs/>
                  <w:lang w:val="pt-BR" w:bidi="lo-LA"/>
                </w:rPr>
              </w:rPrChange>
            </w:rPr>
            <w:delText xml:space="preserve"> </w:delText>
          </w:r>
        </w:del>
      </w:ins>
    </w:p>
    <w:p w14:paraId="07D07D69" w14:textId="308298E5" w:rsidR="00F14381" w:rsidRPr="002C0BDB" w:rsidRDefault="0072440F">
      <w:pPr>
        <w:pStyle w:val="Heading3"/>
        <w:spacing w:before="0" w:line="340" w:lineRule="exact"/>
        <w:rPr>
          <w:ins w:id="26370" w:author="HP" w:date="2021-08-12T11:04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6371" w:author="NA" w:date="2021-12-27T14:04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del w:id="26372" w:author="home" w:date="2021-07-12T06:48:00Z">
        <w:r w:rsidRPr="002C0BDB" w:rsidDel="000629F5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6373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/>
            <w:rPrChange w:id="2637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4"/>
                <w:szCs w:val="24"/>
              </w:rPr>
            </w:rPrChange>
          </w:rPr>
          <w:delText xml:space="preserve"> </w:delText>
        </w:r>
        <w:r w:rsidR="00347C2B"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delText>49</w:delText>
        </w:r>
        <w:r w:rsidRPr="002C0BDB" w:rsidDel="000629F5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</w:rPr>
          <w:delText xml:space="preserve"> </w:delText>
        </w:r>
      </w:del>
      <w:bookmarkStart w:id="26375" w:name="_Toc77346272"/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t>(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  <w:rPrChange w:id="26376" w:author="NA" w:date="2021-12-30T11:44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4"/>
              <w:szCs w:val="24"/>
              <w:cs/>
              <w:lang w:bidi="lo-LA"/>
            </w:rPr>
          </w:rPrChange>
        </w:rPr>
        <w:t>ປັບປຸງ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lang w:val="pt-BR"/>
          <w:rPrChange w:id="26377" w:author="NA" w:date="2021-12-30T11:44:00Z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</w:rPr>
          </w:rPrChange>
        </w:rPr>
        <w:t>)</w:t>
      </w:r>
      <w:ins w:id="26378" w:author="HP" w:date="2021-08-13T14:32:00Z">
        <w:r w:rsidR="00E85F61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</w:ins>
      <w:ins w:id="26379" w:author="NA" w:date="2021-12-24T10:33:00Z">
        <w:r w:rsidR="005C6F7A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</w:ins>
      <w:ins w:id="26380" w:author="HP [2]" w:date="2021-11-13T09:03:00Z">
        <w:r w:rsidR="00481A1D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ຂໍ້</w:t>
        </w:r>
      </w:ins>
      <w:ins w:id="26381" w:author="HP" w:date="2021-08-12T11:04:00Z">
        <w:r w:rsidR="00F14381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ຫ້າມສຳລັບຜູ້ໃຊ້ບໍລິການໂທລະຄົມມະນາຄົມ</w:t>
        </w:r>
      </w:ins>
    </w:p>
    <w:p w14:paraId="6467EAD3" w14:textId="544E9B65" w:rsidR="00F14381" w:rsidRPr="002C0BDB" w:rsidRDefault="00094D9A">
      <w:pPr>
        <w:pStyle w:val="NoSpacing"/>
        <w:tabs>
          <w:tab w:val="left" w:pos="1843"/>
        </w:tabs>
        <w:spacing w:line="340" w:lineRule="exact"/>
        <w:ind w:firstLine="1843"/>
        <w:jc w:val="both"/>
        <w:rPr>
          <w:ins w:id="26382" w:author="HP" w:date="2021-08-12T11:04:00Z"/>
          <w:rFonts w:ascii="Phetsarath OT" w:eastAsia="Phetsarath OT" w:hAnsi="Phetsarath OT" w:cs="Phetsarath OT"/>
          <w:sz w:val="24"/>
          <w:szCs w:val="24"/>
          <w:lang w:val="pt-BR"/>
        </w:rPr>
        <w:pPrChange w:id="26383" w:author="NA" w:date="2021-12-24T10:33:00Z">
          <w:pPr>
            <w:pStyle w:val="NoSpacing"/>
            <w:spacing w:line="340" w:lineRule="exact"/>
            <w:ind w:left="425" w:firstLine="624"/>
            <w:jc w:val="thaiDistribute"/>
          </w:pPr>
        </w:pPrChange>
      </w:pPr>
      <w:ins w:id="26384" w:author="NA" w:date="2021-12-27T14:05:00Z">
        <w:del w:id="26385" w:author="Windows User" w:date="2022-01-12T16:21:00Z">
          <w:r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26386" w:author="Documents" w:date="2022-01-06T15:28:00Z">
        <w:del w:id="26387" w:author="Windows User" w:date="2022-01-12T16:21:00Z">
          <w:r w:rsidR="00187EB4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ins w:id="26388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ຫ້າມ</w:t>
        </w:r>
      </w:ins>
      <w:ins w:id="26389" w:author="NA" w:date="2021-12-23T12:02:00Z">
        <w:r w:rsidR="00D92EF5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26390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ຜູ້ໃຊ້ບໍລິການໂທລະຄົມມະນາຄົມ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ມີ</w:t>
        </w:r>
        <w:del w:id="26391" w:author="Documents" w:date="2022-01-11T11:50:00Z">
          <w:r w:rsidR="00F14381" w:rsidRPr="002C0BDB" w:rsidDel="00027904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ພຶດຕິກຳ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ດັ່ງນີ້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>:</w:t>
        </w:r>
      </w:ins>
    </w:p>
    <w:p w14:paraId="0BC19481" w14:textId="77777777" w:rsidR="00C835AD" w:rsidRPr="002C0BDB" w:rsidRDefault="00F8788C">
      <w:pPr>
        <w:pStyle w:val="NoSpacing"/>
        <w:numPr>
          <w:ilvl w:val="0"/>
          <w:numId w:val="3"/>
        </w:numPr>
        <w:tabs>
          <w:tab w:val="left" w:pos="1418"/>
          <w:tab w:val="left" w:pos="2268"/>
          <w:tab w:val="left" w:pos="2410"/>
          <w:tab w:val="left" w:pos="2552"/>
          <w:tab w:val="left" w:pos="2694"/>
        </w:tabs>
        <w:spacing w:line="340" w:lineRule="exact"/>
        <w:ind w:left="425" w:firstLine="1555"/>
        <w:jc w:val="both"/>
        <w:rPr>
          <w:ins w:id="26392" w:author="HP" w:date="2021-08-12T11:31:00Z"/>
          <w:rFonts w:ascii="Phetsarath OT" w:eastAsia="Phetsarath OT" w:hAnsi="Phetsarath OT" w:cs="Phetsarath OT"/>
          <w:sz w:val="24"/>
          <w:szCs w:val="24"/>
          <w:lang w:val="pt-BR"/>
          <w:rPrChange w:id="26393" w:author="NA" w:date="2021-12-30T11:44:00Z">
            <w:rPr>
              <w:ins w:id="26394" w:author="HP" w:date="2021-08-12T11:31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6395" w:author="Documents" w:date="2022-01-11T09:44:00Z">
          <w:pPr>
            <w:pStyle w:val="NoSpacing"/>
            <w:numPr>
              <w:numId w:val="3"/>
            </w:numPr>
            <w:tabs>
              <w:tab w:val="left" w:pos="1418"/>
            </w:tabs>
            <w:spacing w:line="340" w:lineRule="exact"/>
            <w:ind w:left="1856" w:hanging="360"/>
            <w:jc w:val="thaiDistribute"/>
          </w:pPr>
        </w:pPrChange>
      </w:pPr>
      <w:ins w:id="26396" w:author="HP" w:date="2021-08-12T11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3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ນຳໃຊ້ການບໍລິການໂທລະຄົມມະນາຄົມ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263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3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ໃນທາງທີ່ບໍ່ຖືກຕ້ອງຕາມກົດໝາຍ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264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</w:p>
    <w:p w14:paraId="7AAA943C" w14:textId="5BBF0078" w:rsidR="00F8788C" w:rsidRPr="002C0BDB" w:rsidRDefault="00C835AD">
      <w:pPr>
        <w:pStyle w:val="NoSpacing"/>
        <w:numPr>
          <w:ilvl w:val="0"/>
          <w:numId w:val="3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5" w:firstLine="1555"/>
        <w:jc w:val="both"/>
        <w:rPr>
          <w:ins w:id="26401" w:author="HP" w:date="2021-08-12T11:26:00Z"/>
          <w:rFonts w:ascii="Phetsarath OT" w:eastAsia="Phetsarath OT" w:hAnsi="Phetsarath OT" w:cs="Phetsarath OT"/>
          <w:sz w:val="24"/>
          <w:szCs w:val="24"/>
          <w:lang w:val="pt-BR"/>
          <w:rPrChange w:id="26402" w:author="NA" w:date="2021-12-30T11:44:00Z">
            <w:rPr>
              <w:ins w:id="26403" w:author="HP" w:date="2021-08-12T11:26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6404" w:author="Documents" w:date="2022-01-11T09:44:00Z">
          <w:pPr>
            <w:pStyle w:val="NoSpacing"/>
            <w:numPr>
              <w:numId w:val="3"/>
            </w:numPr>
            <w:tabs>
              <w:tab w:val="left" w:pos="1418"/>
            </w:tabs>
            <w:spacing w:line="340" w:lineRule="exact"/>
            <w:ind w:left="1856" w:hanging="360"/>
            <w:jc w:val="thaiDistribute"/>
          </w:pPr>
        </w:pPrChange>
      </w:pPr>
      <w:ins w:id="26405" w:author="HP" w:date="2021-08-12T11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ບໍ່ປະຕິບັດຕາມເງື່ອນ</w:t>
        </w:r>
      </w:ins>
      <w:ins w:id="26407" w:author="HP" w:date="2021-08-12T11:32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ໄຂ</w:t>
        </w:r>
      </w:ins>
      <w:ins w:id="26409" w:author="HP" w:date="2021-08-12T11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ຂອງການນຳໃຊ້</w:t>
        </w:r>
      </w:ins>
      <w:ins w:id="26411" w:author="HP" w:date="2021-08-12T11:32:00Z"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264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26413" w:author="HP" w:date="2021-08-12T11:3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ຕາມສັນຍາ</w:t>
        </w:r>
      </w:ins>
      <w:ins w:id="26415" w:author="HP" w:date="2021-08-12T11:26:00Z">
        <w:r w:rsidR="00F878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ບໍລິການ</w:t>
        </w:r>
        <w:r w:rsidR="00F8788C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4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0DEDCFFB" w14:textId="4EB9EABA" w:rsidR="00F14381" w:rsidRPr="002C0BDB" w:rsidRDefault="00F14381">
      <w:pPr>
        <w:pStyle w:val="NoSpacing"/>
        <w:numPr>
          <w:ilvl w:val="0"/>
          <w:numId w:val="3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5" w:firstLine="1555"/>
        <w:jc w:val="both"/>
        <w:rPr>
          <w:ins w:id="26418" w:author="HP" w:date="2021-08-12T11:04:00Z"/>
          <w:rFonts w:ascii="Phetsarath OT" w:eastAsia="Phetsarath OT" w:hAnsi="Phetsarath OT" w:cs="Phetsarath OT"/>
          <w:sz w:val="24"/>
          <w:szCs w:val="24"/>
          <w:lang w:val="pt-BR"/>
        </w:rPr>
        <w:pPrChange w:id="26419" w:author="Documents" w:date="2022-01-11T09:44:00Z">
          <w:pPr>
            <w:pStyle w:val="NoSpacing"/>
            <w:numPr>
              <w:numId w:val="3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6420" w:author="HP" w:date="2021-08-12T11:0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ນຳໃຊ້</w:t>
        </w:r>
      </w:ins>
      <w:ins w:id="26422" w:author="HP" w:date="2021-08-12T11:28:00Z">
        <w:r w:rsidR="00F878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ເລກໝາຍໂທລະສັບ</w:t>
        </w:r>
        <w:r w:rsidR="00F8788C" w:rsidRPr="002C0BDB">
          <w:rPr>
            <w:rFonts w:ascii="Phetsarath OT" w:eastAsia="Phetsarath OT" w:hAnsi="Phetsarath OT" w:cs="Phetsarath OT"/>
            <w:sz w:val="24"/>
            <w:szCs w:val="24"/>
            <w:cs/>
            <w:rPrChange w:id="264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878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ໂດຍບໍ່ຂ</w:t>
        </w:r>
      </w:ins>
      <w:ins w:id="26426" w:author="NA" w:date="2021-12-30T11:16:00Z">
        <w:r w:rsidR="00C8046D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ຶ້</w:t>
        </w:r>
      </w:ins>
      <w:ins w:id="26427" w:author="HP" w:date="2021-08-12T11:28:00Z">
        <w:del w:id="26428" w:author="NA" w:date="2021-12-30T11:16:00Z">
          <w:r w:rsidR="00F8788C" w:rsidRPr="002C0BDB" w:rsidDel="00C8046D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42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ື້</w:delText>
          </w:r>
        </w:del>
        <w:r w:rsidR="00F8788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ນທະບຽນ</w:t>
        </w:r>
      </w:ins>
      <w:ins w:id="26431" w:author="HP" w:date="2021-08-12T11:04:00Z"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;</w:t>
        </w:r>
      </w:ins>
    </w:p>
    <w:p w14:paraId="52639AB1" w14:textId="3345AE07" w:rsidR="00C835AD" w:rsidRPr="002C0BDB" w:rsidRDefault="00C835AD">
      <w:pPr>
        <w:pStyle w:val="NoSpacing"/>
        <w:numPr>
          <w:ilvl w:val="0"/>
          <w:numId w:val="3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5" w:firstLine="1555"/>
        <w:jc w:val="both"/>
        <w:rPr>
          <w:ins w:id="26432" w:author="HP" w:date="2021-08-12T11:04:00Z"/>
          <w:rFonts w:ascii="Phetsarath OT" w:eastAsia="Phetsarath OT" w:hAnsi="Phetsarath OT" w:cs="Phetsarath OT"/>
          <w:sz w:val="24"/>
          <w:szCs w:val="24"/>
          <w:lang w:val="pt-BR"/>
        </w:rPr>
        <w:pPrChange w:id="26433" w:author="Documents" w:date="2022-01-11T09:45:00Z">
          <w:pPr>
            <w:pStyle w:val="NoSpacing"/>
            <w:numPr>
              <w:numId w:val="3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6434" w:author="HP" w:date="2021-08-12T11:29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ຊຳລະຄ່າບໍລິການບໍ່ຖືກຕ້ອງ</w:t>
        </w:r>
      </w:ins>
      <w:ins w:id="26435" w:author="HP" w:date="2021-08-12T11:30:00Z"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</w:ins>
      <w:ins w:id="26436" w:author="HP" w:date="2021-08-12T11:29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ຄົບຖ້ວນ</w:t>
        </w:r>
      </w:ins>
      <w:ins w:id="26437" w:author="HP" w:date="2021-08-12T11:30:00Z"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;</w:t>
        </w:r>
      </w:ins>
    </w:p>
    <w:p w14:paraId="353CB418" w14:textId="6CD240E7" w:rsidR="00D1210C" w:rsidRPr="002C0BDB" w:rsidDel="006C02DC" w:rsidRDefault="00F14381">
      <w:pPr>
        <w:pStyle w:val="NoSpacing"/>
        <w:numPr>
          <w:ilvl w:val="0"/>
          <w:numId w:val="3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5" w:firstLine="1555"/>
        <w:jc w:val="both"/>
        <w:rPr>
          <w:ins w:id="26438" w:author="HP" w:date="2021-08-12T12:50:00Z"/>
          <w:del w:id="26439" w:author="Documents" w:date="2022-01-06T15:29:00Z"/>
          <w:rFonts w:ascii="Phetsarath OT" w:eastAsia="Phetsarath OT" w:hAnsi="Phetsarath OT" w:cs="Phetsarath OT"/>
          <w:sz w:val="24"/>
          <w:szCs w:val="24"/>
          <w:lang w:val="pt-BR"/>
          <w:rPrChange w:id="26440" w:author="NA" w:date="2021-12-30T11:44:00Z">
            <w:rPr>
              <w:ins w:id="26441" w:author="HP" w:date="2021-08-12T12:50:00Z"/>
              <w:del w:id="26442" w:author="Documents" w:date="2022-01-06T15:29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6443" w:author="Documents" w:date="2022-01-11T09:45:00Z">
          <w:pPr>
            <w:pStyle w:val="Heading2"/>
          </w:pPr>
        </w:pPrChange>
      </w:pPr>
      <w:ins w:id="26444" w:author="HP" w:date="2021-08-12T11:0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45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t>ມີພຶດຕິກຳອື່ນ</w:t>
        </w:r>
      </w:ins>
      <w:ins w:id="26446" w:author="NA" w:date="2021-12-23T12:03:00Z">
        <w:r w:rsidR="00C5205C" w:rsidRPr="006E34B5">
          <w:rPr>
            <w:rFonts w:ascii="Phetsarath OT" w:eastAsia="Phetsarath OT" w:hAnsi="Phetsarath OT" w:cs="Angsana New"/>
            <w:sz w:val="24"/>
            <w:szCs w:val="24"/>
            <w:cs/>
          </w:rPr>
          <w:t xml:space="preserve"> </w:t>
        </w:r>
      </w:ins>
      <w:ins w:id="26447" w:author="HP" w:date="2021-08-12T11:0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48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u w:val="single"/>
                <w:cs/>
                <w:lang w:bidi="lo-LA"/>
              </w:rPr>
            </w:rPrChange>
          </w:rPr>
          <w:t>ທີ່ເປັນການລະເມີດກົດໝາຍ</w:t>
        </w:r>
        <w:del w:id="26449" w:author="LENOVO" w:date="2021-12-20T16:47:00Z">
          <w:r w:rsidRPr="002C0BDB" w:rsidDel="00C970B9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450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C970B9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rPrChange w:id="26451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ແລະ</w:delText>
          </w:r>
          <w:r w:rsidRPr="002C0BDB" w:rsidDel="00C970B9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26452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C970B9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rPrChange w:id="26453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ລະບຽບການ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45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u w:val="single"/>
              </w:rPr>
            </w:rPrChange>
          </w:rPr>
          <w:t>.</w:t>
        </w:r>
      </w:ins>
    </w:p>
    <w:p w14:paraId="0E144702" w14:textId="06102A8A" w:rsidR="00F8788C" w:rsidRPr="006E34B5" w:rsidDel="00187EB4" w:rsidRDefault="0072440F">
      <w:pPr>
        <w:pStyle w:val="NoSpacing"/>
        <w:numPr>
          <w:ilvl w:val="0"/>
          <w:numId w:val="3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5" w:firstLine="1555"/>
        <w:jc w:val="thaiDistribute"/>
        <w:rPr>
          <w:ins w:id="26455" w:author="NA" w:date="2021-12-30T11:47:00Z"/>
          <w:del w:id="26456" w:author="Documents" w:date="2022-01-06T15:29:00Z"/>
          <w:rFonts w:ascii="Phetsarath OT" w:eastAsia="Phetsarath OT" w:hAnsi="Phetsarath OT" w:cs="Phetsarath OT"/>
          <w:sz w:val="24"/>
          <w:szCs w:val="24"/>
          <w:lang w:val="pt-BR"/>
        </w:rPr>
        <w:pPrChange w:id="26457" w:author="Documents" w:date="2022-01-11T09:45:00Z">
          <w:pPr>
            <w:pStyle w:val="Heading2"/>
          </w:pPr>
        </w:pPrChange>
      </w:pPr>
      <w:del w:id="26458" w:author="Documents" w:date="2022-01-06T15:29:00Z">
        <w:r w:rsidRPr="006C02DC" w:rsidDel="006C02DC">
          <w:rPr>
            <w:rFonts w:ascii="Phetsarath OT" w:eastAsia="Phetsarath OT" w:hAnsi="Phetsarath OT" w:cs="Phetsarath OT"/>
            <w:sz w:val="24"/>
            <w:szCs w:val="24"/>
            <w:lang w:val="pt-BR"/>
            <w:rPrChange w:id="26459" w:author="Documents" w:date="2022-01-06T15:29:00Z">
              <w:rPr>
                <w:lang w:val="pt-BR"/>
              </w:rPr>
            </w:rPrChange>
          </w:rPr>
          <w:delText xml:space="preserve"> </w:delText>
        </w:r>
      </w:del>
    </w:p>
    <w:p w14:paraId="423FF883" w14:textId="77777777" w:rsidR="00395ED4" w:rsidRPr="006E34B5" w:rsidRDefault="00395ED4">
      <w:pPr>
        <w:pStyle w:val="NoSpacing"/>
        <w:numPr>
          <w:ilvl w:val="0"/>
          <w:numId w:val="3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5" w:firstLine="1555"/>
        <w:jc w:val="both"/>
        <w:rPr>
          <w:ins w:id="26460" w:author="NA" w:date="2021-12-27T15:45:00Z"/>
          <w:rFonts w:ascii="Phetsarath OT" w:eastAsia="Phetsarath OT" w:hAnsi="Phetsarath OT" w:cs="Phetsarath OT"/>
          <w:sz w:val="24"/>
          <w:szCs w:val="24"/>
          <w:lang w:val="pt-BR"/>
        </w:rPr>
        <w:pPrChange w:id="26461" w:author="Documents" w:date="2022-01-11T09:45:00Z">
          <w:pPr>
            <w:pStyle w:val="Heading2"/>
          </w:pPr>
        </w:pPrChange>
      </w:pPr>
    </w:p>
    <w:p w14:paraId="54FDA19A" w14:textId="77777777" w:rsidR="00E44B05" w:rsidRPr="002C0BDB" w:rsidRDefault="00E44B05">
      <w:pPr>
        <w:pStyle w:val="NoSpacing"/>
        <w:tabs>
          <w:tab w:val="left" w:pos="1418"/>
        </w:tabs>
        <w:spacing w:line="340" w:lineRule="exact"/>
        <w:ind w:left="1049"/>
        <w:jc w:val="thaiDistribute"/>
        <w:rPr>
          <w:ins w:id="26462" w:author="HP" w:date="2021-08-12T11:04:00Z"/>
          <w:rFonts w:ascii="Phetsarath OT" w:eastAsia="Phetsarath OT" w:hAnsi="Phetsarath OT" w:cs="Phetsarath OT"/>
          <w:sz w:val="24"/>
          <w:szCs w:val="24"/>
          <w:lang w:val="pt-BR"/>
          <w:rPrChange w:id="26463" w:author="NA" w:date="2021-12-30T11:44:00Z">
            <w:rPr>
              <w:ins w:id="26464" w:author="HP" w:date="2021-08-12T11:04:00Z"/>
              <w:lang w:val="pt-BR"/>
            </w:rPr>
          </w:rPrChange>
        </w:rPr>
        <w:pPrChange w:id="26465" w:author="HP" w:date="2021-08-12T12:50:00Z">
          <w:pPr>
            <w:pStyle w:val="Heading2"/>
          </w:pPr>
        </w:pPrChange>
      </w:pPr>
    </w:p>
    <w:p w14:paraId="53440B74" w14:textId="2CF4D467" w:rsidR="00F14381" w:rsidRPr="002C0BDB" w:rsidRDefault="00094D9A">
      <w:pPr>
        <w:pStyle w:val="Heading3"/>
        <w:spacing w:before="0" w:line="340" w:lineRule="exact"/>
        <w:rPr>
          <w:ins w:id="26466" w:author="HP" w:date="2021-08-12T11:04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6467" w:author="NA" w:date="2021-12-27T14:08:00Z">
          <w:pPr>
            <w:pStyle w:val="Heading3"/>
            <w:numPr>
              <w:numId w:val="60"/>
            </w:numPr>
            <w:spacing w:before="0" w:line="340" w:lineRule="exact"/>
            <w:ind w:left="360" w:hanging="360"/>
          </w:pPr>
        </w:pPrChange>
      </w:pPr>
      <w:ins w:id="26468" w:author="NA" w:date="2021-12-27T14:08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  <w:del w:id="26469" w:author="Windows User" w:date="2022-01-12T16:22:00Z">
          <w:r w:rsidRPr="002C0BDB" w:rsidDel="007E5C2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45 </w:t>
        </w:r>
        <w:del w:id="26470" w:author="Windows User" w:date="2022-01-12T16:22:00Z">
          <w:r w:rsidRPr="002C0BDB" w:rsidDel="007E5C2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pt-BR" w:bidi="lo-LA"/>
            </w:rPr>
            <w:delText xml:space="preserve"> </w:delText>
          </w:r>
        </w:del>
      </w:ins>
      <w:ins w:id="26471" w:author="HP" w:date="2021-08-13T14:33:00Z">
        <w:r w:rsidR="00E85F61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>(</w:t>
        </w:r>
        <w:r w:rsidR="00E85F61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ປັບປຸງ</w:t>
        </w:r>
        <w:r w:rsidR="00E85F61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) </w:t>
        </w:r>
      </w:ins>
      <w:ins w:id="26472" w:author="NA" w:date="2021-12-24T10:34:00Z">
        <w:r w:rsidR="005C6F7A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</w:ins>
      <w:ins w:id="26473" w:author="HP" w:date="2021-08-12T11:04:00Z">
        <w:r w:rsidR="00F14381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</w:rPr>
          <w:t>ຂໍ້ຫ້າມສຳລັບພະນັກງານ</w:t>
        </w:r>
        <w:r w:rsidR="00F14381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pt-BR" w:bidi="lo-LA"/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6474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val="pt-BR" w:bidi="lo-LA"/>
              </w:rPr>
            </w:rPrChange>
          </w:rPr>
          <w:t>ແລະ</w:t>
        </w:r>
        <w:r w:rsidR="00F14381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6475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6476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val="pt-BR" w:bidi="lo-LA"/>
              </w:rPr>
            </w:rPrChange>
          </w:rPr>
          <w:t>ເຈົ້າໜ້າທີ່</w:t>
        </w:r>
        <w:r w:rsidR="00F14381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val="pt-BR" w:bidi="lo-LA"/>
            <w:rPrChange w:id="26477" w:author="NA" w:date="2021-12-30T11:44:00Z">
              <w:rPr>
                <w:rFonts w:ascii="Phetsarath OT" w:eastAsia="Phetsarath OT" w:hAnsi="Phetsarath OT" w:cs="Phetsarath OT"/>
                <w:color w:val="auto"/>
                <w:sz w:val="24"/>
                <w:szCs w:val="24"/>
                <w:u w:val="single"/>
                <w:lang w:val="pt-BR" w:bidi="lo-LA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pt-BR" w:bidi="lo-LA"/>
            <w:rPrChange w:id="26478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val="pt-BR" w:bidi="lo-LA"/>
              </w:rPr>
            </w:rPrChange>
          </w:rPr>
          <w:t>ທີ່ກ່ຽວຂ້ອງ</w:t>
        </w:r>
      </w:ins>
    </w:p>
    <w:p w14:paraId="0DB50199" w14:textId="5B0F644B" w:rsidR="00C819D0" w:rsidRPr="002C0BDB" w:rsidDel="00717F4F" w:rsidRDefault="00094D9A">
      <w:pPr>
        <w:pStyle w:val="NoSpacing"/>
        <w:spacing w:line="340" w:lineRule="exact"/>
        <w:ind w:left="425" w:firstLine="1418"/>
        <w:jc w:val="both"/>
        <w:rPr>
          <w:del w:id="26479" w:author="NA" w:date="2021-12-23T15:19:00Z"/>
          <w:rFonts w:ascii="Phetsarath OT" w:eastAsia="Phetsarath OT" w:hAnsi="Phetsarath OT" w:cs="Phetsarath OT"/>
          <w:sz w:val="24"/>
          <w:szCs w:val="24"/>
          <w:lang w:val="pt-BR"/>
        </w:rPr>
        <w:pPrChange w:id="26480" w:author="NA" w:date="2021-12-24T10:34:00Z">
          <w:pPr>
            <w:pStyle w:val="NoSpacing"/>
            <w:numPr>
              <w:numId w:val="1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6481" w:author="NA" w:date="2021-12-27T14:08:00Z">
        <w:del w:id="26482" w:author="Windows User" w:date="2022-01-12T16:22:00Z">
          <w:r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26483" w:author="Documents" w:date="2022-01-06T15:29:00Z">
        <w:del w:id="26484" w:author="Windows User" w:date="2022-01-12T16:22:00Z">
          <w:r w:rsidR="006C02DC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ins w:id="26485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ຫ້າມ</w:t>
        </w:r>
      </w:ins>
      <w:ins w:id="26486" w:author="NA" w:date="2021-12-23T12:03:00Z">
        <w:r w:rsidR="00C5205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26487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ພະນັກງານ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4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ເຈົ້າໜ້າທີ່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4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ທີ່ກ່ຽວຂ້ອງ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ມີ</w:t>
        </w:r>
        <w:del w:id="26490" w:author="Documents" w:date="2022-01-11T11:50:00Z">
          <w:r w:rsidR="00F14381" w:rsidRPr="002C0BDB" w:rsidDel="00027904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ພຶດຕິກຳ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ດັ່ງນີ້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cs/>
          </w:rPr>
          <w:t>:</w:t>
        </w:r>
      </w:ins>
    </w:p>
    <w:p w14:paraId="55D11E1C" w14:textId="77777777" w:rsidR="00717F4F" w:rsidRPr="002C0BDB" w:rsidRDefault="00717F4F">
      <w:pPr>
        <w:pStyle w:val="NoSpacing"/>
        <w:spacing w:line="340" w:lineRule="exact"/>
        <w:ind w:left="425" w:firstLine="1418"/>
        <w:jc w:val="both"/>
        <w:rPr>
          <w:ins w:id="26491" w:author="NA" w:date="2021-12-23T15:19:00Z"/>
          <w:rFonts w:ascii="Phetsarath OT" w:eastAsia="Phetsarath OT" w:hAnsi="Phetsarath OT" w:cs="Phetsarath OT"/>
          <w:sz w:val="24"/>
          <w:szCs w:val="24"/>
          <w:lang w:val="pt-BR"/>
        </w:rPr>
        <w:pPrChange w:id="26492" w:author="NA" w:date="2021-12-24T10:34:00Z">
          <w:pPr>
            <w:pStyle w:val="NoSpacing"/>
            <w:numPr>
              <w:numId w:val="1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45362CF0" w14:textId="11BF7F6B" w:rsidR="00F14381" w:rsidRPr="002C0BDB" w:rsidDel="004B55D3" w:rsidRDefault="00364D98">
      <w:pPr>
        <w:pStyle w:val="NoSpacing"/>
        <w:numPr>
          <w:ilvl w:val="0"/>
          <w:numId w:val="133"/>
        </w:numPr>
        <w:tabs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del w:id="26493" w:author="NA" w:date="2021-12-23T15:20:00Z"/>
          <w:rFonts w:ascii="Phetsarath OT" w:eastAsia="Phetsarath OT" w:hAnsi="Phetsarath OT" w:cs="Phetsarath OT"/>
          <w:sz w:val="24"/>
          <w:szCs w:val="24"/>
          <w:lang w:val="pt-BR"/>
        </w:rPr>
        <w:pPrChange w:id="26494" w:author="Documents" w:date="2022-01-11T09:46:00Z">
          <w:pPr>
            <w:pStyle w:val="NoSpacing"/>
            <w:numPr>
              <w:numId w:val="1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6495" w:author="HP" w:date="2021-08-12T12:44:00Z">
        <w:del w:id="26496" w:author="NA" w:date="2021-12-23T15:19:00Z">
          <w:r w:rsidRPr="002C0BDB" w:rsidDel="00717F4F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49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1</w:delText>
          </w:r>
          <w:r w:rsidRPr="002C0BDB" w:rsidDel="00717F4F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. </w:delText>
          </w:r>
        </w:del>
      </w:ins>
      <w:ins w:id="26498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49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ເປີດເຜີຍຄວາມລັບທາງລັດຖະການ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0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 xml:space="preserve">,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50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ກົດໜ່ວງຖ່ວງດຶງ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0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50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ແລະ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0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50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ປອມແປງເອກະສານ</w:t>
        </w:r>
      </w:ins>
      <w:ins w:id="26506" w:author="Documents" w:date="2022-01-11T09:46:00Z">
        <w:r w:rsidR="00E50C86" w:rsidRPr="00E50C86">
          <w:rPr>
            <w:rFonts w:ascii="Phetsarath OT" w:eastAsia="Phetsarath OT" w:hAnsi="Phetsarath OT" w:cs="Phetsarath OT"/>
            <w:sz w:val="24"/>
            <w:szCs w:val="24"/>
            <w:lang w:val="pt-BR"/>
            <w:rPrChange w:id="26507" w:author="Documents" w:date="2022-01-11T09:46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E50C86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</w:t>
        </w:r>
      </w:ins>
      <w:ins w:id="26508" w:author="HP" w:date="2021-08-12T11:04:00Z">
        <w:del w:id="26509" w:author="NA" w:date="2021-12-23T15:20:00Z">
          <w:r w:rsidR="00F14381" w:rsidRPr="002C0BDB" w:rsidDel="00717F4F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510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51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ກ່ຽວກັ</w:t>
        </w:r>
      </w:ins>
      <w:ins w:id="26512" w:author="NA" w:date="2021-12-23T15:20:00Z">
        <w:r w:rsidR="00717F4F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ບ</w:t>
        </w:r>
      </w:ins>
      <w:ins w:id="26513" w:author="HP" w:date="2021-08-12T11:04:00Z">
        <w:del w:id="26514" w:author="NA" w:date="2021-12-23T15:20:00Z">
          <w:r w:rsidR="00F14381" w:rsidRPr="002C0BDB" w:rsidDel="00717F4F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51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ບ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651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ໂທລະຄົມມະນາຄົມ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1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>;</w:t>
        </w:r>
      </w:ins>
    </w:p>
    <w:p w14:paraId="75D0539E" w14:textId="77777777" w:rsidR="004B55D3" w:rsidRPr="002C0BDB" w:rsidRDefault="004B55D3">
      <w:pPr>
        <w:pStyle w:val="NoSpacing"/>
        <w:numPr>
          <w:ilvl w:val="0"/>
          <w:numId w:val="133"/>
        </w:numPr>
        <w:tabs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26518" w:author="NA" w:date="2021-12-23T15:21:00Z"/>
          <w:rFonts w:ascii="Phetsarath OT" w:eastAsia="Phetsarath OT" w:hAnsi="Phetsarath OT" w:cs="Phetsarath OT"/>
          <w:sz w:val="24"/>
          <w:szCs w:val="24"/>
          <w:lang w:val="pt-BR"/>
        </w:rPr>
        <w:pPrChange w:id="26519" w:author="Documents" w:date="2022-01-11T09:46:00Z">
          <w:pPr>
            <w:pStyle w:val="NoSpacing"/>
            <w:numPr>
              <w:numId w:val="1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4A66DE1C" w14:textId="4BB6D336" w:rsidR="00F14381" w:rsidRPr="002C0BDB" w:rsidDel="00032176" w:rsidRDefault="00364D98">
      <w:pPr>
        <w:pStyle w:val="NoSpacing"/>
        <w:numPr>
          <w:ilvl w:val="0"/>
          <w:numId w:val="133"/>
        </w:numPr>
        <w:tabs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del w:id="26520" w:author="NA" w:date="2021-12-30T11:16:00Z"/>
          <w:rFonts w:ascii="Phetsarath OT" w:eastAsia="Phetsarath OT" w:hAnsi="Phetsarath OT" w:cs="Phetsarath OT"/>
          <w:sz w:val="24"/>
          <w:szCs w:val="24"/>
          <w:lang w:val="pt-BR"/>
        </w:rPr>
        <w:pPrChange w:id="26521" w:author="Documents" w:date="2022-01-11T09:46:00Z">
          <w:pPr>
            <w:pStyle w:val="NoSpacing"/>
            <w:numPr>
              <w:numId w:val="1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6522" w:author="HP" w:date="2021-08-12T12:45:00Z">
        <w:del w:id="26523" w:author="NA" w:date="2021-12-23T15:21:00Z">
          <w:r w:rsidRPr="002C0BDB" w:rsidDel="004B55D3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2. </w:delText>
          </w:r>
        </w:del>
      </w:ins>
      <w:ins w:id="26524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2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ສວຍໃຊ້</w:t>
        </w:r>
      </w:ins>
      <w:ins w:id="26526" w:author="HP" w:date="2021-09-15T11:41:00Z"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ອ</w:t>
        </w:r>
      </w:ins>
      <w:ins w:id="26527" w:author="LENOVO" w:date="2021-12-10T08:24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ໍາ</w:t>
        </w:r>
      </w:ins>
      <w:ins w:id="26528" w:author="HP" w:date="2021-09-15T11:41:00Z">
        <w:del w:id="26529" w:author="LENOVO" w:date="2021-12-10T08:24:00Z">
          <w:r w:rsidR="009D296E" w:rsidRPr="002C0BDB" w:rsidDel="006B2A6E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</w:rPr>
            <w:delText>ຳ</w:delText>
          </w:r>
        </w:del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ນາດ</w:t>
        </w:r>
      </w:ins>
      <w:ins w:id="26530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3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ໜ້າທີ່</w:t>
        </w:r>
      </w:ins>
      <w:ins w:id="26532" w:author="NA" w:date="2021-12-23T12:04:00Z">
        <w:r w:rsidR="00C5205C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</w:ins>
      <w:ins w:id="26533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3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ຕ</w:t>
        </w:r>
      </w:ins>
      <w:ins w:id="26535" w:author="LENOVO" w:date="2021-12-10T08:24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ໍາ</w:t>
        </w:r>
      </w:ins>
      <w:ins w:id="26536" w:author="HP" w:date="2021-08-12T11:04:00Z">
        <w:del w:id="26537" w:author="LENOVO" w:date="2021-12-10T08:24:00Z">
          <w:r w:rsidR="00F14381" w:rsidRPr="002C0BDB" w:rsidDel="006B2A6E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2653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ຳ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3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ແໜ່ງ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4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4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ເພື່ອຜົນປະໂຫຍດ</w:t>
        </w:r>
        <w:del w:id="26542" w:author="LENOVO" w:date="2021-12-10T08:24:00Z">
          <w:r w:rsidR="00F14381" w:rsidRPr="002C0BDB" w:rsidDel="006B2A6E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val="pt-BR"/>
              <w:rPrChange w:id="26543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ສ່ວນຕົວ</w:delText>
          </w:r>
        </w:del>
      </w:ins>
      <w:ins w:id="26544" w:author="LENOVO" w:date="2021-12-10T08:24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/>
              </w:rPr>
            </w:rPrChange>
          </w:rPr>
          <w:t>ຂອງ</w:t>
        </w:r>
      </w:ins>
      <w:ins w:id="26546" w:author="Documents" w:date="2022-01-11T11:50:00Z">
        <w:r w:rsidR="00027904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26547" w:author="LENOVO" w:date="2021-12-10T08:24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/>
              </w:rPr>
            </w:rPrChange>
          </w:rPr>
          <w:t>ຕົນ</w:t>
        </w:r>
      </w:ins>
      <w:ins w:id="26549" w:author="HP" w:date="2021-09-15T11:42:00Z">
        <w:r w:rsidR="009D296E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,</w:t>
        </w:r>
        <w:r w:rsidR="009D296E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ຄອບຄົວ</w:t>
        </w:r>
        <w:r w:rsidR="009D296E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,</w:t>
        </w:r>
        <w:r w:rsidR="009D296E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ຍາດພີ</w:t>
        </w:r>
        <w:r w:rsidR="001F335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  <w:lang w:val="pt-BR"/>
              </w:rPr>
            </w:rPrChange>
          </w:rPr>
          <w:t>່</w:t>
        </w:r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ນ້ອງ</w:t>
        </w:r>
        <w:r w:rsidR="009D296E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ແລະ</w:t>
        </w:r>
        <w:r w:rsidR="009D296E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ພັກພວກ</w:t>
        </w:r>
      </w:ins>
      <w:ins w:id="26551" w:author="HP" w:date="2021-08-12T11:04:00Z"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5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5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ຊຶ່ງກໍ່ຄວາມເສຍຫາຍໃຫ້ແກ່</w:t>
        </w:r>
      </w:ins>
      <w:ins w:id="26554" w:author="Documents" w:date="2022-01-11T11:50:00Z">
        <w:r w:rsidR="00027904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26555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5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ບຸກຄົນ</w:t>
        </w:r>
      </w:ins>
      <w:ins w:id="26557" w:author="HP" w:date="2021-09-21T09:42:00Z">
        <w:r w:rsidR="001F3359"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>,</w:t>
        </w:r>
        <w:r w:rsidR="001F3359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  <w:r w:rsidR="001F335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ນິຕິບຸກຄົນ</w:t>
        </w:r>
      </w:ins>
      <w:ins w:id="26558" w:author="HP" w:date="2021-09-21T09:43:00Z">
        <w:r w:rsidR="001F3359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  <w:r w:rsidR="001F335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ຫຼື</w:t>
        </w:r>
        <w:r w:rsidR="001F3359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</w:ins>
      <w:ins w:id="26559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60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ລວມໝູ່</w:t>
        </w:r>
      </w:ins>
      <w:ins w:id="26561" w:author="HP" w:date="2021-09-21T09:44:00Z">
        <w:r w:rsidR="001F3359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65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cs/>
                <w:lang w:val="pt-BR"/>
              </w:rPr>
            </w:rPrChange>
          </w:rPr>
          <w:t xml:space="preserve"> </w:t>
        </w:r>
        <w:r w:rsidR="001F335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  <w:lang w:val="pt-BR"/>
              </w:rPr>
            </w:rPrChange>
          </w:rPr>
          <w:t>ຫຼື</w:t>
        </w:r>
        <w:r w:rsidR="001F3359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65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green"/>
                <w:cs/>
                <w:lang w:val="pt-BR"/>
              </w:rPr>
            </w:rPrChange>
          </w:rPr>
          <w:t xml:space="preserve"> </w:t>
        </w:r>
      </w:ins>
      <w:ins w:id="26565" w:author="HP" w:date="2021-09-21T09:43:00Z">
        <w:r w:rsidR="001F335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green"/>
                <w:cs/>
                <w:lang w:val="pt-BR"/>
              </w:rPr>
            </w:rPrChange>
          </w:rPr>
          <w:t>ສັງຄົມ</w:t>
        </w:r>
      </w:ins>
      <w:ins w:id="26567" w:author="HP" w:date="2021-08-12T11:04:00Z"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68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6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ແລະ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70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7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ການຈັດຕັ້ງ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7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>;</w:t>
        </w:r>
      </w:ins>
    </w:p>
    <w:p w14:paraId="15223030" w14:textId="77777777" w:rsidR="00032176" w:rsidRPr="002C0BDB" w:rsidRDefault="00032176">
      <w:pPr>
        <w:pStyle w:val="NoSpacing"/>
        <w:numPr>
          <w:ilvl w:val="0"/>
          <w:numId w:val="133"/>
        </w:numPr>
        <w:tabs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26573" w:author="NA" w:date="2021-12-30T11:16:00Z"/>
          <w:rFonts w:ascii="Phetsarath OT" w:eastAsia="Phetsarath OT" w:hAnsi="Phetsarath OT" w:cs="Phetsarath OT"/>
          <w:sz w:val="24"/>
          <w:szCs w:val="24"/>
          <w:lang w:val="pt-BR"/>
          <w:rPrChange w:id="26574" w:author="NA" w:date="2021-12-30T11:44:00Z">
            <w:rPr>
              <w:ins w:id="26575" w:author="NA" w:date="2021-12-30T11:16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6576" w:author="Documents" w:date="2022-01-11T09:46:00Z">
          <w:pPr>
            <w:pStyle w:val="NoSpacing"/>
            <w:numPr>
              <w:numId w:val="1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6763B9BA" w14:textId="075083C5" w:rsidR="00F14381" w:rsidRPr="002C0BDB" w:rsidDel="00032176" w:rsidRDefault="00364D98">
      <w:pPr>
        <w:pStyle w:val="NoSpacing"/>
        <w:numPr>
          <w:ilvl w:val="0"/>
          <w:numId w:val="133"/>
        </w:numPr>
        <w:tabs>
          <w:tab w:val="left" w:pos="2268"/>
          <w:tab w:val="left" w:pos="2552"/>
          <w:tab w:val="left" w:pos="2694"/>
        </w:tabs>
        <w:spacing w:line="360" w:lineRule="exact"/>
        <w:ind w:left="2978" w:hanging="998"/>
        <w:jc w:val="both"/>
        <w:rPr>
          <w:del w:id="26577" w:author="NA" w:date="2021-12-30T11:16:00Z"/>
          <w:rFonts w:ascii="Phetsarath OT" w:eastAsia="Phetsarath OT" w:hAnsi="Phetsarath OT" w:cs="Phetsarath OT"/>
          <w:sz w:val="24"/>
          <w:szCs w:val="24"/>
          <w:lang w:val="pt-BR"/>
        </w:rPr>
        <w:pPrChange w:id="26578" w:author="Windows User" w:date="2022-01-12T16:23:00Z">
          <w:pPr>
            <w:pStyle w:val="NoSpacing"/>
            <w:numPr>
              <w:numId w:val="1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6579" w:author="HP" w:date="2021-08-12T12:45:00Z">
        <w:del w:id="26580" w:author="NA" w:date="2021-12-23T15:21:00Z">
          <w:r w:rsidRPr="002C0BDB" w:rsidDel="004B55D3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3. </w:delText>
          </w:r>
        </w:del>
      </w:ins>
      <w:ins w:id="26581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8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ປະລະໜ້າທີ່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83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84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ແລະ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85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8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ຄວາມຮັບຜິດຊອບ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8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58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ທີ່ການຈັດຕັ້ງມອບໝາຍໃຫ້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58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>;</w:t>
        </w:r>
      </w:ins>
    </w:p>
    <w:p w14:paraId="36DBDD15" w14:textId="77777777" w:rsidR="00032176" w:rsidRPr="002C0BDB" w:rsidRDefault="00032176">
      <w:pPr>
        <w:pStyle w:val="NoSpacing"/>
        <w:numPr>
          <w:ilvl w:val="0"/>
          <w:numId w:val="133"/>
        </w:numPr>
        <w:tabs>
          <w:tab w:val="left" w:pos="2268"/>
          <w:tab w:val="left" w:pos="2552"/>
          <w:tab w:val="left" w:pos="2694"/>
        </w:tabs>
        <w:spacing w:line="360" w:lineRule="exact"/>
        <w:ind w:left="2978" w:hanging="998"/>
        <w:jc w:val="both"/>
        <w:rPr>
          <w:ins w:id="26590" w:author="NA" w:date="2021-12-30T11:17:00Z"/>
          <w:rFonts w:ascii="Phetsarath OT" w:eastAsia="Phetsarath OT" w:hAnsi="Phetsarath OT" w:cs="Phetsarath OT"/>
          <w:sz w:val="24"/>
          <w:szCs w:val="24"/>
          <w:lang w:val="pt-BR"/>
          <w:rPrChange w:id="26591" w:author="NA" w:date="2021-12-30T11:44:00Z">
            <w:rPr>
              <w:ins w:id="26592" w:author="NA" w:date="2021-12-30T11:17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6593" w:author="Windows User" w:date="2022-01-12T16:23:00Z">
          <w:pPr>
            <w:pStyle w:val="NoSpacing"/>
            <w:numPr>
              <w:numId w:val="1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77D90170" w14:textId="2AA36544" w:rsidR="00F14381" w:rsidRPr="002C0BDB" w:rsidRDefault="00364D98">
      <w:pPr>
        <w:pStyle w:val="NoSpacing"/>
        <w:numPr>
          <w:ilvl w:val="0"/>
          <w:numId w:val="133"/>
        </w:numPr>
        <w:tabs>
          <w:tab w:val="left" w:pos="2268"/>
          <w:tab w:val="left" w:pos="2552"/>
          <w:tab w:val="left" w:pos="2694"/>
        </w:tabs>
        <w:spacing w:line="360" w:lineRule="exact"/>
        <w:ind w:left="2978" w:hanging="998"/>
        <w:jc w:val="both"/>
        <w:rPr>
          <w:ins w:id="26594" w:author="HP" w:date="2021-08-12T11:04:00Z"/>
          <w:rFonts w:ascii="Phetsarath OT" w:eastAsia="Phetsarath OT" w:hAnsi="Phetsarath OT" w:cs="Phetsarath OT"/>
          <w:sz w:val="24"/>
          <w:szCs w:val="24"/>
          <w:lang w:val="pt-BR"/>
          <w:rPrChange w:id="26595" w:author="NA" w:date="2021-12-30T11:44:00Z">
            <w:rPr>
              <w:ins w:id="26596" w:author="HP" w:date="2021-08-12T11:04:00Z"/>
              <w:rFonts w:ascii="Phetsarath OT" w:eastAsia="Phetsarath OT" w:hAnsi="Phetsarath OT" w:cs="Phetsarath OT"/>
              <w:color w:val="000000"/>
              <w:sz w:val="24"/>
              <w:szCs w:val="24"/>
              <w:lang w:val="pt-BR"/>
            </w:rPr>
          </w:rPrChange>
        </w:rPr>
        <w:pPrChange w:id="26597" w:author="Windows User" w:date="2022-01-12T16:23:00Z">
          <w:pPr>
            <w:pStyle w:val="NoSpacing"/>
            <w:numPr>
              <w:numId w:val="1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6598" w:author="HP" w:date="2021-08-12T12:45:00Z">
        <w:del w:id="26599" w:author="NA" w:date="2021-12-23T15:22:00Z">
          <w:r w:rsidRPr="002C0BDB" w:rsidDel="004B55D3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4. </w:delText>
          </w:r>
        </w:del>
      </w:ins>
      <w:ins w:id="26600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0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ດ</w:t>
        </w:r>
      </w:ins>
      <w:ins w:id="26602" w:author="LENOVO" w:date="2021-12-10T08:24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ໍາ</w:t>
        </w:r>
      </w:ins>
      <w:ins w:id="26603" w:author="HP" w:date="2021-08-12T11:04:00Z">
        <w:del w:id="26604" w:author="LENOVO" w:date="2021-12-10T08:24:00Z">
          <w:r w:rsidR="00F14381" w:rsidRPr="002C0BDB" w:rsidDel="006B2A6E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26605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ຳ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06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ເນີນທຸລະກິດໂທລະຄົມມະນາຄົມ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607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>;</w:t>
        </w:r>
      </w:ins>
    </w:p>
    <w:p w14:paraId="7DFA42F3" w14:textId="7874A21A" w:rsidR="00364D98" w:rsidRPr="002C0BDB" w:rsidRDefault="00364D98">
      <w:pPr>
        <w:pStyle w:val="NoSpacing"/>
        <w:numPr>
          <w:ilvl w:val="0"/>
          <w:numId w:val="133"/>
        </w:numPr>
        <w:tabs>
          <w:tab w:val="left" w:pos="2268"/>
          <w:tab w:val="left" w:pos="2552"/>
          <w:tab w:val="left" w:pos="2694"/>
        </w:tabs>
        <w:spacing w:line="360" w:lineRule="exact"/>
        <w:ind w:left="426" w:firstLine="1554"/>
        <w:jc w:val="both"/>
        <w:rPr>
          <w:ins w:id="26608" w:author="HP" w:date="2021-08-12T12:45:00Z"/>
          <w:rFonts w:ascii="Phetsarath OT" w:eastAsia="Phetsarath OT" w:hAnsi="Phetsarath OT" w:cs="Phetsarath OT"/>
          <w:sz w:val="24"/>
          <w:szCs w:val="24"/>
          <w:lang w:val="pt-BR"/>
        </w:rPr>
        <w:pPrChange w:id="26609" w:author="Documents" w:date="2022-01-11T12:17:00Z">
          <w:pPr>
            <w:pStyle w:val="NoSpacing"/>
            <w:numPr>
              <w:numId w:val="3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ins w:id="26610" w:author="HP" w:date="2021-08-12T12:45:00Z">
        <w:del w:id="26611" w:author="NA" w:date="2021-12-23T15:22:00Z">
          <w:r w:rsidRPr="002C0BDB" w:rsidDel="004B55D3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5. </w:delText>
          </w:r>
        </w:del>
      </w:ins>
      <w:ins w:id="26612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1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ດ</w:t>
        </w:r>
      </w:ins>
      <w:ins w:id="26614" w:author="LENOVO" w:date="2021-12-10T08:25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ໍາ</w:t>
        </w:r>
      </w:ins>
      <w:ins w:id="26615" w:author="HP" w:date="2021-08-12T11:04:00Z">
        <w:del w:id="26616" w:author="LENOVO" w:date="2021-12-10T08:25:00Z">
          <w:r w:rsidR="00F14381" w:rsidRPr="002C0BDB" w:rsidDel="006B2A6E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2661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ຳ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1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ລົງຕ</w:t>
        </w:r>
      </w:ins>
      <w:ins w:id="26619" w:author="LENOVO" w:date="2021-12-10T08:25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ໍາ</w:t>
        </w:r>
      </w:ins>
      <w:ins w:id="26620" w:author="HP" w:date="2021-08-12T11:04:00Z">
        <w:del w:id="26621" w:author="LENOVO" w:date="2021-12-10T08:25:00Z">
          <w:r w:rsidR="00F14381" w:rsidRPr="002C0BDB" w:rsidDel="006B2A6E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26622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ຳ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2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ແໜ່ງໃດໜຶ່ງ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62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2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ຫຼື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626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2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ເປັນທີ່ປຶກສາ</w:t>
        </w:r>
      </w:ins>
      <w:ins w:id="26628" w:author="HP" w:date="2021-08-12T11:35:00Z">
        <w:r w:rsidR="00C835AD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29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ໃຫ້ຜູ້ບໍລິການ</w:t>
        </w:r>
      </w:ins>
      <w:ins w:id="26630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31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ໂທລະຄົມມະນາຄົມ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632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 xml:space="preserve">,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33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ຍົກເວັ້ນ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634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 xml:space="preserve"> </w:t>
        </w:r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3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ຜູ້</w:t>
        </w:r>
        <w:del w:id="26636" w:author="NA" w:date="2021-12-23T12:04:00Z">
          <w:r w:rsidR="00F14381" w:rsidRPr="002C0BDB" w:rsidDel="00C5205C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pt-BR"/>
              <w:rPrChange w:id="26637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ທີ່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38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ໄດ້ຮັບການແຕ່ງຕັ້ງ</w:t>
        </w:r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639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val="pt-BR"/>
              </w:rPr>
            </w:rPrChange>
          </w:rPr>
          <w:t>;</w:t>
        </w:r>
      </w:ins>
    </w:p>
    <w:p w14:paraId="2EB39159" w14:textId="53C365DB" w:rsidR="0036018D" w:rsidRPr="002C0BDB" w:rsidRDefault="00364D98">
      <w:pPr>
        <w:pStyle w:val="NoSpacing"/>
        <w:numPr>
          <w:ilvl w:val="0"/>
          <w:numId w:val="133"/>
        </w:numPr>
        <w:tabs>
          <w:tab w:val="left" w:pos="2268"/>
          <w:tab w:val="left" w:pos="2552"/>
          <w:tab w:val="left" w:pos="2694"/>
        </w:tabs>
        <w:ind w:left="1418" w:firstLine="562"/>
        <w:jc w:val="both"/>
        <w:rPr>
          <w:ins w:id="26640" w:author="PSK" w:date="2021-08-15T12:03:00Z"/>
          <w:rFonts w:ascii="Phetsarath OT" w:eastAsia="Phetsarath OT" w:hAnsi="Phetsarath OT" w:cs="Phetsarath OT"/>
          <w:sz w:val="24"/>
          <w:szCs w:val="24"/>
          <w:lang w:val="pt-BR"/>
          <w:rPrChange w:id="26641" w:author="NA" w:date="2021-12-30T11:44:00Z">
            <w:rPr>
              <w:ins w:id="26642" w:author="PSK" w:date="2021-08-15T12:03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643" w:author="Windows User" w:date="2022-01-12T16:23:00Z">
          <w:pPr>
            <w:pStyle w:val="NoSpacing"/>
            <w:numPr>
              <w:numId w:val="3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ins w:id="26644" w:author="HP" w:date="2021-08-12T12:45:00Z">
        <w:del w:id="26645" w:author="NA" w:date="2021-12-23T15:22:00Z">
          <w:r w:rsidRPr="002C0BDB" w:rsidDel="004B55D3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6. </w:delText>
          </w:r>
        </w:del>
      </w:ins>
      <w:ins w:id="26646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47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ມີພຶດຕິກ</w:t>
        </w:r>
      </w:ins>
      <w:ins w:id="26648" w:author="LENOVO" w:date="2021-12-10T08:25:00Z"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ໍາ</w:t>
        </w:r>
      </w:ins>
      <w:ins w:id="26649" w:author="HP" w:date="2021-08-12T11:04:00Z">
        <w:del w:id="26650" w:author="LENOVO" w:date="2021-12-10T08:25:00Z">
          <w:r w:rsidR="00F14381" w:rsidRPr="002C0BDB" w:rsidDel="006B2A6E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26651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ຳ</w:delText>
          </w:r>
        </w:del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52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ອື່ນ</w:t>
        </w:r>
      </w:ins>
      <w:ins w:id="26653" w:author="NA" w:date="2021-12-23T12:05:00Z">
        <w:r w:rsidR="00C5205C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</w:ins>
      <w:ins w:id="26654" w:author="HP" w:date="2021-08-12T11:04:00Z">
        <w:r w:rsidR="00F1438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55" w:author="NA" w:date="2021-12-30T11:44:00Z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</w:rPr>
            </w:rPrChange>
          </w:rPr>
          <w:t>ທີ່ເປັນການລະເມີດກົດໝາຍ</w:t>
        </w:r>
        <w:del w:id="26656" w:author="LENOVO" w:date="2021-12-20T16:48:00Z">
          <w:r w:rsidR="00F14381" w:rsidRPr="002C0BDB" w:rsidDel="00C970B9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657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="00F14381" w:rsidRPr="002C0BDB" w:rsidDel="00C970B9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pt-BR"/>
              <w:rPrChange w:id="26658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ແລະ</w:delText>
          </w:r>
          <w:r w:rsidR="00F14381" w:rsidRPr="002C0BDB" w:rsidDel="00C970B9">
            <w:rPr>
              <w:rFonts w:ascii="Phetsarath OT" w:eastAsia="Phetsarath OT" w:hAnsi="Phetsarath OT" w:cs="Phetsarath OT"/>
              <w:strike/>
              <w:sz w:val="24"/>
              <w:szCs w:val="24"/>
              <w:lang w:val="pt-BR"/>
              <w:rPrChange w:id="26659" w:author="NA" w:date="2021-12-30T11:44:00Z">
                <w:rPr>
                  <w:rFonts w:ascii="Phetsarath OT" w:eastAsia="Phetsarath OT" w:hAnsi="Phetsarath OT" w:cs="Phetsarath OT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  <w:r w:rsidR="00F14381" w:rsidRPr="002C0BDB" w:rsidDel="00C970B9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val="pt-BR"/>
              <w:rPrChange w:id="26660" w:author="NA" w:date="2021-12-30T11:44:00Z">
                <w:rPr>
                  <w:rFonts w:ascii="Phetsarath OT" w:eastAsia="Phetsarath OT" w:hAnsi="Phetsarath OT" w:cs="Phetsarath OT" w:hint="cs"/>
                  <w:color w:val="000000"/>
                  <w:sz w:val="24"/>
                  <w:szCs w:val="24"/>
                  <w:cs/>
                </w:rPr>
              </w:rPrChange>
            </w:rPr>
            <w:delText>ລະບຽບການ</w:delText>
          </w:r>
        </w:del>
        <w:r w:rsidR="00F1438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6661" w:author="NA" w:date="2021-12-30T11:44:00Z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</w:rPrChange>
          </w:rPr>
          <w:t>.</w:t>
        </w:r>
      </w:ins>
    </w:p>
    <w:p w14:paraId="7667A740" w14:textId="77777777" w:rsidR="007E5C2B" w:rsidRDefault="007E5C2B">
      <w:pPr>
        <w:pStyle w:val="NoSpacing"/>
        <w:spacing w:line="340" w:lineRule="exact"/>
        <w:jc w:val="both"/>
        <w:rPr>
          <w:ins w:id="26662" w:author="Windows User" w:date="2022-01-12T16:23:00Z"/>
          <w:rFonts w:ascii="Phetsarath OT" w:eastAsia="Phetsarath OT" w:hAnsi="Phetsarath OT" w:cs="Phetsarath OT"/>
          <w:sz w:val="24"/>
          <w:szCs w:val="24"/>
          <w:lang w:val="pt-BR"/>
        </w:rPr>
        <w:pPrChange w:id="26663" w:author="NA" w:date="2021-12-23T15:23:00Z">
          <w:pPr>
            <w:pStyle w:val="NoSpacing"/>
            <w:ind w:left="1985"/>
            <w:jc w:val="both"/>
          </w:pPr>
        </w:pPrChange>
      </w:pPr>
    </w:p>
    <w:p w14:paraId="0188484D" w14:textId="77777777" w:rsidR="007E5C2B" w:rsidRDefault="007E5C2B">
      <w:pPr>
        <w:pStyle w:val="NoSpacing"/>
        <w:spacing w:line="340" w:lineRule="exact"/>
        <w:jc w:val="both"/>
        <w:rPr>
          <w:ins w:id="26664" w:author="Windows User" w:date="2022-01-12T16:23:00Z"/>
          <w:rFonts w:ascii="Phetsarath OT" w:eastAsia="Phetsarath OT" w:hAnsi="Phetsarath OT" w:cs="Phetsarath OT"/>
          <w:sz w:val="24"/>
          <w:szCs w:val="24"/>
          <w:lang w:val="pt-BR"/>
        </w:rPr>
        <w:pPrChange w:id="26665" w:author="NA" w:date="2021-12-23T15:23:00Z">
          <w:pPr>
            <w:pStyle w:val="NoSpacing"/>
            <w:ind w:left="1985"/>
            <w:jc w:val="both"/>
          </w:pPr>
        </w:pPrChange>
      </w:pPr>
    </w:p>
    <w:p w14:paraId="1FDE430E" w14:textId="39DBCC77" w:rsidR="00897237" w:rsidRPr="006E34B5" w:rsidDel="00F14381" w:rsidRDefault="0072440F">
      <w:pPr>
        <w:pStyle w:val="NoSpacing"/>
        <w:tabs>
          <w:tab w:val="left" w:pos="1418"/>
        </w:tabs>
        <w:spacing w:line="360" w:lineRule="exact"/>
        <w:ind w:left="720" w:firstLine="295"/>
        <w:jc w:val="both"/>
        <w:rPr>
          <w:del w:id="26666" w:author="HP" w:date="2021-08-12T11:04:00Z"/>
          <w:rFonts w:ascii="Phetsarath OT" w:eastAsia="Phetsarath OT" w:hAnsi="Phetsarath OT" w:cs="Phetsarath OT"/>
          <w:sz w:val="24"/>
          <w:szCs w:val="24"/>
          <w:lang w:val="pt-BR"/>
        </w:rPr>
        <w:pPrChange w:id="26667" w:author="NA" w:date="2021-12-23T14:19:00Z">
          <w:pPr>
            <w:pStyle w:val="Heading2"/>
          </w:pPr>
        </w:pPrChange>
      </w:pPr>
      <w:del w:id="26668" w:author="HP" w:date="2021-08-12T11:04:00Z">
        <w:r w:rsidRPr="002C0BDB" w:rsidDel="00F14381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6669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ຂໍ້ຫ້າມສຳລັບຜູ້ໃຊ້ບໍລິການໂທລະຄົມມະນາຄົມ</w:delText>
        </w:r>
        <w:bookmarkEnd w:id="26375"/>
      </w:del>
    </w:p>
    <w:p w14:paraId="2CBF3CD0" w14:textId="118B97DE" w:rsidR="00897237" w:rsidRPr="002C0BDB" w:rsidDel="00F14381" w:rsidRDefault="0072440F">
      <w:pPr>
        <w:pStyle w:val="NoSpacing"/>
        <w:ind w:left="720" w:firstLine="295"/>
        <w:jc w:val="both"/>
        <w:rPr>
          <w:del w:id="26670" w:author="HP" w:date="2021-08-12T11:04:00Z"/>
          <w:lang w:val="pt-BR"/>
        </w:rPr>
        <w:pPrChange w:id="26671" w:author="NA" w:date="2021-12-23T14:19:00Z">
          <w:pPr>
            <w:pStyle w:val="NoSpacing"/>
            <w:ind w:left="720" w:firstLine="720"/>
            <w:jc w:val="both"/>
          </w:pPr>
        </w:pPrChange>
      </w:pPr>
      <w:del w:id="26672" w:author="HP" w:date="2021-08-12T11:04:00Z">
        <w:r w:rsidRPr="002C0BDB" w:rsidDel="00F14381">
          <w:rPr>
            <w:rFonts w:ascii="DokChampa" w:hAnsi="DokChampa" w:cs="DokChampa"/>
            <w:cs/>
          </w:rPr>
          <w:delText>ຫ້າມຜູ້ໃຊ້ບໍລິການດ້ານໂທລະຄົມມະນາຄົມ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ມີ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ພຶດຕິກຳ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ດັ່ງນີ້</w:delText>
        </w:r>
        <w:r w:rsidRPr="002C0BDB" w:rsidDel="00F14381">
          <w:rPr>
            <w:rFonts w:cs="DokChampa"/>
            <w:cs/>
          </w:rPr>
          <w:delText>:</w:delText>
        </w:r>
      </w:del>
    </w:p>
    <w:p w14:paraId="3F8CD167" w14:textId="3DABA2C3" w:rsidR="00897237" w:rsidRPr="002C0BDB" w:rsidDel="00F14381" w:rsidRDefault="00607636">
      <w:pPr>
        <w:pStyle w:val="NoSpacing"/>
        <w:ind w:left="720" w:firstLine="295"/>
        <w:jc w:val="both"/>
        <w:rPr>
          <w:del w:id="26673" w:author="HP" w:date="2021-08-12T11:04:00Z"/>
          <w:lang w:val="pt-BR"/>
        </w:rPr>
        <w:pPrChange w:id="26674" w:author="NA" w:date="2021-12-23T14:19:00Z">
          <w:pPr>
            <w:pStyle w:val="NoSpacing"/>
            <w:numPr>
              <w:numId w:val="3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675" w:author="HP" w:date="2021-08-12T11:04:00Z">
        <w:r w:rsidRPr="002C0BDB" w:rsidDel="00F14381">
          <w:rPr>
            <w:rFonts w:ascii="DokChampa" w:hAnsi="DokChampa" w:cs="DokChampa"/>
            <w:cs/>
            <w:rPrChange w:id="26676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ນຳໃຊ້ການບໍລິການ</w:delText>
        </w:r>
        <w:r w:rsidRPr="002C0BDB" w:rsidDel="00F14381">
          <w:rPr>
            <w:rFonts w:cs="DokChampa"/>
            <w:cs/>
            <w:rPrChange w:id="26677" w:author="NA" w:date="2021-12-30T11:44:00Z">
              <w:rPr>
                <w:rFonts w:cs="DokChampa"/>
                <w:u w:val="single"/>
                <w:cs/>
              </w:rPr>
            </w:rPrChange>
          </w:rPr>
          <w:delText xml:space="preserve"> </w:delText>
        </w:r>
        <w:r w:rsidRPr="002C0BDB" w:rsidDel="00F14381">
          <w:rPr>
            <w:rFonts w:ascii="DokChampa" w:hAnsi="DokChampa" w:cs="DokChampa"/>
            <w:cs/>
            <w:rPrChange w:id="26678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ເພື່ອ</w:delText>
        </w:r>
        <w:r w:rsidR="0072440F" w:rsidRPr="002C0BDB" w:rsidDel="00F14381">
          <w:rPr>
            <w:rFonts w:ascii="DokChampa" w:hAnsi="DokChampa" w:cs="DokChampa"/>
            <w:cs/>
          </w:rPr>
          <w:delText>ທຳລາຍ</w:delText>
        </w:r>
        <w:r w:rsidRPr="002C0BDB" w:rsidDel="00F14381">
          <w:rPr>
            <w:rFonts w:cs="DokChampa"/>
            <w:cs/>
          </w:rPr>
          <w:delText xml:space="preserve"> </w:delText>
        </w:r>
        <w:r w:rsidR="0072440F" w:rsidRPr="002C0BDB" w:rsidDel="00F14381">
          <w:rPr>
            <w:rFonts w:ascii="DokChampa" w:hAnsi="DokChampa" w:cs="DokChampa"/>
            <w:cs/>
          </w:rPr>
          <w:delText>ຄວາມໜັ້ນຄົງ</w:delText>
        </w:r>
        <w:r w:rsidR="0072440F" w:rsidRPr="002C0BDB" w:rsidDel="00F14381">
          <w:rPr>
            <w:lang w:val="pt-BR"/>
          </w:rPr>
          <w:delText xml:space="preserve">, </w:delText>
        </w:r>
        <w:r w:rsidR="0072440F" w:rsidRPr="002C0BDB" w:rsidDel="00F14381">
          <w:rPr>
            <w:rFonts w:ascii="DokChampa" w:hAnsi="DokChampa" w:cs="DokChampa"/>
            <w:cs/>
          </w:rPr>
          <w:delText>ຄວາມສະຫງົບ</w:delText>
        </w:r>
        <w:r w:rsidR="0072440F" w:rsidRPr="002C0BDB" w:rsidDel="00F14381">
          <w:rPr>
            <w:lang w:val="pt-BR"/>
          </w:rPr>
          <w:delText xml:space="preserve">, </w:delText>
        </w:r>
        <w:r w:rsidR="0072440F" w:rsidRPr="002C0BDB" w:rsidDel="00F14381">
          <w:rPr>
            <w:rFonts w:ascii="DokChampa" w:hAnsi="DokChampa" w:cs="DokChampa"/>
            <w:cs/>
          </w:rPr>
          <w:delText>ເສດຖະກິດ</w:delText>
        </w:r>
      </w:del>
      <w:ins w:id="26679" w:author="PSK" w:date="2021-07-11T17:04:00Z">
        <w:del w:id="26680" w:author="HP" w:date="2021-08-12T11:04:00Z">
          <w:r w:rsidR="00787B56" w:rsidRPr="002C0BDB" w:rsidDel="00F14381">
            <w:rPr>
              <w:lang w:val="pt-BR"/>
              <w:rPrChange w:id="266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,</w:delText>
          </w:r>
          <w:r w:rsidR="00787B56" w:rsidRPr="002C0BDB" w:rsidDel="00F14381">
            <w:rPr>
              <w:rFonts w:cs="DokChampa"/>
              <w:cs/>
            </w:rPr>
            <w:delText xml:space="preserve"> </w:delText>
          </w:r>
          <w:r w:rsidR="00787B56" w:rsidRPr="002C0BDB" w:rsidDel="00F14381">
            <w:rPr>
              <w:rFonts w:ascii="DokChampa" w:hAnsi="DokChampa" w:cs="DokChampa"/>
              <w:cs/>
            </w:rPr>
            <w:delText>ວັດທະນະທຳ</w:delText>
          </w:r>
        </w:del>
      </w:ins>
      <w:del w:id="26682" w:author="HP" w:date="2021-08-12T11:04:00Z">
        <w:r w:rsidR="0072440F" w:rsidRPr="002C0BDB" w:rsidDel="00F14381">
          <w:rPr>
            <w:rFonts w:cs="DokChampa"/>
            <w:cs/>
          </w:rPr>
          <w:delText xml:space="preserve"> </w:delText>
        </w:r>
        <w:r w:rsidR="0072440F" w:rsidRPr="002C0BDB" w:rsidDel="00F14381">
          <w:rPr>
            <w:rFonts w:ascii="DokChampa" w:hAnsi="DokChampa" w:cs="DokChampa"/>
            <w:cs/>
          </w:rPr>
          <w:delText>ແລະ</w:delText>
        </w:r>
        <w:r w:rsidR="0072440F" w:rsidRPr="002C0BDB" w:rsidDel="00F14381">
          <w:rPr>
            <w:rFonts w:cs="DokChampa"/>
            <w:cs/>
          </w:rPr>
          <w:delText xml:space="preserve"> </w:delText>
        </w:r>
        <w:r w:rsidR="0072440F" w:rsidRPr="002C0BDB" w:rsidDel="00F14381">
          <w:rPr>
            <w:rFonts w:ascii="DokChampa" w:hAnsi="DokChampa" w:cs="DokChampa"/>
            <w:cs/>
          </w:rPr>
          <w:delText>ວັດທະນາທຳ</w:delText>
        </w:r>
        <w:r w:rsidR="00F92DA4" w:rsidRPr="002C0BDB" w:rsidDel="00F14381">
          <w:rPr>
            <w:rFonts w:cs="DokChampa"/>
            <w:cs/>
          </w:rPr>
          <w:delText>-</w:delText>
        </w:r>
        <w:r w:rsidR="00F92DA4" w:rsidRPr="002C0BDB" w:rsidDel="00F14381">
          <w:rPr>
            <w:rFonts w:ascii="DokChampa" w:hAnsi="DokChampa" w:cs="DokChampa"/>
            <w:cs/>
          </w:rPr>
          <w:delText>ສັງຄົມ</w:delText>
        </w:r>
        <w:r w:rsidR="00F92DA4" w:rsidRPr="002C0BDB" w:rsidDel="00F14381">
          <w:rPr>
            <w:rFonts w:cs="DokChampa"/>
            <w:cs/>
          </w:rPr>
          <w:delText xml:space="preserve"> </w:delText>
        </w:r>
        <w:r w:rsidR="0072440F" w:rsidRPr="002C0BDB" w:rsidDel="00F14381">
          <w:rPr>
            <w:rFonts w:ascii="DokChampa" w:hAnsi="DokChampa" w:cs="DokChampa"/>
            <w:cs/>
          </w:rPr>
          <w:delText>ຂອງຊາດ</w:delText>
        </w:r>
        <w:r w:rsidR="0072440F" w:rsidRPr="002C0BDB" w:rsidDel="00F14381">
          <w:rPr>
            <w:lang w:val="pt-BR"/>
          </w:rPr>
          <w:delText>;</w:delText>
        </w:r>
      </w:del>
    </w:p>
    <w:p w14:paraId="184A2E18" w14:textId="0B9BA38B" w:rsidR="00897237" w:rsidRPr="002C0BDB" w:rsidDel="00F14381" w:rsidRDefault="0072440F">
      <w:pPr>
        <w:pStyle w:val="NoSpacing"/>
        <w:ind w:left="720" w:firstLine="295"/>
        <w:jc w:val="both"/>
        <w:rPr>
          <w:del w:id="26683" w:author="HP" w:date="2021-08-12T11:04:00Z"/>
          <w:lang w:val="pt-BR"/>
        </w:rPr>
        <w:pPrChange w:id="26684" w:author="NA" w:date="2021-12-23T14:19:00Z">
          <w:pPr>
            <w:pStyle w:val="NoSpacing"/>
            <w:numPr>
              <w:numId w:val="3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685" w:author="HP" w:date="2021-08-12T11:04:00Z">
        <w:r w:rsidRPr="002C0BDB" w:rsidDel="00F14381">
          <w:rPr>
            <w:rFonts w:ascii="DokChampa" w:hAnsi="DokChampa" w:cs="DokChampa"/>
            <w:cs/>
          </w:rPr>
          <w:delText>ນຳໃຊ້ຊັບພະຍາກອນ</w:delText>
        </w:r>
        <w:r w:rsidR="00607636" w:rsidRPr="002C0BDB" w:rsidDel="00F14381">
          <w:rPr>
            <w:lang w:val="pt-BR"/>
          </w:rPr>
          <w:delText>,</w:delText>
        </w:r>
        <w:r w:rsidRPr="002C0BDB" w:rsidDel="00F14381">
          <w:rPr>
            <w:lang w:val="pt-BR"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ນຳເຂົ້າ</w:delText>
        </w:r>
        <w:r w:rsidR="00607636" w:rsidRPr="002C0BDB" w:rsidDel="00F14381">
          <w:rPr>
            <w:rFonts w:cs="DokChampa"/>
            <w:cs/>
          </w:rPr>
          <w:delText xml:space="preserve"> </w:delText>
        </w:r>
        <w:r w:rsidR="00607636" w:rsidRPr="002C0BDB" w:rsidDel="00F14381">
          <w:rPr>
            <w:rFonts w:ascii="DokChampa" w:hAnsi="DokChampa" w:cs="DokChampa"/>
            <w:cs/>
          </w:rPr>
          <w:delText>ແລະ</w:delText>
        </w:r>
        <w:r w:rsidR="00607636" w:rsidRPr="002C0BDB" w:rsidDel="00F14381">
          <w:rPr>
            <w:rFonts w:cs="DokChampa"/>
            <w:cs/>
          </w:rPr>
          <w:delText xml:space="preserve"> </w:delText>
        </w:r>
        <w:r w:rsidR="00607636" w:rsidRPr="002C0BDB" w:rsidDel="00F14381">
          <w:rPr>
            <w:rFonts w:ascii="DokChampa" w:hAnsi="DokChampa" w:cs="DokChampa"/>
            <w:cs/>
          </w:rPr>
          <w:delText>ສົ່ງອອກ</w:delText>
        </w:r>
        <w:r w:rsidR="00607636"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ອຸປະກອນ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ໂທລະຄົມມະນາຄົມ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ໂດຍບໍ່ໄດ້ຮັບອະນຸຍາດ</w:delText>
        </w:r>
        <w:r w:rsidRPr="002C0BDB" w:rsidDel="00F14381">
          <w:rPr>
            <w:lang w:val="pt-BR"/>
          </w:rPr>
          <w:delText>;</w:delText>
        </w:r>
      </w:del>
    </w:p>
    <w:p w14:paraId="70D701BE" w14:textId="0C9E1A56" w:rsidR="00897237" w:rsidRPr="002C0BDB" w:rsidDel="00F14381" w:rsidRDefault="00607636">
      <w:pPr>
        <w:pStyle w:val="NoSpacing"/>
        <w:ind w:left="720" w:firstLine="295"/>
        <w:jc w:val="both"/>
        <w:rPr>
          <w:del w:id="26686" w:author="HP" w:date="2021-08-12T11:04:00Z"/>
          <w:lang w:val="pt-BR"/>
        </w:rPr>
        <w:pPrChange w:id="26687" w:author="NA" w:date="2021-12-23T14:19:00Z">
          <w:pPr>
            <w:pStyle w:val="NoSpacing"/>
            <w:numPr>
              <w:numId w:val="3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688" w:author="HP" w:date="2021-08-12T11:04:00Z">
        <w:r w:rsidRPr="002C0BDB" w:rsidDel="00F14381">
          <w:rPr>
            <w:rFonts w:ascii="DokChampa" w:hAnsi="DokChampa" w:cs="DokChampa"/>
            <w:cs/>
            <w:rPrChange w:id="26689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ນຳໃຊ້ການບໍລິການ</w:delText>
        </w:r>
        <w:r w:rsidRPr="002C0BDB" w:rsidDel="00F14381">
          <w:rPr>
            <w:rFonts w:cs="DokChampa"/>
            <w:cs/>
            <w:rPrChange w:id="26690" w:author="NA" w:date="2021-12-30T11:44:00Z">
              <w:rPr>
                <w:rFonts w:cs="DokChampa"/>
                <w:u w:val="single"/>
                <w:cs/>
              </w:rPr>
            </w:rPrChange>
          </w:rPr>
          <w:delText xml:space="preserve"> </w:delText>
        </w:r>
        <w:r w:rsidRPr="002C0BDB" w:rsidDel="00F14381">
          <w:rPr>
            <w:rFonts w:ascii="DokChampa" w:hAnsi="DokChampa" w:cs="DokChampa"/>
            <w:cs/>
            <w:rPrChange w:id="26691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ເພື່ອ</w:delText>
        </w:r>
        <w:r w:rsidR="0072440F" w:rsidRPr="002C0BDB" w:rsidDel="00F14381">
          <w:rPr>
            <w:rFonts w:ascii="DokChampa" w:hAnsi="DokChampa" w:cs="DokChampa"/>
            <w:cs/>
          </w:rPr>
          <w:delText>ສ້າງຄວາມເສື່ອມເສຍແກ່ກຽດສັກສີຂອງບຸກຄົນ</w:delText>
        </w:r>
        <w:r w:rsidR="0072440F" w:rsidRPr="002C0BDB" w:rsidDel="00F14381">
          <w:rPr>
            <w:lang w:val="pt-BR"/>
          </w:rPr>
          <w:delText xml:space="preserve">, </w:delText>
        </w:r>
        <w:r w:rsidR="0072440F" w:rsidRPr="002C0BDB" w:rsidDel="00F14381">
          <w:rPr>
            <w:rFonts w:ascii="DokChampa" w:hAnsi="DokChampa" w:cs="DokChampa"/>
            <w:cs/>
          </w:rPr>
          <w:delText>ນິຕິບຸກຄົນ</w:delText>
        </w:r>
        <w:r w:rsidR="0072440F" w:rsidRPr="002C0BDB" w:rsidDel="00F14381">
          <w:rPr>
            <w:rFonts w:cs="DokChampa"/>
            <w:cs/>
          </w:rPr>
          <w:delText xml:space="preserve"> </w:delText>
        </w:r>
        <w:r w:rsidR="0072440F" w:rsidRPr="002C0BDB" w:rsidDel="00F14381">
          <w:rPr>
            <w:rFonts w:ascii="DokChampa" w:hAnsi="DokChampa" w:cs="DokChampa"/>
            <w:cs/>
          </w:rPr>
          <w:delText>ຫຼື</w:delText>
        </w:r>
        <w:r w:rsidR="0072440F" w:rsidRPr="002C0BDB" w:rsidDel="00F14381">
          <w:rPr>
            <w:rFonts w:cs="DokChampa"/>
            <w:cs/>
          </w:rPr>
          <w:delText xml:space="preserve"> </w:delText>
        </w:r>
        <w:r w:rsidR="0072440F" w:rsidRPr="002C0BDB" w:rsidDel="00F14381">
          <w:rPr>
            <w:rFonts w:ascii="DokChampa" w:hAnsi="DokChampa" w:cs="DokChampa"/>
            <w:cs/>
          </w:rPr>
          <w:delText>ການຈັດຕັ້ງ</w:delText>
        </w:r>
        <w:r w:rsidR="0072440F" w:rsidRPr="002C0BDB" w:rsidDel="00F14381">
          <w:rPr>
            <w:lang w:val="pt-BR"/>
          </w:rPr>
          <w:delText>;</w:delText>
        </w:r>
      </w:del>
    </w:p>
    <w:p w14:paraId="036ACA9E" w14:textId="48E32610" w:rsidR="00897237" w:rsidRPr="002C0BDB" w:rsidDel="00F14381" w:rsidRDefault="0072440F">
      <w:pPr>
        <w:pStyle w:val="NoSpacing"/>
        <w:ind w:left="720" w:firstLine="295"/>
        <w:jc w:val="both"/>
        <w:rPr>
          <w:del w:id="26692" w:author="HP" w:date="2021-08-12T11:04:00Z"/>
          <w:lang w:val="pt-BR"/>
        </w:rPr>
        <w:pPrChange w:id="26693" w:author="NA" w:date="2021-12-23T14:19:00Z">
          <w:pPr>
            <w:pStyle w:val="NoSpacing"/>
            <w:numPr>
              <w:numId w:val="3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694" w:author="HP" w:date="2021-08-12T11:04:00Z">
        <w:r w:rsidRPr="002C0BDB" w:rsidDel="00F14381">
          <w:rPr>
            <w:rFonts w:ascii="DokChampa" w:hAnsi="DokChampa" w:cs="DokChampa"/>
            <w:cs/>
          </w:rPr>
          <w:delText>ໃຊ້ອຸປະກອນໂທລະຄົມມະນາຄົມຂອງຕົນ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ເພື່ອລົບກວນ</w:delText>
        </w:r>
        <w:r w:rsidRPr="002C0BDB" w:rsidDel="00F14381">
          <w:rPr>
            <w:lang w:val="pt-BR"/>
          </w:rPr>
          <w:delText xml:space="preserve">, </w:delText>
        </w:r>
        <w:r w:rsidRPr="002C0BDB" w:rsidDel="00F14381">
          <w:rPr>
            <w:rFonts w:ascii="DokChampa" w:hAnsi="DokChampa" w:cs="DokChampa"/>
            <w:cs/>
          </w:rPr>
          <w:delText>ທຳລາຍ</w:delText>
        </w:r>
        <w:r w:rsidRPr="002C0BDB" w:rsidDel="00F14381">
          <w:rPr>
            <w:lang w:val="pt-BR"/>
          </w:rPr>
          <w:delText xml:space="preserve">, </w:delText>
        </w:r>
        <w:r w:rsidRPr="002C0BDB" w:rsidDel="00F14381">
          <w:rPr>
            <w:rFonts w:ascii="DokChampa" w:hAnsi="DokChampa" w:cs="DokChampa"/>
            <w:cs/>
          </w:rPr>
          <w:delText>ລັກຕໍ່</w:delText>
        </w:r>
        <w:r w:rsidRPr="002C0BDB" w:rsidDel="00F14381">
          <w:rPr>
            <w:lang w:val="pt-BR"/>
          </w:rPr>
          <w:delText xml:space="preserve">, </w:delText>
        </w:r>
        <w:r w:rsidRPr="002C0BDB" w:rsidDel="00F14381">
          <w:rPr>
            <w:rFonts w:ascii="DokChampa" w:hAnsi="DokChampa" w:cs="DokChampa"/>
            <w:cs/>
          </w:rPr>
          <w:delText>ລັກຟັງ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ແລະ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ກັ່ນກອງ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ເອົາຂໍ້ມູນຂ່າວສານ</w:delText>
        </w:r>
        <w:r w:rsidRPr="002C0BDB" w:rsidDel="00F14381">
          <w:rPr>
            <w:rFonts w:cs="DokChampa"/>
            <w:cs/>
          </w:rPr>
          <w:delText xml:space="preserve"> </w:delText>
        </w:r>
        <w:r w:rsidRPr="002C0BDB" w:rsidDel="00F14381">
          <w:rPr>
            <w:rFonts w:ascii="DokChampa" w:hAnsi="DokChampa" w:cs="DokChampa"/>
            <w:cs/>
          </w:rPr>
          <w:delText>ຂອງຜູ້ອື່ນ</w:delText>
        </w:r>
        <w:r w:rsidRPr="002C0BDB" w:rsidDel="00F14381">
          <w:rPr>
            <w:lang w:val="pt-BR"/>
          </w:rPr>
          <w:delText>;</w:delText>
        </w:r>
      </w:del>
    </w:p>
    <w:p w14:paraId="32EBB4CA" w14:textId="0375D0B8" w:rsidR="009C267B" w:rsidRPr="002C0BDB" w:rsidDel="00F14381" w:rsidRDefault="0072440F">
      <w:pPr>
        <w:pStyle w:val="NoSpacing"/>
        <w:ind w:left="720" w:firstLine="295"/>
        <w:jc w:val="both"/>
        <w:rPr>
          <w:ins w:id="26695" w:author="PSK" w:date="2021-07-11T17:12:00Z"/>
          <w:del w:id="26696" w:author="HP" w:date="2021-08-12T11:04:00Z"/>
          <w:lang w:val="pt-BR"/>
          <w:rPrChange w:id="26697" w:author="NA" w:date="2021-12-30T11:44:00Z">
            <w:rPr>
              <w:ins w:id="26698" w:author="PSK" w:date="2021-07-11T17:12:00Z"/>
              <w:del w:id="26699" w:author="HP" w:date="2021-08-12T11:04:00Z"/>
              <w:u w:val="single"/>
              <w:lang w:val="pt-BR"/>
            </w:rPr>
          </w:rPrChange>
        </w:rPr>
        <w:pPrChange w:id="26700" w:author="NA" w:date="2021-12-23T14:19:00Z">
          <w:pPr>
            <w:pStyle w:val="NoSpacing"/>
            <w:numPr>
              <w:numId w:val="3"/>
            </w:numPr>
            <w:ind w:left="1856" w:hanging="360"/>
            <w:jc w:val="both"/>
          </w:pPr>
        </w:pPrChange>
      </w:pPr>
      <w:del w:id="26701" w:author="HP" w:date="2021-08-12T11:04:00Z">
        <w:r w:rsidRPr="002C0BDB" w:rsidDel="00F14381">
          <w:rPr>
            <w:rFonts w:ascii="DokChampa" w:hAnsi="DokChampa" w:cs="DokChampa"/>
            <w:cs/>
          </w:rPr>
          <w:delText>ທຳລາຍອຸປະກອນໂທລະຄົມມະນາຄົມ</w:delText>
        </w:r>
        <w:r w:rsidR="00CA20B8" w:rsidRPr="002C0BDB" w:rsidDel="00F14381">
          <w:rPr>
            <w:rFonts w:cs="DokChampa"/>
            <w:cs/>
          </w:rPr>
          <w:delText xml:space="preserve"> </w:delText>
        </w:r>
        <w:r w:rsidR="00CA20B8" w:rsidRPr="002C0BDB" w:rsidDel="00F14381">
          <w:rPr>
            <w:rFonts w:ascii="DokChampa" w:hAnsi="DokChampa" w:cs="DokChampa"/>
            <w:cs/>
            <w:rPrChange w:id="26702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ຂອງບຸກຄົນ</w:delText>
        </w:r>
        <w:r w:rsidR="00CA20B8" w:rsidRPr="002C0BDB" w:rsidDel="00F14381">
          <w:rPr>
            <w:rFonts w:cs="DokChampa"/>
            <w:cs/>
            <w:rPrChange w:id="26703" w:author="NA" w:date="2021-12-30T11:44:00Z">
              <w:rPr>
                <w:rFonts w:cs="DokChampa"/>
                <w:u w:val="single"/>
                <w:cs/>
              </w:rPr>
            </w:rPrChange>
          </w:rPr>
          <w:delText xml:space="preserve"> </w:delText>
        </w:r>
        <w:r w:rsidR="00CA20B8" w:rsidRPr="002C0BDB" w:rsidDel="00F14381">
          <w:rPr>
            <w:rFonts w:ascii="DokChampa" w:hAnsi="DokChampa" w:cs="DokChampa"/>
            <w:cs/>
            <w:rPrChange w:id="26704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ຫຼື</w:delText>
        </w:r>
        <w:r w:rsidR="00CA20B8" w:rsidRPr="002C0BDB" w:rsidDel="00F14381">
          <w:rPr>
            <w:rFonts w:cs="DokChampa"/>
            <w:cs/>
            <w:rPrChange w:id="26705" w:author="NA" w:date="2021-12-30T11:44:00Z">
              <w:rPr>
                <w:rFonts w:cs="DokChampa"/>
                <w:u w:val="single"/>
                <w:cs/>
              </w:rPr>
            </w:rPrChange>
          </w:rPr>
          <w:delText xml:space="preserve"> </w:delText>
        </w:r>
        <w:r w:rsidR="00CA20B8" w:rsidRPr="002C0BDB" w:rsidDel="00F14381">
          <w:rPr>
            <w:rFonts w:ascii="DokChampa" w:hAnsi="DokChampa" w:cs="DokChampa"/>
            <w:cs/>
            <w:rPrChange w:id="26706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ຜູ</w:delText>
        </w:r>
      </w:del>
      <w:ins w:id="26707" w:author="PSK" w:date="2021-07-12T14:45:00Z">
        <w:del w:id="26708" w:author="HP" w:date="2021-08-12T11:04:00Z">
          <w:r w:rsidR="00015240" w:rsidRPr="002C0BDB" w:rsidDel="00F14381">
            <w:rPr>
              <w:rFonts w:ascii="DokChampa" w:hAnsi="DokChampa" w:cs="DokChampa"/>
              <w:cs/>
              <w:rPrChange w:id="26709" w:author="NA" w:date="2021-12-30T11:44:00Z">
                <w:rPr>
                  <w:rFonts w:ascii="DokChampa" w:hAnsi="DokChampa" w:cs="DokChampa"/>
                  <w:u w:val="single"/>
                  <w:cs/>
                </w:rPr>
              </w:rPrChange>
            </w:rPr>
            <w:delText>້ໃຫ້</w:delText>
          </w:r>
        </w:del>
      </w:ins>
      <w:ins w:id="26710" w:author="PSK" w:date="2021-07-12T17:00:00Z">
        <w:del w:id="26711" w:author="HP" w:date="2021-08-12T11:04:00Z">
          <w:r w:rsidR="007A0D78" w:rsidRPr="002C0BDB" w:rsidDel="00F14381">
            <w:rPr>
              <w:rFonts w:ascii="DokChampa" w:hAnsi="DokChampa" w:cs="DokChampa"/>
              <w:cs/>
              <w:rPrChange w:id="26712" w:author="NA" w:date="2021-12-30T11:44:00Z">
                <w:rPr>
                  <w:rFonts w:ascii="DokChampa" w:hAnsi="DokChampa" w:cs="DokChampa"/>
                  <w:u w:val="single"/>
                  <w:cs/>
                </w:rPr>
              </w:rPrChange>
            </w:rPr>
            <w:delText>ບໍລິການໂທລະຄົມມະນາຄົມ</w:delText>
          </w:r>
        </w:del>
      </w:ins>
      <w:del w:id="26713" w:author="HP" w:date="2021-08-12T11:04:00Z">
        <w:r w:rsidR="00CA20B8" w:rsidRPr="002C0BDB" w:rsidDel="00F14381">
          <w:rPr>
            <w:rFonts w:ascii="DokChampa" w:hAnsi="DokChampa" w:cs="DokChampa"/>
            <w:cs/>
            <w:rPrChange w:id="26714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້ດຳເນີນທຸລະກິດໂທລະຄົມມະນາຄົມ</w:delText>
        </w:r>
        <w:r w:rsidR="00CA20B8" w:rsidRPr="002C0BDB" w:rsidDel="00F14381">
          <w:rPr>
            <w:rFonts w:cs="DokChampa"/>
            <w:cs/>
            <w:rPrChange w:id="26715" w:author="NA" w:date="2021-12-30T11:44:00Z">
              <w:rPr>
                <w:rFonts w:cs="DokChampa"/>
                <w:u w:val="single"/>
                <w:cs/>
              </w:rPr>
            </w:rPrChange>
          </w:rPr>
          <w:delText xml:space="preserve"> </w:delText>
        </w:r>
        <w:r w:rsidR="00CA20B8" w:rsidRPr="002C0BDB" w:rsidDel="00F14381">
          <w:rPr>
            <w:rFonts w:ascii="DokChampa" w:hAnsi="DokChampa" w:cs="DokChampa"/>
            <w:cs/>
            <w:rPrChange w:id="26716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ອື່ນ</w:delText>
        </w:r>
        <w:r w:rsidRPr="002C0BDB" w:rsidDel="00F14381">
          <w:rPr>
            <w:rFonts w:cs="DokChampa"/>
            <w:cs/>
            <w:rPrChange w:id="26717" w:author="NA" w:date="2021-12-30T11:44:00Z">
              <w:rPr>
                <w:rFonts w:cs="DokChampa"/>
                <w:u w:val="single"/>
                <w:cs/>
              </w:rPr>
            </w:rPrChange>
          </w:rPr>
          <w:delText>.</w:delText>
        </w:r>
      </w:del>
      <w:ins w:id="26718" w:author="PSK" w:date="2021-07-11T17:06:00Z">
        <w:del w:id="26719" w:author="HP" w:date="2021-08-12T11:04:00Z">
          <w:r w:rsidR="00787B56" w:rsidRPr="002C0BDB" w:rsidDel="00F14381">
            <w:rPr>
              <w:lang w:val="pt-BR"/>
              <w:rPrChange w:id="267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1783755D" w14:textId="1D1360FA" w:rsidR="009C267B" w:rsidRPr="002C0BDB" w:rsidDel="00F14381" w:rsidRDefault="009C267B">
      <w:pPr>
        <w:pStyle w:val="NoSpacing"/>
        <w:ind w:left="720" w:firstLine="295"/>
        <w:jc w:val="both"/>
        <w:rPr>
          <w:ins w:id="26721" w:author="PSK" w:date="2021-07-11T17:12:00Z"/>
          <w:del w:id="26722" w:author="HP" w:date="2021-08-12T11:04:00Z"/>
          <w:lang w:val="pt-BR"/>
          <w:rPrChange w:id="26723" w:author="NA" w:date="2021-12-30T11:44:00Z">
            <w:rPr>
              <w:ins w:id="26724" w:author="PSK" w:date="2021-07-11T17:12:00Z"/>
              <w:del w:id="26725" w:author="HP" w:date="2021-08-12T11:04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26726" w:author="NA" w:date="2021-12-23T14:19:00Z">
          <w:pPr>
            <w:pStyle w:val="NoSpacing"/>
            <w:numPr>
              <w:numId w:val="3"/>
            </w:numPr>
            <w:ind w:left="1856" w:hanging="360"/>
            <w:jc w:val="both"/>
          </w:pPr>
        </w:pPrChange>
      </w:pPr>
      <w:ins w:id="26727" w:author="PSK" w:date="2021-07-11T17:12:00Z">
        <w:del w:id="26728" w:author="HP" w:date="2021-08-12T11:04:00Z">
          <w:r w:rsidRPr="002C0BDB" w:rsidDel="00F14381">
            <w:rPr>
              <w:rFonts w:ascii="DokChampa" w:hAnsi="DokChampa" w:cs="DokChampa"/>
              <w:cs/>
            </w:rPr>
            <w:delText>ໃຊ້ຄວາມຮຸນແຮງ</w:delText>
          </w:r>
          <w:r w:rsidRPr="002C0BDB" w:rsidDel="00F14381">
            <w:rPr>
              <w:lang w:val="fr-FR"/>
            </w:rPr>
            <w:delText xml:space="preserve">, </w:delText>
          </w:r>
          <w:r w:rsidRPr="002C0BDB" w:rsidDel="00F14381">
            <w:rPr>
              <w:rFonts w:ascii="DokChampa" w:hAnsi="DokChampa" w:cs="DokChampa"/>
              <w:cs/>
            </w:rPr>
            <w:delText>ນາບຂູ່</w:delText>
          </w:r>
          <w:r w:rsidRPr="002C0BDB" w:rsidDel="00F14381">
            <w:rPr>
              <w:lang w:val="fr-FR"/>
            </w:rPr>
            <w:delText xml:space="preserve">, </w:delText>
          </w:r>
          <w:r w:rsidRPr="002C0BDB" w:rsidDel="00F14381">
            <w:rPr>
              <w:rFonts w:ascii="DokChampa" w:hAnsi="DokChampa" w:cs="DokChampa"/>
              <w:cs/>
            </w:rPr>
            <w:delText>ຂັດຂວາງ</w:delText>
          </w:r>
          <w:r w:rsidRPr="002C0BDB" w:rsidDel="00F14381">
            <w:rPr>
              <w:rFonts w:cs="DokChampa"/>
              <w:cs/>
            </w:rPr>
            <w:delText xml:space="preserve"> </w:delText>
          </w:r>
          <w:r w:rsidRPr="002C0BDB" w:rsidDel="00F14381">
            <w:rPr>
              <w:rFonts w:ascii="DokChampa" w:hAnsi="DokChampa" w:cs="DokChampa"/>
              <w:cs/>
            </w:rPr>
            <w:delText>ການປະຕິບັດໜ້າທີ່</w:delText>
          </w:r>
          <w:r w:rsidRPr="002C0BDB" w:rsidDel="00F14381">
            <w:rPr>
              <w:rFonts w:cs="DokChampa"/>
              <w:cs/>
            </w:rPr>
            <w:delText xml:space="preserve"> </w:delText>
          </w:r>
          <w:r w:rsidRPr="002C0BDB" w:rsidDel="00F14381">
            <w:rPr>
              <w:rFonts w:ascii="DokChampa" w:hAnsi="DokChampa" w:cs="DokChampa"/>
              <w:cs/>
            </w:rPr>
            <w:delText>ຂອງພະນັກງານ</w:delText>
          </w:r>
          <w:r w:rsidRPr="002C0BDB" w:rsidDel="00F14381">
            <w:rPr>
              <w:rFonts w:cs="DokChampa"/>
              <w:cs/>
            </w:rPr>
            <w:delText xml:space="preserve"> </w:delText>
          </w:r>
          <w:r w:rsidRPr="002C0BDB" w:rsidDel="00F14381">
            <w:rPr>
              <w:rFonts w:ascii="DokChampa" w:hAnsi="DokChampa" w:cs="DokChampa"/>
              <w:cs/>
              <w:rPrChange w:id="26729" w:author="NA" w:date="2021-12-30T11:44:00Z">
                <w:rPr>
                  <w:rFonts w:ascii="DokChampa" w:hAnsi="DokChampa" w:cs="DokChampa"/>
                  <w:u w:val="single"/>
                  <w:cs/>
                </w:rPr>
              </w:rPrChange>
            </w:rPr>
            <w:delText>ຂະແໜງການເຕັກໂນໂລຊີ</w:delText>
          </w:r>
          <w:r w:rsidRPr="002C0BDB" w:rsidDel="00F14381">
            <w:rPr>
              <w:rFonts w:cs="DokChampa"/>
              <w:cs/>
              <w:rPrChange w:id="26730" w:author="NA" w:date="2021-12-30T11:44:00Z">
                <w:rPr>
                  <w:rFonts w:cs="DokChampa"/>
                  <w:u w:val="single"/>
                  <w:cs/>
                </w:rPr>
              </w:rPrChange>
            </w:rPr>
            <w:delText xml:space="preserve"> </w:delText>
          </w:r>
          <w:r w:rsidRPr="002C0BDB" w:rsidDel="00F14381">
            <w:rPr>
              <w:rFonts w:ascii="DokChampa" w:hAnsi="DokChampa" w:cs="DokChampa"/>
              <w:cs/>
              <w:rPrChange w:id="26731" w:author="NA" w:date="2021-12-30T11:44:00Z">
                <w:rPr>
                  <w:rFonts w:ascii="DokChampa" w:hAnsi="DokChampa" w:cs="DokChampa"/>
                  <w:u w:val="single"/>
                  <w:cs/>
                </w:rPr>
              </w:rPrChange>
            </w:rPr>
            <w:delText>ແລະ</w:delText>
          </w:r>
          <w:r w:rsidRPr="002C0BDB" w:rsidDel="00F14381">
            <w:rPr>
              <w:rFonts w:cs="DokChampa"/>
              <w:cs/>
              <w:rPrChange w:id="26732" w:author="NA" w:date="2021-12-30T11:44:00Z">
                <w:rPr>
                  <w:rFonts w:cs="DokChampa"/>
                  <w:u w:val="single"/>
                  <w:cs/>
                </w:rPr>
              </w:rPrChange>
            </w:rPr>
            <w:delText xml:space="preserve"> </w:delText>
          </w:r>
          <w:r w:rsidRPr="002C0BDB" w:rsidDel="00F14381">
            <w:rPr>
              <w:rFonts w:ascii="DokChampa" w:hAnsi="DokChampa" w:cs="DokChampa"/>
              <w:cs/>
              <w:rPrChange w:id="26733" w:author="NA" w:date="2021-12-30T11:44:00Z">
                <w:rPr>
                  <w:rFonts w:ascii="DokChampa" w:hAnsi="DokChampa" w:cs="DokChampa"/>
                  <w:u w:val="single"/>
                  <w:cs/>
                </w:rPr>
              </w:rPrChange>
            </w:rPr>
            <w:delText>ການສື່ສານ</w:delText>
          </w:r>
          <w:r w:rsidRPr="002C0BDB" w:rsidDel="00F14381">
            <w:rPr>
              <w:rFonts w:cs="DokChampa"/>
              <w:cs/>
              <w:rPrChange w:id="26734" w:author="NA" w:date="2021-12-30T11:44:00Z">
                <w:rPr>
                  <w:rFonts w:cs="DokChampa"/>
                  <w:u w:val="single"/>
                  <w:cs/>
                </w:rPr>
              </w:rPrChange>
            </w:rPr>
            <w:delText xml:space="preserve"> </w:delText>
          </w:r>
          <w:r w:rsidRPr="002C0BDB" w:rsidDel="00F14381">
            <w:rPr>
              <w:rFonts w:ascii="DokChampa" w:hAnsi="DokChampa" w:cs="DokChampa"/>
              <w:cs/>
            </w:rPr>
            <w:delText>ຫຼື</w:delText>
          </w:r>
          <w:r w:rsidRPr="002C0BDB" w:rsidDel="00F14381">
            <w:rPr>
              <w:rFonts w:cs="DokChampa"/>
              <w:cs/>
            </w:rPr>
            <w:delText xml:space="preserve"> </w:delText>
          </w:r>
          <w:r w:rsidRPr="002C0BDB" w:rsidDel="00F14381">
            <w:rPr>
              <w:rFonts w:ascii="DokChampa" w:hAnsi="DokChampa" w:cs="DokChampa"/>
              <w:cs/>
            </w:rPr>
            <w:delText>ຜູ້ໃຫ້ບໍລິການໂທລະຄົມມະນາຄົມ</w:delText>
          </w:r>
          <w:r w:rsidRPr="002C0BDB" w:rsidDel="00F14381">
            <w:rPr>
              <w:lang w:val="pt-BR"/>
              <w:rPrChange w:id="267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</w:p>
    <w:p w14:paraId="293A2B4E" w14:textId="0B7C11A4" w:rsidR="009C267B" w:rsidRPr="002C0BDB" w:rsidDel="00F14381" w:rsidRDefault="009C267B">
      <w:pPr>
        <w:pStyle w:val="NoSpacing"/>
        <w:ind w:left="720" w:firstLine="295"/>
        <w:jc w:val="both"/>
        <w:rPr>
          <w:del w:id="26736" w:author="HP" w:date="2021-08-12T11:04:00Z"/>
          <w:lang w:val="pt-BR"/>
          <w:rPrChange w:id="26737" w:author="NA" w:date="2021-12-30T11:44:00Z">
            <w:rPr>
              <w:del w:id="26738" w:author="HP" w:date="2021-08-12T11:04:00Z"/>
              <w:u w:val="single"/>
              <w:lang w:val="pt-BR"/>
            </w:rPr>
          </w:rPrChange>
        </w:rPr>
        <w:pPrChange w:id="26739" w:author="NA" w:date="2021-12-23T14:19:00Z">
          <w:pPr>
            <w:pStyle w:val="NoSpacing"/>
            <w:numPr>
              <w:numId w:val="3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379C23DB" w14:textId="4F7B47D4" w:rsidR="00897237" w:rsidRPr="002C0BDB" w:rsidDel="00F14381" w:rsidRDefault="0072440F">
      <w:pPr>
        <w:pStyle w:val="NoSpacing"/>
        <w:ind w:left="720" w:firstLine="295"/>
        <w:jc w:val="both"/>
        <w:rPr>
          <w:ins w:id="26740" w:author="PSK" w:date="2021-07-16T16:14:00Z"/>
          <w:del w:id="26741" w:author="HP" w:date="2021-08-12T11:04:00Z"/>
          <w:lang w:val="pt-BR"/>
          <w:rPrChange w:id="26742" w:author="NA" w:date="2021-12-30T11:44:00Z">
            <w:rPr>
              <w:ins w:id="26743" w:author="PSK" w:date="2021-07-16T16:14:00Z"/>
              <w:del w:id="26744" w:author="HP" w:date="2021-08-12T11:04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6745" w:author="NA" w:date="2021-12-23T14:19:00Z">
          <w:pPr>
            <w:pStyle w:val="NoSpacing"/>
            <w:numPr>
              <w:numId w:val="3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746" w:author="HP" w:date="2021-08-12T11:04:00Z">
        <w:r w:rsidRPr="002C0BDB" w:rsidDel="00F14381">
          <w:rPr>
            <w:rFonts w:ascii="DokChampa" w:hAnsi="DokChampa" w:cs="DokChampa"/>
            <w:cs/>
            <w:rPrChange w:id="26747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ມີພຶດຕິກຳອື່ນທີ່ເປັນການລະເມີດກົດໝາຍ</w:delText>
        </w:r>
        <w:r w:rsidRPr="002C0BDB" w:rsidDel="00F14381">
          <w:rPr>
            <w:rFonts w:cs="DokChampa"/>
            <w:cs/>
            <w:rPrChange w:id="26748" w:author="NA" w:date="2021-12-30T11:44:00Z">
              <w:rPr>
                <w:rFonts w:cs="DokChampa"/>
                <w:u w:val="single"/>
                <w:cs/>
              </w:rPr>
            </w:rPrChange>
          </w:rPr>
          <w:delText xml:space="preserve"> </w:delText>
        </w:r>
        <w:r w:rsidRPr="002C0BDB" w:rsidDel="00F14381">
          <w:rPr>
            <w:rFonts w:ascii="DokChampa" w:hAnsi="DokChampa" w:cs="DokChampa"/>
            <w:cs/>
            <w:rPrChange w:id="26749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ແລະ</w:delText>
        </w:r>
        <w:r w:rsidRPr="002C0BDB" w:rsidDel="00F14381">
          <w:rPr>
            <w:rFonts w:cs="DokChampa"/>
            <w:cs/>
            <w:rPrChange w:id="26750" w:author="NA" w:date="2021-12-30T11:44:00Z">
              <w:rPr>
                <w:rFonts w:cs="DokChampa"/>
                <w:u w:val="single"/>
                <w:cs/>
              </w:rPr>
            </w:rPrChange>
          </w:rPr>
          <w:delText xml:space="preserve"> </w:delText>
        </w:r>
        <w:r w:rsidRPr="002C0BDB" w:rsidDel="00F14381">
          <w:rPr>
            <w:rFonts w:ascii="DokChampa" w:hAnsi="DokChampa" w:cs="DokChampa"/>
            <w:cs/>
            <w:rPrChange w:id="26751" w:author="NA" w:date="2021-12-30T11:44:00Z">
              <w:rPr>
                <w:rFonts w:ascii="DokChampa" w:hAnsi="DokChampa" w:cs="DokChampa"/>
                <w:u w:val="single"/>
                <w:cs/>
              </w:rPr>
            </w:rPrChange>
          </w:rPr>
          <w:delText>ລະບຽບການ</w:delText>
        </w:r>
        <w:r w:rsidRPr="002C0BDB" w:rsidDel="00F14381">
          <w:rPr>
            <w:rFonts w:cs="DokChampa"/>
            <w:cs/>
            <w:rPrChange w:id="26752" w:author="NA" w:date="2021-12-30T11:44:00Z">
              <w:rPr>
                <w:rFonts w:cs="DokChampa"/>
                <w:u w:val="single"/>
                <w:cs/>
              </w:rPr>
            </w:rPrChange>
          </w:rPr>
          <w:delText>.</w:delText>
        </w:r>
      </w:del>
    </w:p>
    <w:p w14:paraId="7C185E33" w14:textId="77777777" w:rsidR="001476E9" w:rsidRPr="002C0BDB" w:rsidDel="004B55D3" w:rsidRDefault="001476E9">
      <w:pPr>
        <w:pStyle w:val="NoSpacing"/>
        <w:ind w:left="720" w:firstLine="295"/>
        <w:jc w:val="both"/>
        <w:rPr>
          <w:del w:id="26753" w:author="NA" w:date="2021-12-23T15:23:00Z"/>
          <w:lang w:val="pt-BR"/>
          <w:rPrChange w:id="26754" w:author="NA" w:date="2021-12-30T11:44:00Z">
            <w:rPr>
              <w:del w:id="26755" w:author="NA" w:date="2021-12-23T15:23:00Z"/>
              <w:u w:val="single"/>
              <w:lang w:val="pt-BR"/>
            </w:rPr>
          </w:rPrChange>
        </w:rPr>
        <w:pPrChange w:id="26756" w:author="NA" w:date="2021-12-23T14:19:00Z">
          <w:pPr>
            <w:pStyle w:val="NoSpacing"/>
            <w:numPr>
              <w:numId w:val="3"/>
            </w:numPr>
            <w:tabs>
              <w:tab w:val="left" w:pos="1620"/>
            </w:tabs>
            <w:ind w:left="720" w:firstLine="540"/>
            <w:jc w:val="thaiDistribute"/>
          </w:pPr>
        </w:pPrChange>
      </w:pPr>
    </w:p>
    <w:p w14:paraId="4DE2BBF8" w14:textId="0D353E6F" w:rsidR="00897237" w:rsidRPr="002C0BDB" w:rsidDel="00DA641A" w:rsidRDefault="00897237">
      <w:pPr>
        <w:pStyle w:val="NoSpacing"/>
        <w:tabs>
          <w:tab w:val="left" w:pos="1620"/>
        </w:tabs>
        <w:spacing w:line="340" w:lineRule="exact"/>
        <w:jc w:val="both"/>
        <w:rPr>
          <w:del w:id="26757" w:author="PSK" w:date="2021-07-16T16:07:00Z"/>
          <w:rFonts w:ascii="Phetsarath OT" w:eastAsia="Phetsarath OT" w:hAnsi="Phetsarath OT" w:cs="Phetsarath OT"/>
          <w:sz w:val="24"/>
          <w:szCs w:val="24"/>
          <w:lang w:val="pt-BR"/>
          <w:rPrChange w:id="26758" w:author="NA" w:date="2021-12-30T11:44:00Z">
            <w:rPr>
              <w:del w:id="26759" w:author="PSK" w:date="2021-07-16T16:07:00Z"/>
              <w:rFonts w:ascii="Phetsarath OT" w:eastAsia="Phetsarath OT" w:hAnsi="Phetsarath OT" w:cs="Phetsarath OT"/>
              <w:color w:val="0070C0"/>
              <w:sz w:val="24"/>
              <w:szCs w:val="24"/>
              <w:lang w:val="pt-BR"/>
            </w:rPr>
          </w:rPrChange>
        </w:rPr>
        <w:pPrChange w:id="26760" w:author="NA" w:date="2021-12-23T15:23:00Z">
          <w:pPr>
            <w:pStyle w:val="NoSpacing"/>
            <w:tabs>
              <w:tab w:val="left" w:pos="1620"/>
            </w:tabs>
            <w:spacing w:line="340" w:lineRule="exact"/>
            <w:ind w:left="1260"/>
            <w:jc w:val="both"/>
          </w:pPr>
        </w:pPrChange>
      </w:pPr>
      <w:bookmarkStart w:id="26761" w:name="_Toc77346111"/>
      <w:bookmarkStart w:id="26762" w:name="_Toc77346273"/>
      <w:bookmarkEnd w:id="26761"/>
      <w:bookmarkEnd w:id="26762"/>
    </w:p>
    <w:p w14:paraId="4EA8DDF9" w14:textId="77777777" w:rsidR="00DA641A" w:rsidRPr="002C0BDB" w:rsidRDefault="00DA641A">
      <w:pPr>
        <w:pStyle w:val="NoSpacing"/>
        <w:spacing w:line="340" w:lineRule="exact"/>
        <w:jc w:val="both"/>
        <w:rPr>
          <w:ins w:id="26763" w:author="Soudchay LORLOHNSY" w:date="2021-08-15T20:45:00Z"/>
          <w:rFonts w:ascii="Phetsarath OT" w:eastAsia="Phetsarath OT" w:hAnsi="Phetsarath OT" w:cs="Phetsarath OT"/>
          <w:sz w:val="24"/>
          <w:szCs w:val="24"/>
          <w:lang w:val="pt-BR"/>
          <w:rPrChange w:id="26764" w:author="NA" w:date="2021-12-30T11:44:00Z">
            <w:rPr>
              <w:ins w:id="26765" w:author="Soudchay LORLOHNSY" w:date="2021-08-15T20:45:00Z"/>
              <w:rFonts w:ascii="Phetsarath OT" w:eastAsia="Phetsarath OT" w:hAnsi="Phetsarath OT" w:cs="Phetsarath OT"/>
              <w:color w:val="0070C0"/>
              <w:sz w:val="24"/>
              <w:szCs w:val="24"/>
              <w:lang w:val="pt-BR"/>
            </w:rPr>
          </w:rPrChange>
        </w:rPr>
        <w:pPrChange w:id="26766" w:author="NA" w:date="2021-12-23T15:23:00Z">
          <w:pPr>
            <w:pStyle w:val="NoSpacing"/>
            <w:ind w:left="1985"/>
            <w:jc w:val="both"/>
          </w:pPr>
        </w:pPrChange>
      </w:pPr>
    </w:p>
    <w:p w14:paraId="0E51F33C" w14:textId="77777777" w:rsidR="00897237" w:rsidRPr="002C0BDB" w:rsidDel="002766AC" w:rsidRDefault="0072440F">
      <w:pPr>
        <w:pStyle w:val="Heading3"/>
        <w:numPr>
          <w:ilvl w:val="0"/>
          <w:numId w:val="60"/>
        </w:numPr>
        <w:spacing w:before="0" w:line="340" w:lineRule="exact"/>
        <w:jc w:val="both"/>
        <w:rPr>
          <w:del w:id="26767" w:author="khaithong" w:date="2021-07-29T11:26:00Z"/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pPrChange w:id="26768" w:author="NA" w:date="2021-12-23T14:19:00Z">
          <w:pPr>
            <w:pStyle w:val="Heading2"/>
          </w:pPr>
        </w:pPrChange>
      </w:pPr>
      <w:del w:id="26769" w:author="khaithong" w:date="2021-07-29T11:26:00Z">
        <w:r w:rsidRPr="002C0BDB" w:rsidDel="002766AC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677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/>
            <w:rPrChange w:id="2677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  <w:r w:rsidR="00A448F0"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val="pt-BR" w:bidi="lo-LA"/>
            <w:rPrChange w:id="26772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val="pt-BR" w:bidi="lo-LA"/>
              </w:rPr>
            </w:rPrChange>
          </w:rPr>
          <w:delText>5</w:delText>
        </w:r>
        <w:r w:rsidR="00347C2B"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cs/>
            <w:lang w:val="pt-BR" w:bidi="lo-LA"/>
            <w:rPrChange w:id="2677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cs/>
                <w:lang w:val="pt-BR" w:bidi="lo-LA"/>
              </w:rPr>
            </w:rPrChange>
          </w:rPr>
          <w:delText>0</w:delText>
        </w:r>
        <w:r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 w:bidi="lo-LA"/>
            <w:rPrChange w:id="26774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val="pt-BR" w:bidi="lo-LA"/>
              </w:rPr>
            </w:rPrChange>
          </w:rPr>
          <w:delText xml:space="preserve"> </w:delText>
        </w:r>
        <w:bookmarkStart w:id="26775" w:name="_Toc77346274"/>
        <w:r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 w:bidi="lo-LA"/>
            <w:rPrChange w:id="26776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val="pt-BR" w:bidi="lo-LA"/>
              </w:rPr>
            </w:rPrChange>
          </w:rPr>
          <w:delText>(</w:delText>
        </w:r>
        <w:r w:rsidRPr="002C0BDB" w:rsidDel="002766AC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6777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/>
            <w:rPrChange w:id="26778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>)</w:delText>
        </w:r>
        <w:r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 w:bidi="lo-LA"/>
            <w:rPrChange w:id="26779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bidi="lo-LA"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6780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ຂໍ້ຫ້າມສຳລັບບຸກຄົນ</w:delText>
        </w:r>
        <w:r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 w:bidi="lo-LA"/>
            <w:rPrChange w:id="26781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  <w:lang w:val="pt-BR" w:bidi="lo-LA"/>
              </w:rPr>
            </w:rPrChange>
          </w:rPr>
          <w:delText xml:space="preserve">, </w:delText>
        </w:r>
        <w:r w:rsidRPr="002C0BDB" w:rsidDel="002766AC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6782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ນິຕິບຸກຄົນ</w:delText>
        </w:r>
        <w:r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/>
            <w:rPrChange w:id="26783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6784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ຫຼື</w:delText>
        </w:r>
        <w:r w:rsidRPr="002C0BDB" w:rsidDel="002766AC">
          <w:rPr>
            <w:rFonts w:ascii="Phetsarath OT" w:eastAsia="Phetsarath OT" w:hAnsi="Phetsarath OT" w:cs="Phetsarath OT"/>
            <w:b w:val="0"/>
            <w:bCs w:val="0"/>
            <w:color w:val="auto"/>
            <w:sz w:val="24"/>
            <w:szCs w:val="24"/>
            <w:lang w:val="pt-BR"/>
            <w:rPrChange w:id="26785" w:author="NA" w:date="2021-12-30T11:44:00Z">
              <w:rPr>
                <w:rFonts w:ascii="Phetsarath OT" w:eastAsia="Phetsarath OT" w:hAnsi="Phetsarath OT" w:cs="Phetsarath OT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6786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ການຈັດຕັ້ງ</w:delText>
        </w:r>
      </w:del>
      <w:ins w:id="26787" w:author="PSK" w:date="2021-07-11T17:08:00Z">
        <w:del w:id="26788" w:author="khaithong" w:date="2021-07-29T11:26:00Z">
          <w:r w:rsidR="00787B56" w:rsidRPr="002C0BDB" w:rsidDel="002766AC">
            <w:rPr>
              <w:rFonts w:ascii="Phetsarath OT" w:eastAsia="Phetsarath OT" w:hAnsi="Phetsarath OT" w:cs="Phetsarath OT"/>
              <w:b w:val="0"/>
              <w:bCs w:val="0"/>
              <w:color w:val="auto"/>
              <w:sz w:val="24"/>
              <w:szCs w:val="24"/>
              <w:lang w:val="pt-BR" w:bidi="lo-LA"/>
              <w:rPrChange w:id="26789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4"/>
                  <w:szCs w:val="24"/>
                  <w:lang w:bidi="lo-LA"/>
                </w:rPr>
              </w:rPrChange>
            </w:rPr>
            <w:delText xml:space="preserve"> </w:delText>
          </w:r>
        </w:del>
      </w:ins>
      <w:del w:id="26790" w:author="khaithong" w:date="2021-07-29T11:26:00Z">
        <w:r w:rsidRPr="002C0BDB" w:rsidDel="002766AC">
          <w:rPr>
            <w:rFonts w:ascii="Phetsarath OT" w:eastAsia="Phetsarath OT" w:hAnsi="Phetsarath OT" w:cs="Phetsarath OT" w:hint="cs"/>
            <w:b w:val="0"/>
            <w:bCs w:val="0"/>
            <w:color w:val="auto"/>
            <w:sz w:val="24"/>
            <w:szCs w:val="24"/>
            <w:cs/>
            <w:lang w:val="pt-BR" w:bidi="lo-LA"/>
            <w:rPrChange w:id="26791" w:author="NA" w:date="2021-12-30T11:44:00Z">
              <w:rPr>
                <w:rFonts w:ascii="Phetsarath OT" w:eastAsia="Phetsarath OT" w:hAnsi="Phetsarath OT" w:cs="Phetsarath OT" w:hint="cs"/>
                <w:b w:val="0"/>
                <w:bCs w:val="0"/>
                <w:sz w:val="24"/>
                <w:szCs w:val="24"/>
                <w:cs/>
                <w:lang w:bidi="lo-LA"/>
              </w:rPr>
            </w:rPrChange>
          </w:rPr>
          <w:delText>ອື່ນ</w:delText>
        </w:r>
        <w:bookmarkEnd w:id="26775"/>
      </w:del>
    </w:p>
    <w:p w14:paraId="78ED0BFA" w14:textId="77777777" w:rsidR="00897237" w:rsidRPr="002C0BDB" w:rsidDel="002766AC" w:rsidRDefault="0072440F">
      <w:pPr>
        <w:pStyle w:val="NoSpacing"/>
        <w:spacing w:line="340" w:lineRule="exact"/>
        <w:ind w:left="425" w:firstLine="624"/>
        <w:jc w:val="both"/>
        <w:rPr>
          <w:del w:id="26792" w:author="khaithong" w:date="2021-07-29T11:26:00Z"/>
          <w:rFonts w:ascii="Phetsarath OT" w:eastAsia="Phetsarath OT" w:hAnsi="Phetsarath OT" w:cs="Phetsarath OT"/>
          <w:sz w:val="24"/>
          <w:szCs w:val="24"/>
          <w:lang w:val="pt-BR"/>
        </w:rPr>
        <w:pPrChange w:id="26793" w:author="NA" w:date="2021-12-23T14:19:00Z">
          <w:pPr>
            <w:pStyle w:val="NoSpacing"/>
            <w:ind w:left="720" w:firstLine="720"/>
          </w:pPr>
        </w:pPrChange>
      </w:pPr>
      <w:del w:id="26794" w:author="khaithong" w:date="2021-07-29T11:26:00Z"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ຫ້າມບຸກຄົນ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 xml:space="preserve">,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ນິຕິບຸກຄົນ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ຫຼື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ການຈັດຕັ້ງອື່ນ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ມີ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ພຶດຕິກຳ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ດັ່ງນີ້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>:</w:delText>
        </w:r>
      </w:del>
    </w:p>
    <w:p w14:paraId="38F16517" w14:textId="77777777" w:rsidR="00897237" w:rsidRPr="002C0BDB" w:rsidDel="002766AC" w:rsidRDefault="0072440F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del w:id="26795" w:author="khaithong" w:date="2021-07-29T11:26:00Z"/>
          <w:rFonts w:ascii="Phetsarath OT" w:eastAsia="Phetsarath OT" w:hAnsi="Phetsarath OT" w:cs="Phetsarath OT"/>
          <w:sz w:val="24"/>
          <w:szCs w:val="24"/>
          <w:lang w:val="pt-BR"/>
        </w:rPr>
        <w:pPrChange w:id="26796" w:author="NA" w:date="2021-12-23T14:19:00Z">
          <w:pPr>
            <w:pStyle w:val="NoSpacing"/>
            <w:numPr>
              <w:numId w:val="4"/>
            </w:numPr>
            <w:tabs>
              <w:tab w:val="left" w:pos="1620"/>
            </w:tabs>
            <w:ind w:left="720" w:firstLine="540"/>
            <w:jc w:val="both"/>
          </w:pPr>
        </w:pPrChange>
      </w:pPr>
      <w:del w:id="26797" w:author="khaithong" w:date="2021-07-29T11:26:00Z"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ດຳເນີນກິດຈະການໂທລະຄົມມະນາຄົມປະເພດຕ່າງໆ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ໂດຍບໍ່ໄດ້ຮັບອະນຸຍາດ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;</w:delText>
        </w:r>
      </w:del>
    </w:p>
    <w:p w14:paraId="1FBFF328" w14:textId="77777777" w:rsidR="00897237" w:rsidRPr="002C0BDB" w:rsidDel="002766AC" w:rsidRDefault="0072440F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del w:id="26798" w:author="khaithong" w:date="2021-07-29T11:26:00Z"/>
          <w:rFonts w:ascii="Phetsarath OT" w:eastAsia="Phetsarath OT" w:hAnsi="Phetsarath OT" w:cs="Phetsarath OT"/>
          <w:sz w:val="24"/>
          <w:szCs w:val="24"/>
          <w:lang w:val="pt-BR"/>
        </w:rPr>
        <w:pPrChange w:id="26799" w:author="NA" w:date="2021-12-23T14:19:00Z">
          <w:pPr>
            <w:pStyle w:val="NoSpacing"/>
            <w:numPr>
              <w:numId w:val="4"/>
            </w:numPr>
            <w:tabs>
              <w:tab w:val="left" w:pos="1620"/>
            </w:tabs>
            <w:ind w:left="720" w:firstLine="540"/>
            <w:jc w:val="both"/>
          </w:pPr>
        </w:pPrChange>
      </w:pPr>
      <w:del w:id="26800" w:author="khaithong" w:date="2021-07-29T11:26:00Z"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ນຳໃຊ້ຊັບພະຍາກອນ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,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ນຳເຂົ້າອຸປະກອນ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ໂທລະຄົມມະນາຄົມ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ໂດຍບໍ່ໄດ້ຮັບອະນຸຍາດ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pt-BR"/>
          </w:rPr>
          <w:delText>;</w:delText>
        </w:r>
      </w:del>
    </w:p>
    <w:p w14:paraId="21E00A2B" w14:textId="77777777" w:rsidR="00897237" w:rsidRPr="002C0BDB" w:rsidDel="002766AC" w:rsidRDefault="0072440F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del w:id="26801" w:author="khaithong" w:date="2021-07-29T11:26:00Z"/>
          <w:rFonts w:ascii="Phetsarath OT" w:eastAsia="Phetsarath OT" w:hAnsi="Phetsarath OT" w:cs="Phetsarath OT"/>
          <w:sz w:val="24"/>
          <w:szCs w:val="24"/>
          <w:lang w:val="pt-BR"/>
          <w:rPrChange w:id="26802" w:author="NA" w:date="2021-12-30T11:44:00Z">
            <w:rPr>
              <w:del w:id="26803" w:author="khaithong" w:date="2021-07-29T11:26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804" w:author="NA" w:date="2021-12-23T14:19:00Z">
          <w:pPr>
            <w:pStyle w:val="NoSpacing"/>
            <w:numPr>
              <w:numId w:val="4"/>
            </w:numPr>
            <w:tabs>
              <w:tab w:val="left" w:pos="1620"/>
            </w:tabs>
            <w:ind w:left="720" w:firstLine="540"/>
            <w:jc w:val="thaiDistribute"/>
          </w:pPr>
        </w:pPrChange>
      </w:pPr>
      <w:del w:id="26805" w:author="khaithong" w:date="2021-07-29T11:26:00Z"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ທຳລາຍອຸປະກອນໂທລະຄົມມະນາຄົມ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ເຊັ່ນ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  <w:rPrChange w:id="268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: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ສູນກາງລະບົບໂທລະສັບ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  <w:rPrChange w:id="268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Core Network, 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1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Transmission Network,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ລະບົບ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  <w:rPrChange w:id="268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1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ເຄື່ອງ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1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1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ສົ່ງ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1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1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1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2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ຮັບ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2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682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pt-BR"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2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ຄື້ນຄວາມຖີ່ວິທະຍຸ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2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2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ສື່ສານ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682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2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Radio Network, ​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2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2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ລະບົບ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ເຄື່ອງ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ໄຟຟ້າ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ຫຼໍ່ລ້ຽງ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683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,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ໜ່ວຍ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ໂທລະສັບ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4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ເຄື່ອງຈັກ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4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4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4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4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ເລກ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4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, ​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4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ເຄື່ອງ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4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4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ຈັກ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4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5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5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685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ສານ</w:delText>
        </w:r>
        <w:r w:rsidRPr="002C0BDB" w:rsidDel="002766A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685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,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ລວມທັງ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ສາຍທອງ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ສາຍ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ໂລຫະ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ປະສົມ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ສາຍໃຍແສງ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,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  <w:rPrChange w:id="268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ເສົາອາກາດ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pt-BR"/>
            <w:rPrChange w:id="268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,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ສາຍ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ອາກາດ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7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ວັດຖຸ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7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ນຳ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ໃຊ້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ເຂົ້າ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ໃນ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ເຊື່ອມ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ຕໍ່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ເຄືອຂ່າຍ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89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ຄົມມະນາຄົມ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  <w:rPrChange w:id="268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2AF2D5C9" w14:textId="77777777" w:rsidR="00897237" w:rsidRPr="002C0BDB" w:rsidDel="002766AC" w:rsidRDefault="0072440F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del w:id="26896" w:author="khaithong" w:date="2021-07-29T11:26:00Z"/>
          <w:rFonts w:ascii="Phetsarath OT" w:eastAsia="Phetsarath OT" w:hAnsi="Phetsarath OT" w:cs="Phetsarath OT"/>
          <w:sz w:val="24"/>
          <w:szCs w:val="24"/>
          <w:lang w:val="fr-FR"/>
        </w:rPr>
        <w:pPrChange w:id="26897" w:author="NA" w:date="2021-12-23T14:19:00Z">
          <w:pPr>
            <w:pStyle w:val="NoSpacing"/>
            <w:numPr>
              <w:numId w:val="4"/>
            </w:numPr>
            <w:tabs>
              <w:tab w:val="left" w:pos="1620"/>
            </w:tabs>
            <w:ind w:left="720" w:firstLine="540"/>
            <w:jc w:val="both"/>
          </w:pPr>
        </w:pPrChange>
      </w:pPr>
      <w:del w:id="26898" w:author="khaithong" w:date="2021-07-29T11:26:00Z"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ໃຊ້ຄວາມຮຸນແຮງ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,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ນາບຂູ່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,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ຂັດຂວາງ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ການປະຕິບັດໜ້າທີ່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ຂອງພະນັກງານໂທລະຄົມມະນາຄົມ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pt-BR"/>
            <w:rPrChange w:id="268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ຫຼື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</w:rPr>
          <w:delText>ຜູ້ໃຫ້ບໍລິການໂທລະຄົມມະນາຄົມ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lang w:val="pt-BR"/>
            <w:rPrChange w:id="269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;</w:delText>
        </w:r>
      </w:del>
    </w:p>
    <w:p w14:paraId="41004268" w14:textId="77777777" w:rsidR="00897237" w:rsidRPr="002C0BDB" w:rsidDel="002766AC" w:rsidRDefault="0072440F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del w:id="26901" w:author="khaithong" w:date="2021-07-29T11:26:00Z"/>
          <w:rFonts w:ascii="Phetsarath OT" w:eastAsia="Phetsarath OT" w:hAnsi="Phetsarath OT" w:cs="Phetsarath OT"/>
          <w:b/>
          <w:bCs/>
          <w:sz w:val="24"/>
          <w:szCs w:val="24"/>
          <w:lang w:val="fr-FR"/>
          <w:rPrChange w:id="26902" w:author="NA" w:date="2021-12-30T11:44:00Z">
            <w:rPr>
              <w:del w:id="26903" w:author="khaithong" w:date="2021-07-29T11:26:00Z"/>
              <w:rFonts w:ascii="Phetsarath OT" w:eastAsia="Phetsarath OT" w:hAnsi="Phetsarath OT" w:cs="Phetsarath OT"/>
              <w:b/>
              <w:bCs/>
              <w:sz w:val="24"/>
              <w:szCs w:val="24"/>
              <w:u w:val="single"/>
              <w:lang w:val="fr-FR"/>
            </w:rPr>
          </w:rPrChange>
        </w:rPr>
        <w:pPrChange w:id="26904" w:author="NA" w:date="2021-12-23T14:19:00Z">
          <w:pPr>
            <w:pStyle w:val="NoSpacing"/>
            <w:numPr>
              <w:numId w:val="4"/>
            </w:numPr>
            <w:ind w:left="2268" w:hanging="284"/>
            <w:jc w:val="both"/>
          </w:pPr>
        </w:pPrChange>
      </w:pPr>
      <w:del w:id="26905" w:author="khaithong" w:date="2021-07-29T11:26:00Z"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9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ມີພຶດຕິກຳອື່ນທີ່ເປັນການລະເມີດກົດໝາຍ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  <w:rPrChange w:id="269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9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  <w:rPrChange w:id="269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766AC">
          <w:rPr>
            <w:rFonts w:ascii="Phetsarath OT" w:eastAsia="Phetsarath OT" w:hAnsi="Phetsarath OT" w:cs="Phetsarath OT" w:hint="cs"/>
            <w:sz w:val="24"/>
            <w:szCs w:val="24"/>
            <w:cs/>
            <w:rPrChange w:id="269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  <w:r w:rsidRPr="002C0BDB" w:rsidDel="002766AC">
          <w:rPr>
            <w:rFonts w:ascii="Phetsarath OT" w:eastAsia="Phetsarath OT" w:hAnsi="Phetsarath OT" w:cs="Phetsarath OT"/>
            <w:sz w:val="24"/>
            <w:szCs w:val="24"/>
            <w:cs/>
            <w:rPrChange w:id="269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</w:del>
    </w:p>
    <w:p w14:paraId="42006713" w14:textId="77777777" w:rsidR="009C267B" w:rsidRPr="002C0BDB" w:rsidDel="002766AC" w:rsidRDefault="009C267B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ins w:id="26912" w:author="PSK" w:date="2021-07-11T17:12:00Z"/>
          <w:del w:id="26913" w:author="khaithong" w:date="2021-07-29T11:26:00Z"/>
          <w:rFonts w:ascii="Phetsarath OT" w:eastAsia="Phetsarath OT" w:hAnsi="Phetsarath OT" w:cs="Phetsarath OT"/>
          <w:sz w:val="24"/>
          <w:szCs w:val="24"/>
          <w:lang w:val="fr-FR"/>
          <w:rPrChange w:id="26914" w:author="NA" w:date="2021-12-30T11:44:00Z">
            <w:rPr>
              <w:ins w:id="26915" w:author="PSK" w:date="2021-07-11T17:12:00Z"/>
              <w:del w:id="26916" w:author="khaithong" w:date="2021-07-29T11:26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6917" w:author="NA" w:date="2021-12-23T14:19:00Z">
          <w:pPr>
            <w:pStyle w:val="NoSpacing"/>
            <w:numPr>
              <w:numId w:val="4"/>
            </w:numPr>
            <w:ind w:left="1004" w:hanging="360"/>
            <w:jc w:val="thaiDistribute"/>
          </w:pPr>
        </w:pPrChange>
      </w:pPr>
      <w:ins w:id="26918" w:author="PSK" w:date="2021-07-11T17:12:00Z">
        <w:del w:id="26919" w:author="khaithong" w:date="2021-07-29T11:26:00Z"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ນຳໃຊ້ຊັບພະຍາກອນ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692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ນຳເຂົ້າ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ແລະ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2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ສົ່ງອອກ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2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ອຸປະກອນໂທລະຄົມມະນາຄົມ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ໂດຍບໍ່ໄດ້ຮັບອະນຸຍາດ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69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/>
                </w:rPr>
              </w:rPrChange>
            </w:rPr>
            <w:delText>;</w:delText>
          </w:r>
        </w:del>
      </w:ins>
    </w:p>
    <w:p w14:paraId="247F0ED5" w14:textId="77777777" w:rsidR="009C267B" w:rsidRPr="002C0BDB" w:rsidDel="002766AC" w:rsidRDefault="009C267B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ins w:id="26924" w:author="PSK" w:date="2021-07-11T17:12:00Z"/>
          <w:del w:id="26925" w:author="khaithong" w:date="2021-07-29T11:26:00Z"/>
          <w:rFonts w:ascii="Phetsarath OT" w:eastAsia="Phetsarath OT" w:hAnsi="Phetsarath OT" w:cs="Phetsarath OT"/>
          <w:sz w:val="24"/>
          <w:szCs w:val="24"/>
          <w:lang w:val="fr-FR"/>
          <w:rPrChange w:id="26926" w:author="NA" w:date="2021-12-30T11:44:00Z">
            <w:rPr>
              <w:ins w:id="26927" w:author="PSK" w:date="2021-07-11T17:12:00Z"/>
              <w:del w:id="26928" w:author="khaithong" w:date="2021-07-29T11:26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6929" w:author="NA" w:date="2021-12-23T14:19:00Z">
          <w:pPr>
            <w:pStyle w:val="NoSpacing"/>
            <w:numPr>
              <w:numId w:val="4"/>
            </w:numPr>
            <w:ind w:left="1004" w:hanging="360"/>
            <w:jc w:val="thaiDistribute"/>
          </w:pPr>
        </w:pPrChange>
      </w:pPr>
      <w:ins w:id="26930" w:author="PSK" w:date="2021-07-11T17:12:00Z">
        <w:del w:id="26931" w:author="khaithong" w:date="2021-07-29T11:26:00Z"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3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ນຳໃຊ້ການບໍລິການ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  <w:rPrChange w:id="269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ເພື່ອສ້າງຄວາມເສື່ອມເສຍແກ່ກຽດສັກສີຂອງບຸກຄົນ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69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ນິຕິບຸກຄົນ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3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ຫຼື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ການຈັດຕັ້ງ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693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/>
                </w:rPr>
              </w:rPrChange>
            </w:rPr>
            <w:delText>;</w:delText>
          </w:r>
        </w:del>
      </w:ins>
    </w:p>
    <w:p w14:paraId="3968CD6F" w14:textId="77777777" w:rsidR="009C267B" w:rsidRPr="002C0BDB" w:rsidDel="002766AC" w:rsidRDefault="009C267B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ins w:id="26939" w:author="PSK" w:date="2021-07-11T17:12:00Z"/>
          <w:del w:id="26940" w:author="khaithong" w:date="2021-07-29T11:26:00Z"/>
          <w:rFonts w:ascii="Phetsarath OT" w:eastAsia="Phetsarath OT" w:hAnsi="Phetsarath OT" w:cs="Phetsarath OT"/>
          <w:sz w:val="24"/>
          <w:szCs w:val="24"/>
          <w:lang w:val="fr-FR"/>
          <w:rPrChange w:id="26941" w:author="NA" w:date="2021-12-30T11:44:00Z">
            <w:rPr>
              <w:ins w:id="26942" w:author="PSK" w:date="2021-07-11T17:12:00Z"/>
              <w:del w:id="26943" w:author="khaithong" w:date="2021-07-29T11:26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26944" w:author="NA" w:date="2021-12-23T14:19:00Z">
          <w:pPr>
            <w:pStyle w:val="NoSpacing"/>
            <w:numPr>
              <w:numId w:val="4"/>
            </w:numPr>
            <w:ind w:left="1004" w:hanging="360"/>
            <w:jc w:val="thaiDistribute"/>
          </w:pPr>
        </w:pPrChange>
      </w:pPr>
      <w:ins w:id="26945" w:author="PSK" w:date="2021-07-11T17:12:00Z">
        <w:del w:id="26946" w:author="khaithong" w:date="2021-07-29T11:26:00Z"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ໃຊ້ອຸປະກອນໂທລະຄົມມະນາຄົມ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ເພື່ອລົບກວນ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694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ທຳລາຍ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694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ລັກຕໍ່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695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/>
                </w:rPr>
              </w:rPrChange>
            </w:rPr>
            <w:delText xml:space="preserve">,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ລັກຟັງ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ແລະ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5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ກັ່ນກອງ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5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ເອົາຂໍ້ມູນຂ່າວສານ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ຂອງຜູ້ອື່ນ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695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lang w:val="pt-BR"/>
                </w:rPr>
              </w:rPrChange>
            </w:rPr>
            <w:delText>;</w:delText>
          </w:r>
        </w:del>
      </w:ins>
    </w:p>
    <w:p w14:paraId="049DDCD1" w14:textId="77777777" w:rsidR="009C267B" w:rsidRPr="002C0BDB" w:rsidDel="002766AC" w:rsidRDefault="009C267B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ins w:id="26956" w:author="PSK" w:date="2021-07-11T17:12:00Z"/>
          <w:del w:id="26957" w:author="khaithong" w:date="2021-07-29T11:26:00Z"/>
          <w:rFonts w:ascii="Phetsarath OT" w:eastAsia="Phetsarath OT" w:hAnsi="Phetsarath OT" w:cs="Phetsarath OT"/>
          <w:sz w:val="24"/>
          <w:szCs w:val="24"/>
          <w:lang w:val="fr-FR"/>
          <w:rPrChange w:id="26958" w:author="NA" w:date="2021-12-30T11:44:00Z">
            <w:rPr>
              <w:ins w:id="26959" w:author="PSK" w:date="2021-07-11T17:12:00Z"/>
              <w:del w:id="26960" w:author="khaithong" w:date="2021-07-29T11:26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961" w:author="NA" w:date="2021-12-23T14:19:00Z">
          <w:pPr>
            <w:pStyle w:val="NoSpacing"/>
            <w:numPr>
              <w:numId w:val="4"/>
            </w:numPr>
            <w:ind w:left="1004" w:hanging="360"/>
            <w:jc w:val="thaiDistribute"/>
          </w:pPr>
        </w:pPrChange>
      </w:pPr>
      <w:ins w:id="26962" w:author="PSK" w:date="2021-07-11T17:12:00Z">
        <w:del w:id="26963" w:author="khaithong" w:date="2021-07-29T11:26:00Z"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ທຳລາຍອຸປະກອນໂທລະຄົມມະນາຄົມ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6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ຂອງບຸກຄົນ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  <w:rPrChange w:id="2696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6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ຫຼື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  <w:rPrChange w:id="2696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015240"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ຜູ້ໃຫ້ບໍລິການ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6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ໂທລະຄົມມະນາຄົມ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696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;</w:delText>
          </w:r>
        </w:del>
      </w:ins>
    </w:p>
    <w:p w14:paraId="372CE7F6" w14:textId="77777777" w:rsidR="009C267B" w:rsidRPr="002C0BDB" w:rsidDel="002766AC" w:rsidRDefault="009C267B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ins w:id="26970" w:author="PSK" w:date="2021-07-11T17:12:00Z"/>
          <w:del w:id="26971" w:author="khaithong" w:date="2021-07-29T11:26:00Z"/>
          <w:rFonts w:ascii="Phetsarath OT" w:eastAsia="Phetsarath OT" w:hAnsi="Phetsarath OT" w:cs="Phetsarath OT"/>
          <w:sz w:val="24"/>
          <w:szCs w:val="24"/>
          <w:lang w:val="fr-FR"/>
          <w:rPrChange w:id="26972" w:author="NA" w:date="2021-12-30T11:44:00Z">
            <w:rPr>
              <w:ins w:id="26973" w:author="PSK" w:date="2021-07-11T17:12:00Z"/>
              <w:del w:id="26974" w:author="khaithong" w:date="2021-07-29T11:26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6975" w:author="NA" w:date="2021-12-23T14:19:00Z">
          <w:pPr>
            <w:pStyle w:val="NoSpacing"/>
            <w:numPr>
              <w:numId w:val="4"/>
            </w:numPr>
            <w:ind w:left="1004" w:hanging="360"/>
            <w:jc w:val="thaiDistribute"/>
          </w:pPr>
        </w:pPrChange>
      </w:pPr>
      <w:ins w:id="26976" w:author="PSK" w:date="2021-07-11T17:12:00Z">
        <w:del w:id="26977" w:author="khaithong" w:date="2021-07-29T11:26:00Z"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ໃຊ້ຄວາມຮຸນແຮງ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,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ນາບຂູ່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  <w:delText xml:space="preserve">,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ຂັດຂວາງ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ການປະຕິບັດໜ້າທີ່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ຂອງພະນັກງານ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7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ຂະແໜງການເຕັກໂນໂລຊີ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7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8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8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8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ການສື່ສານ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8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ຫຼື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ຜູ້ໃຫ້ບໍລິການໂທລະຄົມມະນາຄົມ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69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;</w:delText>
          </w:r>
        </w:del>
      </w:ins>
    </w:p>
    <w:p w14:paraId="50CB9E62" w14:textId="77777777" w:rsidR="00897237" w:rsidRPr="002C0BDB" w:rsidDel="002766AC" w:rsidRDefault="009C267B">
      <w:pPr>
        <w:pStyle w:val="NoSpacing"/>
        <w:numPr>
          <w:ilvl w:val="0"/>
          <w:numId w:val="4"/>
        </w:numPr>
        <w:tabs>
          <w:tab w:val="left" w:pos="1418"/>
        </w:tabs>
        <w:spacing w:line="340" w:lineRule="exact"/>
        <w:ind w:left="425" w:firstLine="624"/>
        <w:jc w:val="both"/>
        <w:rPr>
          <w:ins w:id="26985" w:author="PSK" w:date="2021-07-16T16:15:00Z"/>
          <w:del w:id="26986" w:author="khaithong" w:date="2021-07-29T11:26:00Z"/>
          <w:rFonts w:ascii="Phetsarath OT" w:eastAsia="Phetsarath OT" w:hAnsi="Phetsarath OT" w:cs="Phetsarath OT"/>
          <w:sz w:val="24"/>
          <w:szCs w:val="24"/>
          <w:lang w:val="fr-FR"/>
          <w:rPrChange w:id="26987" w:author="NA" w:date="2021-12-30T11:44:00Z">
            <w:rPr>
              <w:ins w:id="26988" w:author="PSK" w:date="2021-07-16T16:15:00Z"/>
              <w:del w:id="26989" w:author="khaithong" w:date="2021-07-29T11:26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26990" w:author="NA" w:date="2021-12-23T14:19:00Z">
          <w:pPr>
            <w:pStyle w:val="NoSpacing"/>
            <w:ind w:left="567" w:firstLine="851"/>
            <w:jc w:val="both"/>
          </w:pPr>
        </w:pPrChange>
      </w:pPr>
      <w:ins w:id="26991" w:author="PSK" w:date="2021-07-11T17:12:00Z">
        <w:del w:id="26992" w:author="khaithong" w:date="2021-07-29T11:26:00Z"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ມີພຶດຕິກຳອື່ນທີ່ເປັນການລະເມີດກົດໝາຍ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  <w:rPrChange w:id="2699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9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  <w:rPrChange w:id="2699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Pr="002C0BDB" w:rsidDel="002766A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2699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ລະບຽບການ</w:delText>
          </w:r>
          <w:r w:rsidRPr="002C0BDB" w:rsidDel="002766AC">
            <w:rPr>
              <w:rFonts w:ascii="Phetsarath OT" w:eastAsia="Phetsarath OT" w:hAnsi="Phetsarath OT" w:cs="Phetsarath OT"/>
              <w:sz w:val="24"/>
              <w:szCs w:val="24"/>
              <w:cs/>
              <w:rPrChange w:id="269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>.</w:delText>
          </w:r>
        </w:del>
      </w:ins>
    </w:p>
    <w:p w14:paraId="2E880386" w14:textId="77777777" w:rsidR="001476E9" w:rsidRPr="002C0BDB" w:rsidDel="004B55D3" w:rsidRDefault="001476E9">
      <w:pPr>
        <w:pStyle w:val="NoSpacing"/>
        <w:tabs>
          <w:tab w:val="left" w:pos="1620"/>
        </w:tabs>
        <w:spacing w:line="340" w:lineRule="exact"/>
        <w:ind w:left="1260"/>
        <w:jc w:val="center"/>
        <w:rPr>
          <w:del w:id="26999" w:author="NA" w:date="2021-12-23T15:23:00Z"/>
          <w:rFonts w:ascii="Phetsarath OT" w:eastAsia="Phetsarath OT" w:hAnsi="Phetsarath OT" w:cs="Phetsarath OT"/>
          <w:sz w:val="24"/>
          <w:szCs w:val="24"/>
          <w:lang w:val="fr-FR"/>
          <w:rPrChange w:id="27000" w:author="NA" w:date="2021-12-30T11:44:00Z">
            <w:rPr>
              <w:del w:id="27001" w:author="NA" w:date="2021-12-23T15:23:00Z"/>
              <w:rFonts w:ascii="Phetsarath OT" w:eastAsia="Phetsarath OT" w:hAnsi="Phetsarath OT" w:cs="Phetsarath OT"/>
              <w:strike/>
              <w:sz w:val="16"/>
              <w:szCs w:val="16"/>
              <w:lang w:val="fr-FR"/>
            </w:rPr>
          </w:rPrChange>
        </w:rPr>
        <w:pPrChange w:id="27002" w:author="NA" w:date="2021-12-23T15:23:00Z">
          <w:pPr>
            <w:pStyle w:val="NoSpacing"/>
            <w:ind w:left="567" w:firstLine="851"/>
            <w:jc w:val="both"/>
          </w:pPr>
        </w:pPrChange>
      </w:pPr>
    </w:p>
    <w:p w14:paraId="32FBF110" w14:textId="77777777" w:rsidR="00897237" w:rsidRPr="002C0BDB" w:rsidDel="00CA16EC" w:rsidRDefault="00897237">
      <w:pPr>
        <w:pStyle w:val="NoSpacing"/>
        <w:spacing w:line="340" w:lineRule="exact"/>
        <w:jc w:val="center"/>
        <w:rPr>
          <w:del w:id="27003" w:author="PSK" w:date="2021-07-16T16:07:00Z"/>
          <w:rFonts w:ascii="Phetsarath OT" w:eastAsia="Phetsarath OT" w:hAnsi="Phetsarath OT" w:cs="Phetsarath OT"/>
          <w:sz w:val="16"/>
          <w:szCs w:val="16"/>
          <w:lang w:val="fr-FR"/>
        </w:rPr>
        <w:pPrChange w:id="27004" w:author="NA" w:date="2021-12-23T15:23:00Z">
          <w:pPr>
            <w:pStyle w:val="NoSpacing"/>
            <w:jc w:val="both"/>
          </w:pPr>
        </w:pPrChange>
      </w:pPr>
    </w:p>
    <w:p w14:paraId="065BD44C" w14:textId="0E755E43" w:rsidR="00897237" w:rsidRPr="002C0BDB" w:rsidRDefault="0072440F">
      <w:pPr>
        <w:pStyle w:val="Heading1"/>
        <w:spacing w:before="0" w:line="340" w:lineRule="exact"/>
        <w:jc w:val="center"/>
        <w:rPr>
          <w:rFonts w:ascii="Phetsarath OT" w:eastAsia="Phetsarath OT" w:hAnsi="Phetsarath OT" w:cs="Phetsarath OT"/>
          <w:color w:val="auto"/>
          <w:sz w:val="30"/>
          <w:szCs w:val="30"/>
          <w:lang w:val="fr-FR"/>
          <w:rPrChange w:id="27005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/>
            </w:rPr>
          </w:rPrChange>
        </w:rPr>
        <w:pPrChange w:id="27006" w:author="NA" w:date="2021-12-23T15:23:00Z">
          <w:pPr>
            <w:pStyle w:val="Heading1"/>
            <w:spacing w:before="0" w:line="240" w:lineRule="auto"/>
            <w:jc w:val="center"/>
          </w:pPr>
        </w:pPrChange>
      </w:pPr>
      <w:bookmarkStart w:id="27007" w:name="_Toc77346275"/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08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ພາກ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/>
          <w:rPrChange w:id="27009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10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ທີ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/>
          <w:rPrChange w:id="27011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/>
            </w:rPr>
          </w:rPrChange>
        </w:rPr>
        <w:t xml:space="preserve"> </w:t>
      </w:r>
      <w:ins w:id="27012" w:author="home" w:date="2021-08-09T10:12:00Z">
        <w:r w:rsidR="00A36F57" w:rsidRPr="002C0BDB">
          <w:rPr>
            <w:rFonts w:ascii="Phetsarath OT" w:eastAsia="Phetsarath OT" w:hAnsi="Phetsarath OT" w:cs="Phetsarath OT"/>
            <w:color w:val="auto"/>
            <w:sz w:val="30"/>
            <w:szCs w:val="30"/>
            <w:lang w:val="fr-FR"/>
            <w:rPrChange w:id="27013" w:author="NA" w:date="2021-12-30T11:44:00Z">
              <w:rPr>
                <w:rFonts w:ascii="Phetsarath OT" w:eastAsia="Phetsarath OT" w:hAnsi="Phetsarath OT" w:cs="Phetsarath OT"/>
                <w:color w:val="auto"/>
                <w:szCs w:val="28"/>
                <w:lang w:val="fr-FR"/>
              </w:rPr>
            </w:rPrChange>
          </w:rPr>
          <w:t>I</w:t>
        </w:r>
      </w:ins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/>
          <w:rPrChange w:id="27014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/>
            </w:rPr>
          </w:rPrChange>
        </w:rPr>
        <w:t>X</w:t>
      </w:r>
      <w:bookmarkEnd w:id="27007"/>
    </w:p>
    <w:p w14:paraId="0BEC2727" w14:textId="496F6147" w:rsidR="00897237" w:rsidRPr="002C0BDB" w:rsidRDefault="0072440F">
      <w:pPr>
        <w:pStyle w:val="Heading1"/>
        <w:spacing w:before="0" w:line="360" w:lineRule="exact"/>
        <w:jc w:val="center"/>
        <w:rPr>
          <w:ins w:id="27015" w:author="NA" w:date="2021-12-27T15:11:00Z"/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27016" w:author="NA" w:date="2021-12-30T11:44:00Z">
            <w:rPr>
              <w:ins w:id="27017" w:author="NA" w:date="2021-12-27T15:11:00Z"/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27018" w:author="PSK" w:date="2021-07-16T16:27:00Z">
          <w:pPr>
            <w:pStyle w:val="Heading1"/>
            <w:spacing w:before="0" w:line="240" w:lineRule="auto"/>
            <w:jc w:val="center"/>
          </w:pPr>
        </w:pPrChange>
      </w:pPr>
      <w:bookmarkStart w:id="27019" w:name="_Toc77346276"/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20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ການ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27021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22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ຄຸ້ມ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27023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24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ຄອງ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27025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  <w:t xml:space="preserve"> ​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26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27027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28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ການ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27029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30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ກວດກາ</w:t>
      </w:r>
      <w:ins w:id="27031" w:author="HP" w:date="2021-08-12T13:22:00Z">
        <w:r w:rsidR="00FE76B2" w:rsidRPr="002C0BDB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27032" w:author="NA" w:date="2021-12-30T11:44:00Z">
              <w:rPr>
                <w:rFonts w:ascii="Phetsarath OT" w:eastAsia="Phetsarath OT" w:hAnsi="Phetsarath OT" w:cs="Phetsarath OT" w:hint="cs"/>
                <w:color w:val="auto"/>
                <w:szCs w:val="28"/>
                <w:cs/>
                <w:lang w:bidi="lo-LA"/>
              </w:rPr>
            </w:rPrChange>
          </w:rPr>
          <w:t>ວຽກງານ</w:t>
        </w:r>
      </w:ins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27033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  <w:t>​​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34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ໂທລະ</w:t>
      </w:r>
      <w:r w:rsidRPr="002C0BDB">
        <w:rPr>
          <w:rFonts w:ascii="Phetsarath OT" w:eastAsia="Phetsarath OT" w:hAnsi="Phetsarath OT" w:cs="Phetsarath OT"/>
          <w:color w:val="auto"/>
          <w:sz w:val="30"/>
          <w:szCs w:val="30"/>
          <w:lang w:val="fr-FR" w:bidi="lo-LA"/>
          <w:rPrChange w:id="27035" w:author="NA" w:date="2021-12-30T11:44:00Z">
            <w:rPr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27036" w:author="NA" w:date="2021-12-30T11:4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ຄົມມະນາຄົມ</w:t>
      </w:r>
      <w:bookmarkEnd w:id="27019"/>
    </w:p>
    <w:p w14:paraId="667EA089" w14:textId="36D3490E" w:rsidR="00E61042" w:rsidRPr="002C0BDB" w:rsidDel="00032176" w:rsidRDefault="00E61042">
      <w:pPr>
        <w:rPr>
          <w:del w:id="27037" w:author="NA" w:date="2021-12-30T11:17:00Z"/>
          <w:rFonts w:cs="DokChampa"/>
          <w:lang w:val="fr-FR" w:bidi="lo-LA"/>
          <w:rPrChange w:id="27038" w:author="NA" w:date="2021-12-30T11:44:00Z">
            <w:rPr>
              <w:del w:id="27039" w:author="NA" w:date="2021-12-30T11:17:00Z"/>
              <w:rFonts w:ascii="Phetsarath OT" w:eastAsia="Phetsarath OT" w:hAnsi="Phetsarath OT" w:cs="Phetsarath OT"/>
              <w:color w:val="auto"/>
              <w:szCs w:val="28"/>
              <w:lang w:val="fr-FR" w:bidi="lo-LA"/>
            </w:rPr>
          </w:rPrChange>
        </w:rPr>
        <w:pPrChange w:id="27040" w:author="NA" w:date="2021-12-27T15:11:00Z">
          <w:pPr>
            <w:pStyle w:val="Heading1"/>
            <w:spacing w:before="0" w:line="240" w:lineRule="auto"/>
            <w:jc w:val="center"/>
          </w:pPr>
        </w:pPrChange>
      </w:pPr>
    </w:p>
    <w:p w14:paraId="7DA6B7D7" w14:textId="7FF1553A" w:rsidR="00897237" w:rsidRPr="002C0BDB" w:rsidRDefault="0072440F">
      <w:pPr>
        <w:pStyle w:val="Heading2"/>
        <w:spacing w:before="0" w:line="360" w:lineRule="exact"/>
        <w:jc w:val="center"/>
        <w:rPr>
          <w:rFonts w:ascii="Phetsarath OT" w:eastAsia="Phetsarath OT" w:hAnsi="Phetsarath OT" w:cs="Phetsarath OT"/>
          <w:color w:val="auto"/>
          <w:szCs w:val="26"/>
          <w:lang w:val="fr-FR"/>
          <w:rPrChange w:id="27041" w:author="NA" w:date="2021-12-30T11:44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/>
            </w:rPr>
          </w:rPrChange>
        </w:rPr>
        <w:pPrChange w:id="27042" w:author="PSK" w:date="2021-07-16T16:27:00Z">
          <w:pPr>
            <w:pStyle w:val="Heading2"/>
            <w:jc w:val="center"/>
          </w:pPr>
        </w:pPrChange>
      </w:pPr>
      <w:bookmarkStart w:id="27043" w:name="_Toc77346277"/>
      <w:r w:rsidRPr="002C0BDB">
        <w:rPr>
          <w:rFonts w:ascii="Phetsarath OT" w:eastAsia="Phetsarath OT" w:hAnsi="Phetsarath OT" w:cs="Phetsarath OT" w:hint="cs"/>
          <w:color w:val="auto"/>
          <w:szCs w:val="26"/>
          <w:cs/>
          <w:lang w:bidi="lo-LA"/>
          <w:rPrChange w:id="27044" w:author="NA" w:date="2021-12-30T11:44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bidi="lo-LA"/>
            </w:rPr>
          </w:rPrChange>
        </w:rPr>
        <w:t>ໜວດທີ</w:t>
      </w:r>
      <w:r w:rsidRPr="002C0BDB">
        <w:rPr>
          <w:rFonts w:ascii="Phetsarath OT" w:eastAsia="Phetsarath OT" w:hAnsi="Phetsarath OT" w:cs="Phetsarath OT"/>
          <w:color w:val="auto"/>
          <w:szCs w:val="26"/>
          <w:lang w:val="fr-FR"/>
          <w:rPrChange w:id="27045" w:author="NA" w:date="2021-12-30T11:44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/>
            </w:rPr>
          </w:rPrChange>
        </w:rPr>
        <w:t xml:space="preserve"> </w:t>
      </w:r>
      <w:ins w:id="27046" w:author="Soudchay LORLOHNSY" w:date="2021-08-15T21:08:00Z">
        <w:r w:rsidR="00466C70" w:rsidRPr="002C0BDB">
          <w:rPr>
            <w:rFonts w:ascii="Phetsarath OT" w:eastAsia="Phetsarath OT" w:hAnsi="Phetsarath OT" w:cs="Phetsarath OT"/>
            <w:color w:val="auto"/>
            <w:szCs w:val="26"/>
            <w:cs/>
            <w:lang w:val="fr-FR" w:bidi="lo-LA"/>
          </w:rPr>
          <w:t>1</w:t>
        </w:r>
      </w:ins>
      <w:del w:id="27047" w:author="Soudchay LORLOHNSY" w:date="2021-08-15T20:46:00Z">
        <w:r w:rsidRPr="002C0BDB" w:rsidDel="00DA641A">
          <w:rPr>
            <w:rFonts w:ascii="Phetsarath OT" w:eastAsia="Phetsarath OT" w:hAnsi="Phetsarath OT" w:cs="Phetsarath OT"/>
            <w:color w:val="auto"/>
            <w:szCs w:val="26"/>
            <w:lang w:val="fr-FR"/>
            <w:rPrChange w:id="27048" w:author="NA" w:date="2021-12-30T11:44:00Z">
              <w:rPr>
                <w:rFonts w:ascii="Phetsarath OT" w:eastAsia="Phetsarath OT" w:hAnsi="Phetsarath OT" w:cs="Phetsarath OT"/>
                <w:color w:val="auto"/>
                <w:sz w:val="28"/>
                <w:szCs w:val="28"/>
                <w:lang w:val="fr-FR"/>
              </w:rPr>
            </w:rPrChange>
          </w:rPr>
          <w:delText>1</w:delText>
        </w:r>
      </w:del>
      <w:bookmarkEnd w:id="27043"/>
    </w:p>
    <w:p w14:paraId="7FE7A78A" w14:textId="5A58D633" w:rsidR="00897237" w:rsidRPr="002C0BDB" w:rsidRDefault="0072440F">
      <w:pPr>
        <w:pStyle w:val="Heading2"/>
        <w:spacing w:before="0" w:line="360" w:lineRule="exact"/>
        <w:jc w:val="center"/>
        <w:rPr>
          <w:ins w:id="27049" w:author="PSK" w:date="2021-07-16T16:24:00Z"/>
          <w:rFonts w:ascii="Phetsarath OT" w:eastAsia="Phetsarath OT" w:hAnsi="Phetsarath OT" w:cs="Phetsarath OT"/>
          <w:color w:val="auto"/>
          <w:szCs w:val="26"/>
          <w:lang w:val="fr-FR" w:bidi="lo-LA"/>
        </w:rPr>
        <w:pPrChange w:id="27050" w:author="PSK" w:date="2021-07-16T16:27:00Z">
          <w:pPr>
            <w:pStyle w:val="Heading2"/>
            <w:jc w:val="center"/>
          </w:pPr>
        </w:pPrChange>
      </w:pPr>
      <w:bookmarkStart w:id="27051" w:name="_Toc77346278"/>
      <w:r w:rsidRPr="002C0BDB">
        <w:rPr>
          <w:rFonts w:ascii="Phetsarath OT" w:eastAsia="Phetsarath OT" w:hAnsi="Phetsarath OT" w:cs="Phetsarath OT" w:hint="cs"/>
          <w:color w:val="auto"/>
          <w:szCs w:val="26"/>
          <w:cs/>
          <w:lang w:val="fr-FR" w:bidi="lo-LA"/>
          <w:rPrChange w:id="27052" w:author="NA" w:date="2021-12-30T11:44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val="fr-FR" w:bidi="lo-LA"/>
            </w:rPr>
          </w:rPrChange>
        </w:rPr>
        <w:t>ການຄຸ້ມ</w:t>
      </w:r>
      <w:r w:rsidRPr="002C0BDB">
        <w:rPr>
          <w:rFonts w:ascii="Phetsarath OT" w:eastAsia="Phetsarath OT" w:hAnsi="Phetsarath OT" w:cs="Phetsarath OT"/>
          <w:color w:val="auto"/>
          <w:szCs w:val="26"/>
          <w:lang w:val="fr-FR"/>
          <w:rPrChange w:id="27053" w:author="NA" w:date="2021-12-30T11:44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6"/>
          <w:cs/>
          <w:lang w:val="fr-FR" w:bidi="lo-LA"/>
          <w:rPrChange w:id="27054" w:author="NA" w:date="2021-12-30T11:44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val="fr-FR" w:bidi="lo-LA"/>
            </w:rPr>
          </w:rPrChange>
        </w:rPr>
        <w:t>ຄອງ</w:t>
      </w:r>
      <w:r w:rsidRPr="002C0BDB">
        <w:rPr>
          <w:rFonts w:ascii="Phetsarath OT" w:eastAsia="Phetsarath OT" w:hAnsi="Phetsarath OT" w:cs="Phetsarath OT"/>
          <w:color w:val="auto"/>
          <w:szCs w:val="26"/>
          <w:lang w:val="fr-FR"/>
          <w:rPrChange w:id="27055" w:author="NA" w:date="2021-12-30T11:44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/>
            </w:rPr>
          </w:rPrChange>
        </w:rPr>
        <w:t>​</w:t>
      </w:r>
      <w:ins w:id="27056" w:author="HP" w:date="2021-08-12T13:22:00Z">
        <w:r w:rsidR="00FE76B2" w:rsidRPr="002C0BDB">
          <w:rPr>
            <w:rFonts w:ascii="Phetsarath OT" w:eastAsia="Phetsarath OT" w:hAnsi="Phetsarath OT" w:cs="Phetsarath OT" w:hint="cs"/>
            <w:color w:val="auto"/>
            <w:szCs w:val="26"/>
            <w:cs/>
            <w:lang w:val="fr-FR" w:bidi="lo-LA"/>
          </w:rPr>
          <w:t>ວຽກງານ</w:t>
        </w:r>
      </w:ins>
      <w:r w:rsidRPr="002C0BDB">
        <w:rPr>
          <w:rFonts w:ascii="Phetsarath OT" w:eastAsia="Phetsarath OT" w:hAnsi="Phetsarath OT" w:cs="Phetsarath OT" w:hint="cs"/>
          <w:color w:val="auto"/>
          <w:szCs w:val="26"/>
          <w:cs/>
          <w:lang w:val="fr-FR" w:bidi="lo-LA"/>
          <w:rPrChange w:id="27057" w:author="NA" w:date="2021-12-30T11:44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val="fr-FR" w:bidi="lo-LA"/>
            </w:rPr>
          </w:rPrChange>
        </w:rPr>
        <w:t>ໂທລະ</w:t>
      </w:r>
      <w:r w:rsidRPr="002C0BDB">
        <w:rPr>
          <w:rFonts w:ascii="Phetsarath OT" w:eastAsia="Phetsarath OT" w:hAnsi="Phetsarath OT" w:cs="Phetsarath OT"/>
          <w:color w:val="auto"/>
          <w:szCs w:val="26"/>
          <w:lang w:val="fr-FR"/>
          <w:rPrChange w:id="27058" w:author="NA" w:date="2021-12-30T11:44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6"/>
          <w:cs/>
          <w:lang w:val="fr-FR" w:bidi="lo-LA"/>
          <w:rPrChange w:id="27059" w:author="NA" w:date="2021-12-30T11:44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val="fr-FR" w:bidi="lo-LA"/>
            </w:rPr>
          </w:rPrChange>
        </w:rPr>
        <w:t>ຄົມມະນາຄົມ</w:t>
      </w:r>
      <w:bookmarkEnd w:id="27051"/>
    </w:p>
    <w:p w14:paraId="751363D2" w14:textId="77777777" w:rsidR="00087BB2" w:rsidRPr="002C0BDB" w:rsidRDefault="00087BB2">
      <w:pPr>
        <w:spacing w:after="0" w:line="360" w:lineRule="exact"/>
        <w:rPr>
          <w:rFonts w:ascii="Phetsarath OT" w:eastAsia="Phetsarath OT" w:hAnsi="Phetsarath OT" w:cs="Phetsarath OT"/>
          <w:lang w:val="fr-FR" w:bidi="lo-LA"/>
          <w:rPrChange w:id="27060" w:author="NA" w:date="2021-12-30T11:44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/>
            </w:rPr>
          </w:rPrChange>
        </w:rPr>
        <w:pPrChange w:id="27061" w:author="PSK" w:date="2021-07-16T16:27:00Z">
          <w:pPr>
            <w:pStyle w:val="Heading2"/>
            <w:jc w:val="center"/>
          </w:pPr>
        </w:pPrChange>
      </w:pPr>
    </w:p>
    <w:p w14:paraId="03E977E3" w14:textId="604039F7" w:rsidR="00897237" w:rsidRPr="00C21617" w:rsidDel="00CA16EC" w:rsidRDefault="00501783">
      <w:pPr>
        <w:spacing w:after="0" w:line="360" w:lineRule="exact"/>
        <w:jc w:val="both"/>
        <w:rPr>
          <w:del w:id="27062" w:author="PSK" w:date="2021-07-16T16:07:00Z"/>
          <w:rFonts w:ascii="Phetsarath OT" w:eastAsia="Phetsarath OT" w:hAnsi="Phetsarath OT" w:cs="Phetsarath OT"/>
          <w:sz w:val="24"/>
          <w:szCs w:val="24"/>
          <w:lang w:val="fr-FR"/>
          <w:rPrChange w:id="27063" w:author="NA" w:date="2022-01-05T11:55:00Z">
            <w:rPr>
              <w:del w:id="27064" w:author="PSK" w:date="2021-07-16T16:07:00Z"/>
              <w:rFonts w:ascii="Phetsarath OT" w:eastAsia="Phetsarath OT" w:hAnsi="Phetsarath OT" w:cs="Phetsarath OT"/>
              <w:sz w:val="20"/>
              <w:szCs w:val="20"/>
              <w:lang w:val="fr-FR"/>
            </w:rPr>
          </w:rPrChange>
        </w:rPr>
        <w:pPrChange w:id="27065" w:author="NA" w:date="2021-12-27T14:18:00Z">
          <w:pPr>
            <w:spacing w:after="0" w:line="240" w:lineRule="auto"/>
            <w:jc w:val="both"/>
          </w:pPr>
        </w:pPrChange>
      </w:pPr>
      <w:bookmarkStart w:id="27066" w:name="_Toc77346117"/>
      <w:bookmarkStart w:id="27067" w:name="_Toc77346279"/>
      <w:bookmarkEnd w:id="27066"/>
      <w:bookmarkEnd w:id="27067"/>
      <w:ins w:id="27068" w:author="NA" w:date="2021-12-27T14:18:00Z">
        <w:r w:rsidRPr="006C02DC">
          <w:rPr>
            <w:rFonts w:ascii="Phetsarath OT" w:eastAsia="Phetsarath OT" w:hAnsi="Phetsarath OT" w:cs="Phetsarath OT" w:hint="cs"/>
            <w:color w:val="000000" w:themeColor="text1"/>
            <w:sz w:val="24"/>
            <w:szCs w:val="24"/>
            <w:cs/>
            <w:lang w:val="fr-FR" w:bidi="lo-LA"/>
            <w:rPrChange w:id="27069" w:author="Documents" w:date="2022-01-06T15:31:00Z">
              <w:rPr>
                <w:rFonts w:ascii="Phetsarath OT" w:eastAsia="Phetsarath OT" w:hAnsi="Phetsarath OT" w:cs="Phetsarath OT" w:hint="cs"/>
                <w:sz w:val="20"/>
                <w:szCs w:val="20"/>
                <w:cs/>
                <w:lang w:val="fr-FR" w:bidi="lo-LA"/>
              </w:rPr>
            </w:rPrChange>
          </w:rPr>
          <w:t>ມາດຕາ</w:t>
        </w:r>
        <w:r w:rsidRPr="006C02DC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fr-FR" w:bidi="lo-LA"/>
            <w:rPrChange w:id="27070" w:author="Documents" w:date="2022-01-06T15:31:00Z">
              <w:rPr>
                <w:rFonts w:ascii="Phetsarath OT" w:eastAsia="Phetsarath OT" w:hAnsi="Phetsarath OT" w:cs="Phetsarath OT"/>
                <w:sz w:val="20"/>
                <w:szCs w:val="20"/>
                <w:cs/>
                <w:lang w:val="fr-FR" w:bidi="lo-LA"/>
              </w:rPr>
            </w:rPrChange>
          </w:rPr>
          <w:t xml:space="preserve"> </w:t>
        </w:r>
        <w:del w:id="27071" w:author="Windows User" w:date="2022-01-12T16:23:00Z">
          <w:r w:rsidRPr="006C02DC" w:rsidDel="007E5C2B">
            <w:rPr>
              <w:rFonts w:ascii="Phetsarath OT" w:eastAsia="Phetsarath OT" w:hAnsi="Phetsarath OT" w:cs="Phetsarath OT"/>
              <w:color w:val="000000" w:themeColor="text1"/>
              <w:sz w:val="24"/>
              <w:szCs w:val="24"/>
              <w:cs/>
              <w:lang w:val="fr-FR" w:bidi="lo-LA"/>
              <w:rPrChange w:id="27072" w:author="Documents" w:date="2022-01-06T15:31:00Z">
                <w:rPr>
                  <w:rFonts w:ascii="Phetsarath OT" w:eastAsia="Phetsarath OT" w:hAnsi="Phetsarath OT" w:cs="Phetsarath OT"/>
                  <w:sz w:val="20"/>
                  <w:szCs w:val="20"/>
                  <w:cs/>
                  <w:lang w:val="fr-FR" w:bidi="lo-LA"/>
                </w:rPr>
              </w:rPrChange>
            </w:rPr>
            <w:delText xml:space="preserve"> </w:delText>
          </w:r>
        </w:del>
        <w:r w:rsidRPr="006C02DC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fr-FR" w:bidi="lo-LA"/>
            <w:rPrChange w:id="27073" w:author="Documents" w:date="2022-01-06T15:31:00Z">
              <w:rPr>
                <w:rFonts w:ascii="Phetsarath OT" w:eastAsia="Phetsarath OT" w:hAnsi="Phetsarath OT" w:cs="Phetsarath OT"/>
                <w:sz w:val="20"/>
                <w:szCs w:val="20"/>
                <w:cs/>
                <w:lang w:val="fr-FR" w:bidi="lo-LA"/>
              </w:rPr>
            </w:rPrChange>
          </w:rPr>
          <w:t>4</w:t>
        </w:r>
      </w:ins>
      <w:ins w:id="27074" w:author="NA" w:date="2021-12-27T14:41:00Z">
        <w:r w:rsidR="00387951" w:rsidRPr="006C02DC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fr-FR" w:bidi="lo-LA"/>
            <w:rPrChange w:id="27075" w:author="Documents" w:date="2022-01-06T15:3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t>6</w:t>
        </w:r>
      </w:ins>
      <w:ins w:id="27076" w:author="NA" w:date="2021-12-27T14:18:00Z">
        <w:del w:id="27077" w:author="Windows User" w:date="2022-01-12T16:23:00Z">
          <w:r w:rsidRPr="00C21617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val="fr-FR" w:bidi="lo-LA"/>
              <w:rPrChange w:id="27078" w:author="NA" w:date="2022-01-05T11:55:00Z">
                <w:rPr>
                  <w:rFonts w:ascii="Phetsarath OT" w:eastAsia="Phetsarath OT" w:hAnsi="Phetsarath OT" w:cs="Phetsarath OT"/>
                  <w:sz w:val="20"/>
                  <w:szCs w:val="20"/>
                  <w:cs/>
                  <w:lang w:val="fr-FR" w:bidi="lo-LA"/>
                </w:rPr>
              </w:rPrChange>
            </w:rPr>
            <w:delText xml:space="preserve"> </w:delText>
          </w:r>
        </w:del>
        <w:r w:rsidRPr="00C21617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7079" w:author="NA" w:date="2022-01-05T11:55:00Z">
              <w:rPr>
                <w:rFonts w:ascii="Phetsarath OT" w:eastAsia="Phetsarath OT" w:hAnsi="Phetsarath OT" w:cs="Phetsarath OT"/>
                <w:sz w:val="20"/>
                <w:szCs w:val="20"/>
                <w:cs/>
                <w:lang w:val="fr-FR" w:bidi="lo-LA"/>
              </w:rPr>
            </w:rPrChange>
          </w:rPr>
          <w:t xml:space="preserve"> </w:t>
        </w:r>
      </w:ins>
    </w:p>
    <w:p w14:paraId="2EA8F809" w14:textId="056DA38F" w:rsidR="00897237" w:rsidRPr="002C0BDB" w:rsidRDefault="0072440F">
      <w:pPr>
        <w:pStyle w:val="Heading3"/>
        <w:spacing w:before="0" w:line="360" w:lineRule="exact"/>
        <w:rPr>
          <w:rFonts w:ascii="Phetsarath OT" w:eastAsia="Phetsarath OT" w:hAnsi="Phetsarath OT" w:cs="Phetsarath OT"/>
          <w:color w:val="auto"/>
          <w:sz w:val="20"/>
          <w:szCs w:val="24"/>
          <w:lang w:val="fr-FR"/>
        </w:rPr>
        <w:pPrChange w:id="27080" w:author="NA" w:date="2021-12-27T14:18:00Z">
          <w:pPr>
            <w:pStyle w:val="Heading3"/>
          </w:pPr>
        </w:pPrChange>
      </w:pPr>
      <w:del w:id="27081" w:author="home" w:date="2021-07-12T06:49:00Z">
        <w:r w:rsidRPr="002C0BDB" w:rsidDel="000629F5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Pr="002C0BDB" w:rsidDel="000629F5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5</w:delText>
        </w:r>
        <w:r w:rsidR="00347C2B" w:rsidRPr="002C0BDB" w:rsidDel="000629F5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1</w:delText>
        </w:r>
        <w:r w:rsidRPr="002C0BDB" w:rsidDel="000629F5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</w:delText>
        </w:r>
      </w:del>
      <w:bookmarkStart w:id="27082" w:name="_Toc77346280"/>
      <w:r w:rsidRPr="002C0BDB">
        <w:rPr>
          <w:rFonts w:ascii="Phetsarath OT" w:eastAsia="Phetsarath OT" w:hAnsi="Phetsarath OT" w:cs="Phetsarath OT"/>
          <w:color w:val="auto"/>
          <w:sz w:val="20"/>
          <w:szCs w:val="24"/>
          <w:cs/>
        </w:rPr>
        <w:t>(</w:t>
      </w:r>
      <w:r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ປັບປຸງ</w:t>
      </w:r>
      <w:r w:rsidRPr="002C0BDB">
        <w:rPr>
          <w:rFonts w:ascii="Phetsarath OT" w:eastAsia="Phetsarath OT" w:hAnsi="Phetsarath OT" w:cs="Phetsarath OT"/>
          <w:color w:val="auto"/>
          <w:sz w:val="20"/>
          <w:szCs w:val="24"/>
          <w:cs/>
        </w:rPr>
        <w:t>)</w:t>
      </w:r>
      <w:r w:rsidRPr="002C0BDB">
        <w:rPr>
          <w:rFonts w:ascii="Phetsarath OT" w:eastAsia="Phetsarath OT" w:hAnsi="Phetsarath OT" w:cs="Phetsarath OT"/>
          <w:color w:val="auto"/>
          <w:sz w:val="20"/>
          <w:szCs w:val="24"/>
          <w:lang w:val="fr-FR"/>
        </w:rPr>
        <w:t xml:space="preserve"> </w:t>
      </w:r>
      <w:ins w:id="27083" w:author="NA" w:date="2021-12-24T10:36:00Z">
        <w:r w:rsidR="006F6D97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val="fr-FR" w:bidi="lo-LA"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ອົງການຄຸ້ມຄອງ</w:t>
      </w:r>
      <w:ins w:id="27084" w:author="HP" w:date="2021-08-12T13:22:00Z">
        <w:r w:rsidR="00FE76B2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ວຽກງານ</w:t>
        </w:r>
      </w:ins>
      <w:r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ໂທລະຄົມມະນາຄົມ</w:t>
      </w:r>
      <w:bookmarkEnd w:id="27082"/>
    </w:p>
    <w:p w14:paraId="2340506E" w14:textId="14E3814C" w:rsidR="00897237" w:rsidRPr="002C0BDB" w:rsidRDefault="00501783">
      <w:pPr>
        <w:pStyle w:val="NoSpacing"/>
        <w:spacing w:line="360" w:lineRule="exact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  <w:pPrChange w:id="27085" w:author="Documents" w:date="2022-01-11T09:47:00Z">
          <w:pPr>
            <w:pStyle w:val="NoSpacing"/>
            <w:ind w:left="567" w:firstLine="993"/>
            <w:jc w:val="both"/>
          </w:pPr>
        </w:pPrChange>
      </w:pPr>
      <w:ins w:id="27086" w:author="NA" w:date="2021-12-27T14:20:00Z">
        <w:del w:id="27087" w:author="Windows User" w:date="2022-01-12T16:24:00Z">
          <w:r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27088" w:author="Documents" w:date="2022-01-06T15:31:00Z">
        <w:del w:id="27089" w:author="Windows User" w:date="2022-01-12T16:24:00Z">
          <w:r w:rsidR="006C02DC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ລັດ</w:t>
      </w:r>
      <w:ins w:id="27090" w:author="HP" w:date="2021-09-15T11:44:00Z"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ຖະບານ</w:t>
        </w:r>
      </w:ins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ເປັນຜູ້ຄຸ້ມຄອງ</w:t>
      </w:r>
      <w:ins w:id="27091" w:author="HP" w:date="2021-08-12T13:22:00Z">
        <w:r w:rsidR="00FE76B2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ວຽກງານ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ໂທລະຄົມມະນາຄົມ</w:t>
      </w:r>
      <w:ins w:id="27092" w:author="NA" w:date="2021-12-23T12:05:00Z">
        <w:r w:rsidR="00C5205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ຢ່າງລວມສູນ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ເປັນເອກະພາບ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ໃນຂອບເຂດ</w:t>
      </w:r>
      <w:del w:id="27093" w:author="NA" w:date="2021-12-30T11:18:00Z">
        <w:r w:rsidR="0072440F" w:rsidRPr="002C0BDB" w:rsidDel="00032176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ທົ່ວປະເທດ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ໂດຍມອບໃຫ້</w:t>
      </w:r>
      <w:del w:id="27094" w:author="HP" w:date="2021-08-12T13:23:00Z">
        <w:r w:rsidR="0072440F" w:rsidRPr="002C0BDB" w:rsidDel="00FE76B2">
          <w:rPr>
            <w:rFonts w:ascii="Phetsarath OT" w:eastAsia="Phetsarath OT" w:hAnsi="Phetsarath OT" w:cs="Phetsarath OT" w:hint="cs"/>
            <w:sz w:val="24"/>
            <w:szCs w:val="24"/>
            <w:cs/>
            <w:rPrChange w:id="270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ຂະແໜງການ</w:delText>
        </w:r>
      </w:del>
      <w:ins w:id="27096" w:author="HP" w:date="2021-08-12T13:23:00Z">
        <w:del w:id="27097" w:author="NA" w:date="2021-12-30T11:18:00Z">
          <w:r w:rsidR="00FE76B2" w:rsidRPr="002C0BDB" w:rsidDel="00032176">
            <w:rPr>
              <w:rFonts w:ascii="Phetsarath OT" w:eastAsia="Phetsarath OT" w:hAnsi="Phetsarath OT" w:cs="Phetsarath OT"/>
              <w:sz w:val="24"/>
              <w:szCs w:val="24"/>
              <w:cs/>
              <w:rPrChange w:id="2709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="00FE76B2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70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ກະຊວງ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2710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ເຕັກໂນໂລຊີ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2710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2710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2710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2710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ການສື່ສານ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ເປັນ</w:t>
      </w:r>
      <w:ins w:id="27105" w:author="HP" w:date="2021-08-12T13:23:00Z">
        <w:r w:rsidR="00FE76B2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ຜູ້ຮັບຜິດ</w:t>
        </w:r>
      </w:ins>
      <w:ins w:id="27106" w:author="Documents" w:date="2022-01-11T09:47:00Z">
        <w:del w:id="27107" w:author="Windows User" w:date="2022-01-12T16:24:00Z">
          <w:r w:rsidR="00E50C86" w:rsidRPr="00E50C86" w:rsidDel="007E5C2B">
            <w:rPr>
              <w:rFonts w:ascii="Phetsarath OT" w:eastAsia="Phetsarath OT" w:hAnsi="Phetsarath OT" w:cs="Phetsarath OT"/>
              <w:sz w:val="24"/>
              <w:szCs w:val="24"/>
              <w:lang w:val="fr-FR"/>
              <w:rPrChange w:id="27108" w:author="Documents" w:date="2022-01-11T09:47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109" w:author="HP" w:date="2021-08-12T13:23:00Z">
        <w:r w:rsidR="00FE76B2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ຊອບໂດຍກົງ</w:t>
        </w:r>
      </w:ins>
      <w:del w:id="27110" w:author="HP" w:date="2021-08-12T13:23:00Z">
        <w:r w:rsidR="0072440F" w:rsidRPr="002C0BDB" w:rsidDel="00FE76B2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ເຈົ້າກ</w:delText>
        </w:r>
      </w:del>
      <w:ins w:id="27111" w:author="HP" w:date="2021-08-12T13:23:00Z">
        <w:r w:rsidR="00FE76B2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E76B2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</w:ins>
      <w:ins w:id="27112" w:author="HP" w:date="2021-08-12T13:24:00Z">
        <w:r w:rsidR="008C4A93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27113" w:author="HP" w:date="2021-08-12T13:23:00Z">
        <w:r w:rsidR="00FE76B2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ເປັນເຈົ້າການ</w:t>
        </w:r>
      </w:ins>
      <w:del w:id="27114" w:author="HP" w:date="2021-08-12T13:23:00Z">
        <w:r w:rsidR="0072440F" w:rsidRPr="002C0BDB" w:rsidDel="00FE76B2">
          <w:rPr>
            <w:rFonts w:ascii="Phetsarath OT" w:eastAsia="Phetsarath OT" w:hAnsi="Phetsarath OT" w:cs="Phetsarath OT" w:hint="cs"/>
            <w:sz w:val="24"/>
            <w:szCs w:val="24"/>
            <w:cs/>
          </w:rPr>
          <w:delText>ານຄຸ້ມຄອງ</w:delText>
        </w:r>
        <w:r w:rsidR="0072440F" w:rsidRPr="002C0BDB" w:rsidDel="00FE76B2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="0072440F" w:rsidRPr="002C0BDB" w:rsidDel="00FE76B2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ໂດຍ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ປະສານສົມທົບກັບ</w:t>
      </w:r>
      <w:ins w:id="27115" w:author="Windows User" w:date="2022-01-12T16:24:00Z">
        <w:r w:rsidR="007E5C2B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27116" w:author="HP" w:date="2021-08-12T13:23:00Z">
        <w:del w:id="27117" w:author="NA" w:date="2021-12-30T11:18:00Z">
          <w:r w:rsidR="00FE76B2" w:rsidRPr="002C0BDB" w:rsidDel="00032176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  <w:r w:rsidR="00FE76B2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ກະຊວງ</w:t>
        </w:r>
      </w:ins>
      <w:ins w:id="27118" w:author="HP" w:date="2021-09-15T11:44:00Z">
        <w:r w:rsidR="009D296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71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,</w:t>
        </w:r>
      </w:ins>
      <w:ins w:id="27120" w:author="NA" w:date="2021-12-30T11:18:00Z">
        <w:r w:rsidR="00032176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ins w:id="27121" w:author="HP" w:date="2021-09-15T11:44:00Z"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ອົງການ</w:t>
        </w:r>
      </w:ins>
      <w:ins w:id="27122" w:author="HP" w:date="2021-08-12T13:23:00Z">
        <w:r w:rsidR="00FE76B2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FE76B2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="00FE76B2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del w:id="27123" w:author="HP" w:date="2021-08-12T13:23:00Z">
        <w:r w:rsidR="0072440F" w:rsidRPr="002C0BDB" w:rsidDel="00FE76B2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ຂະແໜງການອື່ນ</w:delText>
        </w:r>
        <w:r w:rsidR="0072440F" w:rsidRPr="002C0BDB" w:rsidDel="00FE76B2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del w:id="27124" w:author="HP" w:date="2021-08-12T13:24:00Z">
        <w:r w:rsidR="0072440F" w:rsidRPr="002C0BDB" w:rsidDel="00FE76B2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="0072440F" w:rsidRPr="002C0BDB" w:rsidDel="00FE76B2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ອົງການປົກຄອງທ້ອງຖິ່ນທີ່ກ່ຽວຂ້ອງ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ins w:id="27125" w:author="HP" w:date="2021-08-12T13:24:00Z">
        <w:r w:rsidR="00FE76B2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ໃນການຈັດຕັ້ງປະຕິບັດວຽກງານດັ່ງກ່າວ</w:t>
        </w:r>
      </w:ins>
      <w:del w:id="27126" w:author="HP" w:date="2021-08-12T13:24:00Z">
        <w:r w:rsidR="0072440F" w:rsidRPr="002C0BDB" w:rsidDel="00FE76B2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ຕາມພາລະບົດບາດຂອງຕົນ</w:delText>
        </w:r>
      </w:del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55A59A9" w14:textId="7EAB1695" w:rsidR="00897237" w:rsidRPr="002C0BDB" w:rsidRDefault="00501783">
      <w:pPr>
        <w:pStyle w:val="NoSpacing"/>
        <w:spacing w:line="360" w:lineRule="exact"/>
        <w:ind w:left="425" w:firstLine="1418"/>
        <w:jc w:val="both"/>
        <w:rPr>
          <w:rFonts w:ascii="Phetsarath OT" w:eastAsia="Phetsarath OT" w:hAnsi="Phetsarath OT" w:cs="Phetsarath OT"/>
          <w:sz w:val="24"/>
          <w:szCs w:val="24"/>
          <w:lang w:val="pt-BR"/>
          <w:rPrChange w:id="27127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27128" w:author="NA" w:date="2021-12-24T10:37:00Z">
          <w:pPr>
            <w:pStyle w:val="NoSpacing"/>
            <w:ind w:left="720" w:firstLine="720"/>
          </w:pPr>
        </w:pPrChange>
      </w:pPr>
      <w:ins w:id="27129" w:author="NA" w:date="2021-12-27T14:20:00Z">
        <w:del w:id="27130" w:author="Windows User" w:date="2022-01-12T16:24:00Z">
          <w:r w:rsidRPr="002C0BDB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 </w:delText>
          </w:r>
        </w:del>
      </w:ins>
      <w:ins w:id="27131" w:author="Documents" w:date="2022-01-06T15:31:00Z">
        <w:del w:id="27132" w:author="Windows User" w:date="2022-01-12T16:24:00Z">
          <w:r w:rsidR="006C02DC" w:rsidDel="007E5C2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13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ອົງການຄຸ້ມຄອງ</w:t>
      </w:r>
      <w:ins w:id="27134" w:author="HP" w:date="2021-08-12T13:24:00Z">
        <w:r w:rsidR="008C4A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ວຽກງານ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13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7136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13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ປະກອບດ້ວຍ</w:t>
      </w:r>
      <w:ins w:id="27138" w:author="PSK" w:date="2021-07-11T16:39:00Z">
        <w:r w:rsidR="00200FFA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71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:</w:t>
        </w:r>
      </w:ins>
    </w:p>
    <w:p w14:paraId="262E9019" w14:textId="77777777" w:rsidR="00897237" w:rsidRPr="002C0BDB" w:rsidRDefault="0072440F">
      <w:pPr>
        <w:pStyle w:val="NoSpacing"/>
        <w:numPr>
          <w:ilvl w:val="0"/>
          <w:numId w:val="5"/>
        </w:numPr>
        <w:tabs>
          <w:tab w:val="left" w:pos="2268"/>
          <w:tab w:val="left" w:pos="2552"/>
          <w:tab w:val="left" w:pos="2694"/>
        </w:tabs>
        <w:spacing w:line="360" w:lineRule="exact"/>
        <w:ind w:left="425" w:firstLine="1555"/>
        <w:jc w:val="both"/>
        <w:rPr>
          <w:rFonts w:ascii="Phetsarath OT" w:eastAsia="Phetsarath OT" w:hAnsi="Phetsarath OT" w:cs="Phetsarath OT"/>
          <w:sz w:val="24"/>
          <w:szCs w:val="24"/>
          <w:lang w:val="fr-FR"/>
          <w:rPrChange w:id="2714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141" w:author="Documents" w:date="2022-01-11T09:47:00Z">
          <w:pPr>
            <w:pStyle w:val="NoSpacing"/>
            <w:numPr>
              <w:numId w:val="5"/>
            </w:numPr>
            <w:ind w:left="1710" w:hanging="270"/>
            <w:jc w:val="both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4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ກະຊວງ</w:t>
      </w:r>
      <w:del w:id="27143" w:author="NA" w:date="2021-12-30T11:18:00Z">
        <w:r w:rsidRPr="002C0BDB" w:rsidDel="00032176">
          <w:rPr>
            <w:rFonts w:ascii="Phetsarath OT" w:eastAsia="Phetsarath OT" w:hAnsi="Phetsarath OT" w:cs="Phetsarath OT"/>
            <w:sz w:val="24"/>
            <w:szCs w:val="24"/>
            <w:cs/>
            <w:rPrChange w:id="271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4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ເຕັກໂນໂລຊີ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4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4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4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4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ການສື່ສານ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2715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>;</w:t>
      </w:r>
    </w:p>
    <w:p w14:paraId="635AD18B" w14:textId="77777777" w:rsidR="00897237" w:rsidRPr="002C0BDB" w:rsidRDefault="0072440F">
      <w:pPr>
        <w:pStyle w:val="NoSpacing"/>
        <w:numPr>
          <w:ilvl w:val="0"/>
          <w:numId w:val="5"/>
        </w:numPr>
        <w:tabs>
          <w:tab w:val="left" w:pos="2268"/>
          <w:tab w:val="left" w:pos="2552"/>
          <w:tab w:val="left" w:pos="2694"/>
        </w:tabs>
        <w:spacing w:line="360" w:lineRule="exact"/>
        <w:ind w:left="425" w:firstLine="1555"/>
        <w:jc w:val="both"/>
        <w:rPr>
          <w:rFonts w:ascii="Phetsarath OT" w:eastAsia="Phetsarath OT" w:hAnsi="Phetsarath OT" w:cs="Phetsarath OT"/>
          <w:sz w:val="24"/>
          <w:szCs w:val="24"/>
          <w:lang w:val="fr-FR"/>
          <w:rPrChange w:id="2715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152" w:author="Documents" w:date="2022-01-11T09:47:00Z">
          <w:pPr>
            <w:pStyle w:val="NoSpacing"/>
            <w:numPr>
              <w:numId w:val="5"/>
            </w:numPr>
            <w:ind w:left="1710" w:hanging="270"/>
            <w:jc w:val="both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5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ພະແນກ</w:t>
      </w:r>
      <w:del w:id="27154" w:author="NA" w:date="2021-12-30T11:18:00Z">
        <w:r w:rsidRPr="002C0BDB" w:rsidDel="00032176">
          <w:rPr>
            <w:rFonts w:ascii="Phetsarath OT" w:eastAsia="Phetsarath OT" w:hAnsi="Phetsarath OT" w:cs="Phetsarath OT"/>
            <w:sz w:val="24"/>
            <w:szCs w:val="24"/>
            <w:cs/>
            <w:rPrChange w:id="271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5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ເຕັກໂນໂລຊີ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5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5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5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6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ການສື່ສານ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6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6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ແຂວງ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2716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6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ນະຄອນຫຼວງ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2716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>;</w:t>
      </w:r>
    </w:p>
    <w:p w14:paraId="2E259FC2" w14:textId="719C6C66" w:rsidR="00897237" w:rsidRPr="002C0BDB" w:rsidRDefault="0072440F">
      <w:pPr>
        <w:pStyle w:val="NoSpacing"/>
        <w:numPr>
          <w:ilvl w:val="0"/>
          <w:numId w:val="5"/>
        </w:numPr>
        <w:tabs>
          <w:tab w:val="left" w:pos="2268"/>
          <w:tab w:val="left" w:pos="2552"/>
          <w:tab w:val="left" w:pos="2694"/>
        </w:tabs>
        <w:spacing w:line="360" w:lineRule="exact"/>
        <w:ind w:left="425" w:firstLine="1555"/>
        <w:jc w:val="both"/>
        <w:rPr>
          <w:ins w:id="27166" w:author="PSK" w:date="2021-07-16T16:27:00Z"/>
          <w:rFonts w:ascii="Phetsarath OT" w:eastAsia="Phetsarath OT" w:hAnsi="Phetsarath OT" w:cs="Phetsarath OT"/>
          <w:sz w:val="24"/>
          <w:szCs w:val="24"/>
          <w:lang w:val="fr-FR"/>
          <w:rPrChange w:id="27167" w:author="NA" w:date="2021-12-30T11:44:00Z">
            <w:rPr>
              <w:ins w:id="27168" w:author="PSK" w:date="2021-07-16T16:27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7169" w:author="Documents" w:date="2022-01-11T09:48:00Z">
          <w:pPr>
            <w:pStyle w:val="NoSpacing"/>
            <w:numPr>
              <w:numId w:val="5"/>
            </w:numPr>
            <w:ind w:left="1710" w:hanging="270"/>
            <w:jc w:val="both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7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ຫ້ອງການ</w:t>
      </w:r>
      <w:del w:id="27171" w:author="NA" w:date="2021-12-30T11:18:00Z">
        <w:r w:rsidRPr="002C0BDB" w:rsidDel="00032176">
          <w:rPr>
            <w:rFonts w:ascii="Phetsarath OT" w:eastAsia="Phetsarath OT" w:hAnsi="Phetsarath OT" w:cs="Phetsarath OT"/>
            <w:sz w:val="24"/>
            <w:szCs w:val="24"/>
            <w:cs/>
            <w:rPrChange w:id="271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7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ເຕັກໂນໂລຊີ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7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7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7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7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ການສື່ສານ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7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7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ເມືອງ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2718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>,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8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ins w:id="27182" w:author="HP" w:date="2021-09-15T11:44:00Z">
        <w:r w:rsidR="009D296E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271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ເທດສະບານ</w:t>
        </w:r>
      </w:ins>
      <w:ins w:id="27184" w:author="HP" w:date="2021-09-15T11:45:00Z">
        <w:r w:rsidR="009D296E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71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,</w:t>
        </w:r>
      </w:ins>
      <w:ins w:id="27186" w:author="HP" w:date="2021-09-15T11:44:00Z">
        <w:r w:rsidR="009D296E" w:rsidRPr="002C0BDB">
          <w:rPr>
            <w:rFonts w:ascii="Phetsarath OT" w:eastAsia="Phetsarath OT" w:hAnsi="Phetsarath OT" w:cs="Phetsarath OT"/>
            <w:sz w:val="24"/>
            <w:szCs w:val="24"/>
            <w:cs/>
            <w:rPrChange w:id="271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2718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ນະຄອນ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2718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>.</w:t>
      </w:r>
    </w:p>
    <w:p w14:paraId="746E9C48" w14:textId="77777777" w:rsidR="00087BB2" w:rsidRPr="002C0BDB" w:rsidDel="007E300E" w:rsidRDefault="00087BB2">
      <w:pPr>
        <w:pStyle w:val="NoSpacing"/>
        <w:spacing w:line="340" w:lineRule="exact"/>
        <w:ind w:left="1049" w:firstLine="1555"/>
        <w:jc w:val="both"/>
        <w:rPr>
          <w:del w:id="27190" w:author="NA" w:date="2021-12-23T14:21:00Z"/>
          <w:rFonts w:ascii="Phetsarath OT" w:eastAsia="Phetsarath OT" w:hAnsi="Phetsarath OT" w:cs="Phetsarath OT"/>
          <w:sz w:val="24"/>
          <w:szCs w:val="24"/>
          <w:lang w:val="fr-FR"/>
          <w:rPrChange w:id="27191" w:author="NA" w:date="2021-12-30T11:44:00Z">
            <w:rPr>
              <w:del w:id="27192" w:author="NA" w:date="2021-12-23T14:21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193" w:author="PSK" w:date="2021-07-16T16:27:00Z">
          <w:pPr>
            <w:pStyle w:val="NoSpacing"/>
            <w:numPr>
              <w:numId w:val="5"/>
            </w:numPr>
            <w:ind w:left="1710" w:hanging="270"/>
            <w:jc w:val="both"/>
          </w:pPr>
        </w:pPrChange>
      </w:pPr>
    </w:p>
    <w:p w14:paraId="526E68F2" w14:textId="1212157D" w:rsidR="00897237" w:rsidRPr="002C0BDB" w:rsidDel="008C4A93" w:rsidRDefault="0072440F">
      <w:pPr>
        <w:pStyle w:val="Heading3"/>
        <w:numPr>
          <w:ilvl w:val="0"/>
          <w:numId w:val="60"/>
        </w:numPr>
        <w:spacing w:before="0" w:line="340" w:lineRule="exact"/>
        <w:ind w:left="0" w:firstLine="1555"/>
        <w:rPr>
          <w:ins w:id="27194" w:author="PSK" w:date="2021-07-12T17:05:00Z"/>
          <w:del w:id="27195" w:author="HP" w:date="2021-08-12T13:25:00Z"/>
          <w:rFonts w:ascii="Phetsarath OT" w:eastAsia="Phetsarath OT" w:hAnsi="Phetsarath OT" w:cs="Phetsarath OT"/>
          <w:color w:val="auto"/>
          <w:sz w:val="20"/>
          <w:szCs w:val="24"/>
          <w:lang w:val="fr-FR" w:bidi="lo-LA"/>
          <w:rPrChange w:id="27196" w:author="NA" w:date="2021-12-30T11:44:00Z">
            <w:rPr>
              <w:ins w:id="27197" w:author="PSK" w:date="2021-07-12T17:05:00Z"/>
              <w:del w:id="27198" w:author="HP" w:date="2021-08-12T13:25:00Z"/>
              <w:rFonts w:ascii="Phetsarath OT" w:eastAsia="Phetsarath OT" w:hAnsi="Phetsarath OT" w:cs="Phetsarath OT"/>
              <w:color w:val="auto"/>
              <w:sz w:val="20"/>
              <w:szCs w:val="24"/>
              <w:lang w:bidi="lo-LA"/>
            </w:rPr>
          </w:rPrChange>
        </w:rPr>
        <w:pPrChange w:id="27199" w:author="NA" w:date="2021-12-23T14:21:00Z">
          <w:pPr>
            <w:pStyle w:val="Heading3"/>
          </w:pPr>
        </w:pPrChange>
      </w:pPr>
      <w:del w:id="27200" w:author="HP" w:date="2021-08-12T13:25:00Z">
        <w:r w:rsidRPr="002C0BDB" w:rsidDel="008C4A93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27201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ມາດຕາ</w:delText>
        </w:r>
        <w:r w:rsidRPr="002C0BDB" w:rsidDel="008C4A93">
          <w:rPr>
            <w:rFonts w:ascii="Phetsarath OT" w:eastAsia="Phetsarath OT" w:hAnsi="Phetsarath OT" w:cs="Angsana New"/>
            <w:color w:val="auto"/>
            <w:sz w:val="20"/>
            <w:szCs w:val="24"/>
            <w:cs/>
            <w:rPrChange w:id="27202" w:author="NA" w:date="2021-12-30T11:44:00Z">
              <w:rPr>
                <w:rFonts w:ascii="Phetsarath OT" w:eastAsia="Phetsarath OT" w:hAnsi="Phetsarath OT" w:cs="Angsana New"/>
                <w:sz w:val="20"/>
                <w:szCs w:val="24"/>
                <w:cs/>
              </w:rPr>
            </w:rPrChange>
          </w:rPr>
          <w:delText xml:space="preserve"> </w:delText>
        </w:r>
        <w:r w:rsidR="00A448F0" w:rsidRPr="002C0BDB" w:rsidDel="008C4A93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  <w:rPrChange w:id="27203" w:author="NA" w:date="2021-12-30T11:44:00Z">
              <w:rPr>
                <w:rFonts w:ascii="Phetsarath OT" w:eastAsia="Phetsarath OT" w:hAnsi="Phetsarath OT" w:cs="Phetsarath OT"/>
                <w:sz w:val="20"/>
                <w:szCs w:val="24"/>
                <w:cs/>
                <w:lang w:bidi="lo-LA"/>
              </w:rPr>
            </w:rPrChange>
          </w:rPr>
          <w:delText>5</w:delText>
        </w:r>
        <w:r w:rsidR="00347C2B" w:rsidRPr="002C0BDB" w:rsidDel="008C4A93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  <w:rPrChange w:id="27204" w:author="NA" w:date="2021-12-30T11:44:00Z">
              <w:rPr>
                <w:rFonts w:ascii="Phetsarath OT" w:eastAsia="Phetsarath OT" w:hAnsi="Phetsarath OT" w:cs="Phetsarath OT"/>
                <w:sz w:val="20"/>
                <w:szCs w:val="24"/>
                <w:cs/>
                <w:lang w:bidi="lo-LA"/>
              </w:rPr>
            </w:rPrChange>
          </w:rPr>
          <w:delText>2</w:delText>
        </w:r>
        <w:r w:rsidRPr="002C0BDB" w:rsidDel="008C4A93">
          <w:rPr>
            <w:rFonts w:ascii="Phetsarath OT" w:eastAsia="Phetsarath OT" w:hAnsi="Phetsarath OT" w:cs="Phetsarath OT"/>
            <w:color w:val="auto"/>
            <w:sz w:val="20"/>
            <w:szCs w:val="24"/>
            <w:lang w:val="fr-FR"/>
            <w:rPrChange w:id="27205" w:author="NA" w:date="2021-12-30T11:44:00Z">
              <w:rPr>
                <w:rFonts w:ascii="Phetsarath OT" w:eastAsia="Phetsarath OT" w:hAnsi="Phetsarath OT" w:cs="Phetsarath OT"/>
                <w:sz w:val="20"/>
                <w:szCs w:val="24"/>
                <w:lang w:val="fr-FR"/>
              </w:rPr>
            </w:rPrChange>
          </w:rPr>
          <w:delText xml:space="preserve"> </w:delText>
        </w:r>
        <w:bookmarkStart w:id="27206" w:name="_Toc77346281"/>
        <w:r w:rsidRPr="002C0BDB" w:rsidDel="008C4A93">
          <w:rPr>
            <w:rFonts w:ascii="Phetsarath OT" w:eastAsia="Phetsarath OT" w:hAnsi="Phetsarath OT" w:cs="Angsana New"/>
            <w:color w:val="auto"/>
            <w:sz w:val="20"/>
            <w:szCs w:val="24"/>
            <w:cs/>
            <w:rPrChange w:id="27207" w:author="NA" w:date="2021-12-30T11:44:00Z">
              <w:rPr>
                <w:rFonts w:ascii="Phetsarath OT" w:eastAsia="Phetsarath OT" w:hAnsi="Phetsarath OT" w:cs="Angsana New"/>
                <w:sz w:val="20"/>
                <w:szCs w:val="24"/>
                <w:cs/>
              </w:rPr>
            </w:rPrChange>
          </w:rPr>
          <w:delText>(</w:delText>
        </w:r>
        <w:r w:rsidRPr="002C0BDB" w:rsidDel="008C4A93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27208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ປັບປຸງ</w:delText>
        </w:r>
        <w:r w:rsidRPr="002C0BDB" w:rsidDel="008C4A93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  <w:rPrChange w:id="27209" w:author="NA" w:date="2021-12-30T11:44:00Z">
              <w:rPr>
                <w:rFonts w:ascii="Phetsarath OT" w:eastAsia="Phetsarath OT" w:hAnsi="Phetsarath OT" w:cs="Phetsarath OT"/>
                <w:sz w:val="20"/>
                <w:szCs w:val="24"/>
                <w:cs/>
                <w:lang w:bidi="lo-LA"/>
              </w:rPr>
            </w:rPrChange>
          </w:rPr>
          <w:delText>)</w:delText>
        </w:r>
        <w:r w:rsidRPr="002C0BDB" w:rsidDel="008C4A93">
          <w:rPr>
            <w:rFonts w:ascii="Phetsarath OT" w:eastAsia="Phetsarath OT" w:hAnsi="Phetsarath OT" w:cs="Angsana New"/>
            <w:color w:val="auto"/>
            <w:sz w:val="20"/>
            <w:szCs w:val="24"/>
            <w:cs/>
            <w:rPrChange w:id="27210" w:author="NA" w:date="2021-12-30T11:44:00Z">
              <w:rPr>
                <w:rFonts w:ascii="Phetsarath OT" w:eastAsia="Phetsarath OT" w:hAnsi="Phetsarath OT" w:cs="Angsana New"/>
                <w:sz w:val="20"/>
                <w:szCs w:val="24"/>
                <w:cs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27211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ການຄວບຄຸມ</w:delText>
        </w:r>
      </w:del>
      <w:ins w:id="27212" w:author="PSK" w:date="2021-07-12T15:05:00Z">
        <w:del w:id="27213" w:author="HP" w:date="2021-08-12T13:25:00Z">
          <w:r w:rsidR="002B4AA8" w:rsidRPr="002C0BDB" w:rsidDel="008C4A93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  <w:rPrChange w:id="27214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  <w:cs/>
                  <w:lang w:bidi="lo-LA"/>
                </w:rPr>
              </w:rPrChange>
            </w:rPr>
            <w:delText xml:space="preserve"> </w:delText>
          </w:r>
          <w:r w:rsidR="002B4AA8" w:rsidRPr="002C0BDB" w:rsidDel="008C4A93">
            <w:rPr>
              <w:rFonts w:ascii="Phetsarath OT" w:eastAsia="Phetsarath OT" w:hAnsi="Phetsarath OT" w:cs="Phetsarath OT" w:hint="cs"/>
              <w:color w:val="auto"/>
              <w:sz w:val="20"/>
              <w:szCs w:val="24"/>
              <w:cs/>
              <w:lang w:bidi="lo-LA"/>
              <w:rPrChange w:id="27215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ການ</w:delText>
          </w:r>
        </w:del>
      </w:ins>
      <w:del w:id="27216" w:author="HP" w:date="2021-08-12T13:25:00Z">
        <w:r w:rsidRPr="002C0BDB" w:rsidDel="008C4A93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  <w:rPrChange w:id="27217" w:author="NA" w:date="2021-12-30T11:44:00Z">
              <w:rPr>
                <w:rFonts w:ascii="Phetsarath OT" w:eastAsia="Phetsarath OT" w:hAnsi="Phetsarath OT" w:cs="Phetsarath OT" w:hint="cs"/>
                <w:sz w:val="20"/>
                <w:szCs w:val="24"/>
                <w:cs/>
                <w:lang w:bidi="lo-LA"/>
              </w:rPr>
            </w:rPrChange>
          </w:rPr>
          <w:delText>ດ້ານໂທລະຄົມມະນາຄົມ</w:delText>
        </w:r>
      </w:del>
      <w:bookmarkEnd w:id="27206"/>
    </w:p>
    <w:p w14:paraId="70BCF03E" w14:textId="4EF89D02" w:rsidR="007A0D78" w:rsidRPr="002C0BDB" w:rsidDel="008C4A93" w:rsidRDefault="007A0D78">
      <w:pPr>
        <w:spacing w:after="0" w:line="340" w:lineRule="exact"/>
        <w:ind w:firstLine="1555"/>
        <w:rPr>
          <w:del w:id="27218" w:author="HP" w:date="2021-08-12T13:25:00Z"/>
          <w:rFonts w:ascii="Phetsarath OT" w:eastAsia="Phetsarath OT" w:hAnsi="Phetsarath OT" w:cs="Phetsarath OT"/>
          <w:lang w:val="fr-FR" w:bidi="lo-LA"/>
          <w:rPrChange w:id="27219" w:author="NA" w:date="2021-12-30T11:44:00Z">
            <w:rPr>
              <w:del w:id="27220" w:author="HP" w:date="2021-08-12T13:25:00Z"/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</w:rPr>
          </w:rPrChange>
        </w:rPr>
        <w:pPrChange w:id="27221" w:author="NA" w:date="2021-12-23T14:21:00Z">
          <w:pPr>
            <w:pStyle w:val="Heading3"/>
          </w:pPr>
        </w:pPrChange>
      </w:pPr>
    </w:p>
    <w:p w14:paraId="1B595CAF" w14:textId="6E39E1C0" w:rsidR="00897237" w:rsidRPr="002C0BDB" w:rsidDel="008C4A93" w:rsidRDefault="0072440F">
      <w:pPr>
        <w:pStyle w:val="NoSpacing"/>
        <w:spacing w:line="360" w:lineRule="exact"/>
        <w:ind w:firstLine="1555"/>
        <w:jc w:val="thaiDistribute"/>
        <w:rPr>
          <w:del w:id="27222" w:author="HP" w:date="2021-08-12T13:25:00Z"/>
          <w:rFonts w:ascii="Phetsarath OT" w:eastAsia="Phetsarath OT" w:hAnsi="Phetsarath OT" w:cs="Phetsarath OT"/>
          <w:sz w:val="24"/>
          <w:szCs w:val="24"/>
          <w:lang w:val="pt-BR"/>
          <w:rPrChange w:id="27223" w:author="NA" w:date="2021-12-30T11:44:00Z">
            <w:rPr>
              <w:del w:id="27224" w:author="HP" w:date="2021-08-12T13:25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27225" w:author="NA" w:date="2021-12-23T14:21:00Z">
          <w:pPr>
            <w:pStyle w:val="NoSpacing"/>
            <w:ind w:left="567" w:firstLine="993"/>
            <w:jc w:val="both"/>
          </w:pPr>
        </w:pPrChange>
      </w:pPr>
      <w:del w:id="27226" w:author="HP" w:date="2021-08-12T13:25:00Z"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ເພື່ອຮັບປະກັນຄວາມປອດໄພຂອງສາທາລະນະ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2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ແລະ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ຄວາມໝັ້ນຄົງຂອງຊາດ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3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ລັດຖະບານ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3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ເປັນຜູ້ຕົກລົງ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3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ແລະ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ມອບໃຫ້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ກະຊວງ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4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ປະສານ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ສົມທົບກັບ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ກະຊວງ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ປ້ອງກັນປະເທດ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ແລະ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ກະຊວງ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ປ້ອງກັນຄວາມສະຫງົບ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ດຳເນີນການ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2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ດັ່ງນີ້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pt-BR"/>
            <w:rPrChange w:id="272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>:</w:delText>
        </w:r>
      </w:del>
    </w:p>
    <w:p w14:paraId="4E455740" w14:textId="18842A21" w:rsidR="00897237" w:rsidRPr="002C0BDB" w:rsidDel="008C4A93" w:rsidRDefault="0072440F">
      <w:pPr>
        <w:pStyle w:val="NoSpacing"/>
        <w:numPr>
          <w:ilvl w:val="0"/>
          <w:numId w:val="6"/>
        </w:numPr>
        <w:tabs>
          <w:tab w:val="left" w:pos="1418"/>
        </w:tabs>
        <w:spacing w:line="340" w:lineRule="exact"/>
        <w:ind w:left="0" w:firstLine="1555"/>
        <w:jc w:val="thaiDistribute"/>
        <w:rPr>
          <w:del w:id="27267" w:author="HP" w:date="2021-08-12T13:25:00Z"/>
          <w:rFonts w:ascii="Phetsarath OT" w:eastAsia="Phetsarath OT" w:hAnsi="Phetsarath OT" w:cs="Phetsarath OT"/>
          <w:sz w:val="24"/>
          <w:szCs w:val="24"/>
          <w:lang w:val="fr-FR"/>
        </w:rPr>
        <w:pPrChange w:id="27268" w:author="NA" w:date="2021-12-23T14:21:00Z">
          <w:pPr>
            <w:pStyle w:val="NoSpacing"/>
            <w:numPr>
              <w:numId w:val="6"/>
            </w:numPr>
            <w:tabs>
              <w:tab w:val="left" w:pos="1710"/>
            </w:tabs>
            <w:ind w:left="720" w:firstLine="720"/>
            <w:jc w:val="thaiDistribute"/>
          </w:pPr>
        </w:pPrChange>
      </w:pPr>
      <w:del w:id="27269" w:author="HP" w:date="2021-08-12T13:25:00Z"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ຄວບຄຸມ</w:delText>
        </w:r>
      </w:del>
      <w:ins w:id="27270" w:author="PSK" w:date="2021-07-12T15:06:00Z">
        <w:del w:id="27271" w:author="HP" w:date="2021-08-12T13:25:00Z">
          <w:r w:rsidR="002B4AA8" w:rsidRPr="002C0BDB" w:rsidDel="008C4A9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del w:id="27272" w:author="HP" w:date="2021-08-12T13:25:00Z"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ເຄືອຂ່າຍ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ການບໍລິການ</w:delText>
        </w:r>
        <w:r w:rsidR="00F336EF" w:rsidRPr="002C0BDB" w:rsidDel="008C4A93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="00F336E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ໂທລະຄົມມະນາຄົມ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ເປັນ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fr-FR"/>
            <w:rPrChange w:id="27273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lang w:val="fr-FR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ການຊົ່ວຄາວ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>;</w:delText>
        </w:r>
      </w:del>
    </w:p>
    <w:p w14:paraId="55311C7F" w14:textId="5B96AB80" w:rsidR="00897237" w:rsidRPr="002C0BDB" w:rsidDel="008C4A93" w:rsidRDefault="0072440F">
      <w:pPr>
        <w:pStyle w:val="NoSpacing"/>
        <w:numPr>
          <w:ilvl w:val="0"/>
          <w:numId w:val="6"/>
        </w:numPr>
        <w:tabs>
          <w:tab w:val="left" w:pos="1418"/>
        </w:tabs>
        <w:spacing w:line="340" w:lineRule="exact"/>
        <w:ind w:left="0" w:firstLine="1555"/>
        <w:jc w:val="thaiDistribute"/>
        <w:rPr>
          <w:del w:id="27274" w:author="HP" w:date="2021-08-12T13:25:00Z"/>
          <w:rFonts w:ascii="Phetsarath OT" w:eastAsia="Phetsarath OT" w:hAnsi="Phetsarath OT" w:cs="Phetsarath OT"/>
          <w:sz w:val="24"/>
          <w:szCs w:val="24"/>
          <w:lang w:val="fr-FR"/>
          <w:rPrChange w:id="27275" w:author="NA" w:date="2021-12-30T11:44:00Z">
            <w:rPr>
              <w:del w:id="27276" w:author="HP" w:date="2021-08-12T13:25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277" w:author="NA" w:date="2021-12-23T14:21:00Z">
          <w:pPr>
            <w:pStyle w:val="NoSpacing"/>
            <w:numPr>
              <w:numId w:val="6"/>
            </w:numPr>
            <w:tabs>
              <w:tab w:val="left" w:pos="1710"/>
            </w:tabs>
            <w:ind w:left="720" w:firstLine="720"/>
            <w:jc w:val="thaiDistribute"/>
          </w:pPr>
        </w:pPrChange>
      </w:pPr>
      <w:del w:id="27278" w:author="HP" w:date="2021-08-12T13:25:00Z"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ກວດສອບການສື່ສານ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ຂອງບຸກຄົນ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fr-FR"/>
            <w:rPrChange w:id="272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,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2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ນິຕິບຸກຄົນ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2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2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2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2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ການຈັດຕັ້ງ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2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2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ທັງພາຍໃນ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2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2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28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2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ຕ່າງປະເທດ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fr-FR"/>
            <w:rPrChange w:id="272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581F23B4" w14:textId="231D0AFE" w:rsidR="00897237" w:rsidRPr="002C0BDB" w:rsidDel="008C4A93" w:rsidRDefault="00CD5EFF">
      <w:pPr>
        <w:pStyle w:val="NoSpacing"/>
        <w:numPr>
          <w:ilvl w:val="0"/>
          <w:numId w:val="6"/>
        </w:numPr>
        <w:tabs>
          <w:tab w:val="left" w:pos="1418"/>
        </w:tabs>
        <w:spacing w:line="340" w:lineRule="exact"/>
        <w:ind w:left="0" w:firstLine="1555"/>
        <w:jc w:val="thaiDistribute"/>
        <w:rPr>
          <w:ins w:id="27292" w:author="PSK" w:date="2021-07-16T16:27:00Z"/>
          <w:del w:id="27293" w:author="HP" w:date="2021-08-12T13:25:00Z"/>
          <w:rFonts w:ascii="Phetsarath OT" w:eastAsia="Phetsarath OT" w:hAnsi="Phetsarath OT" w:cs="Phetsarath OT"/>
          <w:b/>
          <w:bCs/>
          <w:sz w:val="24"/>
          <w:szCs w:val="24"/>
          <w:lang w:val="fr-FR"/>
          <w:rPrChange w:id="27294" w:author="NA" w:date="2021-12-30T11:44:00Z">
            <w:rPr>
              <w:ins w:id="27295" w:author="PSK" w:date="2021-07-16T16:27:00Z"/>
              <w:del w:id="27296" w:author="HP" w:date="2021-08-12T13:25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7297" w:author="NA" w:date="2021-12-23T14:21:00Z">
          <w:pPr>
            <w:pStyle w:val="NoSpacing"/>
            <w:numPr>
              <w:numId w:val="6"/>
            </w:numPr>
            <w:tabs>
              <w:tab w:val="left" w:pos="1710"/>
            </w:tabs>
            <w:ind w:left="720" w:firstLine="720"/>
            <w:jc w:val="thaiDistribute"/>
          </w:pPr>
        </w:pPrChange>
      </w:pPr>
      <w:del w:id="27298" w:author="HP" w:date="2021-08-12T13:25:00Z">
        <w:r w:rsidRPr="002C0BDB" w:rsidDel="008C4A9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delText>ຄວບ</w:delText>
        </w:r>
        <w:r w:rsidRPr="002C0BDB" w:rsidDel="008C4A9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delText>​</w:delText>
        </w:r>
        <w:r w:rsidRPr="002C0BDB" w:rsidDel="008C4A9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delText>ຄຸມ</w:delText>
        </w:r>
        <w:r w:rsidRPr="002C0BDB" w:rsidDel="008C4A9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delText xml:space="preserve"> ​</w:delText>
        </w:r>
        <w:r w:rsidRPr="002C0BDB" w:rsidDel="008C4A93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delText>ແລະ</w:delText>
        </w:r>
        <w:r w:rsidRPr="002C0BDB" w:rsidDel="008C4A93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ຍຶດອຸປະກອນໂທລະຄົມມະນາຄົມ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2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3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ຂອງບຸກຄົນ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lang w:val="fr-FR"/>
            <w:rPrChange w:id="273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,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3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3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ນິຕິບຸກຄົນ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3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3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3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3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ການຈັດຕັ້ງ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3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3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ທັງພາຍໃນ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3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3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3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3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ຕ່າງປະເທດ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lang w:val="fr-FR"/>
            <w:rPrChange w:id="27314" w:author="NA" w:date="2021-12-30T11:44:00Z">
              <w:rPr>
                <w:rFonts w:ascii="Phetsarath OT" w:eastAsia="Phetsarath OT" w:hAnsi="Phetsarath OT" w:cs="Phetsarath OT"/>
                <w:color w:val="0070C0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</w:rPr>
          <w:delText>ພ້ອມທັງດຳເນີນຄະດີຕາມກົດໝາຍ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3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3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3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72440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rPrChange w:id="273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ລະບຽບການທີ່ກ່ຽວຂ້ອງ</w:delText>
        </w:r>
        <w:r w:rsidR="0072440F"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rPrChange w:id="273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</w:del>
    </w:p>
    <w:p w14:paraId="3DA99BFD" w14:textId="77777777" w:rsidR="00087BB2" w:rsidRPr="002C0BDB" w:rsidRDefault="00087BB2">
      <w:pPr>
        <w:pStyle w:val="NoSpacing"/>
        <w:tabs>
          <w:tab w:val="left" w:pos="1710"/>
        </w:tabs>
        <w:spacing w:line="340" w:lineRule="exact"/>
        <w:ind w:firstLine="1555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fr-FR"/>
          <w:rPrChange w:id="27320" w:author="NA" w:date="2021-12-30T11:44:00Z">
            <w:rPr>
              <w:rFonts w:ascii="Phetsarath OT" w:eastAsia="Phetsarath OT" w:hAnsi="Phetsarath OT" w:cs="Phetsarath OT"/>
              <w:b/>
              <w:bCs/>
              <w:sz w:val="24"/>
              <w:szCs w:val="24"/>
              <w:u w:val="single"/>
              <w:lang w:val="fr-FR"/>
            </w:rPr>
          </w:rPrChange>
        </w:rPr>
        <w:pPrChange w:id="27321" w:author="NA" w:date="2021-12-23T14:21:00Z">
          <w:pPr>
            <w:pStyle w:val="NoSpacing"/>
            <w:numPr>
              <w:numId w:val="6"/>
            </w:numPr>
            <w:tabs>
              <w:tab w:val="left" w:pos="1710"/>
            </w:tabs>
            <w:ind w:left="720" w:firstLine="720"/>
            <w:jc w:val="thaiDistribute"/>
          </w:pPr>
        </w:pPrChange>
      </w:pPr>
    </w:p>
    <w:p w14:paraId="2ED20C75" w14:textId="6A894EED" w:rsidR="00B10E53" w:rsidRPr="00417DB2" w:rsidDel="00CA16EC" w:rsidRDefault="00501783">
      <w:pPr>
        <w:pStyle w:val="NoSpacing"/>
        <w:spacing w:line="340" w:lineRule="exact"/>
        <w:jc w:val="both"/>
        <w:rPr>
          <w:del w:id="27322" w:author="PSK" w:date="2021-07-16T16:07:00Z"/>
          <w:rFonts w:ascii="Phetsarath OT" w:eastAsia="Phetsarath OT" w:hAnsi="Phetsarath OT" w:cs="Phetsarath OT"/>
          <w:b/>
          <w:bCs/>
          <w:sz w:val="24"/>
          <w:szCs w:val="24"/>
          <w:lang w:val="fr-FR"/>
          <w:rPrChange w:id="27323" w:author="NA" w:date="2022-01-06T08:08:00Z">
            <w:rPr>
              <w:del w:id="27324" w:author="PSK" w:date="2021-07-16T16:07:00Z"/>
              <w:rFonts w:ascii="Phetsarath OT" w:eastAsia="Phetsarath OT" w:hAnsi="Phetsarath OT" w:cs="Phetsarath OT"/>
              <w:b/>
              <w:bCs/>
              <w:sz w:val="24"/>
              <w:szCs w:val="24"/>
              <w:u w:val="single"/>
              <w:lang w:val="fr-FR"/>
            </w:rPr>
          </w:rPrChange>
        </w:rPr>
        <w:pPrChange w:id="27325" w:author="NA" w:date="2021-12-27T14:21:00Z">
          <w:pPr>
            <w:pStyle w:val="NoSpacing"/>
            <w:ind w:left="2268"/>
            <w:jc w:val="both"/>
          </w:pPr>
        </w:pPrChange>
      </w:pPr>
      <w:bookmarkStart w:id="27326" w:name="_Toc77346120"/>
      <w:bookmarkStart w:id="27327" w:name="_Toc77346282"/>
      <w:bookmarkEnd w:id="27326"/>
      <w:bookmarkEnd w:id="27327"/>
      <w:ins w:id="27328" w:author="NA" w:date="2021-12-27T14:21:00Z">
        <w:r w:rsidRPr="006C02DC">
          <w:rPr>
            <w:rFonts w:ascii="Phetsarath OT" w:eastAsia="Phetsarath OT" w:hAnsi="Phetsarath OT" w:cs="Phetsarath OT" w:hint="cs"/>
            <w:color w:val="000000" w:themeColor="text1"/>
            <w:sz w:val="24"/>
            <w:szCs w:val="24"/>
            <w:cs/>
            <w:lang w:val="fr-FR"/>
            <w:rPrChange w:id="27329" w:author="Documents" w:date="2022-01-06T15:3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</w:rPrChange>
          </w:rPr>
          <w:t>ມາດຕາ</w:t>
        </w:r>
        <w:r w:rsidRPr="006C02DC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fr-FR"/>
            <w:rPrChange w:id="27330" w:author="Documents" w:date="2022-01-06T15:3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  <w:del w:id="27331" w:author="Windows User" w:date="2022-01-12T16:25:00Z">
          <w:r w:rsidRPr="006C02DC" w:rsidDel="007E5C2B">
            <w:rPr>
              <w:rFonts w:ascii="Phetsarath OT" w:eastAsia="Phetsarath OT" w:hAnsi="Phetsarath OT" w:cs="Phetsarath OT"/>
              <w:color w:val="000000" w:themeColor="text1"/>
              <w:sz w:val="24"/>
              <w:szCs w:val="24"/>
              <w:cs/>
              <w:lang w:val="fr-FR"/>
              <w:rPrChange w:id="27332" w:author="Documents" w:date="2022-01-06T15:3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/>
                </w:rPr>
              </w:rPrChange>
            </w:rPr>
            <w:delText xml:space="preserve"> </w:delText>
          </w:r>
        </w:del>
        <w:r w:rsidRPr="006C02DC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fr-FR"/>
            <w:rPrChange w:id="27333" w:author="Documents" w:date="2022-01-06T15:3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>4</w:t>
        </w:r>
      </w:ins>
      <w:ins w:id="27334" w:author="NA" w:date="2021-12-27T14:41:00Z">
        <w:r w:rsidR="00387951" w:rsidRPr="006C02DC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fr-FR"/>
            <w:rPrChange w:id="27335" w:author="Documents" w:date="2022-01-06T15:3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>7</w:t>
        </w:r>
      </w:ins>
      <w:ins w:id="27336" w:author="NA" w:date="2021-12-27T14:21:00Z">
        <w:r w:rsidRPr="00417DB2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  <w:del w:id="27337" w:author="Windows User" w:date="2022-01-12T16:25:00Z">
          <w:r w:rsidRPr="00417DB2" w:rsidDel="007E5C2B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</w:rPr>
            <w:delText xml:space="preserve"> </w:delText>
          </w:r>
        </w:del>
      </w:ins>
    </w:p>
    <w:p w14:paraId="4B34AC49" w14:textId="062CD373" w:rsidR="00396B5B" w:rsidRPr="002C0BDB" w:rsidRDefault="00396B5B">
      <w:pPr>
        <w:pStyle w:val="Heading3"/>
        <w:spacing w:before="0" w:line="340" w:lineRule="exact"/>
        <w:rPr>
          <w:ins w:id="27338" w:author="PSK" w:date="2021-07-16T09:31:00Z"/>
          <w:rFonts w:ascii="Phetsarath OT" w:eastAsia="Phetsarath OT" w:hAnsi="Phetsarath OT" w:cs="Phetsarath OT"/>
          <w:sz w:val="20"/>
          <w:szCs w:val="24"/>
          <w:lang w:val="fr-FR"/>
          <w:rPrChange w:id="27339" w:author="NA" w:date="2021-12-30T11:44:00Z">
            <w:rPr>
              <w:ins w:id="27340" w:author="PSK" w:date="2021-07-16T09:31:00Z"/>
              <w:rFonts w:ascii="Phetsarath OT" w:eastAsia="Phetsarath OT" w:hAnsi="Phetsarath OT" w:cs="Phetsarath OT"/>
              <w:sz w:val="20"/>
              <w:szCs w:val="24"/>
              <w:lang w:bidi="lo-LA"/>
            </w:rPr>
          </w:rPrChange>
        </w:rPr>
        <w:pPrChange w:id="27341" w:author="NA" w:date="2021-12-27T14:21:00Z">
          <w:pPr>
            <w:tabs>
              <w:tab w:val="left" w:pos="720"/>
            </w:tabs>
            <w:spacing w:after="0" w:line="240" w:lineRule="auto"/>
          </w:pPr>
        </w:pPrChange>
      </w:pPr>
      <w:bookmarkStart w:id="27342" w:name="_Toc77346283"/>
      <w:ins w:id="27343" w:author="PSK" w:date="2021-07-16T09:31:00Z"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t>(</w:t>
        </w:r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ປັບປຸງ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t xml:space="preserve">) </w:t>
        </w:r>
      </w:ins>
      <w:ins w:id="27344" w:author="NA" w:date="2021-12-24T10:37:00Z">
        <w:r w:rsidR="0028529A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</w:ins>
      <w:ins w:id="27345" w:author="PSK" w:date="2021-07-16T09:31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ສິດ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ແລະ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ໜ້າທີ່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ຂອງ</w:t>
        </w:r>
        <w:del w:id="27346" w:author="Windows User" w:date="2022-01-12T16:25:00Z">
          <w:r w:rsidRPr="002C0BDB" w:rsidDel="007E5C2B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ກະຊວງເຕັກໂນໂລຊີ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ແລະ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ການສື່ສານ</w:t>
        </w:r>
        <w:bookmarkEnd w:id="27342"/>
      </w:ins>
    </w:p>
    <w:p w14:paraId="3EC246CF" w14:textId="048E5016" w:rsidR="00897237" w:rsidRPr="002C0BDB" w:rsidDel="00396B5B" w:rsidRDefault="00C95B6E">
      <w:pPr>
        <w:pStyle w:val="NoSpacing"/>
        <w:spacing w:line="360" w:lineRule="exact"/>
        <w:ind w:left="425" w:firstLine="1276"/>
        <w:jc w:val="thaiDistribute"/>
        <w:rPr>
          <w:del w:id="27347" w:author="PSK" w:date="2021-07-16T09:31:00Z"/>
          <w:rFonts w:ascii="Phetsarath OT" w:eastAsia="Phetsarath OT" w:hAnsi="Phetsarath OT" w:cs="Phetsarath OT"/>
          <w:sz w:val="24"/>
          <w:szCs w:val="24"/>
          <w:lang w:val="pt-BR"/>
          <w:rPrChange w:id="27348" w:author="NA" w:date="2021-12-30T11:44:00Z">
            <w:rPr>
              <w:del w:id="27349" w:author="PSK" w:date="2021-07-16T09:31:00Z"/>
              <w:rFonts w:ascii="Phetsarath OT" w:eastAsia="Phetsarath OT" w:hAnsi="Phetsarath OT" w:cs="Phetsarath OT"/>
              <w:color w:val="auto"/>
              <w:sz w:val="20"/>
              <w:szCs w:val="24"/>
              <w:lang w:val="fr-FR"/>
            </w:rPr>
          </w:rPrChange>
        </w:rPr>
        <w:pPrChange w:id="27350" w:author="NA" w:date="2021-12-24T10:37:00Z">
          <w:pPr>
            <w:pStyle w:val="Heading3"/>
          </w:pPr>
        </w:pPrChange>
      </w:pPr>
      <w:ins w:id="27351" w:author="NA" w:date="2021-12-27T14:23:00Z">
        <w:del w:id="27352" w:author="Windows User" w:date="2022-01-12T16:25:00Z">
          <w:r w:rsidRPr="006E34B5" w:rsidDel="007E5C2B">
            <w:rPr>
              <w:rFonts w:ascii="Phetsarath OT" w:eastAsia="Phetsarath OT" w:hAnsi="Phetsarath OT" w:cs="Angsana New"/>
              <w:sz w:val="24"/>
              <w:szCs w:val="24"/>
              <w:cs/>
              <w:lang w:val="pt-BR"/>
            </w:rPr>
            <w:delText xml:space="preserve">  </w:delText>
          </w:r>
        </w:del>
      </w:ins>
      <w:ins w:id="27353" w:author="Documents" w:date="2022-01-06T15:34:00Z">
        <w:del w:id="27354" w:author="Windows User" w:date="2022-01-12T16:25:00Z">
          <w:r w:rsidR="006C02DC" w:rsidDel="007E5C2B">
            <w:rPr>
              <w:rFonts w:ascii="Phetsarath OT" w:eastAsia="Phetsarath OT" w:hAnsi="Phetsarath OT" w:cs="DokChampa" w:hint="cs"/>
              <w:sz w:val="24"/>
              <w:szCs w:val="24"/>
              <w:cs/>
              <w:lang w:val="pt-BR"/>
            </w:rPr>
            <w:delText xml:space="preserve">    </w:delText>
          </w:r>
        </w:del>
      </w:ins>
      <w:del w:id="27355" w:author="PSK" w:date="2021-07-16T09:31:00Z"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56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delText>ມາດຕາ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lang w:val="pt-BR"/>
            <w:rPrChange w:id="27357" w:author="NA" w:date="2021-12-30T11:44:00Z">
              <w:rPr>
                <w:rFonts w:ascii="DokChampa" w:hAnsi="DokChampa" w:cs="DokChampa"/>
                <w:lang w:bidi="lo-LA"/>
              </w:rPr>
            </w:rPrChange>
          </w:rPr>
          <w:delText xml:space="preserve"> 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58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delText>5</w:delText>
        </w:r>
        <w:r w:rsidR="00347C2B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59" w:author="NA" w:date="2021-12-30T11:44:00Z">
              <w:rPr>
                <w:rFonts w:cs="DokChampa"/>
                <w:cs/>
                <w:lang w:bidi="lo-LA"/>
              </w:rPr>
            </w:rPrChange>
          </w:rPr>
          <w:delText>3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lang w:val="pt-BR"/>
            <w:rPrChange w:id="27360" w:author="NA" w:date="2021-12-30T11:44:00Z">
              <w:rPr>
                <w:rFonts w:cs="Angsana New"/>
              </w:rPr>
            </w:rPrChange>
          </w:rPr>
          <w:delText xml:space="preserve"> (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61" w:author="NA" w:date="2021-12-30T11:44:00Z">
              <w:rPr>
                <w:rFonts w:cs="DokChampa"/>
                <w:cs/>
                <w:lang w:bidi="lo-LA"/>
              </w:rPr>
            </w:rPrChange>
          </w:rPr>
          <w:delText>ປັບປຸງ)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lang w:val="pt-BR"/>
            <w:rPrChange w:id="27362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63" w:author="NA" w:date="2021-12-30T11:44:00Z">
              <w:rPr>
                <w:rFonts w:cs="DokChampa"/>
                <w:cs/>
                <w:lang w:bidi="lo-LA"/>
              </w:rPr>
            </w:rPrChange>
          </w:rPr>
          <w:delText>ສິດ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lang w:val="pt-BR"/>
            <w:rPrChange w:id="27364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65" w:author="NA" w:date="2021-12-30T11:44:00Z">
              <w:rPr>
                <w:rFonts w:cs="DokChampa"/>
                <w:cs/>
                <w:lang w:bidi="lo-LA"/>
              </w:rPr>
            </w:rPrChange>
          </w:rPr>
          <w:delText>ແລະ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lang w:val="pt-BR"/>
            <w:rPrChange w:id="27366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67" w:author="NA" w:date="2021-12-30T11:44:00Z">
              <w:rPr>
                <w:rFonts w:cs="DokChampa"/>
                <w:cs/>
                <w:lang w:bidi="lo-LA"/>
              </w:rPr>
            </w:rPrChange>
          </w:rPr>
          <w:delText>ໜ້າທີ່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lang w:val="pt-BR"/>
            <w:rPrChange w:id="27368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69" w:author="NA" w:date="2021-12-30T11:44:00Z">
              <w:rPr>
                <w:rFonts w:cs="DokChampa"/>
                <w:cs/>
                <w:lang w:bidi="lo-LA"/>
              </w:rPr>
            </w:rPrChange>
          </w:rPr>
          <w:delText>ຂອງ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lang w:val="pt-BR"/>
            <w:rPrChange w:id="27370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71" w:author="NA" w:date="2021-12-30T11:44:00Z">
              <w:rPr>
                <w:rFonts w:cs="DokChampa"/>
                <w:cs/>
                <w:lang w:bidi="lo-LA"/>
              </w:rPr>
            </w:rPrChange>
          </w:rPr>
          <w:delText>ກະຊວງເຕັກໂນໂລຊີ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lang w:val="pt-BR"/>
            <w:rPrChange w:id="27372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73" w:author="NA" w:date="2021-12-30T11:44:00Z">
              <w:rPr>
                <w:rFonts w:cs="DokChampa"/>
                <w:cs/>
                <w:lang w:bidi="lo-LA"/>
              </w:rPr>
            </w:rPrChange>
          </w:rPr>
          <w:delText>ແລະ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lang w:val="pt-BR"/>
            <w:rPrChange w:id="27374" w:author="NA" w:date="2021-12-30T11:44:00Z">
              <w:rPr>
                <w:rFonts w:cs="DokChampa"/>
                <w:lang w:bidi="lo-LA"/>
              </w:rPr>
            </w:rPrChange>
          </w:rPr>
          <w:delText xml:space="preserve"> </w:delText>
        </w:r>
        <w:r w:rsidR="0072440F"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75" w:author="NA" w:date="2021-12-30T11:44:00Z">
              <w:rPr>
                <w:rFonts w:cs="DokChampa"/>
                <w:cs/>
                <w:lang w:bidi="lo-LA"/>
              </w:rPr>
            </w:rPrChange>
          </w:rPr>
          <w:delText>ການສື່ສານ</w:delText>
        </w:r>
      </w:del>
    </w:p>
    <w:p w14:paraId="3E234851" w14:textId="77777777" w:rsidR="008D2A4D" w:rsidRPr="002C0BDB" w:rsidDel="00396B5B" w:rsidRDefault="0072440F">
      <w:pPr>
        <w:pStyle w:val="NoSpacing"/>
        <w:spacing w:line="360" w:lineRule="exact"/>
        <w:ind w:left="425" w:firstLine="1276"/>
        <w:jc w:val="thaiDistribute"/>
        <w:rPr>
          <w:del w:id="27376" w:author="PSK" w:date="2021-07-16T09:33:00Z"/>
          <w:rFonts w:ascii="Phetsarath OT" w:eastAsia="Phetsarath OT" w:hAnsi="Phetsarath OT" w:cs="Phetsarath OT"/>
          <w:sz w:val="24"/>
          <w:szCs w:val="24"/>
          <w:lang w:val="pt-BR"/>
          <w:rPrChange w:id="27377" w:author="NA" w:date="2021-12-30T11:44:00Z">
            <w:rPr>
              <w:del w:id="27378" w:author="PSK" w:date="2021-07-16T09:33:00Z"/>
              <w:b/>
              <w:bCs/>
              <w:lang w:val="fr-FR" w:bidi="lo-LA"/>
            </w:rPr>
          </w:rPrChange>
        </w:rPr>
        <w:pPrChange w:id="27379" w:author="NA" w:date="2021-12-24T10:37:00Z">
          <w:pPr>
            <w:tabs>
              <w:tab w:val="left" w:pos="720"/>
            </w:tabs>
            <w:spacing w:after="0" w:line="240" w:lineRule="auto"/>
          </w:pPr>
        </w:pPrChange>
      </w:pPr>
      <w:del w:id="27380" w:author="PSK" w:date="2021-07-16T09:31:00Z">
        <w:r w:rsidRPr="002C0BDB" w:rsidDel="00396B5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27381" w:author="NA" w:date="2021-12-30T11:44:00Z">
              <w:rPr>
                <w:rFonts w:cs="Angsana New"/>
                <w:b/>
                <w:bCs/>
                <w:cs/>
              </w:rPr>
            </w:rPrChange>
          </w:rPr>
          <w:tab/>
        </w:r>
      </w:del>
    </w:p>
    <w:p w14:paraId="6A9A3273" w14:textId="765C5F4D" w:rsidR="008D2A4D" w:rsidRPr="002C0BDB" w:rsidRDefault="00C21E7A">
      <w:pPr>
        <w:pStyle w:val="NoSpacing"/>
        <w:spacing w:line="360" w:lineRule="exact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  <w:rPrChange w:id="2738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383" w:author="Documents" w:date="2022-01-11T09:48:00Z">
          <w:pPr>
            <w:tabs>
              <w:tab w:val="left" w:pos="720"/>
            </w:tabs>
            <w:spacing w:after="0" w:line="240" w:lineRule="auto"/>
            <w:jc w:val="thaiDistribute"/>
          </w:pPr>
        </w:pPrChange>
      </w:pPr>
      <w:ins w:id="27384" w:author="home" w:date="2021-07-12T06:49:00Z">
        <w:del w:id="27385" w:author="PSK" w:date="2021-07-16T16:28:00Z">
          <w:r w:rsidRPr="002C0BDB" w:rsidDel="00087BB2">
            <w:rPr>
              <w:rFonts w:ascii="Phetsarath OT" w:eastAsia="Phetsarath OT" w:hAnsi="Phetsarath OT" w:cs="Angsana New"/>
              <w:sz w:val="24"/>
              <w:szCs w:val="24"/>
              <w:cs/>
              <w:lang w:val="pt-BR"/>
              <w:rPrChange w:id="27386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u w:val="single"/>
                  <w:cs/>
                </w:rPr>
              </w:rPrChange>
            </w:rPr>
            <w:tab/>
          </w:r>
        </w:del>
        <w:del w:id="27387" w:author="HP" w:date="2021-07-12T09:15:00Z">
          <w:r w:rsidRPr="002C0BDB" w:rsidDel="000B2714">
            <w:rPr>
              <w:rFonts w:ascii="Phetsarath OT" w:eastAsia="Phetsarath OT" w:hAnsi="Phetsarath OT" w:cs="Angsana New"/>
              <w:sz w:val="24"/>
              <w:szCs w:val="24"/>
              <w:cs/>
              <w:lang w:val="pt-BR"/>
              <w:rPrChange w:id="27388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u w:val="single"/>
                  <w:cs/>
                </w:rPr>
              </w:rPrChange>
            </w:rPr>
            <w:tab/>
          </w:r>
        </w:del>
      </w:ins>
      <w:r w:rsidR="0075457B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38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ໃນການຄຸ້ມຄອງວຽກງານ</w:t>
      </w:r>
      <w:del w:id="27390" w:author="PSK" w:date="2021-07-12T17:02:00Z">
        <w:r w:rsidR="0075457B"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73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</w:delText>
        </w:r>
      </w:del>
      <w:r w:rsidR="0075457B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39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ໂທລະຄົມມະນາຄົມ</w:t>
      </w:r>
      <w:r w:rsidR="0075457B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739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39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ກະຊວງເຕັກໂນໂລຊີ</w:t>
      </w:r>
      <w:r w:rsidR="008D2A4D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739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39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8D2A4D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739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39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ການສື່ສານ</w:t>
      </w:r>
      <w:r w:rsidR="008D2A4D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739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40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ມີ</w:t>
      </w:r>
      <w:r w:rsidR="008D2A4D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740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40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ສິດ</w:t>
      </w:r>
      <w:r w:rsidR="008D2A4D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740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40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8D2A4D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740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40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ໜ້າທີ່</w:t>
      </w:r>
      <w:ins w:id="27407" w:author="HP" w:date="2021-08-12T13:25:00Z">
        <w:r w:rsidR="008C4A93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74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 xml:space="preserve"> </w:t>
        </w:r>
      </w:ins>
      <w:ins w:id="27409" w:author="LENOVO" w:date="2021-12-10T12:45:00Z">
        <w:r w:rsidR="00D472BD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ຕາມຂອບເຂດຄວາມຮັບຜິດຊອບ</w:t>
        </w:r>
      </w:ins>
      <w:ins w:id="27410" w:author="LENOVO" w:date="2021-12-10T12:46:00Z">
        <w:r w:rsidR="00D472BD" w:rsidRPr="006E34B5">
          <w:rPr>
            <w:rFonts w:ascii="Phetsarath OT" w:eastAsia="Phetsarath OT" w:hAnsi="Phetsarath OT" w:cs="Angsana New"/>
            <w:sz w:val="24"/>
            <w:szCs w:val="24"/>
            <w:cs/>
            <w:lang w:val="pt-BR"/>
          </w:rPr>
          <w:t xml:space="preserve"> </w:t>
        </w:r>
      </w:ins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741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ດັ່ງນີ້</w:t>
      </w:r>
      <w:r w:rsidR="008D2A4D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741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>:</w:t>
      </w:r>
    </w:p>
    <w:p w14:paraId="388E5C9D" w14:textId="76748932" w:rsidR="008D2A4D" w:rsidDel="007E5C2B" w:rsidRDefault="007E5C2B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del w:id="27413" w:author="Windows User" w:date="2022-01-12T16:26:00Z"/>
          <w:rFonts w:ascii="Phetsarath OT" w:eastAsia="Phetsarath OT" w:hAnsi="Phetsarath OT" w:cs="Phetsarath OT"/>
          <w:sz w:val="24"/>
          <w:szCs w:val="24"/>
          <w:lang w:val="pt-BR" w:bidi="lo-LA"/>
        </w:rPr>
        <w:pPrChange w:id="27414" w:author="Windows User" w:date="2022-01-12T16:26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  <w:ins w:id="27415" w:author="Windows User" w:date="2022-01-12T16:26:00Z">
        <w: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41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ຄົ້ນຄວ້າຮ່າງນະໂຍບາຍ</w:t>
      </w:r>
      <w:r w:rsidR="008D2A4D" w:rsidRPr="002C0BDB">
        <w:rPr>
          <w:rFonts w:ascii="Phetsarath OT" w:eastAsia="Phetsarath OT" w:hAnsi="Phetsarath OT" w:cs="Phetsarath OT"/>
          <w:sz w:val="24"/>
          <w:szCs w:val="24"/>
          <w:lang w:val="pt-BR" w:bidi="lo-LA"/>
          <w:rPrChange w:id="2741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, </w:t>
      </w:r>
      <w:ins w:id="27418" w:author="HP" w:date="2021-08-12T13:25:00Z">
        <w:del w:id="27419" w:author="LENOVO" w:date="2021-12-10T12:43:00Z">
          <w:r w:rsidR="008C4A93" w:rsidRPr="002C0BDB" w:rsidDel="001440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742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ແຜນ</w:delText>
          </w:r>
        </w:del>
        <w:r w:rsidR="008C4A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ຍຸດທະສາດ</w:t>
        </w:r>
      </w:ins>
      <w:ins w:id="27422" w:author="HP" w:date="2021-08-12T13:26:00Z">
        <w:r w:rsidR="008C4A93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74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, </w:t>
        </w:r>
      </w:ins>
      <w:ins w:id="27424" w:author="home" w:date="2021-08-09T15:49:00Z">
        <w:r w:rsidR="00B92BC7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ກົດໝາຍ</w:t>
        </w:r>
      </w:ins>
      <w:ins w:id="27426" w:author="HP" w:date="2021-08-12T13:26:00Z">
        <w:r w:rsidR="008C4A9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4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7428" w:author="home" w:date="2021-08-09T15:49:00Z">
        <w:del w:id="27429" w:author="HP" w:date="2021-08-12T13:26:00Z">
          <w:r w:rsidR="00B92BC7" w:rsidRPr="002C0BDB" w:rsidDel="008C4A93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743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>,</w:delText>
          </w:r>
        </w:del>
      </w:ins>
      <w:ins w:id="27431" w:author="PSK" w:date="2021-08-09T16:12:00Z">
        <w:del w:id="27432" w:author="HP" w:date="2021-08-12T13:26:00Z">
          <w:r w:rsidR="00C00389" w:rsidRPr="002C0BDB" w:rsidDel="008C4A9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74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  <w:r w:rsidR="00C00389" w:rsidRPr="002C0BDB" w:rsidDel="008C4A93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743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ນິຕິກຳ</w:delText>
          </w:r>
          <w:r w:rsidR="00C00389" w:rsidRPr="002C0BDB" w:rsidDel="008C4A93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743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, </w:delText>
          </w:r>
        </w:del>
      </w:ins>
      <w:ins w:id="27436" w:author="home" w:date="2021-08-09T15:49:00Z">
        <w:del w:id="27437" w:author="PSK" w:date="2021-08-09T16:13:00Z">
          <w:r w:rsidR="00B92BC7" w:rsidRPr="002C0BDB" w:rsidDel="00C00389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743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27439" w:author="HP" w:date="2021-08-12T13:25:00Z">
        <w:r w:rsidR="008D2A4D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ແຜນຍຸ</w:delText>
        </w:r>
        <w:r w:rsidR="009B72EF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ດ</w:delText>
        </w:r>
        <w:r w:rsidR="008D2A4D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ທະສາດ</w:delText>
        </w:r>
      </w:del>
      <w:ins w:id="27443" w:author="PSK" w:date="2021-08-09T16:13:00Z">
        <w:del w:id="27444" w:author="HP" w:date="2021-08-12T13:25:00Z">
          <w:r w:rsidR="00C00389" w:rsidRPr="002C0BDB" w:rsidDel="008C4A93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744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C0038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</w:ins>
      <w:del w:id="27447" w:author="PSK" w:date="2021-08-09T16:13:00Z">
        <w:r w:rsidR="008D2A4D" w:rsidRPr="002C0BDB" w:rsidDel="00C00389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74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,</w:delText>
        </w:r>
      </w:del>
      <w:r w:rsidR="008D2A4D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44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del w:id="27450" w:author="home" w:date="2021-08-09T15:49:00Z">
        <w:r w:rsidR="008D2A4D" w:rsidRPr="002C0BDB" w:rsidDel="00B92BC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ກົດໝາຍ</w:delText>
        </w:r>
      </w:del>
      <w:ins w:id="27452" w:author="PSK" w:date="2021-08-06T09:53:00Z">
        <w:del w:id="27453" w:author="home" w:date="2021-08-09T15:50:00Z">
          <w:r w:rsidR="008C6879" w:rsidRPr="002C0BDB" w:rsidDel="00684734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745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bidi="lo-LA"/>
                </w:rPr>
              </w:rPrChange>
            </w:rPr>
            <w:delText xml:space="preserve">, </w:delText>
          </w:r>
        </w:del>
        <w:r w:rsidR="008C687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ແຜນພັດທະນາ</w:t>
        </w:r>
      </w:ins>
      <w:r w:rsidR="008D2A4D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45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del w:id="27457" w:author="PSK" w:date="2021-08-09T16:13:00Z">
        <w:r w:rsidR="008D2A4D" w:rsidRPr="002C0BDB" w:rsidDel="00C0038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8D2A4D" w:rsidRPr="002C0BDB" w:rsidDel="00C0038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4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8D2A4D" w:rsidRPr="002C0BDB" w:rsidDel="00C0038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ນິຕິກຳ</w:delText>
        </w:r>
        <w:r w:rsidR="003D4CEB" w:rsidRPr="002C0BDB" w:rsidDel="00C00389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74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 </w:delText>
        </w:r>
      </w:del>
      <w:r w:rsidR="003D4CEB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46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val="fr-FR" w:bidi="lo-LA"/>
            </w:rPr>
          </w:rPrChange>
        </w:rPr>
        <w:t>ກ່ຽວກັບວຽກງານໂທລະຄົມມະນາຄົມ</w:t>
      </w:r>
      <w:r w:rsidR="008D2A4D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46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46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ເພື່ອສະເໜີຕໍ່ລັດຖະບານ</w:t>
      </w:r>
      <w:ins w:id="27465" w:author="LENOVO" w:date="2021-12-10T08:26:00Z">
        <w:r w:rsidR="006B2A6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ພິຈາລະນາ</w:t>
        </w:r>
      </w:ins>
      <w:r w:rsidR="008D2A4D" w:rsidRPr="002C0BDB">
        <w:rPr>
          <w:rFonts w:ascii="Phetsarath OT" w:eastAsia="Phetsarath OT" w:hAnsi="Phetsarath OT" w:cs="Phetsarath OT"/>
          <w:sz w:val="24"/>
          <w:szCs w:val="24"/>
          <w:lang w:val="pt-BR" w:bidi="lo-LA"/>
          <w:rPrChange w:id="2746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>;</w:t>
      </w:r>
    </w:p>
    <w:p w14:paraId="02EA6D6C" w14:textId="77777777" w:rsidR="007E5C2B" w:rsidRPr="002C0BDB" w:rsidRDefault="007E5C2B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ins w:id="27467" w:author="Windows User" w:date="2022-01-12T16:26:00Z"/>
          <w:rFonts w:ascii="Phetsarath OT" w:eastAsia="Phetsarath OT" w:hAnsi="Phetsarath OT" w:cs="Phetsarath OT"/>
          <w:sz w:val="24"/>
          <w:szCs w:val="24"/>
          <w:lang w:val="pt-BR" w:bidi="lo-LA"/>
          <w:rPrChange w:id="27468" w:author="NA" w:date="2021-12-30T11:44:00Z">
            <w:rPr>
              <w:ins w:id="27469" w:author="Windows User" w:date="2022-01-12T16:26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7470" w:author="Documents" w:date="2022-01-11T09:49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</w:p>
    <w:p w14:paraId="1E8CCEDA" w14:textId="136037F7" w:rsidR="00C421BF" w:rsidRPr="007E5C2B" w:rsidDel="009D296E" w:rsidRDefault="00C27FF9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0" w:firstLine="1644"/>
        <w:jc w:val="both"/>
        <w:rPr>
          <w:del w:id="27471" w:author="HP" w:date="2021-09-15T11:45:00Z"/>
          <w:rFonts w:ascii="Phetsarath OT" w:eastAsia="Phetsarath OT" w:hAnsi="Phetsarath OT" w:cs="Phetsarath OT"/>
          <w:sz w:val="24"/>
          <w:szCs w:val="24"/>
          <w:lang w:val="pt-BR" w:bidi="lo-LA"/>
          <w:rPrChange w:id="27472" w:author="Windows User" w:date="2022-01-12T16:26:00Z">
            <w:rPr>
              <w:del w:id="27473" w:author="HP" w:date="2021-09-15T11:45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474" w:author="Windows User" w:date="2022-01-12T16:27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  <w:ins w:id="27475" w:author="HP" w:date="2021-09-15T11:46:00Z">
        <w:r w:rsidRPr="007E5C2B">
          <w:rPr>
            <w:rFonts w:ascii="Phetsarath OT" w:eastAsia="Phetsarath OT" w:hAnsi="Phetsarath OT" w:cs="Phetsarath OT" w:hint="cs"/>
            <w:sz w:val="24"/>
            <w:szCs w:val="24"/>
            <w:cs/>
            <w:lang w:val="pt-BR" w:bidi="lo-LA"/>
            <w:rPrChange w:id="27476" w:author="Windows User" w:date="2022-01-12T16:26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ຜັນຂະຫາຍ</w:t>
        </w:r>
        <w:r w:rsidRPr="007E5C2B">
          <w:rPr>
            <w:rFonts w:ascii="Phetsarath OT" w:eastAsia="Phetsarath OT" w:hAnsi="Phetsarath OT" w:cs="Phetsarath OT"/>
            <w:sz w:val="24"/>
            <w:szCs w:val="24"/>
            <w:cs/>
            <w:lang w:val="pt-BR" w:bidi="lo-LA"/>
            <w:rPrChange w:id="27477" w:author="Windows User" w:date="2022-01-12T16:26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pt-BR" w:bidi="lo-LA"/>
              </w:rPr>
            </w:rPrChange>
          </w:rPr>
          <w:t xml:space="preserve"> </w:t>
        </w:r>
      </w:ins>
    </w:p>
    <w:p w14:paraId="4883D005" w14:textId="422F9612" w:rsidR="008D2A4D" w:rsidRPr="002C0BDB" w:rsidRDefault="008D2A4D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ins w:id="27478" w:author="HP" w:date="2021-09-15T11:45:00Z"/>
          <w:rFonts w:ascii="Phetsarath OT" w:eastAsia="Phetsarath OT" w:hAnsi="Phetsarath OT" w:cs="Phetsarath OT"/>
          <w:strike/>
          <w:sz w:val="24"/>
          <w:szCs w:val="24"/>
          <w:lang w:val="fr-FR"/>
          <w:rPrChange w:id="27479" w:author="NA" w:date="2021-12-30T11:44:00Z">
            <w:rPr>
              <w:ins w:id="27480" w:author="HP" w:date="2021-09-15T11:45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 w:bidi="lo-LA"/>
            </w:rPr>
          </w:rPrChange>
        </w:rPr>
        <w:pPrChange w:id="27481" w:author="Windows User" w:date="2022-01-12T16:27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48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ຄົ້ນຄວ້າ</w:t>
      </w:r>
      <w:ins w:id="27483" w:author="NA" w:date="2021-12-23T12:05:00Z">
        <w:r w:rsidR="00C5205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48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ຫັນເອົາ</w:t>
      </w:r>
      <w:ins w:id="27485" w:author="NA" w:date="2021-12-23T12:05:00Z">
        <w:r w:rsidR="00C5205C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del w:id="27486" w:author="HP" w:date="2021-08-12T13:27:00Z"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ແນວທາງ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48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ນະໂຍບາຍ</w:t>
      </w:r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48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>,</w:t>
      </w:r>
      <w:ins w:id="27490" w:author="HP" w:date="2021-08-12T13:27:00Z">
        <w:r w:rsidR="008C4A9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4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del w:id="27492" w:author="LENOVO" w:date="2021-12-10T12:43:00Z">
          <w:r w:rsidR="008C4A93" w:rsidRPr="002C0BDB" w:rsidDel="0014404F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749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ແຜນ</w:delText>
          </w:r>
        </w:del>
        <w:r w:rsidR="008C4A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9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ຍຸດທະສາດ</w:t>
        </w:r>
        <w:r w:rsidR="008C4A93"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74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 xml:space="preserve">, </w:t>
        </w:r>
        <w:r w:rsidR="008C4A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ກົດໝາຍ</w:t>
        </w:r>
        <w:r w:rsidR="008C4A9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4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C4A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4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8C4A9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4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C4A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ແຜນພັດ</w:t>
        </w:r>
      </w:ins>
      <w:ins w:id="27501" w:author="Windows User" w:date="2022-01-12T16:27:00Z">
        <w:r w:rsidR="00224A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27502" w:author="HP" w:date="2021-08-12T13:27:00Z">
        <w:r w:rsidR="008C4A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ທະນາ</w:t>
        </w:r>
        <w:r w:rsidR="008C4A93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8C4A9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ກ່ຽວກັບວຽກງານໂທລະຄົມມະນາຄົມ</w:t>
        </w:r>
      </w:ins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50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 xml:space="preserve"> </w:t>
      </w:r>
      <w:del w:id="27507" w:author="HP" w:date="2021-08-12T13:27:00Z"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ແຜນຍຸດທະສາດ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5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,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ແຜນການ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ມະຕິຕົກລົງຂອງລັດຖະບານ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51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ມາເປັນ</w:t>
      </w:r>
      <w:del w:id="27516" w:author="HP" w:date="2021-08-12T13:28:00Z">
        <w:r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ແຜນຍຸດທະສາດ</w:delText>
        </w:r>
        <w:r w:rsidRPr="002C0BDB" w:rsidDel="008C4A93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5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,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51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ແຜນການ</w:t>
      </w:r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52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52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ແຜນງານ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52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52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52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752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  <w:lang w:bidi="lo-LA"/>
            </w:rPr>
          </w:rPrChange>
        </w:rPr>
        <w:t>ໂຄງການລະອຽດ</w:t>
      </w:r>
      <w:r w:rsidR="003D4CEB" w:rsidRPr="002C0B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  <w:rPrChange w:id="2752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ins w:id="27527" w:author="HP" w:date="2021-09-15T11:47:00Z">
        <w:r w:rsidR="00C27FF9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52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ເພື່ອ</w:t>
        </w:r>
        <w:del w:id="27529" w:author="LENOVO" w:date="2021-12-10T12:42:00Z">
          <w:r w:rsidR="00C27FF9" w:rsidRPr="002C0BDB" w:rsidDel="0014404F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2753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27531" w:author="HP" w:date="2021-09-15T11:47:00Z">
        <w:r w:rsidRPr="002C0BDB" w:rsidDel="00C27FF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53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ຂອງ</w:delText>
        </w:r>
      </w:del>
      <w:del w:id="27533" w:author="HP" w:date="2021-08-12T13:28:00Z">
        <w:r w:rsidR="003D4CEB" w:rsidRPr="002C0BDB" w:rsidDel="008C4A93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75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>ວຽກງານໂທລະຄົມມະນາຄົມ</w:delText>
        </w:r>
      </w:del>
      <w:del w:id="27535" w:author="HP" w:date="2021-09-15T11:47:00Z">
        <w:r w:rsidRPr="002C0BDB" w:rsidDel="00C27FF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53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ພ້ອມທັງຮັບຜິດຊອບໃນການ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753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  <w:lang w:bidi="lo-LA"/>
            </w:rPr>
          </w:rPrChange>
        </w:rPr>
        <w:t>ຈັດຕັ້ງປະຕິບັດໃຫ້ມີປະສິດທິຜົນ</w:t>
      </w:r>
      <w:ins w:id="27538" w:author="NA" w:date="2021-12-23T12:05:00Z">
        <w:r w:rsidR="00C5205C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</w:rPr>
          <w:t xml:space="preserve"> </w:t>
        </w:r>
      </w:ins>
      <w:del w:id="27539" w:author="HP" w:date="2021-09-15T11:47:00Z">
        <w:r w:rsidRPr="002C0BDB" w:rsidDel="00C27FF9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54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>ສູງ</w:delText>
        </w:r>
        <w:r w:rsidRPr="002C0BDB" w:rsidDel="00C27FF9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754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754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  <w:lang w:bidi="lo-LA"/>
            </w:rPr>
          </w:rPrChange>
        </w:rPr>
        <w:t>ໃນຂອບເຂດທົ່ວປະເທດ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  <w:rPrChange w:id="2754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bidi="lo-LA"/>
            </w:rPr>
          </w:rPrChange>
        </w:rPr>
        <w:t>;</w:t>
      </w:r>
    </w:p>
    <w:p w14:paraId="1FBCD724" w14:textId="6D4FC9CE" w:rsidR="009D296E" w:rsidRPr="002C0BDB" w:rsidDel="00F17043" w:rsidRDefault="009D296E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del w:id="27544" w:author="HP [2]" w:date="2021-11-14T18:00:00Z"/>
          <w:rFonts w:ascii="Phetsarath OT" w:eastAsia="Phetsarath OT" w:hAnsi="Phetsarath OT" w:cs="Phetsarath OT"/>
          <w:sz w:val="24"/>
          <w:szCs w:val="24"/>
          <w:lang w:val="pt-BR" w:bidi="lo-LA"/>
          <w:rPrChange w:id="27545" w:author="NA" w:date="2021-12-30T11:44:00Z">
            <w:rPr>
              <w:del w:id="27546" w:author="HP [2]" w:date="2021-11-14T18:00:00Z"/>
              <w:rFonts w:ascii="Phetsarath OT" w:eastAsia="Phetsarath OT" w:hAnsi="Phetsarath OT" w:cs="Phetsarath OT"/>
              <w:sz w:val="24"/>
              <w:szCs w:val="24"/>
              <w:u w:val="single"/>
              <w:lang w:val="pt-BR" w:bidi="lo-LA"/>
            </w:rPr>
          </w:rPrChange>
        </w:rPr>
        <w:pPrChange w:id="27547" w:author="Windows User" w:date="2022-01-12T16:27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  <w:ins w:id="27548" w:author="HP" w:date="2021-09-15T11:45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ໂຄສະນາ</w:t>
        </w:r>
        <w:del w:id="27550" w:author="Documents" w:date="2022-01-11T11:51:00Z">
          <w:r w:rsidRPr="002C0BDB" w:rsidDel="00027904">
            <w:rPr>
              <w:rFonts w:ascii="Phetsarath OT" w:eastAsia="Phetsarath OT" w:hAnsi="Phetsarath OT" w:cs="Phetsarath OT"/>
              <w:sz w:val="24"/>
              <w:szCs w:val="24"/>
              <w:lang w:val="pt-BR" w:bidi="lo-LA"/>
              <w:rPrChange w:id="275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 w:bidi="lo-LA"/>
                </w:rPr>
              </w:rPrChange>
            </w:rPr>
            <w:delText>,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ເຜີຍແຜ່</w:t>
        </w:r>
      </w:ins>
      <w:ins w:id="27554" w:author="LENOVO" w:date="2021-12-10T08:27:00Z">
        <w:r w:rsidR="006B2A6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ແລະ</w:t>
        </w:r>
        <w:r w:rsidR="006B2A6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6B2A6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ສຶກສາອົບຮົມ</w:t>
        </w:r>
        <w:r w:rsidR="006B2A6E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7558" w:author="HP" w:date="2021-09-15T11:45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ນະໂຍບາຍ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5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,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del w:id="27562" w:author="LENOVO" w:date="2021-12-10T12:43:00Z">
          <w:r w:rsidRPr="002C0BDB" w:rsidDel="00D472BD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756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ແຜນ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ຍຸດທະສາດ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75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ກົດໝາຍ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ແຜນພັດທະນາ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57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ກ່ຽວກັບວຽກງານໂທລະຄົມມະນາຄົມໃຫ້ສັງຄົມຮັບຮູ້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pt-BR" w:bidi="lo-LA"/>
            <w:rPrChange w:id="2757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 w:bidi="lo-LA"/>
              </w:rPr>
            </w:rPrChange>
          </w:rPr>
          <w:t>;</w:t>
        </w:r>
      </w:ins>
    </w:p>
    <w:p w14:paraId="712DFE3E" w14:textId="77777777" w:rsidR="00F17043" w:rsidRPr="002C0BDB" w:rsidRDefault="00F17043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ins w:id="27574" w:author="HP [2]" w:date="2021-11-14T18:00:00Z"/>
          <w:rFonts w:ascii="Phetsarath OT" w:eastAsia="Phetsarath OT" w:hAnsi="Phetsarath OT" w:cs="Phetsarath OT"/>
          <w:sz w:val="24"/>
          <w:szCs w:val="24"/>
          <w:lang w:val="pt-BR" w:bidi="lo-LA"/>
          <w:rPrChange w:id="27575" w:author="NA" w:date="2021-12-30T11:44:00Z">
            <w:rPr>
              <w:ins w:id="27576" w:author="HP [2]" w:date="2021-11-14T18:00:00Z"/>
              <w:rFonts w:ascii="Phetsarath OT" w:eastAsia="Phetsarath OT" w:hAnsi="Phetsarath OT" w:cs="Phetsarath OT"/>
              <w:strike/>
              <w:sz w:val="24"/>
              <w:szCs w:val="24"/>
              <w:u w:val="single"/>
              <w:lang w:val="fr-FR"/>
            </w:rPr>
          </w:rPrChange>
        </w:rPr>
        <w:pPrChange w:id="27577" w:author="Windows User" w:date="2022-01-12T16:27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</w:p>
    <w:p w14:paraId="03D0399F" w14:textId="369CFC5E" w:rsidR="00A8310E" w:rsidRPr="002C0BDB" w:rsidRDefault="008D2A4D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rFonts w:ascii="Phetsarath OT" w:eastAsia="Phetsarath OT" w:hAnsi="Phetsarath OT" w:cs="Phetsarath OT"/>
          <w:sz w:val="24"/>
          <w:szCs w:val="24"/>
          <w:lang w:val="fr-FR"/>
          <w:rPrChange w:id="2757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579" w:author="Windows User" w:date="2022-01-12T16:27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  <w:del w:id="27580" w:author="PSK" w:date="2021-07-16T10:45:00Z">
        <w:r w:rsidRPr="002C0BDB" w:rsidDel="0082165F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275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ສ້າງ</w:delText>
        </w:r>
        <w:r w:rsidRPr="002C0BDB" w:rsidDel="0082165F">
          <w:rPr>
            <w:rFonts w:ascii="Phetsarath OT" w:eastAsia="Phetsarath OT" w:hAnsi="Phetsarath OT" w:cs="Phetsarath OT"/>
            <w:strike/>
            <w:sz w:val="24"/>
            <w:szCs w:val="24"/>
            <w:lang w:val="fr-FR" w:bidi="lo-LA"/>
            <w:rPrChange w:id="275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Pr="002C0BDB" w:rsidDel="0082165F">
          <w:rPr>
            <w:rFonts w:ascii="Phetsarath OT" w:eastAsia="Phetsarath OT" w:hAnsi="Phetsarath OT" w:cs="Phetsarath OT" w:hint="cs"/>
            <w:strike/>
            <w:sz w:val="24"/>
            <w:szCs w:val="24"/>
            <w:cs/>
            <w:lang w:bidi="lo-LA"/>
            <w:rPrChange w:id="275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ປັບປຸງ</w:delText>
        </w:r>
        <w:r w:rsidRPr="002C0BDB" w:rsidDel="0082165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84" w:author="NA" w:date="2021-12-30T11:44:00Z">
              <w:rPr>
                <w:rFonts w:cs="DokChampa"/>
                <w:cs/>
                <w:lang w:bidi="lo-LA"/>
              </w:rPr>
            </w:rPrChange>
          </w:rPr>
          <w:delText>ພື້ນຖານ</w:delText>
        </w:r>
        <w:r w:rsidR="009B72EF" w:rsidRPr="002C0BDB" w:rsidDel="0082165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85" w:author="NA" w:date="2021-12-30T11:44:00Z">
              <w:rPr>
                <w:rFonts w:cs="DokChampa"/>
                <w:cs/>
                <w:lang w:bidi="lo-LA"/>
              </w:rPr>
            </w:rPrChange>
          </w:rPr>
          <w:delText>ໂຄງລ່າງ</w:delText>
        </w:r>
      </w:del>
      <w:del w:id="27586" w:author="PSK" w:date="2021-07-12T17:02:00Z">
        <w:r w:rsidR="009B72EF" w:rsidRPr="002C0BDB" w:rsidDel="007A0D7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87" w:author="NA" w:date="2021-12-30T11:44:00Z">
              <w:rPr>
                <w:rFonts w:cs="DokChampa"/>
                <w:cs/>
                <w:lang w:bidi="lo-LA"/>
              </w:rPr>
            </w:rPrChange>
          </w:rPr>
          <w:delText>ການ</w:delText>
        </w:r>
      </w:del>
      <w:del w:id="27588" w:author="PSK" w:date="2021-07-16T10:45:00Z">
        <w:r w:rsidR="003D4CEB" w:rsidRPr="002C0BDB" w:rsidDel="0082165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89" w:author="NA" w:date="2021-12-30T11:44:00Z">
              <w:rPr>
                <w:rFonts w:cs="DokChampa"/>
                <w:cs/>
                <w:lang w:bidi="lo-LA"/>
              </w:rPr>
            </w:rPrChange>
          </w:rPr>
          <w:delText>ໂທລະຄົມມະນາຄົມ</w:delText>
        </w:r>
        <w:r w:rsidRPr="002C0BDB" w:rsidDel="0082165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590" w:author="NA" w:date="2021-12-30T11:44:00Z">
              <w:rPr>
                <w:rFonts w:cs="DokChampa"/>
                <w:cs/>
                <w:lang w:bidi="lo-LA"/>
              </w:rPr>
            </w:rPrChange>
          </w:rPr>
          <w:delText xml:space="preserve"> ໃນຂອບເຂດທົ່ວປະເທດ ເພື່ອເປັນສິ່ງອຳນວຍຄວາມສະດວກໃນການເຄື່ອນໄຫວວຽກງານ</w:delText>
        </w:r>
        <w:r w:rsidR="00BC45B9" w:rsidRPr="002C0BDB" w:rsidDel="0082165F">
          <w:rPr>
            <w:rFonts w:ascii="Phetsarath OT" w:eastAsia="Phetsarath OT" w:hAnsi="Phetsarath OT" w:cs="Phetsarath OT"/>
            <w:spacing w:val="-8"/>
            <w:sz w:val="20"/>
            <w:szCs w:val="24"/>
            <w:cs/>
            <w:lang w:bidi="lo-LA"/>
            <w:rPrChange w:id="27591" w:author="NA" w:date="2021-12-30T11:44:00Z">
              <w:rPr>
                <w:rFonts w:cs="DokChampa"/>
                <w:spacing w:val="-8"/>
                <w:sz w:val="20"/>
                <w:cs/>
                <w:lang w:bidi="lo-LA"/>
              </w:rPr>
            </w:rPrChange>
          </w:rPr>
          <w:delText>ໂທລະຄົມມະນາຄົມ</w:delText>
        </w:r>
        <w:r w:rsidRPr="002C0BDB" w:rsidDel="0082165F">
          <w:rPr>
            <w:rFonts w:ascii="Phetsarath OT" w:eastAsia="Phetsarath OT" w:hAnsi="Phetsarath OT" w:cs="Phetsarath OT"/>
            <w:spacing w:val="-8"/>
            <w:sz w:val="20"/>
            <w:szCs w:val="24"/>
            <w:lang w:val="fr-FR" w:bidi="lo-LA"/>
            <w:rPrChange w:id="27592" w:author="NA" w:date="2021-12-30T11:44:00Z">
              <w:rPr>
                <w:rFonts w:ascii="Phetsarath OT" w:eastAsia="Phetsarath OT" w:hAnsi="Phetsarath OT" w:cs="Phetsarath OT"/>
                <w:spacing w:val="-8"/>
                <w:sz w:val="20"/>
                <w:szCs w:val="24"/>
                <w:u w:val="single"/>
                <w:lang w:bidi="lo-LA"/>
              </w:rPr>
            </w:rPrChange>
          </w:rPr>
          <w:delText>;</w:delText>
        </w:r>
      </w:del>
      <w:ins w:id="27593" w:author="PSK" w:date="2021-07-15T16:00:00Z">
        <w:r w:rsidR="00A8310E" w:rsidRPr="00224AD0">
          <w:rPr>
            <w:rFonts w:ascii="Phetsarath OT" w:eastAsia="Phetsarath OT" w:hAnsi="Phetsarath OT" w:cs="Phetsarath OT"/>
            <w:spacing w:val="-6"/>
            <w:sz w:val="20"/>
            <w:szCs w:val="24"/>
            <w:cs/>
            <w:lang w:bidi="lo-LA"/>
            <w:rPrChange w:id="27594" w:author="Windows User" w:date="2022-01-12T16:28:00Z">
              <w:rPr>
                <w:rFonts w:cs="DokChampa"/>
                <w:spacing w:val="-8"/>
                <w:sz w:val="20"/>
                <w:cs/>
                <w:lang w:bidi="lo-LA"/>
              </w:rPr>
            </w:rPrChange>
          </w:rPr>
          <w:t>ຄຸ້ມຄອງ</w:t>
        </w:r>
      </w:ins>
      <w:ins w:id="27595" w:author="HP" w:date="2021-09-15T11:48:00Z">
        <w:r w:rsidR="00C27FF9" w:rsidRPr="00224AD0">
          <w:rPr>
            <w:rFonts w:ascii="Phetsarath OT" w:eastAsia="Phetsarath OT" w:hAnsi="Phetsarath OT" w:cs="Phetsarath OT"/>
            <w:spacing w:val="-6"/>
            <w:sz w:val="20"/>
            <w:szCs w:val="24"/>
            <w:cs/>
            <w:lang w:bidi="lo-LA"/>
            <w:rPrChange w:id="27596" w:author="Windows User" w:date="2022-01-12T16:28:00Z">
              <w:rPr>
                <w:rFonts w:cs="DokChampa"/>
                <w:spacing w:val="-8"/>
                <w:sz w:val="20"/>
                <w:cs/>
                <w:lang w:bidi="lo-LA"/>
              </w:rPr>
            </w:rPrChange>
          </w:rPr>
          <w:t xml:space="preserve"> ແລະ ນຳໃຊ້ </w:t>
        </w:r>
      </w:ins>
      <w:ins w:id="27597" w:author="PSK" w:date="2021-07-15T16:00:00Z">
        <w:r w:rsidR="00A8310E" w:rsidRPr="00224AD0">
          <w:rPr>
            <w:rFonts w:ascii="Phetsarath OT" w:eastAsia="Phetsarath OT" w:hAnsi="Phetsarath OT" w:cs="Phetsarath OT"/>
            <w:spacing w:val="-6"/>
            <w:sz w:val="20"/>
            <w:szCs w:val="24"/>
            <w:cs/>
            <w:lang w:bidi="lo-LA"/>
            <w:rPrChange w:id="27598" w:author="Windows User" w:date="2022-01-12T16:28:00Z">
              <w:rPr>
                <w:rFonts w:cs="DokChampa"/>
                <w:spacing w:val="-8"/>
                <w:sz w:val="20"/>
                <w:cs/>
                <w:lang w:bidi="lo-LA"/>
              </w:rPr>
            </w:rPrChange>
          </w:rPr>
          <w:t xml:space="preserve">ກອງທຶນພັດທະນາໂທລະຄົມມະນາຄົມ ແລະ </w:t>
        </w:r>
      </w:ins>
      <w:ins w:id="27599" w:author="PSK" w:date="2021-07-16T10:46:00Z">
        <w:r w:rsidR="0082165F" w:rsidRPr="00224AD0">
          <w:rPr>
            <w:rFonts w:ascii="Phetsarath OT" w:eastAsia="Phetsarath OT" w:hAnsi="Phetsarath OT" w:cs="Phetsarath OT"/>
            <w:spacing w:val="-6"/>
            <w:sz w:val="20"/>
            <w:szCs w:val="24"/>
            <w:cs/>
            <w:lang w:bidi="lo-LA"/>
            <w:rPrChange w:id="27600" w:author="Windows User" w:date="2022-01-12T16:28:00Z">
              <w:rPr>
                <w:rFonts w:cs="DokChampa"/>
                <w:spacing w:val="-8"/>
                <w:sz w:val="20"/>
                <w:cs/>
                <w:lang w:bidi="lo-LA"/>
              </w:rPr>
            </w:rPrChange>
          </w:rPr>
          <w:t>ການ</w:t>
        </w:r>
      </w:ins>
      <w:ins w:id="27601" w:author="PSK" w:date="2021-07-15T16:00:00Z">
        <w:r w:rsidR="00A8310E" w:rsidRPr="00224AD0">
          <w:rPr>
            <w:rFonts w:ascii="Phetsarath OT" w:eastAsia="Phetsarath OT" w:hAnsi="Phetsarath OT" w:cs="Phetsarath OT"/>
            <w:spacing w:val="-6"/>
            <w:sz w:val="20"/>
            <w:szCs w:val="24"/>
            <w:cs/>
            <w:lang w:bidi="lo-LA"/>
            <w:rPrChange w:id="27602" w:author="Windows User" w:date="2022-01-12T16:28:00Z">
              <w:rPr>
                <w:rFonts w:cs="DokChampa"/>
                <w:spacing w:val="-8"/>
                <w:sz w:val="20"/>
                <w:cs/>
                <w:lang w:bidi="lo-LA"/>
              </w:rPr>
            </w:rPrChange>
          </w:rPr>
          <w:t>ຫັນເປັນດີຈີຕອນ</w:t>
        </w:r>
      </w:ins>
      <w:ins w:id="27603" w:author="Windows User" w:date="2022-01-12T16:27:00Z">
        <w:r w:rsidR="00224AD0">
          <w:rPr>
            <w:rFonts w:ascii="Phetsarath OT" w:eastAsia="Phetsarath OT" w:hAnsi="Phetsarath OT" w:cs="Phetsarath OT" w:hint="cs"/>
            <w:spacing w:val="-8"/>
            <w:sz w:val="20"/>
            <w:szCs w:val="24"/>
            <w:cs/>
            <w:lang w:bidi="lo-LA"/>
          </w:rPr>
          <w:t xml:space="preserve"> </w:t>
        </w:r>
      </w:ins>
      <w:ins w:id="27604" w:author="HP [2]" w:date="2021-11-14T17:59:00Z">
        <w:r w:rsidR="00F17043" w:rsidRPr="002C0BDB">
          <w:rPr>
            <w:rFonts w:ascii="Phetsarath OT" w:eastAsia="Phetsarath OT" w:hAnsi="Phetsarath OT" w:cs="Phetsarath OT"/>
            <w:spacing w:val="-8"/>
            <w:sz w:val="20"/>
            <w:szCs w:val="24"/>
            <w:cs/>
            <w:lang w:bidi="lo-LA"/>
            <w:rPrChange w:id="27605" w:author="NA" w:date="2021-12-30T11:44:00Z">
              <w:rPr>
                <w:rFonts w:cs="DokChampa"/>
                <w:spacing w:val="-8"/>
                <w:sz w:val="20"/>
                <w:highlight w:val="green"/>
                <w:cs/>
                <w:lang w:bidi="lo-LA"/>
              </w:rPr>
            </w:rPrChange>
          </w:rPr>
          <w:t>ໃຫ້ຖືກຕ້ອງຕາມລະບຽບການ</w:t>
        </w:r>
        <w:del w:id="27606" w:author="LENOVO" w:date="2021-11-22T15:15:00Z">
          <w:r w:rsidR="00F17043" w:rsidRPr="002C0BDB" w:rsidDel="00355482">
            <w:rPr>
              <w:rFonts w:ascii="Phetsarath OT" w:eastAsia="Phetsarath OT" w:hAnsi="Phetsarath OT" w:cs="Phetsarath OT"/>
              <w:spacing w:val="-8"/>
              <w:sz w:val="20"/>
              <w:szCs w:val="24"/>
              <w:cs/>
              <w:lang w:val="fr-FR" w:bidi="lo-LA"/>
              <w:rPrChange w:id="27607" w:author="NA" w:date="2021-12-30T11:44:00Z">
                <w:rPr>
                  <w:rFonts w:cs="DokChampa"/>
                  <w:spacing w:val="-8"/>
                  <w:sz w:val="20"/>
                  <w:highlight w:val="green"/>
                  <w:cs/>
                  <w:lang w:val="fr-FR" w:bidi="lo-LA"/>
                </w:rPr>
              </w:rPrChange>
            </w:rPr>
            <w:delText xml:space="preserve"> </w:delText>
          </w:r>
        </w:del>
      </w:ins>
      <w:ins w:id="27608" w:author="PSK" w:date="2021-07-16T10:45:00Z">
        <w:r w:rsidR="0082165F" w:rsidRPr="002C0BDB">
          <w:rPr>
            <w:rFonts w:ascii="Phetsarath OT" w:eastAsia="Phetsarath OT" w:hAnsi="Phetsarath OT" w:cs="Phetsarath OT"/>
            <w:spacing w:val="-8"/>
            <w:sz w:val="20"/>
            <w:szCs w:val="24"/>
            <w:lang w:val="fr-FR" w:bidi="lo-LA"/>
            <w:rPrChange w:id="27609" w:author="NA" w:date="2021-12-30T11:44:00Z">
              <w:rPr>
                <w:rFonts w:ascii="Phetsarath OT" w:eastAsia="Phetsarath OT" w:hAnsi="Phetsarath OT" w:cs="Phetsarath OT"/>
                <w:spacing w:val="-8"/>
                <w:sz w:val="20"/>
                <w:szCs w:val="24"/>
                <w:highlight w:val="green"/>
                <w:u w:val="single"/>
                <w:lang w:bidi="lo-LA"/>
              </w:rPr>
            </w:rPrChange>
          </w:rPr>
          <w:t>;</w:t>
        </w:r>
      </w:ins>
    </w:p>
    <w:p w14:paraId="663F2828" w14:textId="251D4A40" w:rsidR="008D2A4D" w:rsidRPr="002C0BDB" w:rsidRDefault="008D2A4D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rFonts w:ascii="Phetsarath OT" w:eastAsia="Phetsarath OT" w:hAnsi="Phetsarath OT" w:cs="Phetsarath OT"/>
          <w:sz w:val="24"/>
          <w:szCs w:val="24"/>
          <w:lang w:val="fr-FR"/>
          <w:rPrChange w:id="2761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611" w:author="Windows User" w:date="2022-01-12T16:27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1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ຄຸ້ມຄອງ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1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1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1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1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ດັດສົມ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1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1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ເຄືອຂ່າຍ</w:t>
      </w:r>
      <w:ins w:id="27619" w:author="HP" w:date="2021-08-12T13:28:00Z">
        <w:r w:rsidR="00321E4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ໂທລະຄົມມະນາຄົມ</w:t>
        </w:r>
      </w:ins>
      <w:del w:id="27621" w:author="HP" w:date="2021-08-12T13:28:00Z">
        <w:r w:rsidRPr="002C0BDB" w:rsidDel="00321E4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ການສື່ສານ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62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>,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2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7625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ອັດຕາ</w:t>
      </w:r>
      <w:ins w:id="27626" w:author="HP" w:date="2021-08-12T13:33:00Z">
        <w:r w:rsidR="00881EEE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  <w:lang w:bidi="lo-LA"/>
            <w:rPrChange w:id="27627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7628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ຄ່າທຳນຽມ</w:t>
      </w:r>
      <w:del w:id="27629" w:author="HP" w:date="2021-08-12T13:31:00Z">
        <w:r w:rsidRPr="002C0BDB" w:rsidDel="00321E4E">
          <w:rPr>
            <w:rFonts w:ascii="Phetsarath OT" w:eastAsia="Phetsarath OT" w:hAnsi="Phetsarath OT" w:cs="Phetsarath OT"/>
            <w:spacing w:val="-2"/>
            <w:sz w:val="24"/>
            <w:szCs w:val="24"/>
            <w:lang w:val="fr-FR" w:bidi="lo-LA"/>
            <w:rPrChange w:id="27630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Pr="002C0BDB" w:rsidDel="00321E4E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7631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delText>ອັດຕາ</w:delText>
        </w:r>
      </w:del>
      <w:ins w:id="27632" w:author="HP" w:date="2021-08-12T13:31:00Z">
        <w:r w:rsidR="00321E4E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  <w:lang w:bidi="lo-LA"/>
            <w:rPrChange w:id="27633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321E4E" w:rsidRPr="002C0BD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7634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321E4E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  <w:lang w:bidi="lo-LA"/>
            <w:rPrChange w:id="27635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7636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ຄ່າບໍລິການ</w:t>
      </w:r>
      <w:del w:id="27637" w:author="NA" w:date="2021-12-30T11:19:00Z">
        <w:r w:rsidRPr="002C0BDB" w:rsidDel="00032176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6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en-SG" w:bidi="lo-LA"/>
              </w:rPr>
            </w:rPrChange>
          </w:rPr>
          <w:delText>,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63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en-SG" w:bidi="lo-LA"/>
            </w:rPr>
          </w:rPrChange>
        </w:rPr>
        <w:t xml:space="preserve"> </w:t>
      </w:r>
      <w:ins w:id="27640" w:author="HP" w:date="2021-08-12T13:32:00Z">
        <w:r w:rsidR="00321E4E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en-SG" w:bidi="lo-LA"/>
            <w:rPrChange w:id="276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en-SG" w:bidi="lo-LA"/>
              </w:rPr>
            </w:rPrChange>
          </w:rPr>
          <w:t>ພ້ອມທັງຊຸກຍູ້ຜູ້</w:t>
        </w:r>
      </w:ins>
      <w:ins w:id="27642" w:author="HP" w:date="2021-08-12T13:33:00Z">
        <w:r w:rsidR="000B261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en-SG" w:bidi="lo-LA"/>
            <w:rPrChange w:id="2764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en-SG" w:bidi="lo-LA"/>
              </w:rPr>
            </w:rPrChange>
          </w:rPr>
          <w:t>ໃຫ້ບໍລິການ</w:t>
        </w:r>
      </w:ins>
      <w:del w:id="27644" w:author="HP" w:date="2021-08-12T13:32:00Z">
        <w:r w:rsidR="003D4CEB" w:rsidRPr="002C0BDB" w:rsidDel="00321E4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ການດຳເນີນທຸລະກິດ</w:delText>
        </w:r>
      </w:del>
      <w:del w:id="27646" w:author="PSK" w:date="2021-07-12T17:02:00Z">
        <w:r w:rsidR="009B72EF"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4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ໂທລະຄົມມະນາຄົມ</w:t>
      </w:r>
      <w:r w:rsidR="00F579D6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4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ins w:id="27650" w:author="HP" w:date="2021-08-12T13:33:00Z">
        <w:r w:rsidR="000B261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ໃຫ້</w:t>
        </w:r>
      </w:ins>
      <w:del w:id="27652" w:author="HP" w:date="2021-08-12T13:32:00Z">
        <w:r w:rsidRPr="002C0BDB" w:rsidDel="00321E4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ໃຫ້ມີການ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5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ຂະຫຍາຍເຄືອຂ່າຍການບໍລິການຢ່າງທົ່ວເຖິງ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5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5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5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5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ລົງສູ່ເຂດຫ່າງໄກສອກຫຼີກ</w:t>
      </w:r>
      <w:r w:rsidR="003D4CEB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5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3D4CEB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6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ຫຼື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6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6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ເຂດບ</w:t>
      </w:r>
      <w:ins w:id="27663" w:author="NA" w:date="2021-12-30T11:19:00Z">
        <w:r w:rsidR="00032176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ຸ</w:t>
        </w:r>
      </w:ins>
      <w:del w:id="27664" w:author="NA" w:date="2021-12-30T11:19:00Z">
        <w:r w:rsidRPr="002C0BDB" w:rsidDel="00032176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ູ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66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ລິມະສິດຂອງລັດຖະບານ</w:t>
      </w:r>
      <w:del w:id="27667" w:author="HP" w:date="2021-08-12T13:32:00Z">
        <w:r w:rsidRPr="002C0BDB" w:rsidDel="00881EEE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6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881EE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ພ້ອມທັງຮັບປະກັນດ້ານຄຸນນະພາບ</w:delText>
        </w:r>
        <w:r w:rsidRPr="002C0BDB" w:rsidDel="00881EEE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6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881EE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881EEE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6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881EE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6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ລາຄາທີ່ເໝາະສົມ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67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>;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67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</w:p>
    <w:p w14:paraId="1FF4647E" w14:textId="35F82334" w:rsidR="008D2A4D" w:rsidRPr="002C0BDB" w:rsidRDefault="008D2A4D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rFonts w:ascii="Phetsarath OT" w:eastAsia="Phetsarath OT" w:hAnsi="Phetsarath OT" w:cs="Phetsarath OT"/>
          <w:sz w:val="24"/>
          <w:szCs w:val="24"/>
          <w:lang w:val="fr-FR"/>
          <w:rPrChange w:id="2767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677" w:author="Windows User" w:date="2022-01-12T16:28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678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ຄົ້ນ</w:t>
      </w:r>
      <w:ins w:id="27679" w:author="NA" w:date="2021-12-23T12:07:00Z">
        <w:r w:rsidR="002424D4" w:rsidRPr="002C0BDB">
          <w:rPr>
            <w:rFonts w:ascii="Phetsarath OT" w:eastAsia="Phetsarath OT" w:hAnsi="Phetsarath OT" w:cs="Phetsarath OT" w:hint="cs"/>
            <w:szCs w:val="24"/>
            <w:cs/>
            <w:lang w:bidi="lo-LA"/>
          </w:rPr>
          <w:t>ຄ</w:t>
        </w:r>
      </w:ins>
      <w:del w:id="27680" w:author="NA" w:date="2021-12-23T12:07:00Z">
        <w:r w:rsidRPr="002C0BDB" w:rsidDel="00C5205C">
          <w:rPr>
            <w:rFonts w:ascii="Phetsarath OT" w:eastAsia="Phetsarath OT" w:hAnsi="Phetsarath OT" w:cs="Phetsarath OT" w:hint="cs"/>
            <w:szCs w:val="24"/>
            <w:cs/>
            <w:lang w:bidi="lo-LA"/>
            <w:rPrChange w:id="27681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bidi="lo-LA"/>
              </w:rPr>
            </w:rPrChange>
          </w:rPr>
          <w:delText>ຄ</w:delText>
        </w:r>
      </w:del>
      <w:del w:id="27682" w:author="PSK" w:date="2021-08-17T14:48:00Z">
        <w:r w:rsidRPr="002C0BDB" w:rsidDel="006F78C7">
          <w:rPr>
            <w:rFonts w:ascii="Phetsarath OT" w:eastAsia="Phetsarath OT" w:hAnsi="Phetsarath OT" w:cs="Phetsarath OT" w:hint="cs"/>
            <w:szCs w:val="24"/>
            <w:cs/>
            <w:lang w:bidi="lo-LA"/>
            <w:rPrChange w:id="27683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bidi="lo-LA"/>
              </w:rPr>
            </w:rPrChange>
          </w:rPr>
          <w:delText>້</w:delText>
        </w:r>
      </w:del>
      <w:r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684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ວ</w:t>
      </w:r>
      <w:ins w:id="27685" w:author="PSK" w:date="2021-08-17T14:48:00Z">
        <w:r w:rsidR="006F78C7" w:rsidRPr="002C0BDB">
          <w:rPr>
            <w:rFonts w:ascii="Phetsarath OT" w:eastAsia="Phetsarath OT" w:hAnsi="Phetsarath OT" w:cs="Phetsarath OT" w:hint="cs"/>
            <w:szCs w:val="24"/>
            <w:cs/>
            <w:lang w:bidi="lo-LA"/>
            <w:rPrChange w:id="27686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້</w:t>
        </w:r>
      </w:ins>
      <w:r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687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າ</w:t>
      </w:r>
      <w:r w:rsidRPr="002C0BDB">
        <w:rPr>
          <w:rFonts w:ascii="Phetsarath OT" w:eastAsia="Phetsarath OT" w:hAnsi="Phetsarath OT" w:cs="Phetsarath OT"/>
          <w:szCs w:val="24"/>
          <w:lang w:val="fr-FR" w:bidi="lo-LA"/>
          <w:rPrChange w:id="27688" w:author="NA" w:date="2021-12-30T11:44:00Z">
            <w:rPr>
              <w:rFonts w:eastAsia="Phetsarath OT" w:cs="Phetsarath OT"/>
              <w:szCs w:val="24"/>
              <w:u w:val="single"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689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ສ້າງ</w:t>
      </w:r>
      <w:r w:rsidRPr="002C0BDB">
        <w:rPr>
          <w:rFonts w:ascii="Phetsarath OT" w:eastAsia="Phetsarath OT" w:hAnsi="Phetsarath OT" w:cs="Phetsarath OT"/>
          <w:szCs w:val="24"/>
          <w:lang w:val="fr-FR" w:bidi="lo-LA"/>
          <w:rPrChange w:id="27690" w:author="NA" w:date="2021-12-30T11:44:00Z">
            <w:rPr>
              <w:rFonts w:eastAsia="Phetsarath OT" w:cs="Phetsarath OT"/>
              <w:szCs w:val="24"/>
              <w:u w:val="single"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691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Cs w:val="24"/>
          <w:lang w:val="fr-FR" w:bidi="lo-LA"/>
          <w:rPrChange w:id="27692" w:author="NA" w:date="2021-12-30T11:44:00Z">
            <w:rPr>
              <w:rFonts w:eastAsia="Phetsarath OT" w:cs="Phetsarath OT"/>
              <w:szCs w:val="24"/>
              <w:u w:val="single"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693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ກໍານົດມາດຕະຖານ</w:t>
      </w:r>
      <w:r w:rsidR="00761651"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694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ເຕັກນິກ</w:t>
      </w:r>
      <w:r w:rsidRPr="002C0BDB">
        <w:rPr>
          <w:rFonts w:ascii="Phetsarath OT" w:eastAsia="Phetsarath OT" w:hAnsi="Phetsarath OT" w:cs="Phetsarath OT"/>
          <w:szCs w:val="24"/>
          <w:lang w:val="fr-FR" w:bidi="lo-LA"/>
          <w:rPrChange w:id="27695" w:author="NA" w:date="2021-12-30T11:44:00Z">
            <w:rPr>
              <w:rFonts w:eastAsia="Phetsarath OT" w:cs="Phetsarath OT"/>
              <w:szCs w:val="24"/>
              <w:u w:val="single"/>
              <w:lang w:bidi="lo-LA"/>
            </w:rPr>
          </w:rPrChange>
        </w:rPr>
        <w:t xml:space="preserve">, </w:t>
      </w:r>
      <w:del w:id="27696" w:author="HP" w:date="2021-08-12T13:34:00Z">
        <w:r w:rsidR="00761651" w:rsidRPr="002C0BDB" w:rsidDel="000B2614">
          <w:rPr>
            <w:rFonts w:ascii="Phetsarath OT" w:eastAsia="Phetsarath OT" w:hAnsi="Phetsarath OT" w:cs="Phetsarath OT" w:hint="cs"/>
            <w:szCs w:val="24"/>
            <w:cs/>
            <w:lang w:val="fr-FR" w:bidi="lo-LA"/>
            <w:rPrChange w:id="27697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val="fr-FR" w:bidi="lo-LA"/>
              </w:rPr>
            </w:rPrChange>
          </w:rPr>
          <w:delText>ຕິດຕາມ</w:delText>
        </w:r>
        <w:r w:rsidR="00761651" w:rsidRPr="002C0BDB" w:rsidDel="000B2614">
          <w:rPr>
            <w:rFonts w:ascii="Phetsarath OT" w:eastAsia="Phetsarath OT" w:hAnsi="Phetsarath OT" w:cs="Phetsarath OT"/>
            <w:szCs w:val="24"/>
            <w:lang w:val="fr-FR" w:bidi="lo-LA"/>
            <w:rPrChange w:id="27698" w:author="NA" w:date="2021-12-30T11:44:00Z">
              <w:rPr>
                <w:rFonts w:eastAsia="Phetsarath OT" w:cs="Phetsarath OT"/>
                <w:szCs w:val="24"/>
                <w:u w:val="single"/>
                <w:lang w:val="fr-FR" w:bidi="lo-LA"/>
              </w:rPr>
            </w:rPrChange>
          </w:rPr>
          <w:delText xml:space="preserve">, </w:delText>
        </w:r>
      </w:del>
      <w:r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699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ກວດກາ</w:t>
      </w:r>
      <w:r w:rsidR="00761651" w:rsidRPr="002C0BDB">
        <w:rPr>
          <w:rFonts w:ascii="Phetsarath OT" w:eastAsia="Phetsarath OT" w:hAnsi="Phetsarath OT" w:cs="Phetsarath OT"/>
          <w:szCs w:val="24"/>
          <w:lang w:val="fr-FR" w:bidi="lo-LA"/>
          <w:rPrChange w:id="27700" w:author="NA" w:date="2021-12-30T11:44:00Z">
            <w:rPr>
              <w:rFonts w:eastAsia="Phetsarath OT" w:cs="Phetsarath OT"/>
              <w:szCs w:val="24"/>
              <w:u w:val="single"/>
              <w:lang w:bidi="lo-LA"/>
            </w:rPr>
          </w:rPrChange>
        </w:rPr>
        <w:t xml:space="preserve">, </w:t>
      </w:r>
      <w:r w:rsidR="00761651"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701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ຢັ້ງຢືນ</w:t>
      </w:r>
      <w:r w:rsidRPr="002C0BDB">
        <w:rPr>
          <w:rFonts w:ascii="Phetsarath OT" w:eastAsia="Phetsarath OT" w:hAnsi="Phetsarath OT" w:cs="Phetsarath OT"/>
          <w:szCs w:val="24"/>
          <w:lang w:val="fr-FR" w:bidi="lo-LA"/>
          <w:rPrChange w:id="27702" w:author="NA" w:date="2021-12-30T11:44:00Z">
            <w:rPr>
              <w:rFonts w:eastAsia="Phetsarath OT" w:cs="Phetsarath OT"/>
              <w:szCs w:val="24"/>
              <w:u w:val="single"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Cs w:val="24"/>
          <w:cs/>
          <w:lang w:bidi="lo-LA"/>
          <w:rPrChange w:id="27703" w:author="NA" w:date="2021-12-30T11:44:00Z">
            <w:rPr>
              <w:rFonts w:eastAsia="Phetsarath OT" w:cs="Phetsarath OT" w:hint="cs"/>
              <w:szCs w:val="24"/>
              <w:u w:val="single"/>
              <w:cs/>
              <w:lang w:bidi="lo-LA"/>
            </w:rPr>
          </w:rPrChange>
        </w:rPr>
        <w:t>ຄຸນນະພາບ</w:t>
      </w:r>
      <w:r w:rsidRPr="002C0BDB">
        <w:rPr>
          <w:rFonts w:ascii="Phetsarath OT" w:eastAsia="Phetsarath OT" w:hAnsi="Phetsarath OT" w:cs="Phetsarath OT"/>
          <w:szCs w:val="24"/>
          <w:lang w:val="fr-FR" w:bidi="lo-LA"/>
          <w:rPrChange w:id="27704" w:author="NA" w:date="2021-12-30T11:44:00Z">
            <w:rPr>
              <w:rFonts w:eastAsia="Phetsarath OT" w:cs="Phetsarath OT"/>
              <w:szCs w:val="24"/>
              <w:u w:val="single"/>
              <w:lang w:val="fr-FR" w:bidi="lo-LA"/>
            </w:rPr>
          </w:rPrChange>
        </w:rPr>
        <w:t>​</w:t>
      </w:r>
      <w:r w:rsidR="00761651" w:rsidRPr="002C0BDB">
        <w:rPr>
          <w:rFonts w:ascii="Phetsarath OT" w:eastAsia="Phetsarath OT" w:hAnsi="Phetsarath OT" w:cs="Phetsarath OT"/>
          <w:szCs w:val="24"/>
          <w:lang w:val="fr-FR" w:bidi="lo-LA"/>
          <w:rPrChange w:id="27705" w:author="NA" w:date="2021-12-30T11:44:00Z">
            <w:rPr>
              <w:rFonts w:eastAsia="Phetsarath OT" w:cs="Phetsarath OT"/>
              <w:szCs w:val="24"/>
              <w:u w:val="single"/>
              <w:lang w:bidi="lo-LA"/>
            </w:rPr>
          </w:rPrChange>
        </w:rPr>
        <w:t xml:space="preserve"> </w:t>
      </w:r>
      <w:ins w:id="27706" w:author="HP" w:date="2021-08-12T13:34:00Z">
        <w:r w:rsidR="000B2614" w:rsidRPr="002C0BDB">
          <w:rPr>
            <w:rFonts w:ascii="Phetsarath OT" w:eastAsia="Phetsarath OT" w:hAnsi="Phetsarath OT" w:cs="Phetsarath OT" w:hint="cs"/>
            <w:szCs w:val="24"/>
            <w:cs/>
            <w:lang w:bidi="lo-LA"/>
            <w:rPrChange w:id="27707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ອຸປະກອນ</w:t>
        </w:r>
        <w:r w:rsidR="000B2614" w:rsidRPr="002C0BDB">
          <w:rPr>
            <w:rFonts w:ascii="Phetsarath OT" w:eastAsia="Phetsarath OT" w:hAnsi="Phetsarath OT" w:cs="Phetsarath OT"/>
            <w:szCs w:val="24"/>
            <w:cs/>
            <w:lang w:bidi="lo-LA"/>
            <w:rPrChange w:id="27708" w:author="NA" w:date="2021-12-30T11:44:00Z">
              <w:rPr>
                <w:rFonts w:ascii="Phetsarath OT" w:eastAsia="Phetsarath OT" w:hAnsi="Phetsarath OT" w:cs="Phetsarath OT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B2614" w:rsidRPr="002C0BDB">
          <w:rPr>
            <w:rFonts w:ascii="Phetsarath OT" w:eastAsia="Phetsarath OT" w:hAnsi="Phetsarath OT" w:cs="Phetsarath OT" w:hint="cs"/>
            <w:szCs w:val="24"/>
            <w:cs/>
            <w:lang w:bidi="lo-LA"/>
            <w:rPrChange w:id="27709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ແລະ</w:t>
        </w:r>
      </w:ins>
      <w:ins w:id="27710" w:author="NA" w:date="2022-01-05T11:59:00Z">
        <w:r w:rsidR="006F4285">
          <w:rPr>
            <w:rFonts w:ascii="Phetsarath OT" w:eastAsia="Phetsarath OT" w:hAnsi="Phetsarath OT" w:cs="Phetsarath OT" w:hint="cs"/>
            <w:szCs w:val="24"/>
            <w:cs/>
            <w:lang w:bidi="lo-LA"/>
          </w:rPr>
          <w:t xml:space="preserve"> </w:t>
        </w:r>
      </w:ins>
      <w:ins w:id="27711" w:author="HP" w:date="2021-08-12T13:34:00Z">
        <w:r w:rsidR="000B2614" w:rsidRPr="002C0BDB">
          <w:rPr>
            <w:rFonts w:ascii="Phetsarath OT" w:eastAsia="Phetsarath OT" w:hAnsi="Phetsarath OT" w:cs="Phetsarath OT" w:hint="cs"/>
            <w:szCs w:val="24"/>
            <w:cs/>
            <w:lang w:bidi="lo-LA"/>
            <w:rPrChange w:id="27712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ການບໍລິການ</w:t>
        </w:r>
      </w:ins>
      <w:ins w:id="27713" w:author="HP" w:date="2021-08-12T13:35:00Z">
        <w:r w:rsidR="000B2614" w:rsidRPr="002C0BDB">
          <w:rPr>
            <w:rFonts w:ascii="Phetsarath OT" w:eastAsia="Phetsarath OT" w:hAnsi="Phetsarath OT" w:cs="Phetsarath OT"/>
            <w:szCs w:val="24"/>
            <w:cs/>
            <w:lang w:bidi="lo-LA"/>
            <w:rPrChange w:id="27714" w:author="NA" w:date="2021-12-30T11:44:00Z">
              <w:rPr>
                <w:rFonts w:ascii="Phetsarath OT" w:eastAsia="Phetsarath OT" w:hAnsi="Phetsarath OT" w:cs="Phetsarath OT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7715" w:author="HP" w:date="2021-08-12T13:34:00Z">
        <w:r w:rsidR="000B2614" w:rsidRPr="002C0BDB">
          <w:rPr>
            <w:rFonts w:ascii="Phetsarath OT" w:eastAsia="Phetsarath OT" w:hAnsi="Phetsarath OT" w:cs="Phetsarath OT" w:hint="cs"/>
            <w:szCs w:val="24"/>
            <w:cs/>
            <w:lang w:bidi="lo-LA"/>
            <w:rPrChange w:id="27716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ໂທລະຄົມ</w:t>
        </w:r>
      </w:ins>
      <w:ins w:id="27717" w:author="HP" w:date="2021-08-12T13:35:00Z">
        <w:r w:rsidR="000B2614" w:rsidRPr="002C0BDB">
          <w:rPr>
            <w:rFonts w:ascii="Phetsarath OT" w:eastAsia="Phetsarath OT" w:hAnsi="Phetsarath OT" w:cs="Phetsarath OT" w:hint="cs"/>
            <w:szCs w:val="24"/>
            <w:cs/>
            <w:lang w:bidi="lo-LA"/>
            <w:rPrChange w:id="27718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ມະນາຄົມ</w:t>
        </w:r>
      </w:ins>
      <w:del w:id="27719" w:author="HP" w:date="2021-08-12T13:35:00Z">
        <w:r w:rsidR="00761651" w:rsidRPr="002C0BDB" w:rsidDel="000B2614">
          <w:rPr>
            <w:rFonts w:ascii="Phetsarath OT" w:eastAsia="Phetsarath OT" w:hAnsi="Phetsarath OT" w:cs="Phetsarath OT" w:hint="cs"/>
            <w:szCs w:val="24"/>
            <w:cs/>
            <w:lang w:bidi="lo-LA"/>
            <w:rPrChange w:id="27720" w:author="NA" w:date="2021-12-30T11:44:00Z">
              <w:rPr>
                <w:rFonts w:eastAsia="Phetsarath OT" w:cs="Phetsarath OT" w:hint="cs"/>
                <w:szCs w:val="24"/>
                <w:u w:val="single"/>
                <w:cs/>
                <w:lang w:bidi="lo-LA"/>
              </w:rPr>
            </w:rPrChange>
          </w:rPr>
          <w:delText>ຂອງເຄືອຂ່າຍການບໍລິການ</w:delText>
        </w:r>
      </w:del>
      <w:del w:id="27721" w:author="HP" w:date="2021-08-12T13:36:00Z">
        <w:r w:rsidR="00761651" w:rsidRPr="002C0BDB" w:rsidDel="000B2614">
          <w:rPr>
            <w:rFonts w:ascii="Phetsarath OT" w:eastAsia="Phetsarath OT" w:hAnsi="Phetsarath OT" w:cs="Phetsarath OT"/>
            <w:szCs w:val="24"/>
            <w:lang w:val="fr-FR" w:bidi="lo-LA"/>
            <w:rPrChange w:id="27722" w:author="NA" w:date="2021-12-30T11:44:00Z">
              <w:rPr>
                <w:rFonts w:eastAsia="Phetsarath OT" w:cs="Phetsarath OT"/>
                <w:szCs w:val="24"/>
                <w:u w:val="single"/>
                <w:lang w:bidi="lo-LA"/>
              </w:rPr>
            </w:rPrChange>
          </w:rPr>
          <w:delText xml:space="preserve"> </w:delText>
        </w:r>
        <w:r w:rsidR="00761651" w:rsidRPr="002C0BDB" w:rsidDel="000B261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761651" w:rsidRPr="002C0BDB" w:rsidDel="000B2614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7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61651" w:rsidRPr="002C0BDB" w:rsidDel="000B261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ມາດຕະຖານເຕັກນິກ</w:delText>
        </w:r>
        <w:r w:rsidR="00761651" w:rsidRPr="002C0BDB" w:rsidDel="000B2614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7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9B72EF" w:rsidRPr="002C0BDB" w:rsidDel="000B261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ດ້ານຄວາມປອດໄພ</w:delText>
        </w:r>
        <w:r w:rsidR="00761651" w:rsidRPr="002C0BDB" w:rsidDel="000B261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ຂອງອຸປະກອນ</w:delText>
        </w:r>
      </w:del>
      <w:del w:id="27729" w:author="HP" w:date="2021-08-12T13:40:00Z">
        <w:r w:rsidR="00761651" w:rsidRPr="002C0BDB" w:rsidDel="00BB5F27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73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,</w:delText>
        </w:r>
        <w:r w:rsidR="00761651" w:rsidRPr="002C0BDB" w:rsidDel="00BB5F2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7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61651" w:rsidRPr="002C0BDB" w:rsidDel="00BB5F2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ຄວາມປອດໄພຂອງພື້ນຖານໂຄງລ່າງ</w:delText>
        </w:r>
        <w:r w:rsidR="009B72EF" w:rsidRPr="002C0BDB" w:rsidDel="00BB5F2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</w:delText>
        </w:r>
        <w:r w:rsidR="00761651" w:rsidRPr="002C0BDB" w:rsidDel="00BB5F2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ໂທລະຄົມມະນາຄົມ</w:delText>
        </w:r>
        <w:r w:rsidR="00761651" w:rsidRPr="002C0BDB" w:rsidDel="00BB5F27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7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 </w:delText>
        </w:r>
        <w:r w:rsidR="00761651" w:rsidRPr="002C0BDB" w:rsidDel="00BB5F2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ໃນ</w:delText>
        </w:r>
        <w:r w:rsidR="00761651" w:rsidRPr="002C0BDB" w:rsidDel="00BB5F2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7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61651" w:rsidRPr="002C0BDB" w:rsidDel="00BB5F2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ສປປ</w:delText>
        </w:r>
        <w:r w:rsidR="00761651" w:rsidRPr="002C0BDB" w:rsidDel="00BB5F27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7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761651" w:rsidRPr="002C0BDB" w:rsidDel="00BB5F27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ລາວ</w:delText>
        </w:r>
        <w:r w:rsidRPr="002C0BDB" w:rsidDel="00BB5F27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7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en-SG" w:bidi="lo-LA"/>
              </w:rPr>
            </w:rPrChange>
          </w:rPr>
          <w:delText xml:space="preserve">; </w:delText>
        </w:r>
      </w:del>
      <w:ins w:id="27742" w:author="HP" w:date="2021-08-12T13:40:00Z">
        <w:r w:rsidR="00BB5F27" w:rsidRPr="002C0BDB">
          <w:rPr>
            <w:rFonts w:ascii="Phetsarath OT" w:eastAsia="Phetsarath OT" w:hAnsi="Phetsarath OT" w:cs="Phetsarath OT"/>
            <w:szCs w:val="24"/>
            <w:lang w:val="fr-FR" w:bidi="lo-LA"/>
            <w:rPrChange w:id="27743" w:author="NA" w:date="2021-12-30T11:44:00Z">
              <w:rPr>
                <w:rFonts w:ascii="Phetsarath OT" w:eastAsia="Phetsarath OT" w:hAnsi="Phetsarath OT" w:cs="Phetsarath OT"/>
                <w:szCs w:val="24"/>
                <w:u w:val="single"/>
                <w:lang w:bidi="lo-LA"/>
              </w:rPr>
            </w:rPrChange>
          </w:rPr>
          <w:t>;</w:t>
        </w:r>
      </w:ins>
    </w:p>
    <w:p w14:paraId="7DC00711" w14:textId="72B86EA7" w:rsidR="008D2A4D" w:rsidRPr="002C0BDB" w:rsidDel="00032176" w:rsidRDefault="008D2A4D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del w:id="27744" w:author="NA" w:date="2021-12-30T11:20:00Z"/>
          <w:rFonts w:ascii="Phetsarath OT" w:eastAsia="Phetsarath OT" w:hAnsi="Phetsarath OT" w:cs="Phetsarath OT"/>
          <w:sz w:val="24"/>
          <w:szCs w:val="24"/>
          <w:lang w:val="fr-FR"/>
        </w:rPr>
        <w:pPrChange w:id="27745" w:author="Windows User" w:date="2022-01-12T16:28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4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ຄຸ້ມຄອງ</w:t>
      </w:r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74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4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ພັດທະນາ</w:t>
      </w:r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74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5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ຈັດສັນ</w:t>
      </w:r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75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>,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5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5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ຕິດຕາມ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5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5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5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5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ກວດກາ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5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5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ການນ</w:t>
      </w:r>
      <w:ins w:id="27760" w:author="Documents" w:date="2022-01-11T13:59:00Z">
        <w:r w:rsidR="00673B6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ໍາ</w:t>
        </w:r>
      </w:ins>
      <w:del w:id="27761" w:author="Documents" w:date="2022-01-11T13:59:00Z">
        <w:r w:rsidRPr="002C0BDB" w:rsidDel="00673B62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ຳ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6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ໃຊ້ຊັບພະຍາກອນ</w:t>
      </w:r>
      <w:del w:id="27764" w:author="PSK" w:date="2021-07-12T17:03:00Z">
        <w:r w:rsidRPr="002C0BDB" w:rsidDel="007A0D7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7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6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ໂທລະຄົມມະນາຄົມ</w:t>
      </w:r>
      <w:r w:rsidR="00F579D6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6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del w:id="27768" w:author="PSK" w:date="2021-07-12T17:03:00Z">
        <w:r w:rsidR="00F579D6"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F579D6" w:rsidRPr="002C0BDB" w:rsidDel="007A0D7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7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7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ອິນເຕີເນັດ</w:delText>
        </w:r>
        <w:r w:rsidR="00F579D6" w:rsidRPr="002C0BDB" w:rsidDel="007A0D7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7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7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ຢ່າງມີປະສິດທິພາບ</w:t>
      </w:r>
      <w:r w:rsidR="00F579D6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7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7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ໃຫ້ສ</w:t>
      </w:r>
      <w:r w:rsidR="009B72E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7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ອດຄ່ອງກັບກົດໝາຍ</w:t>
      </w:r>
      <w:r w:rsidR="009B72EF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77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>,</w:t>
      </w:r>
      <w:r w:rsidR="009B72E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7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9B72E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7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ລະບຽບການ</w:t>
      </w:r>
      <w:r w:rsidR="009B72EF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8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="009B72EF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8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8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8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ສົນທິສັນຍາທີ່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8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8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ສປປ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8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8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ລາວ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788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8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ເປັນພາຄີ</w:t>
      </w:r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79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>;</w:t>
      </w:r>
    </w:p>
    <w:p w14:paraId="7C566545" w14:textId="77777777" w:rsidR="00032176" w:rsidRPr="002C0BDB" w:rsidRDefault="00032176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jc w:val="both"/>
        <w:rPr>
          <w:ins w:id="27791" w:author="NA" w:date="2021-12-30T11:20:00Z"/>
          <w:rFonts w:ascii="Phetsarath OT" w:eastAsia="Phetsarath OT" w:hAnsi="Phetsarath OT" w:cs="Phetsarath OT"/>
          <w:sz w:val="24"/>
          <w:szCs w:val="24"/>
          <w:lang w:val="fr-FR"/>
          <w:rPrChange w:id="27792" w:author="NA" w:date="2021-12-30T11:44:00Z">
            <w:rPr>
              <w:ins w:id="27793" w:author="NA" w:date="2021-12-30T11:20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7794" w:author="Windows User" w:date="2022-01-12T16:28:00Z">
          <w:pPr>
            <w:pStyle w:val="ColorfulList-Accent11"/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firstLine="720"/>
            <w:jc w:val="thaiDistribute"/>
          </w:pPr>
        </w:pPrChange>
      </w:pPr>
    </w:p>
    <w:p w14:paraId="03BB275A" w14:textId="45297FCD" w:rsidR="00143979" w:rsidRPr="002C0BDB" w:rsidRDefault="008D2A4D">
      <w:pPr>
        <w:pStyle w:val="ColorfulList-Accent11"/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567" w:firstLine="1503"/>
        <w:jc w:val="both"/>
        <w:rPr>
          <w:ins w:id="27795" w:author="HP" w:date="2021-08-12T14:00:00Z"/>
          <w:rFonts w:ascii="Phetsarath OT" w:eastAsia="Phetsarath OT" w:hAnsi="Phetsarath OT" w:cs="Phetsarath OT"/>
          <w:sz w:val="24"/>
          <w:szCs w:val="24"/>
          <w:lang w:val="fr-FR" w:bidi="lo-LA"/>
          <w:rPrChange w:id="27796" w:author="NA" w:date="2021-12-30T11:44:00Z">
            <w:rPr>
              <w:ins w:id="27797" w:author="HP" w:date="2021-08-12T14:00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7798" w:author="Windows User" w:date="2022-01-12T16:28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79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ອອກ</w:t>
      </w:r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80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80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ຕໍ່</w:t>
      </w:r>
      <w:r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80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80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ໂຈະ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80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80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ຫຼື</w:t>
      </w:r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80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ins w:id="27807" w:author="HP" w:date="2021-08-12T14:00:00Z">
        <w:r w:rsidR="0014397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ຍົກເລີກ</w:t>
        </w:r>
      </w:ins>
      <w:del w:id="27809" w:author="HP" w:date="2021-08-12T14:00:00Z">
        <w:r w:rsidRPr="002C0BDB" w:rsidDel="0014397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ຖອນ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81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ins w:id="27812" w:author="HP" w:date="2021-08-12T14:00:00Z">
        <w:r w:rsidR="00143979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ໃບອະນຸຍາດດຳເນີນທຸລະກິດໂທລະຄົມມະນາຄົມ</w:t>
        </w:r>
      </w:ins>
      <w:ins w:id="27814" w:author="HP" w:date="2021-08-12T14:01:00Z">
        <w:r w:rsidR="00143979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8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;</w:t>
        </w:r>
      </w:ins>
    </w:p>
    <w:p w14:paraId="5F679917" w14:textId="6418C771" w:rsidR="00C421BF" w:rsidRPr="002C0BDB" w:rsidDel="00032176" w:rsidRDefault="00143979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contextualSpacing/>
        <w:jc w:val="both"/>
        <w:rPr>
          <w:del w:id="27816" w:author="NA" w:date="2021-12-30T11:20:00Z"/>
          <w:rFonts w:ascii="Phetsarath OT" w:eastAsia="Phetsarath OT" w:hAnsi="Phetsarath OT" w:cs="Phetsarath OT"/>
          <w:sz w:val="24"/>
          <w:szCs w:val="24"/>
          <w:lang w:val="fr-FR" w:bidi="lo-LA"/>
          <w:rPrChange w:id="27817" w:author="NA" w:date="2021-12-30T11:44:00Z">
            <w:rPr>
              <w:del w:id="27818" w:author="NA" w:date="2021-12-30T11:20:00Z"/>
              <w:rFonts w:ascii="Phetsarath OT" w:eastAsia="Phetsarath OT" w:hAnsi="Phetsarath OT" w:cs="Phetsarath OT"/>
              <w:spacing w:val="-4"/>
              <w:sz w:val="24"/>
              <w:szCs w:val="24"/>
              <w:lang w:val="fr-FR" w:bidi="lo-LA"/>
            </w:rPr>
          </w:rPrChange>
        </w:rPr>
        <w:pPrChange w:id="27819" w:author="Windows User" w:date="2022-01-12T16:28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  <w:ins w:id="27820" w:author="HP" w:date="2021-08-12T14:00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2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ອອກ</w:t>
        </w:r>
      </w:ins>
      <w:ins w:id="27822" w:author="HP" w:date="2021-08-12T14:02:00Z">
        <w:del w:id="27823" w:author="NA" w:date="2021-12-23T15:26:00Z">
          <w:r w:rsidR="000876FB" w:rsidRPr="002C0BDB" w:rsidDel="003C33AF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78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82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ໃບຢັ້ງຢືນ</w:t>
      </w:r>
      <w:r w:rsidR="008D2A4D" w:rsidRPr="002C0BDB">
        <w:rPr>
          <w:rFonts w:ascii="Phetsarath OT" w:eastAsia="Phetsarath OT" w:hAnsi="Phetsarath OT" w:cs="Phetsarath OT"/>
          <w:sz w:val="24"/>
          <w:szCs w:val="24"/>
          <w:cs/>
          <w:lang w:bidi="lo-LA"/>
          <w:rPrChange w:id="2782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  <w:lang w:bidi="lo-LA"/>
            </w:rPr>
          </w:rPrChange>
        </w:rPr>
        <w:t xml:space="preserve"> </w:t>
      </w:r>
      <w:ins w:id="27827" w:author="HP" w:date="2021-08-12T14:03:00Z">
        <w:r w:rsidR="000876F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ແຜນນຳເຂົ້າ</w:t>
        </w:r>
        <w:r w:rsidR="000876F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8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876F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0876F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8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876F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ສົ່ງອອກ</w:t>
        </w:r>
        <w:r w:rsidR="000876F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8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876F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ອຸປະກອນໂທລະຄົມມະນາຄົມປະຈຳປີ</w:t>
        </w:r>
        <w:r w:rsidR="000876F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8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del w:id="27836" w:author="HP" w:date="2021-08-12T14:03:00Z">
        <w:r w:rsidR="008D2A4D" w:rsidRPr="002C0BDB" w:rsidDel="000876F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ແຜນນຳເຂົ້</w:delText>
        </w:r>
        <w:r w:rsidR="00B25DFB" w:rsidRPr="002C0BDB" w:rsidDel="000876F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າ</w:delText>
        </w:r>
      </w:del>
      <w:ins w:id="27839" w:author="HP" w:date="2021-08-12T14:00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4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8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ໃບອະນຸຍາດ</w:t>
        </w:r>
      </w:ins>
      <w:del w:id="27843" w:author="HP" w:date="2021-08-12T14:00:00Z">
        <w:r w:rsidR="00B25DFB" w:rsidRPr="002C0BDB" w:rsidDel="00143979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8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,</w:delText>
        </w:r>
        <w:r w:rsidR="00B25DFB" w:rsidRPr="002C0BDB" w:rsidDel="00143979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8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B25DFB" w:rsidRPr="002C0BDB" w:rsidDel="0014397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</w:delText>
        </w:r>
      </w:del>
      <w:r w:rsidR="00B25DFB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847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ນຳເຂົ້າ</w:t>
      </w:r>
      <w:ins w:id="27848" w:author="HP" w:date="2021-08-12T14:04:00Z">
        <w:r w:rsidR="000876F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8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876F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0876FB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8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del w:id="27852" w:author="HP" w:date="2021-08-12T14:04:00Z">
        <w:r w:rsidR="00B25DFB" w:rsidRPr="002C0BDB" w:rsidDel="000876F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8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>-</w:delText>
        </w:r>
      </w:del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785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ສົ່ງອອກອຸປະກອນ</w:t>
      </w:r>
      <w:ins w:id="27855" w:author="HP" w:date="2021-08-12T14:0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ໂທລະຄົມມະນາຄົມ</w:t>
        </w:r>
      </w:ins>
      <w:del w:id="27857" w:author="HP" w:date="2021-08-12T14:00:00Z">
        <w:r w:rsidR="008D2A4D" w:rsidRPr="002C0BDB" w:rsidDel="00143979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8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 xml:space="preserve">, </w:delText>
        </w:r>
        <w:r w:rsidR="008D2A4D" w:rsidRPr="002C0BDB" w:rsidDel="0014397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ໃບອະນຸຍາດດຳເນີນທຸລະກິດການ</w:delText>
        </w:r>
        <w:r w:rsidR="00B25DFB" w:rsidRPr="002C0BDB" w:rsidDel="00143979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8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ໂທລະຄົມມະນາຄົມ</w:delText>
        </w:r>
      </w:del>
      <w:r w:rsidR="008D2A4D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86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>;</w:t>
      </w:r>
    </w:p>
    <w:p w14:paraId="66F8ACAB" w14:textId="77777777" w:rsidR="00032176" w:rsidRPr="002C0BDB" w:rsidRDefault="00032176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340"/>
          <w:tab w:val="left" w:pos="2552"/>
          <w:tab w:val="left" w:pos="2694"/>
        </w:tabs>
        <w:spacing w:after="0" w:line="340" w:lineRule="exact"/>
        <w:ind w:left="426" w:firstLine="1644"/>
        <w:contextualSpacing/>
        <w:jc w:val="both"/>
        <w:rPr>
          <w:ins w:id="27862" w:author="NA" w:date="2021-12-30T11:20:00Z"/>
          <w:rFonts w:ascii="Phetsarath OT" w:eastAsia="Phetsarath OT" w:hAnsi="Phetsarath OT" w:cs="Phetsarath OT"/>
          <w:sz w:val="24"/>
          <w:szCs w:val="24"/>
          <w:lang w:val="fr-FR" w:bidi="lo-LA"/>
          <w:rPrChange w:id="27863" w:author="NA" w:date="2021-12-30T11:44:00Z">
            <w:rPr>
              <w:ins w:id="27864" w:author="NA" w:date="2021-12-30T11:20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7865" w:author="Windows User" w:date="2022-01-12T16:28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</w:p>
    <w:p w14:paraId="4ADC1A73" w14:textId="3FD1AE30" w:rsidR="008D2A4D" w:rsidRPr="002C0BDB" w:rsidDel="00032176" w:rsidRDefault="00C421BF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del w:id="27866" w:author="NA" w:date="2021-12-30T11:20:00Z"/>
          <w:rFonts w:ascii="Phetsarath OT" w:eastAsia="Phetsarath OT" w:hAnsi="Phetsarath OT" w:cs="Phetsarath OT"/>
          <w:sz w:val="24"/>
          <w:szCs w:val="24"/>
          <w:lang w:val="fr-FR" w:bidi="lo-LA"/>
          <w:rPrChange w:id="27867" w:author="NA" w:date="2021-12-30T11:44:00Z">
            <w:rPr>
              <w:del w:id="27868" w:author="NA" w:date="2021-12-30T11:20:00Z"/>
              <w:rFonts w:ascii="Phetsarath OT" w:eastAsia="Phetsarath OT" w:hAnsi="Phetsarath OT" w:cs="Phetsarath OT"/>
              <w:spacing w:val="-4"/>
              <w:sz w:val="24"/>
              <w:szCs w:val="24"/>
              <w:lang w:val="fr-FR" w:bidi="lo-LA"/>
            </w:rPr>
          </w:rPrChange>
        </w:rPr>
        <w:pPrChange w:id="27869" w:author="Documents" w:date="2022-01-11T11:52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  <w:ins w:id="27870" w:author="HP" w:date="2021-08-12T14:23:00Z"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7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ເກັບ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87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7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ຄ່າ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87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7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ທຳນຽມ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87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7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87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7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ຄ່າ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88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8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88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Angsana New"/>
            <w:spacing w:val="-4"/>
            <w:sz w:val="24"/>
            <w:szCs w:val="24"/>
            <w:cs/>
            <w:lang w:val="fr-FR"/>
            <w:rPrChange w:id="27883" w:author="NA" w:date="2021-12-30T11:44:00Z">
              <w:rPr>
                <w:rFonts w:ascii="Phetsarath OT" w:eastAsia="Phetsarath OT" w:hAnsi="Phetsarath OT" w:cs="Angsana New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8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ໂທລະ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88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8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ຄົມມະນາຄົມ</w:t>
        </w:r>
      </w:ins>
      <w:ins w:id="27887" w:author="HP [2]" w:date="2021-10-29T14:25:00Z">
        <w:del w:id="27888" w:author="NA" w:date="2021-12-30T11:21:00Z">
          <w:r w:rsidR="004F098B" w:rsidRPr="002C0BDB" w:rsidDel="00032176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2788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="004F098B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9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ຕ່າງໆ</w:t>
        </w:r>
      </w:ins>
      <w:ins w:id="27891" w:author="Documents" w:date="2022-01-11T11:52:00Z">
        <w:r w:rsidR="0002790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</w:rPr>
          <w:t xml:space="preserve"> </w:t>
        </w:r>
      </w:ins>
      <w:ins w:id="27892" w:author="HP [2]" w:date="2021-10-29T14:25:00Z">
        <w:r w:rsidR="004F098B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89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ຕາມລະບຽບການ</w:t>
        </w:r>
      </w:ins>
      <w:ins w:id="27894" w:author="HP" w:date="2021-08-12T14:23:00Z"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89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  <w:r w:rsidR="008D2A4D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789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t xml:space="preserve"> </w:t>
      </w:r>
    </w:p>
    <w:p w14:paraId="3A70DAA5" w14:textId="77777777" w:rsidR="00032176" w:rsidRPr="002C0BDB" w:rsidRDefault="00032176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ins w:id="27897" w:author="NA" w:date="2021-12-30T11:20:00Z"/>
          <w:rFonts w:ascii="Phetsarath OT" w:eastAsia="Phetsarath OT" w:hAnsi="Phetsarath OT" w:cs="Phetsarath OT"/>
          <w:sz w:val="24"/>
          <w:szCs w:val="24"/>
          <w:lang w:val="fr-FR" w:bidi="lo-LA"/>
          <w:rPrChange w:id="27898" w:author="NA" w:date="2021-12-30T11:44:00Z">
            <w:rPr>
              <w:ins w:id="27899" w:author="NA" w:date="2021-12-30T11:20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7900" w:author="Documents" w:date="2022-01-11T11:52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</w:p>
    <w:p w14:paraId="7D5D3770" w14:textId="6D050ED5" w:rsidR="00031A1E" w:rsidRPr="002C0BDB" w:rsidDel="00032176" w:rsidRDefault="00031A1E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del w:id="27901" w:author="NA" w:date="2021-12-30T11:21:00Z"/>
          <w:rFonts w:ascii="Phetsarath OT" w:eastAsia="Phetsarath OT" w:hAnsi="Phetsarath OT" w:cs="Phetsarath OT"/>
          <w:sz w:val="24"/>
          <w:szCs w:val="24"/>
          <w:lang w:val="fr-FR" w:bidi="lo-LA"/>
        </w:rPr>
        <w:pPrChange w:id="27902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  <w:ins w:id="27903" w:author="HP" w:date="2021-08-12T14:25:00Z"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0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ເກັບ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90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0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ກຳ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90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0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ຂໍ້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90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1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ມູນ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91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1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ສະຖິຕິ</w:t>
        </w:r>
      </w:ins>
      <w:ins w:id="27913" w:author="HP" w:date="2021-08-12T14:26:00Z"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791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7915" w:author="HP" w:date="2021-08-12T14:25:00Z"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1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ຜູ້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91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1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ໃຫ້</w:t>
        </w:r>
      </w:ins>
      <w:ins w:id="27919" w:author="HP" w:date="2021-08-12T14:26:00Z"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792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2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792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2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ຜູ້ໃຊ້</w:t>
        </w:r>
      </w:ins>
      <w:ins w:id="27924" w:author="HP" w:date="2021-08-12T14:25:00Z"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92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Angsana New"/>
            <w:spacing w:val="-4"/>
            <w:sz w:val="24"/>
            <w:szCs w:val="24"/>
            <w:cs/>
            <w:lang w:val="fr-FR"/>
            <w:rPrChange w:id="27926" w:author="NA" w:date="2021-12-30T11:44:00Z">
              <w:rPr>
                <w:rFonts w:ascii="Phetsarath OT" w:eastAsia="Phetsarath OT" w:hAnsi="Phetsarath OT" w:cs="Angsana New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2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ບໍລິການໂທລະ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92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2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ຄົມມະນາຄົມ</w:t>
        </w:r>
      </w:ins>
      <w:ins w:id="27930" w:author="HP" w:date="2021-08-12T14:26:00Z"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793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793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ໃນຂອບເຂດທົ່ວປະເທດ</w:t>
        </w:r>
      </w:ins>
      <w:ins w:id="27933" w:author="HP" w:date="2021-08-12T14:25:00Z"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793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29D75878" w14:textId="77777777" w:rsidR="00032176" w:rsidRPr="002C0BDB" w:rsidRDefault="00032176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ins w:id="27935" w:author="NA" w:date="2021-12-30T11:21:00Z"/>
          <w:rFonts w:ascii="Phetsarath OT" w:eastAsia="Phetsarath OT" w:hAnsi="Phetsarath OT" w:cs="Phetsarath OT"/>
          <w:sz w:val="24"/>
          <w:szCs w:val="24"/>
          <w:lang w:val="fr-FR" w:bidi="lo-LA"/>
          <w:rPrChange w:id="27936" w:author="NA" w:date="2021-12-30T11:44:00Z">
            <w:rPr>
              <w:ins w:id="27937" w:author="NA" w:date="2021-12-30T11:2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7938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</w:p>
    <w:p w14:paraId="78EF909B" w14:textId="1680C5A2" w:rsidR="008D2A4D" w:rsidRPr="002C0BDB" w:rsidDel="002C088A" w:rsidRDefault="008D2A4D">
      <w:pPr>
        <w:numPr>
          <w:ilvl w:val="0"/>
          <w:numId w:val="33"/>
        </w:numPr>
        <w:tabs>
          <w:tab w:val="left" w:pos="1170"/>
          <w:tab w:val="left" w:pos="1418"/>
          <w:tab w:val="left" w:pos="1560"/>
          <w:tab w:val="left" w:pos="2268"/>
          <w:tab w:val="left" w:pos="2430"/>
          <w:tab w:val="left" w:pos="2694"/>
        </w:tabs>
        <w:spacing w:after="0" w:line="340" w:lineRule="exact"/>
        <w:ind w:left="567" w:firstLine="1644"/>
        <w:contextualSpacing/>
        <w:jc w:val="both"/>
        <w:rPr>
          <w:del w:id="27939" w:author="HP" w:date="2021-09-21T09:18:00Z"/>
          <w:rFonts w:ascii="Phetsarath OT" w:eastAsia="Phetsarath OT" w:hAnsi="Phetsarath OT" w:cs="Phetsarath OT"/>
          <w:sz w:val="24"/>
          <w:szCs w:val="24"/>
          <w:lang w:val="fr-FR" w:bidi="lo-LA"/>
          <w:rPrChange w:id="27940" w:author="NA" w:date="2021-12-30T11:44:00Z">
            <w:rPr>
              <w:del w:id="27941" w:author="HP" w:date="2021-09-21T09:18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7942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  <w:del w:id="27943" w:author="HP" w:date="2021-08-12T14:04:00Z">
        <w:r w:rsidRPr="002C0BDB" w:rsidDel="000876F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ຕິດຕາມ</w:delText>
        </w:r>
        <w:r w:rsidRPr="002C0BDB" w:rsidDel="000876F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9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, </w:delText>
        </w:r>
      </w:del>
      <w:del w:id="27946" w:author="HP" w:date="2021-08-12T14:05:00Z">
        <w:r w:rsidRPr="002C0BDB" w:rsidDel="000876F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4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ກວດກາ</w:delText>
        </w:r>
        <w:r w:rsidRPr="002C0BDB" w:rsidDel="000876F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9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, </w:delText>
        </w:r>
        <w:r w:rsidRPr="002C0BDB" w:rsidDel="000876F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ປັບໄໝ</w:delText>
        </w:r>
        <w:r w:rsidRPr="002C0BDB" w:rsidDel="000876F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9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0876F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ຫຼື</w:delText>
        </w:r>
        <w:r w:rsidRPr="002C0BDB" w:rsidDel="000876F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9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0876F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ຮ້ອງຟ້ອງຜູ້ລະເມີດກົດໝາຍ</w:delText>
        </w:r>
        <w:r w:rsidRPr="002C0BDB" w:rsidDel="000876F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9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del w:id="27955" w:author="HP" w:date="2021-09-21T09:18:00Z">
        <w:r w:rsidR="009B72EF" w:rsidRPr="002C0BDB" w:rsidDel="002C088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9B72EF" w:rsidRPr="002C0BDB" w:rsidDel="002C088A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9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9B72EF" w:rsidRPr="002C0BDB" w:rsidDel="002C088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ລະບຽບການ</w:delText>
        </w:r>
      </w:del>
      <w:del w:id="27959" w:author="HP" w:date="2021-08-12T14:05:00Z">
        <w:r w:rsidR="009B72EF" w:rsidRPr="002C0BDB" w:rsidDel="000876F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79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0876F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ທີ່</w:delText>
        </w:r>
      </w:del>
      <w:del w:id="27962" w:author="HP" w:date="2021-09-21T09:18:00Z">
        <w:r w:rsidRPr="002C0BDB" w:rsidDel="002C088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ກ່ຽວ</w:delText>
        </w:r>
      </w:del>
      <w:del w:id="27964" w:author="HP" w:date="2021-08-12T14:05:00Z">
        <w:r w:rsidRPr="002C0BDB" w:rsidDel="000876F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ຂ້ອງກັບ</w:delText>
        </w:r>
      </w:del>
      <w:del w:id="27966" w:author="HP" w:date="2021-09-21T09:18:00Z">
        <w:r w:rsidR="00B25DFB" w:rsidRPr="002C0BDB" w:rsidDel="002C088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796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ວຽກງານໂທລະຄົມມະນາຄົມ</w:delText>
        </w:r>
        <w:r w:rsidRPr="002C0BDB" w:rsidDel="002C088A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79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;</w:delText>
        </w:r>
      </w:del>
    </w:p>
    <w:p w14:paraId="198B7A8E" w14:textId="3F8A7518" w:rsidR="00B25DFB" w:rsidRPr="002C0BDB" w:rsidDel="008E4AA8" w:rsidRDefault="00B25DFB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del w:id="27969" w:author="NA" w:date="2021-12-30T11:21:00Z"/>
          <w:rFonts w:ascii="Phetsarath OT" w:eastAsia="Phetsarath OT" w:hAnsi="Phetsarath OT" w:cs="Phetsarath OT"/>
          <w:sz w:val="24"/>
          <w:szCs w:val="24"/>
          <w:lang w:val="fr-FR" w:bidi="lo-LA"/>
        </w:rPr>
        <w:pPrChange w:id="27970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  <w:tab w:val="left" w:pos="189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7971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ແກ້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7972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7973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ໄຂ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7974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7975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ຄຳ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7976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7977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ສ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7978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7979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ະ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7980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7981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ເໜີ</w:t>
      </w:r>
      <w:ins w:id="27982" w:author="HP" w:date="2021-08-12T14:06:00Z">
        <w:r w:rsidR="000876FB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  <w:lang w:bidi="lo-LA"/>
            <w:rPrChange w:id="27983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="000876FB" w:rsidRPr="002C0BD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7984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="000876FB" w:rsidRPr="002C0BDB">
          <w:rPr>
            <w:rFonts w:ascii="Phetsarath OT" w:eastAsia="Phetsarath OT" w:hAnsi="Phetsarath OT" w:cs="Phetsarath OT"/>
            <w:spacing w:val="-2"/>
            <w:sz w:val="24"/>
            <w:szCs w:val="24"/>
            <w:cs/>
            <w:lang w:bidi="lo-LA"/>
            <w:rPrChange w:id="27985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</w:ins>
      <w:ins w:id="27986" w:author="HP" w:date="2021-08-12T14:07:00Z">
        <w:r w:rsidR="000876FB" w:rsidRPr="002C0BD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7987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t>ຂໍ້ຂັດແຍ່ງ</w:t>
        </w:r>
      </w:ins>
      <w:del w:id="27988" w:author="HP" w:date="2021-08-12T14:07:00Z">
        <w:r w:rsidRPr="002C0BDB" w:rsidDel="000876FB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7989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0876F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7990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delText>ຂອງ</w:delText>
        </w:r>
        <w:r w:rsidRPr="002C0BDB" w:rsidDel="000876FB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7991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0876F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7992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delText>ຜູ້</w:delText>
        </w:r>
        <w:r w:rsidRPr="002C0BDB" w:rsidDel="000876FB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7993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0876F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7994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delText>ໃຊ້</w:delText>
        </w:r>
        <w:r w:rsidRPr="002C0BDB" w:rsidDel="000876FB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7995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0876F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7996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0876FB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7997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0876F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7998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delText>ຜູ້</w:delText>
        </w:r>
        <w:r w:rsidRPr="002C0BDB" w:rsidDel="000876FB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7999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0876F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8000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delText>ໃຫ້</w:delText>
        </w:r>
        <w:r w:rsidRPr="002C0BDB" w:rsidDel="000876FB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8001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9B72EF" w:rsidRPr="002C0BDB" w:rsidDel="000876FB">
          <w:rPr>
            <w:rFonts w:ascii="Phetsarath OT" w:eastAsia="Phetsarath OT" w:hAnsi="Phetsarath OT" w:cs="Phetsarath OT"/>
            <w:spacing w:val="-2"/>
            <w:sz w:val="24"/>
            <w:szCs w:val="24"/>
            <w:cs/>
            <w:lang w:val="fr-FR" w:bidi="lo-LA"/>
            <w:rPrChange w:id="28002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cs/>
                <w:lang w:val="fr-FR" w:bidi="lo-LA"/>
              </w:rPr>
            </w:rPrChange>
          </w:rPr>
          <w:delText xml:space="preserve"> </w:delText>
        </w:r>
        <w:r w:rsidRPr="002C0BDB" w:rsidDel="000876FB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  <w:rPrChange w:id="28003" w:author="NA" w:date="2021-12-30T11:44:00Z">
              <w:rPr>
                <w:rFonts w:ascii="Phetsarath OT" w:eastAsia="Phetsarath OT" w:hAnsi="Phetsarath OT" w:cs="Phetsarath OT" w:hint="cs"/>
                <w:spacing w:val="-2"/>
                <w:sz w:val="24"/>
                <w:szCs w:val="24"/>
                <w:u w:val="single"/>
                <w:cs/>
                <w:lang w:bidi="lo-LA"/>
              </w:rPr>
            </w:rPrChange>
          </w:rPr>
          <w:delText>ບໍລິການ</w:delText>
        </w:r>
      </w:del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04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05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ກ່ຽວ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06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07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ກັບ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08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09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ຄຸນ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10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11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ນະພາ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12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13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ບ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14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15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ມາ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16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17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ດຕະຖານ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18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19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ຂອງ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20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21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ການ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22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23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ບໍລິ</w:t>
      </w:r>
      <w:ins w:id="28024" w:author="Windows User" w:date="2022-01-12T16:29:00Z">
        <w:r w:rsidR="00224AD0">
          <w:rPr>
            <w:rFonts w:ascii="Phetsarath OT" w:eastAsia="Phetsarath OT" w:hAnsi="Phetsarath OT" w:cs="Phetsarath OT" w:hint="cs"/>
            <w:spacing w:val="-2"/>
            <w:sz w:val="24"/>
            <w:szCs w:val="24"/>
            <w:cs/>
            <w:lang w:bidi="lo-LA"/>
          </w:rPr>
          <w:t xml:space="preserve"> </w:t>
        </w:r>
      </w:ins>
      <w:ins w:id="28025" w:author="NA" w:date="2021-12-30T11:23:00Z">
        <w:del w:id="28026" w:author="Documents" w:date="2022-01-11T09:52:00Z">
          <w:r w:rsidR="008E4AA8" w:rsidRPr="002C0BDB" w:rsidDel="00E50C86">
            <w:rPr>
              <w:rFonts w:ascii="Phetsarath OT" w:eastAsia="Phetsarath OT" w:hAnsi="Phetsarath OT" w:cs="Phetsarath OT"/>
              <w:spacing w:val="-2"/>
              <w:sz w:val="24"/>
              <w:szCs w:val="24"/>
              <w:cs/>
              <w:lang w:bidi="lo-LA"/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27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ການ</w:t>
      </w:r>
      <w:del w:id="28028" w:author="PSK" w:date="2021-07-12T17:03:00Z">
        <w:r w:rsidRPr="002C0BDB" w:rsidDel="007A0D78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8029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30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ໂທລະ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31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032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  <w:lang w:bidi="lo-LA"/>
            </w:rPr>
          </w:rPrChange>
        </w:rPr>
        <w:t>ຄົມມະນາຄົມ</w:t>
      </w:r>
      <w:r w:rsidRPr="002C0BDB">
        <w:rPr>
          <w:rFonts w:ascii="Phetsarath OT" w:eastAsia="Phetsarath OT" w:hAnsi="Phetsarath OT" w:cs="Phetsarath OT"/>
          <w:spacing w:val="-2"/>
          <w:sz w:val="24"/>
          <w:szCs w:val="24"/>
          <w:lang w:val="fr-FR"/>
          <w:rPrChange w:id="28033" w:author="NA" w:date="2021-12-30T11:44:00Z">
            <w:rPr>
              <w:rFonts w:ascii="Phetsarath OT" w:eastAsia="Phetsarath OT" w:hAnsi="Phetsarath OT" w:cs="Phetsarath OT"/>
              <w:spacing w:val="-2"/>
              <w:sz w:val="24"/>
              <w:szCs w:val="24"/>
              <w:u w:val="single"/>
              <w:lang w:val="fr-FR"/>
            </w:rPr>
          </w:rPrChange>
        </w:rPr>
        <w:t>;</w:t>
      </w:r>
    </w:p>
    <w:p w14:paraId="1FA5A358" w14:textId="77777777" w:rsidR="008E4AA8" w:rsidRPr="002C0BDB" w:rsidRDefault="008E4AA8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ins w:id="28034" w:author="NA" w:date="2021-12-30T11:21:00Z"/>
          <w:rFonts w:ascii="Phetsarath OT" w:eastAsia="Phetsarath OT" w:hAnsi="Phetsarath OT" w:cs="Phetsarath OT"/>
          <w:sz w:val="24"/>
          <w:szCs w:val="24"/>
          <w:lang w:val="fr-FR" w:bidi="lo-LA"/>
          <w:rPrChange w:id="28035" w:author="NA" w:date="2021-12-30T11:44:00Z">
            <w:rPr>
              <w:ins w:id="28036" w:author="NA" w:date="2021-12-30T11:2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8037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</w:p>
    <w:p w14:paraId="16E950F6" w14:textId="5289A404" w:rsidR="008D2A4D" w:rsidRPr="002C0BDB" w:rsidDel="008E4AA8" w:rsidRDefault="00DD58DB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del w:id="28038" w:author="NA" w:date="2021-12-30T11:22:00Z"/>
          <w:rFonts w:ascii="Phetsarath OT" w:eastAsia="Phetsarath OT" w:hAnsi="Phetsarath OT" w:cs="Phetsarath OT"/>
          <w:sz w:val="24"/>
          <w:szCs w:val="24"/>
          <w:lang w:val="fr-FR" w:bidi="lo-LA"/>
        </w:rPr>
        <w:pPrChange w:id="28039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  <w:tab w:val="left" w:pos="189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  <w:ins w:id="28040" w:author="HP" w:date="2021-08-12T14:08:00Z"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041" w:author="Windows User" w:date="2022-01-12T16:2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ນຳໃຊ້</w:t>
        </w:r>
      </w:ins>
      <w:del w:id="28042" w:author="HP" w:date="2021-08-12T14:08:00Z">
        <w:r w:rsidR="008D2A4D" w:rsidRPr="00224AD0" w:rsidDel="00DD58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043" w:author="Windows User" w:date="2022-01-12T16:29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ໃຊ້ມາດຕະການປຸກລະດົມ</w:delText>
        </w:r>
      </w:del>
      <w:ins w:id="28044" w:author="PSK" w:date="2021-07-12T17:03:00Z">
        <w:del w:id="28045" w:author="HP" w:date="2021-08-12T14:08:00Z">
          <w:r w:rsidR="007A0D78" w:rsidRPr="00224AD0" w:rsidDel="00DD58DB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28046" w:author="Windows User" w:date="2022-01-12T16:29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</w:ins>
      <w:del w:id="28047" w:author="HP" w:date="2021-08-12T14:08:00Z">
        <w:r w:rsidR="008D2A4D" w:rsidRPr="00224AD0" w:rsidDel="00DD58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048" w:author="Windows User" w:date="2022-01-12T16:29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ທຸກແຫຼ່ງ</w:delText>
        </w:r>
      </w:del>
      <w:r w:rsidR="008D2A4D" w:rsidRPr="00224AD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049" w:author="Windows User" w:date="2022-01-12T16:29:00Z">
            <w:rPr>
              <w:rFonts w:ascii="Phetsarath OT" w:eastAsia="Phetsarath OT" w:hAnsi="Phetsarath OT" w:cs="Phetsarath OT" w:hint="cs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ຊັບພະຍາກອນ</w:t>
      </w:r>
      <w:bookmarkStart w:id="28050" w:name="_Hlk37105518"/>
      <w:ins w:id="28051" w:author="HP" w:date="2021-08-12T14:08:00Z"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8052" w:author="Windows User" w:date="2022-01-12T16:29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053" w:author="Windows User" w:date="2022-01-12T16:2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8054" w:author="Windows User" w:date="2022-01-12T16:29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055" w:author="Windows User" w:date="2022-01-12T16:2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ໂຄງລ່າງພື້ນຖານ</w:t>
        </w:r>
      </w:ins>
      <w:del w:id="28056" w:author="PSK" w:date="2021-07-12T17:03:00Z">
        <w:r w:rsidR="00BC45B9" w:rsidRPr="00224AD0" w:rsidDel="007A0D78">
          <w:rPr>
            <w:rFonts w:ascii="Phetsarath OT" w:eastAsia="Phetsarath OT" w:hAnsi="Phetsarath OT" w:cs="Phetsarath OT"/>
            <w:spacing w:val="-4"/>
            <w:sz w:val="24"/>
            <w:szCs w:val="24"/>
            <w:lang w:val="fr-FR" w:bidi="lo-LA"/>
            <w:rPrChange w:id="28057" w:author="Windows User" w:date="2022-01-12T16:29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 </w:delText>
        </w:r>
      </w:del>
      <w:r w:rsidR="00BC45B9" w:rsidRPr="00224AD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058" w:author="Windows User" w:date="2022-01-12T16:29:00Z">
            <w:rPr>
              <w:rFonts w:ascii="Phetsarath OT" w:eastAsia="Phetsarath OT" w:hAnsi="Phetsarath OT" w:cs="Phetsarath OT" w:hint="cs"/>
              <w:sz w:val="24"/>
              <w:szCs w:val="24"/>
              <w:highlight w:val="yellow"/>
              <w:u w:val="single"/>
              <w:cs/>
              <w:lang w:bidi="lo-LA"/>
            </w:rPr>
          </w:rPrChange>
        </w:rPr>
        <w:t>ໂທລະຄົມມະນາຄົມ</w:t>
      </w:r>
      <w:r w:rsidR="00BC45B9" w:rsidRPr="00224AD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  <w:rPrChange w:id="28059" w:author="Windows User" w:date="2022-01-12T16:29:00Z">
            <w:rPr>
              <w:rFonts w:ascii="Phetsarath OT" w:eastAsia="Phetsarath OT" w:hAnsi="Phetsarath OT" w:cs="Phetsarath OT"/>
              <w:sz w:val="24"/>
              <w:szCs w:val="24"/>
              <w:highlight w:val="yellow"/>
              <w:u w:val="single"/>
              <w:lang w:bidi="lo-LA"/>
            </w:rPr>
          </w:rPrChange>
        </w:rPr>
        <w:t xml:space="preserve"> </w:t>
      </w:r>
      <w:ins w:id="28060" w:author="HP" w:date="2021-08-12T14:08:00Z"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061" w:author="Windows User" w:date="2022-01-12T16:2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ຂອງຜູ້ໃຫ້ບໍລິ</w:t>
        </w:r>
      </w:ins>
      <w:ins w:id="28062" w:author="NA" w:date="2021-12-30T11:21:00Z">
        <w:del w:id="28063" w:author="Documents" w:date="2022-01-11T11:52:00Z">
          <w:r w:rsidR="008E4AA8" w:rsidRPr="00224AD0" w:rsidDel="00027904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bidi="lo-LA"/>
              <w:rPrChange w:id="28064" w:author="Windows User" w:date="2022-01-12T16:29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ins w:id="28065" w:author="HP" w:date="2021-08-12T14:08:00Z"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066" w:author="Windows User" w:date="2022-01-12T16:2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</w:ins>
      <w:ins w:id="28067" w:author="Windows User" w:date="2022-01-12T16:29:00Z">
        <w:r w:rsidR="00224AD0" w:rsidRPr="00224AD0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8068" w:author="Windows User" w:date="2022-01-12T16:29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ins w:id="28069" w:author="HP" w:date="2021-08-12T14:08:00Z">
        <w:del w:id="28070" w:author="NA" w:date="2021-12-30T11:21:00Z">
          <w:r w:rsidRPr="002C0BDB" w:rsidDel="008E4AA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807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7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ໃນກໍລະນີ</w:t>
        </w:r>
      </w:ins>
      <w:ins w:id="28073" w:author="HP" w:date="2021-08-12T14:1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7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ຈຳເປັນ</w:t>
        </w:r>
      </w:ins>
      <w:del w:id="28075" w:author="PSK" w:date="2021-07-12T17:03:00Z">
        <w:r w:rsidR="00BC45B9"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7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ແລະ</w:delText>
        </w:r>
        <w:r w:rsidR="00BC45B9" w:rsidRPr="002C0BDB" w:rsidDel="007A0D78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07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highlight w:val="yellow"/>
                <w:u w:val="single"/>
                <w:lang w:bidi="lo-LA"/>
              </w:rPr>
            </w:rPrChange>
          </w:rPr>
          <w:delText xml:space="preserve"> </w:delText>
        </w:r>
        <w:r w:rsidR="008D2A4D"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7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  <w:lang w:bidi="lo-LA"/>
              </w:rPr>
            </w:rPrChange>
          </w:rPr>
          <w:delText>ອິນເຕີເນັດ</w:delText>
        </w:r>
        <w:bookmarkEnd w:id="28050"/>
        <w:r w:rsidR="00BC45B9" w:rsidRPr="002C0BDB" w:rsidDel="007A0D7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07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</w:del>
      <w:del w:id="28080" w:author="HP" w:date="2021-08-12T14:09:00Z"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ເພື່ອຮັບໃຊ້ສະຖານະການ</w:delText>
        </w:r>
      </w:del>
      <w:del w:id="28082" w:author="HP" w:date="2021-08-12T14:11:00Z"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ສຸກເສີນ</w:delText>
        </w:r>
        <w:r w:rsidR="008D2A4D" w:rsidRPr="002C0BDB" w:rsidDel="00DD58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0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, </w:delText>
        </w:r>
      </w:del>
      <w:ins w:id="28085" w:author="HP" w:date="2021-08-12T14:11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80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80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ເຊັ່ນ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80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</w:ins>
      <w:del w:id="28089" w:author="HP" w:date="2021-08-12T14:09:00Z"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ເພື່ອ</w:delText>
        </w:r>
      </w:del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809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ຮັບ</w:t>
      </w:r>
      <w:ins w:id="28092" w:author="HP" w:date="2021-08-12T14:09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ໃຊ້ວຽກງານ</w:t>
        </w:r>
        <w:del w:id="28094" w:author="NA" w:date="2021-12-30T11:21:00Z">
          <w:r w:rsidRPr="002C0BDB" w:rsidDel="008E4AA8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  <w:rPrChange w:id="280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ປ້ອງກັນຊາດ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0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>-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0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ປ້ອງກັນຄວາມສະຫງົບ</w:t>
        </w:r>
      </w:ins>
      <w:del w:id="28099" w:author="HP" w:date="2021-08-12T14:10:00Z"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ປະກັນຄວາມສະຫງົບສຸກ</w:delText>
        </w:r>
        <w:r w:rsidR="008D2A4D" w:rsidRPr="002C0BDB" w:rsidDel="00DD58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="008D2A4D" w:rsidRPr="002C0BDB" w:rsidDel="00DD58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ຄວາມປອດໄພຂອງຊາດ</w:delText>
        </w:r>
        <w:r w:rsidR="008D2A4D" w:rsidRPr="002C0BDB" w:rsidDel="00DD58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1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>,</w:delText>
        </w:r>
      </w:del>
      <w:ins w:id="28106" w:author="HP" w:date="2021-08-12T14:10:00Z"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1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t>,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ວຽກງານ</w:t>
        </w:r>
      </w:ins>
      <w:del w:id="28110" w:author="HP" w:date="2021-08-12T14:10:00Z">
        <w:r w:rsidR="008D2A4D" w:rsidRPr="002C0BDB" w:rsidDel="00DD58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ເພື່ອແກ້ໄຂ</w:delText>
        </w:r>
      </w:del>
      <w:r w:rsidR="008D2A4D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811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ໄພພິບັດ</w:t>
      </w:r>
      <w:ins w:id="28114" w:author="HP" w:date="2021-08-12T14:10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ວຽກງານ</w:t>
        </w:r>
      </w:ins>
      <w:ins w:id="28119" w:author="Windows User" w:date="2022-01-28T09:07:00Z">
        <w:r w:rsidR="0060422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ບ</w:t>
        </w:r>
      </w:ins>
      <w:ins w:id="28120" w:author="Windows User" w:date="2022-01-28T09:08:00Z">
        <w:r w:rsidR="0060422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ຸ</w:t>
        </w:r>
      </w:ins>
      <w:ins w:id="28121" w:author="Windows User" w:date="2022-01-28T09:07:00Z">
        <w:r w:rsidR="0060422E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>ລິ</w:t>
        </w:r>
      </w:ins>
      <w:ins w:id="28122" w:author="HP" w:date="2021-08-12T14:10:00Z">
        <w:del w:id="28123" w:author="Windows User" w:date="2022-01-28T09:07:00Z">
          <w:r w:rsidRPr="002C0BDB" w:rsidDel="0060422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81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ບ</w:delText>
          </w:r>
        </w:del>
      </w:ins>
      <w:ins w:id="28125" w:author="Documents" w:date="2022-01-11T11:52:00Z">
        <w:del w:id="28126" w:author="Windows User" w:date="2022-01-28T09:07:00Z">
          <w:r w:rsidR="00027904" w:rsidDel="0060422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ຸ</w:delText>
          </w:r>
        </w:del>
      </w:ins>
      <w:ins w:id="28127" w:author="NA" w:date="2021-12-30T11:21:00Z">
        <w:del w:id="28128" w:author="Documents" w:date="2022-01-11T11:52:00Z">
          <w:r w:rsidR="008E4AA8" w:rsidRPr="002C0BDB" w:rsidDel="00027904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>ຸ</w:delText>
          </w:r>
        </w:del>
      </w:ins>
      <w:ins w:id="28129" w:author="HP" w:date="2021-08-12T14:10:00Z">
        <w:del w:id="28130" w:author="NA" w:date="2021-12-30T11:21:00Z">
          <w:r w:rsidRPr="002C0BDB" w:rsidDel="008E4AA8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81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ູ</w:delText>
          </w:r>
        </w:del>
        <w:del w:id="28132" w:author="Windows User" w:date="2022-01-28T09:07:00Z">
          <w:r w:rsidRPr="002C0BDB" w:rsidDel="0060422E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813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ລິ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3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ມະສິດ</w:t>
        </w:r>
      </w:ins>
      <w:ins w:id="28135" w:author="NA" w:date="2021-12-23T12:07:00Z">
        <w:r w:rsidR="002424D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28136" w:author="HP" w:date="2021-08-12T14:10:00Z">
        <w:del w:id="28137" w:author="LENOVO" w:date="2021-12-20T16:48:00Z">
          <w:r w:rsidRPr="002C0BDB" w:rsidDel="00C970B9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281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ອື່ນ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ຂອງລັດຖະບານ</w:t>
        </w:r>
      </w:ins>
      <w:del w:id="28140" w:author="HP" w:date="2021-08-12T14:11:00Z"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ທາງທໍາມະຊາດຕ່າງໆ</w:delText>
        </w:r>
        <w:r w:rsidR="008D2A4D" w:rsidRPr="002C0BDB" w:rsidDel="00DD58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4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4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ຢ່າງມີປະສິດທິພາບ</w:delText>
        </w:r>
        <w:r w:rsidR="008D2A4D" w:rsidRPr="002C0BDB" w:rsidDel="00DD58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="008D2A4D" w:rsidRPr="002C0BDB" w:rsidDel="00DD58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ຕາມການມອບສິດຂອງລັດຖະບານ</w:delText>
        </w:r>
      </w:del>
      <w:r w:rsidR="008D2A4D" w:rsidRPr="002C0BDB">
        <w:rPr>
          <w:rFonts w:ascii="Phetsarath OT" w:eastAsia="Phetsarath OT" w:hAnsi="Phetsarath OT" w:cs="Phetsarath OT"/>
          <w:sz w:val="24"/>
          <w:szCs w:val="24"/>
          <w:lang w:val="fr-FR" w:bidi="lo-LA"/>
          <w:rPrChange w:id="2814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>;</w:t>
      </w:r>
    </w:p>
    <w:p w14:paraId="491E886A" w14:textId="77777777" w:rsidR="008E4AA8" w:rsidRPr="002C0BDB" w:rsidRDefault="008E4AA8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ins w:id="28147" w:author="NA" w:date="2021-12-30T11:22:00Z"/>
          <w:rFonts w:ascii="Phetsarath OT" w:eastAsia="Phetsarath OT" w:hAnsi="Phetsarath OT" w:cs="Phetsarath OT"/>
          <w:sz w:val="24"/>
          <w:szCs w:val="24"/>
          <w:lang w:val="fr-FR" w:bidi="lo-LA"/>
          <w:rPrChange w:id="28148" w:author="NA" w:date="2021-12-30T11:44:00Z">
            <w:rPr>
              <w:ins w:id="28149" w:author="NA" w:date="2021-12-30T11:2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8150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  <w:tab w:val="left" w:pos="189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</w:p>
    <w:p w14:paraId="75DD1C0A" w14:textId="23029608" w:rsidR="00031A1E" w:rsidRPr="002C0BDB" w:rsidDel="008E4AA8" w:rsidRDefault="00031A1E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del w:id="28151" w:author="NA" w:date="2021-12-30T11:22:00Z"/>
          <w:rFonts w:ascii="Phetsarath OT" w:eastAsia="Phetsarath OT" w:hAnsi="Phetsarath OT" w:cs="Phetsarath OT"/>
          <w:sz w:val="24"/>
          <w:szCs w:val="24"/>
          <w:lang w:val="fr-FR" w:bidi="lo-LA"/>
        </w:rPr>
        <w:pPrChange w:id="28152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  <w:tab w:val="left" w:pos="189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  <w:ins w:id="28153" w:author="HP" w:date="2021-08-12T14:2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81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ປະສານສົມທົບກັບກະຊວງ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1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,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81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81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ອົງການ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81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81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val="fr-FR" w:bidi="lo-LA"/>
            <w:rPrChange w:id="281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81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ອົງການປົກຄອງທ້ອງຖ</w:t>
        </w:r>
      </w:ins>
      <w:ins w:id="28162" w:author="Documents" w:date="2022-01-11T11:53:00Z">
        <w:r w:rsidR="00027904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</w:rPr>
          <w:t>ິ່</w:t>
        </w:r>
      </w:ins>
      <w:ins w:id="28163" w:author="HP" w:date="2021-08-12T14:26:00Z">
        <w:del w:id="28164" w:author="Documents" w:date="2022-01-11T11:53:00Z">
          <w:r w:rsidRPr="002C0BDB" w:rsidDel="00027904">
            <w:rPr>
              <w:rFonts w:ascii="Phetsarath OT" w:eastAsia="Phetsarath OT" w:hAnsi="Phetsarath OT" w:cs="Phetsarath OT" w:hint="cs"/>
              <w:sz w:val="24"/>
              <w:szCs w:val="24"/>
              <w:cs/>
              <w:lang w:val="fr-FR" w:bidi="lo-LA"/>
              <w:rPrChange w:id="2816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ີ່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81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ນທີ່ກ່ຽວຂ້ອງ</w:t>
        </w:r>
      </w:ins>
      <w:ins w:id="28167" w:author="HP" w:date="2021-08-12T14:28:00Z"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16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ໃນ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16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17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17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17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ຄຸ້ມ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17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17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ຄອງ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17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17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ວຽກ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17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17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ງານໂທລະ</w:t>
        </w:r>
        <w:r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17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18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bidi="lo-LA"/>
              </w:rPr>
            </w:rPrChange>
          </w:rPr>
          <w:t>ຄົມມະນາຄົມ</w:t>
        </w:r>
      </w:ins>
      <w:ins w:id="28181" w:author="HP" w:date="2021-08-12T14:27:00Z"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1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;</w:t>
        </w:r>
      </w:ins>
    </w:p>
    <w:p w14:paraId="3F164DD7" w14:textId="77777777" w:rsidR="008E4AA8" w:rsidRPr="002C0BDB" w:rsidRDefault="008E4AA8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ins w:id="28183" w:author="NA" w:date="2021-12-30T11:22:00Z"/>
          <w:rFonts w:ascii="Phetsarath OT" w:eastAsia="Phetsarath OT" w:hAnsi="Phetsarath OT" w:cs="Phetsarath OT"/>
          <w:sz w:val="24"/>
          <w:szCs w:val="24"/>
          <w:lang w:val="fr-FR" w:bidi="lo-LA"/>
          <w:rPrChange w:id="28184" w:author="NA" w:date="2021-12-30T11:44:00Z">
            <w:rPr>
              <w:ins w:id="28185" w:author="NA" w:date="2021-12-30T11:2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8186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  <w:tab w:val="left" w:pos="189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</w:p>
    <w:p w14:paraId="0FD3A9C3" w14:textId="336428B2" w:rsidR="008D2A4D" w:rsidRPr="002C0BDB" w:rsidDel="008E4AA8" w:rsidRDefault="008D2A4D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del w:id="28187" w:author="NA" w:date="2021-12-30T11:22:00Z"/>
          <w:rFonts w:ascii="Phetsarath OT" w:eastAsia="Phetsarath OT" w:hAnsi="Phetsarath OT" w:cs="Phetsarath OT"/>
          <w:sz w:val="24"/>
          <w:szCs w:val="24"/>
          <w:lang w:val="fr-FR"/>
        </w:rPr>
        <w:pPrChange w:id="28188" w:author="Documents" w:date="2022-01-11T09:50:00Z">
          <w:pPr>
            <w:pStyle w:val="NoSpacing"/>
            <w:ind w:left="567" w:firstLine="993"/>
            <w:jc w:val="both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818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ພົວພັນ</w:t>
      </w:r>
      <w:ins w:id="28190" w:author="HP" w:date="2021-08-12T14:13:00Z">
        <w:r w:rsidR="008C174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9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8C174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9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8C174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19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del w:id="28194" w:author="HP" w:date="2021-08-12T14:12:00Z">
        <w:r w:rsidRPr="002C0BDB" w:rsidDel="008C174A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19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8C174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9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ເຊັນສັນຍາ</w:delText>
        </w:r>
        <w:r w:rsidRPr="002C0BDB" w:rsidDel="008C174A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19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8C174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1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ອະນຸສັນຍາ</w:delText>
        </w:r>
        <w:r w:rsidRPr="002C0BDB" w:rsidDel="008C174A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1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,</w:delText>
        </w:r>
        <w:r w:rsidRPr="002C0BDB" w:rsidDel="008C174A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820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ຮ່ວມມື</w:t>
      </w:r>
      <w:del w:id="28202" w:author="HP" w:date="2021-08-12T14:12:00Z">
        <w:r w:rsidRPr="002C0BDB" w:rsidDel="008C174A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2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8C174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ຍາດແຍ່ງການຊ່ວຍເຫຼືອ</w:delText>
        </w:r>
        <w:r w:rsidRPr="002C0BDB" w:rsidDel="008C174A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2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8C174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ການລົງທຶນຈາກພາຍໃນ</w:delText>
        </w:r>
        <w:r w:rsidRPr="002C0BDB" w:rsidDel="008C174A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8C174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8C174A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ins w:id="28210" w:author="HP" w:date="2021-08-12T14:12:00Z">
        <w:r w:rsidR="008C174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ກັບ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821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ຕ່າງປະເທດ</w:t>
      </w:r>
      <w:ins w:id="28213" w:author="HP" w:date="2021-08-12T14:12:00Z">
        <w:r w:rsidR="008C174A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2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,</w:t>
        </w:r>
        <w:r w:rsidR="008C174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8C174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ພາກພື້ນ</w:t>
        </w:r>
      </w:ins>
      <w:ins w:id="28217" w:author="HP" w:date="2021-08-12T14:13:00Z">
        <w:r w:rsidR="008C174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28219" w:author="HP" w:date="2021-08-12T14:12:00Z">
        <w:r w:rsidR="008C174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8C174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8C174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ສາກົນ</w:t>
        </w:r>
        <w:r w:rsidR="008C174A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8C174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ກ່ຽວກັບ</w:t>
        </w:r>
      </w:ins>
      <w:del w:id="28225" w:author="HP" w:date="2021-08-12T14:12:00Z">
        <w:r w:rsidRPr="002C0BDB" w:rsidDel="008C174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ເພື່ອພັດທະນາວຽ</w:delText>
        </w:r>
      </w:del>
      <w:ins w:id="28227" w:author="HP" w:date="2021-08-12T14:12:00Z">
        <w:r w:rsidR="008C174A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ວຽ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822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ກງານ</w:t>
      </w:r>
      <w:del w:id="28230" w:author="PSK" w:date="2021-07-12T17:03:00Z">
        <w:r w:rsidRPr="002C0BDB" w:rsidDel="007A0D7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823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ໂທລະ</w:t>
      </w:r>
      <w:r w:rsidR="00BC45B9" w:rsidRPr="002C0BDB">
        <w:rPr>
          <w:rFonts w:ascii="Phetsarath OT" w:eastAsia="Phetsarath OT" w:hAnsi="Phetsarath OT" w:cs="Phetsarath OT" w:hint="cs"/>
          <w:sz w:val="24"/>
          <w:szCs w:val="24"/>
          <w:cs/>
          <w:lang w:bidi="lo-LA"/>
          <w:rPrChange w:id="2823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ຄົມມະນາຄົມ</w:t>
      </w:r>
      <w:del w:id="28234" w:author="NA" w:date="2021-12-23T12:09:00Z">
        <w:r w:rsidR="00BC45B9" w:rsidRPr="002C0BDB" w:rsidDel="002424D4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3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del w:id="28236" w:author="PSK" w:date="2021-07-12T17:04:00Z">
        <w:r w:rsidR="00BC45B9"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BC45B9" w:rsidRPr="002C0BDB" w:rsidDel="007A0D78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ອິນເຕີເນັດ</w:delText>
        </w:r>
      </w:del>
      <w:del w:id="28240" w:author="NA" w:date="2021-12-23T12:09:00Z">
        <w:r w:rsidRPr="002C0BDB" w:rsidDel="002424D4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4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424D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4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ຕາມການມອບໝາຍ</w:delText>
        </w:r>
        <w:r w:rsidRPr="002C0BDB" w:rsidDel="002424D4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424D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4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2424D4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4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2424D4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4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ຕາມການຕົກລົງຂອງລັດຖະບານ</w:delText>
        </w:r>
      </w:del>
      <w:ins w:id="28247" w:author="HP" w:date="2021-08-12T14:13:00Z">
        <w:r w:rsidR="008C174A"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24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;</w:t>
        </w:r>
      </w:ins>
      <w:del w:id="28249" w:author="HP" w:date="2021-08-12T14:13:00Z">
        <w:r w:rsidRPr="002C0BDB" w:rsidDel="008C174A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5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8C174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ບົນພື້ນຖານກົດໝາຍ</w:delText>
        </w:r>
        <w:r w:rsidR="00AC7846" w:rsidRPr="002C0BDB" w:rsidDel="008C174A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2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AC7846" w:rsidRPr="002C0BDB" w:rsidDel="008C174A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82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/>
              </w:rPr>
            </w:rPrChange>
          </w:rPr>
          <w:delText>ແລະ</w:delText>
        </w:r>
        <w:r w:rsidRPr="002C0BDB" w:rsidDel="008C174A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2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8C174A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2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ລະບຽບການທີ່ກຳນົດໄວ້</w:delText>
        </w:r>
        <w:r w:rsidR="00F336EF" w:rsidRPr="002C0BDB" w:rsidDel="008C174A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2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132C92C0" w14:textId="77777777" w:rsidR="008E4AA8" w:rsidRPr="002C0BDB" w:rsidRDefault="008E4AA8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ins w:id="28257" w:author="NA" w:date="2021-12-30T11:22:00Z"/>
          <w:rFonts w:ascii="Phetsarath OT" w:eastAsia="Phetsarath OT" w:hAnsi="Phetsarath OT" w:cs="Phetsarath OT"/>
          <w:sz w:val="24"/>
          <w:szCs w:val="24"/>
          <w:lang w:val="fr-FR" w:bidi="lo-LA"/>
          <w:rPrChange w:id="28258" w:author="NA" w:date="2021-12-30T11:44:00Z">
            <w:rPr>
              <w:ins w:id="28259" w:author="NA" w:date="2021-12-30T11:2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8260" w:author="Documents" w:date="2022-01-11T09:50:00Z">
          <w:pPr>
            <w:numPr>
              <w:numId w:val="33"/>
            </w:numPr>
            <w:tabs>
              <w:tab w:val="left" w:pos="1170"/>
              <w:tab w:val="left" w:pos="1710"/>
              <w:tab w:val="left" w:pos="1890"/>
            </w:tabs>
            <w:spacing w:after="0" w:line="240" w:lineRule="auto"/>
            <w:ind w:left="720" w:firstLine="720"/>
            <w:contextualSpacing/>
            <w:jc w:val="thaiDistribute"/>
          </w:pPr>
        </w:pPrChange>
      </w:pPr>
    </w:p>
    <w:p w14:paraId="462460C0" w14:textId="55B51702" w:rsidR="0053120F" w:rsidRPr="002C0BDB" w:rsidDel="008E4AA8" w:rsidRDefault="00F336EF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del w:id="28261" w:author="NA" w:date="2021-12-30T11:22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62" w:author="NA" w:date="2021-12-30T11:44:00Z">
            <w:rPr>
              <w:del w:id="28263" w:author="NA" w:date="2021-12-30T11:22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28264" w:author="Documents" w:date="2022-01-11T09:50:00Z">
          <w:pPr>
            <w:pStyle w:val="NoSpacing"/>
            <w:ind w:left="567" w:firstLine="993"/>
            <w:jc w:val="both"/>
          </w:pPr>
        </w:pPrChange>
      </w:pP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6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ສະຫຼຸບ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6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6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6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6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ລາຍ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7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71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ງານ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72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73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ການຈັດ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7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7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ຕັ້ງ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7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7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ປະຕິບັດ</w:t>
      </w:r>
      <w:ins w:id="28278" w:author="HP" w:date="2021-09-20T10:55:00Z">
        <w:r w:rsidR="001E4E1F" w:rsidRPr="002C0BDB">
          <w:rPr>
            <w:rFonts w:eastAsia="Phetsarath OT" w:cs="Phetsarath OT" w:hint="cs"/>
            <w:spacing w:val="-4"/>
            <w:szCs w:val="24"/>
            <w:cs/>
            <w:lang w:bidi="lo-LA"/>
            <w:rPrChange w:id="28279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ວຽກ</w:t>
        </w:r>
        <w:r w:rsidR="001E4E1F" w:rsidRPr="002C0BDB">
          <w:rPr>
            <w:rFonts w:eastAsia="Phetsarath OT" w:cs="Phetsarath OT"/>
            <w:spacing w:val="-4"/>
            <w:szCs w:val="24"/>
            <w:lang w:val="fr-FR"/>
            <w:rPrChange w:id="28280" w:author="NA" w:date="2021-12-30T11:44:00Z">
              <w:rPr>
                <w:rFonts w:eastAsia="Phetsarath OT" w:cs="Phetsarath OT"/>
                <w:b/>
                <w:bCs/>
                <w:spacing w:val="-4"/>
                <w:szCs w:val="24"/>
                <w:u w:val="single"/>
                <w:lang w:val="fr-FR"/>
              </w:rPr>
            </w:rPrChange>
          </w:rPr>
          <w:t>​</w:t>
        </w:r>
        <w:r w:rsidR="001E4E1F" w:rsidRPr="002C0BDB">
          <w:rPr>
            <w:rFonts w:eastAsia="Phetsarath OT" w:cs="Phetsarath OT" w:hint="cs"/>
            <w:spacing w:val="-4"/>
            <w:szCs w:val="24"/>
            <w:cs/>
            <w:lang w:bidi="lo-LA"/>
            <w:rPrChange w:id="28281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ງານໂທລະຄົມມະນາຄົມ</w:t>
        </w:r>
      </w:ins>
      <w:del w:id="28282" w:author="HP" w:date="2021-09-20T10:55:00Z"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2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28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ວຽກ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28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28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ງານ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28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28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28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29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ຕົນ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9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9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ຕໍ່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9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9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ລັດຖະບານ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9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9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ຢ່າງ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29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298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ເປັນ</w:t>
      </w:r>
      <w:del w:id="28299" w:author="NA" w:date="2021-12-30T11:22:00Z">
        <w:r w:rsidRPr="002C0BDB" w:rsidDel="008E4AA8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8300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</w:del>
      <w:r w:rsidRPr="002C0BD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  <w:rPrChange w:id="28301" w:author="NA" w:date="2021-12-30T11:44:00Z">
            <w:rPr>
              <w:rFonts w:ascii="Phetsarath OT" w:eastAsia="Phetsarath OT" w:hAnsi="Phetsarath OT" w:cs="Phetsarath OT" w:hint="cs"/>
              <w:spacing w:val="-2"/>
              <w:sz w:val="24"/>
              <w:szCs w:val="24"/>
              <w:u w:val="single"/>
              <w:cs/>
            </w:rPr>
          </w:rPrChange>
        </w:rPr>
        <w:t>ປົກກະຕິ</w:t>
      </w:r>
      <w:ins w:id="28302" w:author="PSK" w:date="2021-07-16T09:19:00Z">
        <w:r w:rsidR="0053120F" w:rsidRPr="006E34B5">
          <w:rPr>
            <w:rFonts w:ascii="Phetsarath OT" w:eastAsia="Phetsarath OT" w:hAnsi="Phetsarath OT" w:cs="Phetsarath OT"/>
            <w:sz w:val="24"/>
            <w:szCs w:val="24"/>
            <w:lang w:val="fr-FR"/>
          </w:rPr>
          <w:t>;</w:t>
        </w:r>
      </w:ins>
    </w:p>
    <w:p w14:paraId="69C0478B" w14:textId="77777777" w:rsidR="008E4AA8" w:rsidRPr="002C0BDB" w:rsidRDefault="008E4AA8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426" w:firstLine="1644"/>
        <w:contextualSpacing/>
        <w:jc w:val="both"/>
        <w:rPr>
          <w:ins w:id="28303" w:author="NA" w:date="2021-12-30T11:22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8304" w:author="NA" w:date="2021-12-30T11:44:00Z">
            <w:rPr>
              <w:ins w:id="28305" w:author="NA" w:date="2021-12-30T11:22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28306" w:author="Documents" w:date="2022-01-11T09:50:00Z">
          <w:pPr>
            <w:pStyle w:val="NoSpacing"/>
            <w:ind w:left="567" w:firstLine="993"/>
            <w:jc w:val="both"/>
          </w:pPr>
        </w:pPrChange>
      </w:pPr>
    </w:p>
    <w:p w14:paraId="7CA08774" w14:textId="64C18D0E" w:rsidR="00F336EF" w:rsidRPr="002C0BDB" w:rsidDel="0053120F" w:rsidRDefault="00F336EF">
      <w:pPr>
        <w:numPr>
          <w:ilvl w:val="0"/>
          <w:numId w:val="33"/>
        </w:numPr>
        <w:tabs>
          <w:tab w:val="left" w:pos="1170"/>
          <w:tab w:val="left" w:pos="1418"/>
          <w:tab w:val="left" w:pos="1560"/>
          <w:tab w:val="left" w:pos="2268"/>
          <w:tab w:val="left" w:pos="2430"/>
          <w:tab w:val="left" w:pos="2552"/>
          <w:tab w:val="left" w:pos="2694"/>
        </w:tabs>
        <w:spacing w:after="0" w:line="340" w:lineRule="exact"/>
        <w:ind w:left="567" w:firstLine="1503"/>
        <w:contextualSpacing/>
        <w:jc w:val="both"/>
        <w:rPr>
          <w:del w:id="28307" w:author="PSK" w:date="2021-07-16T09:19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8308" w:author="NA" w:date="2021-12-30T11:44:00Z">
            <w:rPr>
              <w:del w:id="28309" w:author="PSK" w:date="2021-07-16T09:19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8310" w:author="Windows User" w:date="2022-01-28T09:26:00Z">
          <w:pPr>
            <w:pStyle w:val="NoSpacing"/>
            <w:numPr>
              <w:numId w:val="33"/>
            </w:numPr>
            <w:tabs>
              <w:tab w:val="left" w:pos="1710"/>
              <w:tab w:val="left" w:pos="1890"/>
            </w:tabs>
            <w:spacing w:line="276" w:lineRule="auto"/>
            <w:ind w:left="720" w:firstLine="720"/>
            <w:jc w:val="both"/>
          </w:pPr>
        </w:pPrChange>
      </w:pPr>
      <w:del w:id="28311" w:author="PSK" w:date="2021-07-16T09:19:00Z">
        <w:r w:rsidRPr="002C0BDB" w:rsidDel="0053120F">
          <w:rPr>
            <w:rFonts w:ascii="Phetsarath OT" w:eastAsia="Phetsarath OT" w:hAnsi="Phetsarath OT" w:cs="Phetsarath OT"/>
            <w:spacing w:val="-2"/>
            <w:sz w:val="24"/>
            <w:szCs w:val="24"/>
            <w:lang w:val="fr-FR"/>
            <w:rPrChange w:id="28312" w:author="NA" w:date="2021-12-30T11:44:00Z">
              <w:rPr>
                <w:rFonts w:ascii="Phetsarath OT" w:eastAsia="Phetsarath OT" w:hAnsi="Phetsarath OT" w:cs="Phetsarath OT"/>
                <w:spacing w:val="-2"/>
                <w:sz w:val="24"/>
                <w:szCs w:val="24"/>
                <w:u w:val="single"/>
                <w:lang w:val="fr-FR"/>
              </w:rPr>
            </w:rPrChange>
          </w:rPr>
          <w:delText>.</w:delText>
        </w:r>
      </w:del>
    </w:p>
    <w:p w14:paraId="357967F3" w14:textId="300681E1" w:rsidR="00CB0736" w:rsidRPr="002C0BDB" w:rsidRDefault="00501A0B">
      <w:pPr>
        <w:numPr>
          <w:ilvl w:val="0"/>
          <w:numId w:val="33"/>
        </w:numPr>
        <w:tabs>
          <w:tab w:val="left" w:pos="1170"/>
          <w:tab w:val="left" w:pos="1418"/>
          <w:tab w:val="left" w:pos="2268"/>
          <w:tab w:val="left" w:pos="2430"/>
          <w:tab w:val="left" w:pos="2694"/>
        </w:tabs>
        <w:spacing w:after="0" w:line="340" w:lineRule="exact"/>
        <w:ind w:left="567" w:firstLine="1503"/>
        <w:contextualSpacing/>
        <w:jc w:val="both"/>
        <w:rPr>
          <w:ins w:id="28313" w:author="PSK" w:date="2021-07-16T16:28:00Z"/>
          <w:rFonts w:ascii="Phetsarath OT" w:eastAsia="Phetsarath OT" w:hAnsi="Phetsarath OT" w:cs="Phetsarath OT"/>
          <w:sz w:val="20"/>
          <w:szCs w:val="24"/>
          <w:lang w:val="fr-FR"/>
          <w:rPrChange w:id="28314" w:author="NA" w:date="2021-12-30T11:44:00Z">
            <w:rPr>
              <w:ins w:id="28315" w:author="PSK" w:date="2021-07-16T16:28:00Z"/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28316" w:author="Windows User" w:date="2022-01-28T09:26:00Z">
          <w:pPr>
            <w:pStyle w:val="NoSpacing"/>
            <w:ind w:left="567" w:firstLine="993"/>
            <w:jc w:val="both"/>
          </w:pPr>
        </w:pPrChange>
      </w:pPr>
      <w:ins w:id="28317" w:author="PSK" w:date="2021-07-15T14:48:00Z">
        <w:r w:rsidRPr="002C0BDB">
          <w:rPr>
            <w:rFonts w:ascii="Phetsarath OT" w:eastAsia="Phetsarath OT" w:hAnsi="Phetsarath OT" w:cs="Phetsarath OT" w:hint="cs"/>
            <w:sz w:val="20"/>
            <w:szCs w:val="24"/>
            <w:cs/>
            <w:lang w:val="fr-FR" w:bidi="lo-LA"/>
            <w:rPrChange w:id="283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</w:rPrChange>
          </w:rPr>
          <w:t>ນຳໃຊ້ສິດ</w:t>
        </w:r>
        <w:r w:rsidRPr="002C0BDB">
          <w:rPr>
            <w:rFonts w:ascii="Phetsarath OT" w:eastAsia="Phetsarath OT" w:hAnsi="Phetsarath OT" w:cs="Phetsarath OT"/>
            <w:sz w:val="20"/>
            <w:szCs w:val="24"/>
            <w:cs/>
            <w:lang w:val="fr-FR"/>
            <w:rPrChange w:id="283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0"/>
            <w:szCs w:val="24"/>
            <w:cs/>
            <w:lang w:val="fr-FR" w:bidi="lo-LA"/>
            <w:rPrChange w:id="283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0"/>
            <w:szCs w:val="24"/>
            <w:cs/>
            <w:lang w:val="fr-FR"/>
            <w:rPrChange w:id="283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0"/>
            <w:szCs w:val="24"/>
            <w:cs/>
            <w:lang w:val="fr-FR" w:bidi="lo-LA"/>
            <w:rPrChange w:id="283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</w:rPrChange>
          </w:rPr>
          <w:t>ປະຕິບັດໜ້າທີ່ອື່ນ</w:t>
        </w:r>
      </w:ins>
      <w:ins w:id="28323" w:author="NA" w:date="2021-12-23T12:10:00Z">
        <w:r w:rsidR="002424D4" w:rsidRPr="002C0BDB">
          <w:rPr>
            <w:rFonts w:ascii="Phetsarath OT" w:eastAsia="Phetsarath OT" w:hAnsi="Phetsarath OT" w:cs="Phetsarath OT"/>
            <w:sz w:val="20"/>
            <w:szCs w:val="24"/>
            <w:cs/>
            <w:lang w:val="fr-FR"/>
            <w:rPrChange w:id="283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 xml:space="preserve"> </w:t>
        </w:r>
      </w:ins>
      <w:ins w:id="28325" w:author="PSK" w:date="2021-07-15T14:48:00Z">
        <w:r w:rsidRPr="002C0BDB">
          <w:rPr>
            <w:rFonts w:ascii="Phetsarath OT" w:eastAsia="Phetsarath OT" w:hAnsi="Phetsarath OT" w:cs="Phetsarath OT" w:hint="cs"/>
            <w:sz w:val="20"/>
            <w:szCs w:val="24"/>
            <w:cs/>
            <w:lang w:val="fr-FR" w:bidi="lo-LA"/>
            <w:rPrChange w:id="283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</w:rPrChange>
          </w:rPr>
          <w:t>ຕາມ</w:t>
        </w:r>
      </w:ins>
      <w:ins w:id="28327" w:author="LENOVO" w:date="2021-12-10T08:28:00Z">
        <w:r w:rsidR="00F87DCA" w:rsidRPr="002C0BDB">
          <w:rPr>
            <w:rFonts w:ascii="Phetsarath OT" w:eastAsia="Phetsarath OT" w:hAnsi="Phetsarath OT" w:cs="Phetsarath OT" w:hint="cs"/>
            <w:sz w:val="20"/>
            <w:szCs w:val="24"/>
            <w:cs/>
            <w:lang w:val="fr-FR" w:bidi="lo-LA"/>
            <w:rPrChange w:id="283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</w:rPrChange>
          </w:rPr>
          <w:t>ທີ່ໄດ້ກຳນົດໄວ້ໃນ</w:t>
        </w:r>
      </w:ins>
      <w:ins w:id="28329" w:author="PSK" w:date="2021-07-15T14:48:00Z">
        <w:r w:rsidRPr="002C0BDB">
          <w:rPr>
            <w:rFonts w:ascii="Phetsarath OT" w:eastAsia="Phetsarath OT" w:hAnsi="Phetsarath OT" w:cs="Phetsarath OT" w:hint="cs"/>
            <w:sz w:val="20"/>
            <w:szCs w:val="24"/>
            <w:cs/>
            <w:lang w:val="fr-FR" w:bidi="lo-LA"/>
            <w:rPrChange w:id="283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</w:rPrChange>
          </w:rPr>
          <w:t>ກົດໝາຍ</w:t>
        </w:r>
      </w:ins>
      <w:ins w:id="28331" w:author="HP" w:date="2021-08-12T14:13:00Z">
        <w:del w:id="28332" w:author="NA" w:date="2021-12-23T12:10:00Z">
          <w:r w:rsidR="008C174A" w:rsidRPr="002C0BDB" w:rsidDel="002424D4">
            <w:rPr>
              <w:rFonts w:ascii="Phetsarath OT" w:eastAsia="Phetsarath OT" w:hAnsi="Phetsarath OT" w:cs="Phetsarath OT"/>
              <w:sz w:val="20"/>
              <w:szCs w:val="24"/>
              <w:cs/>
              <w:lang w:val="fr-FR"/>
              <w:rPrChange w:id="2833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/>
                </w:rPr>
              </w:rPrChange>
            </w:rPr>
            <w:delText xml:space="preserve"> </w:delText>
          </w:r>
        </w:del>
      </w:ins>
      <w:ins w:id="28334" w:author="PSK" w:date="2021-07-15T14:48:00Z">
        <w:del w:id="28335" w:author="NA" w:date="2021-12-23T12:10:00Z">
          <w:r w:rsidRPr="002C0BDB" w:rsidDel="002424D4">
            <w:rPr>
              <w:rFonts w:ascii="Phetsarath OT" w:eastAsia="Phetsarath OT" w:hAnsi="Phetsarath OT" w:cs="Phetsarath OT" w:hint="cs"/>
              <w:sz w:val="20"/>
              <w:szCs w:val="24"/>
              <w:cs/>
              <w:lang w:val="fr-FR" w:bidi="lo-LA"/>
              <w:rPrChange w:id="2833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/>
                </w:rPr>
              </w:rPrChange>
            </w:rPr>
            <w:delText>ແລະ</w:delText>
          </w:r>
          <w:r w:rsidRPr="002C0BDB" w:rsidDel="002424D4">
            <w:rPr>
              <w:rFonts w:ascii="Phetsarath OT" w:eastAsia="Phetsarath OT" w:hAnsi="Phetsarath OT" w:cs="Phetsarath OT"/>
              <w:sz w:val="20"/>
              <w:szCs w:val="24"/>
              <w:cs/>
              <w:lang w:val="fr-FR"/>
              <w:rPrChange w:id="283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  <w:lang w:val="fr-FR"/>
                </w:rPr>
              </w:rPrChange>
            </w:rPr>
            <w:delText xml:space="preserve"> </w:delText>
          </w:r>
          <w:r w:rsidRPr="002C0BDB" w:rsidDel="002424D4">
            <w:rPr>
              <w:rFonts w:ascii="Phetsarath OT" w:eastAsia="Phetsarath OT" w:hAnsi="Phetsarath OT" w:cs="Phetsarath OT" w:hint="cs"/>
              <w:sz w:val="20"/>
              <w:szCs w:val="24"/>
              <w:cs/>
              <w:lang w:val="fr-FR" w:bidi="lo-LA"/>
              <w:rPrChange w:id="2833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cs/>
                  <w:lang w:val="fr-FR"/>
                </w:rPr>
              </w:rPrChange>
            </w:rPr>
            <w:delText>ລະບຽບການ</w:delText>
          </w:r>
        </w:del>
        <w:r w:rsidRPr="002C0BDB">
          <w:rPr>
            <w:rFonts w:ascii="Phetsarath OT" w:eastAsia="Phetsarath OT" w:hAnsi="Phetsarath OT" w:cs="Phetsarath OT"/>
            <w:sz w:val="20"/>
            <w:szCs w:val="24"/>
            <w:cs/>
            <w:lang w:val="fr-FR"/>
            <w:rPrChange w:id="283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>.</w:t>
        </w:r>
      </w:ins>
    </w:p>
    <w:p w14:paraId="0D95A408" w14:textId="77777777" w:rsidR="00087BB2" w:rsidRPr="002C0BDB" w:rsidRDefault="00087BB2">
      <w:pPr>
        <w:pStyle w:val="NoSpacing"/>
        <w:tabs>
          <w:tab w:val="left" w:pos="1710"/>
          <w:tab w:val="left" w:pos="1890"/>
          <w:tab w:val="left" w:pos="2268"/>
          <w:tab w:val="left" w:pos="2430"/>
          <w:tab w:val="left" w:pos="2552"/>
        </w:tabs>
        <w:spacing w:line="340" w:lineRule="exact"/>
        <w:ind w:left="1440"/>
        <w:jc w:val="both"/>
        <w:rPr>
          <w:ins w:id="28340" w:author="PSK" w:date="2021-07-16T09:19:00Z"/>
          <w:rFonts w:ascii="Phetsarath OT" w:eastAsia="Phetsarath OT" w:hAnsi="Phetsarath OT" w:cs="Phetsarath OT"/>
          <w:sz w:val="24"/>
          <w:szCs w:val="24"/>
          <w:lang w:val="fr-FR"/>
        </w:rPr>
        <w:pPrChange w:id="28341" w:author="PSK" w:date="2021-07-16T16:28:00Z">
          <w:pPr>
            <w:pStyle w:val="NoSpacing"/>
            <w:ind w:left="567" w:firstLine="993"/>
            <w:jc w:val="both"/>
          </w:pPr>
        </w:pPrChange>
      </w:pPr>
    </w:p>
    <w:p w14:paraId="40C276B6" w14:textId="657B103B" w:rsidR="00897237" w:rsidRPr="00417DB2" w:rsidDel="0082165F" w:rsidRDefault="00387951">
      <w:pPr>
        <w:pStyle w:val="NoSpacing"/>
        <w:tabs>
          <w:tab w:val="left" w:pos="1800"/>
        </w:tabs>
        <w:spacing w:line="340" w:lineRule="exact"/>
        <w:jc w:val="both"/>
        <w:rPr>
          <w:del w:id="28342" w:author="PSK" w:date="2021-07-16T10:46:00Z"/>
          <w:rFonts w:ascii="Phetsarath OT" w:eastAsia="Phetsarath OT" w:hAnsi="Phetsarath OT" w:cs="Phetsarath OT"/>
          <w:sz w:val="24"/>
          <w:szCs w:val="24"/>
          <w:lang w:val="fr-FR"/>
          <w:rPrChange w:id="28343" w:author="NA" w:date="2022-01-06T08:08:00Z">
            <w:rPr>
              <w:del w:id="28344" w:author="PSK" w:date="2021-07-16T10:46:00Z"/>
              <w:rFonts w:ascii="Phetsarath OT" w:eastAsia="Phetsarath OT" w:hAnsi="Phetsarath OT" w:cs="Phetsarath OT"/>
              <w:color w:val="00B050"/>
              <w:sz w:val="24"/>
              <w:szCs w:val="24"/>
              <w:lang w:val="fr-FR"/>
            </w:rPr>
          </w:rPrChange>
        </w:rPr>
        <w:pPrChange w:id="28345" w:author="NA" w:date="2021-12-27T14:37:00Z">
          <w:pPr>
            <w:pStyle w:val="NoSpacing"/>
            <w:tabs>
              <w:tab w:val="left" w:pos="1800"/>
            </w:tabs>
            <w:ind w:left="720" w:firstLine="810"/>
            <w:jc w:val="both"/>
          </w:pPr>
        </w:pPrChange>
      </w:pPr>
      <w:bookmarkStart w:id="28346" w:name="_Toc77346122"/>
      <w:bookmarkStart w:id="28347" w:name="_Toc77346284"/>
      <w:bookmarkEnd w:id="28346"/>
      <w:bookmarkEnd w:id="28347"/>
      <w:ins w:id="28348" w:author="NA" w:date="2021-12-27T14:37:00Z">
        <w:r w:rsidRPr="006C02DC">
          <w:rPr>
            <w:rFonts w:ascii="Phetsarath OT" w:eastAsia="Phetsarath OT" w:hAnsi="Phetsarath OT" w:cs="Phetsarath OT" w:hint="cs"/>
            <w:color w:val="000000" w:themeColor="text1"/>
            <w:sz w:val="24"/>
            <w:szCs w:val="24"/>
            <w:cs/>
            <w:lang w:val="fr-FR"/>
            <w:rPrChange w:id="28349" w:author="Documents" w:date="2022-01-06T15:36:00Z">
              <w:rPr>
                <w:rFonts w:ascii="Phetsarath OT" w:eastAsia="Phetsarath OT" w:hAnsi="Phetsarath OT" w:cs="Phetsarath OT" w:hint="cs"/>
                <w:strike/>
                <w:sz w:val="24"/>
                <w:szCs w:val="24"/>
                <w:cs/>
                <w:lang w:val="fr-FR"/>
              </w:rPr>
            </w:rPrChange>
          </w:rPr>
          <w:t>ມາດຕາ</w:t>
        </w:r>
        <w:r w:rsidRPr="006C02DC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fr-FR"/>
            <w:rPrChange w:id="28350" w:author="Documents" w:date="2022-01-06T15:36:00Z">
              <w:rPr>
                <w:rFonts w:ascii="Phetsarath OT" w:eastAsia="Phetsarath OT" w:hAnsi="Phetsarath OT" w:cs="Phetsarath OT"/>
                <w:strike/>
                <w:sz w:val="24"/>
                <w:szCs w:val="24"/>
                <w:cs/>
                <w:lang w:val="fr-FR"/>
              </w:rPr>
            </w:rPrChange>
          </w:rPr>
          <w:t xml:space="preserve"> </w:t>
        </w:r>
        <w:del w:id="28351" w:author="Windows User" w:date="2022-01-12T16:29:00Z">
          <w:r w:rsidRPr="006C02DC" w:rsidDel="00224AD0">
            <w:rPr>
              <w:rFonts w:ascii="Phetsarath OT" w:eastAsia="Phetsarath OT" w:hAnsi="Phetsarath OT" w:cs="Phetsarath OT"/>
              <w:color w:val="000000" w:themeColor="text1"/>
              <w:sz w:val="24"/>
              <w:szCs w:val="24"/>
              <w:cs/>
              <w:lang w:val="fr-FR"/>
              <w:rPrChange w:id="28352" w:author="Documents" w:date="2022-01-06T15:36:00Z">
                <w:rPr>
                  <w:rFonts w:ascii="Phetsarath OT" w:eastAsia="Phetsarath OT" w:hAnsi="Phetsarath OT" w:cs="Phetsarath OT"/>
                  <w:strike/>
                  <w:sz w:val="24"/>
                  <w:szCs w:val="24"/>
                  <w:cs/>
                  <w:lang w:val="fr-FR"/>
                </w:rPr>
              </w:rPrChange>
            </w:rPr>
            <w:delText xml:space="preserve"> </w:delText>
          </w:r>
        </w:del>
        <w:r w:rsidRPr="006C02DC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fr-FR"/>
            <w:rPrChange w:id="28353" w:author="Documents" w:date="2022-01-06T15:36:00Z">
              <w:rPr>
                <w:rFonts w:ascii="Phetsarath OT" w:eastAsia="Phetsarath OT" w:hAnsi="Phetsarath OT" w:cs="Phetsarath OT"/>
                <w:strike/>
                <w:sz w:val="24"/>
                <w:szCs w:val="24"/>
                <w:cs/>
                <w:lang w:val="fr-FR"/>
              </w:rPr>
            </w:rPrChange>
          </w:rPr>
          <w:t>4</w:t>
        </w:r>
      </w:ins>
      <w:ins w:id="28354" w:author="NA" w:date="2021-12-27T14:41:00Z">
        <w:r w:rsidRPr="006C02DC">
          <w:rPr>
            <w:rFonts w:ascii="Phetsarath OT" w:eastAsia="Phetsarath OT" w:hAnsi="Phetsarath OT" w:cs="Phetsarath OT"/>
            <w:color w:val="000000" w:themeColor="text1"/>
            <w:sz w:val="24"/>
            <w:szCs w:val="24"/>
            <w:cs/>
            <w:lang w:val="fr-FR"/>
            <w:rPrChange w:id="28355" w:author="Documents" w:date="2022-01-06T15:36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rPrChange>
          </w:rPr>
          <w:t>8</w:t>
        </w:r>
      </w:ins>
      <w:ins w:id="28356" w:author="NA" w:date="2021-12-27T14:37:00Z">
        <w:del w:id="28357" w:author="Windows User" w:date="2022-01-12T16:29:00Z">
          <w:r w:rsidRPr="006C02DC" w:rsidDel="00224AD0">
            <w:rPr>
              <w:rFonts w:ascii="Phetsarath OT" w:eastAsia="Phetsarath OT" w:hAnsi="Phetsarath OT" w:cs="Phetsarath OT"/>
              <w:color w:val="000000" w:themeColor="text1"/>
              <w:sz w:val="24"/>
              <w:szCs w:val="24"/>
              <w:cs/>
              <w:lang w:val="fr-FR"/>
              <w:rPrChange w:id="28358" w:author="Documents" w:date="2022-01-06T15:36:00Z">
                <w:rPr>
                  <w:rFonts w:ascii="Phetsarath OT" w:eastAsia="Phetsarath OT" w:hAnsi="Phetsarath OT" w:cs="Phetsarath OT"/>
                  <w:strike/>
                  <w:sz w:val="24"/>
                  <w:szCs w:val="24"/>
                  <w:cs/>
                  <w:lang w:val="fr-FR"/>
                </w:rPr>
              </w:rPrChange>
            </w:rPr>
            <w:delText xml:space="preserve"> </w:delText>
          </w:r>
        </w:del>
        <w:r w:rsidRPr="00417DB2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28359" w:author="NA" w:date="2022-01-06T08:08:00Z">
              <w:rPr>
                <w:rFonts w:ascii="Phetsarath OT" w:eastAsia="Phetsarath OT" w:hAnsi="Phetsarath OT" w:cs="Phetsarath OT"/>
                <w:strike/>
                <w:sz w:val="24"/>
                <w:szCs w:val="24"/>
                <w:cs/>
                <w:lang w:val="fr-FR"/>
              </w:rPr>
            </w:rPrChange>
          </w:rPr>
          <w:t xml:space="preserve"> </w:t>
        </w:r>
      </w:ins>
    </w:p>
    <w:p w14:paraId="7F50F99B" w14:textId="58CCBFFB" w:rsidR="00897237" w:rsidRPr="002C0BDB" w:rsidRDefault="0072440F">
      <w:pPr>
        <w:pStyle w:val="Heading3"/>
        <w:spacing w:before="0" w:line="340" w:lineRule="exact"/>
        <w:ind w:left="2268" w:hanging="2268"/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pPrChange w:id="28360" w:author="Documents" w:date="2022-01-11T14:00:00Z">
          <w:pPr>
            <w:pStyle w:val="Heading3"/>
          </w:pPr>
        </w:pPrChange>
      </w:pPr>
      <w:del w:id="28361" w:author="home" w:date="2021-07-12T06:49:00Z">
        <w:r w:rsidRPr="002C0BDB" w:rsidDel="00C21E7A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5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4</w:delText>
        </w:r>
        <w:r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</w:del>
      <w:bookmarkStart w:id="28362" w:name="_Toc77346285"/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ins w:id="28363" w:author="NA" w:date="2021-12-24T10:41:00Z">
        <w:r w:rsidR="009A489F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ສິດ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ແລະ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ໜ້າທີ່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ຂອງ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ພະແນກເຕັກໂນໂລຊີ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del w:id="28364" w:author="NA" w:date="2021-12-30T11:23:00Z">
        <w:r w:rsidRPr="002C0BDB" w:rsidDel="008E4AA8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ແລະ</w:delText>
        </w:r>
        <w:r w:rsidRPr="002C0BDB" w:rsidDel="008E4AA8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</w:del>
      <w:ins w:id="28365" w:author="NA" w:date="2021-12-30T11:23:00Z">
        <w:r w:rsidR="008E4AA8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ແລະ</w:t>
        </w:r>
        <w:r w:rsidR="008E4AA8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ການສື່ສານ</w:t>
      </w:r>
      <w:r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ແຂວງ</w:t>
      </w:r>
      <w:ins w:id="28366" w:author="Documents" w:date="2022-01-11T10:28:00Z">
        <w:r w:rsidR="006C5B13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>,</w:t>
        </w:r>
      </w:ins>
      <w:ins w:id="28367" w:author="Documents" w:date="2022-01-11T09:54:00Z">
        <w:r w:rsidR="00E50C86">
          <w:rPr>
            <w:rFonts w:ascii="Phetsarath OT" w:eastAsia="Phetsarath OT" w:hAnsi="Phetsarath OT" w:cs="Phetsarath OT"/>
            <w:color w:val="auto"/>
            <w:sz w:val="24"/>
            <w:szCs w:val="24"/>
            <w:lang w:val="fr-FR" w:bidi="lo-LA"/>
          </w:rPr>
          <w:t xml:space="preserve">  </w:t>
        </w:r>
      </w:ins>
      <w:del w:id="28368" w:author="Documents" w:date="2022-01-11T09:53:00Z">
        <w:r w:rsidRPr="002C0BDB" w:rsidDel="00E50C86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</w:rPr>
          <w:delText xml:space="preserve">, </w:delText>
        </w:r>
      </w:del>
      <w:r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ນະຄອນຫຼວງ</w:t>
      </w:r>
      <w:bookmarkEnd w:id="28362"/>
    </w:p>
    <w:p w14:paraId="6084B92D" w14:textId="268969C4" w:rsidR="003923D6" w:rsidRPr="002C0BDB" w:rsidRDefault="00387951">
      <w:pPr>
        <w:pStyle w:val="NoSpacing"/>
        <w:spacing w:line="360" w:lineRule="exact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fr-FR"/>
          <w:rPrChange w:id="2836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8370" w:author="Documents" w:date="2022-01-11T09:54:00Z">
          <w:pPr>
            <w:tabs>
              <w:tab w:val="left" w:pos="720"/>
            </w:tabs>
            <w:spacing w:after="0" w:line="240" w:lineRule="auto"/>
            <w:jc w:val="thaiDistribute"/>
          </w:pPr>
        </w:pPrChange>
      </w:pPr>
      <w:ins w:id="28371" w:author="NA" w:date="2021-12-27T14:38:00Z">
        <w:del w:id="28372" w:author="Windows User" w:date="2022-01-12T16:30:00Z">
          <w:r w:rsidRPr="006E34B5" w:rsidDel="00224AD0">
            <w:rPr>
              <w:rFonts w:ascii="Phetsarath OT" w:eastAsia="Phetsarath OT" w:hAnsi="Phetsarath OT" w:cs="DokChampa"/>
              <w:sz w:val="24"/>
              <w:szCs w:val="24"/>
              <w:cs/>
            </w:rPr>
            <w:delText xml:space="preserve"> </w:delText>
          </w:r>
        </w:del>
      </w:ins>
      <w:ins w:id="28373" w:author="NA" w:date="2021-12-30T11:24:00Z">
        <w:del w:id="28374" w:author="Windows User" w:date="2022-01-12T16:30:00Z">
          <w:r w:rsidR="008E4AA8" w:rsidRPr="00861570" w:rsidDel="00224AD0">
            <w:rPr>
              <w:rFonts w:ascii="Phetsarath OT" w:eastAsia="Phetsarath OT" w:hAnsi="Phetsarath OT" w:cs="DokChampa"/>
              <w:sz w:val="24"/>
              <w:szCs w:val="24"/>
              <w:cs/>
            </w:rPr>
            <w:delText xml:space="preserve"> </w:delText>
          </w:r>
        </w:del>
      </w:ins>
      <w:ins w:id="28375" w:author="Documents" w:date="2022-01-06T15:37:00Z">
        <w:del w:id="28376" w:author="Windows User" w:date="2022-01-12T16:30:00Z">
          <w:r w:rsidR="006C02DC" w:rsidDel="00224AD0">
            <w:rPr>
              <w:rFonts w:ascii="Phetsarath OT" w:eastAsia="Phetsarath OT" w:hAnsi="Phetsarath OT" w:cs="DokChampa" w:hint="cs"/>
              <w:sz w:val="24"/>
              <w:szCs w:val="24"/>
              <w:cs/>
            </w:rPr>
            <w:delText xml:space="preserve">   </w:delText>
          </w:r>
        </w:del>
      </w:ins>
      <w:del w:id="28377" w:author="PSK" w:date="2021-07-16T16:29:00Z">
        <w:r w:rsidR="003923D6" w:rsidRPr="006E34B5" w:rsidDel="00087BB2">
          <w:rPr>
            <w:rFonts w:ascii="Phetsarath OT" w:eastAsia="Phetsarath OT" w:hAnsi="Phetsarath OT" w:cs="Angsana New"/>
            <w:sz w:val="24"/>
            <w:szCs w:val="24"/>
            <w:cs/>
          </w:rPr>
          <w:tab/>
        </w:r>
      </w:del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7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ໃນການຄຸ້ມຄອງວຽກງານ</w:t>
      </w:r>
      <w:del w:id="28379" w:author="PSK" w:date="2021-07-12T17:05:00Z">
        <w:r w:rsidR="003923D6" w:rsidRPr="002C0BDB" w:rsidDel="007A0D78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83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ການ</w:delText>
        </w:r>
      </w:del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8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ໂທລະຄົມມະນາຄົມ</w:t>
      </w:r>
      <w:r w:rsidR="003923D6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838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8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ພະແນກ</w:t>
      </w:r>
      <w:del w:id="28384" w:author="NA" w:date="2021-12-30T11:23:00Z">
        <w:r w:rsidR="003923D6" w:rsidRPr="002C0BDB" w:rsidDel="008E4AA8">
          <w:rPr>
            <w:rFonts w:ascii="Phetsarath OT" w:eastAsia="Phetsarath OT" w:hAnsi="Phetsarath OT" w:cs="Phetsarath OT"/>
            <w:sz w:val="24"/>
            <w:szCs w:val="24"/>
            <w:lang w:val="pt-BR"/>
            <w:rPrChange w:id="283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</w:del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8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ເຕັກໂນໂລຊີ</w:t>
      </w:r>
      <w:r w:rsidR="003923D6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838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8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3923D6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838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9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ການສື່ສານ</w:t>
      </w:r>
      <w:r w:rsidR="003923D6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839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9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ມີ</w:t>
      </w:r>
      <w:r w:rsidR="003923D6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839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9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ສິດ</w:t>
      </w:r>
      <w:r w:rsidR="003923D6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839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9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ແລະ</w:t>
      </w:r>
      <w:r w:rsidR="003923D6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839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 xml:space="preserve"> </w:t>
      </w:r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39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ໜ້າທີ່</w:t>
      </w:r>
      <w:ins w:id="28399" w:author="HP" w:date="2021-08-12T14:14:00Z">
        <w:r w:rsidR="00BA6721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284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 xml:space="preserve"> </w:t>
        </w:r>
      </w:ins>
      <w:ins w:id="28401" w:author="HP" w:date="2021-08-12T14:13:00Z">
        <w:r w:rsidR="00BA6721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84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 w:bidi="lo-LA"/>
              </w:rPr>
            </w:rPrChange>
          </w:rPr>
          <w:t>ຕາມຂອບເຂດຄວາມຮັບຜິດຊອບຂອງຕົນ</w:t>
        </w:r>
        <w:r w:rsidR="00BA6721" w:rsidRPr="002C0BDB">
          <w:rPr>
            <w:rFonts w:ascii="Phetsarath OT" w:eastAsia="Phetsarath OT" w:hAnsi="Phetsarath OT" w:cs="DokChampa"/>
            <w:sz w:val="24"/>
            <w:szCs w:val="24"/>
            <w:cs/>
            <w:lang w:val="pt-BR"/>
            <w:rPrChange w:id="28403" w:author="NA" w:date="2021-12-30T11:44:00Z">
              <w:rPr>
                <w:rFonts w:ascii="Phetsarath OT" w:eastAsia="Phetsarath OT" w:hAnsi="Phetsarath OT" w:cs="DokChampa"/>
                <w:sz w:val="24"/>
                <w:szCs w:val="24"/>
                <w:u w:val="single"/>
                <w:cs/>
                <w:lang w:val="pt-BR"/>
              </w:rPr>
            </w:rPrChange>
          </w:rPr>
          <w:t xml:space="preserve"> </w:t>
        </w:r>
      </w:ins>
      <w:r w:rsidR="003923D6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2840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ດັ່ງນີ້</w:t>
      </w:r>
      <w:r w:rsidR="003923D6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2840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t>:</w:t>
      </w:r>
    </w:p>
    <w:p w14:paraId="0FDEC568" w14:textId="22D97CE4" w:rsidR="00C421BF" w:rsidRPr="002C0BDB" w:rsidRDefault="00BA6721">
      <w:pPr>
        <w:pStyle w:val="ColorfulList-Accent11"/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28406" w:author="HP" w:date="2021-08-12T14:21:00Z"/>
          <w:rFonts w:ascii="Phetsarath OT" w:eastAsia="Phetsarath OT" w:hAnsi="Phetsarath OT" w:cs="Phetsarath OT"/>
          <w:strike/>
          <w:sz w:val="24"/>
          <w:szCs w:val="24"/>
          <w:lang w:val="fr-FR"/>
          <w:rPrChange w:id="28407" w:author="NA" w:date="2021-12-30T11:44:00Z">
            <w:rPr>
              <w:ins w:id="28408" w:author="HP" w:date="2021-08-12T14:21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8409" w:author="Documents" w:date="2022-01-11T09:54:00Z">
          <w:pPr>
            <w:pStyle w:val="ColorfulList-Accent11"/>
            <w:numPr>
              <w:numId w:val="42"/>
            </w:numPr>
            <w:tabs>
              <w:tab w:val="left" w:pos="709"/>
              <w:tab w:val="left" w:pos="1170"/>
              <w:tab w:val="left" w:pos="1710"/>
            </w:tabs>
            <w:spacing w:after="0" w:line="240" w:lineRule="auto"/>
            <w:ind w:firstLine="630"/>
            <w:jc w:val="thaiDistribute"/>
          </w:pPr>
        </w:pPrChange>
      </w:pPr>
      <w:ins w:id="28410" w:author="HP" w:date="2021-08-12T14:14:00Z"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411" w:author="Windows User" w:date="2022-01-12T16:3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ຈັດຕັ້ງປະຕິບັດ</w:t>
        </w:r>
      </w:ins>
      <w:ins w:id="28412" w:author="NA" w:date="2021-12-23T12:10:00Z">
        <w:r w:rsidR="002424D4" w:rsidRPr="00224AD0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8413" w:author="Windows User" w:date="2022-01-12T16:31:00Z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rPrChange>
          </w:rPr>
          <w:t xml:space="preserve"> </w:t>
        </w:r>
      </w:ins>
      <w:del w:id="28414" w:author="HP" w:date="2021-08-12T14:14:00Z">
        <w:r w:rsidR="008F37A4" w:rsidRPr="00224AD0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415" w:author="Windows User" w:date="2022-01-12T16:3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ຫັນເອົາແນວທາງ</w:delText>
        </w:r>
      </w:del>
      <w:r w:rsidR="008F37A4" w:rsidRPr="00224AD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416" w:author="Windows User" w:date="2022-01-12T16:3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ນະໂຍບາຍ</w:t>
      </w:r>
      <w:r w:rsidR="008F37A4" w:rsidRPr="00224AD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  <w:rPrChange w:id="28417" w:author="Windows User" w:date="2022-01-12T16:31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 xml:space="preserve">, </w:t>
      </w:r>
      <w:del w:id="28418" w:author="NA" w:date="2021-12-23T12:11:00Z">
        <w:r w:rsidR="008F37A4" w:rsidRPr="00224AD0" w:rsidDel="002424D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419" w:author="Windows User" w:date="2022-01-12T16:3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ແຜນ</w:delText>
        </w:r>
      </w:del>
      <w:r w:rsidR="008F37A4" w:rsidRPr="00224AD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420" w:author="Windows User" w:date="2022-01-12T16:31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  <w:lang w:bidi="lo-LA"/>
            </w:rPr>
          </w:rPrChange>
        </w:rPr>
        <w:t>ຍຸດທະສາດ</w:t>
      </w:r>
      <w:r w:rsidR="008F37A4" w:rsidRPr="00224AD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  <w:rPrChange w:id="28421" w:author="Windows User" w:date="2022-01-12T16:31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t xml:space="preserve">, </w:t>
      </w:r>
      <w:ins w:id="28422" w:author="HP" w:date="2021-08-12T14:14:00Z"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 w:bidi="lo-LA"/>
            <w:rPrChange w:id="28423" w:author="Windows User" w:date="2022-01-12T16:3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ຕາມກົດໝາຍ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 w:bidi="lo-LA"/>
            <w:rPrChange w:id="28424" w:author="Windows User" w:date="2022-01-12T16:31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 w:bidi="lo-LA"/>
            <w:rPrChange w:id="28425" w:author="Windows User" w:date="2022-01-12T16:3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 w:bidi="lo-LA"/>
            <w:rPrChange w:id="28426" w:author="Windows User" w:date="2022-01-12T16:31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 w:bidi="lo-LA"/>
              </w:rPr>
            </w:rPrChange>
          </w:rPr>
          <w:t xml:space="preserve"> 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 w:bidi="lo-LA"/>
            <w:rPrChange w:id="28427" w:author="Windows User" w:date="2022-01-12T16:3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ລະບຽບການ</w:t>
        </w:r>
      </w:ins>
      <w:ins w:id="28428" w:author="Windows User" w:date="2022-01-12T16:30:00Z">
        <w:r w:rsidR="00224AD0" w:rsidRPr="00224AD0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 w:bidi="lo-LA"/>
            <w:rPrChange w:id="28429" w:author="Windows User" w:date="2022-01-12T16:3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t xml:space="preserve"> </w:t>
        </w:r>
      </w:ins>
      <w:ins w:id="28430" w:author="HP" w:date="2021-08-12T14:14:00Z">
        <w:del w:id="28431" w:author="NA" w:date="2021-12-23T12:11:00Z">
          <w:r w:rsidRPr="00224AD0" w:rsidDel="002424D4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lang w:val="fr-FR" w:bidi="lo-LA"/>
              <w:rPrChange w:id="28432" w:author="Windows User" w:date="2022-01-12T16:31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ທີ່</w:delText>
          </w:r>
        </w:del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 w:bidi="lo-LA"/>
            <w:rPrChange w:id="28433" w:author="Windows User" w:date="2022-01-12T16:3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ກ່ຽ</w:t>
        </w:r>
      </w:ins>
      <w:ins w:id="28434" w:author="HP" w:date="2021-08-12T14:15:00Z"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 w:bidi="lo-LA"/>
            <w:rPrChange w:id="28435" w:author="Windows User" w:date="2022-01-12T16:3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ວ</w:t>
        </w:r>
      </w:ins>
      <w:ins w:id="28436" w:author="HP" w:date="2021-08-12T14:14:00Z"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 w:bidi="lo-LA"/>
            <w:rPrChange w:id="28437" w:author="Windows User" w:date="2022-01-12T16:31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ກັບ</w:t>
        </w:r>
      </w:ins>
      <w:ins w:id="28438" w:author="Windows User" w:date="2022-01-12T16:31:00Z">
        <w:r w:rsidR="00224AD0" w:rsidRPr="00224AD0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 w:bidi="lo-LA"/>
            <w:rPrChange w:id="28439" w:author="Windows User" w:date="2022-01-12T16:31:00Z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 w:bidi="lo-LA"/>
              </w:rPr>
            </w:rPrChange>
          </w:rPr>
          <w:t xml:space="preserve"> </w:t>
        </w:r>
      </w:ins>
      <w:ins w:id="28440" w:author="HP" w:date="2021-08-12T14:14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fr-FR" w:bidi="lo-LA"/>
            <w:rPrChange w:id="2844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ວຽກງານໂທລະຄົມມະນາຄົມ</w:t>
        </w:r>
      </w:ins>
      <w:ins w:id="28442" w:author="HP" w:date="2021-08-12T14:15:00Z"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44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t>;</w:t>
        </w:r>
      </w:ins>
    </w:p>
    <w:p w14:paraId="5EC0D594" w14:textId="0C98ED4E" w:rsidR="008F37A4" w:rsidRPr="002C0BDB" w:rsidDel="008E4AA8" w:rsidRDefault="00C421BF">
      <w:pPr>
        <w:pStyle w:val="ColorfulList-Accent11"/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del w:id="28444" w:author="NA" w:date="2021-12-30T11:24:00Z"/>
          <w:rFonts w:ascii="Phetsarath OT" w:eastAsia="Phetsarath OT" w:hAnsi="Phetsarath OT" w:cs="Phetsarath OT"/>
          <w:sz w:val="24"/>
          <w:szCs w:val="24"/>
          <w:lang w:val="fr-FR"/>
          <w:rPrChange w:id="28445" w:author="NA" w:date="2021-12-30T11:44:00Z">
            <w:rPr>
              <w:del w:id="28446" w:author="NA" w:date="2021-12-30T11:24:00Z"/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</w:rPr>
          </w:rPrChange>
        </w:rPr>
        <w:pPrChange w:id="28447" w:author="Documents" w:date="2022-01-11T09:54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ins w:id="28448" w:author="HP" w:date="2021-08-12T14:2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4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ໂຄສະນາ</w:t>
        </w:r>
        <w:del w:id="28450" w:author="Windows User" w:date="2022-01-12T16:31:00Z">
          <w:r w:rsidRPr="002C0BDB" w:rsidDel="00224AD0">
            <w:rPr>
              <w:rFonts w:ascii="Phetsarath OT" w:eastAsia="Phetsarath OT" w:hAnsi="Phetsarath OT" w:cs="Phetsarath OT"/>
              <w:sz w:val="24"/>
              <w:szCs w:val="24"/>
              <w:lang w:val="fr-FR" w:bidi="lo-LA"/>
              <w:rPrChange w:id="2845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>,</w:delText>
          </w:r>
        </w:del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ເຜີຍແຜ່</w:t>
        </w:r>
      </w:ins>
      <w:ins w:id="28454" w:author="NA" w:date="2021-12-23T12:12:00Z">
        <w:r w:rsidR="002424D4"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t xml:space="preserve"> </w:t>
        </w:r>
      </w:ins>
      <w:ins w:id="28455" w:author="HP" w:date="2021-08-12T14:2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ນະໂຍບາຍ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4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,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del w:id="28459" w:author="NA" w:date="2021-12-23T12:17:00Z">
          <w:r w:rsidRPr="002C0BDB" w:rsidDel="002B6642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  <w:rPrChange w:id="2846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ແຜນ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ຍຸດທະສາດ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4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ກົດໝາຍ</w:t>
        </w:r>
      </w:ins>
      <w:ins w:id="28464" w:author="HP" w:date="2021-08-12T14:22:00Z"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4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,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6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ລະບຽບການ</w:t>
        </w:r>
      </w:ins>
      <w:ins w:id="28468" w:author="HP" w:date="2021-08-12T14:21:00Z"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7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ແຜນພັດ</w:t>
        </w:r>
      </w:ins>
      <w:ins w:id="28473" w:author="Windows User" w:date="2022-01-12T16:31:00Z">
        <w:r w:rsidR="00224AD0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t xml:space="preserve"> </w:t>
        </w:r>
      </w:ins>
      <w:ins w:id="28474" w:author="HP" w:date="2021-08-12T14:21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ທະນາ</w:t>
        </w:r>
        <w:r w:rsidRPr="002C0BDB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7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ກ່ຽວກັບວຽກງານໂທລະຄົມມະນາຄົມໃຫ້ສັງຄົມຮັບຮູ້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4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;</w:t>
        </w:r>
      </w:ins>
      <w:del w:id="28479" w:author="HP" w:date="2021-08-12T14:15:00Z">
        <w:r w:rsidR="008F37A4" w:rsidRPr="002C0BDB" w:rsidDel="00BA672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8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ແຜນການ</w:delText>
        </w:r>
        <w:r w:rsidR="008F37A4" w:rsidRPr="002C0BDB" w:rsidDel="00BA6721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8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8F37A4" w:rsidRPr="002C0BDB" w:rsidDel="00BA672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8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8F37A4" w:rsidRPr="002C0BDB" w:rsidDel="00BA6721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8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8F37A4" w:rsidRPr="002C0BDB" w:rsidDel="00BA672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8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ມະຕິຕົກລົງ</w:delText>
        </w:r>
        <w:r w:rsidR="008F37A4" w:rsidRPr="002C0BDB" w:rsidDel="00BA6721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8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8F37A4" w:rsidRPr="002C0BDB" w:rsidDel="00BA672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8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ຂອງກະຊວງ</w:delText>
        </w:r>
        <w:r w:rsidR="008F37A4" w:rsidRPr="002C0BDB" w:rsidDel="00BA6721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48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8F37A4" w:rsidRPr="002C0BDB" w:rsidDel="00BA6721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48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ມາເປັນ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bidi="lo-LA"/>
            <w:rPrChange w:id="2848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8F37A4" w:rsidRPr="006E34B5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delText>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49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ແຜນການ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49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, 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49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ແຜນ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49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49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ງານ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49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49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49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49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ໂຄງການ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49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50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ອັນ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50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50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ລະອຽດ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50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50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50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50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ຕົນ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50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50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50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51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ຈັດ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51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51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ຕັ້ງ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51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51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ປະຕິບັດ</w:delText>
        </w:r>
        <w:r w:rsidR="008F37A4"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 w:bidi="lo-LA"/>
            <w:rPrChange w:id="2851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106899A6" w14:textId="77777777" w:rsidR="008E4AA8" w:rsidRPr="002C0BDB" w:rsidRDefault="008E4AA8">
      <w:pPr>
        <w:pStyle w:val="ColorfulList-Accent11"/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28516" w:author="NA" w:date="2021-12-30T11:24:00Z"/>
          <w:rFonts w:ascii="Phetsarath OT" w:eastAsia="Phetsarath OT" w:hAnsi="Phetsarath OT" w:cs="Phetsarath OT"/>
          <w:sz w:val="24"/>
          <w:szCs w:val="24"/>
          <w:lang w:val="fr-FR" w:bidi="lo-LA"/>
          <w:rPrChange w:id="28517" w:author="NA" w:date="2021-12-30T11:44:00Z">
            <w:rPr>
              <w:ins w:id="28518" w:author="NA" w:date="2021-12-30T11:24:00Z"/>
              <w:rFonts w:ascii="Phetsarath OT" w:eastAsia="Phetsarath OT" w:hAnsi="Phetsarath OT" w:cs="Phetsarath OT"/>
              <w:strike/>
              <w:sz w:val="24"/>
              <w:szCs w:val="24"/>
              <w:u w:val="single"/>
              <w:lang w:val="fr-FR"/>
            </w:rPr>
          </w:rPrChange>
        </w:rPr>
        <w:pPrChange w:id="28519" w:author="Documents" w:date="2022-01-11T09:54:00Z">
          <w:pPr>
            <w:pStyle w:val="ColorfulList-Accent11"/>
            <w:numPr>
              <w:numId w:val="42"/>
            </w:numPr>
            <w:tabs>
              <w:tab w:val="left" w:pos="709"/>
              <w:tab w:val="left" w:pos="1170"/>
              <w:tab w:val="left" w:pos="1710"/>
            </w:tabs>
            <w:spacing w:after="0" w:line="240" w:lineRule="auto"/>
            <w:ind w:firstLine="630"/>
            <w:jc w:val="thaiDistribute"/>
          </w:pPr>
        </w:pPrChange>
      </w:pPr>
    </w:p>
    <w:p w14:paraId="17F5CF6F" w14:textId="1174A878" w:rsidR="00BA6721" w:rsidRPr="002C0BDB" w:rsidDel="008E4AA8" w:rsidRDefault="00BA6721">
      <w:pPr>
        <w:pStyle w:val="ColorfulList-Accent11"/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del w:id="28520" w:author="NA" w:date="2021-12-30T11:24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8521" w:author="NA" w:date="2021-12-30T11:44:00Z">
            <w:rPr>
              <w:del w:id="28522" w:author="NA" w:date="2021-12-30T11:24:00Z"/>
              <w:rFonts w:ascii="Phetsarath OT" w:eastAsia="Phetsarath OT" w:hAnsi="Phetsarath OT" w:cs="Phetsarath OT"/>
              <w:sz w:val="24"/>
              <w:szCs w:val="24"/>
              <w:lang w:val="fr-FR" w:bidi="lo-LA"/>
            </w:rPr>
          </w:rPrChange>
        </w:rPr>
        <w:pPrChange w:id="28523" w:author="Documents" w:date="2022-01-11T09:57:00Z">
          <w:pPr>
            <w:numPr>
              <w:numId w:val="42"/>
            </w:numPr>
            <w:tabs>
              <w:tab w:val="left" w:pos="1170"/>
              <w:tab w:val="left" w:pos="1418"/>
            </w:tabs>
            <w:spacing w:after="0" w:line="340" w:lineRule="exact"/>
            <w:ind w:left="720" w:hanging="360"/>
            <w:contextualSpacing/>
            <w:jc w:val="thaiDistribute"/>
          </w:pPr>
        </w:pPrChange>
      </w:pPr>
      <w:ins w:id="28524" w:author="HP" w:date="2021-08-12T14:15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ອອກ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ຕໍ່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2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2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ໂຈະ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28530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3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Pr="002C0BDB">
          <w:rPr>
            <w:rFonts w:ascii="Phetsarath OT" w:eastAsia="Phetsarath OT" w:hAnsi="Phetsarath OT" w:cs="Angsana New"/>
            <w:sz w:val="24"/>
            <w:szCs w:val="24"/>
            <w:cs/>
            <w:rPrChange w:id="28532" w:author="NA" w:date="2021-12-30T11:44:00Z">
              <w:rPr>
                <w:rFonts w:ascii="Phetsarath OT" w:eastAsia="Phetsarath OT" w:hAnsi="Phetsarath OT" w:cs="Angsana New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3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ຍົກເລີກ</w:t>
        </w:r>
      </w:ins>
      <w:ins w:id="28534" w:author="Documents" w:date="2022-01-11T11:54:00Z">
        <w:r w:rsidR="00027904">
          <w:rPr>
            <w:rFonts w:ascii="Phetsarath OT" w:eastAsia="Phetsarath OT" w:hAnsi="Phetsarath OT" w:cs="DokChampa" w:hint="cs"/>
            <w:sz w:val="24"/>
            <w:szCs w:val="24"/>
            <w:cs/>
            <w:lang w:bidi="lo-LA"/>
          </w:rPr>
          <w:t xml:space="preserve"> </w:t>
        </w:r>
      </w:ins>
      <w:ins w:id="28535" w:author="HP" w:date="2021-08-12T14:15:00Z">
        <w:del w:id="28536" w:author="Documents" w:date="2022-01-11T11:54:00Z">
          <w:r w:rsidRPr="002C0BDB" w:rsidDel="00027904">
            <w:rPr>
              <w:rFonts w:ascii="Phetsarath OT" w:eastAsia="Phetsarath OT" w:hAnsi="Phetsarath OT" w:cs="Angsana New"/>
              <w:sz w:val="24"/>
              <w:szCs w:val="24"/>
              <w:cs/>
              <w:rPrChange w:id="28537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ໃບອະນຸຍາດດຳເນີນທຸລະກິດໂທລະຄົມມະນາຄົມ</w:t>
        </w:r>
      </w:ins>
      <w:ins w:id="28539" w:author="HP" w:date="2021-08-12T14:18:00Z">
        <w:del w:id="28540" w:author="LENOVO" w:date="2021-12-10T12:31:00Z">
          <w:r w:rsidR="00D52B00" w:rsidRPr="002C0BDB" w:rsidDel="007676E0">
            <w:rPr>
              <w:rFonts w:ascii="Phetsarath OT" w:eastAsia="Phetsarath OT" w:hAnsi="Phetsarath OT" w:cs="Angsana New"/>
              <w:sz w:val="24"/>
              <w:szCs w:val="24"/>
              <w:cs/>
              <w:rPrChange w:id="28541" w:author="NA" w:date="2021-12-30T11:44:00Z">
                <w:rPr>
                  <w:rFonts w:ascii="Phetsarath OT" w:eastAsia="Phetsarath OT" w:hAnsi="Phetsarath OT" w:cs="Angsana New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D52B00" w:rsidRPr="002C0BDB" w:rsidDel="007676E0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2854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ຕາມການແບ່ງຂ</w:delText>
          </w:r>
        </w:del>
      </w:ins>
      <w:ins w:id="28543" w:author="HP" w:date="2021-08-12T14:19:00Z">
        <w:del w:id="28544" w:author="LENOVO" w:date="2021-12-10T12:31:00Z">
          <w:r w:rsidR="00C421BF" w:rsidRPr="002C0BDB" w:rsidDel="007676E0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2854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ັ້ນຄຸ້ມຄອງ</w:delText>
          </w:r>
        </w:del>
      </w:ins>
      <w:ins w:id="28546" w:author="HP" w:date="2021-08-12T14:16:00Z"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4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;</w:t>
        </w:r>
      </w:ins>
    </w:p>
    <w:p w14:paraId="091CA77D" w14:textId="77777777" w:rsidR="008E4AA8" w:rsidRPr="002C0BDB" w:rsidRDefault="008E4AA8">
      <w:pPr>
        <w:pStyle w:val="ColorfulList-Accent11"/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28548" w:author="NA" w:date="2021-12-30T11:24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8549" w:author="NA" w:date="2021-12-30T11:44:00Z">
            <w:rPr>
              <w:ins w:id="28550" w:author="NA" w:date="2021-12-30T11:24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8551" w:author="Documents" w:date="2022-01-11T09:57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</w:p>
    <w:p w14:paraId="09D724E5" w14:textId="521CD23A" w:rsidR="00D52B00" w:rsidRPr="002C0BDB" w:rsidDel="008E4AA8" w:rsidRDefault="00D52B00">
      <w:pPr>
        <w:pStyle w:val="ColorfulList-Accent11"/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del w:id="28552" w:author="NA" w:date="2021-12-30T11:24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8553" w:author="NA" w:date="2021-12-30T11:44:00Z">
            <w:rPr>
              <w:del w:id="28554" w:author="NA" w:date="2021-12-30T11:24:00Z"/>
              <w:rFonts w:ascii="Phetsarath OT" w:eastAsia="Phetsarath OT" w:hAnsi="Phetsarath OT" w:cs="Phetsarath OT"/>
              <w:sz w:val="24"/>
              <w:szCs w:val="24"/>
              <w:lang w:val="fr-FR" w:bidi="lo-LA"/>
            </w:rPr>
          </w:rPrChange>
        </w:rPr>
        <w:pPrChange w:id="28555" w:author="Documents" w:date="2022-01-11T09:55:00Z">
          <w:pPr>
            <w:numPr>
              <w:numId w:val="42"/>
            </w:numPr>
            <w:tabs>
              <w:tab w:val="left" w:pos="1170"/>
              <w:tab w:val="left" w:pos="1418"/>
            </w:tabs>
            <w:spacing w:after="0" w:line="340" w:lineRule="exact"/>
            <w:ind w:left="720" w:hanging="360"/>
            <w:contextualSpacing/>
            <w:jc w:val="thaiDistribute"/>
          </w:pPr>
        </w:pPrChange>
      </w:pPr>
      <w:ins w:id="28556" w:author="HP" w:date="2021-08-12T14:1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57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ກວດກາ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58" w:author="NA" w:date="2021-12-30T11:44:00Z">
              <w:rPr>
                <w:rFonts w:ascii="Phetsarath OT" w:eastAsia="Phetsarath OT" w:hAnsi="Phetsarath OT" w:cs="Phetsarath OT"/>
                <w:szCs w:val="24"/>
                <w:u w:val="single"/>
                <w:lang w:val="fr-FR"/>
              </w:rPr>
            </w:rPrChange>
          </w:rPr>
          <w:t xml:space="preserve">,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59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ຢັ້ງຢືນ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60" w:author="NA" w:date="2021-12-30T11:44:00Z">
              <w:rPr>
                <w:rFonts w:ascii="Phetsarath OT" w:eastAsia="Phetsarath OT" w:hAnsi="Phetsarath OT" w:cs="Phetsarath OT"/>
                <w:szCs w:val="24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61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ຄຸນນະພາບ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62" w:author="NA" w:date="2021-12-30T11:44:00Z">
              <w:rPr>
                <w:rFonts w:ascii="Phetsarath OT" w:eastAsia="Phetsarath OT" w:hAnsi="Phetsarath OT" w:cs="Phetsarath OT"/>
                <w:szCs w:val="24"/>
                <w:u w:val="single"/>
                <w:lang w:val="fr-FR"/>
              </w:rPr>
            </w:rPrChange>
          </w:rPr>
          <w:t xml:space="preserve">​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63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ອຸປະກອນ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64" w:author="NA" w:date="2021-12-30T11:44:00Z">
              <w:rPr>
                <w:rFonts w:ascii="Phetsarath OT" w:eastAsia="Phetsarath OT" w:hAnsi="Phetsarath OT" w:cs="Phetsarath OT"/>
                <w:szCs w:val="24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65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ແລະ</w:t>
        </w:r>
      </w:ins>
      <w:ins w:id="28566" w:author="HP" w:date="2021-08-12T14:22:00Z"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</w:ins>
      <w:ins w:id="28568" w:author="HP" w:date="2021-08-12T14:1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69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ການບໍລິການ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70" w:author="NA" w:date="2021-12-30T11:44:00Z">
              <w:rPr>
                <w:rFonts w:ascii="Phetsarath OT" w:eastAsia="Phetsarath OT" w:hAnsi="Phetsarath OT" w:cs="Phetsarath OT"/>
                <w:szCs w:val="24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71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ໂທລະຄົມມະນາ</w:t>
        </w:r>
      </w:ins>
      <w:ins w:id="28572" w:author="Documents" w:date="2022-01-11T11:53:00Z">
        <w:del w:id="28573" w:author="Windows User" w:date="2022-01-12T16:31:00Z">
          <w:r w:rsidR="00027904" w:rsidDel="00224AD0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delText xml:space="preserve"> </w:delText>
          </w:r>
        </w:del>
      </w:ins>
      <w:ins w:id="28574" w:author="HP" w:date="2021-08-12T14:17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75" w:author="NA" w:date="2021-12-30T11:44:00Z">
              <w:rPr>
                <w:rFonts w:ascii="Phetsarath OT" w:eastAsia="Phetsarath OT" w:hAnsi="Phetsarath OT" w:cs="Phetsarath OT" w:hint="cs"/>
                <w:szCs w:val="24"/>
                <w:u w:val="single"/>
                <w:cs/>
                <w:lang w:bidi="lo-LA"/>
              </w:rPr>
            </w:rPrChange>
          </w:rPr>
          <w:t>ຄົມ</w:t>
        </w:r>
      </w:ins>
      <w:ins w:id="28576" w:author="HP" w:date="2021-08-12T14:21:00Z">
        <w:del w:id="28577" w:author="LENOVO" w:date="2021-12-10T12:31:00Z">
          <w:r w:rsidR="00C421BF" w:rsidRPr="002C0BDB" w:rsidDel="007676E0">
            <w:rPr>
              <w:rFonts w:ascii="Phetsarath OT" w:eastAsia="Phetsarath OT" w:hAnsi="Phetsarath OT" w:cs="DokChampa"/>
              <w:sz w:val="24"/>
              <w:szCs w:val="24"/>
              <w:cs/>
              <w:rPrChange w:id="28578" w:author="NA" w:date="2021-12-30T11:44:00Z">
                <w:rPr>
                  <w:rFonts w:ascii="Phetsarath OT" w:eastAsia="Phetsarath OT" w:hAnsi="Phetsarath OT" w:cs="DokChampa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C421BF" w:rsidRPr="002C0BDB" w:rsidDel="007676E0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2857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ຕາມການແບ່ງຂັ້ນຄຸ້ມຄອງ</w:delText>
          </w:r>
        </w:del>
      </w:ins>
      <w:ins w:id="28580" w:author="HP" w:date="2021-08-12T14:17:00Z"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81" w:author="NA" w:date="2021-12-30T11:44:00Z">
              <w:rPr>
                <w:rFonts w:ascii="Phetsarath OT" w:eastAsia="Phetsarath OT" w:hAnsi="Phetsarath OT" w:cs="Phetsarath OT"/>
                <w:szCs w:val="24"/>
                <w:u w:val="single"/>
              </w:rPr>
            </w:rPrChange>
          </w:rPr>
          <w:t>;</w:t>
        </w:r>
      </w:ins>
    </w:p>
    <w:p w14:paraId="31F87D96" w14:textId="77777777" w:rsidR="008E4AA8" w:rsidRPr="002C0BDB" w:rsidRDefault="008E4AA8">
      <w:pPr>
        <w:pStyle w:val="ColorfulList-Accent11"/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jc w:val="both"/>
        <w:rPr>
          <w:ins w:id="28582" w:author="NA" w:date="2021-12-30T11:24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8583" w:author="NA" w:date="2021-12-30T11:44:00Z">
            <w:rPr>
              <w:ins w:id="28584" w:author="NA" w:date="2021-12-30T11:24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8585" w:author="Documents" w:date="2022-01-11T09:55:00Z">
          <w:pPr>
            <w:numPr>
              <w:numId w:val="42"/>
            </w:numPr>
            <w:tabs>
              <w:tab w:val="left" w:pos="1170"/>
              <w:tab w:val="left" w:pos="1418"/>
            </w:tabs>
            <w:spacing w:after="0" w:line="340" w:lineRule="exact"/>
            <w:ind w:left="720" w:hanging="360"/>
            <w:contextualSpacing/>
            <w:jc w:val="thaiDistribute"/>
          </w:pPr>
        </w:pPrChange>
      </w:pPr>
    </w:p>
    <w:p w14:paraId="0ED8337D" w14:textId="1CA71AE9" w:rsidR="00BA6721" w:rsidRPr="002C0BDB" w:rsidRDefault="00BA6721">
      <w:pPr>
        <w:pStyle w:val="ColorfulList-Accent11"/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268"/>
          <w:tab w:val="left" w:pos="2552"/>
          <w:tab w:val="left" w:pos="2694"/>
        </w:tabs>
        <w:spacing w:after="0" w:line="340" w:lineRule="exact"/>
        <w:ind w:left="567" w:firstLine="1413"/>
        <w:jc w:val="both"/>
        <w:rPr>
          <w:ins w:id="28586" w:author="HP" w:date="2021-08-12T14:16:00Z"/>
          <w:rFonts w:ascii="Phetsarath OT" w:eastAsia="Phetsarath OT" w:hAnsi="Phetsarath OT" w:cs="Phetsarath OT"/>
          <w:spacing w:val="-4"/>
          <w:sz w:val="24"/>
          <w:szCs w:val="24"/>
          <w:lang w:val="fr-FR" w:bidi="lo-LA"/>
          <w:rPrChange w:id="28587" w:author="NA" w:date="2021-12-30T11:44:00Z">
            <w:rPr>
              <w:ins w:id="28588" w:author="HP" w:date="2021-08-12T14:16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8589" w:author="Windows User" w:date="2022-01-12T16:30:00Z">
          <w:pPr>
            <w:numPr>
              <w:numId w:val="42"/>
            </w:numPr>
            <w:tabs>
              <w:tab w:val="left" w:pos="1170"/>
              <w:tab w:val="left" w:pos="1418"/>
            </w:tabs>
            <w:spacing w:after="0" w:line="340" w:lineRule="exact"/>
            <w:ind w:left="720" w:hanging="360"/>
            <w:contextualSpacing/>
            <w:jc w:val="thaiDistribute"/>
          </w:pPr>
        </w:pPrChange>
      </w:pPr>
      <w:ins w:id="28590" w:author="HP" w:date="2021-08-12T14:16:00Z"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ອອກ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ໃບອະນຸຍາດນຳເຂົ້າ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5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5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ສົ່ງອອກອຸປະກອນໂທລະຄົມມະນາຄົມ</w:t>
        </w:r>
      </w:ins>
      <w:ins w:id="28598" w:author="HP" w:date="2021-08-12T14:21:00Z">
        <w:del w:id="28599" w:author="LENOVO" w:date="2021-12-10T12:31:00Z">
          <w:r w:rsidR="00C421BF" w:rsidRPr="002C0BDB" w:rsidDel="007676E0">
            <w:rPr>
              <w:rFonts w:ascii="Phetsarath OT" w:eastAsia="Phetsarath OT" w:hAnsi="Phetsarath OT" w:cs="DokChampa"/>
              <w:sz w:val="24"/>
              <w:szCs w:val="24"/>
              <w:cs/>
              <w:rPrChange w:id="28600" w:author="NA" w:date="2021-12-30T11:44:00Z">
                <w:rPr>
                  <w:rFonts w:ascii="Phetsarath OT" w:eastAsia="Phetsarath OT" w:hAnsi="Phetsarath OT" w:cs="DokChampa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C421BF" w:rsidRPr="002C0BDB" w:rsidDel="007676E0">
            <w:rPr>
              <w:rFonts w:ascii="Phetsarath OT" w:eastAsia="Phetsarath OT" w:hAnsi="Phetsarath OT" w:cs="Phetsarath OT" w:hint="cs"/>
              <w:strike/>
              <w:sz w:val="24"/>
              <w:szCs w:val="24"/>
              <w:cs/>
              <w:lang w:bidi="lo-LA"/>
              <w:rPrChange w:id="2860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ຕາມການແບ່ງຂັ້ນຄຸ້ມຄອງ</w:delText>
          </w:r>
        </w:del>
      </w:ins>
      <w:ins w:id="28602" w:author="HP" w:date="2021-08-12T14:16:00Z">
        <w:r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6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; </w:t>
        </w:r>
      </w:ins>
    </w:p>
    <w:p w14:paraId="26CE6DA0" w14:textId="0AA5DC01" w:rsidR="008F37A4" w:rsidRPr="002C0BDB" w:rsidDel="00BA6721" w:rsidRDefault="008F37A4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268"/>
          <w:tab w:val="left" w:pos="2552"/>
          <w:tab w:val="left" w:pos="2694"/>
        </w:tabs>
        <w:spacing w:line="340" w:lineRule="exact"/>
        <w:ind w:left="425" w:firstLine="1554"/>
        <w:jc w:val="both"/>
        <w:rPr>
          <w:del w:id="28604" w:author="HP" w:date="2021-08-12T14:15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28605" w:author="Documents" w:date="2022-01-11T09:55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both"/>
          </w:pPr>
        </w:pPrChange>
      </w:pPr>
      <w:del w:id="28606" w:author="HP" w:date="2021-08-12T14:15:00Z"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0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ຊີ້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0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0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ນຳ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1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1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ຫ້ອງການ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1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1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1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1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1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1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1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1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ສື່ສານ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2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2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ເມືອງ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2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, 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2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ເທດສະບານ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2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862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2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ກ່ຽວ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2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2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ກັບ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2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3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ວຽກ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3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3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ງານ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3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3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3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3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ຄົມມະນາຄົມ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delText>;</w:delText>
        </w:r>
      </w:del>
    </w:p>
    <w:p w14:paraId="58506B50" w14:textId="5C32D567" w:rsidR="008F37A4" w:rsidRPr="002C0BDB" w:rsidDel="00BA6721" w:rsidRDefault="008F37A4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268"/>
          <w:tab w:val="left" w:pos="2552"/>
          <w:tab w:val="left" w:pos="2694"/>
        </w:tabs>
        <w:spacing w:line="340" w:lineRule="exact"/>
        <w:ind w:left="425" w:firstLine="1554"/>
        <w:jc w:val="both"/>
        <w:rPr>
          <w:del w:id="28637" w:author="HP" w:date="2021-08-12T14:17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8638" w:author="NA" w:date="2021-12-30T11:44:00Z">
            <w:rPr>
              <w:del w:id="28639" w:author="HP" w:date="2021-08-12T14:17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8640" w:author="Documents" w:date="2022-01-11T09:55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del w:id="28641" w:author="HP" w:date="2021-08-12T14:17:00Z"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4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ອະນຸຍາດ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4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4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ສືບ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4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4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ຕໍ່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4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, 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4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ໂຈະ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4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5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ຖອນ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5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5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5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5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ຍົກ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5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5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ເລີກ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5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5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ການດຳເນີນທຸລະກິດ</w:delText>
        </w:r>
        <w:r w:rsidR="00F336EF"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5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6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6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6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ຄົມມະນາຄົມ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6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6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ປະ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6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6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ເພດ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6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6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ຕ່າງໆ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6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7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ຕາມ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7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7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ຂອບ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7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7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ເຂ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7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7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ດສິດ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7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7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7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8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ຕົນ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8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8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ໂດຍ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8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ປະສານ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8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8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ສົມທົບ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8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8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ກັບ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8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9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ພາກສ່ວນ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9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9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ທີ່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9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9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ກ່ຽວ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9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BA6721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69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ຂ້ອງ</w:delText>
        </w:r>
        <w:r w:rsidRPr="002C0BDB" w:rsidDel="00BA6721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69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27FAE9B4" w14:textId="267CF210" w:rsidR="00C421BF" w:rsidRPr="002C0BDB" w:rsidRDefault="008F37A4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28698" w:author="HP" w:date="2021-08-12T14:22:00Z"/>
          <w:rFonts w:ascii="Phetsarath OT" w:eastAsia="Phetsarath OT" w:hAnsi="Phetsarath OT" w:cs="Phetsarath OT"/>
          <w:sz w:val="24"/>
          <w:szCs w:val="24"/>
          <w:lang w:val="fr-FR"/>
          <w:rPrChange w:id="28699" w:author="NA" w:date="2021-12-30T11:44:00Z">
            <w:rPr>
              <w:ins w:id="28700" w:author="HP" w:date="2021-08-12T14:22:00Z"/>
              <w:lang w:val="fr-FR" w:bidi="lo-LA"/>
            </w:rPr>
          </w:rPrChange>
        </w:rPr>
        <w:pPrChange w:id="28701" w:author="Documents" w:date="2022-01-11T09:55:00Z">
          <w:pPr>
            <w:numPr>
              <w:numId w:val="33"/>
            </w:numPr>
            <w:tabs>
              <w:tab w:val="left" w:pos="1170"/>
              <w:tab w:val="left" w:pos="1418"/>
            </w:tabs>
            <w:spacing w:after="0" w:line="340" w:lineRule="exact"/>
            <w:ind w:left="425" w:firstLine="624"/>
            <w:contextualSpacing/>
            <w:jc w:val="thaiDistribute"/>
          </w:pPr>
        </w:pPrChange>
      </w:pPr>
      <w:del w:id="28702" w:author="HP" w:date="2021-08-12T14:24:00Z"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03" w:author="NA" w:date="2021-12-30T11:44:00Z">
              <w:rPr>
                <w:spacing w:val="-4"/>
                <w:lang w:val="fr-FR"/>
              </w:rPr>
            </w:rPrChange>
          </w:rPr>
          <w:delText>​</w:delText>
        </w:r>
      </w:del>
      <w:ins w:id="28704" w:author="HP" w:date="2021-08-12T14:22:00Z"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05" w:author="NA" w:date="2021-12-30T11:44:00Z">
              <w:rPr>
                <w:rFonts w:ascii="DokChampa" w:hAnsi="DokChampa" w:cs="DokChampa"/>
                <w:cs/>
                <w:lang w:bidi="lo-LA"/>
              </w:rPr>
            </w:rPrChange>
          </w:rPr>
          <w:t>ແກ້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06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07" w:author="NA" w:date="2021-12-30T11:44:00Z">
              <w:rPr>
                <w:rFonts w:cs="DokChampa"/>
                <w:cs/>
                <w:lang w:bidi="lo-LA"/>
              </w:rPr>
            </w:rPrChange>
          </w:rPr>
          <w:t>ໄຂ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08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09" w:author="NA" w:date="2021-12-30T11:44:00Z">
              <w:rPr>
                <w:rFonts w:cs="DokChampa"/>
                <w:cs/>
                <w:lang w:bidi="lo-LA"/>
              </w:rPr>
            </w:rPrChange>
          </w:rPr>
          <w:t>ຄຳ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10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11" w:author="NA" w:date="2021-12-30T11:44:00Z">
              <w:rPr>
                <w:rFonts w:cs="DokChampa"/>
                <w:cs/>
                <w:lang w:bidi="lo-LA"/>
              </w:rPr>
            </w:rPrChange>
          </w:rPr>
          <w:t>ສ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12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13" w:author="NA" w:date="2021-12-30T11:44:00Z">
              <w:rPr>
                <w:rFonts w:cs="DokChampa"/>
                <w:cs/>
                <w:lang w:bidi="lo-LA"/>
              </w:rPr>
            </w:rPrChange>
          </w:rPr>
          <w:t>ະ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14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15" w:author="NA" w:date="2021-12-30T11:44:00Z">
              <w:rPr>
                <w:rFonts w:cs="DokChampa"/>
                <w:cs/>
                <w:lang w:bidi="lo-LA"/>
              </w:rPr>
            </w:rPrChange>
          </w:rPr>
          <w:t>ເໜີ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16" w:author="NA" w:date="2021-12-30T11:44:00Z">
              <w:rPr>
                <w:rFonts w:cs="DokChampa"/>
              </w:rPr>
            </w:rPrChange>
          </w:rPr>
          <w:t xml:space="preserve"> 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17" w:author="NA" w:date="2021-12-30T11:44:00Z">
              <w:rPr>
                <w:rFonts w:cs="DokChampa"/>
                <w:cs/>
                <w:lang w:bidi="lo-LA"/>
              </w:rPr>
            </w:rPrChange>
          </w:rPr>
          <w:t>ຫຼື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18" w:author="NA" w:date="2021-12-30T11:44:00Z">
              <w:rPr>
                <w:rFonts w:cs="DokChampa"/>
              </w:rPr>
            </w:rPrChange>
          </w:rPr>
          <w:t xml:space="preserve"> 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19" w:author="NA" w:date="2021-12-30T11:44:00Z">
              <w:rPr>
                <w:rFonts w:cs="DokChampa"/>
                <w:cs/>
                <w:lang w:bidi="lo-LA"/>
              </w:rPr>
            </w:rPrChange>
          </w:rPr>
          <w:t>ຂໍ້ຂັດແຍ່ງ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20" w:author="NA" w:date="2021-12-30T11:44:00Z">
              <w:rPr>
                <w:lang w:val="fr-FR"/>
              </w:rPr>
            </w:rPrChange>
          </w:rPr>
          <w:t xml:space="preserve"> 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21" w:author="NA" w:date="2021-12-30T11:44:00Z">
              <w:rPr>
                <w:rFonts w:cs="DokChampa"/>
                <w:cs/>
                <w:lang w:bidi="lo-LA"/>
              </w:rPr>
            </w:rPrChange>
          </w:rPr>
          <w:t>ກ່ຽວ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22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23" w:author="NA" w:date="2021-12-30T11:44:00Z">
              <w:rPr>
                <w:rFonts w:cs="DokChampa"/>
                <w:cs/>
                <w:lang w:bidi="lo-LA"/>
              </w:rPr>
            </w:rPrChange>
          </w:rPr>
          <w:t>ກັບ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24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25" w:author="NA" w:date="2021-12-30T11:44:00Z">
              <w:rPr>
                <w:rFonts w:cs="DokChampa"/>
                <w:cs/>
                <w:lang w:bidi="lo-LA"/>
              </w:rPr>
            </w:rPrChange>
          </w:rPr>
          <w:t>ຄຸນ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26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27" w:author="NA" w:date="2021-12-30T11:44:00Z">
              <w:rPr>
                <w:rFonts w:cs="DokChampa"/>
                <w:cs/>
                <w:lang w:bidi="lo-LA"/>
              </w:rPr>
            </w:rPrChange>
          </w:rPr>
          <w:t>ນະພາ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28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29" w:author="NA" w:date="2021-12-30T11:44:00Z">
              <w:rPr>
                <w:rFonts w:cs="DokChampa"/>
                <w:cs/>
                <w:lang w:bidi="lo-LA"/>
              </w:rPr>
            </w:rPrChange>
          </w:rPr>
          <w:t>ບ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30" w:author="NA" w:date="2021-12-30T11:44:00Z">
              <w:rPr>
                <w:lang w:val="fr-FR"/>
              </w:rPr>
            </w:rPrChange>
          </w:rPr>
          <w:t xml:space="preserve">, 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31" w:author="NA" w:date="2021-12-30T11:44:00Z">
              <w:rPr>
                <w:rFonts w:cs="DokChampa"/>
                <w:cs/>
                <w:lang w:bidi="lo-LA"/>
              </w:rPr>
            </w:rPrChange>
          </w:rPr>
          <w:t>ມາ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32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33" w:author="NA" w:date="2021-12-30T11:44:00Z">
              <w:rPr>
                <w:rFonts w:cs="DokChampa"/>
                <w:cs/>
                <w:lang w:bidi="lo-LA"/>
              </w:rPr>
            </w:rPrChange>
          </w:rPr>
          <w:t>ດຕະຖານ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34" w:author="NA" w:date="2021-12-30T11:44:00Z">
              <w:rPr>
                <w:lang w:val="fr-FR"/>
              </w:rPr>
            </w:rPrChange>
          </w:rPr>
          <w:t xml:space="preserve"> 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35" w:author="NA" w:date="2021-12-30T11:44:00Z">
              <w:rPr>
                <w:rFonts w:cs="DokChampa"/>
                <w:cs/>
                <w:lang w:bidi="lo-LA"/>
              </w:rPr>
            </w:rPrChange>
          </w:rPr>
          <w:t>ຂອງ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36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37" w:author="NA" w:date="2021-12-30T11:44:00Z">
              <w:rPr>
                <w:rFonts w:cs="DokChampa"/>
                <w:cs/>
                <w:lang w:bidi="lo-LA"/>
              </w:rPr>
            </w:rPrChange>
          </w:rPr>
          <w:t>ການ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38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39" w:author="NA" w:date="2021-12-30T11:44:00Z">
              <w:rPr>
                <w:rFonts w:cs="DokChampa"/>
                <w:cs/>
                <w:lang w:bidi="lo-LA"/>
              </w:rPr>
            </w:rPrChange>
          </w:rPr>
          <w:t>ບໍລິ</w:t>
        </w:r>
      </w:ins>
      <w:ins w:id="28740" w:author="NA" w:date="2021-12-30T11:25:00Z">
        <w:del w:id="28741" w:author="Documents" w:date="2022-01-11T11:54:00Z">
          <w:r w:rsidR="008E4AA8" w:rsidRPr="006E34B5" w:rsidDel="00027904">
            <w:rPr>
              <w:rFonts w:ascii="Phetsarath OT" w:eastAsia="Phetsarath OT" w:hAnsi="Phetsarath OT" w:cs="Angsana New"/>
              <w:sz w:val="24"/>
              <w:szCs w:val="24"/>
              <w:cs/>
            </w:rPr>
            <w:delText xml:space="preserve"> </w:delText>
          </w:r>
        </w:del>
      </w:ins>
      <w:ins w:id="28742" w:author="HP" w:date="2021-08-12T14:22:00Z"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43" w:author="NA" w:date="2021-12-30T11:44:00Z">
              <w:rPr>
                <w:rFonts w:cs="DokChampa"/>
                <w:cs/>
                <w:lang w:bidi="lo-LA"/>
              </w:rPr>
            </w:rPrChange>
          </w:rPr>
          <w:t>ການໂທລະ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44" w:author="NA" w:date="2021-12-30T11:44:00Z">
              <w:rPr>
                <w:lang w:val="fr-FR"/>
              </w:rPr>
            </w:rPrChange>
          </w:rPr>
          <w:t>​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cs/>
            <w:rPrChange w:id="28745" w:author="NA" w:date="2021-12-30T11:44:00Z">
              <w:rPr>
                <w:rFonts w:cs="DokChampa"/>
                <w:cs/>
                <w:lang w:bidi="lo-LA"/>
              </w:rPr>
            </w:rPrChange>
          </w:rPr>
          <w:t>ຄົມມະນາຄົມ</w:t>
        </w:r>
        <w:r w:rsidR="00C421BF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28746" w:author="NA" w:date="2021-12-30T11:44:00Z">
              <w:rPr>
                <w:lang w:val="fr-FR"/>
              </w:rPr>
            </w:rPrChange>
          </w:rPr>
          <w:t>;</w:t>
        </w:r>
      </w:ins>
    </w:p>
    <w:p w14:paraId="2031D440" w14:textId="52499B20" w:rsidR="00F336EF" w:rsidRPr="002C0BDB" w:rsidDel="00C421BF" w:rsidRDefault="00F336EF">
      <w:pPr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410"/>
          <w:tab w:val="left" w:pos="2694"/>
        </w:tabs>
        <w:spacing w:after="0" w:line="340" w:lineRule="exact"/>
        <w:ind w:left="425" w:firstLine="1554"/>
        <w:contextualSpacing/>
        <w:jc w:val="both"/>
        <w:rPr>
          <w:del w:id="28747" w:author="HP" w:date="2021-08-12T14:22:00Z"/>
          <w:rFonts w:ascii="Phetsarath OT" w:eastAsia="Phetsarath OT" w:hAnsi="Phetsarath OT" w:cs="Phetsarath OT"/>
          <w:sz w:val="24"/>
          <w:szCs w:val="24"/>
          <w:lang w:val="fr-FR" w:bidi="lo-LA"/>
          <w:rPrChange w:id="28748" w:author="NA" w:date="2021-12-30T11:44:00Z">
            <w:rPr>
              <w:del w:id="28749" w:author="HP" w:date="2021-08-12T14:22:00Z"/>
              <w:rFonts w:ascii="Phetsarath OT" w:eastAsia="Phetsarath OT" w:hAnsi="Phetsarath OT" w:cs="Phetsarath OT"/>
              <w:sz w:val="24"/>
              <w:szCs w:val="24"/>
              <w:u w:val="single"/>
              <w:lang w:val="fr-FR" w:bidi="lo-LA"/>
            </w:rPr>
          </w:rPrChange>
        </w:rPr>
        <w:pPrChange w:id="28750" w:author="NA" w:date="2021-12-23T14:24:00Z">
          <w:pPr>
            <w:numPr>
              <w:numId w:val="42"/>
            </w:numPr>
            <w:tabs>
              <w:tab w:val="left" w:pos="709"/>
              <w:tab w:val="left" w:pos="1170"/>
              <w:tab w:val="left" w:pos="1710"/>
            </w:tabs>
            <w:spacing w:after="0" w:line="240" w:lineRule="auto"/>
            <w:ind w:left="720" w:firstLine="630"/>
            <w:contextualSpacing/>
            <w:jc w:val="thaiDistribute"/>
          </w:pPr>
        </w:pPrChange>
      </w:pPr>
      <w:del w:id="28751" w:author="HP" w:date="2021-08-12T14:22:00Z"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ຕິດຕາມ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7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, </w:delText>
        </w:r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ກວດກາ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7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 w:bidi="lo-LA"/>
              </w:rPr>
            </w:rPrChange>
          </w:rPr>
          <w:delText xml:space="preserve">, </w:delText>
        </w:r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ປັບໄໝ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7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ຫຼື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7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6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ຮ້ອງຟ້ອງຜູ້ລະເມີດກົດໝາຍ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76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6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ແລະ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76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6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ລະບຽບການ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76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6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ທີ່ກ່ຽວຂ້ອງກັບວຽກງານໂທລະຄົມມະນາຄົມ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76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6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ພາຍໃນທ້ອງຖິ່ນ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cs/>
            <w:lang w:bidi="lo-LA"/>
            <w:rPrChange w:id="2876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bidi="lo-LA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  <w:rPrChange w:id="2877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delText>ຂອງຕົນ</w:delText>
        </w:r>
        <w:r w:rsidRPr="002C0BDB" w:rsidDel="00C421BF">
          <w:rPr>
            <w:rFonts w:ascii="Phetsarath OT" w:eastAsia="Phetsarath OT" w:hAnsi="Phetsarath OT" w:cs="Phetsarath OT"/>
            <w:sz w:val="24"/>
            <w:szCs w:val="24"/>
            <w:lang w:val="fr-FR" w:bidi="lo-LA"/>
            <w:rPrChange w:id="2877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bidi="lo-LA"/>
              </w:rPr>
            </w:rPrChange>
          </w:rPr>
          <w:delText>;</w:delText>
        </w:r>
      </w:del>
    </w:p>
    <w:p w14:paraId="32A85C37" w14:textId="604B11B6" w:rsidR="008F37A4" w:rsidRPr="002C0BDB" w:rsidDel="00C421BF" w:rsidRDefault="008F37A4">
      <w:pPr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410"/>
          <w:tab w:val="left" w:pos="2694"/>
        </w:tabs>
        <w:spacing w:after="0" w:line="340" w:lineRule="exact"/>
        <w:ind w:left="425" w:firstLine="1554"/>
        <w:contextualSpacing/>
        <w:jc w:val="both"/>
        <w:rPr>
          <w:del w:id="28772" w:author="HP" w:date="2021-08-12T14:22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8773" w:author="NA" w:date="2021-12-30T11:44:00Z">
            <w:rPr>
              <w:del w:id="28774" w:author="HP" w:date="2021-08-12T14:22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 w:bidi="th-TH"/>
            </w:rPr>
          </w:rPrChange>
        </w:rPr>
        <w:pPrChange w:id="28775" w:author="NA" w:date="2021-12-23T14:24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del w:id="28776" w:author="HP" w:date="2021-08-12T14:22:00Z"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7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ແກ້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7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7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ໄຂ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8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8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ຄຳ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8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8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ສະ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8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8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ເໜີ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8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8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8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8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ຜູ້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9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9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ໃຊ້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9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9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9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9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ຜູ້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79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79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ໃຫ້</w:delText>
        </w:r>
      </w:del>
      <w:ins w:id="28798" w:author="PSK" w:date="2021-07-12T17:06:00Z">
        <w:del w:id="28799" w:author="HP" w:date="2021-08-12T14:22:00Z">
          <w:r w:rsidR="007A0D78" w:rsidRPr="002C0BDB" w:rsidDel="00C421BF">
            <w:rPr>
              <w:rFonts w:ascii="Phetsarath OT" w:eastAsia="Phetsarath OT" w:hAnsi="Phetsarath OT" w:cs="Phetsarath OT"/>
              <w:spacing w:val="-4"/>
              <w:sz w:val="24"/>
              <w:szCs w:val="24"/>
              <w:rPrChange w:id="2880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</w:ins>
      <w:del w:id="28801" w:author="HP" w:date="2021-08-12T14:22:00Z">
        <w:r w:rsidR="00F336EF"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rPrChange w:id="2880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0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0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ບໍລິການ</w:delText>
        </w:r>
        <w:r w:rsidR="00F336EF"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rPrChange w:id="2880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="00F336EF"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0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0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0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0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ຄົມມະນາຄົມ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1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1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ກ່ຽວ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1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1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ກັບ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1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1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ຄຸນ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1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1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ນະພາ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1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1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ບ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2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2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ມາດຕະຖານ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2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2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ເຕັກນິກ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2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2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ຄ່າ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2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2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ບໍລິການ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2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2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3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3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ຄຳ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3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3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ສະ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3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3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ເໜີ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3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3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ອື່ນ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3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​ 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3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ພາຍ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4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4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ໃນ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4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4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ທ້ອງ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4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4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ຖິ່ນ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4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4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4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C421B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4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ຕົນ</w:delText>
        </w:r>
        <w:r w:rsidRPr="002C0BDB" w:rsidDel="00C421B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85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7FE66FF6" w14:textId="543833FC" w:rsidR="008F37A4" w:rsidRPr="002C0BDB" w:rsidRDefault="008F37A4">
      <w:pPr>
        <w:numPr>
          <w:ilvl w:val="0"/>
          <w:numId w:val="42"/>
        </w:numPr>
        <w:tabs>
          <w:tab w:val="left" w:pos="709"/>
          <w:tab w:val="left" w:pos="1170"/>
          <w:tab w:val="left" w:pos="1418"/>
          <w:tab w:val="left" w:pos="1890"/>
          <w:tab w:val="left" w:pos="2268"/>
          <w:tab w:val="left" w:pos="2552"/>
          <w:tab w:val="left" w:pos="2694"/>
        </w:tabs>
        <w:spacing w:after="0" w:line="340" w:lineRule="exact"/>
        <w:ind w:left="426" w:firstLine="155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5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 w:bidi="th-TH"/>
            </w:rPr>
          </w:rPrChange>
        </w:rPr>
        <w:pPrChange w:id="28852" w:author="Documents" w:date="2022-01-11T09:55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5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5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ເກັບ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5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5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ຄ່າ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5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58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ທຳນຽມ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59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60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6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6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ຄ່າ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6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6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ບໍລິການ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6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="00F336EF"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6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del w:id="28867" w:author="PSK" w:date="2021-07-12T17:05:00Z">
        <w:r w:rsidR="00F336EF" w:rsidRPr="002C0BDB" w:rsidDel="007A0D78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 w:bidi="lo-LA"/>
            <w:rPrChange w:id="2886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delText>ການ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6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ໂທລະ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7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71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ຄົມມະນາຄົມ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72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73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ປະ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7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7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ເພດ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7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  <w:rPrChange w:id="2887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ຕ່າງໆ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7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del w:id="28879" w:author="LTRA" w:date="2021-10-28T22:13:00Z">
        <w:r w:rsidRPr="002C0BDB" w:rsidDel="00631F7A">
          <w:rPr>
            <w:rFonts w:ascii="Phetsarath OT" w:eastAsia="Phetsarath OT" w:hAnsi="Phetsarath OT" w:cs="Phetsarath OT" w:hint="cs"/>
            <w:b/>
            <w:bCs/>
            <w:strike/>
            <w:spacing w:val="-4"/>
            <w:sz w:val="24"/>
            <w:szCs w:val="24"/>
            <w:cs/>
            <w:lang w:bidi="lo-LA"/>
            <w:rPrChange w:id="2888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ພາຍ</w:delText>
        </w:r>
        <w:r w:rsidRPr="002C0BDB" w:rsidDel="00631F7A">
          <w:rPr>
            <w:rFonts w:ascii="Phetsarath OT" w:eastAsia="Phetsarath OT" w:hAnsi="Phetsarath OT" w:cs="Phetsarath OT"/>
            <w:b/>
            <w:bCs/>
            <w:strike/>
            <w:spacing w:val="-4"/>
            <w:sz w:val="24"/>
            <w:szCs w:val="24"/>
            <w:lang w:val="fr-FR"/>
            <w:rPrChange w:id="2888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631F7A">
          <w:rPr>
            <w:rFonts w:ascii="Phetsarath OT" w:eastAsia="Phetsarath OT" w:hAnsi="Phetsarath OT" w:cs="Phetsarath OT" w:hint="cs"/>
            <w:b/>
            <w:bCs/>
            <w:strike/>
            <w:spacing w:val="-4"/>
            <w:sz w:val="24"/>
            <w:szCs w:val="24"/>
            <w:cs/>
            <w:lang w:bidi="lo-LA"/>
            <w:rPrChange w:id="2888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ໃນ</w:delText>
        </w:r>
        <w:r w:rsidRPr="002C0BDB" w:rsidDel="00631F7A">
          <w:rPr>
            <w:rFonts w:ascii="Phetsarath OT" w:eastAsia="Phetsarath OT" w:hAnsi="Phetsarath OT" w:cs="Phetsarath OT"/>
            <w:b/>
            <w:bCs/>
            <w:strike/>
            <w:spacing w:val="-4"/>
            <w:sz w:val="24"/>
            <w:szCs w:val="24"/>
            <w:lang w:val="fr-FR"/>
            <w:rPrChange w:id="288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631F7A">
          <w:rPr>
            <w:rFonts w:ascii="Phetsarath OT" w:eastAsia="Phetsarath OT" w:hAnsi="Phetsarath OT" w:cs="Phetsarath OT" w:hint="cs"/>
            <w:b/>
            <w:bCs/>
            <w:strike/>
            <w:spacing w:val="-4"/>
            <w:sz w:val="24"/>
            <w:szCs w:val="24"/>
            <w:cs/>
            <w:lang w:bidi="lo-LA"/>
            <w:rPrChange w:id="2888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ທ້ອງ</w:delText>
        </w:r>
        <w:r w:rsidRPr="002C0BDB" w:rsidDel="00631F7A">
          <w:rPr>
            <w:rFonts w:ascii="Phetsarath OT" w:eastAsia="Phetsarath OT" w:hAnsi="Phetsarath OT" w:cs="Phetsarath OT"/>
            <w:b/>
            <w:bCs/>
            <w:strike/>
            <w:spacing w:val="-4"/>
            <w:sz w:val="24"/>
            <w:szCs w:val="24"/>
            <w:lang w:val="fr-FR"/>
            <w:rPrChange w:id="2888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631F7A">
          <w:rPr>
            <w:rFonts w:ascii="Phetsarath OT" w:eastAsia="Phetsarath OT" w:hAnsi="Phetsarath OT" w:cs="Phetsarath OT" w:hint="cs"/>
            <w:b/>
            <w:bCs/>
            <w:strike/>
            <w:spacing w:val="-4"/>
            <w:sz w:val="24"/>
            <w:szCs w:val="24"/>
            <w:cs/>
            <w:lang w:bidi="lo-LA"/>
            <w:rPrChange w:id="2888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ຖິ່ນ</w:delText>
        </w:r>
        <w:r w:rsidRPr="002C0BDB" w:rsidDel="00631F7A">
          <w:rPr>
            <w:rFonts w:ascii="Phetsarath OT" w:eastAsia="Phetsarath OT" w:hAnsi="Phetsarath OT" w:cs="Phetsarath OT"/>
            <w:b/>
            <w:bCs/>
            <w:strike/>
            <w:spacing w:val="-4"/>
            <w:sz w:val="24"/>
            <w:szCs w:val="24"/>
            <w:lang w:val="fr-FR"/>
            <w:rPrChange w:id="2888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631F7A">
          <w:rPr>
            <w:rFonts w:ascii="Phetsarath OT" w:eastAsia="Phetsarath OT" w:hAnsi="Phetsarath OT" w:cs="Phetsarath OT" w:hint="cs"/>
            <w:b/>
            <w:bCs/>
            <w:strike/>
            <w:spacing w:val="-4"/>
            <w:sz w:val="24"/>
            <w:szCs w:val="24"/>
            <w:cs/>
            <w:lang w:bidi="lo-LA"/>
            <w:rPrChange w:id="2888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631F7A">
          <w:rPr>
            <w:rFonts w:ascii="Phetsarath OT" w:eastAsia="Phetsarath OT" w:hAnsi="Phetsarath OT" w:cs="Phetsarath OT"/>
            <w:b/>
            <w:bCs/>
            <w:strike/>
            <w:spacing w:val="-4"/>
            <w:sz w:val="24"/>
            <w:szCs w:val="24"/>
            <w:lang w:val="fr-FR"/>
            <w:rPrChange w:id="2888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631F7A">
          <w:rPr>
            <w:rFonts w:ascii="Phetsarath OT" w:eastAsia="Phetsarath OT" w:hAnsi="Phetsarath OT" w:cs="Phetsarath OT" w:hint="cs"/>
            <w:b/>
            <w:bCs/>
            <w:strike/>
            <w:spacing w:val="-4"/>
            <w:sz w:val="24"/>
            <w:szCs w:val="24"/>
            <w:cs/>
            <w:lang w:bidi="lo-LA"/>
            <w:rPrChange w:id="2889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ຕົນ</w:delText>
        </w:r>
      </w:del>
      <w:ins w:id="28891" w:author="HP" w:date="2021-10-28T15:56:00Z">
        <w:r w:rsidR="00D52D91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92" w:author="NA" w:date="2021-12-30T11:44:00Z">
              <w:rPr>
                <w:rFonts w:ascii="Phetsarath OT" w:eastAsia="Phetsarath OT" w:hAnsi="Phetsarath OT" w:cs="Phetsarath OT" w:hint="cs"/>
                <w:b/>
                <w:bCs/>
                <w:spacing w:val="-4"/>
                <w:sz w:val="24"/>
                <w:szCs w:val="24"/>
                <w:highlight w:val="green"/>
                <w:u w:val="single"/>
                <w:cs/>
              </w:rPr>
            </w:rPrChange>
          </w:rPr>
          <w:t>ຕາມ</w:t>
        </w:r>
      </w:ins>
      <w:ins w:id="28893" w:author="HP [2]" w:date="2021-10-29T14:24:00Z">
        <w:r w:rsidR="007C721A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bidi="lo-LA"/>
            <w:rPrChange w:id="28894" w:author="NA" w:date="2021-12-30T11:44:00Z">
              <w:rPr>
                <w:rFonts w:ascii="Phetsarath OT" w:eastAsia="Phetsarath OT" w:hAnsi="Phetsarath OT" w:cs="Phetsarath OT" w:hint="cs"/>
                <w:b/>
                <w:bCs/>
                <w:spacing w:val="-4"/>
                <w:sz w:val="24"/>
                <w:szCs w:val="24"/>
                <w:highlight w:val="green"/>
                <w:u w:val="single"/>
                <w:cs/>
              </w:rPr>
            </w:rPrChange>
          </w:rPr>
          <w:t>ລະບຽບການ</w:t>
        </w:r>
      </w:ins>
      <w:ins w:id="28895" w:author="HP" w:date="2021-10-28T15:56:00Z">
        <w:del w:id="28896" w:author="HP [2]" w:date="2021-10-29T14:24:00Z">
          <w:r w:rsidR="00D52D91" w:rsidRPr="002C0BDB" w:rsidDel="007C721A">
            <w:rPr>
              <w:rFonts w:ascii="Phetsarath OT" w:eastAsia="Phetsarath OT" w:hAnsi="Phetsarath OT" w:cs="Phetsarath OT" w:hint="cs"/>
              <w:b/>
              <w:bCs/>
              <w:spacing w:val="-4"/>
              <w:sz w:val="24"/>
              <w:szCs w:val="24"/>
              <w:cs/>
              <w:lang w:bidi="lo-LA"/>
              <w:rPrChange w:id="28897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spacing w:val="-4"/>
                  <w:sz w:val="24"/>
                  <w:szCs w:val="24"/>
                  <w:highlight w:val="green"/>
                  <w:u w:val="single"/>
                  <w:cs/>
                </w:rPr>
              </w:rPrChange>
            </w:rPr>
            <w:delText>ການແບ່ງຂັ້ນຄຸ້ມຄອງ</w:delText>
          </w:r>
        </w:del>
      </w:ins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9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;</w:t>
      </w:r>
    </w:p>
    <w:p w14:paraId="4662233B" w14:textId="566D473C" w:rsidR="008F37A4" w:rsidRPr="002C0BDB" w:rsidRDefault="008F37A4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899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8900" w:author="Documents" w:date="2022-01-11T09:55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0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0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ເກັບ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0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0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ກຳ</w:t>
      </w:r>
      <w:ins w:id="28905" w:author="LENOVO" w:date="2021-11-22T14:56:00Z">
        <w:r w:rsidR="007C63AA" w:rsidRPr="002C0BDB" w:rsidDel="007C63AA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90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</w:ins>
      <w:del w:id="28907" w:author="LENOVO" w:date="2021-11-22T14:56:00Z">
        <w:r w:rsidRPr="002C0BDB" w:rsidDel="007C63AA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90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7C63A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0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ຂໍ້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1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ins w:id="28911" w:author="HP [2]" w:date="2021-11-14T18:00:00Z"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891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1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891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F17043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1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ຄຸ້ມຄອງ</w:t>
        </w:r>
        <w:r w:rsidR="00F17043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891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28917" w:author="LENOVO" w:date="2021-11-22T14:56:00Z">
        <w:r w:rsidR="007C63AA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91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7C63AA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1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ຂໍ້ມູນ</w:t>
        </w:r>
      </w:ins>
      <w:del w:id="28920" w:author="LENOVO" w:date="2021-11-22T14:56:00Z">
        <w:r w:rsidRPr="002C0BDB" w:rsidDel="007C63AA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2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ມູນ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22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23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ສະຖິຕິ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2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ins w:id="28925" w:author="PSK" w:date="2021-07-12T17:06:00Z">
        <w:r w:rsidR="007A0D78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2892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2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ຂອງ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2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ins w:id="28929" w:author="PSK" w:date="2021-07-12T17:06:00Z">
        <w:r w:rsidR="007A0D78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2893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</w:ins>
      <w:ins w:id="28931" w:author="NA" w:date="2021-12-23T12:37:00Z">
        <w:r w:rsidR="00476DF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ຜູ້</w:t>
        </w:r>
        <w:r w:rsidR="00476DF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>​</w:t>
        </w:r>
        <w:r w:rsidR="00476DF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ໃຫ້</w:t>
        </w:r>
      </w:ins>
      <w:del w:id="28932" w:author="NA" w:date="2021-12-23T12:37:00Z">
        <w:r w:rsidRPr="002C0BDB" w:rsidDel="00476DFD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3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ຜູ້</w:delText>
        </w:r>
        <w:r w:rsidRPr="002C0BDB" w:rsidDel="00476DFD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93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476DFD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3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ໃຊ້ບໍລິການ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3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3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3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ins w:id="28939" w:author="NA" w:date="2021-12-23T12:37:00Z">
        <w:r w:rsidR="00476DF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ຜູ້</w:t>
        </w:r>
        <w:r w:rsidR="00476DF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>​</w:t>
        </w:r>
        <w:r w:rsidR="00476DF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ໃຊ້</w:t>
        </w:r>
        <w:r w:rsidR="00476DF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 xml:space="preserve"> </w:t>
        </w:r>
      </w:ins>
      <w:del w:id="28940" w:author="NA" w:date="2021-12-23T12:37:00Z">
        <w:r w:rsidRPr="002C0BDB" w:rsidDel="00476DFD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4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ຜູ້</w:delText>
        </w:r>
        <w:r w:rsidRPr="002C0BDB" w:rsidDel="00476DFD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94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476DFD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4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ໃຫ້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4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ins w:id="28945" w:author="PSK" w:date="2021-07-12T17:06:00Z">
        <w:r w:rsidR="007A0D78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2894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4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ບໍລິການ</w:t>
      </w:r>
      <w:del w:id="28948" w:author="PSK" w:date="2021-07-12T17:06:00Z">
        <w:r w:rsidR="00F336EF" w:rsidRPr="002C0BDB" w:rsidDel="007A0D78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894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F336EF" w:rsidRPr="002C0BDB" w:rsidDel="007A0D78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5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7A0D78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5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</w:delText>
        </w:r>
      </w:del>
      <w:ins w:id="28952" w:author="PSK" w:date="2021-07-12T17:06:00Z">
        <w:r w:rsidR="007A0D78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5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ໂ</w:t>
        </w:r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5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ທລະ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5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5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ຄົມ</w:t>
      </w:r>
      <w:ins w:id="28957" w:author="NA" w:date="2021-12-30T11:26:00Z">
        <w:del w:id="28958" w:author="Windows User" w:date="2022-01-12T16:31:00Z">
          <w:r w:rsidR="008F52FA" w:rsidRPr="002C0BDB" w:rsidDel="00224AD0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5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ມະ</w:t>
      </w:r>
      <w:ins w:id="28960" w:author="Windows User" w:date="2022-01-12T16:31:00Z">
        <w:r w:rsid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 xml:space="preserve"> </w:t>
        </w:r>
      </w:ins>
      <w:ins w:id="28961" w:author="NA" w:date="2021-12-30T11:25:00Z">
        <w:del w:id="28962" w:author="Documents" w:date="2022-01-11T11:54:00Z">
          <w:r w:rsidR="008E4AA8" w:rsidRPr="002C0BDB" w:rsidDel="00027904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63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ນາຄົມ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6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6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ປະ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6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6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ເພດ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6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6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ຕ່າງໆ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7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71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ພາຍ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72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73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ໃນ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7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7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ທ້ອງ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7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7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ຖິ່ນ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7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7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ຂອງ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8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81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ຕົນ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82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;</w:t>
      </w:r>
    </w:p>
    <w:p w14:paraId="3DEE79CE" w14:textId="4B38995E" w:rsidR="008F37A4" w:rsidRPr="002C0BDB" w:rsidDel="008E4AA8" w:rsidRDefault="008F37A4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del w:id="28983" w:author="NA" w:date="2021-12-30T11:25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28984" w:author="Documents" w:date="2022-01-11T09:55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8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ປະສານ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8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8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ສົມທົບ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8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898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ກັບ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899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ins w:id="28991" w:author="HP" w:date="2021-08-12T14:27:00Z">
        <w:r w:rsidR="00031A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9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ພະແນກການ</w:t>
        </w:r>
      </w:ins>
      <w:del w:id="28993" w:author="HP" w:date="2021-08-12T14:27:00Z">
        <w:r w:rsidRPr="002C0BDB" w:rsidDel="00031A1E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9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ອົງການ</w:delText>
        </w:r>
      </w:del>
      <w:ins w:id="28995" w:author="HP" w:date="2021-08-12T14:27:00Z">
        <w:r w:rsidR="00031A1E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899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>,</w:t>
        </w:r>
        <w:r w:rsidR="00031A1E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899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031A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899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ຫ້ອງການ</w:t>
        </w:r>
        <w:r w:rsidR="00031A1E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899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031A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0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="00031A1E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900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031A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0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ອົງການ</w:t>
        </w:r>
      </w:ins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0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0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ປົກຄອງ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0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ins w:id="29006" w:author="HP" w:date="2021-08-12T14:27:00Z">
        <w:r w:rsidR="00031A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2900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>ຂັ້ນ</w:t>
        </w:r>
      </w:ins>
      <w:del w:id="29008" w:author="HP" w:date="2021-08-12T14:27:00Z">
        <w:r w:rsidRPr="002C0BDB" w:rsidDel="00031A1E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0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ແຂວງ</w:delText>
        </w:r>
      </w:del>
      <w:ins w:id="29010" w:author="HP" w:date="2021-08-12T14:27:00Z">
        <w:r w:rsidR="00031A1E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1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ເມືອງ</w:t>
        </w:r>
      </w:ins>
      <w:ins w:id="29012" w:author="HP" w:date="2021-08-12T14:28:00Z">
        <w:r w:rsidR="00031A1E" w:rsidRPr="002C0BD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901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del w:id="29014" w:author="HP" w:date="2021-08-12T14:27:00Z">
        <w:r w:rsidR="00F336EF" w:rsidRPr="002C0BDB" w:rsidDel="00031A1E">
          <w:rPr>
            <w:rFonts w:ascii="Phetsarath OT" w:eastAsia="Phetsarath OT" w:hAnsi="Phetsarath OT" w:cs="Phetsarath OT"/>
            <w:spacing w:val="-4"/>
            <w:sz w:val="24"/>
            <w:szCs w:val="24"/>
            <w:cs/>
            <w:lang w:val="fr-FR"/>
            <w:rPrChange w:id="2901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  <w:r w:rsidR="00F336EF" w:rsidRPr="002C0BDB" w:rsidDel="00031A1E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2901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delText>ແລະ</w:delText>
        </w:r>
      </w:del>
      <w:del w:id="29017" w:author="HP" w:date="2021-08-12T14:28:00Z">
        <w:r w:rsidRPr="002C0BDB" w:rsidDel="00031A1E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01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031A1E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1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ນະຄອນ</w:delText>
        </w:r>
        <w:r w:rsidR="00F336EF" w:rsidRPr="002C0BDB" w:rsidDel="00031A1E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2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ຫຼວງ</w:delText>
        </w:r>
        <w:r w:rsidRPr="002C0BDB" w:rsidDel="00031A1E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02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22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ins w:id="29023" w:author="HP" w:date="2021-09-20T10:54:00Z">
        <w:r w:rsidR="001E4E1F" w:rsidRPr="002C0BDB">
          <w:rPr>
            <w:rFonts w:eastAsia="Phetsarath OT" w:cs="Phetsarath OT" w:hint="cs"/>
            <w:spacing w:val="-4"/>
            <w:szCs w:val="24"/>
            <w:cs/>
            <w:rPrChange w:id="29024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ກ່ຽວກັບວຽກ</w:t>
        </w:r>
        <w:r w:rsidR="001E4E1F" w:rsidRPr="002C0BDB">
          <w:rPr>
            <w:rFonts w:eastAsia="Phetsarath OT" w:cs="Phetsarath OT"/>
            <w:spacing w:val="-4"/>
            <w:szCs w:val="24"/>
            <w:lang w:val="fr-FR"/>
            <w:rPrChange w:id="29025" w:author="NA" w:date="2021-12-30T11:44:00Z">
              <w:rPr>
                <w:rFonts w:eastAsia="Phetsarath OT" w:cs="Phetsarath OT"/>
                <w:b/>
                <w:bCs/>
                <w:spacing w:val="-4"/>
                <w:szCs w:val="24"/>
                <w:u w:val="single"/>
                <w:lang w:val="fr-FR"/>
              </w:rPr>
            </w:rPrChange>
          </w:rPr>
          <w:t>​</w:t>
        </w:r>
        <w:r w:rsidR="001E4E1F" w:rsidRPr="002C0BDB">
          <w:rPr>
            <w:rFonts w:eastAsia="Phetsarath OT" w:cs="Phetsarath OT" w:hint="cs"/>
            <w:spacing w:val="-4"/>
            <w:szCs w:val="24"/>
            <w:cs/>
            <w:rPrChange w:id="29026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ງານໂທລະ</w:t>
        </w:r>
        <w:r w:rsidR="001E4E1F" w:rsidRPr="002C0BDB">
          <w:rPr>
            <w:rFonts w:eastAsia="Phetsarath OT" w:cs="Phetsarath OT"/>
            <w:spacing w:val="-4"/>
            <w:szCs w:val="24"/>
            <w:lang w:val="fr-FR"/>
            <w:rPrChange w:id="29027" w:author="NA" w:date="2021-12-30T11:44:00Z">
              <w:rPr>
                <w:rFonts w:eastAsia="Phetsarath OT" w:cs="Phetsarath OT"/>
                <w:b/>
                <w:bCs/>
                <w:spacing w:val="-4"/>
                <w:szCs w:val="24"/>
                <w:u w:val="single"/>
                <w:lang w:val="fr-FR"/>
              </w:rPr>
            </w:rPrChange>
          </w:rPr>
          <w:t>​</w:t>
        </w:r>
        <w:r w:rsidR="001E4E1F" w:rsidRPr="002C0BDB">
          <w:rPr>
            <w:rFonts w:eastAsia="Phetsarath OT" w:cs="Phetsarath OT" w:hint="cs"/>
            <w:spacing w:val="-4"/>
            <w:szCs w:val="24"/>
            <w:cs/>
            <w:rPrChange w:id="29028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ຄົມມະນາຄົມ</w:t>
        </w:r>
      </w:ins>
      <w:del w:id="29029" w:author="HP" w:date="2021-09-20T10:54:00Z"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3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ໃນ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03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3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03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3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ຄຸ້ມ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03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3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ຄອງ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03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3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ວຽກ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03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4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ງານໂທລະ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04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04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ຄົມມະນາຄົມ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4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;</w:t>
      </w:r>
    </w:p>
    <w:p w14:paraId="78208A53" w14:textId="77777777" w:rsidR="008E4AA8" w:rsidRPr="002C0BDB" w:rsidRDefault="008E4AA8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29044" w:author="NA" w:date="2021-12-30T11:25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45" w:author="NA" w:date="2021-12-30T11:44:00Z">
            <w:rPr>
              <w:ins w:id="29046" w:author="NA" w:date="2021-12-30T11:25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9047" w:author="Documents" w:date="2022-01-11T09:55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</w:p>
    <w:p w14:paraId="00C3B8D8" w14:textId="225F2A07" w:rsidR="008F37A4" w:rsidRPr="002C0BDB" w:rsidDel="008E4AA8" w:rsidRDefault="008F37A4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340"/>
          <w:tab w:val="left" w:pos="2694"/>
          <w:tab w:val="left" w:pos="2835"/>
        </w:tabs>
        <w:spacing w:line="340" w:lineRule="exact"/>
        <w:ind w:left="567" w:firstLine="1413"/>
        <w:jc w:val="both"/>
        <w:rPr>
          <w:del w:id="29048" w:author="NA" w:date="2021-12-30T11:25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29049" w:author="Windows User" w:date="2022-01-12T16:32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50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ພົວພັນ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5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5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5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5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ຮ່ວມ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5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5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ມື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5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58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ກັບ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59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60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ຕ່າງປະ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6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6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ເທດ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6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6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ຕາມ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6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6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ການ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6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68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ມອບ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69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70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ໝາຍ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7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7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ຂອງ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7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7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ຂັ້ນ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7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7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ເທິງ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7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;</w:t>
      </w:r>
    </w:p>
    <w:p w14:paraId="3C2DDD8C" w14:textId="77777777" w:rsidR="008E4AA8" w:rsidRPr="002C0BDB" w:rsidRDefault="008E4AA8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340"/>
          <w:tab w:val="left" w:pos="2694"/>
          <w:tab w:val="left" w:pos="2835"/>
        </w:tabs>
        <w:spacing w:line="340" w:lineRule="exact"/>
        <w:ind w:left="567" w:firstLine="1413"/>
        <w:jc w:val="both"/>
        <w:rPr>
          <w:ins w:id="29078" w:author="NA" w:date="2021-12-30T11:25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79" w:author="NA" w:date="2021-12-30T11:44:00Z">
            <w:rPr>
              <w:ins w:id="29080" w:author="NA" w:date="2021-12-30T11:25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9081" w:author="Windows User" w:date="2022-01-12T16:32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</w:p>
    <w:p w14:paraId="6F96E43F" w14:textId="0B960F1A" w:rsidR="008F37A4" w:rsidRPr="002C0BDB" w:rsidDel="008E4AA8" w:rsidRDefault="008F37A4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340"/>
          <w:tab w:val="left" w:pos="2694"/>
          <w:tab w:val="left" w:pos="2835"/>
        </w:tabs>
        <w:spacing w:line="340" w:lineRule="exact"/>
        <w:ind w:left="426" w:firstLine="1554"/>
        <w:jc w:val="both"/>
        <w:rPr>
          <w:del w:id="29082" w:author="NA" w:date="2021-12-30T11:25:00Z"/>
          <w:rFonts w:ascii="Phetsarath OT" w:eastAsia="Phetsarath OT" w:hAnsi="Phetsarath OT" w:cs="Phetsarath OT"/>
          <w:spacing w:val="-4"/>
          <w:sz w:val="24"/>
          <w:szCs w:val="24"/>
          <w:lang w:val="fr-FR"/>
        </w:rPr>
        <w:pPrChange w:id="29083" w:author="Windows User" w:date="2022-01-12T16:32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8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ສະຫຼຸບ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8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8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8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88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ລາຍ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89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90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ງານ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9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9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ການຈັດ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9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9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ຕັ້ງ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9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09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ປະຕິບັດ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09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ins w:id="29098" w:author="HP" w:date="2021-09-20T10:51:00Z">
        <w:r w:rsidR="001E4E1F" w:rsidRPr="002C0BDB">
          <w:rPr>
            <w:rFonts w:eastAsia="Phetsarath OT" w:cs="Phetsarath OT" w:hint="cs"/>
            <w:spacing w:val="-4"/>
            <w:szCs w:val="24"/>
            <w:cs/>
            <w:rPrChange w:id="29099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ວຽກ</w:t>
        </w:r>
        <w:r w:rsidR="001E4E1F" w:rsidRPr="002C0BDB">
          <w:rPr>
            <w:rFonts w:eastAsia="Phetsarath OT" w:cs="Phetsarath OT"/>
            <w:spacing w:val="-4"/>
            <w:szCs w:val="24"/>
            <w:lang w:val="fr-FR"/>
            <w:rPrChange w:id="29100" w:author="NA" w:date="2021-12-30T11:44:00Z">
              <w:rPr>
                <w:rFonts w:eastAsia="Phetsarath OT" w:cs="Phetsarath OT"/>
                <w:b/>
                <w:bCs/>
                <w:spacing w:val="-4"/>
                <w:szCs w:val="24"/>
                <w:u w:val="single"/>
                <w:lang w:val="fr-FR"/>
              </w:rPr>
            </w:rPrChange>
          </w:rPr>
          <w:t>​</w:t>
        </w:r>
        <w:r w:rsidR="001E4E1F" w:rsidRPr="002C0BDB">
          <w:rPr>
            <w:rFonts w:eastAsia="Phetsarath OT" w:cs="Phetsarath OT" w:hint="cs"/>
            <w:spacing w:val="-4"/>
            <w:szCs w:val="24"/>
            <w:cs/>
            <w:rPrChange w:id="29101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ງານໂທລະຄົມມະນາຄົມ</w:t>
        </w:r>
      </w:ins>
      <w:ins w:id="29102" w:author="NA" w:date="2021-12-23T12:34:00Z">
        <w:r w:rsidR="00476DFD" w:rsidRPr="002C0BDB">
          <w:rPr>
            <w:rFonts w:eastAsia="Phetsarath OT" w:cs="Phetsarath OT"/>
            <w:spacing w:val="-4"/>
            <w:szCs w:val="24"/>
            <w:cs/>
          </w:rPr>
          <w:t xml:space="preserve"> </w:t>
        </w:r>
        <w:r w:rsidR="00476DFD" w:rsidRPr="002C0BDB">
          <w:rPr>
            <w:rFonts w:eastAsia="Phetsarath OT" w:cs="Phetsarath OT" w:hint="cs"/>
            <w:spacing w:val="-4"/>
            <w:szCs w:val="24"/>
            <w:cs/>
          </w:rPr>
          <w:t>ຕໍ່</w:t>
        </w:r>
        <w:r w:rsidR="00476DFD" w:rsidRPr="002C0BDB">
          <w:rPr>
            <w:rFonts w:eastAsia="Phetsarath OT" w:cs="Phetsarath OT"/>
            <w:spacing w:val="-4"/>
            <w:szCs w:val="24"/>
            <w:cs/>
          </w:rPr>
          <w:t xml:space="preserve"> </w:t>
        </w:r>
      </w:ins>
      <w:ins w:id="29103" w:author="HP" w:date="2021-09-20T10:51:00Z">
        <w:del w:id="29104" w:author="NA" w:date="2021-12-23T12:34:00Z">
          <w:r w:rsidR="001E4E1F" w:rsidRPr="002C0BDB" w:rsidDel="00476DFD">
            <w:rPr>
              <w:rFonts w:eastAsia="Phetsarath OT" w:cs="Phetsarath OT"/>
              <w:spacing w:val="-4"/>
              <w:szCs w:val="24"/>
              <w:cs/>
            </w:rPr>
            <w:delText xml:space="preserve"> </w:delText>
          </w:r>
        </w:del>
      </w:ins>
      <w:del w:id="29105" w:author="HP" w:date="2021-09-20T10:51:00Z"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10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ວຽກ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10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10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ງານ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10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11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11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1E4E1F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11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ຕົນຕໍ່</w:delText>
        </w:r>
        <w:r w:rsidRPr="002C0BDB" w:rsidDel="001E4E1F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11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1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ກະຊວງ</w:t>
      </w:r>
      <w:del w:id="29115" w:author="Documents" w:date="2022-01-11T09:58:00Z">
        <w:r w:rsidRPr="002C0BDB" w:rsidDel="00452C05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11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</w:del>
      <w:r w:rsidR="003923D6"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1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ເຕັກໂນໂລຊີ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1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1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2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21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ການ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22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23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ສື່ສານ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2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,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2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ອົງການ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2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2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ປົກຄອງ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2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2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ແຂວງ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3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​,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31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ນະຄອນ</w:t>
      </w:r>
      <w:ins w:id="29132" w:author="HP" w:date="2021-08-12T14:28:00Z">
        <w:r w:rsidR="009A531C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13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ຫຼວງ</w:t>
        </w:r>
      </w:ins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3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3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ຢ່າງ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3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3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ເປັນ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3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3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ປົກກະຕິ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4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;</w:t>
      </w:r>
    </w:p>
    <w:p w14:paraId="5635759E" w14:textId="77777777" w:rsidR="008E4AA8" w:rsidRPr="002C0BDB" w:rsidRDefault="008E4AA8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340"/>
          <w:tab w:val="left" w:pos="2694"/>
          <w:tab w:val="left" w:pos="2835"/>
        </w:tabs>
        <w:spacing w:line="340" w:lineRule="exact"/>
        <w:ind w:left="426" w:firstLine="1554"/>
        <w:jc w:val="both"/>
        <w:rPr>
          <w:ins w:id="29141" w:author="NA" w:date="2021-12-30T11:25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42" w:author="NA" w:date="2021-12-30T11:44:00Z">
            <w:rPr>
              <w:ins w:id="29143" w:author="NA" w:date="2021-12-30T11:25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9144" w:author="Windows User" w:date="2022-01-12T16:32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</w:p>
    <w:p w14:paraId="0ABF446B" w14:textId="4699147B" w:rsidR="008F37A4" w:rsidRPr="002C0BDB" w:rsidRDefault="008F37A4">
      <w:pPr>
        <w:pStyle w:val="NoSpacing"/>
        <w:numPr>
          <w:ilvl w:val="0"/>
          <w:numId w:val="42"/>
        </w:numPr>
        <w:tabs>
          <w:tab w:val="left" w:pos="1418"/>
          <w:tab w:val="left" w:pos="1890"/>
          <w:tab w:val="left" w:pos="2340"/>
          <w:tab w:val="left" w:pos="2694"/>
          <w:tab w:val="left" w:pos="2835"/>
        </w:tabs>
        <w:spacing w:line="340" w:lineRule="exact"/>
        <w:ind w:left="567" w:firstLine="1413"/>
        <w:jc w:val="both"/>
        <w:rPr>
          <w:ins w:id="29145" w:author="PSK" w:date="2021-07-16T16:29:00Z"/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46" w:author="NA" w:date="2021-12-30T11:44:00Z">
            <w:rPr>
              <w:ins w:id="29147" w:author="PSK" w:date="2021-07-16T16:29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9148" w:author="Windows User" w:date="2022-01-12T16:32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del w:id="29149" w:author="PSK" w:date="2021-07-16T10:47:00Z">
        <w:r w:rsidRPr="002C0BDB" w:rsidDel="0082165F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2915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ປະຕິບັດ</w:delText>
        </w:r>
        <w:r w:rsidRPr="002C0BDB" w:rsidDel="0082165F">
          <w:rPr>
            <w:rFonts w:ascii="Phetsarath OT" w:eastAsia="Phetsarath OT" w:hAnsi="Phetsarath OT" w:cs="Phetsarath OT"/>
            <w:strike/>
            <w:spacing w:val="-4"/>
            <w:sz w:val="24"/>
            <w:szCs w:val="24"/>
            <w:lang w:val="fr-FR"/>
            <w:rPrChange w:id="2915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82165F">
          <w:rPr>
            <w:rFonts w:ascii="Phetsarath OT" w:eastAsia="Phetsarath OT" w:hAnsi="Phetsarath OT" w:cs="Phetsarath OT" w:hint="cs"/>
            <w:strike/>
            <w:spacing w:val="-4"/>
            <w:sz w:val="24"/>
            <w:szCs w:val="24"/>
            <w:cs/>
            <w:rPrChange w:id="2915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ສິດ</w:delText>
        </w:r>
      </w:del>
      <w:ins w:id="29153" w:author="PSK" w:date="2021-07-15T14:47:00Z">
        <w:r w:rsidR="00501A0B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15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ນຳໃຊ້ສິດ</w:t>
        </w:r>
      </w:ins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5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5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5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ins w:id="29158" w:author="HP" w:date="2021-08-12T14:28:00Z">
        <w:r w:rsidR="009A531C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2915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>ປະຕິບັດ</w:t>
        </w:r>
      </w:ins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60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ໜ້າ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6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6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ທີ່ອື່ນ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6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6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ຕາມ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6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66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ທີ່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67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68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ໄດ້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69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70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ກຳນົດ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71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72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ໄວ້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73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​​</w:t>
      </w:r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74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ໃນ</w:t>
      </w:r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7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​</w:t>
      </w:r>
      <w:del w:id="29176" w:author="NA" w:date="2021-12-30T11:26:00Z">
        <w:r w:rsidR="00F336EF" w:rsidRPr="002C0BDB" w:rsidDel="008F52FA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917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29178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ກົດໝາຍ</w:t>
      </w:r>
      <w:del w:id="29179" w:author="NA" w:date="2021-12-23T12:35:00Z">
        <w:r w:rsidR="00F336EF" w:rsidRPr="002C0BDB" w:rsidDel="00476DFD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918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F336EF" w:rsidRPr="002C0BDB" w:rsidDel="00476DFD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18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F336EF" w:rsidRPr="002C0BDB" w:rsidDel="00476DFD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918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F336EF" w:rsidRPr="002C0BDB" w:rsidDel="00476DFD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18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</w:del>
      <w:r w:rsidRPr="002C0BDB"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8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t>.</w:t>
      </w:r>
    </w:p>
    <w:p w14:paraId="66B081BA" w14:textId="77777777" w:rsidR="00087BB2" w:rsidRPr="002C0BDB" w:rsidRDefault="00087BB2">
      <w:pPr>
        <w:pStyle w:val="NoSpacing"/>
        <w:tabs>
          <w:tab w:val="left" w:pos="1418"/>
        </w:tabs>
        <w:spacing w:line="340" w:lineRule="exact"/>
        <w:ind w:left="104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  <w:rPrChange w:id="29185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9186" w:author="NA" w:date="2021-12-23T14:24:00Z">
          <w:pPr>
            <w:pStyle w:val="NoSpacing"/>
            <w:numPr>
              <w:numId w:val="42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</w:p>
    <w:p w14:paraId="3952A123" w14:textId="1589D765" w:rsidR="00224AD0" w:rsidRDefault="00387951">
      <w:pPr>
        <w:pStyle w:val="Heading3"/>
        <w:spacing w:before="0" w:line="340" w:lineRule="exact"/>
        <w:ind w:left="2410" w:hanging="2410"/>
        <w:jc w:val="both"/>
        <w:rPr>
          <w:ins w:id="29187" w:author="Windows User" w:date="2022-01-12T16:32:00Z"/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  <w:pPrChange w:id="29188" w:author="Documents" w:date="2022-01-11T14:08:00Z">
          <w:pPr>
            <w:pStyle w:val="Heading3"/>
          </w:pPr>
        </w:pPrChange>
      </w:pPr>
      <w:ins w:id="29189" w:author="NA" w:date="2021-12-27T14:40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ມາດຕາ</w:t>
        </w:r>
      </w:ins>
      <w:ins w:id="29190" w:author="NA" w:date="2021-12-27T14:51:00Z">
        <w:r w:rsidR="00CB4CF0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del w:id="29191" w:author="Windows User" w:date="2022-01-12T16:32:00Z">
          <w:r w:rsidR="00CB4CF0" w:rsidRPr="002C0BDB" w:rsidDel="00224AD0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="00CB4CF0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>49</w:t>
        </w:r>
      </w:ins>
      <w:ins w:id="29192" w:author="Windows User" w:date="2022-01-12T16:33:00Z">
        <w:r w:rsidR="00224AD0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 xml:space="preserve"> </w:t>
        </w:r>
      </w:ins>
      <w:ins w:id="29193" w:author="NA" w:date="2021-12-27T14:51:00Z">
        <w:del w:id="29194" w:author="Windows User" w:date="2022-01-12T16:33:00Z">
          <w:r w:rsidR="00CB4CF0" w:rsidRPr="002C0BDB" w:rsidDel="00224AD0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del w:id="29195" w:author="Windows User" w:date="2022-01-12T16:32:00Z">
          <w:r w:rsidR="00CB4CF0" w:rsidRPr="002C0BDB" w:rsidDel="00224AD0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del w:id="29196" w:author="home" w:date="2021-07-12T06:50:00Z">
        <w:r w:rsidR="0072440F" w:rsidRPr="002C0BDB" w:rsidDel="00C21E7A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5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5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</w:del>
      <w:bookmarkStart w:id="29197" w:name="_Toc77346286"/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) </w:t>
      </w:r>
      <w:ins w:id="29198" w:author="NA" w:date="2021-12-24T10:43:00Z">
        <w:r w:rsidR="009A489F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ສິດ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ແລະ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ໜ້າທີ່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ຂອງ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ຫ້ອງການ</w:t>
      </w:r>
      <w:del w:id="29199" w:author="Documents" w:date="2022-01-11T11:55:00Z">
        <w:r w:rsidR="0072440F" w:rsidRPr="002C0BDB" w:rsidDel="00027904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ເຕັກໂນໂລຊີ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ແລະ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ການສື່ສານ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ເມືອງ</w:t>
      </w:r>
      <w:r w:rsidR="0072440F" w:rsidRPr="00224AD0"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t>,</w:t>
      </w:r>
      <w:ins w:id="29200" w:author="NA" w:date="2021-12-30T11:27:00Z">
        <w:r w:rsidR="008F52FA" w:rsidRPr="00224AD0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val="fr-FR" w:bidi="lo-LA"/>
          </w:rPr>
          <w:t xml:space="preserve"> </w:t>
        </w:r>
      </w:ins>
    </w:p>
    <w:p w14:paraId="7C21CAAA" w14:textId="723C7CBA" w:rsidR="00CB4CF0" w:rsidRPr="00861570" w:rsidDel="00150422" w:rsidRDefault="00224AD0">
      <w:pPr>
        <w:pStyle w:val="Heading3"/>
        <w:spacing w:before="0" w:line="340" w:lineRule="exact"/>
        <w:ind w:left="2410" w:hanging="2410"/>
        <w:jc w:val="both"/>
        <w:rPr>
          <w:ins w:id="29201" w:author="NA" w:date="2021-12-27T14:52:00Z"/>
          <w:del w:id="29202" w:author="Documents" w:date="2022-01-06T15:39:00Z"/>
          <w:rFonts w:eastAsia="Phetsarath OT" w:cs="Phetsarath OT"/>
          <w:color w:val="auto"/>
          <w:szCs w:val="24"/>
          <w:lang w:val="fr-FR" w:bidi="lo-LA"/>
          <w:rPrChange w:id="29203" w:author="Windows User" w:date="2022-03-01T10:43:00Z">
            <w:rPr>
              <w:ins w:id="29204" w:author="NA" w:date="2021-12-27T14:52:00Z"/>
              <w:del w:id="29205" w:author="Documents" w:date="2022-01-06T15:39:00Z"/>
              <w:rFonts w:eastAsia="Phetsarath OT" w:cs="Phetsarath OT"/>
              <w:color w:val="auto"/>
              <w:szCs w:val="24"/>
              <w:lang w:bidi="lo-LA"/>
            </w:rPr>
          </w:rPrChange>
        </w:rPr>
        <w:pPrChange w:id="29206" w:author="Documents" w:date="2022-01-11T14:08:00Z">
          <w:pPr>
            <w:pStyle w:val="Heading3"/>
          </w:pPr>
        </w:pPrChange>
      </w:pPr>
      <w:ins w:id="29207" w:author="Windows User" w:date="2022-01-12T16:33:00Z">
        <w:r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val="fr-FR" w:bidi="lo-LA"/>
          </w:rPr>
          <w:t xml:space="preserve">                          </w:t>
        </w:r>
      </w:ins>
      <w:ins w:id="29208" w:author="Documents" w:date="2022-01-11T10:22:00Z">
        <w:del w:id="29209" w:author="Windows User" w:date="2022-01-12T16:32:00Z">
          <w:r w:rsidR="006C5B13" w:rsidRPr="00224AD0" w:rsidDel="00224AD0">
            <w:rPr>
              <w:rFonts w:ascii="Phetsarath OT" w:eastAsia="Phetsarath OT" w:hAnsi="Phetsarath OT" w:cs="Phetsarath OT"/>
              <w:b w:val="0"/>
              <w:bCs w:val="0"/>
              <w:sz w:val="24"/>
              <w:szCs w:val="24"/>
              <w:lang w:val="fr-FR" w:bidi="lo-LA"/>
            </w:rPr>
            <w:delText xml:space="preserve">   </w:delText>
          </w:r>
        </w:del>
      </w:ins>
      <w:ins w:id="29210" w:author="Documents" w:date="2022-01-11T10:23:00Z">
        <w:del w:id="29211" w:author="Windows User" w:date="2022-01-12T16:32:00Z">
          <w:r w:rsidR="006C5B13" w:rsidRPr="00224AD0" w:rsidDel="00224AD0">
            <w:rPr>
              <w:rFonts w:ascii="Phetsarath OT" w:eastAsia="Phetsarath OT" w:hAnsi="Phetsarath OT" w:cs="Phetsarath OT"/>
              <w:b w:val="0"/>
              <w:bCs w:val="0"/>
              <w:sz w:val="24"/>
              <w:szCs w:val="24"/>
              <w:lang w:val="fr-FR" w:bidi="lo-LA"/>
            </w:rPr>
            <w:delText xml:space="preserve">   </w:delText>
          </w:r>
        </w:del>
      </w:ins>
      <w:ins w:id="29212" w:author="HP" w:date="2021-09-20T10:53:00Z">
        <w:r w:rsidR="001E4E1F" w:rsidRPr="00861570">
          <w:rPr>
            <w:rFonts w:eastAsia="Phetsarath OT" w:cs="Phetsarath OT" w:hint="cs"/>
            <w:color w:val="auto"/>
            <w:szCs w:val="24"/>
            <w:cs/>
            <w:lang w:bidi="lo-LA"/>
            <w:rPrChange w:id="29213" w:author="Windows User" w:date="2022-03-01T10:43:00Z">
              <w:rPr>
                <w:rFonts w:eastAsia="Phetsarath OT" w:cs="Phetsarath OT" w:hint="cs"/>
                <w:szCs w:val="24"/>
                <w:u w:val="single"/>
                <w:cs/>
                <w:lang w:bidi="lo-LA"/>
              </w:rPr>
            </w:rPrChange>
          </w:rPr>
          <w:t>ເທດສະບານ</w:t>
        </w:r>
      </w:ins>
      <w:ins w:id="29214" w:author="Documents" w:date="2022-01-06T15:39:00Z">
        <w:r w:rsidR="00150422" w:rsidRPr="00861570">
          <w:rPr>
            <w:rFonts w:eastAsia="Phetsarath OT" w:cs="Phetsarath OT"/>
            <w:color w:val="auto"/>
            <w:szCs w:val="24"/>
            <w:lang w:bidi="lo-LA"/>
            <w:rPrChange w:id="29215" w:author="Windows User" w:date="2022-03-01T10:43:00Z">
              <w:rPr>
                <w:rFonts w:eastAsia="Phetsarath OT" w:cs="Phetsarath OT"/>
                <w:szCs w:val="24"/>
                <w:lang w:bidi="lo-LA"/>
              </w:rPr>
            </w:rPrChange>
          </w:rPr>
          <w:t>,</w:t>
        </w:r>
      </w:ins>
      <w:ins w:id="29216" w:author="Windows User" w:date="2022-01-12T16:33:00Z">
        <w:r w:rsidRPr="00861570">
          <w:rPr>
            <w:rFonts w:eastAsia="Phetsarath OT" w:cs="Phetsarath OT"/>
            <w:b w:val="0"/>
            <w:bCs w:val="0"/>
            <w:szCs w:val="24"/>
            <w:cs/>
            <w:lang w:bidi="lo-LA"/>
          </w:rPr>
          <w:t xml:space="preserve"> </w:t>
        </w:r>
      </w:ins>
      <w:ins w:id="29217" w:author="Documents" w:date="2022-01-06T15:39:00Z">
        <w:del w:id="29218" w:author="Windows User" w:date="2022-01-12T16:33:00Z">
          <w:r w:rsidR="00150422" w:rsidRPr="00861570" w:rsidDel="00224AD0">
            <w:rPr>
              <w:rFonts w:eastAsia="Phetsarath OT" w:cs="Phetsarath OT"/>
              <w:szCs w:val="24"/>
              <w:cs/>
              <w:lang w:bidi="lo-LA"/>
              <w:rPrChange w:id="29219" w:author="Windows User" w:date="2022-03-01T10:43:00Z">
                <w:rPr>
                  <w:rFonts w:eastAsia="Phetsarath OT" w:cs="Phetsarath OT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  <w:ins w:id="29220" w:author="NA" w:date="2021-12-27T14:52:00Z">
        <w:del w:id="29221" w:author="Documents" w:date="2022-01-06T15:39:00Z">
          <w:r w:rsidR="00CB4CF0" w:rsidRPr="00861570" w:rsidDel="00150422">
            <w:rPr>
              <w:rFonts w:eastAsia="Phetsarath OT" w:cs="Phetsarath OT"/>
              <w:szCs w:val="24"/>
              <w:cs/>
              <w:lang w:bidi="lo-LA"/>
              <w:rPrChange w:id="29222" w:author="Windows User" w:date="2022-03-01T10:43:00Z">
                <w:rPr>
                  <w:rFonts w:eastAsia="Phetsarath OT" w:cs="Phetsarath OT"/>
                  <w:szCs w:val="24"/>
                  <w:cs/>
                  <w:lang w:bidi="lo-LA"/>
                </w:rPr>
              </w:rPrChange>
            </w:rPr>
            <w:delText xml:space="preserve"> </w:delText>
          </w:r>
        </w:del>
      </w:ins>
    </w:p>
    <w:p w14:paraId="1C6DBA01" w14:textId="2EFF99E0" w:rsidR="00897237" w:rsidRPr="00861570" w:rsidRDefault="00CB4CF0">
      <w:pPr>
        <w:pStyle w:val="Heading3"/>
        <w:spacing w:before="0" w:line="340" w:lineRule="exact"/>
        <w:ind w:left="2410" w:hanging="2410"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fr-FR"/>
        </w:rPr>
        <w:pPrChange w:id="29223" w:author="Documents" w:date="2022-01-11T14:08:00Z">
          <w:pPr>
            <w:pStyle w:val="Heading3"/>
          </w:pPr>
        </w:pPrChange>
      </w:pPr>
      <w:ins w:id="29224" w:author="NA" w:date="2021-12-27T14:52:00Z">
        <w:del w:id="29225" w:author="Documents" w:date="2022-01-06T15:39:00Z">
          <w:r w:rsidRPr="00861570" w:rsidDel="006C02DC">
            <w:rPr>
              <w:rFonts w:eastAsia="Phetsarath OT" w:cs="Phetsarath OT"/>
              <w:color w:val="auto"/>
              <w:szCs w:val="24"/>
              <w:cs/>
              <w:lang w:bidi="lo-LA"/>
            </w:rPr>
            <w:delText xml:space="preserve">                  </w:delText>
          </w:r>
        </w:del>
      </w:ins>
      <w:del w:id="29226" w:author="Documents" w:date="2022-01-06T15:39:00Z">
        <w:r w:rsidR="0072440F" w:rsidRPr="00861570" w:rsidDel="006C02DC">
          <w:rPr>
            <w:rFonts w:ascii="Phetsarath OT" w:eastAsia="Phetsarath OT" w:hAnsi="Phetsarath OT" w:cs="Phetsarath OT"/>
            <w:color w:val="auto"/>
            <w:sz w:val="24"/>
            <w:szCs w:val="24"/>
            <w:lang w:val="fr-FR"/>
          </w:rPr>
          <w:delText xml:space="preserve"> </w:delText>
        </w:r>
      </w:del>
      <w:ins w:id="29227" w:author="NA" w:date="2021-12-24T10:44:00Z">
        <w:del w:id="29228" w:author="Documents" w:date="2022-01-06T15:39:00Z">
          <w:r w:rsidR="009A489F" w:rsidRPr="00861570" w:rsidDel="006C02DC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 </w:delText>
          </w:r>
        </w:del>
      </w:ins>
      <w:ins w:id="29229" w:author="NA" w:date="2021-12-27T14:52:00Z">
        <w:del w:id="29230" w:author="Documents" w:date="2022-01-06T15:39:00Z">
          <w:r w:rsidRPr="00861570" w:rsidDel="006C02DC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delText xml:space="preserve"> </w:delText>
          </w:r>
        </w:del>
      </w:ins>
      <w:ins w:id="29231" w:author="NA" w:date="2021-12-30T11:26:00Z">
        <w:del w:id="29232" w:author="Documents" w:date="2022-01-06T15:39:00Z">
          <w:r w:rsidR="008F52FA" w:rsidRPr="00861570" w:rsidDel="006C02DC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val="fr-FR" w:bidi="lo-LA"/>
            </w:rPr>
            <w:tab/>
          </w:r>
        </w:del>
      </w:ins>
      <w:r w:rsidR="0072440F" w:rsidRPr="00861570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ນະຄອນ</w:t>
      </w:r>
      <w:del w:id="29233" w:author="NA" w:date="2021-12-30T11:27:00Z">
        <w:r w:rsidR="0072440F" w:rsidRPr="00861570" w:rsidDel="008F52FA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.</w:delText>
        </w:r>
      </w:del>
      <w:bookmarkEnd w:id="29197"/>
    </w:p>
    <w:p w14:paraId="08EB40BA" w14:textId="137F53CC" w:rsidR="009A531C" w:rsidRPr="002C0BDB" w:rsidRDefault="00150422">
      <w:pPr>
        <w:pStyle w:val="NoSpacing"/>
        <w:spacing w:line="360" w:lineRule="exact"/>
        <w:ind w:left="426" w:firstLine="1284"/>
        <w:jc w:val="both"/>
        <w:rPr>
          <w:ins w:id="29234" w:author="HP" w:date="2021-08-12T14:29:00Z"/>
          <w:rFonts w:ascii="Phetsarath OT" w:eastAsia="Phetsarath OT" w:hAnsi="Phetsarath OT" w:cs="Phetsarath OT"/>
          <w:sz w:val="24"/>
          <w:szCs w:val="24"/>
          <w:lang w:val="pt-BR"/>
          <w:rPrChange w:id="29235" w:author="NA" w:date="2021-12-30T11:44:00Z">
            <w:rPr>
              <w:ins w:id="29236" w:author="HP" w:date="2021-08-12T14:29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9237" w:author="Windows User" w:date="2022-01-28T09:28:00Z">
          <w:pPr>
            <w:pStyle w:val="NoSpacing"/>
            <w:spacing w:line="360" w:lineRule="exact"/>
            <w:ind w:left="425" w:firstLine="624"/>
            <w:jc w:val="thaiDistribute"/>
          </w:pPr>
        </w:pPrChange>
      </w:pPr>
      <w:ins w:id="29238" w:author="Documents" w:date="2022-01-06T15:40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 </w:t>
        </w:r>
      </w:ins>
      <w:ins w:id="29239" w:author="Windows User" w:date="2022-01-28T09:33:00Z">
        <w:r w:rsidR="001A3101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  </w:t>
        </w:r>
      </w:ins>
      <w:ins w:id="29240" w:author="Documents" w:date="2022-01-06T15:40:00Z">
        <w:del w:id="29241" w:author="Windows User" w:date="2022-01-12T16:33:00Z">
          <w:r w:rsidDel="00224AD0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</w:rPr>
            <w:delText xml:space="preserve">  </w:delText>
          </w:r>
        </w:del>
      </w:ins>
      <w:ins w:id="29242" w:author="HP" w:date="2021-08-12T14:29:00Z"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43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ໃນການຄຸ້ມຄອງວຽກງານໂທລະຄົມມະນາຄົມ</w:t>
        </w:r>
        <w:r w:rsidR="009A531C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44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4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ຫ້ອງການ</w:t>
        </w:r>
        <w:del w:id="29246" w:author="NA" w:date="2021-12-30T11:27:00Z">
          <w:r w:rsidR="009A531C" w:rsidRPr="002C0BDB" w:rsidDel="008F52FA">
            <w:rPr>
              <w:rFonts w:ascii="Phetsarath OT" w:eastAsia="Phetsarath OT" w:hAnsi="Phetsarath OT" w:cs="Angsana New"/>
              <w:sz w:val="24"/>
              <w:szCs w:val="24"/>
              <w:cs/>
              <w:lang w:val="pt-BR"/>
              <w:rPrChange w:id="29247" w:author="NA" w:date="2021-12-30T11:44:00Z">
                <w:rPr>
                  <w:rFonts w:ascii="Phetsarath OT" w:eastAsia="Phetsarath OT" w:hAnsi="Phetsarath OT" w:cs="Angsana New"/>
                  <w:b/>
                  <w:bCs/>
                  <w:color w:val="4F81BD"/>
                  <w:sz w:val="24"/>
                  <w:szCs w:val="24"/>
                  <w:u w:val="single"/>
                  <w:cs/>
                  <w:lang w:val="pt-BR" w:bidi="th-TH"/>
                </w:rPr>
              </w:rPrChange>
            </w:rPr>
            <w:delText xml:space="preserve"> </w:delText>
          </w:r>
        </w:del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48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ເຕັກໂນໂລຊີ</w:t>
        </w:r>
        <w:r w:rsidR="009A531C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49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50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ແລະ</w:t>
        </w:r>
        <w:r w:rsidR="009A531C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51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52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ການສື່ສານ</w:t>
        </w:r>
      </w:ins>
      <w:ins w:id="29253" w:author="HP" w:date="2021-09-20T10:53:00Z">
        <w:r w:rsidR="001E4E1F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54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Cs w:val="24"/>
            <w:cs/>
            <w:lang w:val="pt-BR"/>
            <w:rPrChange w:id="29255" w:author="NA" w:date="2021-12-30T11:44:00Z">
              <w:rPr>
                <w:rFonts w:ascii="Cambria" w:eastAsia="Phetsarath OT" w:hAnsi="Cambria" w:cs="Phetsarath OT" w:hint="cs"/>
                <w:b/>
                <w:bCs/>
                <w:color w:val="4F81BD"/>
                <w:szCs w:val="24"/>
                <w:u w:val="single"/>
                <w:cs/>
                <w:lang w:val="pt-BR"/>
              </w:rPr>
            </w:rPrChange>
          </w:rPr>
          <w:t>ເມືອງ</w:t>
        </w:r>
        <w:r w:rsidR="001E4E1F" w:rsidRPr="002C0BDB">
          <w:rPr>
            <w:rFonts w:ascii="Phetsarath OT" w:eastAsia="Phetsarath OT" w:hAnsi="Phetsarath OT" w:cs="Phetsarath OT"/>
            <w:szCs w:val="24"/>
            <w:lang w:val="pt-BR"/>
            <w:rPrChange w:id="29256" w:author="NA" w:date="2021-12-30T11:44:00Z">
              <w:rPr>
                <w:rFonts w:ascii="Cambria" w:eastAsia="Phetsarath OT" w:hAnsi="Cambria" w:cs="Phetsarath OT"/>
                <w:b/>
                <w:bCs/>
                <w:color w:val="4F81BD"/>
                <w:szCs w:val="24"/>
                <w:u w:val="single"/>
                <w:lang w:val="pt-BR" w:bidi="th-TH"/>
              </w:rPr>
            </w:rPrChange>
          </w:rPr>
          <w:t>,</w:t>
        </w:r>
        <w:r w:rsidR="001E4E1F" w:rsidRPr="002C0BDB">
          <w:rPr>
            <w:rFonts w:ascii="Phetsarath OT" w:eastAsia="Phetsarath OT" w:hAnsi="Phetsarath OT" w:cs="Angsana New"/>
            <w:szCs w:val="24"/>
            <w:cs/>
            <w:lang w:val="pt-BR"/>
            <w:rPrChange w:id="29257" w:author="NA" w:date="2021-12-30T11:44:00Z">
              <w:rPr>
                <w:rFonts w:ascii="Cambria" w:eastAsia="Phetsarath OT" w:hAnsi="Cambria" w:cs="Angsana New"/>
                <w:b/>
                <w:bCs/>
                <w:color w:val="4F81BD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Cs w:val="24"/>
            <w:cs/>
            <w:lang w:val="pt-BR"/>
            <w:rPrChange w:id="29258" w:author="NA" w:date="2021-12-30T11:44:00Z">
              <w:rPr>
                <w:rFonts w:ascii="Cambria" w:eastAsia="Phetsarath OT" w:hAnsi="Cambria" w:cs="Phetsarath OT" w:hint="cs"/>
                <w:b/>
                <w:bCs/>
                <w:color w:val="4F81BD"/>
                <w:szCs w:val="24"/>
                <w:u w:val="single"/>
                <w:cs/>
                <w:lang w:val="pt-BR"/>
              </w:rPr>
            </w:rPrChange>
          </w:rPr>
          <w:t>ເທດສະບານ</w:t>
        </w:r>
        <w:r w:rsidR="001E4E1F" w:rsidRPr="002C0BDB">
          <w:rPr>
            <w:rFonts w:ascii="Phetsarath OT" w:eastAsia="Phetsarath OT" w:hAnsi="Phetsarath OT" w:cs="Phetsarath OT"/>
            <w:szCs w:val="24"/>
            <w:lang w:val="pt-BR"/>
            <w:rPrChange w:id="29259" w:author="NA" w:date="2021-12-30T11:44:00Z">
              <w:rPr>
                <w:rFonts w:ascii="Cambria" w:eastAsia="Phetsarath OT" w:hAnsi="Cambria" w:cs="Phetsarath OT"/>
                <w:b/>
                <w:bCs/>
                <w:color w:val="4F81BD"/>
                <w:szCs w:val="24"/>
                <w:u w:val="single"/>
                <w:lang w:val="pt-BR" w:bidi="th-TH"/>
              </w:rPr>
            </w:rPrChange>
          </w:rPr>
          <w:t>,</w:t>
        </w:r>
        <w:r w:rsidR="001E4E1F" w:rsidRPr="002C0BDB">
          <w:rPr>
            <w:rFonts w:ascii="Phetsarath OT" w:eastAsia="Phetsarath OT" w:hAnsi="Phetsarath OT" w:cs="Angsana New"/>
            <w:szCs w:val="24"/>
            <w:cs/>
            <w:lang w:val="pt-BR"/>
            <w:rPrChange w:id="29260" w:author="NA" w:date="2021-12-30T11:44:00Z">
              <w:rPr>
                <w:rFonts w:ascii="Cambria" w:eastAsia="Phetsarath OT" w:hAnsi="Cambria" w:cs="Angsana New"/>
                <w:b/>
                <w:bCs/>
                <w:color w:val="4F81BD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Cs w:val="24"/>
            <w:cs/>
            <w:lang w:val="pt-BR"/>
            <w:rPrChange w:id="29261" w:author="NA" w:date="2021-12-30T11:44:00Z">
              <w:rPr>
                <w:rFonts w:ascii="Cambria" w:eastAsia="Phetsarath OT" w:hAnsi="Cambria" w:cs="Phetsarath OT" w:hint="cs"/>
                <w:b/>
                <w:bCs/>
                <w:color w:val="4F81BD"/>
                <w:szCs w:val="24"/>
                <w:u w:val="single"/>
                <w:cs/>
                <w:lang w:val="pt-BR"/>
              </w:rPr>
            </w:rPrChange>
          </w:rPr>
          <w:t>ນະຄອນ</w:t>
        </w:r>
      </w:ins>
      <w:ins w:id="29262" w:author="HP" w:date="2021-08-12T14:29:00Z">
        <w:r w:rsidR="009A531C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63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64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ມີ</w:t>
        </w:r>
      </w:ins>
      <w:ins w:id="29265" w:author="Windows User" w:date="2022-01-12T16:33:00Z">
        <w:r w:rsidR="00224AD0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29266" w:author="HP" w:date="2021-08-12T14:29:00Z">
        <w:del w:id="29267" w:author="Documents" w:date="2022-01-11T11:57:00Z">
          <w:r w:rsidR="009A531C" w:rsidRPr="002C0BDB" w:rsidDel="00027904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29268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4"/>
                  <w:szCs w:val="24"/>
                  <w:u w:val="single"/>
                  <w:lang w:val="pt-BR" w:bidi="th-TH"/>
                </w:rPr>
              </w:rPrChange>
            </w:rPr>
            <w:delText xml:space="preserve"> </w:delText>
          </w:r>
        </w:del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69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ສິດ</w:t>
        </w:r>
        <w:r w:rsidR="009A531C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70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71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ແລະ</w:t>
        </w:r>
        <w:r w:rsidR="009A531C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72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73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ໜ້າທີ່</w:t>
        </w:r>
        <w:r w:rsidR="009A531C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74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75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ຕາມຂອບເຂດຄວາມຮັບຜິດຊອບຂອງຕົນ</w:t>
        </w:r>
        <w:r w:rsidR="009A531C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76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277" w:author="NA" w:date="2021-12-30T11:44:00Z">
              <w:rPr>
                <w:rFonts w:ascii="Phetsarath OT" w:eastAsia="Phetsarath OT" w:hAnsi="Phetsarath OT" w:cs="Phetsarath OT" w:hint="cs"/>
                <w:b/>
                <w:bCs/>
                <w:color w:val="4F81BD"/>
                <w:sz w:val="24"/>
                <w:szCs w:val="24"/>
                <w:u w:val="single"/>
                <w:cs/>
                <w:lang w:val="pt-BR"/>
              </w:rPr>
            </w:rPrChange>
          </w:rPr>
          <w:t>ດັ່ງນີ້</w:t>
        </w:r>
        <w:r w:rsidR="009A531C" w:rsidRPr="002C0BDB">
          <w:rPr>
            <w:rFonts w:ascii="Phetsarath OT" w:eastAsia="Phetsarath OT" w:hAnsi="Phetsarath OT" w:cs="Angsana New"/>
            <w:sz w:val="24"/>
            <w:szCs w:val="24"/>
            <w:cs/>
            <w:lang w:val="pt-BR"/>
            <w:rPrChange w:id="29278" w:author="NA" w:date="2021-12-30T11:44:00Z">
              <w:rPr>
                <w:rFonts w:ascii="Phetsarath OT" w:eastAsia="Phetsarath OT" w:hAnsi="Phetsarath OT" w:cs="Angsana New"/>
                <w:b/>
                <w:bCs/>
                <w:color w:val="4F81BD"/>
                <w:sz w:val="24"/>
                <w:szCs w:val="24"/>
                <w:u w:val="single"/>
                <w:cs/>
                <w:lang w:val="pt-BR" w:bidi="th-TH"/>
              </w:rPr>
            </w:rPrChange>
          </w:rPr>
          <w:t>:</w:t>
        </w:r>
      </w:ins>
    </w:p>
    <w:p w14:paraId="0ED55280" w14:textId="17F1F12F" w:rsidR="009A531C" w:rsidRPr="002C0BDB" w:rsidRDefault="00224AD0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914"/>
        <w:jc w:val="both"/>
        <w:rPr>
          <w:ins w:id="29279" w:author="HP" w:date="2021-08-12T14:29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280" w:author="NA" w:date="2021-12-30T11:44:00Z">
            <w:rPr>
              <w:ins w:id="29281" w:author="HP" w:date="2021-08-12T14:29:00Z"/>
              <w:rFonts w:ascii="Phetsarath OT" w:eastAsia="Phetsarath OT" w:hAnsi="Phetsarath OT" w:cs="Phetsarath OT"/>
              <w:strike/>
              <w:sz w:val="24"/>
              <w:szCs w:val="24"/>
              <w:u w:val="single"/>
              <w:lang w:val="fr-FR"/>
            </w:rPr>
          </w:rPrChange>
        </w:rPr>
        <w:pPrChange w:id="29282" w:author="Documents" w:date="2022-01-11T11:56:00Z">
          <w:pPr>
            <w:pStyle w:val="ColorfulList-Accent11"/>
            <w:numPr>
              <w:numId w:val="42"/>
            </w:numPr>
            <w:tabs>
              <w:tab w:val="left" w:pos="709"/>
              <w:tab w:val="left" w:pos="1170"/>
              <w:tab w:val="left" w:pos="1418"/>
            </w:tabs>
            <w:spacing w:after="0" w:line="340" w:lineRule="exact"/>
            <w:ind w:left="425" w:firstLine="624"/>
            <w:jc w:val="thaiDistribute"/>
          </w:pPr>
        </w:pPrChange>
      </w:pPr>
      <w:ins w:id="29283" w:author="Windows User" w:date="2022-01-12T16:33:00Z">
        <w:r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 xml:space="preserve"> </w:t>
        </w:r>
      </w:ins>
      <w:ins w:id="29284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2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ຈັດຕັ້ງປະຕິບັດ</w:t>
        </w:r>
      </w:ins>
      <w:ins w:id="29286" w:author="Windows User" w:date="2022-01-12T16:33:00Z">
        <w:r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 xml:space="preserve"> </w:t>
        </w:r>
      </w:ins>
      <w:ins w:id="29287" w:author="NA" w:date="2021-12-23T12:35:00Z">
        <w:r w:rsidR="00476DFD" w:rsidRPr="006E34B5">
          <w:rPr>
            <w:rFonts w:ascii="Phetsarath OT" w:eastAsia="Phetsarath OT" w:hAnsi="Phetsarath OT" w:cs="Angsana New"/>
            <w:spacing w:val="-6"/>
            <w:sz w:val="24"/>
            <w:szCs w:val="24"/>
            <w:cs/>
          </w:rPr>
          <w:t xml:space="preserve"> </w:t>
        </w:r>
      </w:ins>
      <w:ins w:id="29288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2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ນະໂຍບາຍ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2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del w:id="29291" w:author="LENOVO" w:date="2021-12-10T12:33:00Z">
          <w:r w:rsidR="009A531C" w:rsidRPr="002C0BDB" w:rsidDel="00140A0F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29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ແຜນ</w:delText>
          </w:r>
        </w:del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2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ຍຸດທະສາດ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2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del w:id="29295" w:author="LENOVO" w:date="2021-12-10T12:33:00Z">
          <w:r w:rsidR="009A531C" w:rsidRPr="002C0BDB" w:rsidDel="00140A0F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29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ຕາມ</w:delText>
          </w:r>
        </w:del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2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ກົດໝາຍ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2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2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ແລະ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ລະບຽບການ</w:t>
        </w:r>
      </w:ins>
      <w:ins w:id="29302" w:author="Documents" w:date="2022-01-11T11:55:00Z">
        <w:r w:rsidR="00027904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 xml:space="preserve"> </w:t>
        </w:r>
      </w:ins>
      <w:ins w:id="29303" w:author="HP" w:date="2021-08-12T14:29:00Z">
        <w:del w:id="29304" w:author="NA" w:date="2021-12-23T12:36:00Z">
          <w:r w:rsidR="009A531C" w:rsidRPr="002C0BDB" w:rsidDel="00476DFD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30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fr-FR" w:bidi="lo-LA"/>
                </w:rPr>
              </w:rPrChange>
            </w:rPr>
            <w:delText>ທີ່</w:delText>
          </w:r>
        </w:del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fr-FR" w:bidi="lo-LA"/>
              </w:rPr>
            </w:rPrChange>
          </w:rPr>
          <w:t>ກ່ຽວກັບວຽກງານໂທລະຄົມມະນາຄົມ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28CAB2B9" w14:textId="2A670F61" w:rsidR="009A531C" w:rsidRPr="002C0BDB" w:rsidDel="008F52FA" w:rsidRDefault="00224AD0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914"/>
        <w:jc w:val="both"/>
        <w:rPr>
          <w:del w:id="29308" w:author="NA" w:date="2021-12-30T11:28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309" w:author="NA" w:date="2021-12-30T11:44:00Z">
            <w:rPr>
              <w:del w:id="29310" w:author="NA" w:date="2021-12-30T11:28:00Z"/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pPrChange w:id="29311" w:author="Documents" w:date="2022-01-11T11:56:00Z">
          <w:pPr>
            <w:pStyle w:val="ColorfulList-Accent11"/>
            <w:numPr>
              <w:numId w:val="42"/>
            </w:numPr>
            <w:tabs>
              <w:tab w:val="left" w:pos="709"/>
              <w:tab w:val="left" w:pos="1170"/>
              <w:tab w:val="left" w:pos="1418"/>
            </w:tabs>
            <w:spacing w:after="0" w:line="340" w:lineRule="exact"/>
            <w:ind w:hanging="360"/>
            <w:jc w:val="thaiDistribute"/>
          </w:pPr>
        </w:pPrChange>
      </w:pPr>
      <w:ins w:id="29312" w:author="Windows User" w:date="2022-01-12T16:33:00Z">
        <w:r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 xml:space="preserve"> </w:t>
        </w:r>
      </w:ins>
      <w:ins w:id="29313" w:author="HP" w:date="2021-08-12T14:29:00Z">
        <w:del w:id="29314" w:author="NA" w:date="2021-12-23T12:36:00Z">
          <w:r w:rsidR="009A531C" w:rsidRPr="002C0BDB" w:rsidDel="00476DFD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31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ໂຄສະນາ</w:delText>
          </w:r>
          <w:r w:rsidR="009A531C" w:rsidRPr="002C0BDB" w:rsidDel="00476DFD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31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, </w:delText>
          </w:r>
        </w:del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ເຜີຍແຜ່</w:t>
        </w:r>
      </w:ins>
      <w:ins w:id="29318" w:author="LENOVO" w:date="2021-12-10T12:32:00Z">
        <w:r w:rsidR="00F10281" w:rsidRPr="006E34B5">
          <w:rPr>
            <w:rFonts w:ascii="Phetsarath OT" w:eastAsia="Phetsarath OT" w:hAnsi="Phetsarath OT" w:cs="Angsana New"/>
            <w:spacing w:val="-6"/>
            <w:sz w:val="24"/>
            <w:szCs w:val="24"/>
            <w:cs/>
          </w:rPr>
          <w:t xml:space="preserve"> </w:t>
        </w:r>
      </w:ins>
      <w:ins w:id="29319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ນະໂຍບາຍ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del w:id="29322" w:author="LENOVO" w:date="2021-12-10T12:33:00Z">
          <w:r w:rsidR="009A531C" w:rsidRPr="002C0BDB" w:rsidDel="00140A0F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32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bidi="lo-LA"/>
                </w:rPr>
              </w:rPrChange>
            </w:rPr>
            <w:delText>ແຜນ</w:delText>
          </w:r>
        </w:del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ຍຸດທະສາດ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,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ກົດໝາຍ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,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ລະບຽບການ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ແລະ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ແຜນພັດທະນາ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</w:ins>
      <w:ins w:id="29334" w:author="Windows User" w:date="2022-01-28T09:30:00Z">
        <w:r w:rsidR="001A3101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pt-BR"/>
          </w:rPr>
          <w:t xml:space="preserve">   </w:t>
        </w:r>
      </w:ins>
      <w:ins w:id="29335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3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ກ່ຽວກັບວຽກງານໂທລະຄົມມະນາຄົມໃຫ້ສັງຄົມຮັບຮູ້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3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;</w:t>
        </w:r>
      </w:ins>
    </w:p>
    <w:p w14:paraId="16C47A18" w14:textId="77777777" w:rsidR="008F52FA" w:rsidRPr="002C0BDB" w:rsidRDefault="008F52FA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914"/>
        <w:jc w:val="both"/>
        <w:rPr>
          <w:ins w:id="29338" w:author="NA" w:date="2021-12-30T11:28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339" w:author="NA" w:date="2021-12-30T11:44:00Z">
            <w:rPr>
              <w:ins w:id="29340" w:author="NA" w:date="2021-12-30T11:28:00Z"/>
              <w:rFonts w:ascii="Phetsarath OT" w:eastAsia="Phetsarath OT" w:hAnsi="Phetsarath OT" w:cs="Phetsarath OT"/>
              <w:sz w:val="24"/>
              <w:szCs w:val="24"/>
              <w:u w:val="single"/>
              <w:lang w:bidi="lo-LA"/>
            </w:rPr>
          </w:rPrChange>
        </w:rPr>
        <w:pPrChange w:id="29341" w:author="Documents" w:date="2022-01-11T11:56:00Z">
          <w:pPr>
            <w:pStyle w:val="ColorfulList-Accent11"/>
            <w:numPr>
              <w:numId w:val="42"/>
            </w:numPr>
            <w:tabs>
              <w:tab w:val="left" w:pos="709"/>
              <w:tab w:val="left" w:pos="1170"/>
              <w:tab w:val="left" w:pos="1418"/>
            </w:tabs>
            <w:spacing w:after="0" w:line="340" w:lineRule="exact"/>
            <w:ind w:left="425" w:firstLine="624"/>
            <w:jc w:val="thaiDistribute"/>
          </w:pPr>
        </w:pPrChange>
      </w:pPr>
    </w:p>
    <w:p w14:paraId="7CE0486E" w14:textId="37BE6421" w:rsidR="009A531C" w:rsidRPr="002C0BDB" w:rsidRDefault="00224AD0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567" w:firstLine="1773"/>
        <w:jc w:val="both"/>
        <w:rPr>
          <w:ins w:id="29342" w:author="HP" w:date="2021-08-12T14:29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343" w:author="NA" w:date="2021-12-30T11:44:00Z">
            <w:rPr>
              <w:ins w:id="29344" w:author="HP" w:date="2021-08-12T14:29:00Z"/>
              <w:lang w:val="fr-FR"/>
            </w:rPr>
          </w:rPrChange>
        </w:rPr>
        <w:pPrChange w:id="29345" w:author="Windows User" w:date="2022-01-28T09:33:00Z">
          <w:pPr>
            <w:pStyle w:val="ColorfulList-Accent11"/>
            <w:numPr>
              <w:numId w:val="42"/>
            </w:numPr>
            <w:tabs>
              <w:tab w:val="left" w:pos="709"/>
              <w:tab w:val="left" w:pos="1170"/>
              <w:tab w:val="left" w:pos="1418"/>
            </w:tabs>
            <w:spacing w:after="0" w:line="340" w:lineRule="exact"/>
            <w:ind w:hanging="360"/>
            <w:jc w:val="thaiDistribute"/>
          </w:pPr>
        </w:pPrChange>
      </w:pPr>
      <w:ins w:id="29346" w:author="Windows User" w:date="2022-01-12T16:33:00Z">
        <w:r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t xml:space="preserve"> </w:t>
        </w:r>
      </w:ins>
      <w:ins w:id="29347" w:author="HP" w:date="2021-08-12T14:31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4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ອອກ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4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ຕໍ່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 xml:space="preserve">,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ໂຈະ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ຍົກເລີກ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ໃບອະນຸຍາດດຳເນີນທຸລະກິດໂທລະຄົມມະນາຄົມ</w:t>
        </w:r>
        <w:del w:id="29359" w:author="LENOVO" w:date="2021-12-10T12:32:00Z">
          <w:r w:rsidR="009A531C" w:rsidRPr="002C0BDB" w:rsidDel="00F10281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36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</w:rPr>
              </w:rPrChange>
            </w:rPr>
            <w:delText xml:space="preserve"> </w:delText>
          </w:r>
          <w:r w:rsidR="009A531C" w:rsidRPr="002C0BDB" w:rsidDel="00F10281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36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ຕາມການແບ່ງຂັ້ນຄຸ້ມຄອງ</w:delText>
          </w:r>
        </w:del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;</w:t>
        </w:r>
      </w:ins>
    </w:p>
    <w:p w14:paraId="39C81A16" w14:textId="1E14077A" w:rsidR="009A531C" w:rsidRPr="002C0BDB" w:rsidRDefault="00224AD0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914"/>
        <w:jc w:val="both"/>
        <w:rPr>
          <w:ins w:id="29363" w:author="HP" w:date="2021-08-12T14:29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364" w:author="NA" w:date="2021-12-30T11:44:00Z">
            <w:rPr>
              <w:ins w:id="29365" w:author="HP" w:date="2021-08-12T14:29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9366" w:author="Documents" w:date="2022-01-11T11:56:00Z">
          <w:pPr>
            <w:pStyle w:val="NoSpacing"/>
            <w:numPr>
              <w:numId w:val="42"/>
            </w:numPr>
            <w:tabs>
              <w:tab w:val="left" w:pos="1418"/>
            </w:tabs>
            <w:spacing w:line="340" w:lineRule="exact"/>
            <w:ind w:left="720" w:hanging="360"/>
            <w:jc w:val="thaiDistribute"/>
          </w:pPr>
        </w:pPrChange>
      </w:pPr>
      <w:ins w:id="29367" w:author="Windows User" w:date="2022-01-12T16:33:00Z">
        <w:r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pt-BR"/>
          </w:rPr>
          <w:t xml:space="preserve"> </w:t>
        </w:r>
      </w:ins>
      <w:ins w:id="29368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ນຳໃຊ້ມາດຕະການຕໍ່ຜູ້ລະເມີດກົດໝາຍ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ລະບຽບການ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ກ່ຽວກັບວຽກງານໂທລະຄົມມະນາຄົມ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;</w:t>
        </w:r>
      </w:ins>
    </w:p>
    <w:p w14:paraId="4C9DA132" w14:textId="4EC5C0B9" w:rsidR="009A531C" w:rsidRPr="006E34B5" w:rsidDel="008F52FA" w:rsidRDefault="00224AD0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914"/>
        <w:jc w:val="both"/>
        <w:rPr>
          <w:del w:id="29377" w:author="NA" w:date="2021-12-30T11:28:00Z"/>
          <w:rFonts w:ascii="Phetsarath OT" w:eastAsia="Phetsarath OT" w:hAnsi="Phetsarath OT" w:cs="Phetsarath OT"/>
          <w:spacing w:val="-6"/>
          <w:sz w:val="24"/>
          <w:szCs w:val="24"/>
          <w:lang w:val="pt-BR"/>
        </w:rPr>
        <w:pPrChange w:id="29378" w:author="Documents" w:date="2022-01-11T11:56:00Z">
          <w:pPr>
            <w:numPr>
              <w:numId w:val="42"/>
            </w:numPr>
            <w:tabs>
              <w:tab w:val="left" w:pos="709"/>
              <w:tab w:val="left" w:pos="1170"/>
              <w:tab w:val="left" w:pos="1418"/>
            </w:tabs>
            <w:spacing w:after="0" w:line="340" w:lineRule="exact"/>
            <w:ind w:left="720" w:hanging="360"/>
            <w:contextualSpacing/>
            <w:jc w:val="thaiDistribute"/>
          </w:pPr>
        </w:pPrChange>
      </w:pPr>
      <w:ins w:id="29379" w:author="Windows User" w:date="2022-01-12T16:34:00Z">
        <w:r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pt-BR"/>
          </w:rPr>
          <w:t xml:space="preserve"> </w:t>
        </w:r>
      </w:ins>
      <w:ins w:id="29380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ແກ້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8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ໄຂ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8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8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ຄຳ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8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8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ສ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8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ເໜີ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ຫຼື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ຂໍ້ຂັດແຍ່ງ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ກ່ຽວ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39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39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ກັບ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0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0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ຄຸນ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0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0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ນະພາ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0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0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,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0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ມາ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0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0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ດຕະຖານ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1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1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ຂອງ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1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1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ການ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1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ບໍລິການໂທລະ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1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1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bidi="lo-LA"/>
              </w:rPr>
            </w:rPrChange>
          </w:rPr>
          <w:t>ຄົມມະນາຄົມ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1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;</w:t>
        </w:r>
      </w:ins>
    </w:p>
    <w:p w14:paraId="74598660" w14:textId="77777777" w:rsidR="008F52FA" w:rsidRPr="002C0BDB" w:rsidRDefault="008F52FA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914"/>
        <w:jc w:val="both"/>
        <w:rPr>
          <w:ins w:id="29419" w:author="NA" w:date="2021-12-30T11:28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420" w:author="NA" w:date="2021-12-30T11:44:00Z">
            <w:rPr>
              <w:ins w:id="29421" w:author="NA" w:date="2021-12-30T11:28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29422" w:author="Documents" w:date="2022-01-11T11:56:00Z">
          <w:pPr>
            <w:pStyle w:val="NoSpacing"/>
            <w:numPr>
              <w:numId w:val="42"/>
            </w:numPr>
            <w:tabs>
              <w:tab w:val="left" w:pos="1418"/>
            </w:tabs>
            <w:spacing w:line="340" w:lineRule="exact"/>
            <w:ind w:left="720" w:hanging="360"/>
            <w:jc w:val="thaiDistribute"/>
          </w:pPr>
        </w:pPrChange>
      </w:pPr>
    </w:p>
    <w:p w14:paraId="563DE7E2" w14:textId="2149A8D8" w:rsidR="009A531C" w:rsidRPr="002C0BDB" w:rsidRDefault="00224AD0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567" w:firstLine="1773"/>
        <w:jc w:val="both"/>
        <w:rPr>
          <w:ins w:id="29423" w:author="HP" w:date="2021-08-12T14:29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424" w:author="NA" w:date="2021-12-30T11:44:00Z">
            <w:rPr>
              <w:ins w:id="29425" w:author="HP" w:date="2021-08-12T14:29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9426" w:author="Windows User" w:date="2022-01-28T09:33:00Z">
          <w:pPr>
            <w:numPr>
              <w:numId w:val="42"/>
            </w:numPr>
            <w:tabs>
              <w:tab w:val="left" w:pos="709"/>
              <w:tab w:val="left" w:pos="1170"/>
              <w:tab w:val="left" w:pos="1418"/>
            </w:tabs>
            <w:spacing w:after="0" w:line="340" w:lineRule="exact"/>
            <w:ind w:left="720" w:hanging="360"/>
            <w:contextualSpacing/>
            <w:jc w:val="thaiDistribute"/>
          </w:pPr>
        </w:pPrChange>
      </w:pPr>
      <w:ins w:id="29427" w:author="Windows User" w:date="2022-01-12T16:34:00Z">
        <w:r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pt-BR"/>
          </w:rPr>
          <w:t xml:space="preserve"> </w:t>
        </w:r>
      </w:ins>
      <w:ins w:id="29428" w:author="HP" w:date="2021-08-12T14:29:00Z">
        <w:del w:id="29429" w:author="NA" w:date="2021-12-30T11:28:00Z">
          <w:r w:rsidR="009A531C" w:rsidRPr="002C0BDB" w:rsidDel="008F52FA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3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</w:del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3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ເກັບ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3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3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ຄ່າ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3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3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ທຳນຽມ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3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3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3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3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ຄ່າ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4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4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ບໍລິການ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4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​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4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ໂທລະ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4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4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ຄົມມະນາຄົມ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4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</w:ins>
      <w:ins w:id="29447" w:author="HP [2]" w:date="2021-10-29T14:26:00Z">
        <w:r w:rsidR="004F098B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44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green"/>
                <w:u w:val="single"/>
                <w:cs/>
              </w:rPr>
            </w:rPrChange>
          </w:rPr>
          <w:t>ຕ່າງໆ</w:t>
        </w:r>
      </w:ins>
      <w:ins w:id="29449" w:author="Documents" w:date="2022-01-11T11:59:00Z">
        <w:r w:rsidR="00027904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 xml:space="preserve"> </w:t>
        </w:r>
      </w:ins>
      <w:ins w:id="29450" w:author="HP [2]" w:date="2021-10-29T14:26:00Z">
        <w:r w:rsidR="004F098B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45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highlight w:val="green"/>
                <w:u w:val="single"/>
                <w:cs/>
              </w:rPr>
            </w:rPrChange>
          </w:rPr>
          <w:t>ຕາມລະບຽບການ</w:t>
        </w:r>
      </w:ins>
      <w:ins w:id="29452" w:author="HP" w:date="2021-08-12T14:29:00Z">
        <w:del w:id="29453" w:author="HP [2]" w:date="2021-10-29T14:26:00Z">
          <w:r w:rsidR="009A531C" w:rsidRPr="002C0BDB" w:rsidDel="004F098B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5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ປະ</w:delText>
          </w:r>
          <w:r w:rsidR="009A531C" w:rsidRPr="002C0BDB" w:rsidDel="004F098B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5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="009A531C" w:rsidRPr="002C0BDB" w:rsidDel="004F098B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5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ເພດ</w:delText>
          </w:r>
          <w:r w:rsidR="009A531C" w:rsidRPr="002C0BDB" w:rsidDel="004F098B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5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="009A531C" w:rsidRPr="002C0BDB" w:rsidDel="004F098B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5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ຕ່າງໆ</w:delText>
          </w:r>
          <w:r w:rsidR="009A531C" w:rsidRPr="002C0BDB" w:rsidDel="004F098B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5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  <w:r w:rsidR="009A531C" w:rsidRPr="002C0BDB" w:rsidDel="004F098B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6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ພາຍ</w:delText>
          </w:r>
          <w:r w:rsidR="009A531C" w:rsidRPr="002C0BDB" w:rsidDel="004F098B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6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="009A531C" w:rsidRPr="002C0BDB" w:rsidDel="004F098B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62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ໃນ</w:delText>
          </w:r>
          <w:r w:rsidR="009A531C" w:rsidRPr="002C0BDB" w:rsidDel="004F098B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6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="009A531C" w:rsidRPr="002C0BDB" w:rsidDel="004F098B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64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ທ້ອງ</w:delText>
          </w:r>
          <w:r w:rsidR="009A531C" w:rsidRPr="002C0BDB" w:rsidDel="004F098B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6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  <w:r w:rsidR="009A531C" w:rsidRPr="002C0BDB" w:rsidDel="004F098B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66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ຖິ່ນ</w:delText>
          </w:r>
          <w:r w:rsidR="009A531C" w:rsidRPr="002C0BDB" w:rsidDel="004F098B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67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="009A531C" w:rsidRPr="002C0BDB" w:rsidDel="004F098B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68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ຂອງ</w:delText>
          </w:r>
          <w:r w:rsidR="009A531C" w:rsidRPr="002C0BDB" w:rsidDel="004F098B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6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="009A531C" w:rsidRPr="002C0BDB" w:rsidDel="004F098B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70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ຕົນ</w:delText>
          </w:r>
        </w:del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7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1FF5B873" w14:textId="21DF375B" w:rsidR="009A531C" w:rsidRPr="002C0BDB" w:rsidRDefault="009A531C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914"/>
        <w:jc w:val="both"/>
        <w:rPr>
          <w:ins w:id="29472" w:author="HP" w:date="2021-08-12T14:29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473" w:author="NA" w:date="2021-12-30T11:44:00Z">
            <w:rPr>
              <w:ins w:id="29474" w:author="HP" w:date="2021-08-12T14:29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9475" w:author="Documents" w:date="2022-01-11T11:56:00Z">
          <w:pPr>
            <w:pStyle w:val="NoSpacing"/>
            <w:numPr>
              <w:numId w:val="4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9476" w:author="HP" w:date="2021-08-12T14:29:00Z"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7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</w:ins>
      <w:ins w:id="29478" w:author="Windows User" w:date="2022-01-12T16:34:00Z">
        <w:r w:rsidR="00224AD0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pt-BR"/>
          </w:rPr>
          <w:t xml:space="preserve"> </w:t>
        </w:r>
      </w:ins>
      <w:ins w:id="29479" w:author="HP" w:date="2021-08-12T14:29:00Z"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8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ເກັບ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8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8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ກຳ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8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ຂໍ້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8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8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ມູນ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8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8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ສະຖິຕິ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8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​ 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49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ຂອງ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49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del w:id="29492" w:author="Windows User" w:date="2022-01-12T16:34:00Z">
          <w:r w:rsidRPr="002C0BDB" w:rsidDel="00224AD0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93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</w:ins>
      <w:ins w:id="29494" w:author="NA" w:date="2021-12-23T12:38:00Z">
        <w:r w:rsidR="00476DF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ຜູ້</w:t>
        </w:r>
        <w:r w:rsidR="00476DF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>​</w:t>
        </w:r>
        <w:r w:rsidR="00476DF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ໃຫ້</w:t>
        </w:r>
        <w:r w:rsidR="00476DF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 xml:space="preserve"> ​</w:t>
        </w:r>
        <w:r w:rsidR="00476DF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ແລະ</w:t>
        </w:r>
        <w:r w:rsidR="00476DF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 xml:space="preserve"> </w:t>
        </w:r>
        <w:r w:rsidR="00476DF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ຜູ້</w:t>
        </w:r>
        <w:r w:rsidR="00476DF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>​</w:t>
        </w:r>
        <w:r w:rsidR="00476DFD" w:rsidRPr="002C0BD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</w:rPr>
          <w:t>ໃຊ້</w:t>
        </w:r>
        <w:r w:rsidR="00476DFD" w:rsidRPr="002C0BDB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</w:rPr>
          <w:t xml:space="preserve"> </w:t>
        </w:r>
      </w:ins>
      <w:ins w:id="29495" w:author="HP" w:date="2021-08-12T14:29:00Z">
        <w:del w:id="29496" w:author="NA" w:date="2021-12-23T12:38:00Z">
          <w:r w:rsidRPr="002C0BDB" w:rsidDel="00476DFD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97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ຜູ້</w:delText>
          </w:r>
          <w:r w:rsidRPr="002C0BDB" w:rsidDel="00476DFD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498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Pr="002C0BDB" w:rsidDel="00476DFD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49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ໃຊ້</w:delText>
          </w:r>
          <w:r w:rsidRPr="002C0BDB" w:rsidDel="00476DFD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50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​</w:delText>
          </w:r>
          <w:r w:rsidRPr="002C0BDB" w:rsidDel="00476DFD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50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Pr="002C0BDB" w:rsidDel="00476DFD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50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  <w:r w:rsidRPr="002C0BDB" w:rsidDel="00476DFD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503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ຜູ້</w:delText>
          </w:r>
          <w:r w:rsidRPr="002C0BDB" w:rsidDel="00476DFD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504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Pr="002C0BDB" w:rsidDel="00476DFD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  <w:rPrChange w:id="29505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ໃຫ້</w:delText>
          </w:r>
          <w:r w:rsidRPr="002C0BDB" w:rsidDel="00476DFD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506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​ </w:delText>
          </w:r>
        </w:del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0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ບໍລິການໂທລະ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0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0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ຄົມມະນາຄົມ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1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1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ປະ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1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1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ເພດ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1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1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ຕ່າງໆ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1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1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ພາຍ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1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1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ໃນ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2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2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ທ້ອງ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2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2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ຖິ່ນ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2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2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ຂອງ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2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2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ຕົນ</w:t>
        </w:r>
        <w:r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2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2EBD1FB8" w14:textId="0B5B67D4" w:rsidR="009A531C" w:rsidRPr="002C0BDB" w:rsidRDefault="00224AD0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914"/>
        <w:jc w:val="both"/>
        <w:rPr>
          <w:ins w:id="29529" w:author="HP" w:date="2021-08-12T14:29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530" w:author="NA" w:date="2021-12-30T11:44:00Z">
            <w:rPr>
              <w:ins w:id="29531" w:author="HP" w:date="2021-08-12T14:29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9532" w:author="Documents" w:date="2022-01-11T11:56:00Z">
          <w:pPr>
            <w:pStyle w:val="NoSpacing"/>
            <w:numPr>
              <w:numId w:val="4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9533" w:author="Windows User" w:date="2022-01-12T16:34:00Z">
        <w:r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pt-BR"/>
          </w:rPr>
          <w:t xml:space="preserve"> </w:t>
        </w:r>
      </w:ins>
      <w:ins w:id="29534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3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ປະສານ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3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3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ສົມທົບ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3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3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ກັບ</w:t>
        </w:r>
        <w:del w:id="29540" w:author="NA" w:date="2021-12-30T11:28:00Z">
          <w:r w:rsidR="009A531C" w:rsidRPr="002C0BDB" w:rsidDel="008F52FA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541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</w:rPr>
              </w:rPrChange>
            </w:rPr>
            <w:delText xml:space="preserve"> </w:delText>
          </w:r>
        </w:del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4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ຫ້ອງການ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4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4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4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4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ອົງການ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4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4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ປົກຄອງ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4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</w:ins>
      <w:ins w:id="29550" w:author="HP" w:date="2021-08-12T14:31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5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>ບ້ານ</w:t>
        </w:r>
      </w:ins>
      <w:ins w:id="29552" w:author="HP" w:date="2021-08-12T14:29:00Z"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5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 ​</w:t>
        </w:r>
      </w:ins>
      <w:ins w:id="29554" w:author="HP" w:date="2021-09-20T10:52:00Z">
        <w:r w:rsidR="001E4E1F" w:rsidRPr="002C0BDB">
          <w:rPr>
            <w:rFonts w:eastAsia="Phetsarath OT" w:cs="Phetsarath OT" w:hint="cs"/>
            <w:spacing w:val="-4"/>
            <w:szCs w:val="24"/>
            <w:cs/>
            <w:rPrChange w:id="29555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ກ່ຽວກັບວຽກ</w:t>
        </w:r>
        <w:r w:rsidR="001E4E1F" w:rsidRPr="002C0BDB">
          <w:rPr>
            <w:rFonts w:eastAsia="Phetsarath OT" w:cs="Phetsarath OT"/>
            <w:spacing w:val="-4"/>
            <w:szCs w:val="24"/>
            <w:lang w:val="fr-FR"/>
            <w:rPrChange w:id="29556" w:author="NA" w:date="2021-12-30T11:44:00Z">
              <w:rPr>
                <w:rFonts w:eastAsia="Phetsarath OT" w:cs="Phetsarath OT"/>
                <w:b/>
                <w:bCs/>
                <w:spacing w:val="-4"/>
                <w:szCs w:val="24"/>
                <w:u w:val="single"/>
                <w:lang w:val="fr-FR"/>
              </w:rPr>
            </w:rPrChange>
          </w:rPr>
          <w:t>​</w:t>
        </w:r>
        <w:r w:rsidR="001E4E1F" w:rsidRPr="002C0BDB">
          <w:rPr>
            <w:rFonts w:eastAsia="Phetsarath OT" w:cs="Phetsarath OT" w:hint="cs"/>
            <w:spacing w:val="-4"/>
            <w:szCs w:val="24"/>
            <w:cs/>
            <w:rPrChange w:id="29557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ງານໂທລະ</w:t>
        </w:r>
        <w:r w:rsidR="001E4E1F" w:rsidRPr="002C0BDB">
          <w:rPr>
            <w:rFonts w:eastAsia="Phetsarath OT" w:cs="Phetsarath OT"/>
            <w:spacing w:val="-4"/>
            <w:szCs w:val="24"/>
            <w:lang w:val="fr-FR"/>
            <w:rPrChange w:id="29558" w:author="NA" w:date="2021-12-30T11:44:00Z">
              <w:rPr>
                <w:rFonts w:eastAsia="Phetsarath OT" w:cs="Phetsarath OT"/>
                <w:b/>
                <w:bCs/>
                <w:spacing w:val="-4"/>
                <w:szCs w:val="24"/>
                <w:u w:val="single"/>
                <w:lang w:val="fr-FR"/>
              </w:rPr>
            </w:rPrChange>
          </w:rPr>
          <w:t>​</w:t>
        </w:r>
        <w:r w:rsidR="001E4E1F" w:rsidRPr="002C0BDB">
          <w:rPr>
            <w:rFonts w:eastAsia="Phetsarath OT" w:cs="Phetsarath OT" w:hint="cs"/>
            <w:spacing w:val="-4"/>
            <w:szCs w:val="24"/>
            <w:cs/>
            <w:rPrChange w:id="29559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ຄົມ</w:t>
        </w:r>
      </w:ins>
      <w:ins w:id="29560" w:author="NA" w:date="2021-12-30T11:28:00Z">
        <w:del w:id="29561" w:author="Documents" w:date="2022-01-11T11:56:00Z">
          <w:r w:rsidR="008F52FA" w:rsidRPr="002C0BDB" w:rsidDel="00027904">
            <w:rPr>
              <w:rFonts w:eastAsia="Phetsarath OT" w:cs="Phetsarath OT"/>
              <w:spacing w:val="-4"/>
              <w:szCs w:val="24"/>
              <w:cs/>
            </w:rPr>
            <w:delText xml:space="preserve"> </w:delText>
          </w:r>
        </w:del>
      </w:ins>
      <w:ins w:id="29562" w:author="HP" w:date="2021-09-20T10:52:00Z">
        <w:r w:rsidR="001E4E1F" w:rsidRPr="002C0BDB">
          <w:rPr>
            <w:rFonts w:eastAsia="Phetsarath OT" w:cs="Phetsarath OT" w:hint="cs"/>
            <w:spacing w:val="-4"/>
            <w:szCs w:val="24"/>
            <w:cs/>
            <w:rPrChange w:id="29563" w:author="NA" w:date="2021-12-30T11:44:00Z">
              <w:rPr>
                <w:rFonts w:eastAsia="Phetsarath OT" w:cs="Phetsarath OT" w:hint="cs"/>
                <w:b/>
                <w:bCs/>
                <w:spacing w:val="-4"/>
                <w:szCs w:val="24"/>
                <w:u w:val="single"/>
                <w:cs/>
              </w:rPr>
            </w:rPrChange>
          </w:rPr>
          <w:t>ມະນາຄົມ</w:t>
        </w:r>
        <w:r w:rsidR="001E4E1F" w:rsidRPr="002C0BDB">
          <w:rPr>
            <w:rFonts w:eastAsia="Phetsarath OT" w:cs="Phetsarath OT"/>
            <w:spacing w:val="-4"/>
            <w:szCs w:val="24"/>
            <w:lang w:val="fr-FR"/>
            <w:rPrChange w:id="29564" w:author="NA" w:date="2021-12-30T11:44:00Z">
              <w:rPr>
                <w:rFonts w:eastAsia="Phetsarath OT" w:cs="Phetsarath OT"/>
                <w:b/>
                <w:bCs/>
                <w:spacing w:val="-4"/>
                <w:szCs w:val="24"/>
                <w:u w:val="single"/>
                <w:lang w:val="fr-FR"/>
              </w:rPr>
            </w:rPrChange>
          </w:rPr>
          <w:t>​;</w:t>
        </w:r>
      </w:ins>
    </w:p>
    <w:p w14:paraId="28769C81" w14:textId="4CAAEFF7" w:rsidR="009A531C" w:rsidRPr="002C0BDB" w:rsidRDefault="00224AD0">
      <w:pPr>
        <w:pStyle w:val="NoSpacing"/>
        <w:numPr>
          <w:ilvl w:val="0"/>
          <w:numId w:val="44"/>
        </w:numPr>
        <w:tabs>
          <w:tab w:val="left" w:pos="1418"/>
          <w:tab w:val="left" w:pos="2268"/>
          <w:tab w:val="left" w:pos="2552"/>
          <w:tab w:val="left" w:pos="2694"/>
        </w:tabs>
        <w:spacing w:line="340" w:lineRule="exact"/>
        <w:ind w:left="426" w:firstLine="1914"/>
        <w:jc w:val="both"/>
        <w:rPr>
          <w:ins w:id="29565" w:author="HP" w:date="2021-08-12T14:29:00Z"/>
          <w:rFonts w:ascii="Phetsarath OT" w:eastAsia="Phetsarath OT" w:hAnsi="Phetsarath OT" w:cs="Phetsarath OT"/>
          <w:spacing w:val="-6"/>
          <w:sz w:val="24"/>
          <w:szCs w:val="24"/>
          <w:lang w:val="pt-BR"/>
          <w:rPrChange w:id="29566" w:author="NA" w:date="2021-12-30T11:44:00Z">
            <w:rPr>
              <w:ins w:id="29567" w:author="HP" w:date="2021-08-12T14:29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29568" w:author="Documents" w:date="2022-01-11T11:56:00Z">
          <w:pPr>
            <w:pStyle w:val="NoSpacing"/>
            <w:numPr>
              <w:numId w:val="4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29569" w:author="Windows User" w:date="2022-01-12T16:34:00Z">
        <w:r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fr-FR"/>
          </w:rPr>
          <w:t xml:space="preserve"> </w:t>
        </w:r>
      </w:ins>
      <w:ins w:id="29570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7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ສະຫຼຸບ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7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7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7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7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ລາຍ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7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7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ງານ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7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7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ການຈັດ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8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8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ຕັ້ງ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8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8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ປະຕິບັດ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8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8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ວຽກ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8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8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ງານ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8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</w:ins>
      <w:ins w:id="29589" w:author="NA" w:date="2021-12-27T14:53:00Z">
        <w:r w:rsidR="00CB4CF0" w:rsidRPr="002C0BDB">
          <w:rPr>
            <w:rFonts w:ascii="Phetsarath OT" w:eastAsia="Phetsarath OT" w:hAnsi="Phetsarath OT" w:cs="Phetsarath OT"/>
            <w:spacing w:val="-6"/>
            <w:sz w:val="24"/>
            <w:szCs w:val="24"/>
            <w:cs/>
            <w:lang w:val="pt-BR"/>
          </w:rPr>
          <w:t xml:space="preserve"> </w:t>
        </w:r>
      </w:ins>
      <w:ins w:id="29590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9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ຂອງ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59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9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ຕົນຕໍ່</w:t>
        </w:r>
        <w:del w:id="29594" w:author="NA" w:date="2021-12-30T11:28:00Z">
          <w:r w:rsidR="009A531C" w:rsidRPr="002C0BDB" w:rsidDel="008F52FA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59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</w:ins>
      <w:ins w:id="29596" w:author="HP" w:date="2021-08-12T14:32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59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>ພະແນກ</w:t>
        </w:r>
        <w:del w:id="29598" w:author="NA" w:date="2021-12-30T11:28:00Z">
          <w:r w:rsidR="009A531C" w:rsidRPr="002C0BDB" w:rsidDel="008F52FA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599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</w:ins>
      <w:ins w:id="29600" w:author="HP" w:date="2021-08-12T14:29:00Z">
        <w:del w:id="29601" w:author="NA" w:date="2021-12-30T11:28:00Z">
          <w:r w:rsidR="009A531C" w:rsidRPr="002C0BDB" w:rsidDel="008F52FA">
            <w:rPr>
              <w:rFonts w:ascii="Phetsarath OT" w:eastAsia="Phetsarath OT" w:hAnsi="Phetsarath OT" w:cs="Phetsarath OT"/>
              <w:spacing w:val="-6"/>
              <w:sz w:val="24"/>
              <w:szCs w:val="24"/>
              <w:lang w:val="pt-BR"/>
              <w:rPrChange w:id="2960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</w:del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0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ເຕັກໂນໂລຊີ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60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0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60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0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ການ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60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0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ສື່ສານ</w:t>
        </w:r>
      </w:ins>
      <w:ins w:id="29610" w:author="HP" w:date="2021-08-12T14:32:00Z"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61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</w:ins>
      <w:ins w:id="29612" w:author="HP" w:date="2021-08-12T14:33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13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t>ອົງການ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614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15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t>ປົກຄອງຂັ້ນ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616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17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t>ເມືອງ</w:t>
        </w:r>
      </w:ins>
      <w:ins w:id="29618" w:author="HP" w:date="2021-08-12T14:34:00Z"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cs/>
            <w:rPrChange w:id="2961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cs/>
              </w:rPr>
            </w:rPrChange>
          </w:rPr>
          <w:t xml:space="preserve"> </w:t>
        </w:r>
      </w:ins>
      <w:ins w:id="29620" w:author="HP" w:date="2021-08-12T14:29:00Z"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2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ຢ່າງ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62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2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ເປັນ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62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="009A531C" w:rsidRPr="002C0BDB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2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ປົກກະຕິ</w:t>
        </w:r>
        <w:r w:rsidR="009A531C" w:rsidRPr="002C0BDB">
          <w:rPr>
            <w:rFonts w:ascii="Phetsarath OT" w:eastAsia="Phetsarath OT" w:hAnsi="Phetsarath OT" w:cs="Phetsarath OT"/>
            <w:spacing w:val="-6"/>
            <w:sz w:val="24"/>
            <w:szCs w:val="24"/>
            <w:lang w:val="pt-BR"/>
            <w:rPrChange w:id="2962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;</w:t>
        </w:r>
      </w:ins>
    </w:p>
    <w:p w14:paraId="2FF8398A" w14:textId="3C86FBC8" w:rsidR="009A531C" w:rsidRPr="00224AD0" w:rsidRDefault="009A531C">
      <w:pPr>
        <w:pStyle w:val="NoSpacing"/>
        <w:numPr>
          <w:ilvl w:val="0"/>
          <w:numId w:val="44"/>
        </w:numPr>
        <w:tabs>
          <w:tab w:val="left" w:pos="1418"/>
          <w:tab w:val="left" w:pos="1560"/>
          <w:tab w:val="left" w:pos="2410"/>
          <w:tab w:val="left" w:pos="2694"/>
          <w:tab w:val="left" w:pos="2835"/>
        </w:tabs>
        <w:spacing w:line="340" w:lineRule="exact"/>
        <w:ind w:left="426" w:firstLine="1914"/>
        <w:jc w:val="both"/>
        <w:rPr>
          <w:ins w:id="29627" w:author="HP" w:date="2021-08-12T14:29:00Z"/>
          <w:rFonts w:ascii="Phetsarath OT" w:eastAsia="Phetsarath OT" w:hAnsi="Phetsarath OT" w:cs="Phetsarath OT"/>
          <w:spacing w:val="-4"/>
          <w:sz w:val="24"/>
          <w:szCs w:val="24"/>
          <w:lang w:val="pt-BR"/>
          <w:rPrChange w:id="29628" w:author="Windows User" w:date="2022-01-12T16:35:00Z">
            <w:rPr>
              <w:ins w:id="29629" w:author="HP" w:date="2021-08-12T14:2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29630" w:author="Documents" w:date="2022-01-11T11:56:00Z">
          <w:pPr>
            <w:pStyle w:val="NoSpacing"/>
            <w:spacing w:line="276" w:lineRule="auto"/>
            <w:ind w:left="709"/>
            <w:jc w:val="thaiDistribute"/>
          </w:pPr>
        </w:pPrChange>
      </w:pPr>
      <w:ins w:id="29631" w:author="HP" w:date="2021-08-12T14:29:00Z"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32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ນຳໃຊ້ສິດ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33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​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34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35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36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t>ປະຕິບັດໜ້າ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37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38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ທີ່ອື່ນ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39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 xml:space="preserve"> 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40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ຕາມ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41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42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ທີ່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43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​​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44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ໄດ້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45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46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ກຳນົດ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47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48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ໄວ້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49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​​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50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ໃນ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51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​</w:t>
        </w:r>
        <w:del w:id="29652" w:author="NA" w:date="2021-12-30T11:28:00Z">
          <w:r w:rsidRPr="00224AD0" w:rsidDel="008F52FA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pt-BR"/>
              <w:rPrChange w:id="29653" w:author="Windows User" w:date="2022-01-12T16:35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54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ກົດໝາຍ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55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 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56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ແລະ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57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t xml:space="preserve"> </w:t>
        </w:r>
        <w:r w:rsidRPr="00224AD0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658" w:author="Windows User" w:date="2022-01-12T16:35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t>ລະບຽບການ</w:t>
        </w:r>
        <w:r w:rsidRPr="00224AD0">
          <w:rPr>
            <w:rFonts w:ascii="Phetsarath OT" w:eastAsia="Phetsarath OT" w:hAnsi="Phetsarath OT" w:cs="Phetsarath OT"/>
            <w:spacing w:val="-4"/>
            <w:sz w:val="24"/>
            <w:szCs w:val="24"/>
            <w:lang w:val="pt-BR"/>
            <w:rPrChange w:id="29659" w:author="Windows User" w:date="2022-01-12T16:35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t>.</w:t>
        </w:r>
      </w:ins>
    </w:p>
    <w:p w14:paraId="38856E63" w14:textId="084E52AE" w:rsidR="003923D6" w:rsidRPr="002C0BDB" w:rsidDel="009A531C" w:rsidRDefault="003923D6">
      <w:pPr>
        <w:pStyle w:val="NoSpacing"/>
        <w:spacing w:line="360" w:lineRule="exact"/>
        <w:ind w:left="425" w:firstLine="624"/>
        <w:jc w:val="thaiDistribute"/>
        <w:rPr>
          <w:del w:id="29660" w:author="HP" w:date="2021-08-12T14:34:00Z"/>
          <w:rFonts w:ascii="Phetsarath OT" w:eastAsia="Phetsarath OT" w:hAnsi="Phetsarath OT" w:cs="Phetsarath OT"/>
          <w:sz w:val="24"/>
          <w:szCs w:val="24"/>
          <w:lang w:val="pt-BR"/>
          <w:rPrChange w:id="29661" w:author="NA" w:date="2021-12-30T11:44:00Z">
            <w:rPr>
              <w:del w:id="29662" w:author="HP" w:date="2021-08-12T14:34:00Z"/>
              <w:rFonts w:ascii="Phetsarath OT" w:eastAsia="Phetsarath OT" w:hAnsi="Phetsarath OT" w:cs="Phetsarath OT"/>
              <w:spacing w:val="-6"/>
              <w:sz w:val="24"/>
              <w:szCs w:val="24"/>
              <w:u w:val="single"/>
              <w:lang w:val="fr-FR"/>
            </w:rPr>
          </w:rPrChange>
        </w:rPr>
        <w:pPrChange w:id="29663" w:author="PSK" w:date="2021-07-16T16:29:00Z">
          <w:pPr>
            <w:pStyle w:val="NoSpacing"/>
            <w:spacing w:line="276" w:lineRule="auto"/>
            <w:ind w:left="709"/>
            <w:jc w:val="thaiDistribute"/>
          </w:pPr>
        </w:pPrChange>
      </w:pPr>
      <w:del w:id="29664" w:author="HP" w:date="2021-08-12T14:34:00Z"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6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ໃນການຄຸ້ມຄອງວຽກງານການໂທລະຄົມມະນາຄົມ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pt-BR"/>
            <w:rPrChange w:id="296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66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ຫ້ອງການ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pt-BR"/>
            <w:rPrChange w:id="2966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66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pt-BR"/>
            <w:rPrChange w:id="296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67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pt-BR"/>
            <w:rPrChange w:id="2967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67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ການສື່ສານ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pt-BR"/>
            <w:rPrChange w:id="2967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6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ມີ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pt-BR"/>
            <w:rPrChange w:id="296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67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ສິດ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pt-BR"/>
            <w:rPrChange w:id="296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67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pt-BR"/>
            <w:rPrChange w:id="2968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296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ໜ້າທີ່ດັ່ງນີ້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pt-BR"/>
            <w:rPrChange w:id="2968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:</w:delText>
        </w:r>
      </w:del>
    </w:p>
    <w:p w14:paraId="71E8A461" w14:textId="137DB103" w:rsidR="008F37A4" w:rsidRPr="002C0BDB" w:rsidDel="009A531C" w:rsidRDefault="008F37A4">
      <w:pPr>
        <w:pStyle w:val="NoSpacing"/>
        <w:numPr>
          <w:ilvl w:val="0"/>
          <w:numId w:val="44"/>
        </w:numPr>
        <w:tabs>
          <w:tab w:val="left" w:pos="1418"/>
        </w:tabs>
        <w:spacing w:line="340" w:lineRule="exact"/>
        <w:ind w:left="425" w:firstLine="624"/>
        <w:jc w:val="thaiDistribute"/>
        <w:rPr>
          <w:del w:id="29683" w:author="HP" w:date="2021-08-12T14:34:00Z"/>
          <w:rFonts w:ascii="Phetsarath OT" w:eastAsia="Phetsarath OT" w:hAnsi="Phetsarath OT" w:cs="Phetsarath OT"/>
          <w:spacing w:val="-6"/>
          <w:sz w:val="24"/>
          <w:szCs w:val="24"/>
          <w:lang w:val="fr-FR"/>
          <w:rPrChange w:id="29684" w:author="NA" w:date="2021-12-30T11:44:00Z">
            <w:rPr>
              <w:del w:id="29685" w:author="HP" w:date="2021-08-12T14:34:00Z"/>
              <w:rFonts w:ascii="Phetsarath OT" w:eastAsia="Phetsarath OT" w:hAnsi="Phetsarath OT" w:cs="Phetsarath OT"/>
              <w:spacing w:val="-6"/>
              <w:sz w:val="24"/>
              <w:szCs w:val="24"/>
              <w:u w:val="single"/>
              <w:lang w:val="fr-FR"/>
            </w:rPr>
          </w:rPrChange>
        </w:rPr>
        <w:pPrChange w:id="29686" w:author="PSK" w:date="2021-07-16T16:30:00Z">
          <w:pPr>
            <w:pStyle w:val="NoSpacing"/>
            <w:numPr>
              <w:numId w:val="44"/>
            </w:numPr>
            <w:tabs>
              <w:tab w:val="left" w:pos="1620"/>
            </w:tabs>
            <w:spacing w:line="276" w:lineRule="auto"/>
            <w:ind w:left="709" w:firstLine="641"/>
            <w:jc w:val="thaiDistribute"/>
          </w:pPr>
        </w:pPrChange>
      </w:pPr>
      <w:del w:id="29687" w:author="HP" w:date="2021-08-12T14:34:00Z"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8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ຈັດ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68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9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ຕັ້ງ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69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9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ປະຕິບັດ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69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9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ນະ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69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9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ໂຍບາຍ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69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69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69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0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ແຜນ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0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0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ຍຸດ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0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0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ທະ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0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0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ສາດ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0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0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ກ່ຽວ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0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1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ກັບ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1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1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ວຽກ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1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1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ງານ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1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1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1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1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ຄົມມະນາຄົມ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1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2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ທີ່ພະ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2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2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2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2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ກ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2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2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2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2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2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3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3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3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ສື່ສານ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3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3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ແຂວງ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3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3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ນະ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3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3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ຄອນ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3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52E1E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2974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delText>ຫຼວງ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4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4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ວາງ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4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4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ອອກ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4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04F703F8" w14:textId="6BB70981" w:rsidR="00852E1E" w:rsidRPr="002C0BDB" w:rsidDel="009A531C" w:rsidRDefault="00852E1E">
      <w:pPr>
        <w:pStyle w:val="NoSpacing"/>
        <w:numPr>
          <w:ilvl w:val="0"/>
          <w:numId w:val="44"/>
        </w:numPr>
        <w:tabs>
          <w:tab w:val="left" w:pos="1418"/>
        </w:tabs>
        <w:spacing w:line="340" w:lineRule="exact"/>
        <w:ind w:left="425" w:firstLine="624"/>
        <w:jc w:val="thaiDistribute"/>
        <w:rPr>
          <w:del w:id="29746" w:author="HP" w:date="2021-08-12T14:34:00Z"/>
          <w:rFonts w:ascii="Phetsarath OT" w:eastAsia="Phetsarath OT" w:hAnsi="Phetsarath OT" w:cs="Phetsarath OT"/>
          <w:spacing w:val="-6"/>
          <w:sz w:val="24"/>
          <w:szCs w:val="24"/>
          <w:lang w:val="fr-FR"/>
          <w:rPrChange w:id="29747" w:author="NA" w:date="2021-12-30T11:44:00Z">
            <w:rPr>
              <w:del w:id="29748" w:author="HP" w:date="2021-08-12T14:34:00Z"/>
              <w:rFonts w:ascii="Phetsarath OT" w:eastAsia="Phetsarath OT" w:hAnsi="Phetsarath OT" w:cs="Phetsarath OT"/>
              <w:spacing w:val="-6"/>
              <w:sz w:val="24"/>
              <w:szCs w:val="24"/>
              <w:u w:val="single"/>
              <w:lang w:val="fr-FR"/>
            </w:rPr>
          </w:rPrChange>
        </w:rPr>
        <w:pPrChange w:id="29749" w:author="PSK" w:date="2021-07-16T16:30:00Z">
          <w:pPr>
            <w:pStyle w:val="NoSpacing"/>
            <w:numPr>
              <w:numId w:val="44"/>
            </w:numPr>
            <w:tabs>
              <w:tab w:val="left" w:pos="1620"/>
            </w:tabs>
            <w:spacing w:line="276" w:lineRule="auto"/>
            <w:ind w:left="709" w:firstLine="641"/>
            <w:jc w:val="thaiDistribute"/>
          </w:pPr>
        </w:pPrChange>
      </w:pPr>
      <w:del w:id="29750" w:author="HP" w:date="2021-08-12T14:34:00Z"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75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ຕິດຕາມ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2975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7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ກວດກາ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297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7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ປັບໄໝ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cs/>
            <w:rPrChange w:id="297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7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ຫຼື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cs/>
            <w:rPrChange w:id="2975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75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ຮ້ອງຟ້ອງຜູ້ລະເມີດກົດໝາຍ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cs/>
            <w:rPrChange w:id="2976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7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cs/>
            <w:rPrChange w:id="297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76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cs/>
            <w:rPrChange w:id="2976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76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ທີ່ກ່ຽວຂ້ອງກັບວຽກງານໂທລະຄົມມະນາຄົມ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cs/>
            <w:rPrChange w:id="2976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6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ພາຍ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6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6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7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77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ເມືອງ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7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lang w:val="fr-FR"/>
            <w:rPrChange w:id="2977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  <w:lang w:val="fr-FR"/>
              </w:rPr>
            </w:rPrChange>
          </w:rPr>
          <w:delText>ນະຄອນ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77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7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ຂອງຕົນ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297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delText>;</w:delText>
        </w:r>
      </w:del>
    </w:p>
    <w:p w14:paraId="135FF5C5" w14:textId="1BA04187" w:rsidR="008F37A4" w:rsidRPr="002C0BDB" w:rsidDel="009A531C" w:rsidRDefault="00852E1E">
      <w:pPr>
        <w:pStyle w:val="NoSpacing"/>
        <w:numPr>
          <w:ilvl w:val="0"/>
          <w:numId w:val="44"/>
        </w:numPr>
        <w:tabs>
          <w:tab w:val="left" w:pos="1418"/>
        </w:tabs>
        <w:spacing w:line="340" w:lineRule="exact"/>
        <w:ind w:left="425" w:firstLine="624"/>
        <w:jc w:val="thaiDistribute"/>
        <w:rPr>
          <w:del w:id="29777" w:author="HP" w:date="2021-08-12T14:34:00Z"/>
          <w:rFonts w:ascii="Phetsarath OT" w:eastAsia="Phetsarath OT" w:hAnsi="Phetsarath OT" w:cs="Phetsarath OT"/>
          <w:spacing w:val="-6"/>
          <w:sz w:val="24"/>
          <w:szCs w:val="24"/>
          <w:lang w:val="fr-FR"/>
          <w:rPrChange w:id="29778" w:author="NA" w:date="2021-12-30T11:44:00Z">
            <w:rPr>
              <w:del w:id="29779" w:author="HP" w:date="2021-08-12T14:34:00Z"/>
              <w:rFonts w:ascii="Phetsarath OT" w:eastAsia="Phetsarath OT" w:hAnsi="Phetsarath OT" w:cs="Phetsarath OT"/>
              <w:spacing w:val="-6"/>
              <w:sz w:val="24"/>
              <w:szCs w:val="24"/>
              <w:u w:val="single"/>
              <w:lang w:val="fr-FR"/>
            </w:rPr>
          </w:rPrChange>
        </w:rPr>
        <w:pPrChange w:id="29780" w:author="PSK" w:date="2021-07-16T16:30:00Z">
          <w:pPr>
            <w:pStyle w:val="NoSpacing"/>
            <w:numPr>
              <w:numId w:val="44"/>
            </w:numPr>
            <w:tabs>
              <w:tab w:val="left" w:pos="1620"/>
            </w:tabs>
            <w:spacing w:line="276" w:lineRule="auto"/>
            <w:ind w:left="709" w:firstLine="641"/>
            <w:jc w:val="thaiDistribute"/>
          </w:pPr>
        </w:pPrChange>
      </w:pPr>
      <w:del w:id="29781" w:author="HP" w:date="2021-08-12T14:34:00Z"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fr-FR"/>
            <w:rPrChange w:id="2978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  <w:lang w:val="fr-FR"/>
              </w:rPr>
            </w:rPrChange>
          </w:rPr>
          <w:delText>ແກ້ໄຂ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8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84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8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cs/>
            <w:lang w:val="fr-FR"/>
            <w:rPrChange w:id="29786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fr-FR"/>
            <w:rPrChange w:id="29787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  <w:lang w:val="fr-FR"/>
              </w:rPr>
            </w:rPrChange>
          </w:rPr>
          <w:delText>ຫຼື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cs/>
            <w:lang w:val="fr-FR"/>
            <w:rPrChange w:id="29788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cs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lang w:val="fr-FR"/>
            <w:rPrChange w:id="29789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  <w:lang w:val="fr-FR"/>
              </w:rPr>
            </w:rPrChange>
          </w:rPr>
          <w:delText>ນຳສົ່ງຕໍ່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9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ຄຳ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9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9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ສະ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79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9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ເໜີ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cs/>
            <w:rPrChange w:id="2979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79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ຂອງ</w:delText>
        </w:r>
      </w:del>
      <w:ins w:id="29797" w:author="PSK" w:date="2021-07-12T17:07:00Z">
        <w:del w:id="29798" w:author="HP" w:date="2021-08-12T14:34:00Z">
          <w:r w:rsidR="007A0D78" w:rsidRPr="002C0BDB" w:rsidDel="009A531C">
            <w:rPr>
              <w:rFonts w:ascii="Phetsarath OT" w:eastAsia="Phetsarath OT" w:hAnsi="Phetsarath OT" w:cs="Phetsarath OT"/>
              <w:spacing w:val="-6"/>
              <w:sz w:val="24"/>
              <w:szCs w:val="24"/>
              <w:cs/>
              <w:rPrChange w:id="29799" w:author="NA" w:date="2021-12-30T11:44:00Z">
                <w:rPr>
                  <w:rFonts w:ascii="Phetsarath OT" w:eastAsia="Phetsarath OT" w:hAnsi="Phetsarath OT" w:cs="Phetsarath OT"/>
                  <w:spacing w:val="-6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del w:id="29800" w:author="HP" w:date="2021-08-12T14:34:00Z"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0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0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ຜູ້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0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0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ໃຊ້ບໍລິການ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0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0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0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0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ຜູ້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0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1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ໃຫ້</w:delText>
        </w:r>
      </w:del>
      <w:ins w:id="29811" w:author="PSK" w:date="2021-07-12T17:07:00Z">
        <w:del w:id="29812" w:author="HP" w:date="2021-08-12T14:34:00Z">
          <w:r w:rsidR="007A0D78" w:rsidRPr="002C0BDB" w:rsidDel="009A531C">
            <w:rPr>
              <w:rFonts w:ascii="Phetsarath OT" w:eastAsia="Phetsarath OT" w:hAnsi="Phetsarath OT" w:cs="Phetsarath OT"/>
              <w:spacing w:val="-6"/>
              <w:sz w:val="24"/>
              <w:szCs w:val="24"/>
              <w:cs/>
              <w:rPrChange w:id="29813" w:author="NA" w:date="2021-12-30T11:44:00Z">
                <w:rPr>
                  <w:rFonts w:ascii="Phetsarath OT" w:eastAsia="Phetsarath OT" w:hAnsi="Phetsarath OT" w:cs="Phetsarath OT"/>
                  <w:spacing w:val="-6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del w:id="29814" w:author="HP" w:date="2021-08-12T14:34:00Z"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1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1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ບໍລິການ</w:delText>
        </w:r>
      </w:del>
      <w:ins w:id="29817" w:author="PSK" w:date="2021-07-12T17:08:00Z">
        <w:del w:id="29818" w:author="HP" w:date="2021-08-12T14:34:00Z">
          <w:r w:rsidR="007A0D78" w:rsidRPr="002C0BDB" w:rsidDel="009A531C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9819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ໂທລະ</w:delText>
          </w:r>
          <w:r w:rsidR="007A0D78" w:rsidRPr="002C0BDB" w:rsidDel="009A531C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29820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>​</w:delText>
          </w:r>
          <w:r w:rsidR="007A0D78" w:rsidRPr="002C0BDB" w:rsidDel="009A531C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29821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>ຄົມມະນາຄົມ</w:delText>
          </w:r>
        </w:del>
      </w:ins>
      <w:del w:id="29822" w:author="HP" w:date="2021-08-12T14:34:00Z"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2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2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ກ່ຽວ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2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2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ກັບ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2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2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ຄຸນ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2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3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ນະພາ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3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3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ບ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3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3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ມາດຕະຖານ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3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3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ເຕັກນິກ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3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3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ຄ່າ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3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4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ບໍລິການ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4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4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4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4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ຄຳ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4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4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ສະ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4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4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ເໜີ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4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5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ອື່ນ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5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5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ໃຫ້ພະ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5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5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ແນ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5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5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ກ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cs/>
            <w:rPrChange w:id="2985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5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="008F37A4"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2985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2986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6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6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6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6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ສື່ສານ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6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6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ແຂວງ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6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6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ນະ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6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7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ຄອນ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7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ຫຼວງ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7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​;</w:delText>
        </w:r>
      </w:del>
    </w:p>
    <w:p w14:paraId="636454A4" w14:textId="1F907620" w:rsidR="008F37A4" w:rsidRPr="002C0BDB" w:rsidDel="009A531C" w:rsidRDefault="008F37A4">
      <w:pPr>
        <w:pStyle w:val="NoSpacing"/>
        <w:numPr>
          <w:ilvl w:val="0"/>
          <w:numId w:val="44"/>
        </w:numPr>
        <w:tabs>
          <w:tab w:val="left" w:pos="1418"/>
        </w:tabs>
        <w:spacing w:line="340" w:lineRule="exact"/>
        <w:ind w:left="425" w:firstLine="624"/>
        <w:jc w:val="thaiDistribute"/>
        <w:rPr>
          <w:del w:id="29873" w:author="HP" w:date="2021-08-12T14:34:00Z"/>
          <w:rFonts w:ascii="Phetsarath OT" w:eastAsia="Phetsarath OT" w:hAnsi="Phetsarath OT" w:cs="Phetsarath OT"/>
          <w:spacing w:val="-6"/>
          <w:sz w:val="24"/>
          <w:szCs w:val="24"/>
          <w:lang w:val="fr-FR"/>
          <w:rPrChange w:id="29874" w:author="NA" w:date="2021-12-30T11:44:00Z">
            <w:rPr>
              <w:del w:id="29875" w:author="HP" w:date="2021-08-12T14:34:00Z"/>
              <w:rFonts w:ascii="Phetsarath OT" w:eastAsia="Phetsarath OT" w:hAnsi="Phetsarath OT" w:cs="Phetsarath OT"/>
              <w:spacing w:val="-6"/>
              <w:sz w:val="24"/>
              <w:szCs w:val="24"/>
              <w:u w:val="single"/>
              <w:lang w:val="fr-FR"/>
            </w:rPr>
          </w:rPrChange>
        </w:rPr>
        <w:pPrChange w:id="29876" w:author="PSK" w:date="2021-07-16T16:30:00Z">
          <w:pPr>
            <w:pStyle w:val="NoSpacing"/>
            <w:numPr>
              <w:numId w:val="44"/>
            </w:numPr>
            <w:tabs>
              <w:tab w:val="left" w:pos="1620"/>
            </w:tabs>
            <w:spacing w:line="276" w:lineRule="auto"/>
            <w:ind w:left="709" w:firstLine="641"/>
            <w:jc w:val="thaiDistribute"/>
          </w:pPr>
        </w:pPrChange>
      </w:pPr>
      <w:del w:id="29877" w:author="HP" w:date="2021-08-12T14:34:00Z"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7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ເກັບ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7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8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ກຳ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8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8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ຂໍ້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8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ມູນ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8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8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ສະຖິຕິ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8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​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8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8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</w:del>
      <w:ins w:id="29890" w:author="PSK" w:date="2021-07-12T17:07:00Z">
        <w:del w:id="29891" w:author="HP" w:date="2021-08-12T14:34:00Z">
          <w:r w:rsidR="007A0D78" w:rsidRPr="002C0BDB" w:rsidDel="009A531C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lang w:val="fr-FR"/>
              <w:rPrChange w:id="29892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  <w:lang w:val="fr-FR"/>
                </w:rPr>
              </w:rPrChange>
            </w:rPr>
            <w:delText xml:space="preserve"> </w:delText>
          </w:r>
        </w:del>
      </w:ins>
      <w:del w:id="29893" w:author="HP" w:date="2021-08-12T14:34:00Z"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9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ຜູ້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9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9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ໃຊ້ບໍລິການ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9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89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89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0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ຜູ້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0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0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ໃຫ້</w:delText>
        </w:r>
      </w:del>
      <w:ins w:id="29903" w:author="PSK" w:date="2021-07-12T17:07:00Z">
        <w:del w:id="29904" w:author="HP" w:date="2021-08-12T14:34:00Z">
          <w:r w:rsidR="007A0D78" w:rsidRPr="002C0BDB" w:rsidDel="009A531C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29905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del w:id="29906" w:author="HP" w:date="2021-08-12T14:34:00Z"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0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0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ບໍລິການ</w:delText>
        </w:r>
        <w:r w:rsidR="00852E1E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990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852E1E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1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1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1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1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ຄົມມະນາຄົມ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1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1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ປະ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1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1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ເພດ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1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1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ຕ່າງໆ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2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2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ພາຍ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2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2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2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2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ທ້ອງ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2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2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ຖິ່ນ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2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2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3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3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ຕົນ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3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1B0FFBC3" w14:textId="31BAC0D9" w:rsidR="008F37A4" w:rsidRPr="002C0BDB" w:rsidDel="009A531C" w:rsidRDefault="008F37A4">
      <w:pPr>
        <w:pStyle w:val="NoSpacing"/>
        <w:numPr>
          <w:ilvl w:val="0"/>
          <w:numId w:val="44"/>
        </w:numPr>
        <w:tabs>
          <w:tab w:val="left" w:pos="1418"/>
        </w:tabs>
        <w:spacing w:line="340" w:lineRule="exact"/>
        <w:ind w:left="425" w:firstLine="624"/>
        <w:jc w:val="thaiDistribute"/>
        <w:rPr>
          <w:del w:id="29933" w:author="HP" w:date="2021-08-12T14:34:00Z"/>
          <w:rFonts w:ascii="Phetsarath OT" w:eastAsia="Phetsarath OT" w:hAnsi="Phetsarath OT" w:cs="Phetsarath OT"/>
          <w:spacing w:val="-6"/>
          <w:sz w:val="24"/>
          <w:szCs w:val="24"/>
          <w:lang w:val="fr-FR"/>
          <w:rPrChange w:id="29934" w:author="NA" w:date="2021-12-30T11:44:00Z">
            <w:rPr>
              <w:del w:id="29935" w:author="HP" w:date="2021-08-12T14:34:00Z"/>
              <w:rFonts w:ascii="Phetsarath OT" w:eastAsia="Phetsarath OT" w:hAnsi="Phetsarath OT" w:cs="Phetsarath OT"/>
              <w:spacing w:val="-6"/>
              <w:sz w:val="24"/>
              <w:szCs w:val="24"/>
              <w:u w:val="single"/>
              <w:lang w:val="fr-FR"/>
            </w:rPr>
          </w:rPrChange>
        </w:rPr>
        <w:pPrChange w:id="29936" w:author="PSK" w:date="2021-07-16T16:30:00Z">
          <w:pPr>
            <w:pStyle w:val="NoSpacing"/>
            <w:numPr>
              <w:numId w:val="44"/>
            </w:numPr>
            <w:tabs>
              <w:tab w:val="left" w:pos="1620"/>
            </w:tabs>
            <w:spacing w:line="276" w:lineRule="auto"/>
            <w:ind w:left="709" w:firstLine="641"/>
            <w:jc w:val="thaiDistribute"/>
          </w:pPr>
        </w:pPrChange>
      </w:pPr>
      <w:del w:id="29937" w:author="HP" w:date="2021-08-12T14:34:00Z"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3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3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ອະນຸຍາດ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4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4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ສືບ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4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4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ຕໍ່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4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, 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4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ໂຈະ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4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4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ຖອນ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4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4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5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5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ຍົກ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5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5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ເລີກ</w:delText>
        </w:r>
        <w:r w:rsidR="00852E1E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2995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3923D6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5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5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ດຳເນີນທຸລະກິດ</w:delText>
        </w:r>
        <w:r w:rsidR="00852E1E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5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5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5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6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ຄົມມະນາຄົມ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6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​ 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6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ປະ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6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6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ເພດຕ່າງໆ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6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ຕາມ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6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6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ຂອບ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6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6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ເຂ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7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7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ດສິດ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7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7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7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7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ຕົນ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7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7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ໂດຍ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7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7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ປະສານ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8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8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ສົມທົບ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8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83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ກັບ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84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85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ພາກສ່ວນ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86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8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ທີ່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8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8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ກ່ຽວ</w:delText>
        </w:r>
        <w:r w:rsidR="00045C88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9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29991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ຂ້ອງ</w:delText>
        </w:r>
        <w:r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2999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​;</w:delText>
        </w:r>
      </w:del>
    </w:p>
    <w:p w14:paraId="4F3A15B2" w14:textId="60838530" w:rsidR="008F37A4" w:rsidRPr="002C0BDB" w:rsidDel="009A531C" w:rsidRDefault="008F37A4">
      <w:pPr>
        <w:pStyle w:val="NoSpacing"/>
        <w:numPr>
          <w:ilvl w:val="0"/>
          <w:numId w:val="44"/>
        </w:numPr>
        <w:tabs>
          <w:tab w:val="left" w:pos="1418"/>
        </w:tabs>
        <w:spacing w:line="340" w:lineRule="exact"/>
        <w:ind w:left="425" w:firstLine="624"/>
        <w:jc w:val="thaiDistribute"/>
        <w:rPr>
          <w:del w:id="29993" w:author="HP" w:date="2021-08-12T14:34:00Z"/>
          <w:rFonts w:ascii="Phetsarath OT" w:eastAsia="Phetsarath OT" w:hAnsi="Phetsarath OT" w:cs="Phetsarath OT"/>
          <w:sz w:val="24"/>
          <w:szCs w:val="24"/>
          <w:lang w:val="fr-FR"/>
          <w:rPrChange w:id="29994" w:author="NA" w:date="2021-12-30T11:44:00Z">
            <w:rPr>
              <w:del w:id="29995" w:author="HP" w:date="2021-08-12T14:34:00Z"/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29996" w:author="PSK" w:date="2021-07-16T16:30:00Z">
          <w:pPr>
            <w:pStyle w:val="NoSpacing"/>
            <w:numPr>
              <w:numId w:val="44"/>
            </w:numPr>
            <w:tabs>
              <w:tab w:val="left" w:pos="1620"/>
            </w:tabs>
            <w:spacing w:line="276" w:lineRule="auto"/>
            <w:ind w:left="709" w:firstLine="641"/>
            <w:jc w:val="thaiDistribute"/>
          </w:pPr>
        </w:pPrChange>
      </w:pPr>
      <w:del w:id="29997" w:author="HP" w:date="2021-08-12T14:34:00Z"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2999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ປະສານ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2999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0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ສົມທົບ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0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0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ກັບ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0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ອົງການ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0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0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ປົກຄອງ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0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0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ເມືອງ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0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, ​</w:delText>
        </w:r>
        <w:r w:rsidR="00045C88"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1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ນະຄອນ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1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1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1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1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ຄຸ້ມ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1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1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ຄອງ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ວຽກງານ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2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2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ໂທລະ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2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z w:val="24"/>
            <w:szCs w:val="24"/>
            <w:cs/>
            <w:rPrChange w:id="3002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ຄົມມະນາຄົມ</w:delText>
        </w:r>
        <w:r w:rsidRPr="002C0BDB" w:rsidDel="009A531C">
          <w:rPr>
            <w:rFonts w:ascii="Phetsarath OT" w:eastAsia="Phetsarath OT" w:hAnsi="Phetsarath OT" w:cs="Phetsarath OT"/>
            <w:sz w:val="24"/>
            <w:szCs w:val="24"/>
            <w:lang w:val="fr-FR"/>
            <w:rPrChange w:id="3002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delText>​;</w:delText>
        </w:r>
      </w:del>
    </w:p>
    <w:p w14:paraId="025F2DCD" w14:textId="3D5FAE25" w:rsidR="008F37A4" w:rsidRPr="002C0BDB" w:rsidDel="009A531C" w:rsidRDefault="008F37A4">
      <w:pPr>
        <w:pStyle w:val="NoSpacing"/>
        <w:numPr>
          <w:ilvl w:val="0"/>
          <w:numId w:val="44"/>
        </w:numPr>
        <w:tabs>
          <w:tab w:val="left" w:pos="1418"/>
        </w:tabs>
        <w:spacing w:line="340" w:lineRule="exact"/>
        <w:ind w:left="425" w:firstLine="624"/>
        <w:jc w:val="thaiDistribute"/>
        <w:rPr>
          <w:del w:id="30026" w:author="HP" w:date="2021-08-12T14:34:00Z"/>
          <w:rFonts w:ascii="Phetsarath OT" w:eastAsia="Phetsarath OT" w:hAnsi="Phetsarath OT" w:cs="Phetsarath OT"/>
          <w:spacing w:val="-6"/>
          <w:sz w:val="24"/>
          <w:szCs w:val="24"/>
          <w:lang w:val="fr-FR"/>
          <w:rPrChange w:id="30027" w:author="NA" w:date="2021-12-30T11:44:00Z">
            <w:rPr>
              <w:del w:id="30028" w:author="HP" w:date="2021-08-12T14:34:00Z"/>
              <w:rFonts w:ascii="Phetsarath OT" w:eastAsia="Phetsarath OT" w:hAnsi="Phetsarath OT" w:cs="Phetsarath OT"/>
              <w:spacing w:val="-6"/>
              <w:sz w:val="24"/>
              <w:szCs w:val="24"/>
              <w:u w:val="single"/>
              <w:lang w:val="fr-FR"/>
            </w:rPr>
          </w:rPrChange>
        </w:rPr>
        <w:pPrChange w:id="30029" w:author="PSK" w:date="2021-07-16T16:30:00Z">
          <w:pPr>
            <w:pStyle w:val="NoSpacing"/>
            <w:numPr>
              <w:numId w:val="44"/>
            </w:numPr>
            <w:tabs>
              <w:tab w:val="left" w:pos="1620"/>
            </w:tabs>
            <w:spacing w:line="276" w:lineRule="auto"/>
            <w:ind w:left="709" w:firstLine="641"/>
            <w:jc w:val="thaiDistribute"/>
          </w:pPr>
        </w:pPrChange>
      </w:pPr>
      <w:del w:id="30030" w:author="HP" w:date="2021-08-12T14:34:00Z"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31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ສະຫຼຸ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32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33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ບ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34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35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36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37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ລາຍ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38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39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ງານ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40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41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ການຈັດ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42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43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ຕັ້ງ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44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45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ປະຕິບັດ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46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47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ວຽກ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48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49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ງານ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50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51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52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53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ຕົນ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54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55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ຕໍ່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56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57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ພະ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58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59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60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61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ກ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62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="003923D6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63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ເຕັກໂນໂລຊີ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64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65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66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67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ການ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68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69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ສື່ສານ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70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,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71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ອົງການ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72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73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ປົກຄອງ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74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75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ເມືອງ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76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, ​</w:delText>
        </w:r>
        <w:r w:rsidR="00045C88"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77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ນະຄອນ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78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79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ຢ່າງ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80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81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ເປັນ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82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Pr="002C0BDB" w:rsidDel="009A531C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083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ປົກກະຕິ</w:delText>
        </w:r>
        <w:r w:rsidRPr="002C0BDB" w:rsidDel="009A531C">
          <w:rPr>
            <w:rFonts w:ascii="Phetsarath OT" w:eastAsia="Phetsarath OT" w:hAnsi="Phetsarath OT" w:cs="Phetsarath OT"/>
            <w:spacing w:val="-6"/>
            <w:sz w:val="24"/>
            <w:szCs w:val="24"/>
            <w:lang w:val="fr-FR"/>
            <w:rPrChange w:id="30084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lang w:val="fr-FR"/>
              </w:rPr>
            </w:rPrChange>
          </w:rPr>
          <w:delText>;</w:delText>
        </w:r>
      </w:del>
    </w:p>
    <w:p w14:paraId="186CC6AD" w14:textId="4D838207" w:rsidR="008F37A4" w:rsidRPr="002C0BDB" w:rsidDel="009A531C" w:rsidRDefault="0053120F">
      <w:pPr>
        <w:pStyle w:val="NoSpacing"/>
        <w:numPr>
          <w:ilvl w:val="0"/>
          <w:numId w:val="44"/>
        </w:numPr>
        <w:tabs>
          <w:tab w:val="left" w:pos="1418"/>
        </w:tabs>
        <w:spacing w:line="340" w:lineRule="exact"/>
        <w:ind w:left="425" w:firstLine="624"/>
        <w:jc w:val="thaiDistribute"/>
        <w:rPr>
          <w:ins w:id="30085" w:author="PSK" w:date="2021-07-16T16:29:00Z"/>
          <w:del w:id="30086" w:author="HP" w:date="2021-08-12T14:34:00Z"/>
          <w:rFonts w:ascii="Phetsarath OT" w:eastAsia="Phetsarath OT" w:hAnsi="Phetsarath OT" w:cs="Phetsarath OT"/>
          <w:spacing w:val="-6"/>
          <w:sz w:val="24"/>
          <w:szCs w:val="24"/>
          <w:lang w:val="fr-FR"/>
          <w:rPrChange w:id="30087" w:author="NA" w:date="2021-12-30T11:44:00Z">
            <w:rPr>
              <w:ins w:id="30088" w:author="PSK" w:date="2021-07-16T16:29:00Z"/>
              <w:del w:id="30089" w:author="HP" w:date="2021-08-12T14:34:00Z"/>
              <w:rFonts w:ascii="Phetsarath OT" w:eastAsia="Phetsarath OT" w:hAnsi="Phetsarath OT" w:cs="Phetsarath OT"/>
              <w:spacing w:val="-4"/>
              <w:sz w:val="24"/>
              <w:szCs w:val="24"/>
              <w:u w:val="single"/>
              <w:lang w:val="fr-FR"/>
            </w:rPr>
          </w:rPrChange>
        </w:rPr>
        <w:pPrChange w:id="30090" w:author="PSK" w:date="2021-07-16T16:30:00Z">
          <w:pPr>
            <w:pStyle w:val="NoSpacing"/>
            <w:numPr>
              <w:numId w:val="44"/>
            </w:numPr>
            <w:tabs>
              <w:tab w:val="left" w:pos="1620"/>
            </w:tabs>
            <w:spacing w:line="276" w:lineRule="auto"/>
            <w:ind w:left="709" w:firstLine="641"/>
            <w:jc w:val="thaiDistribute"/>
          </w:pPr>
        </w:pPrChange>
      </w:pPr>
      <w:ins w:id="30091" w:author="PSK" w:date="2021-07-16T09:19:00Z">
        <w:del w:id="30092" w:author="HP" w:date="2021-08-12T14:34:00Z">
          <w:r w:rsidRPr="002C0BDB" w:rsidDel="009A531C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  <w:rPrChange w:id="30093" w:author="NA" w:date="2021-12-30T11:44:00Z">
                <w:rPr>
                  <w:rFonts w:ascii="Phetsarath OT" w:eastAsia="Phetsarath OT" w:hAnsi="Phetsarath OT" w:cs="Phetsarath OT" w:hint="cs"/>
                  <w:spacing w:val="-4"/>
                  <w:sz w:val="24"/>
                  <w:szCs w:val="24"/>
                  <w:highlight w:val="green"/>
                  <w:u w:val="single"/>
                  <w:cs/>
                </w:rPr>
              </w:rPrChange>
            </w:rPr>
            <w:delText>ນຳໃຊ້ສິດ</w:delText>
          </w:r>
          <w:r w:rsidRPr="002C0BDB" w:rsidDel="009A531C">
            <w:rPr>
              <w:rFonts w:ascii="Phetsarath OT" w:eastAsia="Phetsarath OT" w:hAnsi="Phetsarath OT" w:cs="Phetsarath OT"/>
              <w:spacing w:val="-4"/>
              <w:sz w:val="24"/>
              <w:szCs w:val="24"/>
              <w:lang w:val="fr-FR"/>
              <w:rPrChange w:id="30094" w:author="NA" w:date="2021-12-30T11:44:00Z">
                <w:rPr>
                  <w:rFonts w:ascii="Phetsarath OT" w:eastAsia="Phetsarath OT" w:hAnsi="Phetsarath OT" w:cs="Phetsarath OT"/>
                  <w:spacing w:val="-4"/>
                  <w:sz w:val="24"/>
                  <w:szCs w:val="24"/>
                  <w:u w:val="single"/>
                  <w:lang w:val="fr-FR"/>
                </w:rPr>
              </w:rPrChange>
            </w:rPr>
            <w:delText xml:space="preserve"> </w:delText>
          </w:r>
        </w:del>
      </w:ins>
      <w:del w:id="30095" w:author="HP" w:date="2021-08-12T14:34:00Z"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09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ປະຕິບັດ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09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09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ສິດ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09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0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0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0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ໜ້າ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0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0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ທີ່ອື່ນ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0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 xml:space="preserve"> 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0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ຕາມ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0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0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ທີ່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0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1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ໄດ້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1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1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ກຳນົດ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1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1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ໄວ້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1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1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ໃນ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1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1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ລະບຽບ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1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​</w:delText>
        </w:r>
        <w:r w:rsidR="008F37A4" w:rsidRPr="002C0BDB" w:rsidDel="009A531C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2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ກົດໝາຍ</w:delText>
        </w:r>
        <w:r w:rsidR="008F37A4" w:rsidRPr="002C0BDB" w:rsidDel="009A531C">
          <w:rPr>
            <w:rFonts w:ascii="Phetsarath OT" w:eastAsia="Phetsarath OT" w:hAnsi="Phetsarath OT" w:cs="Phetsarath OT"/>
            <w:spacing w:val="-4"/>
            <w:sz w:val="24"/>
            <w:szCs w:val="24"/>
            <w:lang w:val="fr-FR"/>
            <w:rPrChange w:id="3012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lang w:val="fr-FR"/>
              </w:rPr>
            </w:rPrChange>
          </w:rPr>
          <w:delText>.</w:delText>
        </w:r>
      </w:del>
    </w:p>
    <w:p w14:paraId="200E8CFB" w14:textId="77777777" w:rsidR="00087BB2" w:rsidRPr="002C0BDB" w:rsidRDefault="00087BB2">
      <w:pPr>
        <w:pStyle w:val="NoSpacing"/>
        <w:tabs>
          <w:tab w:val="left" w:pos="1620"/>
        </w:tabs>
        <w:spacing w:line="340" w:lineRule="exact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fr-FR"/>
          <w:rPrChange w:id="30122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  <w:u w:val="single"/>
              <w:lang w:val="fr-FR"/>
            </w:rPr>
          </w:rPrChange>
        </w:rPr>
        <w:pPrChange w:id="30123" w:author="HP" w:date="2021-08-12T14:34:00Z">
          <w:pPr>
            <w:pStyle w:val="NoSpacing"/>
            <w:numPr>
              <w:numId w:val="44"/>
            </w:numPr>
            <w:tabs>
              <w:tab w:val="left" w:pos="1620"/>
            </w:tabs>
            <w:spacing w:line="276" w:lineRule="auto"/>
            <w:ind w:left="709" w:firstLine="641"/>
            <w:jc w:val="thaiDistribute"/>
          </w:pPr>
        </w:pPrChange>
      </w:pPr>
    </w:p>
    <w:p w14:paraId="69433127" w14:textId="77777777" w:rsidR="00897237" w:rsidRPr="002C0BDB" w:rsidDel="00CA16EC" w:rsidRDefault="00897237">
      <w:pPr>
        <w:spacing w:after="0" w:line="340" w:lineRule="exact"/>
        <w:jc w:val="both"/>
        <w:rPr>
          <w:del w:id="30124" w:author="PSK" w:date="2021-07-16T16:07:00Z"/>
          <w:rFonts w:ascii="Phetsarath OT" w:eastAsia="Phetsarath OT" w:hAnsi="Phetsarath OT" w:cs="Phetsarath OT"/>
          <w:lang w:val="fr-FR"/>
        </w:rPr>
        <w:pPrChange w:id="30125" w:author="PSK" w:date="2021-07-16T16:08:00Z">
          <w:pPr>
            <w:spacing w:after="0" w:line="240" w:lineRule="auto"/>
            <w:jc w:val="both"/>
          </w:pPr>
        </w:pPrChange>
      </w:pPr>
    </w:p>
    <w:p w14:paraId="51C1994E" w14:textId="332B9849" w:rsidR="00897237" w:rsidRPr="00281863" w:rsidRDefault="0072440F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Cs w:val="26"/>
          <w:lang w:val="fr-FR"/>
          <w:rPrChange w:id="30126" w:author="NA" w:date="2022-01-05T12:27:00Z">
            <w:rPr>
              <w:rFonts w:eastAsia="Phetsarath OT"/>
              <w:sz w:val="28"/>
              <w:szCs w:val="28"/>
              <w:lang w:val="fr-FR"/>
            </w:rPr>
          </w:rPrChange>
        </w:rPr>
        <w:pPrChange w:id="30127" w:author="PSK" w:date="2021-08-15T12:02:00Z">
          <w:pPr>
            <w:pStyle w:val="Heading2"/>
            <w:jc w:val="center"/>
          </w:pPr>
        </w:pPrChange>
      </w:pPr>
      <w:bookmarkStart w:id="30128" w:name="_Toc77346287"/>
      <w:r w:rsidRPr="002C0BDB">
        <w:rPr>
          <w:rFonts w:ascii="Phetsarath OT" w:eastAsia="Phetsarath OT" w:hAnsi="Phetsarath OT" w:cs="Phetsarath OT"/>
          <w:color w:val="auto"/>
          <w:lang w:val="fr-FR"/>
          <w:rPrChange w:id="30129" w:author="NA" w:date="2021-12-30T11:44:00Z">
            <w:rPr>
              <w:rFonts w:eastAsia="Phetsarath OT"/>
              <w:lang w:val="fr-FR"/>
            </w:rPr>
          </w:rPrChange>
        </w:rPr>
        <w:t>​</w:t>
      </w:r>
      <w:r w:rsidRPr="00281863">
        <w:rPr>
          <w:rFonts w:ascii="Phetsarath OT" w:eastAsia="Phetsarath OT" w:hAnsi="Phetsarath OT" w:cs="Phetsarath OT" w:hint="cs"/>
          <w:color w:val="auto"/>
          <w:szCs w:val="26"/>
          <w:cs/>
          <w:lang w:bidi="lo-LA"/>
          <w:rPrChange w:id="30130" w:author="NA" w:date="2022-01-05T12:27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bidi="lo-LA"/>
            </w:rPr>
          </w:rPrChange>
        </w:rPr>
        <w:t>ໝວດທີ</w:t>
      </w:r>
      <w:r w:rsidRPr="00281863">
        <w:rPr>
          <w:rFonts w:ascii="Phetsarath OT" w:eastAsia="Phetsarath OT" w:hAnsi="Phetsarath OT" w:cs="Phetsarath OT"/>
          <w:color w:val="auto"/>
          <w:szCs w:val="26"/>
          <w:lang w:val="fr-FR"/>
          <w:rPrChange w:id="30131" w:author="NA" w:date="2022-01-05T12:27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/>
            </w:rPr>
          </w:rPrChange>
        </w:rPr>
        <w:t xml:space="preserve"> </w:t>
      </w:r>
      <w:ins w:id="30132" w:author="Soudchay LORLOHNSY" w:date="2021-08-15T21:09:00Z">
        <w:r w:rsidR="00466C70" w:rsidRPr="00281863">
          <w:rPr>
            <w:rFonts w:ascii="Phetsarath OT" w:eastAsia="Phetsarath OT" w:hAnsi="Phetsarath OT" w:cs="Phetsarath OT"/>
            <w:color w:val="auto"/>
            <w:szCs w:val="26"/>
            <w:cs/>
            <w:lang w:val="fr-FR" w:bidi="lo-LA"/>
          </w:rPr>
          <w:t>2</w:t>
        </w:r>
      </w:ins>
      <w:del w:id="30133" w:author="Soudchay LORLOHNSY" w:date="2021-08-15T20:46:00Z">
        <w:r w:rsidRPr="00281863" w:rsidDel="00DA1FDB">
          <w:rPr>
            <w:rFonts w:ascii="Phetsarath OT" w:eastAsia="Phetsarath OT" w:hAnsi="Phetsarath OT" w:cs="Phetsarath OT"/>
            <w:color w:val="auto"/>
            <w:szCs w:val="26"/>
            <w:lang w:val="fr-FR"/>
            <w:rPrChange w:id="30134" w:author="NA" w:date="2022-01-05T12:27:00Z">
              <w:rPr>
                <w:rFonts w:ascii="Phetsarath OT" w:eastAsia="Phetsarath OT" w:hAnsi="Phetsarath OT" w:cs="Phetsarath OT"/>
                <w:color w:val="auto"/>
                <w:sz w:val="28"/>
                <w:szCs w:val="28"/>
                <w:lang w:val="fr-FR"/>
              </w:rPr>
            </w:rPrChange>
          </w:rPr>
          <w:delText>2</w:delText>
        </w:r>
      </w:del>
      <w:bookmarkEnd w:id="30128"/>
    </w:p>
    <w:p w14:paraId="0B233402" w14:textId="43ECB228" w:rsidR="00897237" w:rsidRPr="00281863" w:rsidRDefault="0072440F">
      <w:pPr>
        <w:pStyle w:val="Heading2"/>
        <w:spacing w:before="0" w:line="240" w:lineRule="auto"/>
        <w:jc w:val="center"/>
        <w:rPr>
          <w:ins w:id="30135" w:author="PSK" w:date="2021-07-16T16:30:00Z"/>
          <w:rFonts w:ascii="Phetsarath OT" w:eastAsia="Phetsarath OT" w:hAnsi="Phetsarath OT" w:cs="Phetsarath OT"/>
          <w:color w:val="auto"/>
          <w:szCs w:val="26"/>
          <w:lang w:val="fr-FR" w:bidi="lo-LA"/>
          <w:rPrChange w:id="30136" w:author="NA" w:date="2022-01-05T12:27:00Z">
            <w:rPr>
              <w:ins w:id="30137" w:author="PSK" w:date="2021-07-16T16:30:00Z"/>
              <w:rFonts w:ascii="Phetsarath OT" w:eastAsia="Phetsarath OT" w:hAnsi="Phetsarath OT" w:cs="Phetsarath OT"/>
              <w:color w:val="auto"/>
              <w:szCs w:val="26"/>
              <w:lang w:bidi="lo-LA"/>
            </w:rPr>
          </w:rPrChange>
        </w:rPr>
        <w:pPrChange w:id="30138" w:author="PSK" w:date="2021-08-15T12:02:00Z">
          <w:pPr>
            <w:pStyle w:val="Heading2"/>
            <w:jc w:val="center"/>
          </w:pPr>
        </w:pPrChange>
      </w:pPr>
      <w:bookmarkStart w:id="30139" w:name="_Toc77346288"/>
      <w:r w:rsidRPr="00281863">
        <w:rPr>
          <w:rFonts w:ascii="Phetsarath OT" w:eastAsia="Phetsarath OT" w:hAnsi="Phetsarath OT" w:cs="Phetsarath OT" w:hint="cs"/>
          <w:color w:val="auto"/>
          <w:szCs w:val="26"/>
          <w:cs/>
          <w:lang w:bidi="lo-LA"/>
          <w:rPrChange w:id="30140" w:author="NA" w:date="2022-01-05T12:27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bidi="lo-LA"/>
            </w:rPr>
          </w:rPrChange>
        </w:rPr>
        <w:t>ການກວດກາ</w:t>
      </w:r>
      <w:ins w:id="30141" w:author="HP" w:date="2021-08-12T14:34:00Z">
        <w:r w:rsidR="009A531C" w:rsidRPr="00281863">
          <w:rPr>
            <w:rFonts w:ascii="Phetsarath OT" w:eastAsia="Phetsarath OT" w:hAnsi="Phetsarath OT" w:cs="Phetsarath OT" w:hint="cs"/>
            <w:color w:val="auto"/>
            <w:szCs w:val="26"/>
            <w:cs/>
            <w:lang w:bidi="lo-LA"/>
          </w:rPr>
          <w:t>ວຽກງານ</w:t>
        </w:r>
      </w:ins>
      <w:r w:rsidRPr="00281863">
        <w:rPr>
          <w:rFonts w:ascii="Phetsarath OT" w:eastAsia="Phetsarath OT" w:hAnsi="Phetsarath OT" w:cs="Phetsarath OT"/>
          <w:color w:val="auto"/>
          <w:szCs w:val="26"/>
          <w:lang w:val="fr-FR" w:bidi="lo-LA"/>
          <w:rPrChange w:id="30142" w:author="NA" w:date="2022-01-05T12:27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 w:bidi="lo-LA"/>
            </w:rPr>
          </w:rPrChange>
        </w:rPr>
        <w:t>​</w:t>
      </w:r>
      <w:r w:rsidRPr="00281863">
        <w:rPr>
          <w:rFonts w:ascii="Phetsarath OT" w:eastAsia="Phetsarath OT" w:hAnsi="Phetsarath OT" w:cs="Phetsarath OT" w:hint="cs"/>
          <w:color w:val="auto"/>
          <w:szCs w:val="26"/>
          <w:cs/>
          <w:lang w:bidi="lo-LA"/>
          <w:rPrChange w:id="30143" w:author="NA" w:date="2022-01-05T12:27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bidi="lo-LA"/>
            </w:rPr>
          </w:rPrChange>
        </w:rPr>
        <w:t>ໂທ</w:t>
      </w:r>
      <w:r w:rsidRPr="00281863">
        <w:rPr>
          <w:rFonts w:ascii="Phetsarath OT" w:eastAsia="Phetsarath OT" w:hAnsi="Phetsarath OT" w:cs="Phetsarath OT"/>
          <w:color w:val="auto"/>
          <w:szCs w:val="26"/>
          <w:lang w:val="fr-FR" w:bidi="lo-LA"/>
          <w:rPrChange w:id="30144" w:author="NA" w:date="2022-01-05T12:27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 w:bidi="lo-LA"/>
            </w:rPr>
          </w:rPrChange>
        </w:rPr>
        <w:t>​</w:t>
      </w:r>
      <w:r w:rsidRPr="00281863">
        <w:rPr>
          <w:rFonts w:ascii="Phetsarath OT" w:eastAsia="Phetsarath OT" w:hAnsi="Phetsarath OT" w:cs="Phetsarath OT" w:hint="cs"/>
          <w:color w:val="auto"/>
          <w:szCs w:val="26"/>
          <w:cs/>
          <w:lang w:bidi="lo-LA"/>
          <w:rPrChange w:id="30145" w:author="NA" w:date="2022-01-05T12:27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bidi="lo-LA"/>
            </w:rPr>
          </w:rPrChange>
        </w:rPr>
        <w:t>ລະ</w:t>
      </w:r>
      <w:r w:rsidRPr="00281863">
        <w:rPr>
          <w:rFonts w:ascii="Phetsarath OT" w:eastAsia="Phetsarath OT" w:hAnsi="Phetsarath OT" w:cs="Phetsarath OT"/>
          <w:color w:val="auto"/>
          <w:szCs w:val="26"/>
          <w:lang w:val="fr-FR" w:bidi="lo-LA"/>
          <w:rPrChange w:id="30146" w:author="NA" w:date="2022-01-05T12:27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 w:bidi="lo-LA"/>
            </w:rPr>
          </w:rPrChange>
        </w:rPr>
        <w:t>​</w:t>
      </w:r>
      <w:r w:rsidRPr="00281863">
        <w:rPr>
          <w:rFonts w:ascii="Phetsarath OT" w:eastAsia="Phetsarath OT" w:hAnsi="Phetsarath OT" w:cs="Phetsarath OT" w:hint="cs"/>
          <w:color w:val="auto"/>
          <w:szCs w:val="26"/>
          <w:cs/>
          <w:lang w:bidi="lo-LA"/>
          <w:rPrChange w:id="30147" w:author="NA" w:date="2022-01-05T12:27:00Z">
            <w:rPr>
              <w:rFonts w:ascii="Phetsarath OT" w:eastAsia="Phetsarath OT" w:hAnsi="Phetsarath OT" w:cs="Phetsarath OT" w:hint="cs"/>
              <w:color w:val="auto"/>
              <w:sz w:val="28"/>
              <w:szCs w:val="28"/>
              <w:cs/>
              <w:lang w:bidi="lo-LA"/>
            </w:rPr>
          </w:rPrChange>
        </w:rPr>
        <w:t>ຄົມມະນາຄົມ</w:t>
      </w:r>
      <w:bookmarkEnd w:id="30139"/>
    </w:p>
    <w:p w14:paraId="608EEF11" w14:textId="77777777" w:rsidR="00087BB2" w:rsidRPr="00224AD0" w:rsidRDefault="00087BB2">
      <w:pPr>
        <w:spacing w:after="0" w:line="340" w:lineRule="exact"/>
        <w:rPr>
          <w:rFonts w:ascii="Phetsarath OT" w:eastAsia="Phetsarath OT" w:hAnsi="Phetsarath OT" w:cs="Phetsarath OT"/>
          <w:sz w:val="24"/>
          <w:szCs w:val="24"/>
          <w:lang w:val="fr-FR" w:bidi="lo-LA"/>
          <w:rPrChange w:id="30148" w:author="Windows User" w:date="2022-01-12T16:35:00Z">
            <w:rPr>
              <w:rFonts w:ascii="Phetsarath OT" w:eastAsia="Phetsarath OT" w:hAnsi="Phetsarath OT" w:cs="Phetsarath OT"/>
              <w:color w:val="auto"/>
              <w:sz w:val="28"/>
              <w:szCs w:val="28"/>
              <w:lang w:val="fr-FR" w:bidi="lo-LA"/>
            </w:rPr>
          </w:rPrChange>
        </w:rPr>
        <w:pPrChange w:id="30149" w:author="PSK" w:date="2021-07-16T16:30:00Z">
          <w:pPr>
            <w:pStyle w:val="Heading2"/>
            <w:jc w:val="center"/>
          </w:pPr>
        </w:pPrChange>
      </w:pPr>
    </w:p>
    <w:p w14:paraId="66763DCF" w14:textId="45BF9D12" w:rsidR="00897237" w:rsidRPr="002C0BDB" w:rsidRDefault="00CB4CF0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  <w:lang w:val="fr-FR"/>
        </w:rPr>
        <w:pPrChange w:id="30150" w:author="NA" w:date="2021-12-27T14:52:00Z">
          <w:pPr>
            <w:pStyle w:val="Heading3"/>
          </w:pPr>
        </w:pPrChange>
      </w:pPr>
      <w:ins w:id="30151" w:author="NA" w:date="2021-12-27T14:52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ມາດຕ</w:t>
        </w:r>
      </w:ins>
      <w:ins w:id="30152" w:author="NA" w:date="2021-12-27T14:53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າ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  <w:del w:id="30153" w:author="Windows User" w:date="2022-01-12T16:35:00Z">
          <w:r w:rsidRPr="002C0BDB" w:rsidDel="00224AD0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>50</w:t>
        </w:r>
        <w:del w:id="30154" w:author="Windows User" w:date="2022-01-12T16:35:00Z">
          <w:r w:rsidRPr="002C0BDB" w:rsidDel="00224AD0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</w:ins>
      <w:del w:id="30155" w:author="home" w:date="2021-07-12T06:50:00Z">
        <w:r w:rsidR="0072440F" w:rsidRPr="002C0BDB" w:rsidDel="00C21E7A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</w:delText>
        </w:r>
        <w:r w:rsidR="000A727C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5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6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bookmarkStart w:id="30156" w:name="_Toc77346289"/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</w:rPr>
        <w:t>(</w:t>
      </w:r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ປັບປຸງ</w:t>
      </w:r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</w:rPr>
        <w:t>)</w:t>
      </w:r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  <w:ins w:id="30157" w:author="NA" w:date="2021-12-24T10:45:00Z">
        <w:r w:rsidR="009A489F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ອົງການກວດກາວຽກງານໂທລະຄົມມະນາຄົມ</w:t>
      </w:r>
      <w:bookmarkEnd w:id="30156"/>
    </w:p>
    <w:p w14:paraId="612E17D9" w14:textId="4915DB51" w:rsidR="00897237" w:rsidRPr="002C0BDB" w:rsidRDefault="00CB4CF0">
      <w:pPr>
        <w:pStyle w:val="NoSpacing"/>
        <w:spacing w:line="360" w:lineRule="exact"/>
        <w:ind w:left="425" w:firstLine="1418"/>
        <w:jc w:val="both"/>
        <w:rPr>
          <w:rFonts w:ascii="Phetsarath OT" w:eastAsia="Phetsarath OT" w:hAnsi="Phetsarath OT" w:cs="Phetsarath OT"/>
          <w:sz w:val="24"/>
          <w:szCs w:val="24"/>
          <w:lang w:val="pt-BR"/>
          <w:rPrChange w:id="30158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30159" w:author="NA" w:date="2021-12-24T10:45:00Z">
          <w:pPr>
            <w:pStyle w:val="NoSpacing"/>
            <w:ind w:left="720" w:firstLine="720"/>
          </w:pPr>
        </w:pPrChange>
      </w:pPr>
      <w:ins w:id="30160" w:author="NA" w:date="2021-12-27T14:53:00Z">
        <w:del w:id="30161" w:author="Windows User" w:date="2022-01-12T16:35:00Z">
          <w:r w:rsidRPr="002C0BDB" w:rsidDel="00224AD0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 </w:delText>
          </w:r>
        </w:del>
      </w:ins>
      <w:ins w:id="30162" w:author="Documents" w:date="2022-01-06T15:41:00Z">
        <w:del w:id="30163" w:author="Windows User" w:date="2022-01-12T16:35:00Z">
          <w:r w:rsidR="00D238F8" w:rsidDel="00224AD0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3016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ອົງການກວດກາວຽກງານໂທລະຄົມມະນາຄົມ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30165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3016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ປະກອບດ້ວຍ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30167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:</w:t>
      </w:r>
    </w:p>
    <w:p w14:paraId="4055BE04" w14:textId="37DBDDE1" w:rsidR="00897237" w:rsidRPr="002C0BDB" w:rsidRDefault="0072440F">
      <w:pPr>
        <w:pStyle w:val="NoSpacing"/>
        <w:numPr>
          <w:ilvl w:val="0"/>
          <w:numId w:val="7"/>
        </w:numPr>
        <w:tabs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  <w:pPrChange w:id="30168" w:author="Documents" w:date="2022-01-11T10:29:00Z">
          <w:pPr>
            <w:pStyle w:val="NoSpacing"/>
            <w:numPr>
              <w:numId w:val="7"/>
            </w:numPr>
            <w:tabs>
              <w:tab w:val="left" w:pos="1710"/>
            </w:tabs>
            <w:ind w:left="720" w:firstLine="630"/>
            <w:jc w:val="thaiDistribute"/>
          </w:pPr>
        </w:pPrChange>
      </w:pPr>
      <w:r w:rsidRPr="0093703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30169" w:author="Windows User" w:date="2022-01-28T08:23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ອົງການກວດກາພາຍໃນ</w:t>
      </w:r>
      <w:ins w:id="30170" w:author="NA" w:date="2021-12-23T14:26:00Z">
        <w:r w:rsidR="009E2414" w:rsidRPr="0093703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30171" w:author="Windows User" w:date="2022-01-28T08:23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del w:id="30172" w:author="NA" w:date="2021-12-23T14:25:00Z">
        <w:r w:rsidR="00204579" w:rsidRPr="0093703B" w:rsidDel="009E2414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30173" w:author="Windows User" w:date="2022-01-28T08:23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delText xml:space="preserve"> </w:delText>
        </w:r>
      </w:del>
      <w:r w:rsidRPr="0093703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30174" w:author="Windows User" w:date="2022-01-28T08:23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ຊຶ່ງແມ່ນ</w:t>
      </w:r>
      <w:ins w:id="30175" w:author="Documents" w:date="2022-01-11T11:57:00Z">
        <w:r w:rsidR="00027904" w:rsidRPr="0093703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30176" w:author="Windows User" w:date="2022-01-28T08:23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r w:rsidRPr="0093703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30177" w:author="Windows User" w:date="2022-01-28T08:23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ອົງການດຽວກັນກັບອົງການຄຸ້ມຄອງ</w:t>
      </w:r>
      <w:ins w:id="30178" w:author="HP" w:date="2021-08-12T14:34:00Z">
        <w:r w:rsidR="009A531C" w:rsidRPr="0093703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0179" w:author="Windows User" w:date="2022-01-28T08:23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ວຽກງານ</w:t>
        </w:r>
      </w:ins>
      <w:r w:rsidRPr="0093703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30180" w:author="Windows User" w:date="2022-01-28T08:23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ໂທ</w:t>
      </w:r>
      <w:ins w:id="30181" w:author="NA" w:date="2021-12-27T14:53:00Z">
        <w:del w:id="30182" w:author="Documents" w:date="2022-01-11T10:29:00Z">
          <w:r w:rsidR="00CB4CF0" w:rsidRPr="0093703B" w:rsidDel="00316A6B">
            <w:rPr>
              <w:rFonts w:ascii="Phetsarath OT" w:eastAsia="Phetsarath OT" w:hAnsi="Phetsarath OT" w:cs="Phetsarath OT"/>
              <w:spacing w:val="-4"/>
              <w:sz w:val="24"/>
              <w:szCs w:val="24"/>
              <w:cs/>
              <w:rPrChange w:id="30183" w:author="Windows User" w:date="2022-01-28T08:23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r w:rsidRPr="0093703B">
        <w:rPr>
          <w:rFonts w:ascii="Phetsarath OT" w:eastAsia="Phetsarath OT" w:hAnsi="Phetsarath OT" w:cs="Phetsarath OT" w:hint="cs"/>
          <w:spacing w:val="-4"/>
          <w:sz w:val="24"/>
          <w:szCs w:val="24"/>
          <w:cs/>
          <w:rPrChange w:id="30184" w:author="Windows User" w:date="2022-01-28T08:23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ລະ</w:t>
      </w:r>
      <w:ins w:id="30185" w:author="Windows User" w:date="2022-01-28T08:23:00Z">
        <w:r w:rsidR="0093703B" w:rsidRPr="0093703B">
          <w:rPr>
            <w:rFonts w:ascii="Phetsarath OT" w:eastAsia="Phetsarath OT" w:hAnsi="Phetsarath OT" w:cs="Phetsarath OT"/>
            <w:spacing w:val="-4"/>
            <w:sz w:val="24"/>
            <w:szCs w:val="24"/>
            <w:cs/>
            <w:rPrChange w:id="30186" w:author="Windows User" w:date="2022-01-28T08:23:00Z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rPrChange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ຄົມມະນາຄົມ</w:t>
      </w:r>
      <w:del w:id="30187" w:author="NA" w:date="2021-12-30T11:29:00Z">
        <w:r w:rsidRPr="002C0BDB" w:rsidDel="008F52FA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ins w:id="30188" w:author="NA" w:date="2021-12-30T11:29:00Z">
        <w:r w:rsidR="008F52FA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8F52FA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ຕາມ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ທີ່ໄດ້ກຳນົດໄວ້ໃນ</w:t>
      </w:r>
      <w:del w:id="30189" w:author="PSK" w:date="2021-07-16T09:45:00Z">
        <w:r w:rsidRPr="002C0BDB" w:rsidDel="009269BE">
          <w:rPr>
            <w:rFonts w:ascii="Phetsarath OT" w:eastAsia="Phetsarath OT" w:hAnsi="Phetsarath OT" w:cs="Phetsarath OT"/>
            <w:sz w:val="24"/>
            <w:szCs w:val="24"/>
            <w:lang w:val="pt-BR"/>
            <w:rPrChange w:id="301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3019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ມາດຕາ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30192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ins w:id="30193" w:author="HP" w:date="2021-08-13T15:12:00Z">
        <w:r w:rsidR="001A5442" w:rsidRPr="002C0BDB">
          <w:rPr>
            <w:rFonts w:ascii="Phetsarath OT" w:eastAsia="Phetsarath OT" w:hAnsi="Phetsarath OT" w:cs="Phetsarath OT"/>
            <w:sz w:val="24"/>
            <w:szCs w:val="24"/>
            <w:lang w:val="fr-FR"/>
            <w:rPrChange w:id="301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fr-FR"/>
              </w:rPr>
            </w:rPrChange>
          </w:rPr>
          <w:t>46</w:t>
        </w:r>
      </w:ins>
      <w:del w:id="30195" w:author="HP" w:date="2021-08-13T15:11:00Z">
        <w:r w:rsidR="00A9373F" w:rsidRPr="002C0BDB" w:rsidDel="001A5442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3019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delText>5</w:delText>
        </w:r>
      </w:del>
      <w:ins w:id="30197" w:author="PSK" w:date="2021-07-16T10:47:00Z">
        <w:del w:id="30198" w:author="HP" w:date="2021-08-13T15:11:00Z">
          <w:r w:rsidR="0082165F" w:rsidRPr="002C0BDB" w:rsidDel="001A5442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  <w:rPrChange w:id="30199" w:author="NA" w:date="2021-12-30T11:44:00Z">
                <w:rPr>
                  <w:rFonts w:ascii="Phetsarath OT" w:eastAsia="Phetsarath OT" w:hAnsi="Phetsarath OT" w:cs="Phetsarath OT"/>
                  <w:color w:val="FF0000"/>
                  <w:sz w:val="24"/>
                  <w:szCs w:val="24"/>
                  <w:cs/>
                  <w:lang w:val="fr-FR"/>
                </w:rPr>
              </w:rPrChange>
            </w:rPr>
            <w:delText>3</w:delText>
          </w:r>
        </w:del>
      </w:ins>
      <w:ins w:id="30200" w:author="HP" w:date="2021-07-12T12:54:00Z">
        <w:del w:id="30201" w:author="PSK" w:date="2021-07-16T10:47:00Z">
          <w:r w:rsidR="00034B47" w:rsidRPr="002C0BDB" w:rsidDel="0082165F">
            <w:rPr>
              <w:rFonts w:ascii="Phetsarath OT" w:eastAsia="Phetsarath OT" w:hAnsi="Phetsarath OT" w:cs="Phetsarath OT"/>
              <w:sz w:val="24"/>
              <w:szCs w:val="24"/>
              <w:cs/>
              <w:lang w:val="fr-FR"/>
              <w:rPrChange w:id="302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red"/>
                  <w:u w:val="single"/>
                  <w:cs/>
                  <w:lang w:val="fr-FR"/>
                </w:rPr>
              </w:rPrChange>
            </w:rPr>
            <w:delText>2</w:delText>
          </w:r>
        </w:del>
      </w:ins>
      <w:del w:id="30203" w:author="HP" w:date="2021-07-12T12:54:00Z">
        <w:r w:rsidR="00BF29BF" w:rsidRPr="002C0BDB" w:rsidDel="00034B47">
          <w:rPr>
            <w:rFonts w:ascii="Phetsarath OT" w:eastAsia="Phetsarath OT" w:hAnsi="Phetsarath OT" w:cs="Phetsarath OT"/>
            <w:sz w:val="24"/>
            <w:szCs w:val="24"/>
            <w:cs/>
            <w:lang w:val="fr-FR"/>
            <w:rPrChange w:id="302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  <w:lang w:val="fr-FR"/>
              </w:rPr>
            </w:rPrChange>
          </w:rPr>
          <w:delText>3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30205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ຂອງກົດໝາຍສະບັບນີ້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46785A8" w14:textId="08DBCAEC" w:rsidR="00897237" w:rsidRPr="002C0BDB" w:rsidRDefault="0072440F">
      <w:pPr>
        <w:pStyle w:val="NoSpacing"/>
        <w:numPr>
          <w:ilvl w:val="0"/>
          <w:numId w:val="7"/>
        </w:numPr>
        <w:tabs>
          <w:tab w:val="left" w:pos="1985"/>
          <w:tab w:val="left" w:pos="2268"/>
          <w:tab w:val="left" w:pos="2552"/>
          <w:tab w:val="left" w:pos="2694"/>
        </w:tabs>
        <w:spacing w:line="340" w:lineRule="exact"/>
        <w:ind w:left="426" w:firstLine="1554"/>
        <w:jc w:val="both"/>
        <w:rPr>
          <w:ins w:id="30206" w:author="PSK" w:date="2021-07-16T16:30:00Z"/>
          <w:rFonts w:ascii="Phetsarath OT" w:eastAsia="Phetsarath OT" w:hAnsi="Phetsarath OT" w:cs="Phetsarath OT"/>
          <w:sz w:val="24"/>
          <w:szCs w:val="24"/>
          <w:lang w:val="fr-FR"/>
          <w:rPrChange w:id="30207" w:author="NA" w:date="2021-12-30T11:44:00Z">
            <w:rPr>
              <w:ins w:id="30208" w:author="PSK" w:date="2021-07-16T16:30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0209" w:author="Documents" w:date="2022-01-11T10:29:00Z">
          <w:pPr>
            <w:pStyle w:val="NoSpacing"/>
            <w:numPr>
              <w:numId w:val="7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ອົງການກວດກາພາຍນອກ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ຊຶ່ງແມ່ນ</w:t>
      </w:r>
      <w:ins w:id="30210" w:author="Documents" w:date="2022-01-11T11:57:00Z">
        <w:r w:rsidR="00027904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ສະພາແຫ່ງຊາດ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ins w:id="30211" w:author="NA" w:date="2021-12-23T14:25:00Z">
        <w:r w:rsidR="009E2414" w:rsidRPr="002C0BDB">
          <w:rPr>
            <w:rFonts w:ascii="Phetsarath OT" w:eastAsia="Phetsarath OT" w:hAnsi="Phetsarath OT" w:cs="Phetsarath OT"/>
            <w:sz w:val="24"/>
            <w:szCs w:val="24"/>
            <w:cs/>
            <w:lang w:val="fr-FR"/>
          </w:rPr>
          <w:t xml:space="preserve"> </w:t>
        </w:r>
      </w:ins>
      <w:ins w:id="30212" w:author="HP" w:date="2021-09-20T10:50:00Z">
        <w:r w:rsidR="001E4E1F" w:rsidRPr="002C0BDB">
          <w:rPr>
            <w:rFonts w:eastAsia="Phetsarath OT" w:cs="Phetsarath OT" w:hint="cs"/>
            <w:szCs w:val="24"/>
            <w:cs/>
            <w:lang w:val="fr-FR"/>
            <w:rPrChange w:id="30213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  <w:lang w:val="fr-FR"/>
              </w:rPr>
            </w:rPrChange>
          </w:rPr>
          <w:t>ສະພາປະຊາຊົນຂັ້ນແຂວງ</w:t>
        </w:r>
      </w:ins>
      <w:ins w:id="30214" w:author="Windows User" w:date="2022-01-28T08:23:00Z">
        <w:r w:rsidR="0093703B">
          <w:rPr>
            <w:rFonts w:eastAsia="Phetsarath OT" w:cs="Phetsarath OT" w:hint="cs"/>
            <w:szCs w:val="24"/>
            <w:cs/>
            <w:lang w:val="fr-FR"/>
          </w:rPr>
          <w:t>,</w:t>
        </w:r>
      </w:ins>
      <w:ins w:id="30215" w:author="HP" w:date="2021-09-20T10:50:00Z">
        <w:del w:id="30216" w:author="Documents" w:date="2022-01-11T11:58:00Z">
          <w:r w:rsidR="001E4E1F" w:rsidRPr="002C0BDB" w:rsidDel="00027904">
            <w:rPr>
              <w:rFonts w:eastAsia="Phetsarath OT" w:cs="Phetsarath OT"/>
              <w:szCs w:val="24"/>
              <w:lang w:val="fr-FR"/>
              <w:rPrChange w:id="30217" w:author="NA" w:date="2021-12-30T11:44:00Z">
                <w:rPr>
                  <w:rFonts w:eastAsia="Phetsarath OT" w:cs="Phetsarath OT"/>
                  <w:b/>
                  <w:bCs/>
                  <w:szCs w:val="24"/>
                  <w:u w:val="single"/>
                  <w:lang w:val="fr-FR"/>
                </w:rPr>
              </w:rPrChange>
            </w:rPr>
            <w:delText>,</w:delText>
          </w:r>
        </w:del>
      </w:ins>
      <w:del w:id="30218" w:author="Documents" w:date="2022-01-11T11:58:00Z">
        <w:r w:rsidRPr="002C0BDB" w:rsidDel="00027904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 xml:space="preserve"> </w:delText>
        </w:r>
      </w:del>
      <w:ins w:id="30219" w:author="HP" w:date="2021-09-20T10:50:00Z">
        <w:r w:rsidR="001E4E1F" w:rsidRPr="002C0BDB">
          <w:rPr>
            <w:rFonts w:eastAsia="Phetsarath OT" w:cs="Phetsarath OT" w:hint="cs"/>
            <w:szCs w:val="24"/>
            <w:cs/>
            <w:rPrChange w:id="30220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</w:rPr>
            </w:rPrChange>
          </w:rPr>
          <w:t>ອົງ</w:t>
        </w:r>
      </w:ins>
      <w:ins w:id="30221" w:author="NA" w:date="2021-12-30T11:29:00Z">
        <w:del w:id="30222" w:author="Documents" w:date="2022-01-11T10:29:00Z">
          <w:r w:rsidR="008F52FA" w:rsidRPr="002C0BDB" w:rsidDel="00316A6B">
            <w:rPr>
              <w:rFonts w:eastAsia="Phetsarath OT" w:cs="Phetsarath OT"/>
              <w:szCs w:val="24"/>
              <w:cs/>
            </w:rPr>
            <w:delText xml:space="preserve"> </w:delText>
          </w:r>
        </w:del>
      </w:ins>
      <w:ins w:id="30223" w:author="HP" w:date="2021-09-20T10:50:00Z">
        <w:r w:rsidR="001E4E1F" w:rsidRPr="002C0BDB">
          <w:rPr>
            <w:rFonts w:eastAsia="Phetsarath OT" w:cs="Phetsarath OT" w:hint="cs"/>
            <w:szCs w:val="24"/>
            <w:cs/>
            <w:rPrChange w:id="30224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</w:rPr>
            </w:rPrChange>
          </w:rPr>
          <w:t>ການກວດກາແຫ່ງລັດ</w:t>
        </w:r>
        <w:del w:id="30225" w:author="NA" w:date="2021-12-23T14:25:00Z">
          <w:r w:rsidR="001E4E1F" w:rsidRPr="002C0BDB" w:rsidDel="009E2414">
            <w:rPr>
              <w:rFonts w:eastAsia="Phetsarath OT" w:cs="Phetsarath OT"/>
              <w:szCs w:val="24"/>
              <w:cs/>
              <w:lang w:val="fr-FR"/>
              <w:rPrChange w:id="30226" w:author="NA" w:date="2021-12-30T11:44:00Z">
                <w:rPr>
                  <w:rFonts w:eastAsia="Phetsarath OT" w:cs="Phetsarath OT"/>
                  <w:b/>
                  <w:bCs/>
                  <w:szCs w:val="24"/>
                  <w:cs/>
                  <w:lang w:val="fr-FR"/>
                </w:rPr>
              </w:rPrChange>
            </w:rPr>
            <w:delText xml:space="preserve"> </w:delText>
          </w:r>
        </w:del>
      </w:ins>
      <w:del w:id="30227" w:author="HP" w:date="2021-09-20T10:50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ອົງການກວດກາລັດຖະບານ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ຕ້ານການສໍ້ລາດບັງຫຼວງ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ອົງການກວດສອບແຫ່ງລັດ</w:t>
      </w:r>
      <w:ins w:id="30228" w:author="NA" w:date="2021-12-23T14:26:00Z">
        <w:r w:rsidR="009E2414" w:rsidRPr="008C7A6F">
          <w:rPr>
            <w:rFonts w:ascii="Phetsarath OT" w:eastAsia="Phetsarath OT" w:hAnsi="Phetsarath OT" w:cs="Phetsarath OT"/>
            <w:sz w:val="24"/>
            <w:szCs w:val="24"/>
            <w:lang w:val="fr-FR"/>
            <w:rPrChange w:id="30229" w:author="NA" w:date="2022-01-05T08:49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>,</w:t>
        </w:r>
      </w:ins>
      <w:ins w:id="30230" w:author="HP" w:date="2021-09-20T10:50:00Z">
        <w:r w:rsidR="001E4E1F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30231" w:author="HP" w:date="2021-09-21T09:51:00Z">
        <w:r w:rsidR="004D77C2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ແນວ</w:t>
        </w:r>
      </w:ins>
      <w:ins w:id="30232" w:author="HP" w:date="2021-09-20T10:50:00Z">
        <w:r w:rsidR="001E4E1F" w:rsidRPr="002C0BDB">
          <w:rPr>
            <w:rFonts w:eastAsia="Phetsarath OT" w:cs="Phetsarath OT" w:hint="cs"/>
            <w:szCs w:val="24"/>
            <w:cs/>
            <w:rPrChange w:id="30233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</w:rPr>
            </w:rPrChange>
          </w:rPr>
          <w:t>ລາວສ້າງຊາດ</w:t>
        </w:r>
        <w:r w:rsidR="001E4E1F" w:rsidRPr="002C0BDB">
          <w:rPr>
            <w:rFonts w:eastAsia="Phetsarath OT" w:cs="Phetsarath OT"/>
            <w:szCs w:val="24"/>
            <w:lang w:val="fr-FR"/>
            <w:rPrChange w:id="30234" w:author="NA" w:date="2021-12-30T11:44:00Z">
              <w:rPr>
                <w:rFonts w:eastAsia="Phetsarath OT" w:cs="Phetsarath OT"/>
                <w:b/>
                <w:bCs/>
                <w:szCs w:val="24"/>
                <w:u w:val="single"/>
              </w:rPr>
            </w:rPrChange>
          </w:rPr>
          <w:t xml:space="preserve">, </w:t>
        </w:r>
        <w:r w:rsidR="001E4E1F" w:rsidRPr="002C0BDB">
          <w:rPr>
            <w:rFonts w:eastAsia="Phetsarath OT" w:cs="Phetsarath OT" w:hint="cs"/>
            <w:szCs w:val="24"/>
            <w:cs/>
            <w:rPrChange w:id="30235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</w:rPr>
            </w:rPrChange>
          </w:rPr>
          <w:t>ສະຫະພັນນັກຮົບເກົ່າລາວ</w:t>
        </w:r>
        <w:r w:rsidR="001E4E1F" w:rsidRPr="002C0BDB">
          <w:rPr>
            <w:rFonts w:eastAsia="Phetsarath OT" w:cs="Phetsarath OT"/>
            <w:szCs w:val="24"/>
            <w:lang w:val="fr-FR"/>
            <w:rPrChange w:id="30236" w:author="NA" w:date="2021-12-30T11:44:00Z">
              <w:rPr>
                <w:rFonts w:eastAsia="Phetsarath OT" w:cs="Phetsarath OT"/>
                <w:b/>
                <w:bCs/>
                <w:szCs w:val="24"/>
                <w:u w:val="single"/>
              </w:rPr>
            </w:rPrChange>
          </w:rPr>
          <w:t xml:space="preserve">, </w:t>
        </w:r>
        <w:r w:rsidR="001E4E1F" w:rsidRPr="002C0BDB">
          <w:rPr>
            <w:rFonts w:eastAsia="Phetsarath OT" w:cs="Phetsarath OT" w:hint="cs"/>
            <w:szCs w:val="24"/>
            <w:cs/>
            <w:rPrChange w:id="30237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</w:rPr>
            </w:rPrChange>
          </w:rPr>
          <w:t>ອົງການ</w:t>
        </w:r>
      </w:ins>
      <w:ins w:id="30238" w:author="NA" w:date="2021-12-30T11:29:00Z">
        <w:del w:id="30239" w:author="Documents" w:date="2022-01-11T10:29:00Z">
          <w:r w:rsidR="008F52FA" w:rsidRPr="002C0BDB" w:rsidDel="00316A6B">
            <w:rPr>
              <w:rFonts w:eastAsia="Phetsarath OT" w:cs="Phetsarath OT"/>
              <w:szCs w:val="24"/>
              <w:cs/>
            </w:rPr>
            <w:delText xml:space="preserve"> </w:delText>
          </w:r>
        </w:del>
      </w:ins>
      <w:ins w:id="30240" w:author="HP" w:date="2021-09-20T10:50:00Z">
        <w:r w:rsidR="001E4E1F" w:rsidRPr="002C0BDB">
          <w:rPr>
            <w:rFonts w:eastAsia="Phetsarath OT" w:cs="Phetsarath OT" w:hint="cs"/>
            <w:szCs w:val="24"/>
            <w:cs/>
            <w:rPrChange w:id="30241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</w:rPr>
            </w:rPrChange>
          </w:rPr>
          <w:t>ຈັດຕັ້ງມະຫາຊົນ</w:t>
        </w:r>
        <w:r w:rsidR="001E4E1F" w:rsidRPr="002C0BDB">
          <w:rPr>
            <w:rFonts w:eastAsia="Phetsarath OT" w:cs="Times New Roman"/>
            <w:szCs w:val="24"/>
            <w:rtl/>
            <w:lang w:bidi="ar-SA"/>
            <w:rPrChange w:id="30242" w:author="NA" w:date="2021-12-30T11:44:00Z">
              <w:rPr>
                <w:rFonts w:eastAsia="Phetsarath OT" w:cs="Times New Roman"/>
                <w:b/>
                <w:bCs/>
                <w:szCs w:val="24"/>
                <w:u w:val="single"/>
                <w:rtl/>
                <w:lang w:bidi="ar-SA"/>
              </w:rPr>
            </w:rPrChange>
          </w:rPr>
          <w:t xml:space="preserve"> </w:t>
        </w:r>
        <w:r w:rsidR="001E4E1F" w:rsidRPr="002C0BDB">
          <w:rPr>
            <w:rFonts w:eastAsia="Phetsarath OT" w:cs="Phetsarath OT" w:hint="cs"/>
            <w:szCs w:val="24"/>
            <w:cs/>
            <w:rPrChange w:id="30243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</w:rPr>
            </w:rPrChange>
          </w:rPr>
          <w:t>ແລະ</w:t>
        </w:r>
        <w:r w:rsidR="001E4E1F" w:rsidRPr="002C0BDB">
          <w:rPr>
            <w:rFonts w:eastAsia="Phetsarath OT" w:cs="Times New Roman"/>
            <w:szCs w:val="24"/>
            <w:rtl/>
            <w:lang w:bidi="ar-SA"/>
            <w:rPrChange w:id="30244" w:author="NA" w:date="2021-12-30T11:44:00Z">
              <w:rPr>
                <w:rFonts w:eastAsia="Phetsarath OT" w:cs="Times New Roman"/>
                <w:b/>
                <w:bCs/>
                <w:szCs w:val="24"/>
                <w:u w:val="single"/>
                <w:rtl/>
                <w:lang w:bidi="ar-SA"/>
              </w:rPr>
            </w:rPrChange>
          </w:rPr>
          <w:t xml:space="preserve"> </w:t>
        </w:r>
        <w:r w:rsidR="001E4E1F" w:rsidRPr="002C0BDB">
          <w:rPr>
            <w:rFonts w:eastAsia="Phetsarath OT" w:cs="Phetsarath OT" w:hint="cs"/>
            <w:szCs w:val="24"/>
            <w:cs/>
            <w:rPrChange w:id="30245" w:author="NA" w:date="2021-12-30T11:44:00Z">
              <w:rPr>
                <w:rFonts w:eastAsia="Phetsarath OT" w:cs="Phetsarath OT" w:hint="cs"/>
                <w:b/>
                <w:bCs/>
                <w:szCs w:val="24"/>
                <w:u w:val="single"/>
                <w:cs/>
              </w:rPr>
            </w:rPrChange>
          </w:rPr>
          <w:t>ປະຊາຊົນ</w:t>
        </w:r>
      </w:ins>
      <w:r w:rsidRPr="002C0BDB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27F4E95" w14:textId="77777777" w:rsidR="00087BB2" w:rsidRPr="002C0BDB" w:rsidRDefault="00087BB2">
      <w:pPr>
        <w:pStyle w:val="NoSpacing"/>
        <w:tabs>
          <w:tab w:val="left" w:pos="1710"/>
        </w:tabs>
        <w:spacing w:line="340" w:lineRule="exact"/>
        <w:ind w:left="13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  <w:pPrChange w:id="30246" w:author="Windows User" w:date="2022-01-12T16:36:00Z">
          <w:pPr>
            <w:pStyle w:val="NoSpacing"/>
            <w:numPr>
              <w:numId w:val="7"/>
            </w:numPr>
            <w:tabs>
              <w:tab w:val="left" w:pos="1710"/>
            </w:tabs>
            <w:spacing w:line="276" w:lineRule="auto"/>
            <w:ind w:left="720" w:firstLine="630"/>
            <w:jc w:val="thaiDistribute"/>
          </w:pPr>
        </w:pPrChange>
      </w:pPr>
    </w:p>
    <w:p w14:paraId="68F667B8" w14:textId="2CF9CDFB" w:rsidR="00897237" w:rsidRPr="002C0BDB" w:rsidRDefault="00CB4CF0">
      <w:pPr>
        <w:pStyle w:val="Heading3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  <w:lang w:val="fr-FR"/>
        </w:rPr>
        <w:pPrChange w:id="30247" w:author="NA" w:date="2021-12-27T14:54:00Z">
          <w:pPr>
            <w:pStyle w:val="Heading3"/>
          </w:pPr>
        </w:pPrChange>
      </w:pPr>
      <w:ins w:id="30248" w:author="NA" w:date="2021-12-27T14:54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  <w:del w:id="30249" w:author="Windows User" w:date="2022-01-12T16:36:00Z">
          <w:r w:rsidRPr="002C0BDB" w:rsidDel="00224AD0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51 </w:t>
        </w:r>
        <w:del w:id="30250" w:author="Windows User" w:date="2022-01-12T16:36:00Z">
          <w:r w:rsidRPr="002C0BDB" w:rsidDel="00224AD0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</w:ins>
      <w:del w:id="30251" w:author="home" w:date="2021-07-12T06:50:00Z">
        <w:r w:rsidR="0072440F" w:rsidRPr="002C0BDB" w:rsidDel="00C21E7A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57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bookmarkStart w:id="30252" w:name="_Toc77346290"/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</w:rPr>
        <w:t>(</w:t>
      </w:r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ປັບປຸງ</w:t>
      </w:r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</w:rPr>
        <w:t>)</w:t>
      </w:r>
      <w:ins w:id="30253" w:author="NA" w:date="2021-12-27T14:54:00Z">
        <w:r w:rsidR="00131375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val="fr-FR" w:bidi="lo-LA"/>
          </w:rPr>
          <w:t xml:space="preserve"> </w:t>
        </w:r>
      </w:ins>
      <w:ins w:id="30254" w:author="NA" w:date="2021-12-27T09:07:00Z">
        <w:r w:rsidR="009E5E55" w:rsidRPr="002C0BDB">
          <w:rPr>
            <w:rFonts w:ascii="Phetsarath OT" w:eastAsia="Phetsarath OT" w:hAnsi="Phetsarath OT" w:cs="Phetsarath OT"/>
            <w:color w:val="auto"/>
            <w:sz w:val="20"/>
            <w:szCs w:val="24"/>
            <w:lang w:val="fr-FR"/>
            <w:rPrChange w:id="30255" w:author="NA" w:date="2021-12-30T11:44:00Z">
              <w:rPr>
                <w:rFonts w:ascii="Phetsarath OT" w:eastAsia="Phetsarath OT" w:hAnsi="Phetsarath OT" w:cs="Phetsarath OT"/>
                <w:color w:val="auto"/>
                <w:sz w:val="20"/>
                <w:szCs w:val="24"/>
              </w:rPr>
            </w:rPrChange>
          </w:rPr>
          <w:t xml:space="preserve"> </w:t>
        </w:r>
      </w:ins>
      <w:del w:id="30256" w:author="NA" w:date="2021-12-27T09:07:00Z">
        <w:r w:rsidR="0072440F" w:rsidRPr="002C0BDB" w:rsidDel="009E5E55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ເນື້ອໃນການກວດກາ</w:t>
      </w:r>
      <w:bookmarkEnd w:id="30252"/>
    </w:p>
    <w:p w14:paraId="4FF5E386" w14:textId="7C95D045" w:rsidR="00897237" w:rsidRPr="002C0BDB" w:rsidRDefault="00393B8B">
      <w:pPr>
        <w:pStyle w:val="NoSpacing"/>
        <w:spacing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BR"/>
          <w:rPrChange w:id="30257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pPrChange w:id="30258" w:author="Windows User" w:date="2022-01-12T16:36:00Z">
          <w:pPr>
            <w:pStyle w:val="NoSpacing"/>
            <w:ind w:left="720" w:firstLine="720"/>
          </w:pPr>
        </w:pPrChange>
      </w:pPr>
      <w:ins w:id="30259" w:author="Windows User" w:date="2022-01-12T16:36:00Z">
        <w:r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                        </w:t>
        </w:r>
      </w:ins>
      <w:ins w:id="30260" w:author="NA" w:date="2021-12-27T14:54:00Z">
        <w:del w:id="30261" w:author="Windows User" w:date="2022-01-12T16:36:00Z">
          <w:r w:rsidR="00131375" w:rsidRPr="002C0BDB" w:rsidDel="00393B8B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  </w:delText>
          </w:r>
        </w:del>
      </w:ins>
      <w:ins w:id="30262" w:author="Documents" w:date="2022-01-06T15:41:00Z">
        <w:del w:id="30263" w:author="Windows User" w:date="2022-01-12T16:36:00Z">
          <w:r w:rsidR="00D238F8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3026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ການກວດກາ</w:t>
      </w:r>
      <w:ins w:id="30265" w:author="HP" w:date="2021-09-21T09:51:00Z">
        <w:r w:rsidR="004D77C2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ວຽກງານ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3026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30267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3026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ມີ</w:t>
      </w:r>
      <w:del w:id="30269" w:author="Documents" w:date="2022-01-11T11:59:00Z">
        <w:r w:rsidR="0072440F" w:rsidRPr="002C0BDB" w:rsidDel="00027904">
          <w:rPr>
            <w:rFonts w:ascii="Phetsarath OT" w:eastAsia="Phetsarath OT" w:hAnsi="Phetsarath OT" w:cs="Phetsarath OT"/>
            <w:sz w:val="24"/>
            <w:szCs w:val="24"/>
            <w:lang w:val="pt-BR"/>
            <w:rPrChange w:id="3027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3027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ເນື້ອໃນ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30272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lang w:val="pt-BR"/>
          <w:rPrChange w:id="3027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cs/>
            </w:rPr>
          </w:rPrChange>
        </w:rPr>
        <w:t>ດັ່ງນີ້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lang w:val="pt-BR"/>
          <w:rPrChange w:id="30274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>:</w:t>
      </w:r>
    </w:p>
    <w:p w14:paraId="272668D1" w14:textId="60001A81" w:rsidR="00897237" w:rsidRPr="002C0BDB" w:rsidRDefault="0072440F">
      <w:pPr>
        <w:pStyle w:val="NoSpacing"/>
        <w:numPr>
          <w:ilvl w:val="0"/>
          <w:numId w:val="8"/>
        </w:numPr>
        <w:tabs>
          <w:tab w:val="left" w:pos="1350"/>
          <w:tab w:val="left" w:pos="1710"/>
          <w:tab w:val="left" w:pos="2160"/>
          <w:tab w:val="left" w:pos="2552"/>
          <w:tab w:val="left" w:pos="2694"/>
        </w:tabs>
        <w:spacing w:line="340" w:lineRule="exact"/>
        <w:ind w:left="426" w:firstLine="14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  <w:pPrChange w:id="30275" w:author="Documents" w:date="2022-01-11T10:30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ind w:left="2629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ກວດກາ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ການວາງແຜນ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ການດຳເນີນທຸລະກິດ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ການສຳຫຼວດ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ການອອກ</w:t>
      </w:r>
      <w:del w:id="30276" w:author="NA" w:date="2021-12-23T12:39:00Z">
        <w:r w:rsidRPr="002C0BDB" w:rsidDel="00476DFD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ແບບກໍ່</w:t>
      </w:r>
      <w:ins w:id="30277" w:author="NA" w:date="2021-12-30T11:31:00Z">
        <w:del w:id="30278" w:author="Documents" w:date="2022-01-11T10:31:00Z">
          <w:r w:rsidR="008F52FA" w:rsidRPr="002C0BDB" w:rsidDel="00316A6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ສ້າງ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ຕິດຕັ້ງເຄືອຂ່າຍໂທລະຄົມມະນາຄົມ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078FEB4D" w14:textId="77777777" w:rsidR="00897237" w:rsidRPr="002C0BDB" w:rsidRDefault="0072440F">
      <w:pPr>
        <w:pStyle w:val="NoSpacing"/>
        <w:numPr>
          <w:ilvl w:val="0"/>
          <w:numId w:val="8"/>
        </w:numPr>
        <w:tabs>
          <w:tab w:val="left" w:pos="1350"/>
          <w:tab w:val="left" w:pos="1710"/>
          <w:tab w:val="left" w:pos="2160"/>
          <w:tab w:val="left" w:pos="2552"/>
          <w:tab w:val="left" w:pos="2694"/>
        </w:tabs>
        <w:spacing w:line="340" w:lineRule="exact"/>
        <w:ind w:left="426" w:firstLine="14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  <w:pPrChange w:id="30279" w:author="Documents" w:date="2022-01-11T10:30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ind w:left="2629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ກວດກາ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ມາດຕະຖານຄວາມປອດໄພ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ການປົກປັກຮັກສາສິ່ງແວດລ້ອມ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ໃນການກໍ່ສ້າງ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ການຕິດຕັ້ງເຄືອຂ່າຍໂທລະຄົມມະນາຄົມ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742A67D" w14:textId="613C45F5" w:rsidR="00897237" w:rsidRPr="002C0BDB" w:rsidRDefault="0072440F">
      <w:pPr>
        <w:pStyle w:val="NoSpacing"/>
        <w:numPr>
          <w:ilvl w:val="0"/>
          <w:numId w:val="8"/>
        </w:numPr>
        <w:tabs>
          <w:tab w:val="left" w:pos="1350"/>
          <w:tab w:val="left" w:pos="1710"/>
          <w:tab w:val="left" w:pos="2160"/>
          <w:tab w:val="left" w:pos="2552"/>
          <w:tab w:val="left" w:pos="2694"/>
        </w:tabs>
        <w:spacing w:line="340" w:lineRule="exact"/>
        <w:ind w:left="426" w:firstLine="14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  <w:pPrChange w:id="30280" w:author="Documents" w:date="2022-01-11T10:30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ind w:left="2629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ກວດກາ</w:t>
      </w:r>
      <w:r w:rsidRPr="002C0BDB">
        <w:rPr>
          <w:rFonts w:ascii="Phetsarath OT" w:eastAsia="Phetsarath OT" w:hAnsi="Phetsarath OT" w:cs="Phetsarath OT"/>
          <w:sz w:val="12"/>
          <w:szCs w:val="12"/>
          <w:cs/>
          <w:rPrChange w:id="30281" w:author="NA" w:date="2021-12-30T11:44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ມາດຕະຖານເຕັກນິກ</w:t>
      </w:r>
      <w:r w:rsidRPr="002C0BDB">
        <w:rPr>
          <w:rFonts w:ascii="Phetsarath OT" w:eastAsia="Phetsarath OT" w:hAnsi="Phetsarath OT" w:cs="Phetsarath OT"/>
          <w:sz w:val="12"/>
          <w:szCs w:val="12"/>
          <w:cs/>
          <w:rPrChange w:id="30282" w:author="NA" w:date="2021-12-30T11:44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3028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  <w:rPrChange w:id="30284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30285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ຄຸນນະພາບ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3028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ຂອງ</w:t>
      </w:r>
      <w:del w:id="30287" w:author="NA" w:date="2021-12-30T11:31:00Z">
        <w:r w:rsidRPr="002C0BDB" w:rsidDel="008F52FA">
          <w:rPr>
            <w:rFonts w:ascii="Phetsarath OT" w:eastAsia="Phetsarath OT" w:hAnsi="Phetsarath OT" w:cs="Phetsarath OT"/>
            <w:sz w:val="24"/>
            <w:szCs w:val="24"/>
            <w:cs/>
            <w:rPrChange w:id="302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3028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ເຄືອຂ່າຍໂທລະຄົມມະ</w:t>
      </w:r>
      <w:ins w:id="30290" w:author="Documents" w:date="2022-01-11T10:31:00Z">
        <w:del w:id="30291" w:author="Windows User" w:date="2022-01-12T16:37:00Z">
          <w:r w:rsidR="00316A6B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3029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ນາຄົມ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2F9E81F" w14:textId="6054C4C2" w:rsidR="00897237" w:rsidRPr="002C0BDB" w:rsidDel="007C3E4B" w:rsidRDefault="0072440F">
      <w:pPr>
        <w:pStyle w:val="NoSpacing"/>
        <w:numPr>
          <w:ilvl w:val="0"/>
          <w:numId w:val="8"/>
        </w:numPr>
        <w:tabs>
          <w:tab w:val="left" w:pos="1350"/>
          <w:tab w:val="left" w:pos="1710"/>
          <w:tab w:val="left" w:pos="2160"/>
          <w:tab w:val="left" w:pos="2552"/>
          <w:tab w:val="left" w:pos="2694"/>
        </w:tabs>
        <w:spacing w:line="340" w:lineRule="exact"/>
        <w:ind w:left="426" w:firstLine="1464"/>
        <w:jc w:val="both"/>
        <w:rPr>
          <w:del w:id="30293" w:author="NA" w:date="2021-12-30T11:32:00Z"/>
          <w:rFonts w:ascii="Phetsarath OT" w:eastAsia="Phetsarath OT" w:hAnsi="Phetsarath OT" w:cs="Phetsarath OT"/>
          <w:sz w:val="24"/>
          <w:szCs w:val="24"/>
          <w:lang w:val="fr-FR"/>
          <w:rPrChange w:id="30294" w:author="NA" w:date="2021-12-30T11:44:00Z">
            <w:rPr>
              <w:del w:id="30295" w:author="NA" w:date="2021-12-30T11:32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0296" w:author="Documents" w:date="2022-01-11T10:30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ind w:left="2629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ກວດກາ</w:t>
      </w:r>
      <w:r w:rsidRPr="002C0BDB">
        <w:rPr>
          <w:rFonts w:ascii="Phetsarath OT" w:eastAsia="Phetsarath OT" w:hAnsi="Phetsarath OT" w:cs="Phetsarath OT"/>
          <w:sz w:val="12"/>
          <w:szCs w:val="12"/>
          <w:cs/>
          <w:rPrChange w:id="30297" w:author="NA" w:date="2021-12-30T11:44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ການນຳໃຊ້ຊັບພະຍາກອນ</w:t>
      </w:r>
      <w:r w:rsidRPr="002C0BDB">
        <w:rPr>
          <w:rFonts w:ascii="Phetsarath OT" w:eastAsia="Phetsarath OT" w:hAnsi="Phetsarath OT" w:cs="Phetsarath OT"/>
          <w:sz w:val="12"/>
          <w:szCs w:val="12"/>
          <w:cs/>
          <w:rPrChange w:id="30298" w:author="NA" w:date="2021-12-30T11:44:00Z">
            <w:rPr>
              <w:rFonts w:ascii="Phetsarath OT" w:eastAsia="Phetsarath OT" w:hAnsi="Phetsarath OT" w:cs="Phetsarath OT"/>
              <w:sz w:val="24"/>
              <w:szCs w:val="24"/>
              <w:cs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12"/>
          <w:szCs w:val="12"/>
          <w:lang w:val="fr-FR"/>
          <w:rPrChange w:id="30299" w:author="NA" w:date="2021-12-30T11:44:00Z">
            <w:rPr>
              <w:rFonts w:ascii="Phetsarath OT" w:eastAsia="Phetsarath OT" w:hAnsi="Phetsarath OT" w:cs="Phetsarath OT"/>
              <w:sz w:val="24"/>
              <w:szCs w:val="24"/>
              <w:lang w:val="fr-FR"/>
            </w:rPr>
          </w:rPrChange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ການນຳເຂົ້າອຸປະກອນໂທລະຄົມ</w:t>
      </w:r>
      <w:ins w:id="30300" w:author="NA" w:date="2021-12-30T11:31:00Z">
        <w:del w:id="30301" w:author="Documents" w:date="2022-01-11T10:31:00Z">
          <w:r w:rsidR="007C3E4B" w:rsidRPr="002C0BDB" w:rsidDel="00316A6B">
            <w:rPr>
              <w:rFonts w:ascii="Phetsarath OT" w:eastAsia="Phetsarath OT" w:hAnsi="Phetsarath OT" w:cs="Phetsarath OT"/>
              <w:sz w:val="12"/>
              <w:szCs w:val="12"/>
              <w:cs/>
              <w:rPrChange w:id="3030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ມະນາ</w:t>
      </w:r>
      <w:ins w:id="30303" w:author="NA" w:date="2021-12-30T11:31:00Z">
        <w:del w:id="30304" w:author="Windows User" w:date="2022-01-12T16:37:00Z">
          <w:r w:rsidR="007C3E4B" w:rsidRPr="002C0BDB" w:rsidDel="00393B8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ຄົມ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61E774F" w14:textId="77777777" w:rsidR="007C3E4B" w:rsidRPr="002C0BDB" w:rsidRDefault="007C3E4B">
      <w:pPr>
        <w:pStyle w:val="NoSpacing"/>
        <w:numPr>
          <w:ilvl w:val="0"/>
          <w:numId w:val="8"/>
        </w:numPr>
        <w:tabs>
          <w:tab w:val="left" w:pos="1350"/>
          <w:tab w:val="left" w:pos="1710"/>
          <w:tab w:val="left" w:pos="2160"/>
          <w:tab w:val="left" w:pos="2552"/>
          <w:tab w:val="left" w:pos="2694"/>
        </w:tabs>
        <w:spacing w:line="340" w:lineRule="exact"/>
        <w:ind w:left="426" w:firstLine="1464"/>
        <w:jc w:val="both"/>
        <w:rPr>
          <w:ins w:id="30305" w:author="NA" w:date="2021-12-30T11:32:00Z"/>
          <w:rFonts w:ascii="Phetsarath OT" w:eastAsia="Phetsarath OT" w:hAnsi="Phetsarath OT" w:cs="Phetsarath OT"/>
          <w:sz w:val="24"/>
          <w:szCs w:val="24"/>
          <w:lang w:val="fr-FR"/>
        </w:rPr>
        <w:pPrChange w:id="30306" w:author="Documents" w:date="2022-01-11T10:30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ind w:left="2629" w:firstLine="630"/>
            <w:jc w:val="thaiDistribute"/>
          </w:pPr>
        </w:pPrChange>
      </w:pPr>
    </w:p>
    <w:p w14:paraId="184AB785" w14:textId="49D3D030" w:rsidR="00897237" w:rsidRPr="002C0BDB" w:rsidDel="007C3E4B" w:rsidRDefault="0072440F">
      <w:pPr>
        <w:pStyle w:val="NoSpacing"/>
        <w:numPr>
          <w:ilvl w:val="0"/>
          <w:numId w:val="8"/>
        </w:numPr>
        <w:tabs>
          <w:tab w:val="left" w:pos="1350"/>
          <w:tab w:val="left" w:pos="1710"/>
          <w:tab w:val="left" w:pos="2160"/>
          <w:tab w:val="left" w:pos="2552"/>
          <w:tab w:val="left" w:pos="2694"/>
        </w:tabs>
        <w:spacing w:line="340" w:lineRule="exact"/>
        <w:ind w:left="567" w:firstLine="1323"/>
        <w:jc w:val="both"/>
        <w:rPr>
          <w:del w:id="30307" w:author="NA" w:date="2021-12-30T11:32:00Z"/>
          <w:rFonts w:ascii="Phetsarath OT" w:eastAsia="Phetsarath OT" w:hAnsi="Phetsarath OT" w:cs="Phetsarath OT"/>
          <w:sz w:val="24"/>
          <w:szCs w:val="24"/>
          <w:lang w:val="fr-FR"/>
        </w:rPr>
        <w:pPrChange w:id="30308" w:author="Windows User" w:date="2022-01-12T16:36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ind w:left="2629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ປະສານສົມທົບກັບ</w:t>
      </w:r>
      <w:del w:id="30309" w:author="NA" w:date="2021-12-30T11:32:00Z">
        <w:r w:rsidRPr="002C0BDB" w:rsidDel="007C3E4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30310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ຂະແໜງການ</w:t>
      </w:r>
      <w:ins w:id="30311" w:author="NA" w:date="2021-12-23T12:39:00Z">
        <w:r w:rsidR="00476DFD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</w:t>
        </w:r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  <w:rPrChange w:id="3031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ເງິນ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ກວດກາລະບົບບັນຊີການເງິນ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9479A3C" w14:textId="77777777" w:rsidR="007C3E4B" w:rsidRPr="002C0BDB" w:rsidRDefault="007C3E4B">
      <w:pPr>
        <w:pStyle w:val="NoSpacing"/>
        <w:numPr>
          <w:ilvl w:val="0"/>
          <w:numId w:val="8"/>
        </w:numPr>
        <w:tabs>
          <w:tab w:val="left" w:pos="1350"/>
          <w:tab w:val="left" w:pos="1710"/>
          <w:tab w:val="left" w:pos="2160"/>
          <w:tab w:val="left" w:pos="2552"/>
          <w:tab w:val="left" w:pos="2694"/>
        </w:tabs>
        <w:spacing w:line="340" w:lineRule="exact"/>
        <w:ind w:left="567" w:firstLine="1323"/>
        <w:jc w:val="both"/>
        <w:rPr>
          <w:ins w:id="30313" w:author="NA" w:date="2021-12-30T11:33:00Z"/>
          <w:rFonts w:ascii="Phetsarath OT" w:eastAsia="Phetsarath OT" w:hAnsi="Phetsarath OT" w:cs="Phetsarath OT"/>
          <w:sz w:val="24"/>
          <w:szCs w:val="24"/>
          <w:lang w:val="fr-FR"/>
        </w:rPr>
        <w:pPrChange w:id="30314" w:author="Windows User" w:date="2022-01-12T16:36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ind w:left="2629" w:firstLine="630"/>
            <w:jc w:val="thaiDistribute"/>
          </w:pPr>
        </w:pPrChange>
      </w:pPr>
    </w:p>
    <w:p w14:paraId="056F1D05" w14:textId="1A63E7DF" w:rsidR="00897237" w:rsidRPr="002C0BDB" w:rsidRDefault="0072440F">
      <w:pPr>
        <w:pStyle w:val="NoSpacing"/>
        <w:numPr>
          <w:ilvl w:val="0"/>
          <w:numId w:val="8"/>
        </w:numPr>
        <w:tabs>
          <w:tab w:val="left" w:pos="1350"/>
          <w:tab w:val="left" w:pos="1710"/>
          <w:tab w:val="left" w:pos="2160"/>
          <w:tab w:val="left" w:pos="2552"/>
          <w:tab w:val="left" w:pos="2694"/>
        </w:tabs>
        <w:spacing w:line="340" w:lineRule="exact"/>
        <w:ind w:left="426" w:firstLine="14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  <w:pPrChange w:id="30315" w:author="Documents" w:date="2022-01-11T10:30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ind w:left="2629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ກວດກາ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ການປະມູນ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ສັນຍາຮັບເໝົາກໍ່ສ້າງ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ການຕິດຕັ້ງເຄືອຂ່າຍໂທລະຄົມມະ</w:t>
      </w:r>
      <w:ins w:id="30316" w:author="Windows User" w:date="2022-01-12T16:37:00Z">
        <w:r w:rsidR="00393B8B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30317" w:author="NA" w:date="2022-01-05T12:08:00Z">
        <w:del w:id="30318" w:author="Documents" w:date="2022-01-11T10:30:00Z">
          <w:r w:rsidR="006E71C8" w:rsidDel="00316A6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ນາຄົມ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ການປະຕິບັດສັນຍາຕ່າງໆ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2B90908" w14:textId="20FEB46B" w:rsidR="00897237" w:rsidRPr="002C0BDB" w:rsidRDefault="0072440F">
      <w:pPr>
        <w:pStyle w:val="NoSpacing"/>
        <w:numPr>
          <w:ilvl w:val="0"/>
          <w:numId w:val="8"/>
        </w:numPr>
        <w:tabs>
          <w:tab w:val="left" w:pos="1350"/>
          <w:tab w:val="left" w:pos="1710"/>
          <w:tab w:val="left" w:pos="2160"/>
          <w:tab w:val="left" w:pos="2552"/>
          <w:tab w:val="left" w:pos="2694"/>
        </w:tabs>
        <w:spacing w:line="340" w:lineRule="exact"/>
        <w:ind w:left="426" w:firstLine="1464"/>
        <w:jc w:val="both"/>
        <w:rPr>
          <w:ins w:id="30319" w:author="PSK" w:date="2021-07-16T16:32:00Z"/>
          <w:rFonts w:ascii="Phetsarath OT" w:eastAsia="Phetsarath OT" w:hAnsi="Phetsarath OT" w:cs="Phetsarath OT"/>
          <w:sz w:val="24"/>
          <w:szCs w:val="24"/>
          <w:lang w:val="fr-FR"/>
          <w:rPrChange w:id="30320" w:author="NA" w:date="2021-12-30T11:44:00Z">
            <w:rPr>
              <w:ins w:id="30321" w:author="PSK" w:date="2021-07-16T16:32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0322" w:author="Documents" w:date="2022-01-11T10:30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spacing w:line="276" w:lineRule="auto"/>
            <w:ind w:left="2629" w:firstLine="630"/>
            <w:jc w:val="thaiDistribute"/>
          </w:pPr>
        </w:pPrChange>
      </w:pP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ກວດກາ</w:t>
      </w:r>
      <w:r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ການຈັດຕັ້ງປະຕິບັດກົດໝາຍສະບັບນີ້</w:t>
      </w:r>
      <w:r w:rsidRPr="002C0BDB">
        <w:rPr>
          <w:rFonts w:ascii="Phetsarath OT" w:eastAsia="Phetsarath OT" w:hAnsi="Phetsarath OT" w:cs="Phetsarath OT"/>
          <w:sz w:val="24"/>
          <w:szCs w:val="24"/>
          <w:lang w:val="fr-FR"/>
          <w:rPrChange w:id="30323" w:author="NA" w:date="2021-12-30T11:44:00Z">
            <w:rPr>
              <w:rFonts w:ascii="Phetsarath OT" w:eastAsia="Phetsarath OT" w:hAnsi="Phetsarath OT" w:cs="Phetsarath OT"/>
              <w:sz w:val="24"/>
              <w:szCs w:val="24"/>
            </w:rPr>
          </w:rPrChange>
        </w:rPr>
        <w:t xml:space="preserve">, </w:t>
      </w:r>
      <w:ins w:id="30324" w:author="HP" w:date="2021-09-20T10:49:00Z">
        <w:del w:id="30325" w:author="NA" w:date="2021-12-23T12:40:00Z">
          <w:r w:rsidR="001E4E1F" w:rsidRPr="002C0BDB" w:rsidDel="00530183">
            <w:rPr>
              <w:rFonts w:eastAsia="Phetsarath OT" w:cs="Phetsarath OT" w:hint="cs"/>
              <w:szCs w:val="24"/>
              <w:cs/>
              <w:rPrChange w:id="30326" w:author="NA" w:date="2021-12-30T11:44:00Z">
                <w:rPr>
                  <w:rFonts w:eastAsia="Phetsarath OT" w:cs="Phetsarath OT" w:hint="cs"/>
                  <w:szCs w:val="24"/>
                  <w:u w:val="single"/>
                  <w:cs/>
                </w:rPr>
              </w:rPrChange>
            </w:rPr>
            <w:delText>ກວດກາ</w:delText>
          </w:r>
        </w:del>
        <w:r w:rsidR="001E4E1F" w:rsidRPr="002C0BDB">
          <w:rPr>
            <w:rFonts w:eastAsia="Phetsarath OT" w:cs="Phetsarath OT" w:hint="cs"/>
            <w:szCs w:val="24"/>
            <w:cs/>
            <w:rPrChange w:id="30327" w:author="NA" w:date="2021-12-30T11:44:00Z">
              <w:rPr>
                <w:rFonts w:eastAsia="Phetsarath OT" w:cs="Phetsarath OT" w:hint="cs"/>
                <w:szCs w:val="24"/>
                <w:u w:val="single"/>
                <w:cs/>
              </w:rPr>
            </w:rPrChange>
          </w:rPr>
          <w:t>ກົດໝາຍ</w:t>
        </w:r>
        <w:del w:id="30328" w:author="NA" w:date="2021-12-23T12:40:00Z">
          <w:r w:rsidR="001E4E1F" w:rsidRPr="002C0BDB" w:rsidDel="00530183">
            <w:rPr>
              <w:rFonts w:eastAsia="Phetsarath OT" w:cs="Phetsarath OT" w:hint="cs"/>
              <w:szCs w:val="24"/>
              <w:cs/>
              <w:rPrChange w:id="30329" w:author="NA" w:date="2021-12-30T11:44:00Z">
                <w:rPr>
                  <w:rFonts w:eastAsia="Phetsarath OT" w:cs="Phetsarath OT" w:hint="cs"/>
                  <w:szCs w:val="24"/>
                  <w:u w:val="single"/>
                  <w:cs/>
                </w:rPr>
              </w:rPrChange>
            </w:rPr>
            <w:delText>ອື່ນ</w:delText>
          </w:r>
        </w:del>
        <w:r w:rsidR="001E4E1F" w:rsidRPr="002C0BDB">
          <w:rPr>
            <w:rFonts w:eastAsia="Phetsarath OT" w:cs="Phetsarath OT"/>
            <w:szCs w:val="24"/>
            <w:cs/>
            <w:rPrChange w:id="30330" w:author="NA" w:date="2021-12-30T11:44:00Z">
              <w:rPr>
                <w:rFonts w:eastAsia="Phetsarath OT" w:cs="Phetsarath OT"/>
                <w:szCs w:val="24"/>
                <w:u w:val="single"/>
                <w:cs/>
              </w:rPr>
            </w:rPrChange>
          </w:rPr>
          <w:t xml:space="preserve"> </w:t>
        </w:r>
        <w:r w:rsidR="001E4E1F" w:rsidRPr="002C0BDB">
          <w:rPr>
            <w:rFonts w:eastAsia="Phetsarath OT" w:cs="Phetsarath OT" w:hint="cs"/>
            <w:szCs w:val="24"/>
            <w:cs/>
            <w:rPrChange w:id="30331" w:author="NA" w:date="2021-12-30T11:44:00Z">
              <w:rPr>
                <w:rFonts w:eastAsia="Phetsarath OT" w:cs="Phetsarath OT" w:hint="cs"/>
                <w:szCs w:val="24"/>
                <w:u w:val="single"/>
                <w:cs/>
              </w:rPr>
            </w:rPrChange>
          </w:rPr>
          <w:t>ແລະ</w:t>
        </w:r>
        <w:r w:rsidR="001E4E1F" w:rsidRPr="002C0BDB">
          <w:rPr>
            <w:rFonts w:eastAsia="Phetsarath OT" w:cs="Phetsarath OT"/>
            <w:szCs w:val="24"/>
            <w:cs/>
            <w:rPrChange w:id="30332" w:author="NA" w:date="2021-12-30T11:44:00Z">
              <w:rPr>
                <w:rFonts w:eastAsia="Phetsarath OT" w:cs="Phetsarath OT"/>
                <w:szCs w:val="24"/>
                <w:u w:val="single"/>
                <w:cs/>
              </w:rPr>
            </w:rPrChange>
          </w:rPr>
          <w:t xml:space="preserve"> </w:t>
        </w:r>
        <w:r w:rsidR="001E4E1F" w:rsidRPr="002C0BDB">
          <w:rPr>
            <w:rFonts w:eastAsia="Phetsarath OT" w:cs="Phetsarath OT" w:hint="cs"/>
            <w:szCs w:val="24"/>
            <w:cs/>
            <w:rPrChange w:id="30333" w:author="NA" w:date="2021-12-30T11:44:00Z">
              <w:rPr>
                <w:rFonts w:eastAsia="Phetsarath OT" w:cs="Phetsarath OT" w:hint="cs"/>
                <w:szCs w:val="24"/>
                <w:u w:val="single"/>
                <w:cs/>
              </w:rPr>
            </w:rPrChange>
          </w:rPr>
          <w:t>ລະບຽບການອື່ນ</w:t>
        </w:r>
        <w:r w:rsidR="001E4E1F" w:rsidRPr="002C0BDB">
          <w:rPr>
            <w:rFonts w:eastAsia="Phetsarath OT" w:cs="Phetsarath OT"/>
            <w:szCs w:val="24"/>
            <w:cs/>
            <w:rPrChange w:id="30334" w:author="NA" w:date="2021-12-30T11:44:00Z">
              <w:rPr>
                <w:rFonts w:eastAsia="Phetsarath OT" w:cs="Phetsarath OT"/>
                <w:szCs w:val="24"/>
                <w:u w:val="single"/>
                <w:cs/>
              </w:rPr>
            </w:rPrChange>
          </w:rPr>
          <w:t xml:space="preserve"> </w:t>
        </w:r>
        <w:r w:rsidR="001E4E1F" w:rsidRPr="002C0BDB">
          <w:rPr>
            <w:rFonts w:eastAsia="Phetsarath OT" w:cs="Phetsarath OT" w:hint="cs"/>
            <w:szCs w:val="24"/>
            <w:cs/>
            <w:rPrChange w:id="30335" w:author="NA" w:date="2021-12-30T11:44:00Z">
              <w:rPr>
                <w:rFonts w:eastAsia="Phetsarath OT" w:cs="Phetsarath OT" w:hint="cs"/>
                <w:szCs w:val="24"/>
                <w:u w:val="single"/>
                <w:cs/>
              </w:rPr>
            </w:rPrChange>
          </w:rPr>
          <w:t>ທີ່ກ່ຽວຂ້ອງກັບວຽກງານໂທລະຄົມມະນາຄົມ</w:t>
        </w:r>
      </w:ins>
      <w:del w:id="30336" w:author="HP" w:date="2021-09-20T10:49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ກົດໝາຍອື່ນທີ່ກ່ຽວຂ້ອງ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  <w:rPrChange w:id="3033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  <w:rPrChange w:id="3033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  <w:rPrChange w:id="30339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ລະບຽບການອື່ນໆ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  <w:rPrChange w:id="3034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ສປປ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ລາວ</w:delText>
        </w:r>
      </w:del>
      <w:r w:rsidRPr="002C0BDB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F9C44EE" w14:textId="77777777" w:rsidR="00087BB2" w:rsidRPr="002C0BDB" w:rsidRDefault="00087BB2">
      <w:pPr>
        <w:pStyle w:val="NoSpacing"/>
        <w:tabs>
          <w:tab w:val="left" w:pos="1350"/>
          <w:tab w:val="left" w:pos="1710"/>
          <w:tab w:val="left" w:pos="2694"/>
        </w:tabs>
        <w:spacing w:line="340" w:lineRule="exact"/>
        <w:ind w:left="135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  <w:rPrChange w:id="3034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lang w:val="fr-FR"/>
            </w:rPr>
          </w:rPrChange>
        </w:rPr>
        <w:pPrChange w:id="30342" w:author="PSK" w:date="2021-07-16T16:32:00Z">
          <w:pPr>
            <w:pStyle w:val="NoSpacing"/>
            <w:numPr>
              <w:numId w:val="8"/>
            </w:numPr>
            <w:tabs>
              <w:tab w:val="left" w:pos="1350"/>
              <w:tab w:val="left" w:pos="1710"/>
            </w:tabs>
            <w:spacing w:line="276" w:lineRule="auto"/>
            <w:ind w:left="2629" w:firstLine="630"/>
            <w:jc w:val="thaiDistribute"/>
          </w:pPr>
        </w:pPrChange>
      </w:pPr>
    </w:p>
    <w:p w14:paraId="090D542D" w14:textId="0E358961" w:rsidR="00897237" w:rsidRPr="002C0BDB" w:rsidRDefault="00131375">
      <w:pPr>
        <w:pStyle w:val="Heading3"/>
        <w:tabs>
          <w:tab w:val="left" w:pos="1843"/>
        </w:tabs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  <w:lang w:val="fr-FR"/>
        </w:rPr>
        <w:pPrChange w:id="30343" w:author="NA" w:date="2021-12-27T14:57:00Z">
          <w:pPr>
            <w:pStyle w:val="Heading3"/>
          </w:pPr>
        </w:pPrChange>
      </w:pPr>
      <w:ins w:id="30344" w:author="NA" w:date="2021-12-27T14:57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 52  </w:t>
        </w:r>
      </w:ins>
      <w:del w:id="30345" w:author="home" w:date="2021-07-12T06:50:00Z">
        <w:r w:rsidR="0072440F" w:rsidRPr="002C0BDB" w:rsidDel="00C21E7A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58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bookmarkStart w:id="30346" w:name="_Toc77346291"/>
      <w:del w:id="30347" w:author="HP" w:date="2021-08-12T14:39:00Z">
        <w:r w:rsidR="0072440F" w:rsidRPr="002C0BDB" w:rsidDel="00B34C97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>(</w:delText>
        </w:r>
        <w:r w:rsidR="0072440F" w:rsidRPr="002C0BDB" w:rsidDel="00B34C97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ຮັກສາໄວ້</w:delText>
        </w:r>
        <w:r w:rsidR="0072440F" w:rsidRPr="002C0BDB" w:rsidDel="00B34C97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>)</w:delText>
        </w:r>
      </w:del>
      <w:del w:id="30348" w:author="NA" w:date="2021-12-27T09:06:00Z">
        <w:r w:rsidR="0072440F" w:rsidRPr="002C0BDB" w:rsidDel="0066279D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ຮູບການ</w:t>
      </w:r>
      <w:ins w:id="30349" w:author="NA" w:date="2021-12-23T12:40:00Z">
        <w:r w:rsidR="00530183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ການ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ກວດກາ</w:t>
      </w:r>
      <w:bookmarkEnd w:id="30346"/>
    </w:p>
    <w:p w14:paraId="066DBE65" w14:textId="55863460" w:rsidR="001E4E1F" w:rsidRPr="002C0BDB" w:rsidRDefault="0066279D">
      <w:pPr>
        <w:pStyle w:val="NoSpacing"/>
        <w:spacing w:line="360" w:lineRule="exact"/>
        <w:jc w:val="both"/>
        <w:rPr>
          <w:ins w:id="30350" w:author="HP" w:date="2021-09-20T10:48:00Z"/>
          <w:rFonts w:ascii="Phetsarath OT" w:eastAsia="Phetsarath OT" w:hAnsi="Phetsarath OT" w:cs="Phetsarath OT"/>
          <w:sz w:val="24"/>
          <w:szCs w:val="24"/>
          <w:lang w:val="pt-BR"/>
          <w:rPrChange w:id="30351" w:author="NA" w:date="2021-12-30T11:44:00Z">
            <w:rPr>
              <w:ins w:id="30352" w:author="HP" w:date="2021-09-20T10:48:00Z"/>
              <w:rFonts w:eastAsia="Phetsarath OT" w:cs="Phetsarath OT"/>
              <w:b/>
              <w:bCs/>
              <w:szCs w:val="24"/>
              <w:u w:val="single"/>
              <w:lang w:val="fr-FR"/>
            </w:rPr>
          </w:rPrChange>
        </w:rPr>
        <w:pPrChange w:id="30353" w:author="NA" w:date="2021-12-27T09:06:00Z">
          <w:pPr>
            <w:pStyle w:val="NoSpacing"/>
            <w:spacing w:line="360" w:lineRule="exact"/>
            <w:ind w:left="425" w:firstLine="624"/>
            <w:jc w:val="thaiDistribute"/>
          </w:pPr>
        </w:pPrChange>
      </w:pPr>
      <w:ins w:id="30354" w:author="NA" w:date="2021-12-27T09:06:00Z"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              </w:t>
        </w:r>
      </w:ins>
      <w:ins w:id="30355" w:author="NA" w:date="2021-12-27T14:57:00Z">
        <w:r w:rsidR="00131375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</w:ins>
      <w:ins w:id="30356" w:author="Documents" w:date="2022-01-06T15:42:00Z">
        <w:r w:rsidR="0077065C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30357" w:author="Documents" w:date="2022-01-11T10:34:00Z">
        <w:del w:id="30358" w:author="Windows User" w:date="2022-01-12T16:37:00Z">
          <w:r w:rsidR="00316A6B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</w:rPr>
            <w:delText xml:space="preserve"> </w:delText>
          </w:r>
        </w:del>
      </w:ins>
      <w:ins w:id="30359" w:author="HP" w:date="2021-09-20T10:48:00Z"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60" w:author="NA" w:date="2021-12-30T11:44:00Z">
              <w:rPr>
                <w:rFonts w:ascii="Cambria" w:eastAsia="Phetsarath OT" w:hAnsi="Cambria" w:cs="Phetsarath OT" w:hint="cs"/>
                <w:b/>
                <w:bCs/>
                <w:color w:val="4F81BD"/>
                <w:szCs w:val="24"/>
                <w:u w:val="single"/>
                <w:cs/>
              </w:rPr>
            </w:rPrChange>
          </w:rPr>
          <w:t>ການກວດກາວຽກງານໂທລະຄົມມະນາຄົມ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361" w:author="NA" w:date="2021-12-30T11:44:00Z">
              <w:rPr>
                <w:rFonts w:ascii="Cambria" w:eastAsia="Phetsarath OT" w:hAnsi="Cambria" w:cs="Times New Roman"/>
                <w:b/>
                <w:bCs/>
                <w:color w:val="4F81BD"/>
                <w:szCs w:val="24"/>
                <w:u w:val="single"/>
                <w:rtl/>
                <w:lang w:bidi="ar-SA"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62" w:author="NA" w:date="2021-12-30T11:44:00Z">
              <w:rPr>
                <w:rFonts w:ascii="Cambria" w:eastAsia="Phetsarath OT" w:hAnsi="Cambria" w:cs="Phetsarath OT" w:hint="cs"/>
                <w:b/>
                <w:bCs/>
                <w:color w:val="4F81BD"/>
                <w:szCs w:val="24"/>
                <w:u w:val="single"/>
                <w:cs/>
              </w:rPr>
            </w:rPrChange>
          </w:rPr>
          <w:t>ມີ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363" w:author="NA" w:date="2021-12-30T11:44:00Z">
              <w:rPr>
                <w:rFonts w:ascii="Cambria" w:eastAsia="Phetsarath OT" w:hAnsi="Cambria" w:cs="Times New Roman"/>
                <w:b/>
                <w:bCs/>
                <w:color w:val="4F81BD"/>
                <w:szCs w:val="24"/>
                <w:u w:val="single"/>
                <w:rtl/>
                <w:lang w:bidi="ar-SA"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64" w:author="NA" w:date="2021-12-30T11:44:00Z">
              <w:rPr>
                <w:rFonts w:ascii="Cambria" w:eastAsia="Phetsarath OT" w:hAnsi="Cambria" w:cs="Phetsarath OT" w:hint="cs"/>
                <w:b/>
                <w:bCs/>
                <w:color w:val="4F81BD"/>
                <w:szCs w:val="24"/>
                <w:u w:val="single"/>
                <w:cs/>
              </w:rPr>
            </w:rPrChange>
          </w:rPr>
          <w:t>ສາມຮູບການ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365" w:author="NA" w:date="2021-12-30T11:44:00Z">
              <w:rPr>
                <w:rFonts w:ascii="Cambria" w:eastAsia="Phetsarath OT" w:hAnsi="Cambria" w:cs="Times New Roman"/>
                <w:b/>
                <w:bCs/>
                <w:color w:val="4F81BD"/>
                <w:szCs w:val="24"/>
                <w:u w:val="single"/>
                <w:rtl/>
                <w:lang w:bidi="ar-SA"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66" w:author="NA" w:date="2021-12-30T11:44:00Z">
              <w:rPr>
                <w:rFonts w:ascii="Cambria" w:eastAsia="Phetsarath OT" w:hAnsi="Cambria" w:cs="Phetsarath OT" w:hint="cs"/>
                <w:b/>
                <w:bCs/>
                <w:color w:val="4F81BD"/>
                <w:szCs w:val="24"/>
                <w:u w:val="single"/>
                <w:cs/>
              </w:rPr>
            </w:rPrChange>
          </w:rPr>
          <w:t>ດັ່ງນີ້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367" w:author="NA" w:date="2021-12-30T11:44:00Z">
              <w:rPr>
                <w:rFonts w:ascii="Cambria" w:eastAsia="Phetsarath OT" w:hAnsi="Cambria" w:cs="Times New Roman"/>
                <w:b/>
                <w:bCs/>
                <w:color w:val="4F81BD"/>
                <w:szCs w:val="24"/>
                <w:u w:val="single"/>
                <w:rtl/>
                <w:lang w:bidi="ar-SA"/>
              </w:rPr>
            </w:rPrChange>
          </w:rPr>
          <w:t>:</w:t>
        </w:r>
      </w:ins>
    </w:p>
    <w:p w14:paraId="0F025FBC" w14:textId="61B2B5C5" w:rsidR="004D77C2" w:rsidRPr="002C0BDB" w:rsidDel="007C3E4B" w:rsidRDefault="004D77C2">
      <w:pPr>
        <w:pStyle w:val="NoSpacing"/>
        <w:numPr>
          <w:ilvl w:val="3"/>
          <w:numId w:val="8"/>
        </w:numPr>
        <w:tabs>
          <w:tab w:val="left" w:pos="1560"/>
          <w:tab w:val="left" w:pos="1701"/>
          <w:tab w:val="left" w:pos="1843"/>
          <w:tab w:val="left" w:pos="1985"/>
        </w:tabs>
        <w:spacing w:line="360" w:lineRule="exact"/>
        <w:ind w:left="426" w:firstLine="1014"/>
        <w:jc w:val="both"/>
        <w:rPr>
          <w:del w:id="30368" w:author="NA" w:date="2021-12-30T11:34:00Z"/>
          <w:rFonts w:ascii="Phetsarath OT" w:eastAsia="Phetsarath OT" w:hAnsi="Phetsarath OT" w:cs="Phetsarath OT"/>
          <w:sz w:val="24"/>
          <w:szCs w:val="24"/>
          <w:lang w:val="pt-BR"/>
        </w:rPr>
        <w:pPrChange w:id="30369" w:author="Documents" w:date="2022-01-11T12:00:00Z">
          <w:pPr>
            <w:pStyle w:val="NoSpacing"/>
            <w:numPr>
              <w:ilvl w:val="3"/>
              <w:numId w:val="130"/>
            </w:numPr>
            <w:spacing w:line="360" w:lineRule="exact"/>
            <w:ind w:left="4320" w:hanging="360"/>
            <w:jc w:val="both"/>
          </w:pPr>
        </w:pPrChange>
      </w:pPr>
      <w:ins w:id="30370" w:author="HP" w:date="2021-09-21T09:53:00Z">
        <w:del w:id="30371" w:author="NA" w:date="2021-12-23T15:35:00Z">
          <w:r w:rsidRPr="002C0BDB" w:rsidDel="004C0B01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3037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cs/>
                  <w:lang w:val="pt-BR"/>
                </w:rPr>
              </w:rPrChange>
            </w:rPr>
            <w:delText xml:space="preserve">1. </w:delText>
          </w:r>
        </w:del>
      </w:ins>
      <w:ins w:id="30373" w:author="HP" w:date="2021-09-20T10:48:00Z"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74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ການກວດກາຕາມ</w:t>
        </w:r>
        <w:del w:id="30375" w:author="NA" w:date="2021-12-30T11:33:00Z">
          <w:r w:rsidR="001E4E1F" w:rsidRPr="002C0BDB" w:rsidDel="007C3E4B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30376" w:author="NA" w:date="2021-12-30T11:44:00Z">
                <w:rPr>
                  <w:rFonts w:eastAsia="Phetsarath OT" w:cs="Phetsarath OT"/>
                  <w:szCs w:val="24"/>
                  <w:cs/>
                </w:rPr>
              </w:rPrChange>
            </w:rPr>
            <w:delText xml:space="preserve"> 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77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ປົກກະຕິ</w:t>
        </w:r>
      </w:ins>
      <w:ins w:id="30378" w:author="NA" w:date="2022-01-05T12:09:00Z">
        <w:r w:rsidR="00115B66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30379" w:author="HP" w:date="2021-09-20T10:48:00Z">
        <w:del w:id="30380" w:author="NA" w:date="2022-01-05T12:09:00Z">
          <w:r w:rsidR="001E4E1F" w:rsidRPr="002C0BDB" w:rsidDel="00115B66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30381" w:author="NA" w:date="2021-12-30T11:44:00Z">
                <w:rPr>
                  <w:rFonts w:eastAsia="Phetsarath OT" w:cs="Phetsarath OT"/>
                  <w:szCs w:val="24"/>
                  <w:cs/>
                </w:rPr>
              </w:rPrChange>
            </w:rPr>
            <w:delText xml:space="preserve"> 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82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ຊຶ່ງແມ່ນ</w:t>
        </w:r>
      </w:ins>
      <w:ins w:id="30383" w:author="Documents" w:date="2022-01-11T11:59:00Z">
        <w:r w:rsidR="00027904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30384" w:author="HP" w:date="2021-09-20T10:48:00Z">
        <w:del w:id="30385" w:author="NA" w:date="2021-12-30T11:33:00Z">
          <w:r w:rsidR="001E4E1F" w:rsidRPr="002C0BDB" w:rsidDel="007C3E4B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30386" w:author="NA" w:date="2021-12-30T11:44:00Z">
                <w:rPr>
                  <w:rFonts w:eastAsia="Phetsarath OT" w:cs="Phetsarath OT"/>
                  <w:szCs w:val="24"/>
                  <w:cs/>
                </w:rPr>
              </w:rPrChange>
            </w:rPr>
            <w:delText xml:space="preserve"> 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87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ການກວດກາທີ່ດຳເນີນໄປຕາມແຜນການຢ່າງເປັນປະຈໍາ</w:t>
        </w:r>
        <w:r w:rsidR="001E4E1F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30388" w:author="NA" w:date="2021-12-30T11:44:00Z">
              <w:rPr>
                <w:rFonts w:eastAsia="Phetsarath OT" w:cs="Phetsarath OT"/>
                <w:szCs w:val="24"/>
                <w:cs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89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ແລະ</w:t>
        </w:r>
        <w:r w:rsidR="001E4E1F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30390" w:author="NA" w:date="2021-12-30T11:44:00Z">
              <w:rPr>
                <w:rFonts w:eastAsia="Phetsarath OT" w:cs="Phetsarath OT"/>
                <w:szCs w:val="24"/>
                <w:cs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391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ມີກຳນົດເວລາທີ່ແນ່ນອນ</w:t>
        </w:r>
        <w:r w:rsidR="001E4E1F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30392" w:author="NA" w:date="2021-12-30T11:44:00Z">
              <w:rPr>
                <w:rFonts w:eastAsia="Phetsarath OT" w:cs="Phetsarath OT"/>
                <w:szCs w:val="24"/>
                <w:lang w:val="fr-FR"/>
              </w:rPr>
            </w:rPrChange>
          </w:rPr>
          <w:t>;</w:t>
        </w:r>
      </w:ins>
    </w:p>
    <w:p w14:paraId="65A42EAB" w14:textId="77777777" w:rsidR="007C3E4B" w:rsidRPr="002C0BDB" w:rsidRDefault="007C3E4B">
      <w:pPr>
        <w:pStyle w:val="NoSpacing"/>
        <w:numPr>
          <w:ilvl w:val="3"/>
          <w:numId w:val="8"/>
        </w:numPr>
        <w:tabs>
          <w:tab w:val="left" w:pos="1560"/>
          <w:tab w:val="left" w:pos="1701"/>
          <w:tab w:val="left" w:pos="1843"/>
          <w:tab w:val="left" w:pos="1985"/>
        </w:tabs>
        <w:spacing w:line="360" w:lineRule="exact"/>
        <w:ind w:left="426" w:firstLine="1014"/>
        <w:jc w:val="both"/>
        <w:rPr>
          <w:ins w:id="30393" w:author="NA" w:date="2021-12-30T11:34:00Z"/>
          <w:rFonts w:ascii="Phetsarath OT" w:eastAsia="Phetsarath OT" w:hAnsi="Phetsarath OT" w:cs="Phetsarath OT"/>
          <w:sz w:val="24"/>
          <w:szCs w:val="24"/>
          <w:lang w:val="pt-BR"/>
          <w:rPrChange w:id="30394" w:author="NA" w:date="2021-12-30T11:44:00Z">
            <w:rPr>
              <w:ins w:id="30395" w:author="NA" w:date="2021-12-30T11:34:00Z"/>
              <w:rFonts w:ascii="Phetsarath OT" w:eastAsia="Phetsarath OT" w:hAnsi="Phetsarath OT" w:cs="Phetsarath OT"/>
              <w:sz w:val="24"/>
              <w:szCs w:val="24"/>
              <w:highlight w:val="green"/>
              <w:lang w:val="pt-BR"/>
            </w:rPr>
          </w:rPrChange>
        </w:rPr>
        <w:pPrChange w:id="30396" w:author="Documents" w:date="2022-01-11T12:00:00Z">
          <w:pPr>
            <w:pStyle w:val="NoSpacing"/>
            <w:numPr>
              <w:ilvl w:val="3"/>
              <w:numId w:val="130"/>
            </w:numPr>
            <w:spacing w:line="360" w:lineRule="exact"/>
            <w:ind w:left="4320" w:hanging="360"/>
            <w:jc w:val="both"/>
          </w:pPr>
        </w:pPrChange>
      </w:pPr>
    </w:p>
    <w:p w14:paraId="2FD4A6E2" w14:textId="1FF43071" w:rsidR="004D77C2" w:rsidRPr="002C0BDB" w:rsidDel="007C3E4B" w:rsidRDefault="004D77C2">
      <w:pPr>
        <w:pStyle w:val="NoSpacing"/>
        <w:numPr>
          <w:ilvl w:val="3"/>
          <w:numId w:val="8"/>
        </w:numPr>
        <w:tabs>
          <w:tab w:val="left" w:pos="1560"/>
          <w:tab w:val="left" w:pos="1701"/>
          <w:tab w:val="left" w:pos="1843"/>
          <w:tab w:val="left" w:pos="1985"/>
        </w:tabs>
        <w:spacing w:line="360" w:lineRule="exact"/>
        <w:ind w:left="426" w:firstLine="1014"/>
        <w:jc w:val="both"/>
        <w:rPr>
          <w:del w:id="30397" w:author="NA" w:date="2021-12-30T11:34:00Z"/>
          <w:rFonts w:ascii="Phetsarath OT" w:eastAsia="Phetsarath OT" w:hAnsi="Phetsarath OT" w:cs="Phetsarath OT"/>
          <w:sz w:val="24"/>
          <w:szCs w:val="24"/>
          <w:lang w:val="pt-BR"/>
        </w:rPr>
        <w:pPrChange w:id="30398" w:author="Documents" w:date="2022-01-11T12:00:00Z">
          <w:pPr>
            <w:pStyle w:val="NoSpacing"/>
            <w:numPr>
              <w:ilvl w:val="3"/>
              <w:numId w:val="130"/>
            </w:numPr>
            <w:spacing w:line="360" w:lineRule="exact"/>
            <w:ind w:left="4320" w:hanging="360"/>
            <w:jc w:val="both"/>
          </w:pPr>
        </w:pPrChange>
      </w:pPr>
      <w:ins w:id="30399" w:author="HP" w:date="2021-09-21T09:53:00Z">
        <w:del w:id="30400" w:author="NA" w:date="2021-12-23T15:35:00Z">
          <w:r w:rsidRPr="002C0BDB" w:rsidDel="004C0B01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3040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cs/>
                  <w:lang w:val="pt-BR"/>
                </w:rPr>
              </w:rPrChange>
            </w:rPr>
            <w:delText xml:space="preserve">2. </w:delText>
          </w:r>
        </w:del>
      </w:ins>
      <w:ins w:id="30402" w:author="HP" w:date="2021-09-20T10:48:00Z"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03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ການກວດກາໂດຍມີການແຈ້ງໃຫ້ຮູ້ລ່ວງໜ້າ</w:t>
        </w:r>
        <w:r w:rsidR="001E4E1F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30404" w:author="NA" w:date="2021-12-30T11:44:00Z">
              <w:rPr>
                <w:rFonts w:eastAsia="Phetsarath OT" w:cs="Phetsarath OT"/>
                <w:szCs w:val="24"/>
                <w:cs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05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ຊຶ່ງແມ່ນ</w:t>
        </w:r>
      </w:ins>
      <w:ins w:id="30406" w:author="Documents" w:date="2022-01-11T11:59:00Z">
        <w:r w:rsidR="00027904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30407" w:author="HP" w:date="2021-09-20T10:48:00Z">
        <w:del w:id="30408" w:author="NA" w:date="2021-12-30T11:34:00Z">
          <w:r w:rsidR="001E4E1F" w:rsidRPr="002C0BDB" w:rsidDel="007C3E4B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30409" w:author="NA" w:date="2021-12-30T11:44:00Z">
                <w:rPr>
                  <w:rFonts w:eastAsia="Phetsarath OT" w:cs="Phetsarath OT"/>
                  <w:szCs w:val="24"/>
                  <w:cs/>
                </w:rPr>
              </w:rPrChange>
            </w:rPr>
            <w:delText xml:space="preserve"> 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10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ການກວດການອກແຜນການ</w:t>
        </w:r>
        <w:r w:rsidR="001E4E1F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30411" w:author="NA" w:date="2021-12-30T11:44:00Z">
              <w:rPr>
                <w:rFonts w:eastAsia="Phetsarath OT" w:cs="Phetsarath OT"/>
                <w:szCs w:val="24"/>
                <w:cs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12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ເມື່ອເຫັນວ່າ</w:t>
        </w:r>
        <w:del w:id="30413" w:author="NA" w:date="2021-12-30T11:34:00Z">
          <w:r w:rsidR="001E4E1F" w:rsidRPr="002C0BDB" w:rsidDel="007C3E4B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30414" w:author="NA" w:date="2021-12-30T11:44:00Z">
                <w:rPr>
                  <w:rFonts w:eastAsia="Phetsarath OT" w:cs="Phetsarath OT"/>
                  <w:szCs w:val="24"/>
                  <w:cs/>
                </w:rPr>
              </w:rPrChange>
            </w:rPr>
            <w:delText xml:space="preserve">  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15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ມີຄວາມຈຳເປັນ</w:t>
        </w:r>
        <w:r w:rsidR="001E4E1F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30416" w:author="NA" w:date="2021-12-30T11:44:00Z">
              <w:rPr>
                <w:rFonts w:eastAsia="Phetsarath OT" w:cs="Phetsarath OT"/>
                <w:szCs w:val="24"/>
                <w:cs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17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ຊຶ່ງແຈ້ງໃຫ້ຜູ້</w:t>
        </w:r>
        <w:del w:id="30418" w:author="NA" w:date="2021-12-23T12:42:00Z">
          <w:r w:rsidR="001E4E1F" w:rsidRPr="002C0BDB" w:rsidDel="0053018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30419" w:author="NA" w:date="2021-12-30T11:44:00Z">
                <w:rPr>
                  <w:rFonts w:eastAsia="Phetsarath OT" w:cs="Phetsarath OT" w:hint="cs"/>
                  <w:szCs w:val="24"/>
                  <w:cs/>
                </w:rPr>
              </w:rPrChange>
            </w:rPr>
            <w:delText>ທີ່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20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ຈະຖືກກວດກາ</w:t>
        </w:r>
        <w:del w:id="30421" w:author="NA" w:date="2021-12-23T12:42:00Z">
          <w:r w:rsidR="001E4E1F" w:rsidRPr="002C0BDB" w:rsidDel="0053018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30422" w:author="NA" w:date="2021-12-30T11:44:00Z">
                <w:rPr>
                  <w:rFonts w:eastAsia="Phetsarath OT" w:cs="Phetsarath OT" w:hint="cs"/>
                  <w:szCs w:val="24"/>
                  <w:cs/>
                </w:rPr>
              </w:rPrChange>
            </w:rPr>
            <w:delText>ຊາບ</w:delText>
          </w:r>
        </w:del>
      </w:ins>
      <w:ins w:id="30423" w:author="NA" w:date="2021-12-23T12:42:00Z">
        <w:r w:rsidR="0053018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ຮູ້</w:t>
        </w:r>
      </w:ins>
      <w:ins w:id="30424" w:author="HP" w:date="2021-09-20T10:48:00Z"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25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ລ່ວງໜ້າ</w:t>
        </w:r>
        <w:r w:rsidR="001E4E1F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30426" w:author="NA" w:date="2021-12-30T11:44:00Z">
              <w:rPr>
                <w:rFonts w:eastAsia="Phetsarath OT" w:cs="Phetsarath OT"/>
                <w:szCs w:val="24"/>
                <w:lang w:val="fr-FR"/>
              </w:rPr>
            </w:rPrChange>
          </w:rPr>
          <w:t>;</w:t>
        </w:r>
      </w:ins>
    </w:p>
    <w:p w14:paraId="63D6883B" w14:textId="77777777" w:rsidR="007C3E4B" w:rsidRPr="002C0BDB" w:rsidRDefault="007C3E4B">
      <w:pPr>
        <w:pStyle w:val="NoSpacing"/>
        <w:numPr>
          <w:ilvl w:val="3"/>
          <w:numId w:val="8"/>
        </w:numPr>
        <w:tabs>
          <w:tab w:val="left" w:pos="1560"/>
          <w:tab w:val="left" w:pos="1701"/>
          <w:tab w:val="left" w:pos="1843"/>
          <w:tab w:val="left" w:pos="1985"/>
        </w:tabs>
        <w:spacing w:line="360" w:lineRule="exact"/>
        <w:ind w:left="426" w:firstLine="1014"/>
        <w:jc w:val="both"/>
        <w:rPr>
          <w:ins w:id="30427" w:author="NA" w:date="2021-12-30T11:34:00Z"/>
          <w:rFonts w:ascii="Phetsarath OT" w:eastAsia="Phetsarath OT" w:hAnsi="Phetsarath OT" w:cs="Phetsarath OT"/>
          <w:sz w:val="24"/>
          <w:szCs w:val="24"/>
          <w:lang w:val="pt-BR"/>
          <w:rPrChange w:id="30428" w:author="NA" w:date="2021-12-30T11:44:00Z">
            <w:rPr>
              <w:ins w:id="30429" w:author="NA" w:date="2021-12-30T11:34:00Z"/>
              <w:rFonts w:ascii="Phetsarath OT" w:eastAsia="Phetsarath OT" w:hAnsi="Phetsarath OT" w:cs="Phetsarath OT"/>
              <w:sz w:val="24"/>
              <w:szCs w:val="24"/>
              <w:highlight w:val="green"/>
              <w:lang w:val="pt-BR"/>
            </w:rPr>
          </w:rPrChange>
        </w:rPr>
        <w:pPrChange w:id="30430" w:author="Documents" w:date="2022-01-11T12:00:00Z">
          <w:pPr>
            <w:pStyle w:val="NoSpacing"/>
            <w:numPr>
              <w:ilvl w:val="3"/>
              <w:numId w:val="130"/>
            </w:numPr>
            <w:spacing w:line="360" w:lineRule="exact"/>
            <w:ind w:left="4320" w:hanging="360"/>
            <w:jc w:val="both"/>
          </w:pPr>
        </w:pPrChange>
      </w:pPr>
    </w:p>
    <w:p w14:paraId="78C30911" w14:textId="2DA4DD95" w:rsidR="001E4E1F" w:rsidRPr="002C0BDB" w:rsidRDefault="004D77C2">
      <w:pPr>
        <w:pStyle w:val="NoSpacing"/>
        <w:numPr>
          <w:ilvl w:val="3"/>
          <w:numId w:val="8"/>
        </w:numPr>
        <w:tabs>
          <w:tab w:val="left" w:pos="1560"/>
          <w:tab w:val="left" w:pos="1701"/>
          <w:tab w:val="left" w:pos="1843"/>
          <w:tab w:val="left" w:pos="1985"/>
        </w:tabs>
        <w:spacing w:line="360" w:lineRule="exact"/>
        <w:ind w:left="426" w:firstLine="1014"/>
        <w:jc w:val="both"/>
        <w:rPr>
          <w:ins w:id="30431" w:author="HP" w:date="2021-09-20T10:48:00Z"/>
          <w:rFonts w:ascii="Phetsarath OT" w:eastAsia="Phetsarath OT" w:hAnsi="Phetsarath OT" w:cs="Phetsarath OT"/>
          <w:sz w:val="24"/>
          <w:szCs w:val="24"/>
          <w:lang w:val="pt-BR"/>
          <w:rPrChange w:id="30432" w:author="NA" w:date="2021-12-30T11:44:00Z">
            <w:rPr>
              <w:ins w:id="30433" w:author="HP" w:date="2021-09-20T10:48:00Z"/>
              <w:rFonts w:eastAsia="Phetsarath OT" w:cs="Phetsarath OT"/>
              <w:szCs w:val="24"/>
              <w:lang w:val="fr-FR"/>
            </w:rPr>
          </w:rPrChange>
        </w:rPr>
        <w:pPrChange w:id="30434" w:author="Documents" w:date="2022-01-11T12:00:00Z">
          <w:pPr>
            <w:pStyle w:val="NoSpacing"/>
            <w:numPr>
              <w:ilvl w:val="3"/>
              <w:numId w:val="130"/>
            </w:numPr>
            <w:spacing w:line="360" w:lineRule="exact"/>
            <w:ind w:left="4320" w:hanging="360"/>
            <w:jc w:val="both"/>
          </w:pPr>
        </w:pPrChange>
      </w:pPr>
      <w:ins w:id="30435" w:author="HP" w:date="2021-09-21T09:53:00Z">
        <w:del w:id="30436" w:author="NA" w:date="2021-12-23T15:35:00Z">
          <w:r w:rsidRPr="002C0BDB" w:rsidDel="004C0B01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3043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highlight w:val="green"/>
                  <w:cs/>
                  <w:lang w:val="pt-BR"/>
                </w:rPr>
              </w:rPrChange>
            </w:rPr>
            <w:delText xml:space="preserve">3. </w:delText>
          </w:r>
        </w:del>
      </w:ins>
      <w:ins w:id="30438" w:author="HP" w:date="2021-09-20T10:48:00Z"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39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ການກວດກາແບບກະທັນຫັນ</w:t>
        </w:r>
        <w:r w:rsidR="001E4E1F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  <w:rPrChange w:id="30440" w:author="NA" w:date="2021-12-30T11:44:00Z">
              <w:rPr>
                <w:rFonts w:eastAsia="Phetsarath OT" w:cs="Phetsarath OT"/>
                <w:szCs w:val="24"/>
                <w:cs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41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ຊຶ່ງແມ່</w:t>
        </w:r>
        <w:del w:id="30442" w:author="NA" w:date="2022-01-05T12:11:00Z">
          <w:r w:rsidR="001E4E1F" w:rsidRPr="00374DF1" w:rsidDel="00374DF1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30443" w:author="NA" w:date="2022-01-05T12:11:00Z">
                <w:rPr>
                  <w:rFonts w:eastAsia="Phetsarath OT" w:cs="Phetsarath OT" w:hint="cs"/>
                  <w:szCs w:val="24"/>
                  <w:cs/>
                </w:rPr>
              </w:rPrChange>
            </w:rPr>
            <w:delText>ນ</w:delText>
          </w:r>
          <w:r w:rsidR="001E4E1F" w:rsidRPr="00374DF1" w:rsidDel="00374DF1">
            <w:rPr>
              <w:rFonts w:ascii="Phetsarath OT" w:eastAsia="Phetsarath OT" w:hAnsi="Phetsarath OT" w:cs="Phetsarath OT"/>
              <w:sz w:val="24"/>
              <w:szCs w:val="24"/>
              <w:rtl/>
              <w:lang w:val="pt-BR" w:bidi="ar-SA"/>
              <w:rPrChange w:id="30444" w:author="NA" w:date="2022-01-05T12:11:00Z">
                <w:rPr>
                  <w:rFonts w:eastAsia="Phetsarath OT" w:cs="Times New Roman"/>
                  <w:szCs w:val="24"/>
                  <w:rtl/>
                  <w:lang w:bidi="ar-SA"/>
                </w:rPr>
              </w:rPrChange>
            </w:rPr>
            <w:delText xml:space="preserve"> </w:delText>
          </w:r>
        </w:del>
      </w:ins>
      <w:ins w:id="30445" w:author="NA" w:date="2022-01-05T12:11:00Z">
        <w:r w:rsidR="00374DF1" w:rsidRPr="00374DF1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46" w:author="NA" w:date="2022-01-05T12:11:00Z">
              <w:rPr>
                <w:rFonts w:ascii="Phetsarath OT" w:eastAsia="Phetsarath OT" w:hAnsi="Phetsarath OT" w:cs="DokChampa" w:hint="cs"/>
                <w:sz w:val="24"/>
                <w:szCs w:val="24"/>
                <w:cs/>
                <w:lang w:val="pt-BR"/>
              </w:rPr>
            </w:rPrChange>
          </w:rPr>
          <w:t>ນ</w:t>
        </w:r>
      </w:ins>
      <w:ins w:id="30447" w:author="Documents" w:date="2022-01-11T12:00:00Z">
        <w:r w:rsidR="00D06676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30448" w:author="HP" w:date="2021-09-20T10:48:00Z"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49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ການກວດກາໂດຍຮີບດ່ວນ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450" w:author="NA" w:date="2021-12-30T11:44:00Z">
              <w:rPr>
                <w:rFonts w:eastAsia="Phetsarath OT" w:cs="Times New Roman"/>
                <w:szCs w:val="24"/>
                <w:rtl/>
                <w:lang w:bidi="ar-SA"/>
              </w:rPr>
            </w:rPrChange>
          </w:rPr>
          <w:t xml:space="preserve"> </w:t>
        </w:r>
      </w:ins>
      <w:ins w:id="30451" w:author="NA" w:date="2021-12-30T11:34:00Z">
        <w:r w:rsidR="007C3E4B" w:rsidRPr="002C0BDB">
          <w:rPr>
            <w:rFonts w:ascii="Phetsarath OT" w:eastAsia="Phetsarath OT" w:hAnsi="Phetsarath OT" w:cs="DokChampa"/>
            <w:sz w:val="24"/>
            <w:szCs w:val="24"/>
            <w:cs/>
            <w:lang w:val="pt-BR"/>
          </w:rPr>
          <w:t xml:space="preserve"> </w:t>
        </w:r>
        <w:r w:rsidR="007C3E4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52" w:author="NA" w:date="2021-12-30T11:44:00Z">
              <w:rPr>
                <w:rFonts w:ascii="Phetsarath OT" w:eastAsia="Phetsarath OT" w:hAnsi="Phetsarath OT" w:cs="DokChampa" w:hint="cs"/>
                <w:sz w:val="24"/>
                <w:szCs w:val="24"/>
                <w:cs/>
                <w:lang w:val="pt-BR"/>
              </w:rPr>
            </w:rPrChange>
          </w:rPr>
          <w:t>ໂດຍ</w:t>
        </w:r>
      </w:ins>
      <w:ins w:id="30453" w:author="HP" w:date="2021-09-20T10:48:00Z">
        <w:del w:id="30454" w:author="NA" w:date="2021-12-30T11:34:00Z">
          <w:r w:rsidR="001E4E1F" w:rsidRPr="002C0BDB" w:rsidDel="007C3E4B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30455" w:author="NA" w:date="2021-12-30T11:44:00Z">
                <w:rPr>
                  <w:rFonts w:eastAsia="Phetsarath OT" w:cs="Phetsarath OT" w:hint="cs"/>
                  <w:szCs w:val="24"/>
                  <w:cs/>
                </w:rPr>
              </w:rPrChange>
            </w:rPr>
            <w:delText>ຊຶ່ງ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56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ບໍ່ໄດ້ແຈ້ງໃຫ້ຜູ້</w:t>
        </w:r>
        <w:del w:id="30457" w:author="NA" w:date="2021-12-23T12:43:00Z">
          <w:r w:rsidR="001E4E1F" w:rsidRPr="002C0BDB" w:rsidDel="0053018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30458" w:author="NA" w:date="2021-12-30T11:44:00Z">
                <w:rPr>
                  <w:rFonts w:eastAsia="Phetsarath OT" w:cs="Phetsarath OT" w:hint="cs"/>
                  <w:szCs w:val="24"/>
                  <w:cs/>
                </w:rPr>
              </w:rPrChange>
            </w:rPr>
            <w:delText>ທີ</w:delText>
          </w:r>
        </w:del>
        <w:del w:id="30459" w:author="NA" w:date="2021-12-23T12:42:00Z">
          <w:r w:rsidR="001E4E1F" w:rsidRPr="002C0BDB" w:rsidDel="0053018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30460" w:author="NA" w:date="2021-12-30T11:44:00Z">
                <w:rPr>
                  <w:rFonts w:eastAsia="Phetsarath OT" w:cs="Phetsarath OT" w:hint="cs"/>
                  <w:szCs w:val="24"/>
                  <w:cs/>
                </w:rPr>
              </w:rPrChange>
            </w:rPr>
            <w:delText>່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61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ຈະຖືກກວດກ</w:t>
        </w:r>
      </w:ins>
      <w:ins w:id="30462" w:author="NA" w:date="2021-12-23T14:28:00Z">
        <w:r w:rsidR="009E2414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າ</w:t>
        </w:r>
      </w:ins>
      <w:ins w:id="30463" w:author="HP" w:date="2021-09-20T10:48:00Z">
        <w:del w:id="30464" w:author="NA" w:date="2021-12-23T14:28:00Z">
          <w:r w:rsidR="001E4E1F" w:rsidRPr="002C0BDB" w:rsidDel="009E2414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30465" w:author="NA" w:date="2021-12-30T11:44:00Z">
                <w:rPr>
                  <w:rFonts w:eastAsia="Phetsarath OT" w:cs="Phetsarath OT" w:hint="cs"/>
                  <w:szCs w:val="24"/>
                  <w:cs/>
                </w:rPr>
              </w:rPrChange>
            </w:rPr>
            <w:delText>າ</w:delText>
          </w:r>
        </w:del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466" w:author="NA" w:date="2021-12-30T11:44:00Z">
              <w:rPr>
                <w:rFonts w:eastAsia="Phetsarath OT" w:cs="Times New Roman"/>
                <w:szCs w:val="24"/>
                <w:rtl/>
                <w:lang w:bidi="ar-SA"/>
              </w:rPr>
            </w:rPrChange>
          </w:rPr>
          <w:t xml:space="preserve"> </w:t>
        </w:r>
        <w:del w:id="30467" w:author="NA" w:date="2021-12-23T12:43:00Z">
          <w:r w:rsidR="001E4E1F" w:rsidRPr="002C0BDB" w:rsidDel="00530183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  <w:rPrChange w:id="30468" w:author="NA" w:date="2021-12-30T11:44:00Z">
                <w:rPr>
                  <w:rFonts w:eastAsia="Phetsarath OT" w:cs="Phetsarath OT" w:hint="cs"/>
                  <w:szCs w:val="24"/>
                  <w:cs/>
                </w:rPr>
              </w:rPrChange>
            </w:rPr>
            <w:delText>ຊາບ</w:delText>
          </w:r>
        </w:del>
      </w:ins>
      <w:ins w:id="30469" w:author="NA" w:date="2021-12-23T12:43:00Z">
        <w:r w:rsidR="00530183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ຮ</w:t>
        </w:r>
      </w:ins>
      <w:ins w:id="30470" w:author="Documents" w:date="2022-01-11T12:01:00Z">
        <w:r w:rsidR="00D06676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ູ້</w:t>
        </w:r>
      </w:ins>
      <w:ins w:id="30471" w:author="NA" w:date="2021-12-23T12:43:00Z">
        <w:del w:id="30472" w:author="Documents" w:date="2022-01-11T12:01:00Z">
          <w:r w:rsidR="00530183" w:rsidRPr="002C0BDB" w:rsidDel="00D06676">
            <w:rPr>
              <w:rFonts w:ascii="Phetsarath OT" w:eastAsia="Phetsarath OT" w:hAnsi="Phetsarath OT" w:cs="Phetsarath OT" w:hint="cs"/>
              <w:sz w:val="24"/>
              <w:szCs w:val="24"/>
              <w:cs/>
              <w:lang w:val="pt-BR"/>
            </w:rPr>
            <w:delText>ູ້</w:delText>
          </w:r>
        </w:del>
      </w:ins>
      <w:ins w:id="30473" w:author="HP" w:date="2021-09-20T10:48:00Z"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74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ລ່ວງໜ້າ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475" w:author="NA" w:date="2021-12-30T11:44:00Z">
              <w:rPr>
                <w:rFonts w:eastAsia="Phetsarath OT" w:cs="Times New Roman"/>
                <w:szCs w:val="24"/>
                <w:rtl/>
                <w:lang w:bidi="ar-SA"/>
              </w:rPr>
            </w:rPrChange>
          </w:rPr>
          <w:t>.</w:t>
        </w:r>
      </w:ins>
    </w:p>
    <w:p w14:paraId="6D3FD2A6" w14:textId="18941E52" w:rsidR="001E4E1F" w:rsidRPr="002C0BDB" w:rsidRDefault="0066279D">
      <w:pPr>
        <w:pStyle w:val="NoSpacing"/>
        <w:tabs>
          <w:tab w:val="left" w:pos="1276"/>
          <w:tab w:val="left" w:pos="1418"/>
        </w:tabs>
        <w:spacing w:line="360" w:lineRule="exact"/>
        <w:ind w:left="426"/>
        <w:jc w:val="both"/>
        <w:rPr>
          <w:ins w:id="30476" w:author="HP" w:date="2021-09-20T10:48:00Z"/>
          <w:rFonts w:ascii="Phetsarath OT" w:eastAsia="Phetsarath OT" w:hAnsi="Phetsarath OT" w:cs="Phetsarath OT"/>
          <w:sz w:val="24"/>
          <w:szCs w:val="24"/>
          <w:lang w:val="pt-BR"/>
          <w:rPrChange w:id="30477" w:author="NA" w:date="2021-12-30T11:44:00Z">
            <w:rPr>
              <w:ins w:id="30478" w:author="HP" w:date="2021-09-20T10:48:00Z"/>
              <w:rFonts w:eastAsia="Phetsarath OT" w:cs="Phetsarath OT"/>
              <w:szCs w:val="24"/>
            </w:rPr>
          </w:rPrChange>
        </w:rPr>
        <w:pPrChange w:id="30479" w:author="Documents" w:date="2022-01-11T10:34:00Z">
          <w:pPr>
            <w:pStyle w:val="NoSpacing"/>
            <w:spacing w:line="360" w:lineRule="exact"/>
            <w:ind w:firstLine="709"/>
            <w:jc w:val="thaiDistribute"/>
          </w:pPr>
        </w:pPrChange>
      </w:pPr>
      <w:ins w:id="30480" w:author="NA" w:date="2021-12-27T09:06:00Z">
        <w:r w:rsidRPr="002C0BDB">
          <w:rPr>
            <w:rFonts w:ascii="Phetsarath OT" w:eastAsia="Phetsarath OT" w:hAnsi="Phetsarath OT" w:cs="Phetsarath OT"/>
            <w:sz w:val="24"/>
            <w:szCs w:val="24"/>
            <w:lang w:val="pt-BR"/>
          </w:rPr>
          <w:t xml:space="preserve">        </w:t>
        </w:r>
      </w:ins>
      <w:ins w:id="30481" w:author="NA" w:date="2021-12-27T14:58:00Z">
        <w:r w:rsidR="00131375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</w:ins>
      <w:ins w:id="30482" w:author="NA" w:date="2022-01-05T12:13:00Z">
        <w:r w:rsidR="00374DF1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30483" w:author="Documents" w:date="2022-01-11T10:33:00Z">
        <w:r w:rsidR="00316A6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 </w:t>
        </w:r>
      </w:ins>
      <w:ins w:id="30484" w:author="Documents" w:date="2022-01-11T10:34:00Z">
        <w:r w:rsidR="00316A6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 xml:space="preserve"> </w:t>
        </w:r>
      </w:ins>
      <w:ins w:id="30485" w:author="HP" w:date="2021-09-20T10:48:00Z">
        <w:del w:id="30486" w:author="NA" w:date="2021-12-24T09:01:00Z">
          <w:r w:rsidR="001E4E1F" w:rsidRPr="002C0BDB" w:rsidDel="002C1BFE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  <w:rPrChange w:id="30487" w:author="NA" w:date="2021-12-30T11:44:00Z">
                <w:rPr>
                  <w:rFonts w:eastAsia="Phetsarath OT" w:cs="Phetsarath OT"/>
                  <w:szCs w:val="24"/>
                  <w:cs/>
                </w:rPr>
              </w:rPrChange>
            </w:rPr>
            <w:delText xml:space="preserve">     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88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ໃນການດຳເນີນການກວດກາ</w:t>
        </w:r>
      </w:ins>
      <w:ins w:id="30489" w:author="NA" w:date="2021-12-30T11:35:00Z">
        <w:r w:rsidR="007C3E4B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</w:rPr>
          <w:t>ວຽກງານ</w:t>
        </w:r>
      </w:ins>
      <w:ins w:id="30490" w:author="HP" w:date="2021-09-20T10:48:00Z"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91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ໂທລະຄົມມະນາຄົມ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492" w:author="NA" w:date="2021-12-30T11:44:00Z">
              <w:rPr>
                <w:rFonts w:eastAsia="Phetsarath OT" w:cs="Times New Roman"/>
                <w:szCs w:val="24"/>
                <w:rtl/>
                <w:lang w:bidi="ar-SA"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93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ຕ້ອງປະຕິບັດຕາມກົດໝາຍ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494" w:author="NA" w:date="2021-12-30T11:44:00Z">
              <w:rPr>
                <w:rFonts w:eastAsia="Phetsarath OT" w:cs="Times New Roman"/>
                <w:szCs w:val="24"/>
                <w:rtl/>
                <w:lang w:bidi="ar-SA"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95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ແລະ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496" w:author="NA" w:date="2021-12-30T11:44:00Z">
              <w:rPr>
                <w:rFonts w:eastAsia="Phetsarath OT" w:cs="Times New Roman"/>
                <w:szCs w:val="24"/>
                <w:rtl/>
                <w:lang w:bidi="ar-SA"/>
              </w:rPr>
            </w:rPrChange>
          </w:rPr>
          <w:t xml:space="preserve"> </w:t>
        </w:r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497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ລະ</w:t>
        </w:r>
      </w:ins>
      <w:ins w:id="30498" w:author="NA" w:date="2021-12-30T11:35:00Z">
        <w:r w:rsidR="007C3E4B" w:rsidRPr="002C0BDB">
          <w:rPr>
            <w:rFonts w:ascii="Phetsarath OT" w:eastAsia="Phetsarath OT" w:hAnsi="Phetsarath OT" w:cs="Phetsarath OT"/>
            <w:sz w:val="24"/>
            <w:szCs w:val="24"/>
            <w:cs/>
            <w:lang w:val="pt-BR"/>
          </w:rPr>
          <w:t xml:space="preserve"> </w:t>
        </w:r>
      </w:ins>
      <w:ins w:id="30499" w:author="HP" w:date="2021-09-20T10:48:00Z"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500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ບຽບການ</w:t>
        </w:r>
        <w:del w:id="30501" w:author="Documents" w:date="2022-01-11T10:33:00Z">
          <w:r w:rsidR="001E4E1F" w:rsidRPr="002C0BDB" w:rsidDel="00316A6B">
            <w:rPr>
              <w:rFonts w:ascii="Phetsarath OT" w:eastAsia="Phetsarath OT" w:hAnsi="Phetsarath OT" w:cs="Times New Roman"/>
              <w:sz w:val="24"/>
              <w:szCs w:val="24"/>
              <w:rtl/>
              <w:lang w:val="pt-BR" w:bidi="ar-SA"/>
              <w:rPrChange w:id="30502" w:author="NA" w:date="2021-12-30T11:44:00Z">
                <w:rPr>
                  <w:rFonts w:eastAsia="Phetsarath OT" w:cs="Times New Roman"/>
                  <w:szCs w:val="24"/>
                  <w:rtl/>
                  <w:lang w:bidi="ar-SA"/>
                </w:rPr>
              </w:rPrChange>
            </w:rPr>
            <w:delText xml:space="preserve"> </w:delText>
          </w:r>
        </w:del>
        <w:r w:rsidR="001E4E1F" w:rsidRPr="002C0BDB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503" w:author="NA" w:date="2021-12-30T11:44:00Z">
              <w:rPr>
                <w:rFonts w:eastAsia="Phetsarath OT" w:cs="Phetsarath OT" w:hint="cs"/>
                <w:szCs w:val="24"/>
                <w:cs/>
              </w:rPr>
            </w:rPrChange>
          </w:rPr>
          <w:t>ຢ່າງເຂັ້ມງວດ</w:t>
        </w:r>
        <w:r w:rsidR="001E4E1F" w:rsidRPr="002C0BDB">
          <w:rPr>
            <w:rFonts w:ascii="Phetsarath OT" w:eastAsia="Phetsarath OT" w:hAnsi="Phetsarath OT" w:cs="Times New Roman"/>
            <w:sz w:val="24"/>
            <w:szCs w:val="24"/>
            <w:rtl/>
            <w:lang w:val="pt-BR" w:bidi="ar-SA"/>
            <w:rPrChange w:id="30504" w:author="NA" w:date="2021-12-30T11:44:00Z">
              <w:rPr>
                <w:rFonts w:eastAsia="Phetsarath OT" w:cs="Times New Roman"/>
                <w:szCs w:val="24"/>
                <w:rtl/>
                <w:lang w:bidi="ar-SA"/>
              </w:rPr>
            </w:rPrChange>
          </w:rPr>
          <w:t>.</w:t>
        </w:r>
      </w:ins>
    </w:p>
    <w:p w14:paraId="326E11AD" w14:textId="77777777" w:rsidR="0077065C" w:rsidRPr="00316A6B" w:rsidDel="00393B8B" w:rsidRDefault="0077065C">
      <w:pPr>
        <w:pStyle w:val="NoSpacing"/>
        <w:spacing w:line="360" w:lineRule="exact"/>
        <w:ind w:left="425" w:firstLine="624"/>
        <w:jc w:val="thaiDistribute"/>
        <w:rPr>
          <w:ins w:id="30505" w:author="Documents" w:date="2022-01-06T15:43:00Z"/>
          <w:del w:id="30506" w:author="Windows User" w:date="2022-01-12T16:37:00Z"/>
          <w:rFonts w:ascii="Phetsarath OT" w:eastAsia="Phetsarath OT" w:hAnsi="Phetsarath OT" w:cs="Phetsarath OT"/>
          <w:sz w:val="24"/>
          <w:szCs w:val="24"/>
          <w:lang w:val="pt-BR"/>
          <w:rPrChange w:id="30507" w:author="Documents" w:date="2022-01-11T10:33:00Z">
            <w:rPr>
              <w:ins w:id="30508" w:author="Documents" w:date="2022-01-06T15:43:00Z"/>
              <w:del w:id="30509" w:author="Windows User" w:date="2022-01-12T16:37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0510" w:author="PSK" w:date="2021-07-16T16:33:00Z">
          <w:pPr>
            <w:pStyle w:val="NoSpacing"/>
            <w:spacing w:line="276" w:lineRule="auto"/>
            <w:ind w:left="709" w:firstLine="720"/>
            <w:jc w:val="thaiDistribute"/>
          </w:pPr>
        </w:pPrChange>
      </w:pPr>
    </w:p>
    <w:p w14:paraId="5F630389" w14:textId="37BC982C" w:rsidR="00897237" w:rsidRPr="002C0BDB" w:rsidDel="001E4E1F" w:rsidRDefault="0072440F">
      <w:pPr>
        <w:pStyle w:val="NoSpacing"/>
        <w:spacing w:line="360" w:lineRule="exact"/>
        <w:jc w:val="thaiDistribute"/>
        <w:rPr>
          <w:del w:id="30511" w:author="HP" w:date="2021-09-20T10:48:00Z"/>
          <w:rFonts w:ascii="Phetsarath OT" w:eastAsia="Phetsarath OT" w:hAnsi="Phetsarath OT" w:cs="Phetsarath OT"/>
          <w:sz w:val="24"/>
          <w:szCs w:val="24"/>
          <w:lang w:val="fr-FR"/>
        </w:rPr>
        <w:pPrChange w:id="30512" w:author="Windows User" w:date="2022-01-12T16:37:00Z">
          <w:pPr>
            <w:pStyle w:val="NoSpacing"/>
            <w:ind w:left="589" w:firstLine="851"/>
            <w:jc w:val="both"/>
          </w:pPr>
        </w:pPrChange>
      </w:pPr>
      <w:del w:id="30513" w:author="HP" w:date="2021-09-20T10:48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ການກວດກາໂທລະ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  <w:lang w:val="pt-BR"/>
            <w:rPrChange w:id="3051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delText>ຄົມມະນາຄົມ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ມີ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ສາມ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ຮູບການ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ດັ່ງນີ້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>:</w:delText>
        </w:r>
      </w:del>
    </w:p>
    <w:p w14:paraId="748B79A8" w14:textId="5771A3C6" w:rsidR="00897237" w:rsidRPr="002C0BDB" w:rsidDel="001E4E1F" w:rsidRDefault="0072440F">
      <w:pPr>
        <w:pStyle w:val="NoSpacing"/>
        <w:numPr>
          <w:ilvl w:val="0"/>
          <w:numId w:val="9"/>
        </w:numPr>
        <w:spacing w:line="340" w:lineRule="exact"/>
        <w:ind w:left="0" w:firstLine="0"/>
        <w:jc w:val="thaiDistribute"/>
        <w:rPr>
          <w:del w:id="30515" w:author="HP" w:date="2021-09-20T10:47:00Z"/>
          <w:rFonts w:ascii="Phetsarath OT" w:eastAsia="Phetsarath OT" w:hAnsi="Phetsarath OT" w:cs="Phetsarath OT"/>
          <w:sz w:val="24"/>
          <w:szCs w:val="24"/>
          <w:lang w:val="fr-FR"/>
        </w:rPr>
        <w:pPrChange w:id="30516" w:author="Windows User" w:date="2022-01-12T16:37:00Z">
          <w:pPr>
            <w:pStyle w:val="NoSpacing"/>
            <w:numPr>
              <w:numId w:val="9"/>
            </w:numPr>
            <w:ind w:left="720" w:firstLine="1123"/>
            <w:jc w:val="both"/>
          </w:pPr>
        </w:pPrChange>
      </w:pPr>
      <w:del w:id="30517" w:author="HP" w:date="2021-09-20T10:47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ການກວດກາຢ່າງເປັນລະບົບປົກກະຕິ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>;</w:delText>
        </w:r>
      </w:del>
    </w:p>
    <w:p w14:paraId="25C70889" w14:textId="78876A31" w:rsidR="00897237" w:rsidRPr="002C0BDB" w:rsidDel="001E4E1F" w:rsidRDefault="0072440F">
      <w:pPr>
        <w:pStyle w:val="NoSpacing"/>
        <w:numPr>
          <w:ilvl w:val="0"/>
          <w:numId w:val="9"/>
        </w:numPr>
        <w:spacing w:line="340" w:lineRule="exact"/>
        <w:ind w:left="0" w:firstLine="0"/>
        <w:jc w:val="thaiDistribute"/>
        <w:rPr>
          <w:del w:id="30518" w:author="HP" w:date="2021-09-20T10:47:00Z"/>
          <w:rFonts w:ascii="Phetsarath OT" w:eastAsia="Phetsarath OT" w:hAnsi="Phetsarath OT" w:cs="Phetsarath OT"/>
          <w:sz w:val="24"/>
          <w:szCs w:val="24"/>
          <w:lang w:val="fr-FR"/>
        </w:rPr>
        <w:pPrChange w:id="30519" w:author="Windows User" w:date="2022-01-12T16:37:00Z">
          <w:pPr>
            <w:pStyle w:val="NoSpacing"/>
            <w:numPr>
              <w:numId w:val="9"/>
            </w:numPr>
            <w:ind w:left="720" w:firstLine="1123"/>
            <w:jc w:val="both"/>
          </w:pPr>
        </w:pPrChange>
      </w:pPr>
      <w:del w:id="30520" w:author="HP" w:date="2021-09-20T10:47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ການກວດກາໂດຍມີການແຈ້ງໃຫ້ຮູ້ລ່ວງໜ້າ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lang w:val="fr-FR"/>
          </w:rPr>
          <w:delText>;</w:delText>
        </w:r>
      </w:del>
    </w:p>
    <w:p w14:paraId="5F9F35D3" w14:textId="7E3A1065" w:rsidR="00897237" w:rsidRPr="002C0BDB" w:rsidDel="001E4E1F" w:rsidRDefault="0072440F">
      <w:pPr>
        <w:pStyle w:val="NoSpacing"/>
        <w:numPr>
          <w:ilvl w:val="0"/>
          <w:numId w:val="9"/>
        </w:numPr>
        <w:spacing w:line="340" w:lineRule="exact"/>
        <w:ind w:left="0" w:firstLine="0"/>
        <w:jc w:val="thaiDistribute"/>
        <w:rPr>
          <w:del w:id="30521" w:author="HP" w:date="2021-09-20T10:47:00Z"/>
          <w:rFonts w:ascii="Phetsarath OT" w:eastAsia="Phetsarath OT" w:hAnsi="Phetsarath OT" w:cs="Phetsarath OT"/>
          <w:sz w:val="24"/>
          <w:szCs w:val="24"/>
          <w:lang w:val="pt-BR"/>
          <w:rPrChange w:id="30522" w:author="NA" w:date="2021-12-30T11:44:00Z">
            <w:rPr>
              <w:del w:id="30523" w:author="HP" w:date="2021-09-20T10:47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0524" w:author="Windows User" w:date="2022-01-12T16:37:00Z">
          <w:pPr>
            <w:pStyle w:val="NoSpacing"/>
            <w:numPr>
              <w:numId w:val="9"/>
            </w:numPr>
            <w:ind w:left="720" w:firstLine="1123"/>
            <w:jc w:val="both"/>
          </w:pPr>
        </w:pPrChange>
      </w:pPr>
      <w:del w:id="30525" w:author="HP" w:date="2021-09-20T10:47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ການກວດກາແບບກະທັນຫັນ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</w:p>
    <w:p w14:paraId="79E0D97C" w14:textId="251F1D3E" w:rsidR="00897237" w:rsidRPr="002C0BDB" w:rsidDel="001E4E1F" w:rsidRDefault="0072440F">
      <w:pPr>
        <w:pStyle w:val="NoSpacing"/>
        <w:spacing w:line="360" w:lineRule="exact"/>
        <w:jc w:val="thaiDistribute"/>
        <w:rPr>
          <w:del w:id="30526" w:author="HP" w:date="2021-09-20T10:47:00Z"/>
          <w:rFonts w:ascii="Phetsarath OT" w:eastAsia="Phetsarath OT" w:hAnsi="Phetsarath OT" w:cs="Phetsarath OT"/>
          <w:sz w:val="24"/>
          <w:szCs w:val="24"/>
          <w:lang w:val="pt-BR"/>
          <w:rPrChange w:id="30527" w:author="NA" w:date="2021-12-30T11:44:00Z">
            <w:rPr>
              <w:del w:id="30528" w:author="HP" w:date="2021-09-20T10:47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0529" w:author="Windows User" w:date="2022-01-12T16:37:00Z">
          <w:pPr>
            <w:pStyle w:val="NoSpacing"/>
            <w:ind w:left="709" w:firstLine="720"/>
            <w:jc w:val="thaiDistribute"/>
          </w:pPr>
        </w:pPrChange>
      </w:pPr>
      <w:del w:id="30530" w:author="HP" w:date="2021-09-20T10:47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ການກວດກາຢ່າງເປັນລະບົບປົກກະຕິ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ແມ່ນ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ການກວດກາທີ່ດຳເນີນໄປຕາມແຜນການຢ່າງເປັນປະຈໍາ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ມີກຳນົດເວລາຢ່າງແນ່ນອນ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</w:p>
    <w:p w14:paraId="42045139" w14:textId="64CBD653" w:rsidR="00897237" w:rsidRPr="002C0BDB" w:rsidDel="001E4E1F" w:rsidRDefault="0072440F">
      <w:pPr>
        <w:pStyle w:val="NoSpacing"/>
        <w:spacing w:line="360" w:lineRule="exact"/>
        <w:jc w:val="thaiDistribute"/>
        <w:rPr>
          <w:del w:id="30531" w:author="HP" w:date="2021-09-20T10:47:00Z"/>
          <w:rFonts w:ascii="Phetsarath OT" w:eastAsia="Phetsarath OT" w:hAnsi="Phetsarath OT" w:cs="Phetsarath OT"/>
          <w:sz w:val="24"/>
          <w:szCs w:val="24"/>
          <w:lang w:val="pt-BR"/>
          <w:rPrChange w:id="30532" w:author="NA" w:date="2021-12-30T11:44:00Z">
            <w:rPr>
              <w:del w:id="30533" w:author="HP" w:date="2021-09-20T10:47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0534" w:author="Windows User" w:date="2022-01-12T16:37:00Z">
          <w:pPr>
            <w:pStyle w:val="NoSpacing"/>
            <w:ind w:left="709" w:firstLine="720"/>
            <w:jc w:val="thaiDistribute"/>
          </w:pPr>
        </w:pPrChange>
      </w:pPr>
      <w:del w:id="30535" w:author="HP" w:date="2021-09-20T10:47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ການກວດກາໂດຍມີການແຈ້ງໃຫ້ຮູ້ລ່ວງໜ້າ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ແມ່ນ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ການກວດການອກແຜນການ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ເມື່ອເຫັນວ່າ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ມີຄວາມຈຳເປັນ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ຊຶ່ງແຈ້ງໃຫ້ຜູ້ທີ່ຈະຖືກກວດກາຊາບລ່ວງໜ້າ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</w:p>
    <w:p w14:paraId="3AACD631" w14:textId="59269D76" w:rsidR="00897237" w:rsidRPr="002C0BDB" w:rsidDel="001E4E1F" w:rsidRDefault="0072440F">
      <w:pPr>
        <w:pStyle w:val="NoSpacing"/>
        <w:spacing w:line="360" w:lineRule="exact"/>
        <w:jc w:val="thaiDistribute"/>
        <w:rPr>
          <w:del w:id="30536" w:author="HP" w:date="2021-09-20T10:48:00Z"/>
          <w:rFonts w:ascii="Phetsarath OT" w:eastAsia="Phetsarath OT" w:hAnsi="Phetsarath OT" w:cs="Phetsarath OT"/>
          <w:sz w:val="24"/>
          <w:szCs w:val="24"/>
          <w:lang w:val="pt-BR"/>
          <w:rPrChange w:id="30537" w:author="NA" w:date="2021-12-30T11:44:00Z">
            <w:rPr>
              <w:del w:id="30538" w:author="HP" w:date="2021-09-20T10:48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0539" w:author="Windows User" w:date="2022-01-12T16:37:00Z">
          <w:pPr>
            <w:pStyle w:val="NoSpacing"/>
            <w:ind w:left="709" w:firstLine="720"/>
            <w:jc w:val="thaiDistribute"/>
          </w:pPr>
        </w:pPrChange>
      </w:pPr>
      <w:del w:id="30540" w:author="HP" w:date="2021-09-20T10:47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ການກວດກາແບບກະທັນຫັນ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ແມ່ນ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ການກວດກາໂດຍຮີບດ່ວນ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ຊຶ່ງບໍ່ໄດ້ແຈ້ງໃຫ້ຜູ້ທີ່ຈະຖືກກວດກາ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ຊາບລ່ວງໜ້າ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</w:p>
    <w:p w14:paraId="46BB1504" w14:textId="7E831947" w:rsidR="00087BB2" w:rsidRPr="002C0BDB" w:rsidRDefault="0072440F">
      <w:pPr>
        <w:pStyle w:val="NoSpacing"/>
        <w:spacing w:line="360" w:lineRule="exact"/>
        <w:jc w:val="thaiDistribute"/>
        <w:rPr>
          <w:ins w:id="30541" w:author="PSK" w:date="2021-08-15T12:09:00Z"/>
          <w:rFonts w:ascii="Phetsarath OT" w:eastAsia="Phetsarath OT" w:hAnsi="Phetsarath OT" w:cs="Phetsarath OT"/>
          <w:sz w:val="24"/>
          <w:szCs w:val="24"/>
          <w:lang w:val="pt-BR"/>
          <w:rPrChange w:id="30542" w:author="NA" w:date="2021-12-30T11:44:00Z">
            <w:rPr>
              <w:ins w:id="30543" w:author="PSK" w:date="2021-08-15T12:09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0544" w:author="Windows User" w:date="2022-01-12T16:37:00Z">
          <w:pPr>
            <w:pStyle w:val="NoSpacing"/>
            <w:spacing w:line="276" w:lineRule="auto"/>
            <w:ind w:left="709" w:firstLine="720"/>
            <w:jc w:val="thaiDistribute"/>
          </w:pPr>
        </w:pPrChange>
      </w:pPr>
      <w:del w:id="30545" w:author="HP" w:date="2021-09-20T10:48:00Z"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ໃນການດຳເນີນການກວດກາໂທລະຄົມມະນາຄົມ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ເຈົ້າໜ້າທີ່ຂອງອົງການກວດກາ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ຕ້ອງປະຕິບັດໃຫ້ຖືກຕ້ອງຕາມກົດໝາຍ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ລະບຽບການ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</w:rPr>
          <w:delText>ຢ່າງເຂັ້ມງວດ</w:delText>
        </w:r>
        <w:r w:rsidRPr="002C0BDB" w:rsidDel="001E4E1F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</w:p>
    <w:p w14:paraId="383BDC41" w14:textId="2A826315" w:rsidR="0036018D" w:rsidRPr="002C0BDB" w:rsidDel="001E4E1F" w:rsidRDefault="0036018D">
      <w:pPr>
        <w:pStyle w:val="NoSpacing"/>
        <w:spacing w:line="360" w:lineRule="exact"/>
        <w:ind w:left="425" w:firstLine="624"/>
        <w:jc w:val="thaiDistribute"/>
        <w:rPr>
          <w:del w:id="30546" w:author="HP" w:date="2021-09-20T10:48:00Z"/>
          <w:rFonts w:ascii="Phetsarath OT" w:eastAsia="Phetsarath OT" w:hAnsi="Phetsarath OT" w:cs="Phetsarath OT"/>
          <w:sz w:val="24"/>
          <w:szCs w:val="24"/>
        </w:rPr>
        <w:pPrChange w:id="30547" w:author="PSK" w:date="2021-07-16T16:33:00Z">
          <w:pPr>
            <w:pStyle w:val="NoSpacing"/>
            <w:spacing w:line="276" w:lineRule="auto"/>
            <w:ind w:left="709" w:firstLine="720"/>
            <w:jc w:val="thaiDistribute"/>
          </w:pPr>
        </w:pPrChange>
      </w:pPr>
    </w:p>
    <w:p w14:paraId="12221FE9" w14:textId="77777777" w:rsidR="00C008BA" w:rsidRPr="002C0BDB" w:rsidDel="00CA16EC" w:rsidRDefault="00C008BA">
      <w:pPr>
        <w:pStyle w:val="NoSpacing"/>
        <w:spacing w:line="340" w:lineRule="exact"/>
        <w:ind w:left="709" w:firstLine="720"/>
        <w:rPr>
          <w:del w:id="30548" w:author="PSK" w:date="2021-07-16T16:07:00Z"/>
          <w:rFonts w:ascii="Phetsarath OT" w:eastAsia="Phetsarath OT" w:hAnsi="Phetsarath OT" w:cs="Phetsarath OT"/>
          <w:b/>
          <w:bCs/>
          <w:sz w:val="24"/>
          <w:szCs w:val="24"/>
        </w:rPr>
        <w:pPrChange w:id="30549" w:author="PSK" w:date="2021-07-16T16:08:00Z">
          <w:pPr>
            <w:pStyle w:val="NoSpacing"/>
            <w:spacing w:line="276" w:lineRule="auto"/>
            <w:ind w:left="709" w:firstLine="720"/>
          </w:pPr>
        </w:pPrChange>
      </w:pPr>
    </w:p>
    <w:p w14:paraId="422EDEDF" w14:textId="77777777" w:rsidR="00897237" w:rsidRPr="00BB640D" w:rsidRDefault="0072440F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 w:val="30"/>
          <w:szCs w:val="30"/>
          <w:lang w:bidi="lo-LA"/>
          <w:rPrChange w:id="30550" w:author="Windows User" w:date="2022-01-18T08:05:00Z">
            <w:rPr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</w:pPr>
      <w:bookmarkStart w:id="30551" w:name="_Toc77346292"/>
      <w:r w:rsidRPr="00BB640D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52" w:author="Windows User" w:date="2022-01-18T08:05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ພາກ</w:t>
      </w:r>
      <w:r w:rsidRPr="00BB640D">
        <w:rPr>
          <w:rFonts w:ascii="Phetsarath OT" w:eastAsia="Phetsarath OT" w:hAnsi="Phetsarath OT" w:cs="Phetsarath OT"/>
          <w:color w:val="auto"/>
          <w:sz w:val="30"/>
          <w:szCs w:val="30"/>
          <w:rPrChange w:id="30553" w:author="Windows User" w:date="2022-01-18T08:05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bidi="lo-LA"/>
            </w:rPr>
          </w:rPrChange>
        </w:rPr>
        <w:t>​</w:t>
      </w:r>
      <w:r w:rsidRPr="00BB640D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54" w:author="Windows User" w:date="2022-01-18T08:05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ທີ</w:t>
      </w:r>
      <w:r w:rsidRPr="00BB640D">
        <w:rPr>
          <w:rFonts w:ascii="Phetsarath OT" w:eastAsia="Phetsarath OT" w:hAnsi="Phetsarath OT" w:cs="Phetsarath OT"/>
          <w:color w:val="auto"/>
          <w:sz w:val="30"/>
          <w:szCs w:val="30"/>
          <w:rPrChange w:id="30555" w:author="Windows User" w:date="2022-01-18T08:05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bidi="lo-LA"/>
            </w:rPr>
          </w:rPrChange>
        </w:rPr>
        <w:t xml:space="preserve"> X</w:t>
      </w:r>
      <w:del w:id="30556" w:author="home" w:date="2021-08-09T10:12:00Z">
        <w:r w:rsidRPr="00BB640D" w:rsidDel="00A36F57">
          <w:rPr>
            <w:rFonts w:ascii="Phetsarath OT" w:eastAsia="Phetsarath OT" w:hAnsi="Phetsarath OT" w:cs="Phetsarath OT"/>
            <w:color w:val="auto"/>
            <w:sz w:val="30"/>
            <w:szCs w:val="30"/>
            <w:rPrChange w:id="30557" w:author="Windows User" w:date="2022-01-18T08:05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bidi="lo-LA"/>
              </w:rPr>
            </w:rPrChange>
          </w:rPr>
          <w:delText>I</w:delText>
        </w:r>
      </w:del>
      <w:bookmarkEnd w:id="30551"/>
    </w:p>
    <w:p w14:paraId="78A01D20" w14:textId="5020368A" w:rsidR="00140A0F" w:rsidRPr="00DA2BBE" w:rsidDel="00530183" w:rsidRDefault="0072440F">
      <w:pPr>
        <w:pStyle w:val="Heading1"/>
        <w:tabs>
          <w:tab w:val="left" w:pos="709"/>
        </w:tabs>
        <w:spacing w:before="0" w:line="240" w:lineRule="auto"/>
        <w:jc w:val="center"/>
        <w:rPr>
          <w:ins w:id="30558" w:author="LENOVO" w:date="2021-12-10T12:34:00Z"/>
          <w:del w:id="30559" w:author="NA" w:date="2021-12-23T12:44:00Z"/>
          <w:rFonts w:ascii="Phetsarath OT" w:eastAsia="Phetsarath OT" w:hAnsi="Phetsarath OT" w:cs="Phetsarath OT"/>
          <w:color w:val="auto"/>
          <w:sz w:val="30"/>
          <w:szCs w:val="30"/>
          <w:rPrChange w:id="30560" w:author="Windows User" w:date="2022-01-28T08:34:00Z">
            <w:rPr>
              <w:ins w:id="30561" w:author="LENOVO" w:date="2021-12-10T12:34:00Z"/>
              <w:del w:id="30562" w:author="NA" w:date="2021-12-23T12:44:00Z"/>
              <w:rFonts w:ascii="Phetsarath OT" w:eastAsia="Phetsarath OT" w:hAnsi="Phetsarath OT" w:cs="Phetsarath OT"/>
              <w:color w:val="auto"/>
              <w:szCs w:val="28"/>
            </w:rPr>
          </w:rPrChange>
        </w:rPr>
        <w:pPrChange w:id="30563" w:author="NA" w:date="2021-12-24T10:50:00Z">
          <w:pPr>
            <w:pStyle w:val="Heading1"/>
            <w:spacing w:before="0" w:line="240" w:lineRule="auto"/>
            <w:jc w:val="center"/>
          </w:pPr>
        </w:pPrChange>
      </w:pPr>
      <w:bookmarkStart w:id="30564" w:name="_Toc77346293"/>
      <w:r w:rsidRPr="00861570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65" w:author="Windows User" w:date="2022-03-01T10:43:00Z">
            <w:rPr>
              <w:rFonts w:ascii="Phetsarath OT" w:eastAsia="Phetsarath OT" w:hAnsi="Phetsarath OT" w:cs="Phetsarath OT" w:hint="cs"/>
              <w:cs/>
              <w:lang w:bidi="lo-LA"/>
            </w:rPr>
          </w:rPrChange>
        </w:rPr>
        <w:t>ວັນ</w:t>
      </w:r>
      <w:r w:rsidRPr="00861570">
        <w:rPr>
          <w:rFonts w:ascii="Phetsarath OT" w:eastAsia="Phetsarath OT" w:hAnsi="Phetsarath OT" w:cs="Phetsarath OT"/>
          <w:color w:val="auto"/>
          <w:sz w:val="30"/>
          <w:szCs w:val="30"/>
          <w:rPrChange w:id="30566" w:author="Windows User" w:date="2022-03-01T10:43:00Z">
            <w:rPr>
              <w:rFonts w:ascii="Phetsarath OT" w:eastAsia="Phetsarath OT" w:hAnsi="Phetsarath OT" w:cs="Phetsarath OT"/>
            </w:rPr>
          </w:rPrChange>
        </w:rPr>
        <w:t>​​</w:t>
      </w:r>
      <w:r w:rsidRPr="00861570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67" w:author="Windows User" w:date="2022-03-01T10:43:00Z">
            <w:rPr>
              <w:rFonts w:ascii="Phetsarath OT" w:eastAsia="Phetsarath OT" w:hAnsi="Phetsarath OT" w:cs="Phetsarath OT" w:hint="cs"/>
              <w:cs/>
              <w:lang w:bidi="lo-LA"/>
            </w:rPr>
          </w:rPrChange>
        </w:rPr>
        <w:t>ໂທລະ</w:t>
      </w:r>
      <w:r w:rsidRPr="00861570">
        <w:rPr>
          <w:rFonts w:ascii="Phetsarath OT" w:eastAsia="Phetsarath OT" w:hAnsi="Phetsarath OT" w:cs="Phetsarath OT"/>
          <w:color w:val="auto"/>
          <w:sz w:val="30"/>
          <w:szCs w:val="30"/>
          <w:rPrChange w:id="30568" w:author="Windows User" w:date="2022-03-01T10:43:00Z">
            <w:rPr>
              <w:rFonts w:ascii="Phetsarath OT" w:eastAsia="Phetsarath OT" w:hAnsi="Phetsarath OT" w:cs="Phetsarath OT"/>
            </w:rPr>
          </w:rPrChange>
        </w:rPr>
        <w:t>​</w:t>
      </w:r>
      <w:r w:rsidRPr="00861570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69" w:author="Windows User" w:date="2022-03-01T10:43:00Z">
            <w:rPr>
              <w:rFonts w:ascii="Phetsarath OT" w:eastAsia="Phetsarath OT" w:hAnsi="Phetsarath OT" w:cs="Phetsarath OT" w:hint="cs"/>
              <w:cs/>
              <w:lang w:bidi="lo-LA"/>
            </w:rPr>
          </w:rPrChange>
        </w:rPr>
        <w:t>ຄົມມະນາຄົມ</w:t>
      </w:r>
      <w:ins w:id="30570" w:author="NA" w:date="2021-12-23T12:44:00Z">
        <w:r w:rsidR="00530183" w:rsidRPr="00DA2BBE">
          <w:rPr>
            <w:rFonts w:ascii="Phetsarath OT" w:eastAsia="Phetsarath OT" w:hAnsi="Phetsarath OT" w:cs="Phetsarath OT" w:hint="cs"/>
            <w:b w:val="0"/>
            <w:bCs w:val="0"/>
            <w:color w:val="auto"/>
            <w:sz w:val="30"/>
            <w:szCs w:val="30"/>
            <w:cs/>
            <w:lang w:bidi="lo-LA"/>
            <w:rPrChange w:id="30571" w:author="Windows User" w:date="2022-01-28T08:34:00Z">
              <w:rPr>
                <w:rFonts w:ascii="Phetsarath OT" w:eastAsia="Phetsarath OT" w:hAnsi="Phetsarath OT" w:cs="Phetsarath OT" w:hint="cs"/>
                <w:b w:val="0"/>
                <w:bCs w:val="0"/>
                <w:szCs w:val="22"/>
                <w:cs/>
                <w:lang w:bidi="lo-LA"/>
              </w:rPr>
            </w:rPrChange>
          </w:rPr>
          <w:t>ແຫ່ງຊາດ</w:t>
        </w:r>
      </w:ins>
      <w:r w:rsidRPr="00DA2BBE">
        <w:rPr>
          <w:rFonts w:ascii="Phetsarath OT" w:eastAsia="Phetsarath OT" w:hAnsi="Phetsarath OT" w:cs="Phetsarath OT"/>
          <w:b w:val="0"/>
          <w:bCs w:val="0"/>
          <w:color w:val="auto"/>
          <w:sz w:val="30"/>
          <w:szCs w:val="30"/>
          <w:rPrChange w:id="30572" w:author="Windows User" w:date="2022-01-28T08:34:00Z">
            <w:rPr>
              <w:rFonts w:ascii="Phetsarath OT" w:eastAsia="Phetsarath OT" w:hAnsi="Phetsarath OT" w:cs="Phetsarath OT"/>
              <w:b w:val="0"/>
              <w:bCs w:val="0"/>
            </w:rPr>
          </w:rPrChange>
        </w:rPr>
        <w:t>, ​</w:t>
      </w:r>
    </w:p>
    <w:p w14:paraId="1B28F7D1" w14:textId="419B29D1" w:rsidR="00897237" w:rsidRPr="00BB640D" w:rsidRDefault="0072440F">
      <w:pPr>
        <w:pStyle w:val="Heading1"/>
        <w:tabs>
          <w:tab w:val="left" w:pos="709"/>
        </w:tabs>
        <w:spacing w:before="0" w:line="240" w:lineRule="auto"/>
        <w:jc w:val="center"/>
        <w:rPr>
          <w:ins w:id="30573" w:author="PSK" w:date="2021-07-16T16:33:00Z"/>
          <w:rFonts w:ascii="Phetsarath OT" w:eastAsia="Phetsarath OT" w:hAnsi="Phetsarath OT" w:cs="Phetsarath OT"/>
          <w:color w:val="auto"/>
          <w:sz w:val="30"/>
          <w:szCs w:val="30"/>
          <w:lang w:bidi="lo-LA"/>
          <w:rPrChange w:id="30574" w:author="Windows User" w:date="2022-01-18T08:05:00Z">
            <w:rPr>
              <w:ins w:id="30575" w:author="PSK" w:date="2021-07-16T16:33:00Z"/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30576" w:author="NA" w:date="2021-12-24T10:50:00Z">
          <w:pPr>
            <w:pStyle w:val="Heading1"/>
            <w:spacing w:before="0" w:line="240" w:lineRule="auto"/>
            <w:jc w:val="center"/>
          </w:pPr>
        </w:pPrChange>
      </w:pPr>
      <w:r w:rsidRPr="00DA2BBE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77" w:author="Windows User" w:date="2022-01-28T08:3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ເຄື່ອງໝາຍ</w:t>
      </w:r>
      <w:r w:rsidRPr="00DA2BBE">
        <w:rPr>
          <w:rFonts w:ascii="Phetsarath OT" w:eastAsia="Phetsarath OT" w:hAnsi="Phetsarath OT" w:cs="Phetsarath OT"/>
          <w:color w:val="auto"/>
          <w:sz w:val="30"/>
          <w:szCs w:val="30"/>
          <w:rPrChange w:id="30578" w:author="Windows User" w:date="2022-01-28T08:34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t>, ​</w:t>
      </w:r>
      <w:r w:rsidRPr="00DA2BBE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79" w:author="Windows User" w:date="2022-01-28T08:3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ເຄື່ອງ</w:t>
      </w:r>
      <w:r w:rsidRPr="00DA2BBE">
        <w:rPr>
          <w:rFonts w:ascii="Phetsarath OT" w:eastAsia="Phetsarath OT" w:hAnsi="Phetsarath OT" w:cs="Phetsarath OT"/>
          <w:color w:val="auto"/>
          <w:sz w:val="30"/>
          <w:szCs w:val="30"/>
          <w:rPrChange w:id="30580" w:author="Windows User" w:date="2022-01-28T08:34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t>​</w:t>
      </w:r>
      <w:r w:rsidRPr="00DA2BBE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81" w:author="Windows User" w:date="2022-01-28T08:3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ແບບ</w:t>
      </w:r>
      <w:r w:rsidRPr="00DA2BBE">
        <w:rPr>
          <w:rFonts w:ascii="Phetsarath OT" w:eastAsia="Phetsarath OT" w:hAnsi="Phetsarath OT" w:cs="Phetsarath OT"/>
          <w:color w:val="auto"/>
          <w:sz w:val="30"/>
          <w:szCs w:val="30"/>
          <w:rPrChange w:id="30582" w:author="Windows User" w:date="2022-01-28T08:34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t xml:space="preserve"> ​</w:t>
      </w:r>
      <w:r w:rsidRPr="00DA2BBE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83" w:author="Windows User" w:date="2022-01-28T08:3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ແລະ</w:t>
      </w:r>
      <w:r w:rsidRPr="00DA2BBE">
        <w:rPr>
          <w:rFonts w:ascii="Phetsarath OT" w:eastAsia="Phetsarath OT" w:hAnsi="Phetsarath OT" w:cs="Phetsarath OT"/>
          <w:color w:val="auto"/>
          <w:sz w:val="30"/>
          <w:szCs w:val="30"/>
          <w:rPrChange w:id="30584" w:author="Windows User" w:date="2022-01-28T08:34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t xml:space="preserve"> </w:t>
      </w:r>
      <w:ins w:id="30585" w:author="khaithong" w:date="2021-07-29T11:28:00Z">
        <w:r w:rsidR="002766AC" w:rsidRPr="00DA2BBE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30586" w:author="Windows User" w:date="2022-01-28T08:3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u w:val="single"/>
                <w:cs/>
                <w:lang w:bidi="lo-LA"/>
              </w:rPr>
            </w:rPrChange>
          </w:rPr>
          <w:t>ຕ</w:t>
        </w:r>
      </w:ins>
      <w:del w:id="30587" w:author="khaithong" w:date="2021-07-29T11:28:00Z">
        <w:r w:rsidRPr="00DA2BBE" w:rsidDel="002766AC">
          <w:rPr>
            <w:rFonts w:ascii="Phetsarath OT" w:eastAsia="Phetsarath OT" w:hAnsi="Phetsarath OT" w:cs="Phetsarath OT" w:hint="cs"/>
            <w:color w:val="auto"/>
            <w:sz w:val="30"/>
            <w:szCs w:val="30"/>
            <w:cs/>
            <w:lang w:bidi="lo-LA"/>
            <w:rPrChange w:id="30588" w:author="Windows User" w:date="2022-01-28T08:34:00Z">
              <w:rPr>
                <w:rFonts w:ascii="Phetsarath OT" w:eastAsia="Phetsarath OT" w:hAnsi="Phetsarath OT" w:cs="Phetsarath OT" w:hint="cs"/>
                <w:b w:val="0"/>
                <w:bCs w:val="0"/>
                <w:color w:val="auto"/>
                <w:sz w:val="22"/>
                <w:szCs w:val="28"/>
                <w:u w:val="single"/>
                <w:cs/>
                <w:lang w:bidi="lo-LA"/>
              </w:rPr>
            </w:rPrChange>
          </w:rPr>
          <w:delText>ກ</w:delText>
        </w:r>
      </w:del>
      <w:r w:rsidRPr="00DA2BBE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89" w:author="Windows User" w:date="2022-01-28T08:34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u w:val="single"/>
              <w:cs/>
              <w:lang w:bidi="lo-LA"/>
            </w:rPr>
          </w:rPrChange>
        </w:rPr>
        <w:t>າ</w:t>
      </w:r>
      <w:r w:rsidRPr="00DA2BBE">
        <w:rPr>
          <w:rFonts w:ascii="Phetsarath OT" w:eastAsia="Phetsarath OT" w:hAnsi="Phetsarath OT" w:cs="Phetsarath OT"/>
          <w:color w:val="auto"/>
          <w:sz w:val="30"/>
          <w:szCs w:val="30"/>
          <w:rPrChange w:id="30590" w:author="Windows User" w:date="2022-01-28T08:34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u w:val="single"/>
              <w:lang w:bidi="lo-LA"/>
            </w:rPr>
          </w:rPrChange>
        </w:rPr>
        <w:t>​</w:t>
      </w:r>
      <w:r w:rsidRPr="00DA2BBE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91" w:author="Windows User" w:date="2022-01-28T08:3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ປະ</w:t>
      </w:r>
      <w:r w:rsidRPr="00DA2BBE">
        <w:rPr>
          <w:rFonts w:ascii="Phetsarath OT" w:eastAsia="Phetsarath OT" w:hAnsi="Phetsarath OT" w:cs="Phetsarath OT"/>
          <w:color w:val="auto"/>
          <w:sz w:val="30"/>
          <w:szCs w:val="30"/>
          <w:rPrChange w:id="30592" w:author="Windows User" w:date="2022-01-28T08:34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t>​</w:t>
      </w:r>
      <w:r w:rsidRPr="00DA2BBE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593" w:author="Windows User" w:date="2022-01-28T08:34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ທັບ</w:t>
      </w:r>
      <w:bookmarkEnd w:id="30564"/>
    </w:p>
    <w:p w14:paraId="0DB7C87F" w14:textId="77777777" w:rsidR="00087BB2" w:rsidRPr="006E34B5" w:rsidRDefault="00087BB2">
      <w:pPr>
        <w:spacing w:after="0" w:line="340" w:lineRule="exact"/>
        <w:rPr>
          <w:rFonts w:ascii="Phetsarath OT" w:eastAsia="Phetsarath OT" w:hAnsi="Phetsarath OT" w:cs="Phetsarath OT"/>
          <w:lang w:bidi="lo-LA"/>
        </w:rPr>
        <w:pPrChange w:id="30594" w:author="PSK" w:date="2021-07-16T16:33:00Z">
          <w:pPr>
            <w:pStyle w:val="Heading1"/>
            <w:spacing w:before="0" w:line="240" w:lineRule="auto"/>
            <w:jc w:val="center"/>
          </w:pPr>
        </w:pPrChange>
      </w:pPr>
    </w:p>
    <w:p w14:paraId="5E93731F" w14:textId="7F3E2E75" w:rsidR="00897237" w:rsidRPr="00861570" w:rsidDel="00CA16EC" w:rsidRDefault="006214EA">
      <w:pPr>
        <w:pStyle w:val="NoSpacing"/>
        <w:spacing w:line="340" w:lineRule="exact"/>
        <w:jc w:val="both"/>
        <w:rPr>
          <w:del w:id="30595" w:author="PSK" w:date="2021-07-16T16:07:00Z"/>
          <w:rFonts w:ascii="Phetsarath OT" w:eastAsia="Phetsarath OT" w:hAnsi="Phetsarath OT" w:cs="Phetsarath OT"/>
          <w:b/>
          <w:bCs/>
          <w:szCs w:val="28"/>
          <w:rPrChange w:id="30596" w:author="Windows User" w:date="2022-03-01T10:43:00Z">
            <w:rPr>
              <w:del w:id="30597" w:author="PSK" w:date="2021-07-16T16:07:00Z"/>
              <w:rFonts w:ascii="Phetsarath OT" w:eastAsia="Phetsarath OT" w:hAnsi="Phetsarath OT" w:cs="Phetsarath OT"/>
              <w:b/>
              <w:bCs/>
              <w:sz w:val="28"/>
            </w:rPr>
          </w:rPrChange>
        </w:rPr>
        <w:pPrChange w:id="30598" w:author="NA" w:date="2021-12-27T14:59:00Z">
          <w:pPr>
            <w:pStyle w:val="NoSpacing"/>
            <w:jc w:val="both"/>
          </w:pPr>
        </w:pPrChange>
      </w:pPr>
      <w:bookmarkStart w:id="30599" w:name="_Toc77346132"/>
      <w:bookmarkStart w:id="30600" w:name="_Toc77346294"/>
      <w:bookmarkEnd w:id="30599"/>
      <w:bookmarkEnd w:id="30600"/>
      <w:ins w:id="30601" w:author="NA" w:date="2021-12-27T14:59:00Z">
        <w:r w:rsidRPr="00861570">
          <w:rPr>
            <w:rFonts w:ascii="Phetsarath OT" w:eastAsia="Phetsarath OT" w:hAnsi="Phetsarath OT" w:cs="Phetsarath OT" w:hint="cs"/>
            <w:b/>
            <w:bCs/>
            <w:color w:val="000000" w:themeColor="text1"/>
            <w:sz w:val="24"/>
            <w:szCs w:val="24"/>
            <w:cs/>
            <w:rPrChange w:id="30602" w:author="Windows User" w:date="2022-03-01T10:43:00Z">
              <w:rPr>
                <w:rFonts w:ascii="Phetsarath OT" w:eastAsia="Phetsarath OT" w:hAnsi="Phetsarath OT" w:cs="Phetsarath OT" w:hint="cs"/>
                <w:b/>
                <w:bCs/>
                <w:sz w:val="28"/>
                <w:cs/>
              </w:rPr>
            </w:rPrChange>
          </w:rPr>
          <w:t>ມາດຕາ</w:t>
        </w:r>
        <w:r w:rsidRPr="00861570">
          <w:rPr>
            <w:rFonts w:ascii="Phetsarath OT" w:eastAsia="Phetsarath OT" w:hAnsi="Phetsarath OT" w:cs="Phetsarath OT"/>
            <w:b/>
            <w:bCs/>
            <w:color w:val="000000" w:themeColor="text1"/>
            <w:sz w:val="24"/>
            <w:szCs w:val="24"/>
            <w:cs/>
            <w:rPrChange w:id="30603" w:author="Windows User" w:date="2022-03-01T10:43:00Z">
              <w:rPr>
                <w:rFonts w:ascii="Phetsarath OT" w:eastAsia="Phetsarath OT" w:hAnsi="Phetsarath OT" w:cs="Phetsarath OT"/>
                <w:b/>
                <w:bCs/>
                <w:sz w:val="28"/>
                <w:cs/>
              </w:rPr>
            </w:rPrChange>
          </w:rPr>
          <w:t xml:space="preserve">  53</w:t>
        </w:r>
        <w:r w:rsidRPr="00861570">
          <w:rPr>
            <w:rFonts w:ascii="Phetsarath OT" w:eastAsia="Phetsarath OT" w:hAnsi="Phetsarath OT" w:cs="Phetsarath OT"/>
            <w:b/>
            <w:bCs/>
            <w:szCs w:val="28"/>
            <w:cs/>
            <w:rPrChange w:id="30604" w:author="Windows User" w:date="2022-03-01T10:43:00Z">
              <w:rPr>
                <w:rFonts w:ascii="Phetsarath OT" w:eastAsia="Phetsarath OT" w:hAnsi="Phetsarath OT" w:cs="Phetsarath OT"/>
                <w:b/>
                <w:bCs/>
                <w:sz w:val="28"/>
                <w:cs/>
              </w:rPr>
            </w:rPrChange>
          </w:rPr>
          <w:t xml:space="preserve">  </w:t>
        </w:r>
      </w:ins>
    </w:p>
    <w:p w14:paraId="59B454EF" w14:textId="3F6BB450" w:rsidR="00897237" w:rsidRPr="0077065C" w:rsidRDefault="0072440F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</w:rPr>
        <w:pPrChange w:id="30605" w:author="NA" w:date="2021-12-27T15:00:00Z">
          <w:pPr>
            <w:pStyle w:val="Heading2"/>
          </w:pPr>
        </w:pPrChange>
      </w:pPr>
      <w:del w:id="30606" w:author="home" w:date="2021-07-12T06:50:00Z">
        <w:r w:rsidRPr="0077065C" w:rsidDel="00C21E7A">
          <w:rPr>
            <w:rFonts w:ascii="Phetsarath OT" w:eastAsia="Phetsarath OT" w:hAnsi="Phetsarath OT" w:cs="Phetsarath OT" w:hint="cs"/>
            <w:color w:val="auto"/>
            <w:sz w:val="16"/>
            <w:szCs w:val="20"/>
            <w:cs/>
            <w:lang w:bidi="lo-LA"/>
            <w:rPrChange w:id="30607" w:author="Documents" w:date="2022-01-06T15:43:00Z">
              <w:rPr>
                <w:rFonts w:ascii="Phetsarath OT" w:eastAsia="Phetsarath OT" w:hAnsi="Phetsarath OT" w:cs="Phetsarath OT" w:hint="cs"/>
                <w:color w:val="auto"/>
                <w:sz w:val="20"/>
                <w:szCs w:val="24"/>
                <w:cs/>
                <w:lang w:bidi="lo-LA"/>
              </w:rPr>
            </w:rPrChange>
          </w:rPr>
          <w:delText>ມາດຕາ</w:delText>
        </w:r>
        <w:r w:rsidRPr="0077065C" w:rsidDel="00C21E7A">
          <w:rPr>
            <w:rFonts w:ascii="Phetsarath OT" w:eastAsia="Phetsarath OT" w:hAnsi="Phetsarath OT" w:cs="Angsana New"/>
            <w:color w:val="auto"/>
            <w:sz w:val="16"/>
            <w:szCs w:val="20"/>
            <w:cs/>
            <w:rPrChange w:id="30608" w:author="Documents" w:date="2022-01-06T15:43:00Z">
              <w:rPr>
                <w:rFonts w:ascii="Phetsarath OT" w:eastAsia="Phetsarath OT" w:hAnsi="Phetsarath OT" w:cs="Angsana New"/>
                <w:color w:val="auto"/>
                <w:sz w:val="20"/>
                <w:szCs w:val="24"/>
                <w:cs/>
              </w:rPr>
            </w:rPrChange>
          </w:rPr>
          <w:delText xml:space="preserve"> </w:delText>
        </w:r>
        <w:r w:rsidR="00347C2B" w:rsidRPr="0077065C" w:rsidDel="00C21E7A">
          <w:rPr>
            <w:rFonts w:ascii="Phetsarath OT" w:eastAsia="Phetsarath OT" w:hAnsi="Phetsarath OT" w:cs="Phetsarath OT"/>
            <w:color w:val="auto"/>
            <w:sz w:val="16"/>
            <w:szCs w:val="20"/>
            <w:cs/>
            <w:lang w:bidi="lo-LA"/>
            <w:rPrChange w:id="30609" w:author="Documents" w:date="2022-01-06T15:43:00Z">
              <w:rPr>
                <w:rFonts w:ascii="Phetsarath OT" w:eastAsia="Phetsarath OT" w:hAnsi="Phetsarath OT" w:cs="Phetsarath OT"/>
                <w:color w:val="auto"/>
                <w:sz w:val="20"/>
                <w:szCs w:val="24"/>
                <w:cs/>
                <w:lang w:bidi="lo-LA"/>
              </w:rPr>
            </w:rPrChange>
          </w:rPr>
          <w:delText>59</w:delText>
        </w:r>
        <w:r w:rsidRPr="0077065C" w:rsidDel="00C21E7A">
          <w:rPr>
            <w:rFonts w:ascii="Phetsarath OT" w:eastAsia="Phetsarath OT" w:hAnsi="Phetsarath OT" w:cs="Angsana New"/>
            <w:color w:val="auto"/>
            <w:sz w:val="16"/>
            <w:szCs w:val="20"/>
            <w:cs/>
            <w:rPrChange w:id="30610" w:author="Documents" w:date="2022-01-06T15:43:00Z">
              <w:rPr>
                <w:rFonts w:ascii="Phetsarath OT" w:eastAsia="Phetsarath OT" w:hAnsi="Phetsarath OT" w:cs="Angsana New"/>
                <w:color w:val="auto"/>
                <w:sz w:val="20"/>
                <w:szCs w:val="24"/>
                <w:cs/>
              </w:rPr>
            </w:rPrChange>
          </w:rPr>
          <w:delText xml:space="preserve"> </w:delText>
        </w:r>
      </w:del>
      <w:bookmarkStart w:id="30611" w:name="_Toc77346295"/>
      <w:del w:id="30612" w:author="HP" w:date="2021-08-12T14:39:00Z">
        <w:r w:rsidRPr="0077065C" w:rsidDel="00B34C97">
          <w:rPr>
            <w:rFonts w:ascii="Phetsarath OT" w:eastAsia="Phetsarath OT" w:hAnsi="Phetsarath OT" w:cs="Angsana New"/>
            <w:color w:val="auto"/>
            <w:sz w:val="16"/>
            <w:szCs w:val="20"/>
            <w:cs/>
            <w:rPrChange w:id="30613" w:author="Documents" w:date="2022-01-06T15:43:00Z">
              <w:rPr>
                <w:rFonts w:ascii="Phetsarath OT" w:eastAsia="Phetsarath OT" w:hAnsi="Phetsarath OT" w:cs="Angsana New"/>
                <w:color w:val="auto"/>
                <w:sz w:val="20"/>
                <w:szCs w:val="24"/>
                <w:cs/>
              </w:rPr>
            </w:rPrChange>
          </w:rPr>
          <w:delText>(</w:delText>
        </w:r>
      </w:del>
      <w:ins w:id="30614" w:author="home" w:date="2021-08-09T10:44:00Z">
        <w:del w:id="30615" w:author="HP" w:date="2021-08-12T14:39:00Z">
          <w:r w:rsidR="002C7AFE" w:rsidRPr="0077065C" w:rsidDel="00B34C97">
            <w:rPr>
              <w:rFonts w:ascii="Phetsarath OT" w:eastAsia="Phetsarath OT" w:hAnsi="Phetsarath OT" w:cs="Phetsarath OT" w:hint="cs"/>
              <w:color w:val="auto"/>
              <w:sz w:val="16"/>
              <w:szCs w:val="20"/>
              <w:cs/>
              <w:lang w:bidi="lo-LA"/>
              <w:rPrChange w:id="30616" w:author="Documents" w:date="2022-01-06T15:43:00Z">
                <w:rPr>
                  <w:rFonts w:ascii="Phetsarath OT" w:eastAsia="Phetsarath OT" w:hAnsi="Phetsarath OT" w:cs="Phetsarath OT" w:hint="cs"/>
                  <w:color w:val="auto"/>
                  <w:sz w:val="20"/>
                  <w:szCs w:val="24"/>
                  <w:cs/>
                  <w:lang w:bidi="lo-LA"/>
                </w:rPr>
              </w:rPrChange>
            </w:rPr>
            <w:delText>ປັບປຸງ</w:delText>
          </w:r>
        </w:del>
      </w:ins>
      <w:ins w:id="30617" w:author="PSK" w:date="2021-07-11T14:48:00Z">
        <w:del w:id="30618" w:author="home" w:date="2021-08-09T10:44:00Z">
          <w:r w:rsidR="00E10783" w:rsidRPr="0077065C" w:rsidDel="002C7AFE">
            <w:rPr>
              <w:rFonts w:ascii="Phetsarath OT" w:eastAsia="Phetsarath OT" w:hAnsi="Phetsarath OT" w:cs="Phetsarath OT" w:hint="cs"/>
              <w:color w:val="auto"/>
              <w:sz w:val="16"/>
              <w:szCs w:val="20"/>
              <w:cs/>
              <w:lang w:bidi="lo-LA"/>
              <w:rPrChange w:id="30619" w:author="Documents" w:date="2022-01-06T15:43:00Z">
                <w:rPr>
                  <w:rFonts w:ascii="Phetsarath OT" w:eastAsia="Phetsarath OT" w:hAnsi="Phetsarath OT" w:cs="Phetsarath OT" w:hint="cs"/>
                  <w:color w:val="auto"/>
                  <w:sz w:val="20"/>
                  <w:szCs w:val="24"/>
                  <w:cs/>
                  <w:lang w:bidi="lo-LA"/>
                </w:rPr>
              </w:rPrChange>
            </w:rPr>
            <w:delText>ຮັກສາໄວ້</w:delText>
          </w:r>
        </w:del>
      </w:ins>
      <w:del w:id="30620" w:author="PSK" w:date="2021-07-11T14:47:00Z">
        <w:r w:rsidRPr="0077065C" w:rsidDel="00E10783">
          <w:rPr>
            <w:rFonts w:ascii="Phetsarath OT" w:eastAsia="Phetsarath OT" w:hAnsi="Phetsarath OT" w:cs="Phetsarath OT" w:hint="cs"/>
            <w:color w:val="auto"/>
            <w:sz w:val="16"/>
            <w:szCs w:val="20"/>
            <w:cs/>
            <w:lang w:bidi="lo-LA"/>
            <w:rPrChange w:id="30621" w:author="Documents" w:date="2022-01-06T15:43:00Z">
              <w:rPr>
                <w:rFonts w:ascii="Phetsarath OT" w:eastAsia="Phetsarath OT" w:hAnsi="Phetsarath OT" w:cs="Phetsarath OT" w:hint="cs"/>
                <w:color w:val="auto"/>
                <w:sz w:val="20"/>
                <w:szCs w:val="24"/>
                <w:cs/>
                <w:lang w:bidi="lo-LA"/>
              </w:rPr>
            </w:rPrChange>
          </w:rPr>
          <w:delText>ປັບປຸງ</w:delText>
        </w:r>
      </w:del>
      <w:del w:id="30622" w:author="HP" w:date="2021-08-12T14:39:00Z">
        <w:r w:rsidRPr="0077065C" w:rsidDel="00B34C97">
          <w:rPr>
            <w:rFonts w:ascii="Phetsarath OT" w:eastAsia="Phetsarath OT" w:hAnsi="Phetsarath OT" w:cs="Angsana New"/>
            <w:color w:val="auto"/>
            <w:sz w:val="16"/>
            <w:szCs w:val="20"/>
            <w:cs/>
            <w:rPrChange w:id="30623" w:author="Documents" w:date="2022-01-06T15:43:00Z">
              <w:rPr>
                <w:rFonts w:ascii="Phetsarath OT" w:eastAsia="Phetsarath OT" w:hAnsi="Phetsarath OT" w:cs="Angsana New"/>
                <w:color w:val="auto"/>
                <w:sz w:val="20"/>
                <w:szCs w:val="24"/>
                <w:cs/>
              </w:rPr>
            </w:rPrChange>
          </w:rPr>
          <w:delText>)</w:delText>
        </w:r>
      </w:del>
      <w:del w:id="30624" w:author="NA" w:date="2021-12-27T15:00:00Z">
        <w:r w:rsidRPr="0077065C" w:rsidDel="006214EA">
          <w:rPr>
            <w:rFonts w:ascii="Phetsarath OT" w:eastAsia="Phetsarath OT" w:hAnsi="Phetsarath OT" w:cs="Phetsarath OT"/>
            <w:color w:val="auto"/>
            <w:sz w:val="16"/>
            <w:szCs w:val="20"/>
            <w:cs/>
            <w:lang w:bidi="lo-LA"/>
            <w:rPrChange w:id="30625" w:author="Documents" w:date="2022-01-06T15:43:00Z">
              <w:rPr>
                <w:rFonts w:ascii="Phetsarath OT" w:eastAsia="Phetsarath OT" w:hAnsi="Phetsarath OT" w:cs="Phetsarath OT"/>
                <w:color w:val="auto"/>
                <w:sz w:val="20"/>
                <w:szCs w:val="24"/>
                <w:cs/>
                <w:lang w:bidi="lo-LA"/>
              </w:rPr>
            </w:rPrChange>
          </w:rPr>
          <w:delText xml:space="preserve"> </w:delText>
        </w:r>
      </w:del>
      <w:r w:rsidRPr="0077065C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ວັນໂທລະຄົມມະນາຄົມ</w:t>
      </w:r>
      <w:bookmarkEnd w:id="30611"/>
      <w:ins w:id="30626" w:author="NA" w:date="2021-12-23T12:44:00Z">
        <w:r w:rsidR="00530183" w:rsidRPr="0077065C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>ແຫ່ງຊາດ</w:t>
        </w:r>
      </w:ins>
    </w:p>
    <w:p w14:paraId="762B4B82" w14:textId="43A8FB41" w:rsidR="00897237" w:rsidRPr="002C0BDB" w:rsidRDefault="006214EA">
      <w:pPr>
        <w:pStyle w:val="NoSpacing"/>
        <w:spacing w:line="360" w:lineRule="exact"/>
        <w:ind w:left="426" w:firstLine="708"/>
        <w:jc w:val="both"/>
        <w:rPr>
          <w:ins w:id="30627" w:author="PSK" w:date="2021-07-16T16:33:00Z"/>
          <w:rFonts w:ascii="Phetsarath OT" w:eastAsia="Phetsarath OT" w:hAnsi="Phetsarath OT" w:cs="Phetsarath OT"/>
          <w:sz w:val="24"/>
          <w:szCs w:val="24"/>
          <w:rPrChange w:id="30628" w:author="NA" w:date="2021-12-30T11:44:00Z">
            <w:rPr>
              <w:ins w:id="30629" w:author="PSK" w:date="2021-07-16T16:33:00Z"/>
              <w:rFonts w:ascii="Phetsarath OT" w:eastAsia="Phetsarath OT" w:hAnsi="Phetsarath OT" w:cs="Phetsarath OT"/>
              <w:spacing w:val="-8"/>
              <w:sz w:val="24"/>
              <w:szCs w:val="24"/>
            </w:rPr>
          </w:rPrChange>
        </w:rPr>
        <w:pPrChange w:id="30630" w:author="Documents" w:date="2022-01-11T10:34:00Z">
          <w:pPr>
            <w:pStyle w:val="NoSpacing"/>
            <w:spacing w:line="276" w:lineRule="auto"/>
            <w:ind w:left="567" w:firstLine="873"/>
            <w:jc w:val="both"/>
          </w:pPr>
        </w:pPrChange>
      </w:pPr>
      <w:ins w:id="30631" w:author="NA" w:date="2021-12-27T15:00:00Z"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30632" w:author="NA" w:date="2021-12-30T11:44:00Z">
              <w:rPr>
                <w:rFonts w:ascii="Phetsarath OT" w:eastAsia="Phetsarath OT" w:hAnsi="Phetsarath OT" w:cs="Phetsarath OT"/>
                <w:strike/>
                <w:sz w:val="24"/>
                <w:szCs w:val="24"/>
                <w:cs/>
              </w:rPr>
            </w:rPrChange>
          </w:rPr>
          <w:t xml:space="preserve"> </w:t>
        </w:r>
      </w:ins>
      <w:ins w:id="30633" w:author="Documents" w:date="2022-01-06T15:43:00Z">
        <w:del w:id="30634" w:author="Windows User" w:date="2022-01-12T16:38:00Z">
          <w:r w:rsidR="0077065C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</w:delText>
          </w:r>
        </w:del>
      </w:ins>
      <w:del w:id="30635" w:author="HP" w:date="2021-08-08T16:57:00Z">
        <w:r w:rsidR="0072440F" w:rsidRPr="002C0BDB" w:rsidDel="00560E0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30636" w:author="NA" w:date="2021-12-30T11:44:00Z">
              <w:rPr>
                <w:rFonts w:ascii="Phetsarath OT" w:eastAsia="Phetsarath OT" w:hAnsi="Phetsarath OT" w:cs="Phetsarath OT" w:hint="cs"/>
                <w:spacing w:val="-8"/>
                <w:sz w:val="24"/>
                <w:szCs w:val="24"/>
                <w:cs/>
              </w:rPr>
            </w:rPrChange>
          </w:rPr>
          <w:delText>ສປປ</w:delText>
        </w:r>
        <w:r w:rsidR="0072440F" w:rsidRPr="002C0BDB" w:rsidDel="00560E04">
          <w:rPr>
            <w:rFonts w:ascii="Phetsarath OT" w:eastAsia="Phetsarath OT" w:hAnsi="Phetsarath OT" w:cs="Phetsarath OT"/>
            <w:strike/>
            <w:sz w:val="24"/>
            <w:szCs w:val="24"/>
            <w:rPrChange w:id="30637" w:author="NA" w:date="2021-12-30T11:44:00Z">
              <w:rPr>
                <w:rFonts w:ascii="Phetsarath OT" w:eastAsia="Phetsarath OT" w:hAnsi="Phetsarath OT" w:cs="Phetsarath OT"/>
                <w:spacing w:val="-8"/>
                <w:sz w:val="24"/>
                <w:szCs w:val="24"/>
              </w:rPr>
            </w:rPrChange>
          </w:rPr>
          <w:delText xml:space="preserve"> </w:delText>
        </w:r>
        <w:r w:rsidR="0072440F" w:rsidRPr="002C0BDB" w:rsidDel="00560E0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30638" w:author="NA" w:date="2021-12-30T11:44:00Z">
              <w:rPr>
                <w:rFonts w:ascii="Phetsarath OT" w:eastAsia="Phetsarath OT" w:hAnsi="Phetsarath OT" w:cs="Phetsarath OT" w:hint="cs"/>
                <w:spacing w:val="-8"/>
                <w:sz w:val="24"/>
                <w:szCs w:val="24"/>
                <w:cs/>
              </w:rPr>
            </w:rPrChange>
          </w:rPr>
          <w:delText>ລາວ</w:delText>
        </w:r>
        <w:r w:rsidR="0072440F" w:rsidRPr="002C0BDB" w:rsidDel="00560E04">
          <w:rPr>
            <w:rFonts w:ascii="Phetsarath OT" w:eastAsia="Phetsarath OT" w:hAnsi="Phetsarath OT" w:cs="Phetsarath OT"/>
            <w:strike/>
            <w:sz w:val="24"/>
            <w:szCs w:val="24"/>
            <w:rPrChange w:id="30639" w:author="NA" w:date="2021-12-30T11:44:00Z">
              <w:rPr>
                <w:rFonts w:ascii="Phetsarath OT" w:eastAsia="Phetsarath OT" w:hAnsi="Phetsarath OT" w:cs="Phetsarath OT"/>
                <w:spacing w:val="-8"/>
                <w:sz w:val="24"/>
                <w:szCs w:val="24"/>
              </w:rPr>
            </w:rPrChange>
          </w:rPr>
          <w:delText xml:space="preserve"> </w:delText>
        </w:r>
      </w:del>
      <w:ins w:id="30640" w:author="khaithong" w:date="2021-07-29T11:29:00Z"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ລັດ</w:t>
        </w:r>
        <w:r w:rsidR="002766AC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ກຳນົດ</w:t>
        </w:r>
      </w:ins>
      <w:del w:id="30641" w:author="HP" w:date="2021-08-08T16:57:00Z">
        <w:r w:rsidR="0072440F" w:rsidRPr="002C0BDB" w:rsidDel="00560E04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30642" w:author="NA" w:date="2021-12-30T11:44:00Z">
              <w:rPr>
                <w:rFonts w:ascii="Phetsarath OT" w:eastAsia="Phetsarath OT" w:hAnsi="Phetsarath OT" w:cs="Phetsarath OT" w:hint="cs"/>
                <w:spacing w:val="-8"/>
                <w:sz w:val="24"/>
                <w:szCs w:val="24"/>
                <w:cs/>
              </w:rPr>
            </w:rPrChange>
          </w:rPr>
          <w:delText>ຖື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43" w:author="NA" w:date="2021-12-30T11:44:00Z">
            <w:rPr>
              <w:rFonts w:ascii="Phetsarath OT" w:eastAsia="Phetsarath OT" w:hAnsi="Phetsarath OT" w:cs="Phetsarath OT" w:hint="cs"/>
              <w:spacing w:val="-8"/>
              <w:sz w:val="24"/>
              <w:szCs w:val="24"/>
              <w:cs/>
            </w:rPr>
          </w:rPrChange>
        </w:rPr>
        <w:t>ເອົາວັນທີ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44" w:author="NA" w:date="2021-12-30T11:44:00Z">
            <w:rPr>
              <w:rFonts w:ascii="Phetsarath OT" w:eastAsia="Phetsarath OT" w:hAnsi="Phetsarath OT" w:cs="Phetsarath OT"/>
              <w:spacing w:val="-8"/>
              <w:sz w:val="24"/>
              <w:szCs w:val="24"/>
            </w:rPr>
          </w:rPrChange>
        </w:rPr>
        <w:t xml:space="preserve"> 13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45" w:author="NA" w:date="2021-12-30T11:44:00Z">
            <w:rPr>
              <w:rFonts w:ascii="Phetsarath OT" w:eastAsia="Phetsarath OT" w:hAnsi="Phetsarath OT" w:cs="Phetsarath OT" w:hint="cs"/>
              <w:spacing w:val="-8"/>
              <w:sz w:val="24"/>
              <w:szCs w:val="24"/>
              <w:u w:val="single"/>
              <w:cs/>
            </w:rPr>
          </w:rPrChange>
        </w:rPr>
        <w:t>ມີນາ</w:t>
      </w:r>
      <w:del w:id="30646" w:author="PSK" w:date="2021-07-11T14:47:00Z">
        <w:r w:rsidR="0072440F" w:rsidRPr="002C0BDB" w:rsidDel="00E10783">
          <w:rPr>
            <w:rFonts w:ascii="Phetsarath OT" w:eastAsia="Phetsarath OT" w:hAnsi="Phetsarath OT" w:cs="Phetsarath OT"/>
            <w:sz w:val="24"/>
            <w:szCs w:val="24"/>
            <w:rPrChange w:id="30647" w:author="NA" w:date="2021-12-30T11:44:00Z">
              <w:rPr>
                <w:rFonts w:ascii="Phetsarath OT" w:eastAsia="Phetsarath OT" w:hAnsi="Phetsarath OT" w:cs="Phetsarath OT"/>
                <w:spacing w:val="-8"/>
                <w:sz w:val="24"/>
                <w:szCs w:val="24"/>
                <w:u w:val="single"/>
              </w:rPr>
            </w:rPrChange>
          </w:rPr>
          <w:delText xml:space="preserve"> 1965</w:delText>
        </w:r>
      </w:del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48" w:author="NA" w:date="2021-12-30T11:44:00Z">
            <w:rPr>
              <w:rFonts w:cs="Cordia New"/>
              <w:i/>
              <w:iCs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49" w:author="NA" w:date="2021-12-30T11:44:00Z">
            <w:rPr>
              <w:rFonts w:ascii="Phetsarath OT" w:eastAsia="Phetsarath OT" w:hAnsi="Phetsarath OT" w:cs="Phetsarath OT" w:hint="cs"/>
              <w:spacing w:val="-8"/>
              <w:sz w:val="24"/>
              <w:szCs w:val="24"/>
              <w:cs/>
            </w:rPr>
          </w:rPrChange>
        </w:rPr>
        <w:t>ເປັນວັນໂທລະຄົມມະນາຄົມ</w:t>
      </w:r>
      <w:del w:id="30650" w:author="NA" w:date="2021-12-23T12:45:00Z">
        <w:r w:rsidR="0072440F" w:rsidRPr="002C0BDB" w:rsidDel="005C7B6C">
          <w:rPr>
            <w:rFonts w:ascii="Phetsarath OT" w:eastAsia="Phetsarath OT" w:hAnsi="Phetsarath OT" w:cs="Phetsarath OT"/>
            <w:sz w:val="24"/>
            <w:szCs w:val="24"/>
            <w:rPrChange w:id="30651" w:author="NA" w:date="2021-12-30T11:44:00Z">
              <w:rPr>
                <w:rFonts w:ascii="Phetsarath OT" w:eastAsia="Phetsarath OT" w:hAnsi="Phetsarath OT" w:cs="Phetsarath OT"/>
                <w:spacing w:val="-8"/>
                <w:sz w:val="24"/>
                <w:szCs w:val="24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52" w:author="NA" w:date="2021-12-30T11:44:00Z">
            <w:rPr>
              <w:rFonts w:ascii="Phetsarath OT" w:eastAsia="Phetsarath OT" w:hAnsi="Phetsarath OT" w:cs="Phetsarath OT" w:hint="cs"/>
              <w:spacing w:val="-8"/>
              <w:sz w:val="24"/>
              <w:szCs w:val="24"/>
              <w:cs/>
            </w:rPr>
          </w:rPrChange>
        </w:rPr>
        <w:t>ແຫ່ງຊາດ</w:t>
      </w:r>
      <w:ins w:id="30653" w:author="HP" w:date="2021-07-12T12:55:00Z">
        <w:r w:rsidR="00034B47" w:rsidRPr="002C0BDB">
          <w:rPr>
            <w:rFonts w:ascii="Phetsarath OT" w:eastAsia="Phetsarath OT" w:hAnsi="Phetsarath OT" w:cs="Phetsarath OT"/>
            <w:sz w:val="24"/>
            <w:szCs w:val="24"/>
            <w:rPrChange w:id="30654" w:author="NA" w:date="2021-12-30T11:44:00Z">
              <w:rPr>
                <w:rFonts w:ascii="Phetsarath OT" w:eastAsia="Phetsarath OT" w:hAnsi="Phetsarath OT" w:cs="Phetsarath OT"/>
                <w:spacing w:val="-8"/>
                <w:sz w:val="24"/>
                <w:szCs w:val="24"/>
              </w:rPr>
            </w:rPrChange>
          </w:rPr>
          <w:t>,</w:t>
        </w:r>
      </w:ins>
      <w:del w:id="30655" w:author="HP" w:date="2021-07-12T12:55:00Z">
        <w:r w:rsidR="0072440F" w:rsidRPr="002C0BDB" w:rsidDel="00034B47">
          <w:rPr>
            <w:rFonts w:ascii="Phetsarath OT" w:eastAsia="Phetsarath OT" w:hAnsi="Phetsarath OT" w:cs="Phetsarath OT"/>
            <w:sz w:val="24"/>
            <w:szCs w:val="24"/>
            <w:rPrChange w:id="30656" w:author="NA" w:date="2021-12-30T11:44:00Z">
              <w:rPr>
                <w:rFonts w:ascii="Phetsarath OT" w:eastAsia="Phetsarath OT" w:hAnsi="Phetsarath OT" w:cs="Phetsarath OT"/>
                <w:spacing w:val="-8"/>
                <w:sz w:val="24"/>
                <w:szCs w:val="24"/>
              </w:rPr>
            </w:rPrChange>
          </w:rPr>
          <w:delText>.</w:delText>
        </w:r>
      </w:del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57" w:author="NA" w:date="2021-12-30T11:44:00Z">
            <w:rPr>
              <w:rFonts w:ascii="Phetsarath OT" w:eastAsia="Phetsarath OT" w:hAnsi="Phetsarath OT" w:cs="Phetsarath OT"/>
              <w:spacing w:val="-8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58" w:author="NA" w:date="2021-12-30T11:44:00Z">
            <w:rPr>
              <w:rFonts w:ascii="Phetsarath OT" w:eastAsia="Phetsarath OT" w:hAnsi="Phetsarath OT" w:cs="Phetsarath OT" w:hint="cs"/>
              <w:spacing w:val="-8"/>
              <w:sz w:val="24"/>
              <w:szCs w:val="24"/>
              <w:cs/>
            </w:rPr>
          </w:rPrChange>
        </w:rPr>
        <w:t>ແຕ່ລະປີຢູ່ສູນກາງ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59" w:author="NA" w:date="2021-12-30T11:44:00Z">
            <w:rPr>
              <w:rFonts w:ascii="Phetsarath OT" w:eastAsia="Phetsarath OT" w:hAnsi="Phetsarath OT" w:cs="Phetsarath OT"/>
              <w:spacing w:val="-8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60" w:author="NA" w:date="2021-12-30T11:44:00Z">
            <w:rPr>
              <w:rFonts w:ascii="Phetsarath OT" w:eastAsia="Phetsarath OT" w:hAnsi="Phetsarath OT" w:cs="Phetsarath OT" w:hint="cs"/>
              <w:spacing w:val="-8"/>
              <w:sz w:val="24"/>
              <w:szCs w:val="24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61" w:author="NA" w:date="2021-12-30T11:44:00Z">
            <w:rPr>
              <w:rFonts w:ascii="Phetsarath OT" w:eastAsia="Phetsarath OT" w:hAnsi="Phetsarath OT" w:cs="Phetsarath OT"/>
              <w:spacing w:val="-8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62" w:author="NA" w:date="2021-12-30T11:44:00Z">
            <w:rPr>
              <w:rFonts w:ascii="Phetsarath OT" w:eastAsia="Phetsarath OT" w:hAnsi="Phetsarath OT" w:cs="Phetsarath OT" w:hint="cs"/>
              <w:spacing w:val="-8"/>
              <w:sz w:val="24"/>
              <w:szCs w:val="24"/>
              <w:cs/>
            </w:rPr>
          </w:rPrChange>
        </w:rPr>
        <w:t>ທ້ອງຖິ່ນ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63" w:author="NA" w:date="2021-12-30T11:44:00Z">
            <w:rPr>
              <w:rFonts w:ascii="Phetsarath OT" w:eastAsia="Phetsarath OT" w:hAnsi="Phetsarath OT" w:cs="Phetsarath OT"/>
              <w:spacing w:val="-8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64" w:author="NA" w:date="2021-12-30T11:44:00Z">
            <w:rPr>
              <w:rFonts w:ascii="Phetsarath OT" w:eastAsia="Phetsarath OT" w:hAnsi="Phetsarath OT" w:cs="Phetsarath OT" w:hint="cs"/>
              <w:spacing w:val="-8"/>
              <w:sz w:val="24"/>
              <w:szCs w:val="24"/>
              <w:cs/>
            </w:rPr>
          </w:rPrChange>
        </w:rPr>
        <w:t>ຕ້ອງຈັດສະເຫຼີມສະຫຼອງວັນດັ່ງກ່າວ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65" w:author="NA" w:date="2021-12-30T11:44:00Z">
            <w:rPr>
              <w:rFonts w:ascii="Phetsarath OT" w:eastAsia="Phetsarath OT" w:hAnsi="Phetsarath OT" w:cs="Phetsarath OT"/>
              <w:spacing w:val="-8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66" w:author="NA" w:date="2021-12-30T11:44:00Z">
            <w:rPr>
              <w:rFonts w:ascii="Phetsarath OT" w:eastAsia="Phetsarath OT" w:hAnsi="Phetsarath OT" w:cs="Phetsarath OT" w:hint="cs"/>
              <w:spacing w:val="-8"/>
              <w:sz w:val="24"/>
              <w:szCs w:val="24"/>
              <w:cs/>
            </w:rPr>
          </w:rPrChange>
        </w:rPr>
        <w:t>ດ້ວຍຮູບການທີ່ເໝາະສົມ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67" w:author="NA" w:date="2021-12-30T11:44:00Z">
            <w:rPr>
              <w:rFonts w:ascii="Phetsarath OT" w:eastAsia="Phetsarath OT" w:hAnsi="Phetsarath OT" w:cs="Phetsarath OT"/>
              <w:spacing w:val="-8"/>
              <w:sz w:val="24"/>
              <w:szCs w:val="24"/>
            </w:rPr>
          </w:rPrChange>
        </w:rPr>
        <w:t>.</w:t>
      </w:r>
    </w:p>
    <w:p w14:paraId="75FCAFA3" w14:textId="77777777" w:rsidR="00087BB2" w:rsidRPr="002C0BDB" w:rsidRDefault="00087BB2">
      <w:pPr>
        <w:pStyle w:val="NoSpacing"/>
        <w:spacing w:line="340" w:lineRule="exact"/>
        <w:ind w:left="567" w:firstLine="873"/>
        <w:jc w:val="both"/>
        <w:rPr>
          <w:rFonts w:ascii="Phetsarath OT" w:eastAsia="Phetsarath OT" w:hAnsi="Phetsarath OT" w:cs="Phetsarath OT"/>
          <w:sz w:val="24"/>
          <w:szCs w:val="24"/>
        </w:rPr>
        <w:pPrChange w:id="30668" w:author="PSK" w:date="2021-07-16T16:33:00Z">
          <w:pPr>
            <w:pStyle w:val="NoSpacing"/>
            <w:spacing w:line="276" w:lineRule="auto"/>
            <w:ind w:left="567" w:firstLine="873"/>
            <w:jc w:val="both"/>
          </w:pPr>
        </w:pPrChange>
      </w:pPr>
    </w:p>
    <w:p w14:paraId="79EAF254" w14:textId="5E77BD94" w:rsidR="00897237" w:rsidRPr="002C0BDB" w:rsidRDefault="006214EA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</w:rPr>
        <w:pPrChange w:id="30669" w:author="NA" w:date="2021-12-27T15:00:00Z">
          <w:pPr>
            <w:pStyle w:val="Heading2"/>
          </w:pPr>
        </w:pPrChange>
      </w:pPr>
      <w:ins w:id="30670" w:author="NA" w:date="2021-12-27T15:00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del w:id="30671" w:author="Windows User" w:date="2022-01-12T16:38:00Z">
          <w:r w:rsidRPr="002C0BDB" w:rsidDel="00393B8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54 </w:t>
        </w:r>
        <w:del w:id="30672" w:author="Windows User" w:date="2022-01-12T16:38:00Z">
          <w:r w:rsidRPr="002C0BDB" w:rsidDel="00393B8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del w:id="30673" w:author="home" w:date="2021-07-12T06:50:00Z">
        <w:r w:rsidR="0072440F" w:rsidRPr="002C0BDB" w:rsidDel="00C21E7A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60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</w:del>
      <w:bookmarkStart w:id="30674" w:name="_Toc77346296"/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)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ins w:id="30675" w:author="NA" w:date="2021-12-27T09:04:00Z">
        <w:r w:rsidR="0066279D" w:rsidRPr="002C0BDB">
          <w:rPr>
            <w:rFonts w:ascii="Phetsarath OT" w:eastAsia="Phetsarath OT" w:hAnsi="Phetsarath OT" w:cs="Phetsarath OT"/>
            <w:color w:val="auto"/>
            <w:sz w:val="24"/>
            <w:szCs w:val="24"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ເຄື່ອງໝາຍ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ເຄື່ອງແບບ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ແລະ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</w:t>
      </w:r>
      <w:del w:id="30676" w:author="khaithong" w:date="2021-07-29T11:28:00Z">
        <w:r w:rsidR="0072440F" w:rsidRPr="002C0BDB" w:rsidDel="002766AC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30677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delText>ກາ</w:delText>
        </w:r>
      </w:del>
      <w:ins w:id="30678" w:author="khaithong" w:date="2021-07-29T11:28:00Z">
        <w:r w:rsidR="002766AC"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  <w:rPrChange w:id="30679" w:author="NA" w:date="2021-12-30T11:44:00Z">
              <w:rPr>
                <w:rFonts w:ascii="Phetsarath OT" w:eastAsia="Phetsarath OT" w:hAnsi="Phetsarath OT" w:cs="Phetsarath OT" w:hint="cs"/>
                <w:color w:val="auto"/>
                <w:sz w:val="24"/>
                <w:szCs w:val="24"/>
                <w:u w:val="single"/>
                <w:cs/>
                <w:lang w:bidi="lo-LA"/>
              </w:rPr>
            </w:rPrChange>
          </w:rPr>
          <w:t>ຕາ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ປະທັບ</w:t>
      </w:r>
      <w:bookmarkEnd w:id="30674"/>
    </w:p>
    <w:p w14:paraId="455F72EE" w14:textId="44BBCB8C" w:rsidR="00897237" w:rsidRPr="002C0BDB" w:rsidRDefault="006214EA">
      <w:pPr>
        <w:pStyle w:val="NoSpacing"/>
        <w:spacing w:line="360" w:lineRule="exact"/>
        <w:ind w:left="426" w:firstLine="1417"/>
        <w:jc w:val="both"/>
        <w:rPr>
          <w:ins w:id="30680" w:author="PSK" w:date="2021-07-16T16:34:00Z"/>
          <w:rFonts w:ascii="Phetsarath OT" w:eastAsia="Phetsarath OT" w:hAnsi="Phetsarath OT" w:cs="Phetsarath OT"/>
          <w:sz w:val="24"/>
          <w:szCs w:val="24"/>
          <w:rPrChange w:id="30681" w:author="NA" w:date="2021-12-30T11:44:00Z">
            <w:rPr>
              <w:ins w:id="30682" w:author="PSK" w:date="2021-07-16T16:34:00Z"/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pPrChange w:id="30683" w:author="Documents" w:date="2022-01-11T10:34:00Z">
          <w:pPr>
            <w:pStyle w:val="NoSpacing"/>
            <w:ind w:left="567" w:firstLine="873"/>
            <w:jc w:val="both"/>
          </w:pPr>
        </w:pPrChange>
      </w:pPr>
      <w:ins w:id="30684" w:author="NA" w:date="2021-12-27T15:00:00Z">
        <w:del w:id="30685" w:author="Windows User" w:date="2022-01-12T16:38:00Z">
          <w:r w:rsidRPr="002C0BDB" w:rsidDel="00393B8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30686" w:author="Documents" w:date="2022-01-06T15:43:00Z">
        <w:del w:id="30687" w:author="Windows User" w:date="2022-01-12T16:38:00Z">
          <w:r w:rsidR="0077065C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88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ຂະແໜງ</w:t>
      </w:r>
      <w:ins w:id="30689" w:author="khaithong" w:date="2021-07-29T11:29:00Z">
        <w:r w:rsidR="002766AC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069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ການ</w:t>
        </w:r>
      </w:ins>
      <w:del w:id="30691" w:author="NA" w:date="2021-12-30T11:35:00Z">
        <w:r w:rsidR="0072440F" w:rsidRPr="002C0BDB" w:rsidDel="007C3E4B">
          <w:rPr>
            <w:rFonts w:ascii="Phetsarath OT" w:eastAsia="Phetsarath OT" w:hAnsi="Phetsarath OT" w:cs="Phetsarath OT"/>
            <w:sz w:val="24"/>
            <w:szCs w:val="24"/>
            <w:rPrChange w:id="3069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93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ເຕັກໂນໂລຊີ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9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9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9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  <w:u w:val="single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97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ການສື່ສານ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698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699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</w:rPrChange>
        </w:rPr>
        <w:t>ມີເຄື່ອງໝາຍ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00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01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</w:rPrChange>
        </w:rPr>
        <w:t>ເຄື່ອງແບບ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02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03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0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t xml:space="preserve"> </w:t>
      </w:r>
      <w:ins w:id="30705" w:author="HP" w:date="2021-08-12T14:40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</w:t>
        </w:r>
      </w:ins>
      <w:del w:id="30706" w:author="HP" w:date="2021-08-12T14:40:00Z">
        <w:r w:rsidR="0072440F" w:rsidRPr="002C0BDB" w:rsidDel="00B34C97">
          <w:rPr>
            <w:rFonts w:ascii="Phetsarath OT" w:eastAsia="Phetsarath OT" w:hAnsi="Phetsarath OT" w:cs="Phetsarath OT" w:hint="cs"/>
            <w:sz w:val="24"/>
            <w:szCs w:val="24"/>
            <w:cs/>
            <w:rPrChange w:id="30707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ກ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08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u w:val="single"/>
              <w:cs/>
            </w:rPr>
          </w:rPrChange>
        </w:rPr>
        <w:t>າປະທັບ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09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10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</w:rPrChange>
        </w:rPr>
        <w:t>ທີ່ໄດ້ຮັບອະນຸມັດ</w:t>
      </w:r>
      <w:del w:id="30711" w:author="NA" w:date="2021-12-30T11:35:00Z">
        <w:r w:rsidR="0072440F" w:rsidRPr="002C0BDB" w:rsidDel="007C3E4B">
          <w:rPr>
            <w:rFonts w:ascii="Phetsarath OT" w:eastAsia="Phetsarath OT" w:hAnsi="Phetsarath OT" w:cs="Phetsarath OT"/>
            <w:sz w:val="24"/>
            <w:szCs w:val="24"/>
            <w:rPrChange w:id="30712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13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</w:rPrChange>
        </w:rPr>
        <w:t>ຈາກລັດຖະບານ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14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15" w:author="NA" w:date="2021-12-30T11:44:00Z">
            <w:rPr>
              <w:rFonts w:ascii="Phetsarath OT" w:eastAsia="Phetsarath OT" w:hAnsi="Phetsarath OT" w:cs="Phetsarath OT" w:hint="cs"/>
              <w:spacing w:val="-4"/>
              <w:sz w:val="24"/>
              <w:szCs w:val="24"/>
              <w:cs/>
            </w:rPr>
          </w:rPrChange>
        </w:rPr>
        <w:t>ເພື່ອນຳໃຊ້ເຂົ້າໃນການເຄື່ອນໄຫວວຽກງານທາງລັດຖະການ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16" w:author="NA" w:date="2021-12-30T11:44:00Z">
            <w:rPr>
              <w:rFonts w:ascii="Phetsarath OT" w:eastAsia="Phetsarath OT" w:hAnsi="Phetsarath OT" w:cs="Phetsarath OT"/>
              <w:spacing w:val="-4"/>
              <w:sz w:val="24"/>
              <w:szCs w:val="24"/>
            </w:rPr>
          </w:rPrChange>
        </w:rPr>
        <w:t>.</w:t>
      </w:r>
    </w:p>
    <w:p w14:paraId="79C8FC62" w14:textId="77777777" w:rsidR="00087BB2" w:rsidRPr="00393B8B" w:rsidDel="00316A6B" w:rsidRDefault="00087BB2">
      <w:pPr>
        <w:pStyle w:val="NoSpacing"/>
        <w:spacing w:line="340" w:lineRule="exact"/>
        <w:ind w:left="567" w:firstLine="873"/>
        <w:jc w:val="both"/>
        <w:rPr>
          <w:ins w:id="30717" w:author="NA" w:date="2021-12-30T11:48:00Z"/>
          <w:del w:id="30718" w:author="Documents" w:date="2022-01-11T10:35:00Z"/>
          <w:rFonts w:ascii="Phetsarath OT" w:eastAsia="Phetsarath OT" w:hAnsi="Phetsarath OT" w:cs="Phetsarath OT"/>
          <w:spacing w:val="-4"/>
          <w:sz w:val="24"/>
          <w:szCs w:val="24"/>
        </w:rPr>
        <w:pPrChange w:id="30719" w:author="PSK" w:date="2021-07-16T16:08:00Z">
          <w:pPr>
            <w:pStyle w:val="NoSpacing"/>
            <w:ind w:left="567" w:firstLine="873"/>
            <w:jc w:val="both"/>
          </w:pPr>
        </w:pPrChange>
      </w:pPr>
    </w:p>
    <w:p w14:paraId="03F8D63E" w14:textId="77777777" w:rsidR="001D43DF" w:rsidDel="0077065C" w:rsidRDefault="001D43DF">
      <w:pPr>
        <w:pStyle w:val="NoSpacing"/>
        <w:spacing w:line="340" w:lineRule="exact"/>
        <w:ind w:left="567" w:firstLine="873"/>
        <w:jc w:val="both"/>
        <w:rPr>
          <w:ins w:id="30720" w:author="NA" w:date="2021-12-30T11:48:00Z"/>
          <w:del w:id="30721" w:author="Documents" w:date="2022-01-06T15:44:00Z"/>
          <w:rFonts w:ascii="Phetsarath OT" w:eastAsia="Phetsarath OT" w:hAnsi="Phetsarath OT" w:cs="Phetsarath OT"/>
          <w:spacing w:val="-4"/>
          <w:sz w:val="24"/>
          <w:szCs w:val="24"/>
        </w:rPr>
        <w:pPrChange w:id="30722" w:author="PSK" w:date="2021-07-16T16:08:00Z">
          <w:pPr>
            <w:pStyle w:val="NoSpacing"/>
            <w:ind w:left="567" w:firstLine="873"/>
            <w:jc w:val="both"/>
          </w:pPr>
        </w:pPrChange>
      </w:pPr>
    </w:p>
    <w:p w14:paraId="7C3FC151" w14:textId="77777777" w:rsidR="001D43DF" w:rsidRPr="0077065C" w:rsidRDefault="001D43DF">
      <w:pPr>
        <w:pStyle w:val="NoSpacing"/>
        <w:spacing w:line="340" w:lineRule="exact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  <w:pPrChange w:id="30723" w:author="Documents" w:date="2022-01-06T15:44:00Z">
          <w:pPr>
            <w:pStyle w:val="NoSpacing"/>
            <w:ind w:left="567" w:firstLine="873"/>
            <w:jc w:val="both"/>
          </w:pPr>
        </w:pPrChange>
      </w:pPr>
    </w:p>
    <w:p w14:paraId="2E873955" w14:textId="77777777" w:rsidR="00897237" w:rsidRPr="002C0BDB" w:rsidDel="00CA16EC" w:rsidRDefault="00897237">
      <w:pPr>
        <w:spacing w:after="0" w:line="340" w:lineRule="exact"/>
        <w:rPr>
          <w:del w:id="30724" w:author="PSK" w:date="2021-07-16T16:07:00Z"/>
          <w:rFonts w:ascii="Phetsarath OT" w:eastAsia="Phetsarath OT" w:hAnsi="Phetsarath OT" w:cs="Phetsarath OT"/>
          <w:lang w:bidi="lo-LA"/>
          <w:rPrChange w:id="30725" w:author="NA" w:date="2021-12-30T11:44:00Z">
            <w:rPr>
              <w:del w:id="30726" w:author="PSK" w:date="2021-07-16T16:07:00Z"/>
              <w:lang w:bidi="lo-LA"/>
            </w:rPr>
          </w:rPrChange>
        </w:rPr>
        <w:pPrChange w:id="30727" w:author="PSK" w:date="2021-07-16T16:08:00Z">
          <w:pPr/>
        </w:pPrChange>
      </w:pPr>
    </w:p>
    <w:p w14:paraId="14AF43EE" w14:textId="77777777" w:rsidR="00897237" w:rsidRPr="00AF1706" w:rsidRDefault="0072440F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 w:val="30"/>
          <w:szCs w:val="30"/>
          <w:lang w:bidi="lo-LA"/>
          <w:rPrChange w:id="30728" w:author="NA" w:date="2022-01-05T12:22:00Z">
            <w:rPr>
              <w:rFonts w:ascii="Phetsarath OT" w:eastAsia="Phetsarath OT" w:hAnsi="Phetsarath OT" w:cs="Phetsarath OT"/>
              <w:color w:val="auto"/>
              <w:szCs w:val="28"/>
              <w:lang w:bidi="lo-LA"/>
            </w:rPr>
          </w:rPrChange>
        </w:rPr>
        <w:pPrChange w:id="30729" w:author="PSK" w:date="2021-08-15T12:02:00Z">
          <w:pPr>
            <w:pStyle w:val="Heading1"/>
            <w:spacing w:before="0"/>
            <w:jc w:val="center"/>
          </w:pPr>
        </w:pPrChange>
      </w:pPr>
      <w:bookmarkStart w:id="30730" w:name="_Toc77346297"/>
      <w:r w:rsidRPr="00AF1706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731" w:author="NA" w:date="2022-01-05T12:22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ພາກ</w:t>
      </w:r>
      <w:r w:rsidRPr="00AF1706">
        <w:rPr>
          <w:rFonts w:ascii="Phetsarath OT" w:eastAsia="Phetsarath OT" w:hAnsi="Phetsarath OT" w:cs="Phetsarath OT"/>
          <w:color w:val="auto"/>
          <w:sz w:val="30"/>
          <w:szCs w:val="30"/>
          <w:rPrChange w:id="30732" w:author="NA" w:date="2022-01-05T12:22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t>​</w:t>
      </w:r>
      <w:r w:rsidRPr="00AF1706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0733" w:author="NA" w:date="2022-01-05T12:22:00Z">
            <w:rPr>
              <w:rFonts w:ascii="Phetsarath OT" w:eastAsia="Phetsarath OT" w:hAnsi="Phetsarath OT" w:cs="Phetsarath OT" w:hint="cs"/>
              <w:color w:val="auto"/>
              <w:szCs w:val="28"/>
              <w:cs/>
              <w:lang w:bidi="lo-LA"/>
            </w:rPr>
          </w:rPrChange>
        </w:rPr>
        <w:t>ທີ</w:t>
      </w:r>
      <w:r w:rsidRPr="00AF1706">
        <w:rPr>
          <w:rFonts w:ascii="Phetsarath OT" w:eastAsia="Phetsarath OT" w:hAnsi="Phetsarath OT" w:cs="Phetsarath OT"/>
          <w:color w:val="auto"/>
          <w:sz w:val="30"/>
          <w:szCs w:val="30"/>
          <w:rPrChange w:id="30734" w:author="NA" w:date="2022-01-05T12:22:00Z">
            <w:rPr>
              <w:rFonts w:ascii="Phetsarath OT" w:eastAsia="Phetsarath OT" w:hAnsi="Phetsarath OT" w:cs="Phetsarath OT"/>
              <w:color w:val="auto"/>
              <w:szCs w:val="28"/>
            </w:rPr>
          </w:rPrChange>
        </w:rPr>
        <w:t xml:space="preserve"> XI</w:t>
      </w:r>
      <w:del w:id="30735" w:author="home" w:date="2021-08-09T10:12:00Z">
        <w:r w:rsidRPr="00AF1706" w:rsidDel="00A36F57">
          <w:rPr>
            <w:rFonts w:ascii="Phetsarath OT" w:eastAsia="Phetsarath OT" w:hAnsi="Phetsarath OT" w:cs="Phetsarath OT"/>
            <w:color w:val="auto"/>
            <w:sz w:val="30"/>
            <w:szCs w:val="30"/>
            <w:rPrChange w:id="30736" w:author="NA" w:date="2022-01-05T12:22:00Z">
              <w:rPr>
                <w:rFonts w:ascii="Phetsarath OT" w:eastAsia="Phetsarath OT" w:hAnsi="Phetsarath OT" w:cs="Phetsarath OT"/>
                <w:color w:val="auto"/>
                <w:szCs w:val="28"/>
              </w:rPr>
            </w:rPrChange>
          </w:rPr>
          <w:delText>I</w:delText>
        </w:r>
      </w:del>
      <w:bookmarkEnd w:id="30730"/>
    </w:p>
    <w:p w14:paraId="22CDB0F8" w14:textId="77777777" w:rsidR="00897237" w:rsidRPr="002C0BDB" w:rsidRDefault="0072440F">
      <w:pPr>
        <w:pStyle w:val="Heading1"/>
        <w:spacing w:before="0" w:line="240" w:lineRule="auto"/>
        <w:jc w:val="center"/>
        <w:rPr>
          <w:ins w:id="30737" w:author="PSK" w:date="2021-07-16T16:34:00Z"/>
          <w:rFonts w:ascii="Phetsarath OT" w:eastAsia="Phetsarath OT" w:hAnsi="Phetsarath OT" w:cs="Phetsarath OT"/>
          <w:color w:val="auto"/>
          <w:szCs w:val="28"/>
          <w:lang w:bidi="lo-LA"/>
        </w:rPr>
        <w:pPrChange w:id="30738" w:author="PSK" w:date="2021-08-15T12:02:00Z">
          <w:pPr>
            <w:pStyle w:val="Heading1"/>
            <w:spacing w:before="0"/>
            <w:jc w:val="center"/>
          </w:pPr>
        </w:pPrChange>
      </w:pPr>
      <w:bookmarkStart w:id="30739" w:name="_Toc77346298"/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ນະ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ໂຍບາຍ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ຕໍ່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ຜູ້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del w:id="30740" w:author="LENOVO" w:date="2021-12-10T12:36:00Z">
        <w:r w:rsidRPr="002C0BDB" w:rsidDel="00140A0F">
          <w:rPr>
            <w:rFonts w:ascii="Phetsarath OT" w:eastAsia="Phetsarath OT" w:hAnsi="Phetsarath OT" w:cs="Phetsarath OT" w:hint="cs"/>
            <w:color w:val="auto"/>
            <w:szCs w:val="28"/>
            <w:cs/>
            <w:lang w:bidi="lo-LA"/>
          </w:rPr>
          <w:delText>ທີ່</w:delText>
        </w:r>
        <w:r w:rsidRPr="002C0BDB" w:rsidDel="00140A0F">
          <w:rPr>
            <w:rFonts w:ascii="Phetsarath OT" w:eastAsia="Phetsarath OT" w:hAnsi="Phetsarath OT" w:cs="Phetsarath OT"/>
            <w:color w:val="auto"/>
            <w:szCs w:val="28"/>
          </w:rPr>
          <w:delText>​</w:delText>
        </w:r>
      </w:del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ມີ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ຜົນງານ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 xml:space="preserve"> 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ແລະ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 xml:space="preserve"> 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ມາດ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ຕະການ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ຕໍ່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ຜູ້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ລະ</w:t>
      </w:r>
      <w:r w:rsidRPr="002C0BDB">
        <w:rPr>
          <w:rFonts w:ascii="Phetsarath OT" w:eastAsia="Phetsarath OT" w:hAnsi="Phetsarath OT" w:cs="Phetsarath OT"/>
          <w:color w:val="auto"/>
          <w:szCs w:val="28"/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</w:rPr>
        <w:t>ເມີດ</w:t>
      </w:r>
      <w:bookmarkEnd w:id="30739"/>
    </w:p>
    <w:p w14:paraId="480AD3B7" w14:textId="77777777" w:rsidR="00087BB2" w:rsidRPr="006E34B5" w:rsidRDefault="00087BB2">
      <w:pPr>
        <w:spacing w:after="0" w:line="340" w:lineRule="exact"/>
        <w:rPr>
          <w:rFonts w:ascii="Phetsarath OT" w:eastAsia="Phetsarath OT" w:hAnsi="Phetsarath OT" w:cs="Phetsarath OT"/>
          <w:lang w:bidi="lo-LA"/>
        </w:rPr>
        <w:pPrChange w:id="30741" w:author="PSK" w:date="2021-07-16T16:34:00Z">
          <w:pPr>
            <w:pStyle w:val="Heading1"/>
            <w:spacing w:before="0"/>
            <w:jc w:val="center"/>
          </w:pPr>
        </w:pPrChange>
      </w:pPr>
    </w:p>
    <w:p w14:paraId="6268E11B" w14:textId="673235D4" w:rsidR="00897237" w:rsidRPr="002C0BDB" w:rsidRDefault="006214EA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</w:rPr>
        <w:pPrChange w:id="30742" w:author="NA" w:date="2021-12-27T15:00:00Z">
          <w:pPr>
            <w:pStyle w:val="Heading2"/>
          </w:pPr>
        </w:pPrChange>
      </w:pPr>
      <w:ins w:id="30743" w:author="NA" w:date="2021-12-27T15:00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 55  </w:t>
        </w:r>
      </w:ins>
      <w:del w:id="30744" w:author="home" w:date="2021-07-12T06:50:00Z">
        <w:r w:rsidR="0072440F" w:rsidRPr="002C0BDB" w:rsidDel="00C21E7A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6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1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</w:delText>
        </w:r>
      </w:del>
      <w:bookmarkStart w:id="30745" w:name="_Toc77346299"/>
      <w:del w:id="30746" w:author="HP" w:date="2021-08-12T14:40:00Z">
        <w:r w:rsidR="0072440F" w:rsidRPr="002C0BDB" w:rsidDel="00B34C97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>(</w:delText>
        </w:r>
        <w:r w:rsidR="0072440F" w:rsidRPr="002C0BDB" w:rsidDel="00B34C97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ຮັກສາໄວ້</w:delText>
        </w:r>
        <w:r w:rsidR="0072440F" w:rsidRPr="002C0BDB" w:rsidDel="00B34C97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>)</w:delText>
        </w:r>
        <w:r w:rsidR="0072440F" w:rsidRPr="002C0BDB" w:rsidDel="00B34C97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ນະໂຍບາຍຕໍ່ຜູ້ມີຜົນງານ</w:t>
      </w:r>
      <w:bookmarkEnd w:id="30745"/>
    </w:p>
    <w:p w14:paraId="6C90A98A" w14:textId="672BEB74" w:rsidR="00897237" w:rsidRPr="002C0BDB" w:rsidDel="00F17ABC" w:rsidRDefault="0066279D">
      <w:pPr>
        <w:pStyle w:val="NoSpacing"/>
        <w:tabs>
          <w:tab w:val="left" w:pos="1276"/>
          <w:tab w:val="left" w:pos="1843"/>
        </w:tabs>
        <w:spacing w:line="360" w:lineRule="exact"/>
        <w:ind w:left="426" w:firstLine="141"/>
        <w:jc w:val="both"/>
        <w:rPr>
          <w:del w:id="30747" w:author="NA" w:date="2021-12-24T11:14:00Z"/>
          <w:rFonts w:ascii="Phetsarath OT" w:eastAsia="Phetsarath OT" w:hAnsi="Phetsarath OT" w:cs="Phetsarath OT"/>
          <w:sz w:val="24"/>
          <w:szCs w:val="24"/>
        </w:rPr>
        <w:pPrChange w:id="30748" w:author="Documents" w:date="2022-01-11T10:35:00Z">
          <w:pPr>
            <w:pStyle w:val="NoSpacing"/>
            <w:spacing w:line="276" w:lineRule="auto"/>
            <w:ind w:left="720" w:firstLine="720"/>
            <w:jc w:val="both"/>
          </w:pPr>
        </w:pPrChange>
      </w:pPr>
      <w:ins w:id="30749" w:author="NA" w:date="2021-12-27T09:05:00Z">
        <w:r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      </w:t>
        </w:r>
      </w:ins>
      <w:ins w:id="30750" w:author="NA" w:date="2021-12-27T15:01:00Z">
        <w:r w:rsidR="006214EA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 </w:t>
        </w:r>
      </w:ins>
      <w:ins w:id="30751" w:author="Documents" w:date="2022-01-06T15:44:00Z">
        <w:r w:rsidR="0077065C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52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ບຸກຄົນ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53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54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ນິຕິບຸກຄົນ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55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56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ຫຼື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57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58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ການຈັດຕັ້ງ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59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60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ທີ່ມີຜົນງານດີເດັ່ນໃນການຈັດຕັ້ງປະຕິບັດກົດໝາຍສະບັບນີ້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61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62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ເປັນຕົ້ນ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63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64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ການລົງທຶນກໍ່ສ້າງ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65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66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ພັດທະນາໂທລະຄົມມະນາຄົມ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67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68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ຂະຫຍາຍເຄືອຂ່າຍ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69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70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ຜະລິດອຸປະກອນ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71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72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73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74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ບໍລິການໂທລະຄົມມະນາຄົມ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75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76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ຢ່າງມີປະສິດທິຜົນ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77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78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ມີຄວາມກ້າວໜ້າ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79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80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ທັນສະໄໝ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81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82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ມີຄຸນນະພາບສູງ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83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del w:id="30784" w:author="LENOVO" w:date="2021-12-10T12:40:00Z">
        <w:r w:rsidR="0072440F" w:rsidRPr="002C0BDB" w:rsidDel="0060571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30785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ລ້ວນແຕ່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86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ຈະໄດ້ຮັບ</w:t>
      </w:r>
      <w:del w:id="30787" w:author="NA" w:date="2021-12-30T11:35:00Z">
        <w:r w:rsidR="0072440F" w:rsidRPr="002C0BDB" w:rsidDel="007C3E4B">
          <w:rPr>
            <w:rFonts w:ascii="Phetsarath OT" w:eastAsia="Phetsarath OT" w:hAnsi="Phetsarath OT" w:cs="Phetsarath OT"/>
            <w:sz w:val="24"/>
            <w:szCs w:val="24"/>
            <w:rPrChange w:id="30788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89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ການຍ້ອງຍໍ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790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del w:id="30791" w:author="LENOVO" w:date="2021-12-10T12:40:00Z">
        <w:r w:rsidR="0072440F" w:rsidRPr="002C0BDB" w:rsidDel="0060571E">
          <w:rPr>
            <w:rFonts w:ascii="Phetsarath OT" w:eastAsia="Phetsarath OT" w:hAnsi="Phetsarath OT" w:cs="Phetsarath OT" w:hint="cs"/>
            <w:sz w:val="24"/>
            <w:szCs w:val="24"/>
            <w:u w:val="single"/>
            <w:cs/>
            <w:rPrChange w:id="3079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ແລະ</w:delText>
        </w:r>
        <w:r w:rsidR="0072440F" w:rsidRPr="002C0BDB" w:rsidDel="0060571E">
          <w:rPr>
            <w:rFonts w:ascii="Phetsarath OT" w:eastAsia="Phetsarath OT" w:hAnsi="Phetsarath OT" w:cs="Phetsarath OT"/>
            <w:sz w:val="24"/>
            <w:szCs w:val="24"/>
            <w:u w:val="single"/>
            <w:rPrChange w:id="3079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</w:del>
      <w:ins w:id="30794" w:author="LENOVO" w:date="2021-12-10T12:40:00Z">
        <w:r w:rsidR="0060571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ຫຼື</w:t>
        </w:r>
        <w:r w:rsidR="0060571E" w:rsidRPr="002C0BDB">
          <w:rPr>
            <w:rFonts w:ascii="Phetsarath OT" w:eastAsia="Phetsarath OT" w:hAnsi="Phetsarath OT" w:cs="Phetsarath OT"/>
            <w:sz w:val="24"/>
            <w:szCs w:val="24"/>
            <w:rPrChange w:id="3079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t xml:space="preserve"> </w:t>
        </w:r>
      </w:ins>
      <w:del w:id="30796" w:author="LENOVO" w:date="2021-12-10T12:40:00Z">
        <w:r w:rsidR="0072440F" w:rsidRPr="002C0BDB" w:rsidDel="0060571E">
          <w:rPr>
            <w:rFonts w:ascii="Phetsarath OT" w:eastAsia="Phetsarath OT" w:hAnsi="Phetsarath OT" w:cs="Phetsarath OT" w:hint="cs"/>
            <w:strike/>
            <w:sz w:val="24"/>
            <w:szCs w:val="24"/>
            <w:cs/>
            <w:rPrChange w:id="30797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ການປະຕິບັດ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798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ນະໂຍບາຍ</w:t>
      </w:r>
      <w:ins w:id="30799" w:author="LENOVO" w:date="2021-12-10T12:38:00Z">
        <w:r w:rsidR="0060571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ອື່ນ</w:t>
        </w:r>
      </w:ins>
      <w:r w:rsidR="0072440F" w:rsidRPr="002C0BDB">
        <w:rPr>
          <w:rFonts w:ascii="Phetsarath OT" w:eastAsia="Phetsarath OT" w:hAnsi="Phetsarath OT" w:cs="Phetsarath OT"/>
          <w:sz w:val="24"/>
          <w:szCs w:val="24"/>
          <w:rPrChange w:id="30800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801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ຕາມກົດໝາຍ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802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803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804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0805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ລະບຽບການ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0806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>.</w:t>
      </w:r>
    </w:p>
    <w:p w14:paraId="23547BAC" w14:textId="77777777" w:rsidR="00F17ABC" w:rsidRPr="002C0BDB" w:rsidRDefault="00F17ABC">
      <w:pPr>
        <w:pStyle w:val="NoSpacing"/>
        <w:tabs>
          <w:tab w:val="left" w:pos="1276"/>
          <w:tab w:val="left" w:pos="1843"/>
        </w:tabs>
        <w:spacing w:line="360" w:lineRule="exact"/>
        <w:ind w:left="426" w:firstLine="141"/>
        <w:jc w:val="both"/>
        <w:rPr>
          <w:ins w:id="30807" w:author="NA" w:date="2021-12-24T11:14:00Z"/>
          <w:rFonts w:ascii="Phetsarath OT" w:eastAsia="Phetsarath OT" w:hAnsi="Phetsarath OT" w:cs="Phetsarath OT"/>
          <w:sz w:val="24"/>
          <w:szCs w:val="24"/>
        </w:rPr>
        <w:pPrChange w:id="30808" w:author="Documents" w:date="2022-01-11T10:35:00Z">
          <w:pPr>
            <w:pStyle w:val="NoSpacing"/>
            <w:spacing w:line="276" w:lineRule="auto"/>
            <w:ind w:left="720" w:firstLine="720"/>
            <w:jc w:val="both"/>
          </w:pPr>
        </w:pPrChange>
      </w:pPr>
    </w:p>
    <w:p w14:paraId="04C50015" w14:textId="77777777" w:rsidR="00087BB2" w:rsidRPr="002C0BDB" w:rsidRDefault="00087BB2">
      <w:pPr>
        <w:pStyle w:val="NoSpacing"/>
        <w:tabs>
          <w:tab w:val="left" w:pos="1843"/>
        </w:tabs>
        <w:spacing w:line="360" w:lineRule="exact"/>
        <w:ind w:left="567" w:firstLine="1276"/>
        <w:jc w:val="both"/>
        <w:rPr>
          <w:rFonts w:ascii="Phetsarath OT" w:eastAsia="Phetsarath OT" w:hAnsi="Phetsarath OT" w:cs="Phetsarath OT"/>
          <w:sz w:val="24"/>
          <w:szCs w:val="24"/>
        </w:rPr>
        <w:pPrChange w:id="30809" w:author="NA" w:date="2021-12-24T11:14:00Z">
          <w:pPr>
            <w:pStyle w:val="NoSpacing"/>
            <w:spacing w:line="276" w:lineRule="auto"/>
            <w:ind w:left="720" w:firstLine="720"/>
            <w:jc w:val="both"/>
          </w:pPr>
        </w:pPrChange>
      </w:pPr>
    </w:p>
    <w:p w14:paraId="14A0DD4E" w14:textId="3FA2D4D2" w:rsidR="00897237" w:rsidRPr="002C0BDB" w:rsidRDefault="006214EA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</w:rPr>
        <w:pPrChange w:id="30810" w:author="NA" w:date="2021-12-27T15:01:00Z">
          <w:pPr>
            <w:pStyle w:val="Heading2"/>
          </w:pPr>
        </w:pPrChange>
      </w:pPr>
      <w:ins w:id="30811" w:author="NA" w:date="2021-12-27T15:01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  <w:del w:id="30812" w:author="Windows User" w:date="2022-01-12T16:38:00Z">
          <w:r w:rsidRPr="002C0BDB" w:rsidDel="00393B8B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56 </w:t>
        </w:r>
        <w:del w:id="30813" w:author="Windows User" w:date="2022-01-12T16:38:00Z">
          <w:r w:rsidRPr="002C0BDB" w:rsidDel="00393B8B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</w:ins>
      <w:del w:id="30814" w:author="home" w:date="2021-07-12T06:51:00Z">
        <w:r w:rsidR="0072440F" w:rsidRPr="002C0BDB" w:rsidDel="00C21E7A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6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2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</w:rPr>
          <w:delText xml:space="preserve"> </w:delText>
        </w:r>
      </w:del>
      <w:bookmarkStart w:id="30815" w:name="_Toc77346300"/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</w:rPr>
        <w:t>(</w:t>
      </w:r>
      <w:ins w:id="30816" w:author="HP" w:date="2021-08-08T17:16:00Z">
        <w:r w:rsidR="00C93861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ປັບປຸງ</w:t>
        </w:r>
      </w:ins>
      <w:del w:id="30817" w:author="HP" w:date="2021-08-08T17:16:00Z">
        <w:r w:rsidR="0072440F" w:rsidRPr="002C0BDB" w:rsidDel="00C93861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ຮັກສາໄວ້</w:delText>
        </w:r>
      </w:del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</w:rPr>
        <w:t>)</w:t>
      </w:r>
      <w:r w:rsidR="0072440F" w:rsidRPr="002C0BDB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  <w:ins w:id="30818" w:author="NA" w:date="2021-12-24T10:53:00Z">
        <w:r w:rsidR="00257ACB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ມາດຕະການຕໍ່ຜູ້ລະເມີດ</w:t>
      </w:r>
      <w:bookmarkEnd w:id="30815"/>
    </w:p>
    <w:p w14:paraId="2E73138C" w14:textId="05C312C8" w:rsidR="009A263B" w:rsidRPr="002C0BDB" w:rsidRDefault="006214EA">
      <w:pPr>
        <w:pStyle w:val="NoSpacing"/>
        <w:spacing w:line="360" w:lineRule="exact"/>
        <w:ind w:left="426" w:firstLine="1417"/>
        <w:jc w:val="both"/>
        <w:rPr>
          <w:ins w:id="30819" w:author="HP" w:date="2021-08-12T15:15:00Z"/>
          <w:rFonts w:ascii="Phetsarath OT" w:eastAsia="Phetsarath OT" w:hAnsi="Phetsarath OT" w:cs="Phetsarath OT"/>
          <w:sz w:val="24"/>
          <w:szCs w:val="24"/>
        </w:rPr>
        <w:pPrChange w:id="30820" w:author="Documents" w:date="2022-01-11T10:35:00Z">
          <w:pPr>
            <w:pStyle w:val="NoSpacing"/>
            <w:spacing w:line="276" w:lineRule="auto"/>
            <w:ind w:left="720" w:firstLine="720"/>
            <w:jc w:val="both"/>
          </w:pPr>
        </w:pPrChange>
      </w:pPr>
      <w:ins w:id="30821" w:author="NA" w:date="2021-12-27T15:01:00Z">
        <w:del w:id="30822" w:author="Windows User" w:date="2022-01-12T16:38:00Z">
          <w:r w:rsidRPr="002C0BDB" w:rsidDel="00393B8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30823" w:author="Documents" w:date="2022-01-06T15:44:00Z">
        <w:del w:id="30824" w:author="Windows User" w:date="2022-01-12T16:38:00Z">
          <w:r w:rsidR="0077065C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ins w:id="30825" w:author="HP" w:date="2021-08-12T15:15:00Z"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ບຸກຄົນ</w:t>
        </w:r>
        <w:r w:rsidR="009A263B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ນິຕິບຸກຄົ</w:t>
        </w:r>
      </w:ins>
      <w:ins w:id="30826" w:author="HP" w:date="2021-08-12T15:16:00Z"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</w:t>
        </w:r>
      </w:ins>
      <w:ins w:id="30827" w:author="HP" w:date="2021-08-12T15:15:00Z">
        <w:r w:rsidR="009A263B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ຫຼື</w:t>
        </w:r>
        <w:r w:rsidR="009A263B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ການຈັດຕັ້ງ</w:t>
        </w:r>
        <w:del w:id="30828" w:author="Documents" w:date="2022-01-06T15:48:00Z">
          <w:r w:rsidR="009A263B" w:rsidRPr="002C0BDB" w:rsidDel="0077065C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ທີ່ໄດ້ລະເມີດກົດໝາຍສະບັບນີ້</w:t>
        </w:r>
        <w:r w:rsidR="009A263B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ຈະຖືກ</w:t>
        </w:r>
      </w:ins>
      <w:ins w:id="30829" w:author="Windows User" w:date="2022-01-12T16:38:00Z">
        <w:r w:rsidR="00393B8B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30830" w:author="HP" w:date="2021-08-12T15:15:00Z">
        <w:del w:id="30831" w:author="Soudchay LORLOHNSY" w:date="2021-08-17T15:57:00Z">
          <w:r w:rsidR="009A263B" w:rsidRPr="002C0BDB" w:rsidDel="00BF47C5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ສຶກສາອົບຮົມ</w:delText>
          </w:r>
          <w:r w:rsidR="009A263B" w:rsidRPr="002C0BDB" w:rsidDel="00BF47C5">
            <w:rPr>
              <w:rFonts w:ascii="Phetsarath OT" w:eastAsia="Phetsarath OT" w:hAnsi="Phetsarath OT" w:cs="Phetsarath OT"/>
              <w:sz w:val="24"/>
              <w:szCs w:val="24"/>
            </w:rPr>
            <w:delText>,</w:delText>
          </w:r>
        </w:del>
        <w:del w:id="30832" w:author="NA" w:date="2021-12-30T11:36:00Z">
          <w:r w:rsidR="009A263B" w:rsidRPr="002C0BDB" w:rsidDel="007C3E4B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ກ່າວເຕືອນ</w:t>
        </w:r>
      </w:ins>
      <w:ins w:id="30833" w:author="HP" w:date="2021-08-12T15:16:00Z">
        <w:r w:rsidR="009A263B" w:rsidRPr="002C0BDB">
          <w:rPr>
            <w:rFonts w:ascii="Phetsarath OT" w:eastAsia="Phetsarath OT" w:hAnsi="Phetsarath OT" w:cs="Phetsarath OT"/>
            <w:sz w:val="24"/>
            <w:szCs w:val="24"/>
          </w:rPr>
          <w:t>,</w:t>
        </w:r>
      </w:ins>
      <w:ins w:id="30834" w:author="NA" w:date="2021-12-30T11:36:00Z">
        <w:r w:rsidR="007C3E4B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30835" w:author="HP" w:date="2021-08-12T15:16:00Z">
        <w:del w:id="30836" w:author="NA" w:date="2021-12-24T11:15:00Z">
          <w:r w:rsidR="009A263B" w:rsidRPr="002C0BDB" w:rsidDel="00F17ABC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</w:ins>
      <w:ins w:id="30837" w:author="Soudchay LORLOHNSY" w:date="2021-08-17T15:57:00Z">
        <w:r w:rsidR="00BF47C5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083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ສຶກສາອົບຮົມ</w:t>
        </w:r>
        <w:r w:rsidR="00E67FAB" w:rsidRPr="002C0BDB">
          <w:rPr>
            <w:rFonts w:ascii="Phetsarath OT" w:eastAsia="Phetsarath OT" w:hAnsi="Phetsarath OT" w:cs="Phetsarath OT"/>
            <w:sz w:val="24"/>
            <w:szCs w:val="24"/>
            <w:rPrChange w:id="3083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, </w:t>
        </w:r>
      </w:ins>
      <w:ins w:id="30840" w:author="HP" w:date="2021-08-12T15:15:00Z"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ລົງວິໄນ</w:t>
        </w:r>
        <w:r w:rsidR="009A263B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ປັບໃໝ</w:t>
        </w:r>
        <w:r w:rsidR="009A263B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, </w:t>
        </w:r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ໃຊ້ແທນຄ່າເສຍຫາຍທາງແພ່ງ</w:t>
        </w:r>
        <w:r w:rsidR="009A263B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ຫຼື</w:t>
        </w:r>
        <w:r w:rsidR="009A263B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ຖືກລົງໂທດທາງອາຍາ</w:t>
        </w:r>
      </w:ins>
      <w:ins w:id="30841" w:author="Documents" w:date="2022-01-11T12:02:00Z">
        <w:r w:rsidR="00D06676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30842" w:author="HP" w:date="2021-08-12T15:15:00Z">
        <w:del w:id="30843" w:author="NA" w:date="2021-12-30T11:36:00Z">
          <w:r w:rsidR="009A263B" w:rsidRPr="002C0BDB" w:rsidDel="007C3E4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  <w:r w:rsidR="009A263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ຕາມກົດໝາຍ</w:t>
        </w:r>
        <w:r w:rsidR="009A263B" w:rsidRPr="002C0BDB">
          <w:rPr>
            <w:rFonts w:ascii="Phetsarath OT" w:eastAsia="Phetsarath OT" w:hAnsi="Phetsarath OT" w:cs="Phetsarath OT"/>
            <w:sz w:val="24"/>
            <w:szCs w:val="24"/>
            <w:cs/>
          </w:rPr>
          <w:t>.</w:t>
        </w:r>
        <w:del w:id="30844" w:author="Soudchay LORLOHNSY" w:date="2021-08-17T15:58:00Z">
          <w:r w:rsidR="009A263B" w:rsidRPr="002C0BDB" w:rsidDel="00E67FA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</w:p>
    <w:p w14:paraId="27B4420C" w14:textId="77777777" w:rsidR="00393B8B" w:rsidRDefault="00393B8B">
      <w:pPr>
        <w:pStyle w:val="NoSpacing"/>
        <w:spacing w:line="360" w:lineRule="exact"/>
        <w:jc w:val="both"/>
        <w:rPr>
          <w:ins w:id="30845" w:author="Windows User" w:date="2022-01-12T16:39:00Z"/>
          <w:rFonts w:ascii="Phetsarath OT" w:eastAsia="Phetsarath OT" w:hAnsi="Phetsarath OT" w:cs="Phetsarath OT"/>
          <w:sz w:val="24"/>
          <w:szCs w:val="24"/>
        </w:rPr>
        <w:pPrChange w:id="30846" w:author="Windows User" w:date="2022-01-12T16:38:00Z">
          <w:pPr>
            <w:pStyle w:val="Heading2"/>
          </w:pPr>
        </w:pPrChange>
      </w:pPr>
    </w:p>
    <w:p w14:paraId="49569376" w14:textId="77777777" w:rsidR="00393B8B" w:rsidRDefault="00393B8B">
      <w:pPr>
        <w:pStyle w:val="NoSpacing"/>
        <w:spacing w:line="360" w:lineRule="exact"/>
        <w:jc w:val="both"/>
        <w:rPr>
          <w:ins w:id="30847" w:author="Windows User" w:date="2022-01-12T16:39:00Z"/>
          <w:rFonts w:ascii="Phetsarath OT" w:eastAsia="Phetsarath OT" w:hAnsi="Phetsarath OT" w:cs="Phetsarath OT"/>
          <w:sz w:val="24"/>
          <w:szCs w:val="24"/>
        </w:rPr>
        <w:pPrChange w:id="30848" w:author="Windows User" w:date="2022-01-12T16:38:00Z">
          <w:pPr>
            <w:pStyle w:val="Heading2"/>
          </w:pPr>
        </w:pPrChange>
      </w:pPr>
    </w:p>
    <w:p w14:paraId="7A56AB3C" w14:textId="59A1C799" w:rsidR="00897237" w:rsidRPr="002C0BDB" w:rsidDel="009A263B" w:rsidRDefault="0072440F">
      <w:pPr>
        <w:pStyle w:val="NoSpacing"/>
        <w:numPr>
          <w:ilvl w:val="0"/>
          <w:numId w:val="60"/>
        </w:numPr>
        <w:spacing w:line="360" w:lineRule="exact"/>
        <w:jc w:val="both"/>
        <w:rPr>
          <w:ins w:id="30849" w:author="PSK" w:date="2021-07-16T16:35:00Z"/>
          <w:del w:id="30850" w:author="HP" w:date="2021-08-12T15:15:00Z"/>
          <w:rFonts w:ascii="Phetsarath OT" w:eastAsia="Phetsarath OT" w:hAnsi="Phetsarath OT" w:cs="Phetsarath OT"/>
          <w:sz w:val="24"/>
          <w:szCs w:val="24"/>
        </w:rPr>
        <w:pPrChange w:id="30851" w:author="Windows User" w:date="2022-01-12T16:38:00Z">
          <w:pPr>
            <w:pStyle w:val="NoSpacing"/>
            <w:spacing w:line="276" w:lineRule="auto"/>
            <w:ind w:left="720" w:firstLine="720"/>
            <w:jc w:val="both"/>
          </w:pPr>
        </w:pPrChange>
      </w:pPr>
      <w:del w:id="30852" w:author="HP" w:date="2021-08-12T15:15:00Z"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ບຸກຄົນ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</w:rPr>
          <w:delText xml:space="preserve">,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ນິຕິບຸກຄົນ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ຫຼື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ການຈັດຕັ້ງ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ທີ່ໄດ້ລະເມີດບົດບັນຍັດໃດໜຶ່ງ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ຂອງກົດໝາຍສະບັບນີ້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ຈະຖືກສຶກສາອົບຮົມ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</w:rPr>
          <w:delText xml:space="preserve">,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ປັບໃໝ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ຫຼື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ຖືກລົງໂທດທາງອາຍາ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ແລ້ວແຕ່ກໍລະນີເບົາ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ຫຼື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ໜັກ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ລວມທັງໃຊ້ແທນຄ່າເສຍຫາຍ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9A263B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ທີ່ຕົນໄດ້ກໍ່ຂຶ້ນ</w:delText>
        </w:r>
        <w:r w:rsidRPr="002C0BDB" w:rsidDel="009A263B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</w:p>
    <w:p w14:paraId="69F41BF3" w14:textId="77777777" w:rsidR="00087BB2" w:rsidRPr="002C0BDB" w:rsidDel="0060571E" w:rsidRDefault="00087BB2">
      <w:pPr>
        <w:pStyle w:val="NoSpacing"/>
        <w:spacing w:line="360" w:lineRule="exact"/>
        <w:ind w:left="425" w:firstLine="624"/>
        <w:jc w:val="both"/>
        <w:rPr>
          <w:del w:id="30853" w:author="LENOVO" w:date="2021-12-10T12:40:00Z"/>
          <w:rFonts w:ascii="Phetsarath OT" w:eastAsia="Phetsarath OT" w:hAnsi="Phetsarath OT" w:cs="Phetsarath OT"/>
          <w:sz w:val="24"/>
          <w:szCs w:val="24"/>
        </w:rPr>
        <w:pPrChange w:id="30854" w:author="Windows User" w:date="2022-01-12T16:38:00Z">
          <w:pPr>
            <w:pStyle w:val="NoSpacing"/>
            <w:spacing w:line="276" w:lineRule="auto"/>
            <w:ind w:left="720" w:firstLine="720"/>
            <w:jc w:val="both"/>
          </w:pPr>
        </w:pPrChange>
      </w:pPr>
    </w:p>
    <w:p w14:paraId="54E11C8E" w14:textId="422786F1" w:rsidR="00897237" w:rsidRPr="002C0BDB" w:rsidDel="00EA58C1" w:rsidRDefault="0072440F">
      <w:pPr>
        <w:pStyle w:val="Heading2"/>
        <w:numPr>
          <w:ilvl w:val="0"/>
          <w:numId w:val="60"/>
        </w:numPr>
        <w:spacing w:before="0" w:line="340" w:lineRule="exact"/>
        <w:jc w:val="both"/>
        <w:rPr>
          <w:del w:id="30855" w:author="40763" w:date="2021-09-28T16:07:00Z"/>
          <w:rFonts w:ascii="Phetsarath OT" w:eastAsia="Phetsarath OT" w:hAnsi="Phetsarath OT" w:cs="Phetsarath OT"/>
          <w:color w:val="auto"/>
          <w:sz w:val="20"/>
          <w:szCs w:val="24"/>
          <w:lang w:bidi="lo-LA"/>
        </w:rPr>
        <w:pPrChange w:id="30856" w:author="Windows User" w:date="2022-01-12T16:38:00Z">
          <w:pPr>
            <w:pStyle w:val="Heading2"/>
          </w:pPr>
        </w:pPrChange>
      </w:pPr>
      <w:del w:id="30857" w:author="40763" w:date="2021-09-28T16:07:00Z"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ມາດຕາ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 xml:space="preserve"> 6</w:delText>
        </w:r>
        <w:r w:rsidR="00347C2B"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  <w:lang w:bidi="lo-LA"/>
          </w:rPr>
          <w:delText>3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 xml:space="preserve"> </w:delText>
        </w:r>
        <w:bookmarkStart w:id="30858" w:name="_Toc77346301"/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>(</w:delText>
        </w:r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ປັບປຸງ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>)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  <w:lang w:bidi="lo-LA"/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ມາດຕະການສຶກສາອົບຮົມ</w:delText>
        </w:r>
        <w:bookmarkEnd w:id="30858"/>
      </w:del>
    </w:p>
    <w:p w14:paraId="12386958" w14:textId="221F08B5" w:rsidR="008F3F92" w:rsidRPr="002C0BDB" w:rsidDel="00EA58C1" w:rsidRDefault="008F3F92">
      <w:pPr>
        <w:pStyle w:val="NoSpacing"/>
        <w:spacing w:line="360" w:lineRule="exact"/>
        <w:ind w:left="425" w:firstLine="624"/>
        <w:jc w:val="both"/>
        <w:rPr>
          <w:ins w:id="30859" w:author="HP" w:date="2021-08-12T15:06:00Z"/>
          <w:del w:id="30860" w:author="40763" w:date="2021-09-28T16:07:00Z"/>
          <w:rFonts w:ascii="Phetsarath OT" w:eastAsia="Phetsarath OT" w:hAnsi="Phetsarath OT" w:cs="Phetsarath OT"/>
          <w:sz w:val="24"/>
          <w:szCs w:val="24"/>
        </w:rPr>
        <w:pPrChange w:id="30861" w:author="Windows User" w:date="2022-01-12T16:38:00Z">
          <w:pPr>
            <w:pStyle w:val="NoSpacing"/>
            <w:numPr>
              <w:numId w:val="10"/>
            </w:numPr>
            <w:spacing w:line="276" w:lineRule="auto"/>
            <w:ind w:left="1843" w:hanging="283"/>
            <w:jc w:val="both"/>
          </w:pPr>
        </w:pPrChange>
      </w:pPr>
      <w:ins w:id="30862" w:author="HP" w:date="2021-08-12T15:06:00Z">
        <w:del w:id="30863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ບຸກຄົນ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</w:rPr>
            <w:delText xml:space="preserve">,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ນິຕິບຸກຄົນ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ຫຼື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ການຈັດຕັ້ງ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ທີ່ລະເມີດລະບຽບກົດໝາຍ</w:delText>
          </w:r>
        </w:del>
      </w:ins>
      <w:ins w:id="30864" w:author="Soudchay LORLOHNSY" w:date="2021-08-17T15:58:00Z">
        <w:del w:id="30865" w:author="40763" w:date="2021-09-28T16:07:00Z">
          <w:r w:rsidR="006611DD" w:rsidRPr="002C0BDB" w:rsidDel="00EA58C1">
            <w:rPr>
              <w:rFonts w:ascii="Phetsarath OT" w:eastAsia="Phetsarath OT" w:hAnsi="Phetsarath OT" w:cs="Phetsarath OT"/>
              <w:sz w:val="24"/>
              <w:szCs w:val="24"/>
              <w:cs/>
              <w:rPrChange w:id="3086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6611DD"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867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6611DD" w:rsidRPr="002C0BDB" w:rsidDel="00EA58C1">
            <w:rPr>
              <w:rFonts w:ascii="Phetsarath OT" w:eastAsia="Phetsarath OT" w:hAnsi="Phetsarath OT" w:cs="Phetsarath OT"/>
              <w:sz w:val="24"/>
              <w:szCs w:val="24"/>
              <w:cs/>
              <w:rPrChange w:id="30868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6611DD"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86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ລະບຽບການ</w:delText>
          </w:r>
          <w:r w:rsidR="006611DD" w:rsidRPr="002C0BDB" w:rsidDel="00EA58C1">
            <w:rPr>
              <w:rFonts w:ascii="Phetsarath OT" w:eastAsia="Phetsarath OT" w:hAnsi="Phetsarath OT" w:cs="Phetsarath OT"/>
              <w:sz w:val="24"/>
              <w:szCs w:val="24"/>
              <w:cs/>
              <w:rPrChange w:id="30870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ins w:id="30871" w:author="HP" w:date="2021-08-12T15:06:00Z">
        <w:del w:id="30872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ກ່ຽວກັບການໂທລະຄົມມະນາຄົມ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ເປັນຕົ້ນ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ຂໍ້ຫ້າມທີ່ມີລັກສະນະເບົາບາງ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ແລະ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ເປັນການລະເມີດເທື່ອທຳອິດ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ຈະຖືກກ່າວເຕືອນ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ແລະ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ສຶກສາອົບຮົມ</w:delText>
          </w:r>
        </w:del>
      </w:ins>
      <w:ins w:id="30873" w:author="HP" w:date="2021-08-12T15:07:00Z">
        <w:del w:id="30874" w:author="40763" w:date="2021-09-28T16:07:00Z"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</w:rPr>
            <w:delText>.</w:delText>
          </w:r>
        </w:del>
      </w:ins>
    </w:p>
    <w:p w14:paraId="5B116746" w14:textId="72466909" w:rsidR="00897237" w:rsidRPr="002C0BDB" w:rsidDel="008F3F92" w:rsidRDefault="0072440F">
      <w:pPr>
        <w:pStyle w:val="NoSpacing"/>
        <w:numPr>
          <w:ilvl w:val="0"/>
          <w:numId w:val="60"/>
        </w:numPr>
        <w:spacing w:line="360" w:lineRule="exact"/>
        <w:ind w:left="0" w:firstLine="624"/>
        <w:jc w:val="both"/>
        <w:rPr>
          <w:del w:id="30875" w:author="HP" w:date="2021-08-12T15:06:00Z"/>
          <w:rFonts w:ascii="Phetsarath OT" w:eastAsia="Phetsarath OT" w:hAnsi="Phetsarath OT" w:cs="Phetsarath OT"/>
          <w:sz w:val="24"/>
          <w:szCs w:val="24"/>
          <w:rPrChange w:id="30876" w:author="NA" w:date="2021-12-30T11:44:00Z">
            <w:rPr>
              <w:del w:id="30877" w:author="HP" w:date="2021-08-12T15:06:00Z"/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pPrChange w:id="30878" w:author="Windows User" w:date="2022-01-12T16:38:00Z">
          <w:pPr>
            <w:pStyle w:val="NoSpacing"/>
            <w:ind w:left="426" w:firstLine="720"/>
            <w:jc w:val="both"/>
          </w:pPr>
        </w:pPrChange>
      </w:pPr>
      <w:del w:id="30879" w:author="HP" w:date="2021-08-12T15:06:00Z"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8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ບຸກຄົນ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8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, </w:delText>
        </w:r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8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ນິຕິບຸກຄົນ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8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8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ຫຼື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8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8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ການຈັດຕັ້ງ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8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8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ທີ່ໄດ້ລະເມີດບົດບັນຍັດໃດໜຶ່ງ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8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9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ຂອງກົດໝາຍສະບັບນີ້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91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92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ໃນ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93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94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ສະຖານເບົາ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95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96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ຈະຖືກສຶກສາອົບຮົມ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97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z w:val="24"/>
            <w:szCs w:val="24"/>
            <w:cs/>
            <w:rPrChange w:id="3089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cs/>
              </w:rPr>
            </w:rPrChange>
          </w:rPr>
          <w:delText>ເຊັ່ນ</w:delText>
        </w:r>
        <w:r w:rsidRPr="002C0BDB" w:rsidDel="008F3F92">
          <w:rPr>
            <w:rFonts w:ascii="Phetsarath OT" w:eastAsia="Phetsarath OT" w:hAnsi="Phetsarath OT" w:cs="Phetsarath OT"/>
            <w:sz w:val="24"/>
            <w:szCs w:val="24"/>
            <w:rPrChange w:id="30899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</w:rPr>
            </w:rPrChange>
          </w:rPr>
          <w:delText>:</w:delText>
        </w:r>
      </w:del>
    </w:p>
    <w:p w14:paraId="45B3D3A7" w14:textId="14A6DE60" w:rsidR="00897237" w:rsidRPr="002C0BDB" w:rsidDel="008F3F92" w:rsidRDefault="0072440F">
      <w:pPr>
        <w:pStyle w:val="NoSpacing"/>
        <w:numPr>
          <w:ilvl w:val="0"/>
          <w:numId w:val="10"/>
        </w:numPr>
        <w:spacing w:line="340" w:lineRule="exact"/>
        <w:ind w:left="0" w:firstLine="624"/>
        <w:jc w:val="both"/>
        <w:rPr>
          <w:del w:id="30900" w:author="HP" w:date="2021-08-12T15:06:00Z"/>
          <w:rFonts w:ascii="Phetsarath OT" w:eastAsia="Phetsarath OT" w:hAnsi="Phetsarath OT" w:cs="Phetsarath OT"/>
          <w:spacing w:val="-6"/>
          <w:sz w:val="24"/>
          <w:szCs w:val="24"/>
        </w:rPr>
        <w:pPrChange w:id="30901" w:author="Windows User" w:date="2022-01-12T16:38:00Z">
          <w:pPr>
            <w:pStyle w:val="NoSpacing"/>
            <w:numPr>
              <w:numId w:val="10"/>
            </w:numPr>
            <w:ind w:left="1843" w:hanging="283"/>
            <w:jc w:val="both"/>
          </w:pPr>
        </w:pPrChange>
      </w:pPr>
      <w:del w:id="30902" w:author="HP" w:date="2021-08-12T15:06:00Z"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ຜູ້ໃຫ້ບໍລິການ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ບໍ່ແກ້ໄຂຂໍ້ຂັດແຍ່ງທາງດ້ານເຕັກນິກໃນການຕິດຕັ້ງ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</w:rPr>
          <w:delText xml:space="preserve">,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ການສ້ອມແປງ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ຫຼື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ການບໍລິການ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ໂທລະຄົມມະນາຄົມປະເພດຕ່າງໆ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ຢ່າງທັນການ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ແລະ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ຖືກຕ້ອງຕາມ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ມາດຕະຖານເຕັກນິກ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</w:rPr>
          <w:delText>;</w:delText>
        </w:r>
      </w:del>
    </w:p>
    <w:p w14:paraId="1ECB84BD" w14:textId="2DA64452" w:rsidR="00897237" w:rsidRPr="002C0BDB" w:rsidDel="008F3F92" w:rsidRDefault="0072440F">
      <w:pPr>
        <w:pStyle w:val="NoSpacing"/>
        <w:numPr>
          <w:ilvl w:val="0"/>
          <w:numId w:val="10"/>
        </w:numPr>
        <w:spacing w:line="340" w:lineRule="exact"/>
        <w:ind w:left="0" w:firstLine="624"/>
        <w:jc w:val="both"/>
        <w:rPr>
          <w:ins w:id="30903" w:author="PSK" w:date="2021-07-16T16:35:00Z"/>
          <w:del w:id="30904" w:author="HP" w:date="2021-08-12T15:06:00Z"/>
          <w:rFonts w:ascii="Phetsarath OT" w:eastAsia="Phetsarath OT" w:hAnsi="Phetsarath OT" w:cs="Phetsarath OT"/>
          <w:sz w:val="24"/>
          <w:szCs w:val="24"/>
          <w:rPrChange w:id="30905" w:author="NA" w:date="2021-12-30T11:44:00Z">
            <w:rPr>
              <w:ins w:id="30906" w:author="PSK" w:date="2021-07-16T16:35:00Z"/>
              <w:del w:id="30907" w:author="HP" w:date="2021-08-12T15:06:00Z"/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pPrChange w:id="30908" w:author="Windows User" w:date="2022-01-12T16:38:00Z">
          <w:pPr>
            <w:pStyle w:val="NoSpacing"/>
            <w:numPr>
              <w:numId w:val="10"/>
            </w:numPr>
            <w:spacing w:line="276" w:lineRule="auto"/>
            <w:ind w:left="1843" w:hanging="283"/>
            <w:jc w:val="both"/>
          </w:pPr>
        </w:pPrChange>
      </w:pPr>
      <w:del w:id="30909" w:author="HP" w:date="2021-08-12T15:06:00Z"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910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ຜູ້ໃຊ້ບໍລິການ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="005924DC"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911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ແລະ</w:delText>
        </w:r>
        <w:r w:rsidR="005924DC"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  <w:rPrChange w:id="30912" w:author="NA" w:date="2021-12-30T11:44:00Z">
              <w:rPr>
                <w:rFonts w:ascii="Phetsarath OT" w:eastAsia="Phetsarath OT" w:hAnsi="Phetsarath OT" w:cs="Phetsarath OT"/>
                <w:spacing w:val="-6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="005924DC"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913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ຜູ້ໃຫ້</w:delText>
        </w:r>
      </w:del>
      <w:ins w:id="30914" w:author="PSK" w:date="2021-07-12T17:09:00Z">
        <w:del w:id="30915" w:author="HP" w:date="2021-08-12T15:06:00Z">
          <w:r w:rsidR="0063663F" w:rsidRPr="002C0BDB" w:rsidDel="008F3F92">
            <w:rPr>
              <w:rFonts w:ascii="Phetsarath OT" w:eastAsia="Phetsarath OT" w:hAnsi="Phetsarath OT" w:cs="Phetsarath OT"/>
              <w:spacing w:val="-6"/>
              <w:sz w:val="24"/>
              <w:szCs w:val="24"/>
              <w:cs/>
              <w:rPrChange w:id="30916" w:author="NA" w:date="2021-12-30T11:44:00Z">
                <w:rPr>
                  <w:rFonts w:ascii="Phetsarath OT" w:eastAsia="Phetsarath OT" w:hAnsi="Phetsarath OT" w:cs="Phetsarath OT"/>
                  <w:spacing w:val="-6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del w:id="30917" w:author="HP" w:date="2021-08-12T15:06:00Z">
        <w:r w:rsidR="005924DC"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918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ບໍລິການ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  <w:rPrChange w:id="30919" w:author="NA" w:date="2021-12-30T11:44:00Z">
              <w:rPr>
                <w:rFonts w:ascii="Phetsarath OT" w:eastAsia="Phetsarath OT" w:hAnsi="Phetsarath OT" w:cs="Phetsarath OT" w:hint="cs"/>
                <w:spacing w:val="-6"/>
                <w:sz w:val="24"/>
                <w:szCs w:val="24"/>
                <w:u w:val="single"/>
                <w:cs/>
              </w:rPr>
            </w:rPrChange>
          </w:rPr>
          <w:delText>ໂທລະຄົມມະນາຄົມ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ບໍ່ຈ່າຍຄ່າທຳນຽມ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ແລະ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ຄ່າບໍລິການ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ຕາມປົກກະຕິ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ແລະ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 xml:space="preserve"> </w:delText>
        </w:r>
        <w:r w:rsidRPr="002C0BDB" w:rsidDel="008F3F92">
          <w:rPr>
            <w:rFonts w:ascii="Phetsarath OT" w:eastAsia="Phetsarath OT" w:hAnsi="Phetsarath OT" w:cs="Phetsarath OT" w:hint="cs"/>
            <w:spacing w:val="-6"/>
            <w:sz w:val="24"/>
            <w:szCs w:val="24"/>
            <w:cs/>
          </w:rPr>
          <w:delText>ອື່ນໆ</w:delText>
        </w:r>
        <w:r w:rsidRPr="002C0BDB" w:rsidDel="008F3F92">
          <w:rPr>
            <w:rFonts w:ascii="Phetsarath OT" w:eastAsia="Phetsarath OT" w:hAnsi="Phetsarath OT" w:cs="Phetsarath OT"/>
            <w:spacing w:val="-6"/>
            <w:sz w:val="24"/>
            <w:szCs w:val="24"/>
            <w:cs/>
          </w:rPr>
          <w:delText>.</w:delText>
        </w:r>
      </w:del>
    </w:p>
    <w:p w14:paraId="00AFFCB0" w14:textId="77777777" w:rsidR="00087BB2" w:rsidRPr="002C0BDB" w:rsidDel="006214EA" w:rsidRDefault="00087BB2">
      <w:pPr>
        <w:pStyle w:val="NoSpacing"/>
        <w:spacing w:line="340" w:lineRule="exact"/>
        <w:jc w:val="both"/>
        <w:rPr>
          <w:del w:id="30920" w:author="NA" w:date="2021-12-27T15:01:00Z"/>
          <w:rFonts w:ascii="Phetsarath OT" w:eastAsia="Phetsarath OT" w:hAnsi="Phetsarath OT" w:cs="Phetsarath OT"/>
          <w:sz w:val="24"/>
          <w:szCs w:val="24"/>
        </w:rPr>
        <w:pPrChange w:id="30921" w:author="Windows User" w:date="2022-01-12T16:38:00Z">
          <w:pPr>
            <w:pStyle w:val="NoSpacing"/>
            <w:numPr>
              <w:numId w:val="10"/>
            </w:numPr>
            <w:spacing w:line="276" w:lineRule="auto"/>
            <w:ind w:left="1843" w:hanging="283"/>
            <w:jc w:val="both"/>
          </w:pPr>
        </w:pPrChange>
      </w:pPr>
    </w:p>
    <w:p w14:paraId="6FB2C581" w14:textId="633E564D" w:rsidR="004C35C6" w:rsidRPr="002C0BDB" w:rsidDel="00EA58C1" w:rsidRDefault="0072440F">
      <w:pPr>
        <w:pStyle w:val="Heading2"/>
        <w:numPr>
          <w:ilvl w:val="0"/>
          <w:numId w:val="60"/>
        </w:numPr>
        <w:spacing w:before="0" w:line="340" w:lineRule="exact"/>
        <w:jc w:val="both"/>
        <w:rPr>
          <w:ins w:id="30922" w:author="HP" w:date="2021-08-08T17:12:00Z"/>
          <w:del w:id="30923" w:author="40763" w:date="2021-09-28T16:07:00Z"/>
          <w:rFonts w:ascii="Phetsarath OT" w:eastAsia="Phetsarath OT" w:hAnsi="Phetsarath OT" w:cs="Phetsarath OT"/>
          <w:color w:val="auto"/>
          <w:sz w:val="24"/>
          <w:szCs w:val="32"/>
          <w:rPrChange w:id="30924" w:author="NA" w:date="2021-12-30T11:44:00Z">
            <w:rPr>
              <w:ins w:id="30925" w:author="HP" w:date="2021-08-08T17:12:00Z"/>
              <w:del w:id="30926" w:author="40763" w:date="2021-09-28T16:07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30927" w:author="Windows User" w:date="2022-01-12T16:38:00Z">
          <w:pPr>
            <w:pStyle w:val="Heading2"/>
          </w:pPr>
        </w:pPrChange>
      </w:pPr>
      <w:del w:id="30928" w:author="40763" w:date="2021-09-28T16:07:00Z"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ມາດຕາ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 xml:space="preserve"> 6</w:delText>
        </w:r>
        <w:r w:rsidR="00347C2B"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  <w:lang w:bidi="lo-LA"/>
          </w:rPr>
          <w:delText>4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 xml:space="preserve"> </w:delText>
        </w:r>
        <w:bookmarkStart w:id="30929" w:name="_Toc77346302"/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>(</w:delText>
        </w:r>
      </w:del>
      <w:ins w:id="30930" w:author="HP" w:date="2021-08-08T17:15:00Z">
        <w:del w:id="30931" w:author="40763" w:date="2021-09-28T16:07:00Z">
          <w:r w:rsidR="00306B63" w:rsidRPr="002C0BDB" w:rsidDel="00EA58C1">
            <w:rPr>
              <w:rFonts w:ascii="Phetsarath OT" w:eastAsia="Phetsarath OT" w:hAnsi="Phetsarath OT" w:cs="Phetsarath OT" w:hint="cs"/>
              <w:b w:val="0"/>
              <w:bCs w:val="0"/>
              <w:sz w:val="20"/>
              <w:szCs w:val="24"/>
              <w:cs/>
              <w:lang w:bidi="lo-LA"/>
            </w:rPr>
            <w:delText>ໃໝ່</w:delText>
          </w:r>
        </w:del>
      </w:ins>
      <w:del w:id="30932" w:author="40763" w:date="2021-09-28T16:07:00Z"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ປັບປຸງ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>)</w:delText>
        </w:r>
      </w:del>
      <w:ins w:id="30933" w:author="HP" w:date="2021-08-08T17:16:00Z">
        <w:del w:id="30934" w:author="40763" w:date="2021-09-28T16:07:00Z">
          <w:r w:rsidR="00306B63" w:rsidRPr="002C0BDB" w:rsidDel="00EA58C1">
            <w:rPr>
              <w:rFonts w:ascii="Phetsarath OT" w:eastAsia="Phetsarath OT" w:hAnsi="Phetsarath OT" w:cs="Phetsarath OT"/>
              <w:b w:val="0"/>
              <w:bCs w:val="0"/>
              <w:sz w:val="20"/>
              <w:szCs w:val="24"/>
              <w:cs/>
              <w:lang w:bidi="lo-LA"/>
            </w:rPr>
            <w:delText xml:space="preserve"> </w:delText>
          </w:r>
        </w:del>
      </w:ins>
      <w:ins w:id="30935" w:author="HP" w:date="2021-08-08T17:12:00Z">
        <w:del w:id="30936" w:author="40763" w:date="2021-09-28T16:07:00Z">
          <w:r w:rsidR="004C35C6" w:rsidRPr="002C0BDB" w:rsidDel="00EA58C1">
            <w:rPr>
              <w:rFonts w:ascii="Phetsarath OT" w:eastAsia="Phetsarath OT" w:hAnsi="Phetsarath OT" w:cs="Phetsarath OT" w:hint="cs"/>
              <w:b w:val="0"/>
              <w:bCs w:val="0"/>
              <w:sz w:val="20"/>
              <w:szCs w:val="24"/>
              <w:cs/>
              <w:lang w:bidi="lo-LA"/>
            </w:rPr>
            <w:delText>ມາດຕະການ</w:delText>
          </w:r>
        </w:del>
      </w:ins>
      <w:ins w:id="30937" w:author="HP" w:date="2021-08-08T17:15:00Z">
        <w:del w:id="30938" w:author="40763" w:date="2021-09-28T16:07:00Z">
          <w:r w:rsidR="00421568" w:rsidRPr="002C0BDB" w:rsidDel="00EA58C1">
            <w:rPr>
              <w:rFonts w:ascii="Phetsarath OT" w:eastAsia="Phetsarath OT" w:hAnsi="Phetsarath OT" w:cs="Phetsarath OT" w:hint="cs"/>
              <w:b w:val="0"/>
              <w:bCs w:val="0"/>
              <w:sz w:val="20"/>
              <w:szCs w:val="24"/>
              <w:cs/>
              <w:lang w:bidi="lo-LA"/>
            </w:rPr>
            <w:delText>ທາງວິໄນ</w:delText>
          </w:r>
        </w:del>
      </w:ins>
    </w:p>
    <w:p w14:paraId="38976F70" w14:textId="43A2BF90" w:rsidR="004C35C6" w:rsidRPr="002C0BDB" w:rsidDel="00EA58C1" w:rsidRDefault="004C35C6">
      <w:pPr>
        <w:pStyle w:val="NoSpacing"/>
        <w:spacing w:line="360" w:lineRule="exact"/>
        <w:ind w:left="425" w:firstLine="624"/>
        <w:jc w:val="both"/>
        <w:rPr>
          <w:ins w:id="30939" w:author="HP" w:date="2021-08-08T17:12:00Z"/>
          <w:del w:id="30940" w:author="40763" w:date="2021-09-28T16:07:00Z"/>
          <w:rFonts w:ascii="Phetsarath OT" w:eastAsia="Phetsarath OT" w:hAnsi="Phetsarath OT" w:cs="Phetsarath OT"/>
          <w:sz w:val="24"/>
          <w:szCs w:val="24"/>
          <w:rPrChange w:id="30941" w:author="NA" w:date="2021-12-30T11:44:00Z">
            <w:rPr>
              <w:ins w:id="30942" w:author="HP" w:date="2021-08-08T17:12:00Z"/>
              <w:del w:id="30943" w:author="40763" w:date="2021-09-28T16:07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30944" w:author="Windows User" w:date="2022-01-12T16:38:00Z">
          <w:pPr>
            <w:pStyle w:val="Heading2"/>
            <w:spacing w:line="340" w:lineRule="exact"/>
            <w:ind w:left="360"/>
          </w:pPr>
        </w:pPrChange>
      </w:pPr>
      <w:ins w:id="30945" w:author="HP" w:date="2021-08-08T17:13:00Z">
        <w:del w:id="30946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47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0"/>
                  <w:szCs w:val="24"/>
                  <w:cs/>
                  <w:lang w:bidi="lo-LA"/>
                </w:rPr>
              </w:rPrChange>
            </w:rPr>
            <w:delText>ພ</w:delText>
          </w:r>
        </w:del>
      </w:ins>
      <w:ins w:id="30948" w:author="HP" w:date="2021-08-08T17:15:00Z">
        <w:del w:id="30949" w:author="40763" w:date="2021-09-28T16:07:00Z">
          <w:r w:rsidR="00421568" w:rsidRPr="006E34B5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ະ</w:delText>
          </w:r>
        </w:del>
      </w:ins>
      <w:ins w:id="30950" w:author="HP" w:date="2021-08-08T17:13:00Z">
        <w:del w:id="30951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52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0"/>
                  <w:szCs w:val="24"/>
                  <w:cs/>
                  <w:lang w:bidi="lo-LA"/>
                </w:rPr>
              </w:rPrChange>
            </w:rPr>
            <w:delText>ນັກງານ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53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54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0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55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0"/>
                  <w:szCs w:val="24"/>
                </w:rPr>
              </w:rPrChange>
            </w:rPr>
            <w:delText xml:space="preserve"> </w:delText>
          </w:r>
        </w:del>
      </w:ins>
      <w:ins w:id="30956" w:author="HP" w:date="2021-08-08T17:12:00Z">
        <w:del w:id="30957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58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ເຈົ້າໜ້າທີ່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59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</w:del>
      </w:ins>
      <w:ins w:id="30960" w:author="HP" w:date="2021-08-08T17:13:00Z">
        <w:del w:id="30961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62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0"/>
                  <w:szCs w:val="24"/>
                  <w:cs/>
                  <w:lang w:bidi="lo-LA"/>
                </w:rPr>
              </w:rPrChange>
            </w:rPr>
            <w:delText>ທີ່ກ່ຽວຂ້ອງ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63" w:author="NA" w:date="2021-12-30T11:44:00Z">
                <w:rPr>
                  <w:rFonts w:ascii="Phetsarath OT" w:eastAsia="Phetsarath OT" w:hAnsi="Phetsarath OT" w:cs="Phetsarath OT"/>
                  <w:b w:val="0"/>
                  <w:bCs w:val="0"/>
                  <w:sz w:val="20"/>
                  <w:szCs w:val="24"/>
                </w:rPr>
              </w:rPrChange>
            </w:rPr>
            <w:delText xml:space="preserve"> </w:delText>
          </w:r>
        </w:del>
      </w:ins>
      <w:ins w:id="30964" w:author="HP" w:date="2021-08-08T17:12:00Z">
        <w:del w:id="30965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66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ທີ່ໄດ້ລະເມີດກົດໝາຍ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67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68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69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70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ຂໍ້ຫ້າມ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71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72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ກ່ຽວກັບວຽກງານ</w:delText>
          </w:r>
        </w:del>
      </w:ins>
      <w:ins w:id="30973" w:author="HP" w:date="2021-08-08T17:14:00Z">
        <w:del w:id="30974" w:author="40763" w:date="2021-09-28T16:07:00Z">
          <w:r w:rsidR="00421568" w:rsidRPr="006E34B5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ໂ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75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0"/>
                  <w:szCs w:val="24"/>
                  <w:cs/>
                  <w:lang w:bidi="lo-LA"/>
                </w:rPr>
              </w:rPrChange>
            </w:rPr>
            <w:delText>ທລະຄົມມະນາຄົມທີ່ເປັນ</w:delText>
          </w:r>
        </w:del>
      </w:ins>
      <w:ins w:id="30976" w:author="HP" w:date="2021-08-08T17:12:00Z">
        <w:del w:id="30977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78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ການກະທຳບໍ່ຮ້າຍແຮງ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79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80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ຊຶ່ງບໍ່ເປັນການກະທຳຜິດທາງອາຍາ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81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82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83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84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ກໍ່ຄວາມເສຍຫາຍແຕ່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85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86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ໜຶ່ງລ້ານ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87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88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ກີບລົງມາ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89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,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90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ບ</w:delText>
          </w:r>
        </w:del>
      </w:ins>
      <w:ins w:id="30991" w:author="HP" w:date="2021-08-08T17:14:00Z">
        <w:del w:id="30992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93" w:author="NA" w:date="2021-12-30T11:44:00Z">
                <w:rPr>
                  <w:rFonts w:ascii="Phetsarath OT" w:eastAsia="Phetsarath OT" w:hAnsi="Phetsarath OT" w:cs="Phetsarath OT" w:hint="cs"/>
                  <w:b w:val="0"/>
                  <w:bCs w:val="0"/>
                  <w:sz w:val="20"/>
                  <w:szCs w:val="24"/>
                  <w:cs/>
                  <w:lang w:bidi="lo-LA"/>
                </w:rPr>
              </w:rPrChange>
            </w:rPr>
            <w:delText>ໍ່</w:delText>
          </w:r>
        </w:del>
      </w:ins>
      <w:ins w:id="30994" w:author="HP" w:date="2021-08-08T17:12:00Z">
        <w:del w:id="30995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96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ຈິງໃຈລາຍງານ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97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,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0998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ຫຼົບຫຼີກຈາກຄວາມຜິດຂອງຕົນ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0999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00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ຈະຖືກປະຕິບັດມາດຕະການທາງວິໄນ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01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02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ດັ່ງນີ້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03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>:</w:delText>
          </w:r>
        </w:del>
      </w:ins>
    </w:p>
    <w:p w14:paraId="249AE75F" w14:textId="22660AD0" w:rsidR="004C35C6" w:rsidRPr="002C0BDB" w:rsidDel="00EA58C1" w:rsidRDefault="004C35C6">
      <w:pPr>
        <w:pStyle w:val="NoSpacing"/>
        <w:spacing w:line="360" w:lineRule="exact"/>
        <w:ind w:left="425" w:firstLine="624"/>
        <w:jc w:val="both"/>
        <w:rPr>
          <w:ins w:id="31004" w:author="HP" w:date="2021-08-08T17:12:00Z"/>
          <w:del w:id="31005" w:author="40763" w:date="2021-09-28T16:07:00Z"/>
          <w:rFonts w:ascii="Phetsarath OT" w:eastAsia="Phetsarath OT" w:hAnsi="Phetsarath OT" w:cs="Phetsarath OT"/>
          <w:sz w:val="24"/>
          <w:szCs w:val="24"/>
          <w:rPrChange w:id="31006" w:author="NA" w:date="2021-12-30T11:44:00Z">
            <w:rPr>
              <w:ins w:id="31007" w:author="HP" w:date="2021-08-08T17:12:00Z"/>
              <w:del w:id="31008" w:author="40763" w:date="2021-09-28T16:07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31009" w:author="Windows User" w:date="2022-01-12T16:38:00Z">
          <w:pPr>
            <w:pStyle w:val="Heading2"/>
            <w:spacing w:line="340" w:lineRule="exact"/>
            <w:ind w:left="360"/>
          </w:pPr>
        </w:pPrChange>
      </w:pPr>
      <w:ins w:id="31010" w:author="HP" w:date="2021-08-08T17:12:00Z">
        <w:del w:id="31011" w:author="40763" w:date="2021-09-28T16:07:00Z"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12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1.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13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ກ່າວເຕືອນຄວາມຜິດ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14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15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ແລ້ວບັນທຶກລົງໃນຊີວະປະຫວັດ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16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>;</w:delText>
          </w:r>
        </w:del>
      </w:ins>
    </w:p>
    <w:p w14:paraId="65AADD29" w14:textId="3FEA3DC9" w:rsidR="004C35C6" w:rsidRPr="002C0BDB" w:rsidDel="00EA58C1" w:rsidRDefault="004C35C6">
      <w:pPr>
        <w:pStyle w:val="NoSpacing"/>
        <w:spacing w:line="360" w:lineRule="exact"/>
        <w:ind w:left="425" w:firstLine="624"/>
        <w:jc w:val="both"/>
        <w:rPr>
          <w:ins w:id="31017" w:author="HP" w:date="2021-08-08T17:12:00Z"/>
          <w:del w:id="31018" w:author="40763" w:date="2021-09-28T16:07:00Z"/>
          <w:rFonts w:ascii="Phetsarath OT" w:eastAsia="Phetsarath OT" w:hAnsi="Phetsarath OT" w:cs="Phetsarath OT"/>
          <w:sz w:val="24"/>
          <w:szCs w:val="24"/>
          <w:rPrChange w:id="31019" w:author="NA" w:date="2021-12-30T11:44:00Z">
            <w:rPr>
              <w:ins w:id="31020" w:author="HP" w:date="2021-08-08T17:12:00Z"/>
              <w:del w:id="31021" w:author="40763" w:date="2021-09-28T16:07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31022" w:author="Windows User" w:date="2022-01-12T16:38:00Z">
          <w:pPr>
            <w:pStyle w:val="Heading2"/>
            <w:spacing w:line="340" w:lineRule="exact"/>
            <w:ind w:left="360"/>
          </w:pPr>
        </w:pPrChange>
      </w:pPr>
      <w:ins w:id="31023" w:author="HP" w:date="2021-08-08T17:12:00Z">
        <w:del w:id="31024" w:author="40763" w:date="2021-09-28T16:07:00Z"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25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2.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26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ໂຈະການເລື່ອນຊັ້ນ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27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,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28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ຂັ້ນເງິນເດືອນ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29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30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ແລະ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31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32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ການຍ້ອງຍໍ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33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>;</w:delText>
          </w:r>
        </w:del>
      </w:ins>
    </w:p>
    <w:p w14:paraId="66F349D4" w14:textId="1D9A5915" w:rsidR="004C35C6" w:rsidRPr="002C0BDB" w:rsidDel="00EA58C1" w:rsidRDefault="004C35C6">
      <w:pPr>
        <w:pStyle w:val="NoSpacing"/>
        <w:spacing w:line="360" w:lineRule="exact"/>
        <w:ind w:left="425" w:firstLine="624"/>
        <w:jc w:val="both"/>
        <w:rPr>
          <w:ins w:id="31034" w:author="HP" w:date="2021-08-08T17:12:00Z"/>
          <w:del w:id="31035" w:author="40763" w:date="2021-09-28T16:07:00Z"/>
          <w:rFonts w:ascii="Phetsarath OT" w:eastAsia="Phetsarath OT" w:hAnsi="Phetsarath OT" w:cs="Phetsarath OT"/>
          <w:sz w:val="24"/>
          <w:szCs w:val="24"/>
          <w:rPrChange w:id="31036" w:author="NA" w:date="2021-12-30T11:44:00Z">
            <w:rPr>
              <w:ins w:id="31037" w:author="HP" w:date="2021-08-08T17:12:00Z"/>
              <w:del w:id="31038" w:author="40763" w:date="2021-09-28T16:07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31039" w:author="Windows User" w:date="2022-01-12T16:38:00Z">
          <w:pPr>
            <w:pStyle w:val="Heading2"/>
            <w:spacing w:line="340" w:lineRule="exact"/>
            <w:ind w:left="360"/>
          </w:pPr>
        </w:pPrChange>
      </w:pPr>
      <w:ins w:id="31040" w:author="HP" w:date="2021-08-08T17:12:00Z">
        <w:del w:id="31041" w:author="40763" w:date="2021-09-28T16:07:00Z"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42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3.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43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ຍົກຍ້າຍໄປຮັບຕຳແໜ່ງໃໝ່ທີ່ຕ່ຳກວ່າເກົ່າ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44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>;</w:delText>
          </w:r>
        </w:del>
      </w:ins>
    </w:p>
    <w:p w14:paraId="1E64455A" w14:textId="3D01DCDA" w:rsidR="004C35C6" w:rsidRPr="002C0BDB" w:rsidDel="00EA58C1" w:rsidRDefault="004C35C6">
      <w:pPr>
        <w:pStyle w:val="NoSpacing"/>
        <w:spacing w:line="360" w:lineRule="exact"/>
        <w:ind w:left="425" w:firstLine="624"/>
        <w:jc w:val="both"/>
        <w:rPr>
          <w:ins w:id="31045" w:author="HP" w:date="2021-08-08T17:12:00Z"/>
          <w:del w:id="31046" w:author="40763" w:date="2021-09-28T16:07:00Z"/>
          <w:rFonts w:ascii="Phetsarath OT" w:eastAsia="Phetsarath OT" w:hAnsi="Phetsarath OT" w:cs="Phetsarath OT"/>
          <w:sz w:val="24"/>
          <w:szCs w:val="24"/>
          <w:rPrChange w:id="31047" w:author="NA" w:date="2021-12-30T11:44:00Z">
            <w:rPr>
              <w:ins w:id="31048" w:author="HP" w:date="2021-08-08T17:12:00Z"/>
              <w:del w:id="31049" w:author="40763" w:date="2021-09-28T16:07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31050" w:author="Windows User" w:date="2022-01-12T16:38:00Z">
          <w:pPr>
            <w:pStyle w:val="Heading2"/>
            <w:spacing w:line="340" w:lineRule="exact"/>
            <w:ind w:left="360"/>
          </w:pPr>
        </w:pPrChange>
      </w:pPr>
      <w:ins w:id="31051" w:author="HP" w:date="2021-08-08T17:12:00Z">
        <w:del w:id="31052" w:author="40763" w:date="2021-09-28T16:07:00Z"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53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4.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54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ຖືກໄລ່ອອກຈາກການ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55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56" w:author="NA" w:date="2021-12-30T11:44:00Z">
                <w:rPr>
                  <w:rFonts w:ascii="Phetsarath OT" w:eastAsia="Phetsarath OT" w:hAnsi="Phetsarath OT" w:cs="Phetsarath OT" w:hint="cs"/>
                  <w:sz w:val="20"/>
                  <w:szCs w:val="24"/>
                  <w:cs/>
                  <w:lang w:bidi="lo-LA"/>
                </w:rPr>
              </w:rPrChange>
            </w:rPr>
            <w:delText>ໂດຍບໍ່ໄດ້ຮັບນະໂຍບາຍໃດໆ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57" w:author="NA" w:date="2021-12-30T11:44:00Z">
                <w:rPr>
                  <w:rFonts w:ascii="Phetsarath OT" w:eastAsia="Phetsarath OT" w:hAnsi="Phetsarath OT" w:cs="Phetsarath OT"/>
                  <w:sz w:val="20"/>
                  <w:szCs w:val="24"/>
                </w:rPr>
              </w:rPrChange>
            </w:rPr>
            <w:delText>.</w:delText>
          </w:r>
        </w:del>
      </w:ins>
    </w:p>
    <w:p w14:paraId="6EB93A1B" w14:textId="0C990C7B" w:rsidR="004C35C6" w:rsidRPr="002C0BDB" w:rsidDel="00EA58C1" w:rsidRDefault="004C35C6">
      <w:pPr>
        <w:pStyle w:val="NoSpacing"/>
        <w:spacing w:line="360" w:lineRule="exact"/>
        <w:ind w:left="425" w:firstLine="624"/>
        <w:jc w:val="both"/>
        <w:rPr>
          <w:del w:id="31058" w:author="40763" w:date="2021-09-28T16:07:00Z"/>
          <w:rFonts w:ascii="Phetsarath OT" w:eastAsia="Phetsarath OT" w:hAnsi="Phetsarath OT" w:cs="Phetsarath OT"/>
          <w:sz w:val="24"/>
          <w:szCs w:val="24"/>
        </w:rPr>
        <w:pPrChange w:id="31059" w:author="Windows User" w:date="2022-01-12T16:38:00Z">
          <w:pPr>
            <w:pStyle w:val="NoSpacing"/>
            <w:spacing w:line="360" w:lineRule="exact"/>
            <w:ind w:left="425" w:firstLine="624"/>
            <w:jc w:val="thaiDistribute"/>
          </w:pPr>
        </w:pPrChange>
      </w:pPr>
      <w:ins w:id="31060" w:author="HP" w:date="2021-08-08T17:12:00Z">
        <w:del w:id="31061" w:author="40763" w:date="2021-09-28T16:07:00Z"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62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0"/>
                  <w:szCs w:val="24"/>
                  <w:cs/>
                </w:rPr>
              </w:rPrChange>
            </w:rPr>
            <w:delText>ຜູ້ຖືກລົງວິໄນ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63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64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0"/>
                  <w:szCs w:val="24"/>
                  <w:cs/>
                </w:rPr>
              </w:rPrChange>
            </w:rPr>
            <w:delText>ຍັງຕ້ອງສົ່ງຊັບສິນທີ່ຕົນໄດ້ມາ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65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0"/>
                  <w:szCs w:val="24"/>
                </w:rPr>
              </w:rPrChange>
            </w:rPr>
            <w:delText xml:space="preserve"> </w:delText>
          </w:r>
          <w:r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066" w:author="NA" w:date="2021-12-30T11:44:00Z">
                <w:rPr>
                  <w:rFonts w:ascii="Phetsarath OT" w:eastAsia="Phetsarath OT" w:hAnsi="Phetsarath OT" w:cs="Phetsarath OT" w:hint="cs"/>
                  <w:b/>
                  <w:bCs/>
                  <w:color w:val="4F81BD"/>
                  <w:sz w:val="20"/>
                  <w:szCs w:val="24"/>
                  <w:cs/>
                </w:rPr>
              </w:rPrChange>
            </w:rPr>
            <w:delText>ໂດຍບໍ່ຖືກຕ້ອງຕາມກົດໝາຍນັ້ນຄືນໃຫ້ແກ່ລັດ</w:delText>
          </w:r>
          <w:r w:rsidRPr="002C0BDB" w:rsidDel="00EA58C1">
            <w:rPr>
              <w:rFonts w:ascii="Phetsarath OT" w:eastAsia="Phetsarath OT" w:hAnsi="Phetsarath OT" w:cs="Phetsarath OT"/>
              <w:sz w:val="24"/>
              <w:szCs w:val="24"/>
              <w:rPrChange w:id="31067" w:author="NA" w:date="2021-12-30T11:44:00Z">
                <w:rPr>
                  <w:rFonts w:ascii="Phetsarath OT" w:eastAsia="Phetsarath OT" w:hAnsi="Phetsarath OT" w:cs="Phetsarath OT"/>
                  <w:b/>
                  <w:bCs/>
                  <w:color w:val="4F81BD"/>
                  <w:sz w:val="20"/>
                  <w:szCs w:val="24"/>
                </w:rPr>
              </w:rPrChange>
            </w:rPr>
            <w:delText>.</w:delText>
          </w:r>
        </w:del>
      </w:ins>
    </w:p>
    <w:p w14:paraId="45B0A0B8" w14:textId="77777777" w:rsidR="003C5F77" w:rsidRPr="002C0BDB" w:rsidDel="0060571E" w:rsidRDefault="003C5F77">
      <w:pPr>
        <w:pStyle w:val="NoSpacing"/>
        <w:spacing w:line="360" w:lineRule="exact"/>
        <w:ind w:left="425" w:firstLine="624"/>
        <w:jc w:val="both"/>
        <w:rPr>
          <w:ins w:id="31068" w:author="Soudchay LORLOHNSY" w:date="2021-08-17T15:13:00Z"/>
          <w:del w:id="31069" w:author="LENOVO" w:date="2021-12-10T12:40:00Z"/>
          <w:rFonts w:ascii="Phetsarath OT" w:eastAsia="Phetsarath OT" w:hAnsi="Phetsarath OT" w:cs="Phetsarath OT"/>
          <w:b/>
          <w:bCs/>
          <w:sz w:val="24"/>
          <w:szCs w:val="24"/>
          <w:rPrChange w:id="31070" w:author="NA" w:date="2021-12-30T11:44:00Z">
            <w:rPr>
              <w:ins w:id="31071" w:author="Soudchay LORLOHNSY" w:date="2021-08-17T15:13:00Z"/>
              <w:del w:id="31072" w:author="LENOVO" w:date="2021-12-10T12:40:00Z"/>
              <w:rFonts w:ascii="Phetsarath OT" w:eastAsia="Phetsarath OT" w:hAnsi="Phetsarath OT" w:cs="Phetsarath OT"/>
              <w:b w:val="0"/>
              <w:bCs w:val="0"/>
              <w:color w:val="auto"/>
              <w:sz w:val="20"/>
              <w:szCs w:val="24"/>
              <w:lang w:bidi="lo-LA"/>
            </w:rPr>
          </w:rPrChange>
        </w:rPr>
        <w:pPrChange w:id="31073" w:author="Windows User" w:date="2022-01-12T16:38:00Z">
          <w:pPr>
            <w:pStyle w:val="Heading2"/>
          </w:pPr>
        </w:pPrChange>
      </w:pPr>
    </w:p>
    <w:p w14:paraId="45D75469" w14:textId="21FDD9F8" w:rsidR="004C35C6" w:rsidRPr="002C0BDB" w:rsidRDefault="0072440F">
      <w:pPr>
        <w:pStyle w:val="NoSpacing"/>
        <w:spacing w:line="360" w:lineRule="exact"/>
        <w:jc w:val="both"/>
        <w:rPr>
          <w:ins w:id="31074" w:author="HP" w:date="2021-08-08T17:11:00Z"/>
          <w:rFonts w:ascii="Phetsarath OT" w:eastAsia="Phetsarath OT" w:hAnsi="Phetsarath OT" w:cs="Phetsarath OT"/>
          <w:sz w:val="24"/>
          <w:szCs w:val="32"/>
          <w:rPrChange w:id="31075" w:author="NA" w:date="2021-12-30T11:44:00Z">
            <w:rPr>
              <w:ins w:id="31076" w:author="HP" w:date="2021-08-08T17:11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31077" w:author="Windows User" w:date="2022-01-12T16:38:00Z">
          <w:pPr>
            <w:pStyle w:val="Heading2"/>
          </w:pPr>
        </w:pPrChange>
      </w:pPr>
      <w:del w:id="31078" w:author="HP" w:date="2021-08-08T17:12:00Z">
        <w:r w:rsidRPr="006E34B5" w:rsidDel="004C35C6">
          <w:rPr>
            <w:rFonts w:ascii="Phetsarath OT" w:eastAsia="Phetsarath OT" w:hAnsi="Phetsarath OT" w:cs="Angsana New"/>
            <w:sz w:val="20"/>
            <w:szCs w:val="24"/>
            <w:cs/>
          </w:rPr>
          <w:delText xml:space="preserve"> </w:delText>
        </w:r>
      </w:del>
    </w:p>
    <w:p w14:paraId="7A7D9DFD" w14:textId="64A904B5" w:rsidR="00897237" w:rsidRPr="002C0BDB" w:rsidRDefault="006214EA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32"/>
          <w:rPrChange w:id="31079" w:author="NA" w:date="2021-12-30T11:44:00Z">
            <w:rPr>
              <w:rFonts w:ascii="Phetsarath OT" w:eastAsia="Phetsarath OT" w:hAnsi="Phetsarath OT" w:cs="Phetsarath OT"/>
              <w:sz w:val="24"/>
              <w:szCs w:val="32"/>
            </w:rPr>
          </w:rPrChange>
        </w:rPr>
        <w:pPrChange w:id="31080" w:author="NA" w:date="2021-12-27T15:01:00Z">
          <w:pPr>
            <w:pStyle w:val="Heading2"/>
          </w:pPr>
        </w:pPrChange>
      </w:pPr>
      <w:ins w:id="31081" w:author="NA" w:date="2021-12-27T15:01:00Z">
        <w:r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  <w:del w:id="31082" w:author="Windows User" w:date="2022-01-12T16:39:00Z">
          <w:r w:rsidRPr="002C0BDB" w:rsidDel="00393B8B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57 </w:t>
        </w:r>
        <w:del w:id="31083" w:author="Windows User" w:date="2022-01-12T16:38:00Z">
          <w:r w:rsidRPr="002C0BDB" w:rsidDel="00393B8B">
            <w:rPr>
              <w:rFonts w:ascii="Phetsarath OT" w:eastAsia="Phetsarath OT" w:hAnsi="Phetsarath OT" w:cs="Phetsarath OT"/>
              <w:color w:val="auto"/>
              <w:sz w:val="20"/>
              <w:szCs w:val="24"/>
              <w:cs/>
              <w:lang w:bidi="lo-LA"/>
            </w:rPr>
            <w:delText xml:space="preserve"> </w:delText>
          </w:r>
        </w:del>
      </w:ins>
      <w:ins w:id="31084" w:author="HP" w:date="2021-08-08T17:15:00Z">
        <w:r w:rsidR="00306B63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>(</w:t>
        </w:r>
        <w:r w:rsidR="00306B63" w:rsidRPr="002C0BDB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t>ປັບປຸງ</w:t>
        </w:r>
      </w:ins>
      <w:ins w:id="31085" w:author="HP" w:date="2021-08-08T17:16:00Z">
        <w:r w:rsidR="00306B63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) </w:t>
        </w:r>
      </w:ins>
      <w:ins w:id="31086" w:author="NA" w:date="2021-12-24T10:53:00Z">
        <w:r w:rsidR="00257ACB" w:rsidRPr="002C0BDB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ມາດຕະການປັບໃໝ</w:t>
      </w:r>
      <w:bookmarkEnd w:id="30929"/>
    </w:p>
    <w:p w14:paraId="2E893429" w14:textId="770E9E52" w:rsidR="00265A0A" w:rsidRPr="002C0BDB" w:rsidDel="00B34C97" w:rsidRDefault="006214EA">
      <w:pPr>
        <w:pStyle w:val="NoSpacing"/>
        <w:spacing w:line="360" w:lineRule="exact"/>
        <w:ind w:left="426" w:firstLine="1417"/>
        <w:jc w:val="both"/>
        <w:rPr>
          <w:del w:id="31087" w:author="home" w:date="2021-08-09T10:44:00Z"/>
          <w:rFonts w:ascii="Phetsarath OT" w:eastAsia="Phetsarath OT" w:hAnsi="Phetsarath OT" w:cs="Phetsarath OT"/>
          <w:sz w:val="24"/>
          <w:szCs w:val="24"/>
        </w:rPr>
        <w:pPrChange w:id="31088" w:author="Documents" w:date="2022-01-11T10:35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31089" w:author="NA" w:date="2021-12-27T15:02:00Z">
        <w:del w:id="31090" w:author="Windows User" w:date="2022-01-12T16:39:00Z">
          <w:r w:rsidRPr="002C0BDB" w:rsidDel="00393B8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31091" w:author="Documents" w:date="2022-01-06T15:49:00Z">
        <w:del w:id="31092" w:author="Windows User" w:date="2022-01-12T16:39:00Z">
          <w:r w:rsidR="00217F6E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ບຸກຄົນ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ນິຕິບຸກຄົນ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ການຈັດຕັ້ງ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ທີ່ໄດ້ລະເມີດ</w:t>
      </w:r>
      <w:ins w:id="31093" w:author="HP" w:date="2021-08-12T14:43:00Z">
        <w:r w:rsidR="00B34C97" w:rsidRPr="002C0BDB" w:rsidDel="00B34C97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del w:id="31094" w:author="HP" w:date="2021-08-12T14:43:00Z">
        <w:r w:rsidR="0072440F" w:rsidRPr="002C0BDB" w:rsidDel="00B34C97">
          <w:rPr>
            <w:rFonts w:ascii="Phetsarath OT" w:eastAsia="Phetsarath OT" w:hAnsi="Phetsarath OT" w:cs="Phetsarath OT" w:hint="cs"/>
            <w:sz w:val="24"/>
            <w:szCs w:val="24"/>
            <w:cs/>
          </w:rPr>
          <w:delText>ບົດບັນຍັດໃດໜຶ່ງ</w:delText>
        </w:r>
        <w:r w:rsidR="0072440F" w:rsidRPr="002C0BDB" w:rsidDel="00B34C97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="0072440F" w:rsidRPr="002C0BDB" w:rsidDel="00B34C97">
          <w:rPr>
            <w:rFonts w:ascii="Phetsarath OT" w:eastAsia="Phetsarath OT" w:hAnsi="Phetsarath OT" w:cs="Phetsarath OT" w:hint="cs"/>
            <w:sz w:val="24"/>
            <w:szCs w:val="24"/>
            <w:cs/>
          </w:rPr>
          <w:delText>ຂອງ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ກົດໝາຍສະບັບນີ້</w:t>
      </w:r>
      <w:ins w:id="31095" w:author="PSK" w:date="2021-08-10T17:34:00Z">
        <w:r w:rsidR="00044D7B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044D7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ຊຶ່ງບໍ່ເປັນການກະທຳຜິດທາງອາຍາ</w:t>
        </w:r>
      </w:ins>
      <w:r w:rsidR="0072440F" w:rsidRPr="002C0BD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ຈະຖືກປັບໃໝ</w:t>
      </w:r>
      <w:ins w:id="31096" w:author="PSK" w:date="2021-08-10T17:35:00Z">
        <w:r w:rsidR="00044D7B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044D7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ໃນກໍລະນີ</w:t>
        </w:r>
        <w:r w:rsidR="00044D7B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044D7B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ດັ່ງນີ້</w:t>
        </w:r>
      </w:ins>
      <w:del w:id="31097" w:author="PSK" w:date="2021-08-10T17:35:00Z">
        <w:r w:rsidR="0072440F" w:rsidRPr="002C0BDB" w:rsidDel="00044D7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del w:id="31098" w:author="HP" w:date="2021-08-08T17:06:00Z">
        <w:r w:rsidR="0072440F" w:rsidRPr="002C0BDB" w:rsidDel="00140C29">
          <w:rPr>
            <w:rFonts w:ascii="Phetsarath OT" w:eastAsia="Phetsarath OT" w:hAnsi="Phetsarath OT" w:cs="Phetsarath OT" w:hint="cs"/>
            <w:sz w:val="24"/>
            <w:szCs w:val="24"/>
            <w:cs/>
          </w:rPr>
          <w:delText>ຕາມແຕ່ລະກໍລະນີ</w:delText>
        </w:r>
        <w:r w:rsidR="007A56E1" w:rsidRPr="002C0BDB" w:rsidDel="00140C29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ins w:id="31099" w:author="HP" w:date="2021-08-08T17:06:00Z">
        <w:del w:id="31100" w:author="PSK" w:date="2021-08-10T17:35:00Z">
          <w:r w:rsidR="00140C29" w:rsidRPr="002C0BDB" w:rsidDel="00044D7B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10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ເຊັ່ນ</w:delText>
          </w:r>
        </w:del>
      </w:ins>
      <w:ins w:id="31102" w:author="HP" w:date="2021-08-08T17:02:00Z">
        <w:r w:rsidR="00265A0A" w:rsidRPr="002C0BDB">
          <w:rPr>
            <w:rFonts w:ascii="Phetsarath OT" w:eastAsia="Phetsarath OT" w:hAnsi="Phetsarath OT" w:cs="Phetsarath OT"/>
            <w:sz w:val="24"/>
            <w:szCs w:val="24"/>
            <w:rPrChange w:id="3110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>:</w:t>
        </w:r>
      </w:ins>
    </w:p>
    <w:p w14:paraId="2320F817" w14:textId="6E905173" w:rsidR="00B34C97" w:rsidRPr="002C0BDB" w:rsidDel="00DE691B" w:rsidRDefault="00B34C97">
      <w:pPr>
        <w:pStyle w:val="NoSpacing"/>
        <w:tabs>
          <w:tab w:val="left" w:pos="2410"/>
        </w:tabs>
        <w:spacing w:line="360" w:lineRule="exact"/>
        <w:ind w:left="426" w:firstLine="1417"/>
        <w:jc w:val="both"/>
        <w:rPr>
          <w:del w:id="31104" w:author="NA" w:date="2021-12-30T11:37:00Z"/>
          <w:rFonts w:ascii="Phetsarath OT" w:eastAsia="Phetsarath OT" w:hAnsi="Phetsarath OT" w:cs="Phetsarath OT"/>
          <w:sz w:val="24"/>
          <w:szCs w:val="24"/>
        </w:rPr>
        <w:pPrChange w:id="31105" w:author="Documents" w:date="2022-01-11T10:35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77BD34C6" w14:textId="77777777" w:rsidR="00DE691B" w:rsidRPr="002C0BDB" w:rsidRDefault="00DE691B">
      <w:pPr>
        <w:pStyle w:val="NoSpacing"/>
        <w:spacing w:line="360" w:lineRule="exact"/>
        <w:ind w:left="426" w:firstLine="1417"/>
        <w:jc w:val="both"/>
        <w:rPr>
          <w:ins w:id="31106" w:author="NA" w:date="2021-12-30T11:37:00Z"/>
          <w:rFonts w:ascii="Phetsarath OT" w:eastAsia="Phetsarath OT" w:hAnsi="Phetsarath OT" w:cs="Phetsarath OT"/>
          <w:sz w:val="24"/>
          <w:szCs w:val="24"/>
        </w:rPr>
        <w:pPrChange w:id="31107" w:author="Documents" w:date="2022-01-11T10:35:00Z">
          <w:pPr>
            <w:pStyle w:val="NoSpacing"/>
            <w:ind w:left="360" w:firstLine="720"/>
            <w:jc w:val="both"/>
          </w:pPr>
        </w:pPrChange>
      </w:pPr>
    </w:p>
    <w:p w14:paraId="0AF5F66F" w14:textId="2968AA81" w:rsidR="00B34C97" w:rsidRPr="002C0BDB" w:rsidDel="00DE691B" w:rsidRDefault="00E10563">
      <w:pPr>
        <w:pStyle w:val="NoSpacing"/>
        <w:numPr>
          <w:ilvl w:val="0"/>
          <w:numId w:val="7"/>
        </w:numPr>
        <w:tabs>
          <w:tab w:val="left" w:pos="2268"/>
          <w:tab w:val="left" w:pos="2552"/>
          <w:tab w:val="left" w:pos="2694"/>
        </w:tabs>
        <w:spacing w:line="360" w:lineRule="exact"/>
        <w:ind w:left="426" w:firstLine="1554"/>
        <w:jc w:val="both"/>
        <w:rPr>
          <w:del w:id="31108" w:author="NA" w:date="2021-12-30T11:37:00Z"/>
          <w:rFonts w:ascii="Phetsarath OT" w:eastAsia="Phetsarath OT" w:hAnsi="Phetsarath OT" w:cs="Phetsarath OT"/>
          <w:sz w:val="24"/>
          <w:szCs w:val="24"/>
        </w:rPr>
        <w:pPrChange w:id="31109" w:author="Documents" w:date="2022-01-11T10:36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31110" w:author="HP" w:date="2021-08-12T14:52:00Z">
        <w:del w:id="31111" w:author="NA" w:date="2021-12-23T15:39:00Z">
          <w:r w:rsidRPr="002C0BDB" w:rsidDel="009F7DC2">
            <w:rPr>
              <w:rFonts w:ascii="Phetsarath OT" w:eastAsia="Phetsarath OT" w:hAnsi="Phetsarath OT" w:cs="Phetsarath OT"/>
              <w:sz w:val="24"/>
              <w:szCs w:val="24"/>
              <w:cs/>
              <w:rPrChange w:id="3111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1. </w:delText>
          </w:r>
        </w:del>
      </w:ins>
      <w:ins w:id="31113" w:author="HP" w:date="2021-08-12T14:45:00Z">
        <w:r w:rsidR="00B34C97" w:rsidRPr="00393B8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1114" w:author="Windows User" w:date="2022-01-12T16:39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ເອົາໃບອະນຸຍາດດຳເນີນທຸລະກິດຂອງຕົນໃຫ້ຜູ້ອື່ນນຳໃຊ້</w:t>
        </w:r>
        <w:r w:rsidR="00B34C97" w:rsidRPr="00393B8B">
          <w:rPr>
            <w:rFonts w:ascii="Phetsarath OT" w:eastAsia="Phetsarath OT" w:hAnsi="Phetsarath OT" w:cs="Phetsarath OT"/>
            <w:spacing w:val="-4"/>
            <w:sz w:val="24"/>
            <w:szCs w:val="24"/>
            <w:rPrChange w:id="31115" w:author="Windows User" w:date="2022-01-12T16:39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t xml:space="preserve">, </w:t>
        </w:r>
        <w:r w:rsidR="00B34C97" w:rsidRPr="00393B8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1116" w:author="Windows User" w:date="2022-01-12T16:39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ເຊົ່າ</w:t>
        </w:r>
        <w:r w:rsidR="00B34C97" w:rsidRPr="00393B8B">
          <w:rPr>
            <w:rFonts w:ascii="Phetsarath OT" w:eastAsia="Phetsarath OT" w:hAnsi="Phetsarath OT" w:cs="Phetsarath OT"/>
            <w:spacing w:val="-4"/>
            <w:sz w:val="24"/>
            <w:szCs w:val="24"/>
            <w:rPrChange w:id="31117" w:author="Windows User" w:date="2022-01-12T16:39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B34C97" w:rsidRPr="00393B8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1118" w:author="Windows User" w:date="2022-01-12T16:39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ຫຼື</w:t>
        </w:r>
        <w:r w:rsidR="00B34C97" w:rsidRPr="00393B8B">
          <w:rPr>
            <w:rFonts w:ascii="Phetsarath OT" w:eastAsia="Phetsarath OT" w:hAnsi="Phetsarath OT" w:cs="Phetsarath OT"/>
            <w:spacing w:val="-4"/>
            <w:sz w:val="24"/>
            <w:szCs w:val="24"/>
            <w:rPrChange w:id="31119" w:author="Windows User" w:date="2022-01-12T16:39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B34C97" w:rsidRPr="00393B8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1120" w:author="Windows User" w:date="2022-01-12T16:39:00Z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</w:rPrChange>
          </w:rPr>
          <w:t>ໂອນໃຫ້ຜູ້ອື່ນ</w:t>
        </w:r>
        <w:r w:rsidR="00B34C97" w:rsidRPr="00393B8B">
          <w:rPr>
            <w:rFonts w:ascii="Phetsarath OT" w:eastAsia="Phetsarath OT" w:hAnsi="Phetsarath OT" w:cs="Phetsarath OT"/>
            <w:spacing w:val="-4"/>
            <w:sz w:val="24"/>
            <w:szCs w:val="24"/>
            <w:rPrChange w:id="31121" w:author="Windows User" w:date="2022-01-12T16:39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t xml:space="preserve"> </w:t>
        </w:r>
        <w:r w:rsidR="00B34C97" w:rsidRPr="00393B8B">
          <w:rPr>
            <w:rFonts w:ascii="Phetsarath OT" w:eastAsia="Phetsarath OT" w:hAnsi="Phetsarath OT" w:cs="Phetsarath OT" w:hint="cs"/>
            <w:spacing w:val="-4"/>
            <w:sz w:val="24"/>
            <w:szCs w:val="24"/>
            <w:cs/>
            <w:rPrChange w:id="31122" w:author="Windows User" w:date="2022-01-12T16:39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ໂດຍບໍ່ໄດ້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2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ຮັບອະນຸຍາດ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rPrChange w:id="3112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0B22B809" w14:textId="77777777" w:rsidR="00DE691B" w:rsidRPr="002C0BDB" w:rsidRDefault="00DE691B">
      <w:pPr>
        <w:pStyle w:val="NoSpacing"/>
        <w:numPr>
          <w:ilvl w:val="3"/>
          <w:numId w:val="7"/>
        </w:numPr>
        <w:tabs>
          <w:tab w:val="left" w:pos="2268"/>
          <w:tab w:val="left" w:pos="2552"/>
          <w:tab w:val="left" w:pos="2694"/>
        </w:tabs>
        <w:spacing w:line="360" w:lineRule="exact"/>
        <w:ind w:left="426" w:firstLine="1554"/>
        <w:jc w:val="both"/>
        <w:rPr>
          <w:ins w:id="31125" w:author="NA" w:date="2021-12-30T11:38:00Z"/>
          <w:rFonts w:ascii="Phetsarath OT" w:eastAsia="Phetsarath OT" w:hAnsi="Phetsarath OT" w:cs="Phetsarath OT"/>
          <w:sz w:val="24"/>
          <w:szCs w:val="24"/>
        </w:rPr>
        <w:pPrChange w:id="31126" w:author="Documents" w:date="2022-01-11T10:36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18FBC5DD" w14:textId="264276FF" w:rsidR="00B34C97" w:rsidRPr="002C0BDB" w:rsidDel="00DE691B" w:rsidRDefault="00E10563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left="426" w:firstLine="1554"/>
        <w:jc w:val="both"/>
        <w:rPr>
          <w:del w:id="31127" w:author="NA" w:date="2021-12-30T11:38:00Z"/>
          <w:rFonts w:ascii="Phetsarath OT" w:eastAsia="Phetsarath OT" w:hAnsi="Phetsarath OT" w:cs="Phetsarath OT"/>
          <w:sz w:val="24"/>
          <w:szCs w:val="24"/>
        </w:rPr>
        <w:pPrChange w:id="31128" w:author="Documents" w:date="2022-01-11T10:36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31129" w:author="HP" w:date="2021-08-12T14:52:00Z">
        <w:del w:id="31130" w:author="NA" w:date="2021-12-23T15:39:00Z">
          <w:r w:rsidRPr="002C0BDB" w:rsidDel="009F7DC2">
            <w:rPr>
              <w:rFonts w:ascii="Phetsarath OT" w:eastAsia="Phetsarath OT" w:hAnsi="Phetsarath OT" w:cs="Phetsarath OT"/>
              <w:sz w:val="24"/>
              <w:szCs w:val="24"/>
              <w:cs/>
              <w:rPrChange w:id="3113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2. </w:delText>
          </w:r>
        </w:del>
      </w:ins>
      <w:ins w:id="31132" w:author="HP" w:date="2021-08-12T14:45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ນຳໃຊ້ຊັບພະຍາກອນ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rPrChange w:id="311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t xml:space="preserve">,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ນຳເຂົ້າ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ສົ່ງອອກ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ອຸປະກອນໂທລະຄົມມະນາຄົມ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ໂດຍບໍ່ໄດ້ຮັບອະນຸຍາດ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rPrChange w:id="3113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t>;</w:t>
        </w:r>
      </w:ins>
    </w:p>
    <w:p w14:paraId="5EDBED33" w14:textId="77777777" w:rsidR="00DE691B" w:rsidRPr="002C0BDB" w:rsidRDefault="00DE691B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left="426" w:firstLine="1554"/>
        <w:jc w:val="both"/>
        <w:rPr>
          <w:ins w:id="31135" w:author="NA" w:date="2021-12-30T11:38:00Z"/>
          <w:rFonts w:ascii="Phetsarath OT" w:eastAsia="Phetsarath OT" w:hAnsi="Phetsarath OT" w:cs="Phetsarath OT"/>
          <w:sz w:val="24"/>
          <w:szCs w:val="24"/>
          <w:rPrChange w:id="31136" w:author="NA" w:date="2021-12-30T11:44:00Z">
            <w:rPr>
              <w:ins w:id="31137" w:author="NA" w:date="2021-12-30T11:38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31138" w:author="Documents" w:date="2022-01-11T10:36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0DE25D7B" w14:textId="66C75F87" w:rsidR="00B34C97" w:rsidRPr="002C0BDB" w:rsidDel="00DE691B" w:rsidRDefault="00E10563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firstLine="1260"/>
        <w:jc w:val="both"/>
        <w:rPr>
          <w:del w:id="31139" w:author="NA" w:date="2021-12-30T11:39:00Z"/>
          <w:rFonts w:ascii="Phetsarath OT" w:eastAsia="Phetsarath OT" w:hAnsi="Phetsarath OT" w:cs="Phetsarath OT"/>
          <w:sz w:val="24"/>
          <w:szCs w:val="24"/>
        </w:rPr>
        <w:pPrChange w:id="31140" w:author="Windows User" w:date="2022-01-12T16:40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31141" w:author="HP" w:date="2021-08-12T14:52:00Z">
        <w:del w:id="31142" w:author="NA" w:date="2021-12-23T15:40:00Z">
          <w:r w:rsidRPr="002C0BDB" w:rsidDel="009F7DC2">
            <w:rPr>
              <w:rFonts w:ascii="Phetsarath OT" w:eastAsia="Phetsarath OT" w:hAnsi="Phetsarath OT" w:cs="Phetsarath OT"/>
              <w:sz w:val="24"/>
              <w:szCs w:val="24"/>
              <w:cs/>
              <w:rPrChange w:id="3114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3. </w:delText>
          </w:r>
        </w:del>
      </w:ins>
      <w:ins w:id="31144" w:author="HP" w:date="2021-08-12T14:45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ນ</w:t>
        </w:r>
      </w:ins>
      <w:ins w:id="31146" w:author="LENOVO" w:date="2021-12-10T12:40:00Z">
        <w:r w:rsidR="0060571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ໍາ</w:t>
        </w:r>
      </w:ins>
      <w:ins w:id="31147" w:author="HP" w:date="2021-08-12T14:45:00Z">
        <w:del w:id="31148" w:author="LENOVO" w:date="2021-12-10T12:40:00Z">
          <w:r w:rsidR="00B34C97" w:rsidRPr="002C0BDB" w:rsidDel="0060571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14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ຳ</w:delText>
          </w:r>
        </w:del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ເຂົ້າ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15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5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15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54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ເປີດໃຫ້ບໍລິການ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15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5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ເຕັກໂນໂລຊີໃໝ່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15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5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ໂດຍບໍ່</w:t>
        </w:r>
      </w:ins>
      <w:ins w:id="31159" w:author="NA" w:date="2021-12-23T12:47:00Z">
        <w:r w:rsidR="005C7B6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ໄດ້</w:t>
        </w:r>
      </w:ins>
      <w:ins w:id="31160" w:author="HP" w:date="2021-08-12T14:45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6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ຮັບອະນຸຍາດ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rPrChange w:id="3116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1211AF89" w14:textId="77777777" w:rsidR="00DE691B" w:rsidRPr="002C0BDB" w:rsidRDefault="00DE691B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firstLine="1260"/>
        <w:jc w:val="both"/>
        <w:rPr>
          <w:ins w:id="31163" w:author="NA" w:date="2021-12-30T11:39:00Z"/>
          <w:rFonts w:ascii="Phetsarath OT" w:eastAsia="Phetsarath OT" w:hAnsi="Phetsarath OT" w:cs="Phetsarath OT"/>
          <w:sz w:val="24"/>
          <w:szCs w:val="24"/>
          <w:rPrChange w:id="31164" w:author="NA" w:date="2021-12-30T11:44:00Z">
            <w:rPr>
              <w:ins w:id="31165" w:author="NA" w:date="2021-12-30T11:3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31166" w:author="Windows User" w:date="2022-01-12T16:40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4028FDA1" w14:textId="559FC928" w:rsidR="00B34C97" w:rsidRPr="002C0BDB" w:rsidDel="00DE691B" w:rsidRDefault="00E10563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firstLine="1260"/>
        <w:jc w:val="both"/>
        <w:rPr>
          <w:del w:id="31167" w:author="NA" w:date="2021-12-30T11:39:00Z"/>
          <w:rFonts w:ascii="Phetsarath OT" w:eastAsia="Phetsarath OT" w:hAnsi="Phetsarath OT" w:cs="Phetsarath OT"/>
          <w:sz w:val="24"/>
          <w:szCs w:val="24"/>
        </w:rPr>
        <w:pPrChange w:id="31168" w:author="Windows User" w:date="2022-01-12T16:40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31169" w:author="HP" w:date="2021-08-12T14:52:00Z">
        <w:del w:id="31170" w:author="NA" w:date="2021-12-23T15:41:00Z">
          <w:r w:rsidRPr="002C0BDB" w:rsidDel="009F7DC2">
            <w:rPr>
              <w:rFonts w:ascii="Phetsarath OT" w:eastAsia="Phetsarath OT" w:hAnsi="Phetsarath OT" w:cs="Phetsarath OT"/>
              <w:sz w:val="24"/>
              <w:szCs w:val="24"/>
              <w:cs/>
              <w:rPrChange w:id="3117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>4</w:delText>
          </w:r>
        </w:del>
        <w:del w:id="31172" w:author="NA" w:date="2021-12-23T15:42:00Z">
          <w:r w:rsidRPr="002C0BDB" w:rsidDel="00C978DC">
            <w:rPr>
              <w:rFonts w:ascii="Phetsarath OT" w:eastAsia="Phetsarath OT" w:hAnsi="Phetsarath OT" w:cs="Phetsarath OT"/>
              <w:sz w:val="24"/>
              <w:szCs w:val="24"/>
              <w:cs/>
              <w:rPrChange w:id="3117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. </w:delText>
          </w:r>
        </w:del>
      </w:ins>
      <w:ins w:id="31174" w:author="HP" w:date="2021-08-12T14:45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7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ເຊື່ອມຕໍ່ກັບເຄືອຂ່າຍໂທລະຄົມມະນາຄົມອື່ນ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17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7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ໂດຍບໍ່ໄດ້ຮັບອະນຸຍາດ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rPrChange w:id="3117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7E622AA3" w14:textId="77777777" w:rsidR="00DE691B" w:rsidRPr="002C0BDB" w:rsidRDefault="00DE691B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firstLine="1260"/>
        <w:jc w:val="both"/>
        <w:rPr>
          <w:ins w:id="31179" w:author="NA" w:date="2021-12-30T11:39:00Z"/>
          <w:rFonts w:ascii="Phetsarath OT" w:eastAsia="Phetsarath OT" w:hAnsi="Phetsarath OT" w:cs="Phetsarath OT"/>
          <w:sz w:val="24"/>
          <w:szCs w:val="24"/>
          <w:rPrChange w:id="31180" w:author="NA" w:date="2021-12-30T11:44:00Z">
            <w:rPr>
              <w:ins w:id="31181" w:author="NA" w:date="2021-12-30T11:39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31182" w:author="Windows User" w:date="2022-01-12T16:40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5AF66B26" w14:textId="47D4C3E1" w:rsidR="00B34C97" w:rsidRPr="002C0BDB" w:rsidDel="00C978DC" w:rsidRDefault="00E10563">
      <w:pPr>
        <w:pStyle w:val="NoSpacing"/>
        <w:numPr>
          <w:ilvl w:val="0"/>
          <w:numId w:val="145"/>
        </w:numPr>
        <w:tabs>
          <w:tab w:val="left" w:pos="2268"/>
          <w:tab w:val="left" w:pos="2410"/>
          <w:tab w:val="left" w:pos="2552"/>
          <w:tab w:val="left" w:pos="2694"/>
        </w:tabs>
        <w:spacing w:line="360" w:lineRule="exact"/>
        <w:ind w:left="426" w:firstLine="1554"/>
        <w:jc w:val="both"/>
        <w:rPr>
          <w:del w:id="31183" w:author="NA" w:date="2021-12-23T15:43:00Z"/>
          <w:rFonts w:ascii="Phetsarath OT" w:eastAsia="Phetsarath OT" w:hAnsi="Phetsarath OT" w:cs="Phetsarath OT"/>
          <w:sz w:val="24"/>
          <w:szCs w:val="24"/>
        </w:rPr>
        <w:pPrChange w:id="31184" w:author="Documents" w:date="2022-01-11T12:02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31185" w:author="HP" w:date="2021-08-12T14:52:00Z">
        <w:del w:id="31186" w:author="NA" w:date="2021-12-23T15:42:00Z">
          <w:r w:rsidRPr="002C0BDB" w:rsidDel="00C978DC">
            <w:rPr>
              <w:rFonts w:ascii="Phetsarath OT" w:eastAsia="Phetsarath OT" w:hAnsi="Phetsarath OT" w:cs="Phetsarath OT"/>
              <w:sz w:val="24"/>
              <w:szCs w:val="24"/>
              <w:cs/>
              <w:rPrChange w:id="3118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>5</w:delText>
          </w:r>
        </w:del>
        <w:del w:id="31188" w:author="NA" w:date="2021-12-23T15:43:00Z">
          <w:r w:rsidRPr="002C0BDB" w:rsidDel="00C978DC">
            <w:rPr>
              <w:rFonts w:ascii="Phetsarath OT" w:eastAsia="Phetsarath OT" w:hAnsi="Phetsarath OT" w:cs="Phetsarath OT"/>
              <w:sz w:val="24"/>
              <w:szCs w:val="24"/>
              <w:cs/>
              <w:rPrChange w:id="3118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. </w:delText>
          </w:r>
        </w:del>
      </w:ins>
      <w:ins w:id="31190" w:author="HP" w:date="2021-08-12T14:45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9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ໂຈະ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192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19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ຫຼື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19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ຍົກເລີກການ</w:t>
        </w:r>
      </w:ins>
      <w:ins w:id="31195" w:author="NA" w:date="2021-12-23T12:48:00Z">
        <w:r w:rsidR="005C7B6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ໃຫ້</w:t>
        </w:r>
      </w:ins>
      <w:ins w:id="31196" w:author="HP" w:date="2021-08-12T14:45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ບໍລິການ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del w:id="31197" w:author="NA" w:date="2021-12-23T12:49:00Z">
          <w:r w:rsidR="00B34C97" w:rsidRPr="002C0BDB" w:rsidDel="005C7B6C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19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ຂອງຜູ້ໃຊ້ບໍລິການ</w:delText>
          </w:r>
          <w:r w:rsidR="00B34C97" w:rsidRPr="002C0BDB" w:rsidDel="005C7B6C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ໂດຍບໍ່ແຈ້ງ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ຫຼື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ກ່າວເຕືອນລ່ວງໜ້າ</w:t>
        </w:r>
      </w:ins>
      <w:ins w:id="31199" w:author="NA" w:date="2021-12-30T11:40:00Z">
        <w:r w:rsidR="00DE691B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31200" w:author="NA" w:date="2021-12-23T12:49:00Z">
        <w:r w:rsidR="005C7B6C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ໃຫ້ຜູ້ໃຊ້ບໍລິການ</w:t>
        </w:r>
      </w:ins>
      <w:ins w:id="31201" w:author="HP" w:date="2021-08-12T14:48:00Z"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ພາຍຫຼັງຖືກກ່າວເຕືອນຈາກ</w:t>
        </w:r>
        <w:del w:id="31202" w:author="NA" w:date="2021-12-30T11:40:00Z">
          <w:r w:rsidR="00B34C97" w:rsidRPr="002C0BDB" w:rsidDel="00DE691B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ຂະແໜງການເຕັກໂນໂລຊີ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ແລະ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ການສື່ສານແລ້ວ</w:t>
        </w:r>
      </w:ins>
      <w:ins w:id="31203" w:author="HP" w:date="2021-08-12T14:45:00Z">
        <w:r w:rsidR="00B34C97" w:rsidRPr="002C0BDB">
          <w:rPr>
            <w:rFonts w:ascii="Phetsarath OT" w:eastAsia="Phetsarath OT" w:hAnsi="Phetsarath OT" w:cs="Phetsarath OT"/>
            <w:sz w:val="24"/>
            <w:szCs w:val="24"/>
            <w:rPrChange w:id="3120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lang w:val="pt-BR"/>
              </w:rPr>
            </w:rPrChange>
          </w:rPr>
          <w:t>;</w:t>
        </w:r>
      </w:ins>
    </w:p>
    <w:p w14:paraId="4735D782" w14:textId="77777777" w:rsidR="00C978DC" w:rsidRPr="002C0BDB" w:rsidRDefault="00C978DC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left="426" w:firstLine="1554"/>
        <w:jc w:val="both"/>
        <w:rPr>
          <w:ins w:id="31205" w:author="NA" w:date="2021-12-23T15:43:00Z"/>
          <w:rFonts w:ascii="Phetsarath OT" w:eastAsia="Phetsarath OT" w:hAnsi="Phetsarath OT" w:cs="Phetsarath OT"/>
          <w:sz w:val="24"/>
          <w:szCs w:val="24"/>
          <w:rPrChange w:id="31206" w:author="NA" w:date="2021-12-30T11:44:00Z">
            <w:rPr>
              <w:ins w:id="31207" w:author="NA" w:date="2021-12-23T15:43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31208" w:author="Documents" w:date="2022-01-11T12:02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62FC5F92" w14:textId="2083F6CB" w:rsidR="00B34C97" w:rsidRPr="002C0BDB" w:rsidDel="00C978DC" w:rsidRDefault="00E10563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firstLine="1260"/>
        <w:jc w:val="both"/>
        <w:rPr>
          <w:del w:id="31209" w:author="NA" w:date="2021-12-23T15:43:00Z"/>
          <w:rFonts w:ascii="Phetsarath OT" w:eastAsia="Phetsarath OT" w:hAnsi="Phetsarath OT" w:cs="Phetsarath OT"/>
          <w:sz w:val="24"/>
          <w:szCs w:val="24"/>
        </w:rPr>
        <w:pPrChange w:id="31210" w:author="Windows User" w:date="2022-01-12T16:40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31211" w:author="HP" w:date="2021-08-12T14:52:00Z">
        <w:del w:id="31212" w:author="NA" w:date="2021-12-30T11:39:00Z">
          <w:r w:rsidRPr="002C0BDB" w:rsidDel="00DE691B">
            <w:rPr>
              <w:rFonts w:ascii="Phetsarath OT" w:eastAsia="Phetsarath OT" w:hAnsi="Phetsarath OT" w:cs="Phetsarath OT"/>
              <w:sz w:val="24"/>
              <w:szCs w:val="24"/>
              <w:cs/>
              <w:rPrChange w:id="312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6. </w:delText>
          </w:r>
        </w:del>
      </w:ins>
      <w:ins w:id="31214" w:author="HP" w:date="2021-08-12T14:45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1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ເປີດນ</w:t>
        </w:r>
      </w:ins>
      <w:ins w:id="31216" w:author="LENOVO" w:date="2021-12-10T12:40:00Z">
        <w:r w:rsidR="0060571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ໍາ</w:t>
        </w:r>
      </w:ins>
      <w:ins w:id="31217" w:author="HP" w:date="2021-08-12T14:45:00Z">
        <w:del w:id="31218" w:author="LENOVO" w:date="2021-12-10T12:40:00Z">
          <w:r w:rsidR="00B34C97" w:rsidRPr="002C0BDB" w:rsidDel="0060571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219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ຳ</w:delText>
          </w:r>
        </w:del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2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ໃຊ້ບໍລິການໃດໜ</w:t>
        </w:r>
      </w:ins>
      <w:ins w:id="31221" w:author="Documents" w:date="2022-01-11T12:02:00Z">
        <w:r w:rsidR="00D06676">
          <w:rPr>
            <w:rFonts w:ascii="Phetsarath OT" w:eastAsia="Phetsarath OT" w:hAnsi="Phetsarath OT" w:cs="Phetsarath OT" w:hint="cs"/>
            <w:sz w:val="24"/>
            <w:szCs w:val="24"/>
            <w:cs/>
          </w:rPr>
          <w:t>ຶ່</w:t>
        </w:r>
      </w:ins>
      <w:ins w:id="31222" w:author="HP" w:date="2021-08-12T14:45:00Z">
        <w:del w:id="31223" w:author="Documents" w:date="2022-01-11T12:02:00Z">
          <w:r w:rsidR="00B34C97" w:rsidRPr="002C0BDB" w:rsidDel="00D06676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22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ື່</w:delText>
          </w:r>
        </w:del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ງ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22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2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ໃຫ້ຜູ້ໃຊ້ບໍລິການໂດຍທີ່ບໍ່ໄດ້ລົງທະບຽນນ</w:t>
        </w:r>
      </w:ins>
      <w:ins w:id="31228" w:author="LENOVO" w:date="2021-12-10T12:41:00Z">
        <w:r w:rsidR="0060571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ໍາ</w:t>
        </w:r>
      </w:ins>
      <w:ins w:id="31229" w:author="HP" w:date="2021-08-12T14:45:00Z">
        <w:del w:id="31230" w:author="LENOVO" w:date="2021-12-10T12:41:00Z">
          <w:r w:rsidR="00B34C97" w:rsidRPr="002C0BDB" w:rsidDel="0060571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231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ຳ</w:delText>
          </w:r>
        </w:del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32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ໃຊ້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rPrChange w:id="312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>;</w:t>
        </w:r>
      </w:ins>
    </w:p>
    <w:p w14:paraId="51277608" w14:textId="77777777" w:rsidR="00C978DC" w:rsidRPr="002C0BDB" w:rsidRDefault="00C978DC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firstLine="1260"/>
        <w:jc w:val="both"/>
        <w:rPr>
          <w:ins w:id="31234" w:author="NA" w:date="2021-12-23T15:43:00Z"/>
          <w:rFonts w:ascii="Phetsarath OT" w:eastAsia="Phetsarath OT" w:hAnsi="Phetsarath OT" w:cs="Phetsarath OT"/>
          <w:sz w:val="24"/>
          <w:szCs w:val="24"/>
          <w:rPrChange w:id="31235" w:author="NA" w:date="2021-12-30T11:44:00Z">
            <w:rPr>
              <w:ins w:id="31236" w:author="NA" w:date="2021-12-23T15:43:00Z"/>
              <w:rFonts w:ascii="Phetsarath OT" w:eastAsia="Phetsarath OT" w:hAnsi="Phetsarath OT" w:cs="Phetsarath OT"/>
              <w:sz w:val="24"/>
              <w:szCs w:val="24"/>
              <w:lang w:val="pt-BR"/>
            </w:rPr>
          </w:rPrChange>
        </w:rPr>
        <w:pPrChange w:id="31237" w:author="Windows User" w:date="2022-01-12T16:40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</w:p>
    <w:p w14:paraId="06EB5A81" w14:textId="1C5895C8" w:rsidR="00B34C97" w:rsidRPr="002C0BDB" w:rsidDel="00F17ABC" w:rsidRDefault="009A263B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left="426" w:firstLine="1554"/>
        <w:jc w:val="both"/>
        <w:rPr>
          <w:ins w:id="31238" w:author="HP" w:date="2021-08-12T14:45:00Z"/>
          <w:del w:id="31239" w:author="NA" w:date="2021-12-24T11:13:00Z"/>
          <w:rFonts w:ascii="Phetsarath OT" w:eastAsia="Phetsarath OT" w:hAnsi="Phetsarath OT" w:cs="Phetsarath OT"/>
          <w:sz w:val="24"/>
          <w:szCs w:val="24"/>
          <w:rPrChange w:id="31240" w:author="NA" w:date="2021-12-30T11:44:00Z">
            <w:rPr>
              <w:ins w:id="31241" w:author="HP" w:date="2021-08-12T14:45:00Z"/>
              <w:del w:id="31242" w:author="NA" w:date="2021-12-24T11:13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31243" w:author="Documents" w:date="2022-01-11T12:18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31244" w:author="HP" w:date="2021-08-12T14:52:00Z">
        <w:del w:id="31245" w:author="NA" w:date="2021-12-23T15:43:00Z">
          <w:r w:rsidRPr="002C0BDB" w:rsidDel="00C978DC">
            <w:rPr>
              <w:rFonts w:ascii="Phetsarath OT" w:eastAsia="Phetsarath OT" w:hAnsi="Phetsarath OT" w:cs="Phetsarath OT"/>
              <w:sz w:val="24"/>
              <w:szCs w:val="24"/>
              <w:cs/>
              <w:rPrChange w:id="3124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>7</w:delText>
          </w:r>
          <w:r w:rsidR="00E10563" w:rsidRPr="002C0BDB" w:rsidDel="00C978DC">
            <w:rPr>
              <w:rFonts w:ascii="Phetsarath OT" w:eastAsia="Phetsarath OT" w:hAnsi="Phetsarath OT" w:cs="Phetsarath OT"/>
              <w:sz w:val="24"/>
              <w:szCs w:val="24"/>
              <w:cs/>
              <w:rPrChange w:id="3124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. </w:delText>
          </w:r>
        </w:del>
      </w:ins>
      <w:ins w:id="31248" w:author="HP" w:date="2021-08-12T14:45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ຂຶ້ນ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ຫຼື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ຫຼຸດ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ຄ່າບໍລິການ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ໂດຍບໍ່ໄດ້ຮັບອະນຸຍາດຈາກ</w:t>
        </w:r>
        <w:del w:id="31249" w:author="Documents" w:date="2022-01-11T12:02:00Z">
          <w:r w:rsidR="00B34C97" w:rsidRPr="002C0BDB" w:rsidDel="00D06676">
            <w:rPr>
              <w:rFonts w:ascii="Phetsarath OT" w:eastAsia="Phetsarath OT" w:hAnsi="Phetsarath OT" w:cs="Phetsarath OT"/>
              <w:sz w:val="24"/>
              <w:szCs w:val="24"/>
            </w:rPr>
            <w:delText xml:space="preserve"> </w:delText>
          </w:r>
        </w:del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5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ກະຊວງເຕັກໂນ</w:t>
        </w:r>
      </w:ins>
      <w:ins w:id="31251" w:author="NA" w:date="2021-12-23T12:50:00Z">
        <w:r w:rsidR="007F252E" w:rsidRPr="002C0BDB">
          <w:rPr>
            <w:rFonts w:ascii="Phetsarath OT" w:eastAsia="Phetsarath OT" w:hAnsi="Phetsarath OT" w:cs="Phetsarath OT" w:hint="cs"/>
            <w:sz w:val="24"/>
            <w:szCs w:val="24"/>
            <w:cs/>
          </w:rPr>
          <w:t>ໂລ</w:t>
        </w:r>
      </w:ins>
      <w:ins w:id="31252" w:author="HP" w:date="2021-08-12T14:45:00Z"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53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ຊີ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25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5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ແລະ</w:t>
        </w:r>
        <w:r w:rsidR="00B34C97" w:rsidRPr="002C0BDB">
          <w:rPr>
            <w:rFonts w:ascii="Phetsarath OT" w:eastAsia="Phetsarath OT" w:hAnsi="Phetsarath OT" w:cs="Phetsarath OT"/>
            <w:sz w:val="24"/>
            <w:szCs w:val="24"/>
            <w:cs/>
            <w:rPrChange w:id="3125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 xml:space="preserve"> </w:t>
        </w:r>
        <w:r w:rsidR="00B34C97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5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ການສື່ສານ</w:t>
        </w:r>
      </w:ins>
      <w:ins w:id="31258" w:author="HP" w:date="2021-08-12T15:17:00Z">
        <w:r w:rsidRPr="002C0BDB">
          <w:rPr>
            <w:rFonts w:ascii="Phetsarath OT" w:eastAsia="Phetsarath OT" w:hAnsi="Phetsarath OT" w:cs="Phetsarath OT"/>
            <w:sz w:val="24"/>
            <w:szCs w:val="24"/>
            <w:cs/>
            <w:rPrChange w:id="3125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t>.</w:t>
        </w:r>
      </w:ins>
    </w:p>
    <w:p w14:paraId="6EE5D29F" w14:textId="454B5959" w:rsidR="00265A0A" w:rsidRPr="002C0BDB" w:rsidDel="00F83E4C" w:rsidRDefault="00F83E4C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left="426" w:firstLine="1554"/>
        <w:jc w:val="both"/>
        <w:rPr>
          <w:ins w:id="31260" w:author="HP" w:date="2021-08-08T17:02:00Z"/>
          <w:del w:id="31261" w:author="home" w:date="2021-08-09T10:34:00Z"/>
          <w:rFonts w:ascii="Phetsarath OT" w:eastAsia="Phetsarath OT" w:hAnsi="Phetsarath OT" w:cs="Phetsarath OT"/>
          <w:sz w:val="24"/>
          <w:szCs w:val="24"/>
          <w:lang w:val="pt-BR"/>
          <w:rPrChange w:id="31262" w:author="NA" w:date="2021-12-30T11:44:00Z">
            <w:rPr>
              <w:ins w:id="31263" w:author="HP" w:date="2021-08-08T17:02:00Z"/>
              <w:del w:id="31264" w:author="home" w:date="2021-08-09T10:34:00Z"/>
              <w:rFonts w:ascii="Phetsarath OT" w:eastAsia="Phetsarath OT" w:hAnsi="Phetsarath OT" w:cs="Phetsarath OT"/>
              <w:sz w:val="24"/>
              <w:szCs w:val="24"/>
              <w:u w:val="single"/>
              <w:lang w:val="pt-BR"/>
            </w:rPr>
          </w:rPrChange>
        </w:rPr>
        <w:pPrChange w:id="31265" w:author="Documents" w:date="2022-01-11T12:18:00Z">
          <w:pPr>
            <w:pStyle w:val="NoSpacing"/>
            <w:numPr>
              <w:numId w:val="2"/>
            </w:numPr>
            <w:tabs>
              <w:tab w:val="left" w:pos="1418"/>
            </w:tabs>
            <w:spacing w:line="340" w:lineRule="exact"/>
            <w:ind w:left="425" w:firstLine="624"/>
            <w:jc w:val="thaiDistribute"/>
          </w:pPr>
        </w:pPrChange>
      </w:pPr>
      <w:ins w:id="31266" w:author="home" w:date="2021-08-09T10:35:00Z">
        <w:del w:id="31267" w:author="HP" w:date="2021-08-12T14:50:00Z">
          <w:r w:rsidRPr="002C0BDB" w:rsidDel="00E1056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1. </w:delText>
          </w:r>
        </w:del>
      </w:ins>
      <w:ins w:id="31268" w:author="home" w:date="2021-08-09T10:36:00Z">
        <w:del w:id="31269" w:author="HP" w:date="2021-08-12T14:50:00Z">
          <w:r w:rsidRPr="002C0BDB" w:rsidDel="00E1056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2. 3. </w:delText>
          </w:r>
          <w:r w:rsidRPr="002C0BDB" w:rsidDel="00E10563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4. </w:delText>
          </w:r>
          <w:r w:rsidRPr="002C0BDB" w:rsidDel="00E1056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5. 6. </w:delText>
          </w:r>
          <w:r w:rsidRPr="002C0BDB" w:rsidDel="00E10563">
            <w:rPr>
              <w:rFonts w:ascii="Phetsarath OT" w:eastAsia="Phetsarath OT" w:hAnsi="Phetsarath OT" w:cs="Phetsarath OT"/>
              <w:sz w:val="24"/>
              <w:szCs w:val="24"/>
              <w:cs/>
              <w:lang w:val="pt-BR"/>
            </w:rPr>
            <w:delText xml:space="preserve">7. </w:delText>
          </w:r>
          <w:r w:rsidRPr="002C0BDB" w:rsidDel="00E10563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8.9. 10. 11. </w:delText>
          </w:r>
        </w:del>
      </w:ins>
    </w:p>
    <w:p w14:paraId="1A85AAD1" w14:textId="5182BA54" w:rsidR="00265A0A" w:rsidRPr="002C0BDB" w:rsidRDefault="00265A0A">
      <w:pPr>
        <w:pStyle w:val="NoSpacing"/>
        <w:numPr>
          <w:ilvl w:val="0"/>
          <w:numId w:val="145"/>
        </w:numPr>
        <w:tabs>
          <w:tab w:val="left" w:pos="2268"/>
          <w:tab w:val="left" w:pos="2552"/>
          <w:tab w:val="left" w:pos="2694"/>
        </w:tabs>
        <w:spacing w:line="360" w:lineRule="exact"/>
        <w:ind w:left="426" w:firstLine="1554"/>
        <w:jc w:val="both"/>
        <w:rPr>
          <w:ins w:id="31270" w:author="HP" w:date="2021-08-08T17:02:00Z"/>
          <w:rFonts w:ascii="Phetsarath OT" w:eastAsia="Phetsarath OT" w:hAnsi="Phetsarath OT" w:cs="Phetsarath OT"/>
          <w:sz w:val="24"/>
          <w:szCs w:val="24"/>
          <w:lang w:val="pt-BR"/>
          <w:rPrChange w:id="31271" w:author="NA" w:date="2021-12-30T11:44:00Z">
            <w:rPr>
              <w:ins w:id="31272" w:author="HP" w:date="2021-08-08T17:02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31273" w:author="Documents" w:date="2022-01-11T12:18:00Z">
          <w:pPr>
            <w:pStyle w:val="NoSpacing"/>
            <w:ind w:left="360" w:firstLine="720"/>
            <w:jc w:val="both"/>
          </w:pPr>
        </w:pPrChange>
      </w:pPr>
    </w:p>
    <w:p w14:paraId="4022D9A3" w14:textId="59616B93" w:rsidR="00087BB2" w:rsidRPr="002C0BDB" w:rsidRDefault="00C978DC">
      <w:pPr>
        <w:pStyle w:val="NoSpacing"/>
        <w:tabs>
          <w:tab w:val="left" w:pos="1134"/>
          <w:tab w:val="left" w:pos="1980"/>
          <w:tab w:val="left" w:pos="2268"/>
        </w:tabs>
        <w:spacing w:line="360" w:lineRule="exact"/>
        <w:ind w:left="360" w:firstLine="1350"/>
        <w:jc w:val="both"/>
        <w:rPr>
          <w:ins w:id="31274" w:author="NA" w:date="2021-12-27T15:14:00Z"/>
          <w:rFonts w:ascii="Phetsarath OT" w:eastAsia="Phetsarath OT" w:hAnsi="Phetsarath OT" w:cs="Phetsarath OT"/>
          <w:sz w:val="24"/>
          <w:szCs w:val="24"/>
          <w:lang w:val="pt-BR"/>
        </w:rPr>
        <w:pPrChange w:id="31275" w:author="Windows User" w:date="2022-01-12T16:40:00Z">
          <w:pPr>
            <w:pStyle w:val="NoSpacing"/>
            <w:ind w:left="360" w:firstLine="720"/>
            <w:jc w:val="both"/>
          </w:pPr>
        </w:pPrChange>
      </w:pPr>
      <w:ins w:id="31276" w:author="NA" w:date="2021-12-23T15:43:00Z">
        <w:r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31277" w:author="NA" w:date="2021-12-27T15:03:00Z">
        <w:r w:rsidR="006214EA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31278" w:author="Documents" w:date="2022-01-06T15:50:00Z">
        <w:del w:id="31279" w:author="Windows User" w:date="2022-01-12T16:40:00Z">
          <w:r w:rsidR="00217F6E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 </w:delText>
          </w:r>
        </w:del>
      </w:ins>
      <w:ins w:id="31280" w:author="HP" w:date="2021-08-12T14:50:00Z">
        <w:r w:rsidR="00E10563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81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ສຳລັບ</w:t>
        </w:r>
        <w:del w:id="31282" w:author="LENOVO" w:date="2021-12-10T12:41:00Z">
          <w:r w:rsidR="00E10563" w:rsidRPr="002C0BDB" w:rsidDel="0060571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283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ລາຍລະອຽດກ່ຽວກັບພຶດຕິກຳ</w:delText>
          </w:r>
          <w:r w:rsidR="00E10563" w:rsidRPr="002C0BDB" w:rsidDel="0060571E">
            <w:rPr>
              <w:rFonts w:ascii="Phetsarath OT" w:eastAsia="Phetsarath OT" w:hAnsi="Phetsarath OT" w:cs="Phetsarath OT"/>
              <w:sz w:val="24"/>
              <w:szCs w:val="24"/>
              <w:cs/>
              <w:rPrChange w:id="3128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  <w:r w:rsidR="00E10563" w:rsidRPr="002C0BDB" w:rsidDel="0060571E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285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</w:rPr>
              </w:rPrChange>
            </w:rPr>
            <w:delText>ແລະ</w:delText>
          </w:r>
          <w:r w:rsidR="00E10563" w:rsidRPr="002C0BDB" w:rsidDel="0060571E">
            <w:rPr>
              <w:rFonts w:ascii="Phetsarath OT" w:eastAsia="Phetsarath OT" w:hAnsi="Phetsarath OT" w:cs="Phetsarath OT"/>
              <w:sz w:val="24"/>
              <w:szCs w:val="24"/>
              <w:cs/>
              <w:rPrChange w:id="31286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</w:delText>
          </w:r>
        </w:del>
      </w:ins>
      <w:del w:id="31287" w:author="HP" w:date="2021-08-08T17:03:00Z">
        <w:r w:rsidR="007A56E1" w:rsidRPr="002C0BDB" w:rsidDel="00265A0A">
          <w:rPr>
            <w:rFonts w:ascii="Phetsarath OT" w:eastAsia="Phetsarath OT" w:hAnsi="Phetsarath OT" w:cs="Phetsarath OT" w:hint="cs"/>
            <w:sz w:val="24"/>
            <w:szCs w:val="24"/>
            <w:cs/>
          </w:rPr>
          <w:delText>ແລະ</w:delText>
        </w:r>
        <w:r w:rsidR="007A56E1" w:rsidRPr="002C0BDB" w:rsidDel="00265A0A">
          <w:rPr>
            <w:rFonts w:ascii="Phetsarath OT" w:eastAsia="Phetsarath OT" w:hAnsi="Phetsarath OT" w:cs="Phetsarath OT"/>
            <w:sz w:val="24"/>
            <w:szCs w:val="24"/>
            <w:lang w:val="pt-BR"/>
            <w:rPrChange w:id="31288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</w:del>
      <w:r w:rsidR="007A56E1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ອັດຕາການປັບໃໝ</w:t>
      </w:r>
      <w:ins w:id="31289" w:author="HP" w:date="2021-08-08T17:05:00Z">
        <w:r w:rsidR="00265A0A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31290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</w:rPr>
            </w:rPrChange>
          </w:rPr>
          <w:t xml:space="preserve"> </w:t>
        </w:r>
      </w:ins>
      <w:del w:id="31291" w:author="HP" w:date="2021-08-08T17:05:00Z">
        <w:r w:rsidR="007A56E1" w:rsidRPr="002C0BDB" w:rsidDel="00265A0A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ins w:id="31292" w:author="PSK" w:date="2021-07-12T15:49:00Z">
        <w:del w:id="31293" w:author="HP" w:date="2021-08-08T17:05:00Z">
          <w:r w:rsidR="00A9178A" w:rsidRPr="002C0BDB" w:rsidDel="00265A0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29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>ທີ່</w:delText>
          </w:r>
        </w:del>
        <w:r w:rsidR="00A9178A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9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  <w:lang w:val="pt-BR"/>
              </w:rPr>
            </w:rPrChange>
          </w:rPr>
          <w:t>ໄດ້ກຳນົດໄວ້ໃນລະບຽບການ</w:t>
        </w:r>
      </w:ins>
      <w:ins w:id="31296" w:author="HP" w:date="2021-08-08T17:05:00Z">
        <w:r w:rsidR="00265A0A" w:rsidRPr="002C0BDB">
          <w:rPr>
            <w:rFonts w:ascii="Phetsarath OT" w:eastAsia="Phetsarath OT" w:hAnsi="Phetsarath OT" w:cs="Phetsarath OT" w:hint="cs"/>
            <w:sz w:val="24"/>
            <w:szCs w:val="24"/>
            <w:cs/>
            <w:rPrChange w:id="31297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t>ຕ່າງຫາກ</w:t>
        </w:r>
      </w:ins>
      <w:ins w:id="31298" w:author="PSK" w:date="2021-07-12T15:49:00Z">
        <w:del w:id="31299" w:author="HP" w:date="2021-08-08T17:05:00Z">
          <w:r w:rsidR="00A9178A" w:rsidRPr="002C0BDB" w:rsidDel="00265A0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30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>ສະເພາະ</w:delText>
          </w:r>
          <w:r w:rsidR="00A9178A" w:rsidRPr="002C0BDB" w:rsidDel="00265A0A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30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="00A9178A" w:rsidRPr="002C0BDB" w:rsidDel="00265A0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30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>ຂອງ</w:delText>
          </w:r>
          <w:r w:rsidR="00A9178A" w:rsidRPr="002C0BDB" w:rsidDel="00265A0A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30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="00A9178A" w:rsidRPr="002C0BDB" w:rsidDel="00265A0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30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>ລັດຖະມົນຕີ</w:delText>
          </w:r>
          <w:r w:rsidR="00A9178A" w:rsidRPr="002C0BDB" w:rsidDel="00265A0A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30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="00A9178A" w:rsidRPr="002C0BDB" w:rsidDel="00265A0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306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>ກະຊວງ</w:delText>
          </w:r>
          <w:r w:rsidR="00A9178A" w:rsidRPr="002C0BDB" w:rsidDel="00265A0A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307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="00A9178A" w:rsidRPr="002C0BDB" w:rsidDel="00265A0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308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>ເຕັກໂນໂລຊີ</w:delText>
          </w:r>
          <w:r w:rsidR="00A9178A" w:rsidRPr="002C0BDB" w:rsidDel="00265A0A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309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="00A9178A" w:rsidRPr="002C0BDB" w:rsidDel="00265A0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310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>ແລະ</w:delText>
          </w:r>
          <w:r w:rsidR="00A9178A" w:rsidRPr="002C0BDB" w:rsidDel="00265A0A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311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="00A9178A" w:rsidRPr="002C0BDB" w:rsidDel="00265A0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312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>ການສື່ສານ</w:delText>
          </w:r>
          <w:r w:rsidR="00A9178A" w:rsidRPr="002C0BDB" w:rsidDel="00265A0A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31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lang w:val="pt-BR"/>
                </w:rPr>
              </w:rPrChange>
            </w:rPr>
            <w:delText xml:space="preserve"> </w:delText>
          </w:r>
          <w:r w:rsidR="00A9178A" w:rsidRPr="002C0BDB" w:rsidDel="00265A0A">
            <w:rPr>
              <w:rFonts w:ascii="Phetsarath OT" w:eastAsia="Phetsarath OT" w:hAnsi="Phetsarath OT" w:cs="Phetsarath OT" w:hint="cs"/>
              <w:sz w:val="24"/>
              <w:szCs w:val="24"/>
              <w:cs/>
              <w:rPrChange w:id="31314" w:author="NA" w:date="2021-12-30T11:44:00Z">
                <w:rPr>
                  <w:rFonts w:ascii="Phetsarath OT" w:eastAsia="Phetsarath OT" w:hAnsi="Phetsarath OT" w:cs="Phetsarath OT" w:hint="cs"/>
                  <w:sz w:val="24"/>
                  <w:szCs w:val="24"/>
                  <w:u w:val="single"/>
                  <w:cs/>
                  <w:lang w:val="pt-BR"/>
                </w:rPr>
              </w:rPrChange>
            </w:rPr>
            <w:delText>ແຕ່ລະໄລຍະ</w:delText>
          </w:r>
        </w:del>
        <w:r w:rsidR="00A9178A" w:rsidRPr="002C0BDB">
          <w:rPr>
            <w:rFonts w:ascii="Phetsarath OT" w:eastAsia="Phetsarath OT" w:hAnsi="Phetsarath OT" w:cs="Phetsarath OT"/>
            <w:sz w:val="24"/>
            <w:szCs w:val="24"/>
            <w:lang w:val="pt-BR"/>
            <w:rPrChange w:id="31315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lang w:val="pt-BR"/>
              </w:rPr>
            </w:rPrChange>
          </w:rPr>
          <w:t>.</w:t>
        </w:r>
      </w:ins>
    </w:p>
    <w:p w14:paraId="6F85C3EB" w14:textId="486B58C4" w:rsidR="00F139A5" w:rsidDel="00281863" w:rsidRDefault="00F139A5">
      <w:pPr>
        <w:pStyle w:val="NoSpacing"/>
        <w:spacing w:line="360" w:lineRule="exact"/>
        <w:ind w:left="425" w:firstLine="624"/>
        <w:jc w:val="both"/>
        <w:rPr>
          <w:del w:id="31316" w:author="NA" w:date="2021-12-30T11:40:00Z"/>
          <w:rFonts w:ascii="Phetsarath OT" w:eastAsia="Phetsarath OT" w:hAnsi="Phetsarath OT" w:cs="Phetsarath OT"/>
          <w:sz w:val="24"/>
          <w:szCs w:val="24"/>
          <w:lang w:val="pt-BR"/>
        </w:rPr>
        <w:pPrChange w:id="31317" w:author="Windows User" w:date="2022-01-12T16:40:00Z">
          <w:pPr>
            <w:pStyle w:val="NoSpacing"/>
            <w:ind w:left="567" w:firstLine="720"/>
            <w:jc w:val="both"/>
          </w:pPr>
        </w:pPrChange>
      </w:pPr>
    </w:p>
    <w:p w14:paraId="6A196581" w14:textId="77777777" w:rsidR="00281863" w:rsidDel="00B8402B" w:rsidRDefault="00281863">
      <w:pPr>
        <w:pStyle w:val="NoSpacing"/>
        <w:tabs>
          <w:tab w:val="left" w:pos="1134"/>
        </w:tabs>
        <w:spacing w:line="360" w:lineRule="exact"/>
        <w:jc w:val="both"/>
        <w:rPr>
          <w:ins w:id="31318" w:author="NA" w:date="2022-01-05T12:28:00Z"/>
          <w:del w:id="31319" w:author="Documents" w:date="2022-01-06T15:51:00Z"/>
          <w:rFonts w:ascii="Phetsarath OT" w:eastAsia="Phetsarath OT" w:hAnsi="Phetsarath OT" w:cs="Phetsarath OT"/>
          <w:sz w:val="24"/>
          <w:szCs w:val="24"/>
          <w:lang w:val="pt-BR"/>
        </w:rPr>
        <w:pPrChange w:id="31320" w:author="Windows User" w:date="2022-01-12T16:40:00Z">
          <w:pPr>
            <w:pStyle w:val="NoSpacing"/>
            <w:ind w:left="360" w:firstLine="720"/>
            <w:jc w:val="both"/>
          </w:pPr>
        </w:pPrChange>
      </w:pPr>
    </w:p>
    <w:p w14:paraId="6B57FBDF" w14:textId="77777777" w:rsidR="00281863" w:rsidDel="00B8402B" w:rsidRDefault="00281863">
      <w:pPr>
        <w:pStyle w:val="NoSpacing"/>
        <w:tabs>
          <w:tab w:val="left" w:pos="1134"/>
        </w:tabs>
        <w:spacing w:line="360" w:lineRule="exact"/>
        <w:jc w:val="both"/>
        <w:rPr>
          <w:ins w:id="31321" w:author="NA" w:date="2022-01-05T12:28:00Z"/>
          <w:del w:id="31322" w:author="Documents" w:date="2022-01-06T15:51:00Z"/>
          <w:rFonts w:ascii="Phetsarath OT" w:eastAsia="Phetsarath OT" w:hAnsi="Phetsarath OT" w:cs="Phetsarath OT"/>
          <w:sz w:val="24"/>
          <w:szCs w:val="24"/>
          <w:lang w:val="pt-BR"/>
        </w:rPr>
        <w:pPrChange w:id="31323" w:author="Windows User" w:date="2022-01-12T16:40:00Z">
          <w:pPr>
            <w:pStyle w:val="NoSpacing"/>
            <w:ind w:left="360" w:firstLine="720"/>
            <w:jc w:val="both"/>
          </w:pPr>
        </w:pPrChange>
      </w:pPr>
    </w:p>
    <w:p w14:paraId="29669D70" w14:textId="77777777" w:rsidR="00281863" w:rsidDel="00B8402B" w:rsidRDefault="00281863">
      <w:pPr>
        <w:pStyle w:val="NoSpacing"/>
        <w:tabs>
          <w:tab w:val="left" w:pos="1134"/>
        </w:tabs>
        <w:spacing w:line="360" w:lineRule="exact"/>
        <w:jc w:val="both"/>
        <w:rPr>
          <w:ins w:id="31324" w:author="NA" w:date="2022-01-05T12:28:00Z"/>
          <w:del w:id="31325" w:author="Documents" w:date="2022-01-06T15:51:00Z"/>
          <w:rFonts w:ascii="Phetsarath OT" w:eastAsia="Phetsarath OT" w:hAnsi="Phetsarath OT" w:cs="Phetsarath OT"/>
          <w:sz w:val="24"/>
          <w:szCs w:val="24"/>
          <w:lang w:val="pt-BR"/>
        </w:rPr>
        <w:pPrChange w:id="31326" w:author="Windows User" w:date="2022-01-12T16:40:00Z">
          <w:pPr>
            <w:pStyle w:val="NoSpacing"/>
            <w:ind w:left="360" w:firstLine="720"/>
            <w:jc w:val="both"/>
          </w:pPr>
        </w:pPrChange>
      </w:pPr>
    </w:p>
    <w:p w14:paraId="60B29C17" w14:textId="77777777" w:rsidR="00281863" w:rsidDel="00B8402B" w:rsidRDefault="00281863">
      <w:pPr>
        <w:pStyle w:val="NoSpacing"/>
        <w:tabs>
          <w:tab w:val="left" w:pos="1134"/>
        </w:tabs>
        <w:spacing w:line="360" w:lineRule="exact"/>
        <w:jc w:val="both"/>
        <w:rPr>
          <w:ins w:id="31327" w:author="NA" w:date="2022-01-05T12:28:00Z"/>
          <w:del w:id="31328" w:author="Documents" w:date="2022-01-06T15:51:00Z"/>
          <w:rFonts w:ascii="Phetsarath OT" w:eastAsia="Phetsarath OT" w:hAnsi="Phetsarath OT" w:cs="Phetsarath OT"/>
          <w:sz w:val="24"/>
          <w:szCs w:val="24"/>
          <w:lang w:val="pt-BR"/>
        </w:rPr>
        <w:pPrChange w:id="31329" w:author="Windows User" w:date="2022-01-12T16:40:00Z">
          <w:pPr>
            <w:pStyle w:val="NoSpacing"/>
            <w:ind w:left="360" w:firstLine="720"/>
            <w:jc w:val="both"/>
          </w:pPr>
        </w:pPrChange>
      </w:pPr>
    </w:p>
    <w:p w14:paraId="3F1B065B" w14:textId="77777777" w:rsidR="00281863" w:rsidDel="00B8402B" w:rsidRDefault="00281863">
      <w:pPr>
        <w:pStyle w:val="NoSpacing"/>
        <w:tabs>
          <w:tab w:val="left" w:pos="1134"/>
        </w:tabs>
        <w:spacing w:line="360" w:lineRule="exact"/>
        <w:jc w:val="both"/>
        <w:rPr>
          <w:ins w:id="31330" w:author="NA" w:date="2022-01-05T12:28:00Z"/>
          <w:del w:id="31331" w:author="Documents" w:date="2022-01-06T15:51:00Z"/>
          <w:rFonts w:ascii="Phetsarath OT" w:eastAsia="Phetsarath OT" w:hAnsi="Phetsarath OT" w:cs="Phetsarath OT"/>
          <w:sz w:val="24"/>
          <w:szCs w:val="24"/>
          <w:lang w:val="pt-BR"/>
        </w:rPr>
        <w:pPrChange w:id="31332" w:author="Windows User" w:date="2022-01-12T16:40:00Z">
          <w:pPr>
            <w:pStyle w:val="NoSpacing"/>
            <w:ind w:left="360" w:firstLine="720"/>
            <w:jc w:val="both"/>
          </w:pPr>
        </w:pPrChange>
      </w:pPr>
    </w:p>
    <w:p w14:paraId="0ACFAF66" w14:textId="77777777" w:rsidR="00281863" w:rsidDel="00B8402B" w:rsidRDefault="00281863">
      <w:pPr>
        <w:pStyle w:val="NoSpacing"/>
        <w:tabs>
          <w:tab w:val="left" w:pos="1134"/>
        </w:tabs>
        <w:spacing w:line="360" w:lineRule="exact"/>
        <w:jc w:val="both"/>
        <w:rPr>
          <w:ins w:id="31333" w:author="NA" w:date="2022-01-05T12:28:00Z"/>
          <w:del w:id="31334" w:author="Documents" w:date="2022-01-06T15:51:00Z"/>
          <w:rFonts w:ascii="Phetsarath OT" w:eastAsia="Phetsarath OT" w:hAnsi="Phetsarath OT" w:cs="Phetsarath OT"/>
          <w:sz w:val="24"/>
          <w:szCs w:val="24"/>
          <w:lang w:val="pt-BR"/>
        </w:rPr>
        <w:pPrChange w:id="31335" w:author="Windows User" w:date="2022-01-12T16:40:00Z">
          <w:pPr>
            <w:pStyle w:val="NoSpacing"/>
            <w:ind w:left="360" w:firstLine="720"/>
            <w:jc w:val="both"/>
          </w:pPr>
        </w:pPrChange>
      </w:pPr>
    </w:p>
    <w:p w14:paraId="5C888377" w14:textId="77777777" w:rsidR="00281863" w:rsidDel="00B8402B" w:rsidRDefault="00281863">
      <w:pPr>
        <w:pStyle w:val="NoSpacing"/>
        <w:tabs>
          <w:tab w:val="left" w:pos="1134"/>
        </w:tabs>
        <w:spacing w:line="360" w:lineRule="exact"/>
        <w:jc w:val="both"/>
        <w:rPr>
          <w:ins w:id="31336" w:author="NA" w:date="2022-01-05T12:28:00Z"/>
          <w:del w:id="31337" w:author="Documents" w:date="2022-01-06T15:51:00Z"/>
          <w:rFonts w:ascii="Phetsarath OT" w:eastAsia="Phetsarath OT" w:hAnsi="Phetsarath OT" w:cs="Phetsarath OT"/>
          <w:sz w:val="24"/>
          <w:szCs w:val="24"/>
          <w:lang w:val="pt-BR"/>
        </w:rPr>
        <w:pPrChange w:id="31338" w:author="Windows User" w:date="2022-01-12T16:40:00Z">
          <w:pPr>
            <w:pStyle w:val="NoSpacing"/>
            <w:ind w:left="360" w:firstLine="720"/>
            <w:jc w:val="both"/>
          </w:pPr>
        </w:pPrChange>
      </w:pPr>
    </w:p>
    <w:p w14:paraId="7C285AE5" w14:textId="77777777" w:rsidR="00281863" w:rsidRPr="002C0BDB" w:rsidDel="00B8402B" w:rsidRDefault="00281863">
      <w:pPr>
        <w:pStyle w:val="NoSpacing"/>
        <w:tabs>
          <w:tab w:val="left" w:pos="1134"/>
        </w:tabs>
        <w:spacing w:line="360" w:lineRule="exact"/>
        <w:jc w:val="both"/>
        <w:rPr>
          <w:ins w:id="31339" w:author="NA" w:date="2022-01-05T12:28:00Z"/>
          <w:del w:id="31340" w:author="Documents" w:date="2022-01-06T15:51:00Z"/>
          <w:rFonts w:ascii="Phetsarath OT" w:eastAsia="Phetsarath OT" w:hAnsi="Phetsarath OT" w:cs="Phetsarath OT"/>
          <w:sz w:val="24"/>
          <w:szCs w:val="24"/>
          <w:lang w:val="pt-BR"/>
          <w:rPrChange w:id="31341" w:author="NA" w:date="2021-12-30T11:44:00Z">
            <w:rPr>
              <w:ins w:id="31342" w:author="NA" w:date="2022-01-05T12:28:00Z"/>
              <w:del w:id="31343" w:author="Documents" w:date="2022-01-06T15:51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1344" w:author="Windows User" w:date="2022-01-12T16:40:00Z">
          <w:pPr>
            <w:pStyle w:val="NoSpacing"/>
            <w:ind w:left="360" w:firstLine="720"/>
            <w:jc w:val="both"/>
          </w:pPr>
        </w:pPrChange>
      </w:pPr>
    </w:p>
    <w:p w14:paraId="140428CB" w14:textId="77777777" w:rsidR="00897237" w:rsidRPr="002C0BDB" w:rsidDel="00C978DC" w:rsidRDefault="00411D0A">
      <w:pPr>
        <w:pStyle w:val="NoSpacing"/>
        <w:spacing w:line="360" w:lineRule="exact"/>
        <w:jc w:val="both"/>
        <w:rPr>
          <w:del w:id="31345" w:author="NA" w:date="2021-12-23T15:44:00Z"/>
          <w:rFonts w:ascii="Phetsarath OT" w:eastAsia="Phetsarath OT" w:hAnsi="Phetsarath OT" w:cs="Phetsarath OT"/>
          <w:sz w:val="24"/>
          <w:szCs w:val="24"/>
          <w:lang w:val="pt-BR"/>
          <w:rPrChange w:id="31346" w:author="NA" w:date="2021-12-30T11:44:00Z">
            <w:rPr>
              <w:del w:id="31347" w:author="NA" w:date="2021-12-23T15:44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1348" w:author="Windows User" w:date="2022-01-12T16:40:00Z">
          <w:pPr>
            <w:pStyle w:val="NoSpacing"/>
            <w:ind w:left="360" w:firstLine="720"/>
            <w:jc w:val="both"/>
          </w:pPr>
        </w:pPrChange>
      </w:pPr>
      <w:del w:id="31349" w:author="PSK" w:date="2021-07-12T15:49:00Z">
        <w:r w:rsidRPr="002C0BDB" w:rsidDel="00A9178A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ທີ່ໄດ້ກຳນົດໄວ້ໃນ</w:delText>
        </w:r>
      </w:del>
      <w:del w:id="31350" w:author="PSK" w:date="2021-07-12T15:35:00Z">
        <w:r w:rsidRPr="002C0BDB" w:rsidDel="001E72EE">
          <w:rPr>
            <w:rFonts w:ascii="Phetsarath OT" w:eastAsia="Phetsarath OT" w:hAnsi="Phetsarath OT" w:cs="Phetsarath OT" w:hint="cs"/>
            <w:sz w:val="24"/>
            <w:szCs w:val="24"/>
            <w:cs/>
          </w:rPr>
          <w:delText>ລະບຽບການສະເພາະ</w:delText>
        </w:r>
        <w:r w:rsidRPr="002C0BDB" w:rsidDel="001E72EE">
          <w:rPr>
            <w:rFonts w:ascii="Phetsarath OT" w:eastAsia="Phetsarath OT" w:hAnsi="Phetsarath OT" w:cs="Phetsarath OT"/>
            <w:sz w:val="24"/>
            <w:szCs w:val="24"/>
            <w:cs/>
          </w:rPr>
          <w:delText>.</w:delText>
        </w:r>
      </w:del>
    </w:p>
    <w:p w14:paraId="7E9DC0C5" w14:textId="21833AD9" w:rsidR="00897237" w:rsidRPr="002C0BDB" w:rsidDel="00EA58C1" w:rsidRDefault="0072440F">
      <w:pPr>
        <w:pStyle w:val="Heading2"/>
        <w:numPr>
          <w:ilvl w:val="0"/>
          <w:numId w:val="60"/>
        </w:numPr>
        <w:spacing w:before="0" w:line="340" w:lineRule="exact"/>
        <w:ind w:left="0" w:firstLine="0"/>
        <w:jc w:val="both"/>
        <w:rPr>
          <w:del w:id="31351" w:author="40763" w:date="2021-09-28T16:07:00Z"/>
          <w:rFonts w:ascii="Phetsarath OT" w:eastAsia="Phetsarath OT" w:hAnsi="Phetsarath OT" w:cs="Phetsarath OT"/>
          <w:color w:val="auto"/>
          <w:sz w:val="24"/>
          <w:szCs w:val="32"/>
          <w:lang w:val="pt-BR"/>
          <w:rPrChange w:id="31352" w:author="NA" w:date="2021-12-30T11:44:00Z">
            <w:rPr>
              <w:del w:id="31353" w:author="40763" w:date="2021-09-28T16:07:00Z"/>
              <w:rFonts w:ascii="Phetsarath OT" w:eastAsia="Phetsarath OT" w:hAnsi="Phetsarath OT" w:cs="Phetsarath OT"/>
              <w:sz w:val="24"/>
              <w:szCs w:val="32"/>
            </w:rPr>
          </w:rPrChange>
        </w:rPr>
        <w:pPrChange w:id="31354" w:author="Windows User" w:date="2022-01-12T16:40:00Z">
          <w:pPr>
            <w:pStyle w:val="Heading2"/>
          </w:pPr>
        </w:pPrChange>
      </w:pPr>
      <w:del w:id="31355" w:author="40763" w:date="2021-09-28T16:07:00Z"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ມາດຕາ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 xml:space="preserve"> 6</w:delText>
        </w:r>
        <w:r w:rsidR="00347C2B"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  <w:lang w:bidi="lo-LA"/>
          </w:rPr>
          <w:delText>5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 xml:space="preserve"> </w:delText>
        </w:r>
        <w:bookmarkStart w:id="31356" w:name="_Toc77346303"/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>(</w:delText>
        </w:r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ປັບປຸງ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>)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  <w:lang w:bidi="lo-LA"/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ມາດຕະການທາງແພ່ງ</w:delText>
        </w:r>
        <w:bookmarkEnd w:id="31356"/>
      </w:del>
    </w:p>
    <w:p w14:paraId="04F93B48" w14:textId="025C2351" w:rsidR="00897237" w:rsidRPr="002C0BDB" w:rsidDel="00EA58C1" w:rsidRDefault="0072440F">
      <w:pPr>
        <w:pStyle w:val="NoSpacing"/>
        <w:spacing w:line="360" w:lineRule="exact"/>
        <w:jc w:val="both"/>
        <w:rPr>
          <w:ins w:id="31357" w:author="PSK" w:date="2021-07-16T16:36:00Z"/>
          <w:del w:id="31358" w:author="40763" w:date="2021-09-28T16:07:00Z"/>
          <w:rFonts w:ascii="Phetsarath OT" w:eastAsia="Phetsarath OT" w:hAnsi="Phetsarath OT" w:cs="Phetsarath OT"/>
          <w:sz w:val="24"/>
          <w:szCs w:val="24"/>
          <w:lang w:val="pt-BR"/>
          <w:rPrChange w:id="31359" w:author="NA" w:date="2021-12-30T11:44:00Z">
            <w:rPr>
              <w:ins w:id="31360" w:author="PSK" w:date="2021-07-16T16:36:00Z"/>
              <w:del w:id="31361" w:author="40763" w:date="2021-09-28T16:07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31362" w:author="Windows User" w:date="2022-01-12T16:40:00Z">
          <w:pPr>
            <w:pStyle w:val="NoSpacing"/>
            <w:spacing w:line="276" w:lineRule="auto"/>
            <w:ind w:left="567" w:firstLine="873"/>
            <w:jc w:val="both"/>
          </w:pPr>
        </w:pPrChange>
      </w:pPr>
      <w:del w:id="31363" w:author="40763" w:date="2021-09-28T16:07:00Z"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6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ບຸກຄົນ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6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,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6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ນິຕິບຸກຄົນ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6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6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ຫຼື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6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7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ການຈັດຕັ້ງ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7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7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ທີ່ໄດ້ລະເມີດກົດໝາຍສະບັບນີ້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7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7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ຊຶ່ງກໍ່ຄວາມເສຍຫາຍໃຫ້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75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76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ແກ່ລັດ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7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,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7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ລວມໝູ່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7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8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ຫຼື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8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8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ບຸກຄົນອື່ນ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8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84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</w:rPr>
            </w:rPrChange>
          </w:rPr>
          <w:delText>ຕ້ອງໃຊ້ແທນຄ່າເສຍຫາຍ</w:delText>
        </w:r>
      </w:del>
      <w:ins w:id="31385" w:author="PSK" w:date="2021-08-10T17:36:00Z">
        <w:del w:id="31386" w:author="40763" w:date="2021-09-28T16:07:00Z">
          <w:r w:rsidR="008D5877"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ທີ່ຕົນໄດ້ກໍ່ຂຶ້ນ</w:delText>
          </w:r>
        </w:del>
      </w:ins>
      <w:del w:id="31387" w:author="40763" w:date="2021-09-28T16:07:00Z"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88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89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ຕາມທີ່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90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cs/>
            <w:rPrChange w:id="3139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  <w:cs/>
              </w:rPr>
            </w:rPrChange>
          </w:rPr>
          <w:delText>​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9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ໄດ້​ກຳນົດ​ໄວ້​ໃນ​ປະມວນ​ກົດໝາຍ​ແພ່ງ​</w:delText>
        </w:r>
      </w:del>
      <w:ins w:id="31393" w:author="PSK" w:date="2021-08-10T17:36:00Z">
        <w:del w:id="31394" w:author="40763" w:date="2021-09-28T16:07:00Z">
          <w:r w:rsidR="008D5877" w:rsidRPr="002C0BDB" w:rsidDel="00EA58C1">
            <w:rPr>
              <w:rFonts w:ascii="Phetsarath OT" w:eastAsia="Phetsarath OT" w:hAnsi="Phetsarath OT" w:cs="Phetsarath OT"/>
              <w:sz w:val="24"/>
              <w:szCs w:val="24"/>
              <w:cs/>
              <w:rPrChange w:id="31395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>.</w:delText>
          </w:r>
        </w:del>
      </w:ins>
      <w:del w:id="31396" w:author="40763" w:date="2021-09-28T16:07:00Z"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97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398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399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400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ສປປ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401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402" w:author="NA" w:date="2021-12-30T11:44:00Z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u w:val="single"/>
                <w:cs/>
              </w:rPr>
            </w:rPrChange>
          </w:rPr>
          <w:delText>ລາວ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403" w:author="NA" w:date="2021-12-30T11:44:00Z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u w:val="single"/>
              </w:rPr>
            </w:rPrChange>
          </w:rPr>
          <w:delText>.</w:delText>
        </w:r>
      </w:del>
    </w:p>
    <w:p w14:paraId="6863FA6B" w14:textId="23C37D45" w:rsidR="00AF132B" w:rsidRPr="002C0BDB" w:rsidDel="00EA58C1" w:rsidRDefault="00AF132B">
      <w:pPr>
        <w:pStyle w:val="NoSpacing"/>
        <w:spacing w:line="360" w:lineRule="exact"/>
        <w:jc w:val="both"/>
        <w:rPr>
          <w:del w:id="31404" w:author="40763" w:date="2021-09-28T16:07:00Z"/>
          <w:rFonts w:ascii="Phetsarath OT" w:eastAsia="Phetsarath OT" w:hAnsi="Phetsarath OT" w:cs="Phetsarath OT"/>
          <w:sz w:val="24"/>
          <w:szCs w:val="24"/>
          <w:lang w:val="pt-BR"/>
          <w:rPrChange w:id="31405" w:author="NA" w:date="2021-12-30T11:44:00Z">
            <w:rPr>
              <w:del w:id="31406" w:author="40763" w:date="2021-09-28T16:07:00Z"/>
              <w:rFonts w:ascii="Phetsarath OT" w:eastAsia="Phetsarath OT" w:hAnsi="Phetsarath OT" w:cs="Phetsarath OT"/>
              <w:sz w:val="18"/>
              <w:szCs w:val="18"/>
              <w:u w:val="single"/>
            </w:rPr>
          </w:rPrChange>
        </w:rPr>
        <w:pPrChange w:id="31407" w:author="Windows User" w:date="2022-01-12T16:40:00Z">
          <w:pPr>
            <w:pStyle w:val="NoSpacing"/>
            <w:spacing w:line="276" w:lineRule="auto"/>
            <w:ind w:left="567" w:firstLine="873"/>
            <w:jc w:val="both"/>
          </w:pPr>
        </w:pPrChange>
      </w:pPr>
    </w:p>
    <w:p w14:paraId="5E8ABCBA" w14:textId="22783C42" w:rsidR="00897237" w:rsidRPr="002C0BDB" w:rsidDel="00EA58C1" w:rsidRDefault="0072440F">
      <w:pPr>
        <w:pStyle w:val="Heading2"/>
        <w:numPr>
          <w:ilvl w:val="0"/>
          <w:numId w:val="60"/>
        </w:numPr>
        <w:spacing w:before="0" w:line="340" w:lineRule="exact"/>
        <w:ind w:left="0" w:firstLine="0"/>
        <w:jc w:val="both"/>
        <w:rPr>
          <w:del w:id="31408" w:author="40763" w:date="2021-09-28T16:07:00Z"/>
          <w:rFonts w:ascii="Phetsarath OT" w:eastAsia="Phetsarath OT" w:hAnsi="Phetsarath OT" w:cs="Phetsarath OT"/>
          <w:color w:val="auto"/>
          <w:sz w:val="20"/>
          <w:szCs w:val="24"/>
          <w:lang w:val="pt-BR"/>
          <w:rPrChange w:id="31409" w:author="NA" w:date="2021-12-30T11:44:00Z">
            <w:rPr>
              <w:del w:id="31410" w:author="40763" w:date="2021-09-28T16:07:00Z"/>
              <w:rFonts w:ascii="Phetsarath OT" w:eastAsia="Phetsarath OT" w:hAnsi="Phetsarath OT" w:cs="Phetsarath OT"/>
              <w:color w:val="auto"/>
              <w:sz w:val="20"/>
              <w:szCs w:val="24"/>
            </w:rPr>
          </w:rPrChange>
        </w:rPr>
        <w:pPrChange w:id="31411" w:author="Windows User" w:date="2022-01-12T16:40:00Z">
          <w:pPr>
            <w:pStyle w:val="Heading2"/>
          </w:pPr>
        </w:pPrChange>
      </w:pPr>
      <w:del w:id="31412" w:author="40763" w:date="2021-09-28T16:07:00Z"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ມາດຕາ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 xml:space="preserve"> </w:delText>
        </w:r>
        <w:r w:rsidR="009B592F"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  <w:lang w:bidi="lo-LA"/>
          </w:rPr>
          <w:delText>6</w:delText>
        </w:r>
        <w:r w:rsidR="00347C2B"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  <w:lang w:bidi="lo-LA"/>
          </w:rPr>
          <w:delText>6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 xml:space="preserve"> </w:delText>
        </w:r>
        <w:bookmarkStart w:id="31413" w:name="_Toc77346304"/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>(</w:delText>
        </w:r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ປັບປຸງ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</w:rPr>
          <w:delText>)</w:delText>
        </w:r>
        <w:r w:rsidRPr="002C0BDB" w:rsidDel="00EA58C1">
          <w:rPr>
            <w:rFonts w:ascii="Phetsarath OT" w:eastAsia="Phetsarath OT" w:hAnsi="Phetsarath OT" w:cs="Phetsarath OT"/>
            <w:b w:val="0"/>
            <w:bCs w:val="0"/>
            <w:sz w:val="20"/>
            <w:szCs w:val="24"/>
            <w:cs/>
            <w:lang w:bidi="lo-LA"/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b w:val="0"/>
            <w:bCs w:val="0"/>
            <w:sz w:val="20"/>
            <w:szCs w:val="24"/>
            <w:cs/>
            <w:lang w:bidi="lo-LA"/>
          </w:rPr>
          <w:delText>ມາດຕະການທາງອາຍາ</w:delText>
        </w:r>
        <w:bookmarkEnd w:id="31413"/>
      </w:del>
    </w:p>
    <w:p w14:paraId="0B770DF4" w14:textId="1E55FB1C" w:rsidR="00897237" w:rsidRPr="002C0BDB" w:rsidDel="00EA58C1" w:rsidRDefault="0072440F">
      <w:pPr>
        <w:pStyle w:val="NoSpacing"/>
        <w:spacing w:line="340" w:lineRule="exact"/>
        <w:jc w:val="both"/>
        <w:rPr>
          <w:del w:id="31414" w:author="40763" w:date="2021-09-28T16:07:00Z"/>
          <w:rFonts w:ascii="Phetsarath OT" w:eastAsia="Phetsarath OT" w:hAnsi="Phetsarath OT" w:cs="Phetsarath OT"/>
          <w:sz w:val="24"/>
          <w:szCs w:val="24"/>
          <w:lang w:val="pt-BR"/>
          <w:rPrChange w:id="31415" w:author="NA" w:date="2021-12-30T11:44:00Z">
            <w:rPr>
              <w:del w:id="31416" w:author="40763" w:date="2021-09-28T16:07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31417" w:author="Windows User" w:date="2022-01-12T16:40:00Z">
          <w:pPr>
            <w:pStyle w:val="NoSpacing"/>
            <w:ind w:left="567" w:firstLine="720"/>
            <w:jc w:val="both"/>
          </w:pPr>
        </w:pPrChange>
      </w:pPr>
      <w:del w:id="31418" w:author="40763" w:date="2021-09-28T16:07:00Z"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</w:rPr>
          <w:delText>ບຸກຄົນ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ທີ່ໄດ້ລະເມີດບົດບັນຍັດໃດໜຶ່ງຂອງກົດໝາຍບັບນີ້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</w:rPr>
          <w:delText>ທີ່ເປັນການກະທໍາຜິດທາງອາຍາ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</w:rPr>
          <w:delText>ຈະຖືກລົງໂທດຕາມປະມວນກົດໝາຍອາຍາ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lang w:val="pt-BR"/>
            <w:rPrChange w:id="3141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</w:rPr>
            </w:rPrChange>
          </w:rPr>
          <w:delText xml:space="preserve"> </w:delText>
        </w:r>
      </w:del>
      <w:ins w:id="31420" w:author="PSK" w:date="2021-08-10T17:37:00Z">
        <w:del w:id="31421" w:author="40763" w:date="2021-09-28T16:07:00Z">
          <w:r w:rsidR="008D5877"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ແລ້ວແຕ່ກໍລະນີເບົາ</w:delText>
          </w:r>
          <w:r w:rsidR="008D5877" w:rsidRPr="002C0BDB" w:rsidDel="00EA58C1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422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8D5877"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ຫຼື</w:delText>
          </w:r>
          <w:r w:rsidR="008D5877" w:rsidRPr="002C0BDB" w:rsidDel="00EA58C1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423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 xml:space="preserve"> </w:delText>
          </w:r>
          <w:r w:rsidR="008D5877" w:rsidRPr="002C0BDB" w:rsidDel="00EA58C1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>ໜັກ</w:delText>
          </w:r>
          <w:r w:rsidR="008D5877" w:rsidRPr="002C0BDB" w:rsidDel="00EA58C1">
            <w:rPr>
              <w:rFonts w:ascii="Phetsarath OT" w:eastAsia="Phetsarath OT" w:hAnsi="Phetsarath OT" w:cs="Phetsarath OT"/>
              <w:sz w:val="24"/>
              <w:szCs w:val="24"/>
              <w:lang w:val="pt-BR"/>
              <w:rPrChange w:id="3142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</w:rPr>
              </w:rPrChange>
            </w:rPr>
            <w:delText>.</w:delText>
          </w:r>
        </w:del>
      </w:ins>
      <w:del w:id="31425" w:author="40763" w:date="2021-09-28T16:07:00Z"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426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ຂອງ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cs/>
            <w:rPrChange w:id="31427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4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ສປປ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cs/>
            <w:rPrChange w:id="31429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  <w:r w:rsidRPr="002C0BDB" w:rsidDel="00EA58C1">
          <w:rPr>
            <w:rFonts w:ascii="Phetsarath OT" w:eastAsia="Phetsarath OT" w:hAnsi="Phetsarath OT" w:cs="Phetsarath OT" w:hint="cs"/>
            <w:sz w:val="24"/>
            <w:szCs w:val="24"/>
            <w:cs/>
            <w:rPrChange w:id="31430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ລາວ</w:delText>
        </w:r>
        <w:r w:rsidRPr="002C0BDB" w:rsidDel="00EA58C1">
          <w:rPr>
            <w:rFonts w:ascii="Phetsarath OT" w:eastAsia="Phetsarath OT" w:hAnsi="Phetsarath OT" w:cs="Phetsarath OT"/>
            <w:sz w:val="24"/>
            <w:szCs w:val="24"/>
            <w:cs/>
            <w:rPrChange w:id="31431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.</w:delText>
        </w:r>
      </w:del>
      <w:ins w:id="31432" w:author="HP" w:date="2021-07-12T12:57:00Z">
        <w:del w:id="31433" w:author="40763" w:date="2021-09-28T16:07:00Z">
          <w:r w:rsidR="00370D95" w:rsidRPr="002C0BDB" w:rsidDel="00EA58C1">
            <w:rPr>
              <w:rFonts w:ascii="Phetsarath OT" w:eastAsia="Phetsarath OT" w:hAnsi="Phetsarath OT" w:cs="Phetsarath OT"/>
              <w:sz w:val="24"/>
              <w:szCs w:val="24"/>
              <w:cs/>
              <w:rPrChange w:id="31434" w:author="NA" w:date="2021-12-30T11:44:00Z">
                <w:rPr>
                  <w:rFonts w:ascii="Phetsarath OT" w:eastAsia="Phetsarath OT" w:hAnsi="Phetsarath OT" w:cs="Phetsarath OT"/>
                  <w:sz w:val="24"/>
                  <w:szCs w:val="24"/>
                  <w:u w:val="single"/>
                  <w:cs/>
                </w:rPr>
              </w:rPrChange>
            </w:rPr>
            <w:delText xml:space="preserve">  </w:delText>
          </w:r>
        </w:del>
      </w:ins>
    </w:p>
    <w:p w14:paraId="715F1012" w14:textId="77777777" w:rsidR="00AF132B" w:rsidRPr="002C0BDB" w:rsidDel="007F252E" w:rsidRDefault="00AF132B">
      <w:pPr>
        <w:pStyle w:val="NoSpacing"/>
        <w:spacing w:line="360" w:lineRule="exact"/>
        <w:jc w:val="both"/>
        <w:rPr>
          <w:ins w:id="31435" w:author="PSK" w:date="2021-07-16T16:37:00Z"/>
          <w:del w:id="31436" w:author="NA" w:date="2021-12-23T12:51:00Z"/>
          <w:rFonts w:ascii="Phetsarath OT" w:eastAsia="Phetsarath OT" w:hAnsi="Phetsarath OT" w:cs="Phetsarath OT"/>
          <w:sz w:val="24"/>
          <w:szCs w:val="24"/>
          <w:lang w:val="pt-BR"/>
          <w:rPrChange w:id="31437" w:author="NA" w:date="2021-12-30T11:44:00Z">
            <w:rPr>
              <w:ins w:id="31438" w:author="PSK" w:date="2021-07-16T16:37:00Z"/>
              <w:del w:id="31439" w:author="NA" w:date="2021-12-23T12:51:00Z"/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31440" w:author="Windows User" w:date="2022-01-12T16:40:00Z">
          <w:pPr>
            <w:pStyle w:val="NoSpacing"/>
            <w:jc w:val="both"/>
          </w:pPr>
        </w:pPrChange>
      </w:pPr>
    </w:p>
    <w:p w14:paraId="66F878D9" w14:textId="77777777" w:rsidR="0063663F" w:rsidRPr="002C0BDB" w:rsidRDefault="0063663F">
      <w:pPr>
        <w:pStyle w:val="NoSpacing"/>
        <w:spacing w:line="360" w:lineRule="exact"/>
        <w:jc w:val="both"/>
        <w:rPr>
          <w:ins w:id="31441" w:author="PSK" w:date="2021-07-12T17:09:00Z"/>
          <w:rFonts w:ascii="Phetsarath OT" w:eastAsia="Phetsarath OT" w:hAnsi="Phetsarath OT" w:cs="Phetsarath OT"/>
          <w:sz w:val="24"/>
          <w:szCs w:val="24"/>
          <w:lang w:val="pt-BR"/>
          <w:rPrChange w:id="31442" w:author="NA" w:date="2021-12-30T11:44:00Z">
            <w:rPr>
              <w:ins w:id="31443" w:author="PSK" w:date="2021-07-12T17:09:00Z"/>
              <w:rFonts w:ascii="Phetsarath OT" w:eastAsia="Phetsarath OT" w:hAnsi="Phetsarath OT" w:cs="Phetsarath OT"/>
              <w:sz w:val="24"/>
              <w:szCs w:val="24"/>
            </w:rPr>
          </w:rPrChange>
        </w:rPr>
        <w:pPrChange w:id="31444" w:author="Windows User" w:date="2022-01-12T16:40:00Z">
          <w:pPr>
            <w:pStyle w:val="NoSpacing"/>
            <w:ind w:left="567" w:firstLine="720"/>
            <w:jc w:val="both"/>
          </w:pPr>
        </w:pPrChange>
      </w:pPr>
    </w:p>
    <w:p w14:paraId="654115D7" w14:textId="77777777" w:rsidR="00897237" w:rsidRPr="002C0BDB" w:rsidDel="00CA16EC" w:rsidRDefault="00897237">
      <w:pPr>
        <w:pStyle w:val="NoSpacing"/>
        <w:spacing w:line="340" w:lineRule="exact"/>
        <w:ind w:left="567" w:firstLine="720"/>
        <w:jc w:val="both"/>
        <w:rPr>
          <w:del w:id="31445" w:author="PSK" w:date="2021-07-16T16:07:00Z"/>
          <w:rFonts w:ascii="Phetsarath OT" w:eastAsia="Phetsarath OT" w:hAnsi="Phetsarath OT" w:cs="Phetsarath OT"/>
          <w:sz w:val="24"/>
          <w:szCs w:val="24"/>
        </w:rPr>
        <w:pPrChange w:id="31446" w:author="PSK" w:date="2021-07-16T16:08:00Z">
          <w:pPr>
            <w:pStyle w:val="NoSpacing"/>
            <w:jc w:val="both"/>
          </w:pPr>
        </w:pPrChange>
      </w:pPr>
    </w:p>
    <w:p w14:paraId="0CEFC05C" w14:textId="77777777" w:rsidR="00897237" w:rsidRPr="00AF1706" w:rsidRDefault="0072440F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 w:val="30"/>
          <w:szCs w:val="30"/>
          <w:lang w:bidi="lo-LA"/>
          <w:rPrChange w:id="31447" w:author="NA" w:date="2022-01-05T12:23:00Z">
            <w:rPr>
              <w:rFonts w:ascii="Phetsarath OT" w:eastAsia="Phetsarath OT" w:hAnsi="Phetsarath OT" w:cs="Phetsarath OT"/>
              <w:b w:val="0"/>
              <w:bCs w:val="0"/>
              <w:color w:val="auto"/>
              <w:szCs w:val="28"/>
              <w:lang w:bidi="lo-LA"/>
            </w:rPr>
          </w:rPrChange>
        </w:rPr>
      </w:pPr>
      <w:bookmarkStart w:id="31448" w:name="_Toc77346305"/>
      <w:r w:rsidRPr="00AF1706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1449" w:author="NA" w:date="2022-01-05T12:23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ພາກ</w:t>
      </w:r>
      <w:r w:rsidRPr="00AF1706">
        <w:rPr>
          <w:rFonts w:ascii="Phetsarath OT" w:eastAsia="Phetsarath OT" w:hAnsi="Phetsarath OT" w:cs="Phetsarath OT"/>
          <w:color w:val="auto"/>
          <w:sz w:val="30"/>
          <w:szCs w:val="30"/>
          <w:rPrChange w:id="31450" w:author="NA" w:date="2022-01-05T12:23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bidi="lo-LA"/>
            </w:rPr>
          </w:rPrChange>
        </w:rPr>
        <w:t>​</w:t>
      </w:r>
      <w:r w:rsidRPr="00AF1706">
        <w:rPr>
          <w:rFonts w:ascii="Phetsarath OT" w:eastAsia="Phetsarath OT" w:hAnsi="Phetsarath OT" w:cs="Phetsarath OT" w:hint="cs"/>
          <w:color w:val="auto"/>
          <w:sz w:val="30"/>
          <w:szCs w:val="30"/>
          <w:cs/>
          <w:lang w:bidi="lo-LA"/>
          <w:rPrChange w:id="31451" w:author="NA" w:date="2022-01-05T12:23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ທີ</w:t>
      </w:r>
      <w:r w:rsidRPr="00AF1706">
        <w:rPr>
          <w:rFonts w:ascii="Phetsarath OT" w:eastAsia="Phetsarath OT" w:hAnsi="Phetsarath OT" w:cs="Phetsarath OT"/>
          <w:color w:val="auto"/>
          <w:sz w:val="30"/>
          <w:szCs w:val="30"/>
          <w:rPrChange w:id="31452" w:author="NA" w:date="2022-01-05T12:23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bidi="lo-LA"/>
            </w:rPr>
          </w:rPrChange>
        </w:rPr>
        <w:t xml:space="preserve"> XII</w:t>
      </w:r>
      <w:del w:id="31453" w:author="home" w:date="2021-08-09T10:12:00Z">
        <w:r w:rsidRPr="00AF1706" w:rsidDel="00A36F57">
          <w:rPr>
            <w:rFonts w:ascii="Phetsarath OT" w:eastAsia="Phetsarath OT" w:hAnsi="Phetsarath OT" w:cs="Phetsarath OT"/>
            <w:color w:val="auto"/>
            <w:sz w:val="30"/>
            <w:szCs w:val="30"/>
            <w:rPrChange w:id="31454" w:author="NA" w:date="2022-01-05T12:23:00Z">
              <w:rPr>
                <w:rFonts w:ascii="Phetsarath OT" w:eastAsia="Phetsarath OT" w:hAnsi="Phetsarath OT" w:cs="Phetsarath OT"/>
                <w:b w:val="0"/>
                <w:bCs w:val="0"/>
                <w:color w:val="auto"/>
                <w:sz w:val="22"/>
                <w:szCs w:val="28"/>
                <w:lang w:bidi="lo-LA"/>
              </w:rPr>
            </w:rPrChange>
          </w:rPr>
          <w:delText>I</w:delText>
        </w:r>
      </w:del>
      <w:bookmarkEnd w:id="31448"/>
    </w:p>
    <w:p w14:paraId="64B3486F" w14:textId="77777777" w:rsidR="00897237" w:rsidRPr="002C0BDB" w:rsidRDefault="0072440F">
      <w:pPr>
        <w:pStyle w:val="Heading1"/>
        <w:spacing w:before="0" w:line="240" w:lineRule="auto"/>
        <w:jc w:val="center"/>
        <w:rPr>
          <w:ins w:id="31455" w:author="PSK" w:date="2021-07-16T16:37:00Z"/>
          <w:rFonts w:ascii="Phetsarath OT" w:eastAsia="Phetsarath OT" w:hAnsi="Phetsarath OT" w:cs="Phetsarath OT"/>
          <w:color w:val="auto"/>
          <w:szCs w:val="28"/>
          <w:lang w:bidi="lo-LA"/>
        </w:rPr>
      </w:pPr>
      <w:bookmarkStart w:id="31456" w:name="_Toc77346306"/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  <w:rPrChange w:id="31457" w:author="NA" w:date="2021-12-30T11:44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ບົດ</w:t>
      </w:r>
      <w:r w:rsidRPr="002C0BDB">
        <w:rPr>
          <w:rFonts w:ascii="Phetsarath OT" w:eastAsia="Phetsarath OT" w:hAnsi="Phetsarath OT" w:cs="Phetsarath OT"/>
          <w:color w:val="auto"/>
          <w:szCs w:val="28"/>
          <w:rPrChange w:id="31458" w:author="NA" w:date="2021-12-30T11:44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bidi="lo-LA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  <w:rPrChange w:id="31459" w:author="NA" w:date="2021-12-30T11:44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ບັນຍັດ</w:t>
      </w:r>
      <w:r w:rsidRPr="002C0BDB">
        <w:rPr>
          <w:rFonts w:ascii="Phetsarath OT" w:eastAsia="Phetsarath OT" w:hAnsi="Phetsarath OT" w:cs="Phetsarath OT"/>
          <w:color w:val="auto"/>
          <w:szCs w:val="28"/>
          <w:rPrChange w:id="31460" w:author="NA" w:date="2021-12-30T11:44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bidi="lo-LA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  <w:rPrChange w:id="31461" w:author="NA" w:date="2021-12-30T11:44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ສຸດ</w:t>
      </w:r>
      <w:r w:rsidRPr="002C0BDB">
        <w:rPr>
          <w:rFonts w:ascii="Phetsarath OT" w:eastAsia="Phetsarath OT" w:hAnsi="Phetsarath OT" w:cs="Phetsarath OT"/>
          <w:color w:val="auto"/>
          <w:szCs w:val="28"/>
          <w:rPrChange w:id="31462" w:author="NA" w:date="2021-12-30T11:44:00Z">
            <w:rPr>
              <w:rFonts w:ascii="Phetsarath OT" w:eastAsia="Phetsarath OT" w:hAnsi="Phetsarath OT" w:cs="Phetsarath OT"/>
              <w:b w:val="0"/>
              <w:bCs w:val="0"/>
              <w:color w:val="auto"/>
              <w:sz w:val="22"/>
              <w:szCs w:val="28"/>
              <w:lang w:bidi="lo-LA"/>
            </w:rPr>
          </w:rPrChange>
        </w:rPr>
        <w:t>​</w:t>
      </w:r>
      <w:r w:rsidRPr="002C0BDB">
        <w:rPr>
          <w:rFonts w:ascii="Phetsarath OT" w:eastAsia="Phetsarath OT" w:hAnsi="Phetsarath OT" w:cs="Phetsarath OT" w:hint="cs"/>
          <w:color w:val="auto"/>
          <w:szCs w:val="28"/>
          <w:cs/>
          <w:lang w:bidi="lo-LA"/>
          <w:rPrChange w:id="31463" w:author="NA" w:date="2021-12-30T11:44:00Z">
            <w:rPr>
              <w:rFonts w:ascii="Phetsarath OT" w:eastAsia="Phetsarath OT" w:hAnsi="Phetsarath OT" w:cs="Phetsarath OT" w:hint="cs"/>
              <w:b w:val="0"/>
              <w:bCs w:val="0"/>
              <w:color w:val="auto"/>
              <w:sz w:val="22"/>
              <w:szCs w:val="28"/>
              <w:cs/>
              <w:lang w:bidi="lo-LA"/>
            </w:rPr>
          </w:rPrChange>
        </w:rPr>
        <w:t>ທ້າຍ</w:t>
      </w:r>
      <w:bookmarkEnd w:id="31456"/>
    </w:p>
    <w:p w14:paraId="4CEEC14F" w14:textId="77777777" w:rsidR="00381AC1" w:rsidRPr="002C0BDB" w:rsidRDefault="00381AC1">
      <w:pPr>
        <w:spacing w:after="0" w:line="340" w:lineRule="exact"/>
        <w:rPr>
          <w:rFonts w:ascii="Phetsarath OT" w:eastAsia="Phetsarath OT" w:hAnsi="Phetsarath OT" w:cs="Phetsarath OT"/>
          <w:b/>
          <w:bCs/>
          <w:lang w:bidi="lo-LA"/>
          <w:rPrChange w:id="31464" w:author="NA" w:date="2021-12-30T11:44:00Z">
            <w:rPr>
              <w:rFonts w:ascii="Phetsarath OT" w:eastAsia="Phetsarath OT" w:hAnsi="Phetsarath OT" w:cs="Phetsarath OT"/>
              <w:b w:val="0"/>
              <w:bCs w:val="0"/>
              <w:color w:val="auto"/>
              <w:szCs w:val="28"/>
            </w:rPr>
          </w:rPrChange>
        </w:rPr>
        <w:pPrChange w:id="31465" w:author="PSK" w:date="2021-07-16T16:37:00Z">
          <w:pPr>
            <w:pStyle w:val="Heading1"/>
            <w:spacing w:before="0" w:line="240" w:lineRule="auto"/>
            <w:jc w:val="center"/>
          </w:pPr>
        </w:pPrChange>
      </w:pPr>
    </w:p>
    <w:p w14:paraId="7E7ADE9E" w14:textId="604E2299" w:rsidR="00897237" w:rsidRPr="00861570" w:rsidDel="00CA16EC" w:rsidRDefault="006214EA">
      <w:pPr>
        <w:pStyle w:val="NoSpacing"/>
        <w:spacing w:line="340" w:lineRule="exact"/>
        <w:jc w:val="both"/>
        <w:rPr>
          <w:del w:id="31466" w:author="PSK" w:date="2021-07-16T16:07:00Z"/>
          <w:rFonts w:ascii="Phetsarath OT" w:eastAsia="Phetsarath OT" w:hAnsi="Phetsarath OT" w:cs="Phetsarath OT"/>
          <w:b/>
          <w:bCs/>
          <w:sz w:val="24"/>
          <w:szCs w:val="24"/>
        </w:rPr>
        <w:pPrChange w:id="31467" w:author="NA" w:date="2021-12-27T15:03:00Z">
          <w:pPr>
            <w:pStyle w:val="NoSpacing"/>
            <w:jc w:val="both"/>
          </w:pPr>
        </w:pPrChange>
      </w:pPr>
      <w:bookmarkStart w:id="31468" w:name="_Toc77346145"/>
      <w:bookmarkStart w:id="31469" w:name="_Toc77346307"/>
      <w:bookmarkEnd w:id="31468"/>
      <w:bookmarkEnd w:id="31469"/>
      <w:ins w:id="31470" w:author="NA" w:date="2021-12-27T15:03:00Z">
        <w:r w:rsidRPr="00861570">
          <w:rPr>
            <w:rFonts w:ascii="Phetsarath OT" w:eastAsia="Phetsarath OT" w:hAnsi="Phetsarath OT" w:cs="Phetsarath OT" w:hint="cs"/>
            <w:b/>
            <w:bCs/>
            <w:color w:val="000000" w:themeColor="text1"/>
            <w:sz w:val="24"/>
            <w:szCs w:val="24"/>
            <w:cs/>
            <w:rPrChange w:id="31471" w:author="Windows User" w:date="2022-03-01T10:44:00Z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</w:rPr>
            </w:rPrChange>
          </w:rPr>
          <w:t>ມາດຕາ</w:t>
        </w:r>
        <w:r w:rsidRPr="00861570">
          <w:rPr>
            <w:rFonts w:ascii="Phetsarath OT" w:eastAsia="Phetsarath OT" w:hAnsi="Phetsarath OT" w:cs="Phetsarath OT"/>
            <w:b/>
            <w:bCs/>
            <w:color w:val="000000" w:themeColor="text1"/>
            <w:sz w:val="24"/>
            <w:szCs w:val="24"/>
            <w:cs/>
            <w:rPrChange w:id="31472" w:author="Windows User" w:date="2022-03-01T10:44:00Z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</w:rPrChange>
          </w:rPr>
          <w:t xml:space="preserve">  58 </w:t>
        </w:r>
        <w:r w:rsidRPr="00861570">
          <w:rPr>
            <w:rFonts w:ascii="Phetsarath OT" w:eastAsia="Phetsarath OT" w:hAnsi="Phetsarath OT" w:cs="Phetsarath OT"/>
            <w:b/>
            <w:bCs/>
            <w:sz w:val="24"/>
            <w:szCs w:val="24"/>
            <w:cs/>
          </w:rPr>
          <w:t xml:space="preserve"> </w:t>
        </w:r>
      </w:ins>
    </w:p>
    <w:p w14:paraId="4ABB5B51" w14:textId="77777777" w:rsidR="00897237" w:rsidRPr="00C55506" w:rsidRDefault="0072440F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0"/>
          <w:szCs w:val="24"/>
        </w:rPr>
        <w:pPrChange w:id="31473" w:author="NA" w:date="2021-12-27T15:03:00Z">
          <w:pPr>
            <w:pStyle w:val="Heading2"/>
          </w:pPr>
        </w:pPrChange>
      </w:pPr>
      <w:del w:id="31474" w:author="home" w:date="2021-07-12T06:51:00Z">
        <w:r w:rsidRPr="00C55506" w:rsidDel="00C21E7A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ມາດຕາ</w:delText>
        </w:r>
        <w:r w:rsidRPr="00C55506" w:rsidDel="00C21E7A">
          <w:rPr>
            <w:rFonts w:ascii="Phetsarath OT" w:eastAsia="Phetsarath OT" w:hAnsi="Phetsarath OT" w:cs="Angsana New"/>
            <w:color w:val="auto"/>
            <w:sz w:val="20"/>
            <w:szCs w:val="24"/>
            <w:cs/>
          </w:rPr>
          <w:delText xml:space="preserve"> </w:delText>
        </w:r>
        <w:r w:rsidR="009B592F" w:rsidRPr="00C55506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6</w:delText>
        </w:r>
        <w:r w:rsidR="00347C2B" w:rsidRPr="00C55506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>7</w:delText>
        </w:r>
        <w:r w:rsidRPr="00C55506" w:rsidDel="00C21E7A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bookmarkStart w:id="31475" w:name="_Toc77346308"/>
      <w:del w:id="31476" w:author="HP" w:date="2021-08-13T14:37:00Z">
        <w:r w:rsidRPr="00C55506" w:rsidDel="0026737F">
          <w:rPr>
            <w:rFonts w:ascii="Phetsarath OT" w:eastAsia="Phetsarath OT" w:hAnsi="Phetsarath OT" w:cs="Angsana New"/>
            <w:color w:val="auto"/>
            <w:sz w:val="20"/>
            <w:szCs w:val="24"/>
            <w:cs/>
          </w:rPr>
          <w:delText>(</w:delText>
        </w:r>
        <w:r w:rsidRPr="00C55506" w:rsidDel="0026737F">
          <w:rPr>
            <w:rFonts w:ascii="Phetsarath OT" w:eastAsia="Phetsarath OT" w:hAnsi="Phetsarath OT" w:cs="Phetsarath OT" w:hint="cs"/>
            <w:color w:val="auto"/>
            <w:sz w:val="20"/>
            <w:szCs w:val="24"/>
            <w:cs/>
            <w:lang w:bidi="lo-LA"/>
          </w:rPr>
          <w:delText>ຮັກສາໄວ້</w:delText>
        </w:r>
        <w:r w:rsidRPr="00C55506" w:rsidDel="0026737F">
          <w:rPr>
            <w:rFonts w:ascii="Phetsarath OT" w:eastAsia="Phetsarath OT" w:hAnsi="Phetsarath OT" w:cs="Angsana New"/>
            <w:color w:val="auto"/>
            <w:sz w:val="20"/>
            <w:szCs w:val="24"/>
            <w:cs/>
          </w:rPr>
          <w:delText>)</w:delText>
        </w:r>
        <w:r w:rsidRPr="00C55506" w:rsidDel="0026737F">
          <w:rPr>
            <w:rFonts w:ascii="Phetsarath OT" w:eastAsia="Phetsarath OT" w:hAnsi="Phetsarath OT" w:cs="Phetsarath OT"/>
            <w:color w:val="auto"/>
            <w:sz w:val="20"/>
            <w:szCs w:val="24"/>
            <w:cs/>
            <w:lang w:bidi="lo-LA"/>
          </w:rPr>
          <w:delText xml:space="preserve"> </w:delText>
        </w:r>
      </w:del>
      <w:r w:rsidRPr="00C55506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>ການຈັດຕັ້ງປະຕິບັດ</w:t>
      </w:r>
      <w:bookmarkEnd w:id="31475"/>
    </w:p>
    <w:p w14:paraId="10AB1F73" w14:textId="31051B0F" w:rsidR="00897237" w:rsidRDefault="0066279D">
      <w:pPr>
        <w:pStyle w:val="NoSpacing"/>
        <w:spacing w:line="360" w:lineRule="exact"/>
        <w:ind w:left="426" w:firstLine="141"/>
        <w:jc w:val="thaiDistribute"/>
        <w:rPr>
          <w:ins w:id="31477" w:author="NA" w:date="2022-01-05T12:19:00Z"/>
          <w:rFonts w:ascii="Phetsarath OT" w:eastAsia="Phetsarath OT" w:hAnsi="Phetsarath OT" w:cs="Phetsarath OT"/>
          <w:sz w:val="24"/>
          <w:szCs w:val="24"/>
        </w:rPr>
        <w:pPrChange w:id="31478" w:author="Documents" w:date="2022-01-11T10:37:00Z">
          <w:pPr>
            <w:pStyle w:val="NoSpacing"/>
            <w:ind w:left="720" w:firstLine="720"/>
            <w:jc w:val="both"/>
          </w:pPr>
        </w:pPrChange>
      </w:pPr>
      <w:ins w:id="31479" w:author="NA" w:date="2021-12-27T09:05:00Z">
        <w:r w:rsidRPr="002C0BDB">
          <w:rPr>
            <w:rFonts w:ascii="Phetsarath OT" w:eastAsia="Phetsarath OT" w:hAnsi="Phetsarath OT" w:cs="Phetsarath OT"/>
            <w:sz w:val="24"/>
            <w:szCs w:val="24"/>
          </w:rPr>
          <w:t xml:space="preserve">       </w:t>
        </w:r>
      </w:ins>
      <w:ins w:id="31480" w:author="NA" w:date="2021-12-27T15:04:00Z">
        <w:r w:rsidR="006214EA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31481" w:author="NA" w:date="2021-12-27T15:30:00Z">
        <w:r w:rsidR="001F76FB" w:rsidRPr="002C0BDB">
          <w:rPr>
            <w:rFonts w:ascii="Phetsarath OT" w:eastAsia="Phetsarath OT" w:hAnsi="Phetsarath OT" w:cs="Phetsarath OT"/>
            <w:sz w:val="24"/>
            <w:szCs w:val="24"/>
            <w:cs/>
          </w:rPr>
          <w:t xml:space="preserve"> </w:t>
        </w:r>
      </w:ins>
      <w:ins w:id="31482" w:author="Documents" w:date="2022-01-06T15:51:00Z">
        <w:del w:id="31483" w:author="Windows User" w:date="2022-01-12T16:40:00Z">
          <w:r w:rsidR="00B8402B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484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ລັດຖະບານ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1485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486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ແຫ່ງ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1487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488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ສາທາລະນະລັດ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1489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490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ປະຊາທິປະໄຕ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1491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492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ປະຊາຊົນລາວ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1493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494" w:author="NA" w:date="2021-12-30T11:44:00Z">
            <w:rPr>
              <w:rFonts w:ascii="Phetsarath OT" w:eastAsia="Phetsarath OT" w:hAnsi="Phetsarath OT" w:cs="Phetsarath OT" w:hint="cs"/>
              <w:spacing w:val="-6"/>
              <w:sz w:val="24"/>
              <w:szCs w:val="24"/>
              <w:cs/>
            </w:rPr>
          </w:rPrChange>
        </w:rPr>
        <w:t>ເປັນຜູ້ຈັດຕັ້ງປະຕິບັດກົດໝາຍສະບັບນີ້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rPrChange w:id="31495" w:author="NA" w:date="2021-12-30T11:44:00Z">
            <w:rPr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t>.</w:t>
      </w:r>
    </w:p>
    <w:p w14:paraId="5F3D497B" w14:textId="77777777" w:rsidR="00F8701C" w:rsidRPr="002C0BDB" w:rsidDel="00281863" w:rsidRDefault="00F8701C">
      <w:pPr>
        <w:pStyle w:val="NoSpacing"/>
        <w:spacing w:line="360" w:lineRule="exact"/>
        <w:ind w:left="567"/>
        <w:jc w:val="thaiDistribute"/>
        <w:rPr>
          <w:ins w:id="31496" w:author="PSK" w:date="2021-07-16T16:37:00Z"/>
          <w:del w:id="31497" w:author="NA" w:date="2022-01-05T12:28:00Z"/>
          <w:rFonts w:ascii="Phetsarath OT" w:eastAsia="Phetsarath OT" w:hAnsi="Phetsarath OT" w:cs="Phetsarath OT"/>
          <w:sz w:val="24"/>
          <w:szCs w:val="24"/>
          <w:rPrChange w:id="31498" w:author="NA" w:date="2021-12-30T11:44:00Z">
            <w:rPr>
              <w:ins w:id="31499" w:author="PSK" w:date="2021-07-16T16:37:00Z"/>
              <w:del w:id="31500" w:author="NA" w:date="2022-01-05T12:28:00Z"/>
              <w:rFonts w:ascii="Phetsarath OT" w:eastAsia="Phetsarath OT" w:hAnsi="Phetsarath OT" w:cs="Phetsarath OT"/>
              <w:spacing w:val="-6"/>
              <w:sz w:val="24"/>
              <w:szCs w:val="24"/>
            </w:rPr>
          </w:rPrChange>
        </w:rPr>
        <w:pPrChange w:id="31501" w:author="NA" w:date="2021-12-27T09:05:00Z">
          <w:pPr>
            <w:pStyle w:val="NoSpacing"/>
            <w:ind w:left="720" w:firstLine="720"/>
            <w:jc w:val="both"/>
          </w:pPr>
        </w:pPrChange>
      </w:pPr>
    </w:p>
    <w:p w14:paraId="0FE23D45" w14:textId="77777777" w:rsidR="00381AC1" w:rsidRPr="002C0BDB" w:rsidRDefault="00381AC1">
      <w:pPr>
        <w:pStyle w:val="NoSpacing"/>
        <w:spacing w:line="340" w:lineRule="exact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  <w:pPrChange w:id="31502" w:author="PSK" w:date="2021-07-16T16:37:00Z">
          <w:pPr>
            <w:pStyle w:val="NoSpacing"/>
            <w:ind w:left="720" w:firstLine="720"/>
            <w:jc w:val="both"/>
          </w:pPr>
        </w:pPrChange>
      </w:pPr>
    </w:p>
    <w:p w14:paraId="75554645" w14:textId="502C6757" w:rsidR="00897237" w:rsidRPr="002C0BDB" w:rsidRDefault="006214EA">
      <w:pPr>
        <w:pStyle w:val="Heading2"/>
        <w:spacing w:before="0" w:line="340" w:lineRule="exact"/>
        <w:rPr>
          <w:rFonts w:ascii="Phetsarath OT" w:eastAsia="Phetsarath OT" w:hAnsi="Phetsarath OT" w:cs="Phetsarath OT"/>
          <w:color w:val="auto"/>
          <w:sz w:val="24"/>
          <w:szCs w:val="24"/>
        </w:rPr>
        <w:pPrChange w:id="31503" w:author="NA" w:date="2021-12-27T15:04:00Z">
          <w:pPr>
            <w:pStyle w:val="Heading2"/>
          </w:pPr>
        </w:pPrChange>
      </w:pPr>
      <w:ins w:id="31504" w:author="NA" w:date="2021-12-27T15:04:00Z">
        <w:r w:rsidRPr="002C0BDB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t>ມາດຕາ</w:t>
        </w:r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  <w:del w:id="31505" w:author="Windows User" w:date="2022-01-12T16:41:00Z">
          <w:r w:rsidRPr="002C0BDB" w:rsidDel="00393B8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  <w:r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59 </w:t>
        </w:r>
        <w:del w:id="31506" w:author="Windows User" w:date="2022-01-12T16:41:00Z">
          <w:r w:rsidRPr="002C0BDB" w:rsidDel="00393B8B">
            <w:rPr>
              <w:rFonts w:ascii="Phetsarath OT" w:eastAsia="Phetsarath OT" w:hAnsi="Phetsarath OT" w:cs="Phetsarath OT"/>
              <w:color w:val="auto"/>
              <w:sz w:val="24"/>
              <w:szCs w:val="24"/>
              <w:cs/>
              <w:lang w:bidi="lo-LA"/>
            </w:rPr>
            <w:delText xml:space="preserve"> </w:delText>
          </w:r>
        </w:del>
      </w:ins>
      <w:del w:id="31507" w:author="home" w:date="2021-07-12T06:51:00Z">
        <w:r w:rsidR="0072440F" w:rsidRPr="002C0BDB" w:rsidDel="00C21E7A">
          <w:rPr>
            <w:rFonts w:ascii="Phetsarath OT" w:eastAsia="Phetsarath OT" w:hAnsi="Phetsarath OT" w:cs="Phetsarath OT" w:hint="cs"/>
            <w:color w:val="auto"/>
            <w:sz w:val="24"/>
            <w:szCs w:val="24"/>
            <w:cs/>
            <w:lang w:bidi="lo-LA"/>
          </w:rPr>
          <w:delText>ມາດຕາ</w:delText>
        </w:r>
      </w:del>
      <w:del w:id="31508" w:author="home" w:date="2021-07-12T06:52:00Z">
        <w:r w:rsidR="0072440F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  <w:r w:rsidR="009B592F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6</w:delText>
        </w:r>
        <w:r w:rsidR="00347C2B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delText>8</w:delText>
        </w:r>
        <w:r w:rsidR="0072440F" w:rsidRPr="002C0BDB" w:rsidDel="00C21E7A">
          <w:rPr>
            <w:rFonts w:ascii="Phetsarath OT" w:eastAsia="Phetsarath OT" w:hAnsi="Phetsarath OT" w:cs="Phetsarath OT"/>
            <w:color w:val="auto"/>
            <w:sz w:val="24"/>
            <w:szCs w:val="24"/>
            <w:cs/>
          </w:rPr>
          <w:delText xml:space="preserve"> </w:delText>
        </w:r>
      </w:del>
      <w:bookmarkStart w:id="31509" w:name="_Toc77346309"/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(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</w:rPr>
        <w:t>)</w:t>
      </w:r>
      <w:ins w:id="31510" w:author="NA" w:date="2021-12-24T10:55:00Z">
        <w:r w:rsidR="00257ACB" w:rsidRPr="002C0BDB">
          <w:rPr>
            <w:rFonts w:ascii="Phetsarath OT" w:eastAsia="Phetsarath OT" w:hAnsi="Phetsarath OT" w:cs="Phetsarath OT"/>
            <w:color w:val="auto"/>
            <w:sz w:val="24"/>
            <w:szCs w:val="24"/>
            <w:cs/>
            <w:lang w:bidi="lo-LA"/>
          </w:rPr>
          <w:t xml:space="preserve"> </w:t>
        </w:r>
      </w:ins>
      <w:r w:rsidR="0072440F" w:rsidRPr="002C0BDB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ຜົນສັກສິດ</w:t>
      </w:r>
      <w:bookmarkEnd w:id="31509"/>
    </w:p>
    <w:p w14:paraId="6375CCD6" w14:textId="2F61F221" w:rsidR="00897237" w:rsidRPr="002C0BDB" w:rsidRDefault="00252A5D">
      <w:pPr>
        <w:pStyle w:val="NoSpacing"/>
        <w:spacing w:line="360" w:lineRule="exact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rPrChange w:id="3151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31512" w:author="Documents" w:date="2022-01-11T10:37:00Z">
          <w:pPr>
            <w:pStyle w:val="NoSpacing"/>
            <w:ind w:left="567" w:firstLine="873"/>
            <w:jc w:val="both"/>
          </w:pPr>
        </w:pPrChange>
      </w:pPr>
      <w:ins w:id="31513" w:author="NA" w:date="2021-12-27T15:04:00Z">
        <w:del w:id="31514" w:author="Windows User" w:date="2022-01-12T16:41:00Z">
          <w:r w:rsidRPr="002C0BDB" w:rsidDel="00393B8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31515" w:author="Documents" w:date="2022-01-06T15:51:00Z">
        <w:del w:id="31516" w:author="Windows User" w:date="2022-01-12T16:41:00Z">
          <w:r w:rsidR="00B8402B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ກົດໝາຍສະບັບນີ້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ມີຜົນສັກສິດ</w:t>
      </w:r>
      <w:del w:id="31517" w:author="Documents" w:date="2022-01-11T12:03:00Z">
        <w:r w:rsidR="0072440F" w:rsidRPr="002C0BDB" w:rsidDel="00D06676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ພາຍຫຼັງ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ປະທານປະເທດ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ແຫ່ງ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ສາທາລະນະລັດ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ປະຊາທິ</w:t>
      </w:r>
      <w:ins w:id="31518" w:author="Windows User" w:date="2022-01-12T16:41:00Z">
        <w:r w:rsidR="00393B8B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ins w:id="31519" w:author="NA" w:date="2021-12-27T15:05:00Z">
        <w:del w:id="31520" w:author="Documents" w:date="2022-01-11T12:03:00Z">
          <w:r w:rsidRPr="002C0BDB" w:rsidDel="00D06676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ປະໄຕ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ປະຊາຊົນລາວ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ອອກລັດຖະດຳລັດປະກາດໃຊ້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2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522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ແລະ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23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del w:id="31524" w:author="PSK" w:date="2021-08-10T17:37:00Z">
        <w:r w:rsidR="00467C97" w:rsidRPr="002C0BDB" w:rsidDel="008D5877">
          <w:rPr>
            <w:rFonts w:ascii="Phetsarath OT" w:eastAsia="Phetsarath OT" w:hAnsi="Phetsarath OT" w:cs="Phetsarath OT" w:hint="cs"/>
            <w:sz w:val="24"/>
            <w:szCs w:val="24"/>
            <w:cs/>
            <w:rPrChange w:id="3152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highlight w:val="yellow"/>
                <w:u w:val="single"/>
                <w:cs/>
              </w:rPr>
            </w:rPrChange>
          </w:rPr>
          <w:delText>ພາຍຫຼັງ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52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ໄດ້ລົງ</w:t>
      </w:r>
      <w:del w:id="31527" w:author="PSK" w:date="2021-08-10T17:37:00Z">
        <w:r w:rsidR="0072440F" w:rsidRPr="002C0BDB" w:rsidDel="008D5877">
          <w:rPr>
            <w:rFonts w:ascii="Phetsarath OT" w:eastAsia="Phetsarath OT" w:hAnsi="Phetsarath OT" w:cs="Phetsarath OT" w:hint="cs"/>
            <w:sz w:val="24"/>
            <w:szCs w:val="24"/>
            <w:cs/>
            <w:rPrChange w:id="31528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ໃນ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529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ຈົດໝາຍເຫດທາງລັດຖະການ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30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531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ສິບຫ້າ</w:t>
      </w:r>
      <w:del w:id="31532" w:author="NA" w:date="2021-12-30T11:40:00Z">
        <w:r w:rsidR="0072440F" w:rsidRPr="002C0BDB" w:rsidDel="00DE691B">
          <w:rPr>
            <w:rFonts w:ascii="Phetsarath OT" w:eastAsia="Phetsarath OT" w:hAnsi="Phetsarath OT" w:cs="Phetsarath OT"/>
            <w:sz w:val="24"/>
            <w:szCs w:val="24"/>
            <w:cs/>
            <w:rPrChange w:id="31533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534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ວັນ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3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>.</w:t>
      </w:r>
    </w:p>
    <w:p w14:paraId="39400CAD" w14:textId="618D831B" w:rsidR="00897237" w:rsidRPr="002C0BDB" w:rsidRDefault="00252A5D">
      <w:pPr>
        <w:pStyle w:val="NoSpacing"/>
        <w:tabs>
          <w:tab w:val="left" w:pos="2268"/>
        </w:tabs>
        <w:spacing w:line="360" w:lineRule="exact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rPrChange w:id="31536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</w:rPr>
          </w:rPrChange>
        </w:rPr>
        <w:pPrChange w:id="31537" w:author="Documents" w:date="2022-01-11T10:37:00Z">
          <w:pPr>
            <w:pStyle w:val="NoSpacing"/>
            <w:ind w:left="567" w:firstLine="720"/>
            <w:jc w:val="both"/>
          </w:pPr>
        </w:pPrChange>
      </w:pPr>
      <w:ins w:id="31538" w:author="NA" w:date="2021-12-27T15:04:00Z">
        <w:del w:id="31539" w:author="Windows User" w:date="2022-01-12T16:41:00Z">
          <w:r w:rsidRPr="002C0BDB" w:rsidDel="00393B8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31540" w:author="Documents" w:date="2022-01-06T15:51:00Z">
        <w:del w:id="31541" w:author="Windows User" w:date="2022-01-12T16:41:00Z">
          <w:r w:rsidR="00B8402B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ກົດໝາຍສະບັບນີ້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ປ່ຽນແທນກົດໝາຍວ່າດ້ວຍ</w:t>
      </w:r>
      <w:del w:id="31542" w:author="NA" w:date="2021-12-30T11:40:00Z">
        <w:r w:rsidR="0072440F" w:rsidRPr="002C0BDB" w:rsidDel="00DE691B">
          <w:rPr>
            <w:rFonts w:ascii="Phetsarath OT" w:eastAsia="Phetsarath OT" w:hAnsi="Phetsarath OT" w:cs="Phetsarath OT"/>
            <w:sz w:val="24"/>
            <w:szCs w:val="24"/>
            <w:cs/>
          </w:rPr>
          <w:delText xml:space="preserve"> </w:delText>
        </w:r>
      </w:del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ການໂທລະຄົມມະນາຄົມ</w:t>
      </w:r>
      <w:r w:rsidR="009574C5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del w:id="31543" w:author="HP" w:date="2021-09-20T10:47:00Z">
        <w:r w:rsidR="009574C5" w:rsidRPr="002C0BDB" w:rsidDel="001E4E1F">
          <w:rPr>
            <w:rFonts w:ascii="Phetsarath OT" w:eastAsia="Phetsarath OT" w:hAnsi="Phetsarath OT" w:cs="Phetsarath OT"/>
            <w:sz w:val="24"/>
            <w:szCs w:val="24"/>
            <w:cs/>
            <w:rPrChange w:id="31544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(</w:delText>
        </w:r>
        <w:r w:rsidR="009574C5" w:rsidRPr="002C0BDB" w:rsidDel="001E4E1F">
          <w:rPr>
            <w:rFonts w:ascii="Phetsarath OT" w:eastAsia="Phetsarath OT" w:hAnsi="Phetsarath OT" w:cs="Phetsarath OT" w:hint="cs"/>
            <w:sz w:val="24"/>
            <w:szCs w:val="24"/>
            <w:cs/>
            <w:rPrChange w:id="31545" w:author="NA" w:date="2021-12-30T11:44:00Z">
              <w:rPr>
                <w:rFonts w:ascii="Phetsarath OT" w:eastAsia="Phetsarath OT" w:hAnsi="Phetsarath OT" w:cs="Phetsarath OT" w:hint="cs"/>
                <w:sz w:val="24"/>
                <w:szCs w:val="24"/>
                <w:u w:val="single"/>
                <w:cs/>
              </w:rPr>
            </w:rPrChange>
          </w:rPr>
          <w:delText>ສະບັບປັບປຸງ</w:delText>
        </w:r>
        <w:r w:rsidR="009574C5" w:rsidRPr="002C0BDB" w:rsidDel="001E4E1F">
          <w:rPr>
            <w:rFonts w:ascii="Phetsarath OT" w:eastAsia="Phetsarath OT" w:hAnsi="Phetsarath OT" w:cs="Phetsarath OT"/>
            <w:sz w:val="24"/>
            <w:szCs w:val="24"/>
            <w:cs/>
            <w:rPrChange w:id="31546" w:author="NA" w:date="2021-12-30T11:44:00Z">
              <w:rPr>
                <w:rFonts w:ascii="Phetsarath OT" w:eastAsia="Phetsarath OT" w:hAnsi="Phetsarath OT" w:cs="Phetsarath OT"/>
                <w:sz w:val="24"/>
                <w:szCs w:val="24"/>
                <w:u w:val="single"/>
                <w:cs/>
              </w:rPr>
            </w:rPrChange>
          </w:rPr>
          <w:delText>)</w:delText>
        </w:r>
      </w:del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4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54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ສະບັບເລກທີ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4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09</w:t>
      </w:r>
      <w:ins w:id="31550" w:author="Documents" w:date="2022-01-11T12:03:00Z">
        <w:r w:rsidR="00D06676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51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>/</w:t>
      </w:r>
      <w:ins w:id="31552" w:author="Documents" w:date="2022-01-11T12:03:00Z">
        <w:r w:rsidR="00D06676">
          <w:rPr>
            <w:rFonts w:ascii="Phetsarath OT" w:eastAsia="Phetsarath OT" w:hAnsi="Phetsarath OT" w:cs="Phetsarath OT" w:hint="cs"/>
            <w:sz w:val="24"/>
            <w:szCs w:val="24"/>
            <w:cs/>
          </w:rPr>
          <w:t xml:space="preserve"> </w:t>
        </w:r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553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ສພຊ</w:t>
      </w:r>
      <w:ins w:id="31554" w:author="NA" w:date="2021-12-30T11:40:00Z">
        <w:r w:rsidR="00DE691B" w:rsidRPr="002C0BDB">
          <w:rPr>
            <w:rFonts w:ascii="Phetsarath OT" w:eastAsia="Phetsarath OT" w:hAnsi="Phetsarath OT" w:cs="Phetsarath OT"/>
            <w:sz w:val="24"/>
            <w:szCs w:val="24"/>
          </w:rPr>
          <w:t>,</w:t>
        </w:r>
      </w:ins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55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556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ລົງວັນທີ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57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21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  <w:rPrChange w:id="31558" w:author="NA" w:date="2021-12-30T11:44:00Z">
            <w:rPr>
              <w:rFonts w:ascii="Phetsarath OT" w:eastAsia="Phetsarath OT" w:hAnsi="Phetsarath OT" w:cs="Phetsarath OT" w:hint="cs"/>
              <w:sz w:val="24"/>
              <w:szCs w:val="24"/>
              <w:u w:val="single"/>
              <w:cs/>
            </w:rPr>
          </w:rPrChange>
        </w:rPr>
        <w:t>ທັນວາ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  <w:rPrChange w:id="31559" w:author="NA" w:date="2021-12-30T11:44:00Z">
            <w:rPr>
              <w:rFonts w:ascii="Phetsarath OT" w:eastAsia="Phetsarath OT" w:hAnsi="Phetsarath OT" w:cs="Phetsarath OT"/>
              <w:sz w:val="24"/>
              <w:szCs w:val="24"/>
              <w:u w:val="single"/>
              <w:cs/>
            </w:rPr>
          </w:rPrChange>
        </w:rPr>
        <w:t xml:space="preserve"> 2011.</w:t>
      </w:r>
    </w:p>
    <w:p w14:paraId="69332801" w14:textId="534EC772" w:rsidR="00897237" w:rsidRPr="002C0BDB" w:rsidRDefault="00E61042">
      <w:pPr>
        <w:pStyle w:val="NoSpacing"/>
        <w:tabs>
          <w:tab w:val="left" w:pos="2268"/>
        </w:tabs>
        <w:spacing w:line="360" w:lineRule="exact"/>
        <w:ind w:left="425" w:firstLine="1418"/>
        <w:jc w:val="both"/>
        <w:rPr>
          <w:ins w:id="31560" w:author="PSK" w:date="2021-07-16T16:38:00Z"/>
          <w:rFonts w:ascii="Phetsarath OT" w:eastAsia="Phetsarath OT" w:hAnsi="Phetsarath OT" w:cs="Phetsarath OT"/>
          <w:sz w:val="24"/>
          <w:szCs w:val="24"/>
        </w:rPr>
        <w:pPrChange w:id="31561" w:author="Documents" w:date="2022-01-06T15:51:00Z">
          <w:pPr>
            <w:pStyle w:val="NoSpacing"/>
            <w:ind w:left="567" w:firstLine="720"/>
            <w:jc w:val="both"/>
          </w:pPr>
        </w:pPrChange>
      </w:pPr>
      <w:ins w:id="31562" w:author="NA" w:date="2021-12-27T15:14:00Z">
        <w:del w:id="31563" w:author="Windows User" w:date="2022-01-12T16:42:00Z">
          <w:r w:rsidRPr="002C0BDB" w:rsidDel="00393B8B">
            <w:rPr>
              <w:rFonts w:ascii="Phetsarath OT" w:eastAsia="Phetsarath OT" w:hAnsi="Phetsarath OT" w:cs="Phetsarath OT"/>
              <w:sz w:val="24"/>
              <w:szCs w:val="24"/>
              <w:cs/>
            </w:rPr>
            <w:delText xml:space="preserve">  </w:delText>
          </w:r>
        </w:del>
      </w:ins>
      <w:ins w:id="31564" w:author="Documents" w:date="2022-01-06T15:51:00Z">
        <w:del w:id="31565" w:author="Windows User" w:date="2022-01-12T16:42:00Z">
          <w:r w:rsidR="00B8402B" w:rsidDel="00393B8B">
            <w:rPr>
              <w:rFonts w:ascii="Phetsarath OT" w:eastAsia="Phetsarath OT" w:hAnsi="Phetsarath OT" w:cs="Phetsarath OT" w:hint="cs"/>
              <w:sz w:val="24"/>
              <w:szCs w:val="24"/>
              <w:cs/>
            </w:rPr>
            <w:delText xml:space="preserve">   </w:delText>
          </w:r>
        </w:del>
      </w:ins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ຂໍ້ກຳນົດ</w:t>
      </w:r>
      <w:r w:rsidR="0072440F" w:rsidRPr="002C0BD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ບົດບັນຍັດໃດ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ທີ່ຂັດກັບກົດໝາຍສະບັບນີ້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2440F" w:rsidRPr="002C0BDB">
        <w:rPr>
          <w:rFonts w:ascii="Phetsarath OT" w:eastAsia="Phetsarath OT" w:hAnsi="Phetsarath OT" w:cs="Phetsarath OT" w:hint="cs"/>
          <w:sz w:val="24"/>
          <w:szCs w:val="24"/>
          <w:cs/>
        </w:rPr>
        <w:t>ລ້ວນແຕ່ຖືກຍົກເລີກ</w:t>
      </w:r>
      <w:r w:rsidR="0072440F" w:rsidRPr="002C0BDB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A92A26D" w14:textId="77777777" w:rsidR="00381AC1" w:rsidRDefault="00381AC1">
      <w:pPr>
        <w:pStyle w:val="NoSpacing"/>
        <w:spacing w:line="340" w:lineRule="exact"/>
        <w:ind w:left="567" w:firstLine="720"/>
        <w:jc w:val="both"/>
        <w:rPr>
          <w:ins w:id="31566" w:author="Windows User" w:date="2022-01-28T08:07:00Z"/>
          <w:rFonts w:ascii="Phetsarath OT" w:eastAsia="Phetsarath OT" w:hAnsi="Phetsarath OT" w:cs="Phetsarath OT"/>
          <w:sz w:val="24"/>
          <w:szCs w:val="24"/>
        </w:rPr>
        <w:pPrChange w:id="31567" w:author="PSK" w:date="2021-07-16T16:08:00Z">
          <w:pPr>
            <w:pStyle w:val="NoSpacing"/>
            <w:ind w:left="567" w:firstLine="720"/>
            <w:jc w:val="both"/>
          </w:pPr>
        </w:pPrChange>
      </w:pPr>
    </w:p>
    <w:p w14:paraId="6F158E7B" w14:textId="77777777" w:rsidR="00C55506" w:rsidRPr="002C0BDB" w:rsidRDefault="00C55506">
      <w:pPr>
        <w:pStyle w:val="NoSpacing"/>
        <w:spacing w:line="340" w:lineRule="exact"/>
        <w:ind w:left="567" w:firstLine="720"/>
        <w:jc w:val="both"/>
        <w:rPr>
          <w:rFonts w:ascii="Phetsarath OT" w:eastAsia="Phetsarath OT" w:hAnsi="Phetsarath OT" w:cs="Phetsarath OT"/>
          <w:sz w:val="24"/>
          <w:szCs w:val="24"/>
        </w:rPr>
        <w:pPrChange w:id="31568" w:author="PSK" w:date="2021-07-16T16:08:00Z">
          <w:pPr>
            <w:pStyle w:val="NoSpacing"/>
            <w:ind w:left="567" w:firstLine="720"/>
            <w:jc w:val="both"/>
          </w:pPr>
        </w:pPrChange>
      </w:pPr>
    </w:p>
    <w:p w14:paraId="166E174D" w14:textId="5B92989B" w:rsidR="00897237" w:rsidRPr="002C0BDB" w:rsidRDefault="0072440F">
      <w:pPr>
        <w:pStyle w:val="NoSpacing"/>
        <w:spacing w:line="340" w:lineRule="exact"/>
        <w:ind w:left="5760"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  <w:pPrChange w:id="31569" w:author="PSK" w:date="2021-07-16T16:08:00Z">
          <w:pPr>
            <w:pStyle w:val="NoSpacing"/>
            <w:ind w:left="5760" w:firstLine="720"/>
            <w:jc w:val="both"/>
          </w:pPr>
        </w:pPrChange>
      </w:pPr>
      <w:r w:rsidRPr="002C0BD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 </w:t>
      </w:r>
      <w:ins w:id="31570" w:author="Windows User" w:date="2022-01-12T16:42:00Z">
        <w:r w:rsidR="00393B8B">
          <w:rPr>
            <w:rFonts w:ascii="Phetsarath OT" w:eastAsia="Phetsarath OT" w:hAnsi="Phetsarath OT" w:cs="Phetsarath OT" w:hint="cs"/>
            <w:b/>
            <w:bCs/>
            <w:sz w:val="24"/>
            <w:szCs w:val="24"/>
            <w:cs/>
          </w:rPr>
          <w:t xml:space="preserve">    </w:t>
        </w:r>
      </w:ins>
      <w:ins w:id="31571" w:author="NA" w:date="2021-12-23T14:33:00Z">
        <w:del w:id="31572" w:author="Documents" w:date="2022-01-06T15:51:00Z">
          <w:r w:rsidR="008547C5" w:rsidRPr="002C0BDB" w:rsidDel="00B8402B">
            <w:rPr>
              <w:rFonts w:ascii="Phetsarath OT" w:eastAsia="Phetsarath OT" w:hAnsi="Phetsarath OT" w:cs="Phetsarath OT"/>
              <w:b/>
              <w:bCs/>
              <w:sz w:val="24"/>
              <w:szCs w:val="24"/>
              <w:cs/>
            </w:rPr>
            <w:delText xml:space="preserve">      </w:delText>
          </w:r>
        </w:del>
      </w:ins>
      <w:ins w:id="31573" w:author="NA" w:date="2021-12-23T16:52:00Z">
        <w:del w:id="31574" w:author="Documents" w:date="2022-01-06T15:51:00Z">
          <w:r w:rsidR="002F3042" w:rsidRPr="002C0BDB" w:rsidDel="00B8402B">
            <w:rPr>
              <w:rFonts w:ascii="Phetsarath OT" w:eastAsia="Phetsarath OT" w:hAnsi="Phetsarath OT" w:cs="Phetsarath OT"/>
              <w:b/>
              <w:bCs/>
              <w:sz w:val="24"/>
              <w:szCs w:val="24"/>
            </w:rPr>
            <w:delText xml:space="preserve">  </w:delText>
          </w:r>
        </w:del>
      </w:ins>
      <w:r w:rsidRPr="002C0BD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ປະທານ</w:t>
      </w:r>
      <w:r w:rsidRPr="002C0B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2C0BD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ສະພາ</w:t>
      </w:r>
      <w:r w:rsidRPr="002C0B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2C0BD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ແຫ່ງ</w:t>
      </w:r>
      <w:r w:rsidRPr="002C0BDB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2C0BD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ຊາດ</w:t>
      </w:r>
    </w:p>
    <w:sectPr w:rsidR="00897237" w:rsidRPr="002C0BDB" w:rsidSect="00217F6E">
      <w:footerReference w:type="default" r:id="rId14"/>
      <w:pgSz w:w="11906" w:h="16838"/>
      <w:pgMar w:top="1134" w:right="1134" w:bottom="1134" w:left="1701" w:header="709" w:footer="68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020" w:author="khaithong" w:date="2021-07-29T09:33:00Z" w:initials="k">
    <w:p w14:paraId="3C3C6FEE" w14:textId="77777777" w:rsidR="00C55506" w:rsidRPr="007961DE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ການສົ່ງຜ່ານຢູ່ໃສ່</w:t>
      </w:r>
    </w:p>
  </w:comment>
  <w:comment w:id="5021" w:author="khaithong" w:date="2021-07-29T09:31:00Z" w:initials="k">
    <w:p w14:paraId="759EC76A" w14:textId="77777777" w:rsidR="00C55506" w:rsidRPr="007961DE" w:rsidRDefault="00C55506">
      <w:pPr>
        <w:pStyle w:val="CommentText"/>
        <w:rPr>
          <w:rFonts w:ascii="Phetsarath OT" w:eastAsia="Phetsarath OT" w:hAnsi="Phetsarath OT" w:cs="Phetsarath OT"/>
          <w:lang w:bidi="lo-LA"/>
        </w:rPr>
      </w:pPr>
      <w:r>
        <w:rPr>
          <w:rStyle w:val="CommentReference"/>
        </w:rPr>
        <w:annotationRef/>
      </w:r>
      <w:r w:rsidRPr="002E799F">
        <w:rPr>
          <w:rFonts w:ascii="Phetsarath OT" w:eastAsia="Phetsarath OT" w:hAnsi="Phetsarath OT" w:cs="Phetsarath OT" w:hint="cs"/>
          <w:noProof/>
          <w:cs/>
          <w:lang w:bidi="lo-LA"/>
        </w:rPr>
        <w:t>ສະເໜີຮັກສາຄືເກົ່າ</w:t>
      </w:r>
    </w:p>
  </w:comment>
  <w:comment w:id="5224" w:author="PSK" w:date="2021-07-09T09:59:00Z" w:initials="P">
    <w:p w14:paraId="6755120F" w14:textId="77777777" w:rsidR="00C55506" w:rsidRPr="00CF5BBA" w:rsidRDefault="00C55506" w:rsidP="00F31E77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cs/>
          <w:lang w:bidi="lo-LA"/>
        </w:rPr>
        <w:t>ໃຫ້ເພີ່ມເປັນຊັບພະຍາກອນຄື້ນຄວາມຖີ່</w:t>
      </w:r>
    </w:p>
  </w:comment>
  <w:comment w:id="6318" w:author="khaithong" w:date="2021-07-29T10:03:00Z" w:initials="k">
    <w:p w14:paraId="45A2C0A9" w14:textId="77777777" w:rsidR="00C55506" w:rsidRPr="00C251A2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ແກປ່ຽນກັບຄະນະ</w:t>
      </w:r>
    </w:p>
  </w:comment>
  <w:comment w:id="6422" w:author="khaithong" w:date="2021-07-29T09:49:00Z" w:initials="k">
    <w:p w14:paraId="0FC5ECDD" w14:textId="77777777" w:rsidR="00C55506" w:rsidRPr="00C251A2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ຕ້ອງການໝາຍເຖິງຫຍັງ</w:t>
      </w:r>
    </w:p>
  </w:comment>
  <w:comment w:id="6469" w:author="khaithong" w:date="2021-07-29T10:06:00Z" w:initials="k">
    <w:p w14:paraId="371C891E" w14:textId="77777777" w:rsidR="00C55506" w:rsidRPr="00C251A2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ສະເໜີຊັບຊ້ອນໃສ່ວັກສຸດທ້າຍ ຫຼື້ ເອົາໄປໃສ່ນະໂຍບາຍຕໍ່ຜູ້ມີຜົນງານ</w:t>
      </w:r>
    </w:p>
  </w:comment>
  <w:comment w:id="7493" w:author="khaithong" w:date="2021-07-29T10:36:00Z" w:initials="k">
    <w:p w14:paraId="5CC50B87" w14:textId="77777777" w:rsidR="00C55506" w:rsidRPr="00F72FB3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ມີບໍ່</w:t>
      </w:r>
    </w:p>
  </w:comment>
  <w:comment w:id="7626" w:author="khaithong" w:date="2021-07-29T10:54:00Z" w:initials="k">
    <w:p w14:paraId="56E6FABB" w14:textId="77777777" w:rsidR="00C55506" w:rsidRPr="00F72FB3" w:rsidRDefault="00C55506" w:rsidP="000D523C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ສະເໜີ້ເອົາໄປໃສ່ມາດຕາ 12</w:t>
      </w:r>
    </w:p>
  </w:comment>
  <w:comment w:id="7672" w:author="khaithong" w:date="2021-07-29T10:36:00Z" w:initials="k">
    <w:p w14:paraId="7CD4661A" w14:textId="77777777" w:rsidR="00C55506" w:rsidRPr="00F72FB3" w:rsidRDefault="00C55506" w:rsidP="00BD2A75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ມີບໍ່</w:t>
      </w:r>
    </w:p>
  </w:comment>
  <w:comment w:id="7734" w:author="khaithong" w:date="2021-07-29T10:54:00Z" w:initials="k">
    <w:p w14:paraId="7B5DFC56" w14:textId="77777777" w:rsidR="00C55506" w:rsidRPr="00F72FB3" w:rsidRDefault="00C55506" w:rsidP="00BD2A75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ສະເໜີ້ເອົາໄປໃສ່ມາດຕາ 12</w:t>
      </w:r>
    </w:p>
  </w:comment>
  <w:comment w:id="7987" w:author="khaithong" w:date="2021-07-29T10:46:00Z" w:initials="k">
    <w:p w14:paraId="0E582CC3" w14:textId="77777777" w:rsidR="00C55506" w:rsidRPr="00F72FB3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ສະເໜີເອົາໄປທ້າຍໝວດ</w:t>
      </w:r>
    </w:p>
  </w:comment>
  <w:comment w:id="8006" w:author="khaithong" w:date="2021-07-29T10:41:00Z" w:initials="k">
    <w:p w14:paraId="67B9EBD6" w14:textId="77777777" w:rsidR="00C55506" w:rsidRPr="00F72FB3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ແມ່ນກະຊວງອະນຸຍາດບໍ</w:t>
      </w:r>
    </w:p>
  </w:comment>
  <w:comment w:id="8011" w:author="khaithong" w:date="2021-07-29T10:54:00Z" w:initials="k">
    <w:p w14:paraId="62995704" w14:textId="77777777" w:rsidR="00C55506" w:rsidRPr="00F72FB3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ສະເໜີ້ເອົາໄປໃສ່ມາດຕາ 12</w:t>
      </w:r>
    </w:p>
  </w:comment>
  <w:comment w:id="8585" w:author="khaithong" w:date="2021-07-29T10:45:00Z" w:initials="k">
    <w:p w14:paraId="2FAC3255" w14:textId="77777777" w:rsidR="00C55506" w:rsidRPr="00F72FB3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ແລະກປ່ຽໜນື່ມ</w:t>
      </w:r>
    </w:p>
  </w:comment>
  <w:comment w:id="12714" w:author="PSK" w:date="2021-07-10T13:35:00Z" w:initials="P">
    <w:p w14:paraId="7C13C6B5" w14:textId="77777777" w:rsidR="00C55506" w:rsidRDefault="00C55506">
      <w:pPr>
        <w:pStyle w:val="CommentText"/>
      </w:pPr>
      <w:r>
        <w:rPr>
          <w:rStyle w:val="CommentReference"/>
        </w:rPr>
        <w:annotationRef/>
      </w:r>
    </w:p>
  </w:comment>
  <w:comment w:id="12715" w:author="PSK" w:date="2021-07-10T13:35:00Z" w:initials="P">
    <w:p w14:paraId="1DBB1A2C" w14:textId="77777777" w:rsidR="00C55506" w:rsidRPr="00BA0B1A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ກ</w:t>
      </w:r>
    </w:p>
  </w:comment>
  <w:comment w:id="24533" w:author="khaithong" w:date="2021-07-29T11:17:00Z" w:initials="k">
    <w:p w14:paraId="2DE7CCBF" w14:textId="77777777" w:rsidR="00C55506" w:rsidRPr="00F72FB3" w:rsidRDefault="00C55506">
      <w:pPr>
        <w:pStyle w:val="CommentText"/>
        <w:rPr>
          <w:rFonts w:cs="DokChampa"/>
          <w:lang w:bidi="lo-LA"/>
        </w:rPr>
      </w:pPr>
      <w:r>
        <w:rPr>
          <w:rStyle w:val="CommentReference"/>
        </w:rPr>
        <w:annotationRef/>
      </w:r>
      <w:r>
        <w:rPr>
          <w:rFonts w:cs="DokChampa" w:hint="cs"/>
          <w:noProof/>
          <w:cs/>
          <w:lang w:bidi="lo-LA"/>
        </w:rPr>
        <w:t>ສະເໜີ້ໃຫ້ຄົ້ຄ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3C6FEE" w15:done="0"/>
  <w15:commentEx w15:paraId="759EC76A" w15:done="0"/>
  <w15:commentEx w15:paraId="6755120F" w15:done="0"/>
  <w15:commentEx w15:paraId="45A2C0A9" w15:done="0"/>
  <w15:commentEx w15:paraId="0FC5ECDD" w15:done="0"/>
  <w15:commentEx w15:paraId="371C891E" w15:done="0"/>
  <w15:commentEx w15:paraId="5CC50B87" w15:done="0"/>
  <w15:commentEx w15:paraId="56E6FABB" w15:done="0"/>
  <w15:commentEx w15:paraId="7CD4661A" w15:done="0"/>
  <w15:commentEx w15:paraId="7B5DFC56" w15:done="0"/>
  <w15:commentEx w15:paraId="0E582CC3" w15:done="0"/>
  <w15:commentEx w15:paraId="67B9EBD6" w15:done="0"/>
  <w15:commentEx w15:paraId="62995704" w15:done="0"/>
  <w15:commentEx w15:paraId="2FAC3255" w15:done="0"/>
  <w15:commentEx w15:paraId="7C13C6B5" w15:done="0"/>
  <w15:commentEx w15:paraId="1DBB1A2C" w15:done="0"/>
  <w15:commentEx w15:paraId="2DE7CC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3F69B" w16cex:dateUtc="2021-07-29T02:33:00Z"/>
  <w16cex:commentExtensible w16cex:durableId="24C3F69C" w16cex:dateUtc="2021-07-29T02:31:00Z"/>
  <w16cex:commentExtensible w16cex:durableId="24C3F69D" w16cex:dateUtc="2021-07-09T02:59:00Z"/>
  <w16cex:commentExtensible w16cex:durableId="24C3F69E" w16cex:dateUtc="2021-07-29T03:03:00Z"/>
  <w16cex:commentExtensible w16cex:durableId="24C3F69F" w16cex:dateUtc="2021-07-29T02:49:00Z"/>
  <w16cex:commentExtensible w16cex:durableId="24C3F6A0" w16cex:dateUtc="2021-07-29T03:06:00Z"/>
  <w16cex:commentExtensible w16cex:durableId="24C3F6A1" w16cex:dateUtc="2021-07-29T03:36:00Z"/>
  <w16cex:commentExtensible w16cex:durableId="24C3F6A2" w16cex:dateUtc="2021-07-29T03:54:00Z"/>
  <w16cex:commentExtensible w16cex:durableId="24C3F6A3" w16cex:dateUtc="2021-07-29T03:36:00Z"/>
  <w16cex:commentExtensible w16cex:durableId="24C3F6A4" w16cex:dateUtc="2021-07-29T03:54:00Z"/>
  <w16cex:commentExtensible w16cex:durableId="24C3F6A5" w16cex:dateUtc="2021-07-29T03:46:00Z"/>
  <w16cex:commentExtensible w16cex:durableId="24C3F6A6" w16cex:dateUtc="2021-07-29T03:41:00Z"/>
  <w16cex:commentExtensible w16cex:durableId="24C3F6A7" w16cex:dateUtc="2021-07-29T03:54:00Z"/>
  <w16cex:commentExtensible w16cex:durableId="24C3F6A8" w16cex:dateUtc="2021-07-29T03:45:00Z"/>
  <w16cex:commentExtensible w16cex:durableId="24C3F6A9" w16cex:dateUtc="2021-07-10T06:35:00Z"/>
  <w16cex:commentExtensible w16cex:durableId="24C3F6AA" w16cex:dateUtc="2021-07-10T06:35:00Z"/>
  <w16cex:commentExtensible w16cex:durableId="24C3F6AB" w16cex:dateUtc="2021-07-29T0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3C6FEE" w16cid:durableId="24C3F69B"/>
  <w16cid:commentId w16cid:paraId="759EC76A" w16cid:durableId="24C3F69C"/>
  <w16cid:commentId w16cid:paraId="6755120F" w16cid:durableId="24C3F69D"/>
  <w16cid:commentId w16cid:paraId="45A2C0A9" w16cid:durableId="24C3F69E"/>
  <w16cid:commentId w16cid:paraId="0FC5ECDD" w16cid:durableId="24C3F69F"/>
  <w16cid:commentId w16cid:paraId="371C891E" w16cid:durableId="24C3F6A0"/>
  <w16cid:commentId w16cid:paraId="5CC50B87" w16cid:durableId="24C3F6A1"/>
  <w16cid:commentId w16cid:paraId="56E6FABB" w16cid:durableId="24C3F6A2"/>
  <w16cid:commentId w16cid:paraId="7CD4661A" w16cid:durableId="24C3F6A3"/>
  <w16cid:commentId w16cid:paraId="7B5DFC56" w16cid:durableId="24C3F6A4"/>
  <w16cid:commentId w16cid:paraId="0E582CC3" w16cid:durableId="24C3F6A5"/>
  <w16cid:commentId w16cid:paraId="67B9EBD6" w16cid:durableId="24C3F6A6"/>
  <w16cid:commentId w16cid:paraId="62995704" w16cid:durableId="24C3F6A7"/>
  <w16cid:commentId w16cid:paraId="2FAC3255" w16cid:durableId="24C3F6A8"/>
  <w16cid:commentId w16cid:paraId="7C13C6B5" w16cid:durableId="24C3F6A9"/>
  <w16cid:commentId w16cid:paraId="1DBB1A2C" w16cid:durableId="24C3F6AA"/>
  <w16cid:commentId w16cid:paraId="2DE7CCBF" w16cid:durableId="24C3F6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4883E" w14:textId="77777777" w:rsidR="00A1755D" w:rsidRDefault="00A1755D">
      <w:pPr>
        <w:spacing w:after="0" w:line="240" w:lineRule="auto"/>
      </w:pPr>
      <w:r>
        <w:separator/>
      </w:r>
    </w:p>
  </w:endnote>
  <w:endnote w:type="continuationSeparator" w:id="0">
    <w:p w14:paraId="5B355C0D" w14:textId="77777777" w:rsidR="00A1755D" w:rsidRDefault="00A1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BEFD2" w14:textId="2EFCE8DD" w:rsidR="00C55506" w:rsidRDefault="00C5550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1570">
      <w:rPr>
        <w:noProof/>
      </w:rPr>
      <w:t>1</w:t>
    </w:r>
    <w:r>
      <w:rPr>
        <w:noProof/>
      </w:rPr>
      <w:fldChar w:fldCharType="end"/>
    </w:r>
  </w:p>
  <w:p w14:paraId="73FC2F17" w14:textId="77777777" w:rsidR="00C55506" w:rsidRDefault="00C55506">
    <w:pPr>
      <w:pStyle w:val="Footer"/>
      <w:tabs>
        <w:tab w:val="clear" w:pos="4513"/>
        <w:tab w:val="clear" w:pos="9026"/>
        <w:tab w:val="left" w:pos="1990"/>
      </w:tabs>
      <w:pPrChange w:id="31575" w:author="PSK" w:date="2021-07-10T13:47:00Z">
        <w:pPr>
          <w:pStyle w:val="Footer"/>
        </w:pPr>
      </w:pPrChange>
    </w:pPr>
    <w:ins w:id="31576" w:author="PSK" w:date="2021-07-10T13:47:00Z">
      <w:r>
        <w:tab/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98EB0" w14:textId="77777777" w:rsidR="00A1755D" w:rsidRDefault="00A1755D">
      <w:pPr>
        <w:spacing w:after="0" w:line="240" w:lineRule="auto"/>
      </w:pPr>
      <w:r>
        <w:separator/>
      </w:r>
    </w:p>
  </w:footnote>
  <w:footnote w:type="continuationSeparator" w:id="0">
    <w:p w14:paraId="2833AA7A" w14:textId="77777777" w:rsidR="00A1755D" w:rsidRDefault="00A17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7F9"/>
    <w:multiLevelType w:val="hybridMultilevel"/>
    <w:tmpl w:val="039A8A78"/>
    <w:lvl w:ilvl="0" w:tplc="9842CC4E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D6122752">
      <w:start w:val="1"/>
      <w:numFmt w:val="lowerLetter"/>
      <w:lvlText w:val="%2."/>
      <w:lvlJc w:val="left"/>
      <w:pPr>
        <w:ind w:left="2160" w:hanging="360"/>
      </w:pPr>
    </w:lvl>
    <w:lvl w:ilvl="2" w:tplc="E2E036A4">
      <w:start w:val="1"/>
      <w:numFmt w:val="lowerRoman"/>
      <w:lvlText w:val="%3."/>
      <w:lvlJc w:val="right"/>
      <w:pPr>
        <w:ind w:left="2880" w:hanging="180"/>
      </w:pPr>
    </w:lvl>
    <w:lvl w:ilvl="3" w:tplc="570CFA8E">
      <w:start w:val="1"/>
      <w:numFmt w:val="decimal"/>
      <w:lvlText w:val="%4."/>
      <w:lvlJc w:val="left"/>
      <w:pPr>
        <w:ind w:left="3600" w:hanging="360"/>
      </w:pPr>
      <w:rPr>
        <w:strike w:val="0"/>
      </w:rPr>
    </w:lvl>
    <w:lvl w:ilvl="4" w:tplc="20D29670">
      <w:start w:val="1"/>
      <w:numFmt w:val="lowerLetter"/>
      <w:lvlText w:val="%5."/>
      <w:lvlJc w:val="left"/>
      <w:pPr>
        <w:ind w:left="4320" w:hanging="360"/>
      </w:pPr>
    </w:lvl>
    <w:lvl w:ilvl="5" w:tplc="F07C51F0">
      <w:start w:val="1"/>
      <w:numFmt w:val="lowerRoman"/>
      <w:lvlText w:val="%6."/>
      <w:lvlJc w:val="right"/>
      <w:pPr>
        <w:ind w:left="5040" w:hanging="180"/>
      </w:pPr>
    </w:lvl>
    <w:lvl w:ilvl="6" w:tplc="FBC677B0">
      <w:start w:val="1"/>
      <w:numFmt w:val="decimal"/>
      <w:lvlText w:val="%7."/>
      <w:lvlJc w:val="left"/>
      <w:pPr>
        <w:ind w:left="5760" w:hanging="360"/>
      </w:pPr>
    </w:lvl>
    <w:lvl w:ilvl="7" w:tplc="110433D8">
      <w:start w:val="1"/>
      <w:numFmt w:val="lowerLetter"/>
      <w:lvlText w:val="%8."/>
      <w:lvlJc w:val="left"/>
      <w:pPr>
        <w:ind w:left="6480" w:hanging="360"/>
      </w:pPr>
    </w:lvl>
    <w:lvl w:ilvl="8" w:tplc="771E5476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C370F"/>
    <w:multiLevelType w:val="hybridMultilevel"/>
    <w:tmpl w:val="0B26136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17926F1"/>
    <w:multiLevelType w:val="hybridMultilevel"/>
    <w:tmpl w:val="4C2A5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F71735"/>
    <w:multiLevelType w:val="hybridMultilevel"/>
    <w:tmpl w:val="238404C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2CA2A07"/>
    <w:multiLevelType w:val="hybridMultilevel"/>
    <w:tmpl w:val="2FB0B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87509"/>
    <w:multiLevelType w:val="hybridMultilevel"/>
    <w:tmpl w:val="D75C6FAE"/>
    <w:lvl w:ilvl="0" w:tplc="F13E7E94">
      <w:start w:val="1"/>
      <w:numFmt w:val="decimal"/>
      <w:lvlText w:val="%1."/>
      <w:lvlJc w:val="right"/>
      <w:pPr>
        <w:ind w:left="1287" w:hanging="360"/>
      </w:pPr>
      <w:rPr>
        <w:rFonts w:ascii="Phetsarath OT" w:hAnsi="Phetsarath OT" w:cs="Phetsarath O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61034FE"/>
    <w:multiLevelType w:val="hybridMultilevel"/>
    <w:tmpl w:val="84D0AA46"/>
    <w:lvl w:ilvl="0" w:tplc="211CA0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12AA8"/>
    <w:multiLevelType w:val="hybridMultilevel"/>
    <w:tmpl w:val="683C4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569BE"/>
    <w:multiLevelType w:val="hybridMultilevel"/>
    <w:tmpl w:val="F44C8AD4"/>
    <w:lvl w:ilvl="0" w:tplc="A4B6518A">
      <w:start w:val="1"/>
      <w:numFmt w:val="decimal"/>
      <w:lvlText w:val="%1."/>
      <w:lvlJc w:val="left"/>
      <w:pPr>
        <w:ind w:left="2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91C161E"/>
    <w:multiLevelType w:val="hybridMultilevel"/>
    <w:tmpl w:val="3F62DEF4"/>
    <w:lvl w:ilvl="0" w:tplc="E816266A">
      <w:start w:val="1"/>
      <w:numFmt w:val="decimal"/>
      <w:lvlText w:val="%1."/>
      <w:lvlJc w:val="left"/>
      <w:pPr>
        <w:ind w:left="2160" w:hanging="720"/>
      </w:pPr>
      <w:rPr>
        <w:rFonts w:hint="default"/>
        <w:color w:val="auto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A324D7D"/>
    <w:multiLevelType w:val="hybridMultilevel"/>
    <w:tmpl w:val="76367E46"/>
    <w:lvl w:ilvl="0" w:tplc="A16295FE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  <w:sz w:val="24"/>
        <w:szCs w:val="24"/>
      </w:rPr>
    </w:lvl>
    <w:lvl w:ilvl="1" w:tplc="3A02F278">
      <w:start w:val="1"/>
      <w:numFmt w:val="lowerLetter"/>
      <w:lvlText w:val="%2."/>
      <w:lvlJc w:val="left"/>
      <w:pPr>
        <w:ind w:left="2520" w:hanging="360"/>
      </w:pPr>
    </w:lvl>
    <w:lvl w:ilvl="2" w:tplc="6CC2B53E">
      <w:start w:val="1"/>
      <w:numFmt w:val="lowerRoman"/>
      <w:lvlText w:val="%3."/>
      <w:lvlJc w:val="right"/>
      <w:pPr>
        <w:ind w:left="3240" w:hanging="180"/>
      </w:pPr>
    </w:lvl>
    <w:lvl w:ilvl="3" w:tplc="A87E8570">
      <w:start w:val="1"/>
      <w:numFmt w:val="decimal"/>
      <w:lvlText w:val="%4."/>
      <w:lvlJc w:val="left"/>
      <w:pPr>
        <w:ind w:left="3960" w:hanging="360"/>
      </w:pPr>
    </w:lvl>
    <w:lvl w:ilvl="4" w:tplc="9E407910">
      <w:start w:val="1"/>
      <w:numFmt w:val="lowerLetter"/>
      <w:lvlText w:val="%5."/>
      <w:lvlJc w:val="left"/>
      <w:pPr>
        <w:ind w:left="4680" w:hanging="360"/>
      </w:pPr>
    </w:lvl>
    <w:lvl w:ilvl="5" w:tplc="B72A6B4C">
      <w:start w:val="1"/>
      <w:numFmt w:val="lowerRoman"/>
      <w:lvlText w:val="%6."/>
      <w:lvlJc w:val="right"/>
      <w:pPr>
        <w:ind w:left="5400" w:hanging="180"/>
      </w:pPr>
    </w:lvl>
    <w:lvl w:ilvl="6" w:tplc="C6E4AC90">
      <w:start w:val="1"/>
      <w:numFmt w:val="decimal"/>
      <w:lvlText w:val="%7."/>
      <w:lvlJc w:val="left"/>
      <w:pPr>
        <w:ind w:left="6120" w:hanging="360"/>
      </w:pPr>
    </w:lvl>
    <w:lvl w:ilvl="7" w:tplc="C0E0D856">
      <w:start w:val="1"/>
      <w:numFmt w:val="lowerLetter"/>
      <w:lvlText w:val="%8."/>
      <w:lvlJc w:val="left"/>
      <w:pPr>
        <w:ind w:left="6840" w:hanging="360"/>
      </w:pPr>
    </w:lvl>
    <w:lvl w:ilvl="8" w:tplc="132A9986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CEE3F90"/>
    <w:multiLevelType w:val="hybridMultilevel"/>
    <w:tmpl w:val="6316C60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" w15:restartNumberingAfterBreak="0">
    <w:nsid w:val="0DE82560"/>
    <w:multiLevelType w:val="hybridMultilevel"/>
    <w:tmpl w:val="13621E0A"/>
    <w:lvl w:ilvl="0" w:tplc="CCB0327C">
      <w:start w:val="1"/>
      <w:numFmt w:val="decimal"/>
      <w:lvlText w:val="%1."/>
      <w:lvlJc w:val="left"/>
      <w:pPr>
        <w:ind w:left="1920" w:hanging="360"/>
      </w:pPr>
    </w:lvl>
    <w:lvl w:ilvl="1" w:tplc="2F96E6D2">
      <w:start w:val="1"/>
      <w:numFmt w:val="lowerLetter"/>
      <w:lvlText w:val="%2."/>
      <w:lvlJc w:val="left"/>
      <w:pPr>
        <w:ind w:left="2640" w:hanging="360"/>
      </w:pPr>
    </w:lvl>
    <w:lvl w:ilvl="2" w:tplc="9C502770">
      <w:start w:val="1"/>
      <w:numFmt w:val="lowerRoman"/>
      <w:lvlText w:val="%3."/>
      <w:lvlJc w:val="right"/>
      <w:pPr>
        <w:ind w:left="3360" w:hanging="180"/>
      </w:pPr>
    </w:lvl>
    <w:lvl w:ilvl="3" w:tplc="6A64D902">
      <w:start w:val="1"/>
      <w:numFmt w:val="decimal"/>
      <w:lvlText w:val="%4."/>
      <w:lvlJc w:val="left"/>
      <w:pPr>
        <w:ind w:left="4080" w:hanging="360"/>
      </w:pPr>
    </w:lvl>
    <w:lvl w:ilvl="4" w:tplc="D7264714">
      <w:start w:val="1"/>
      <w:numFmt w:val="lowerLetter"/>
      <w:lvlText w:val="%5."/>
      <w:lvlJc w:val="left"/>
      <w:pPr>
        <w:ind w:left="4800" w:hanging="360"/>
      </w:pPr>
    </w:lvl>
    <w:lvl w:ilvl="5" w:tplc="1FB6022E">
      <w:start w:val="1"/>
      <w:numFmt w:val="lowerRoman"/>
      <w:lvlText w:val="%6."/>
      <w:lvlJc w:val="right"/>
      <w:pPr>
        <w:ind w:left="5520" w:hanging="180"/>
      </w:pPr>
    </w:lvl>
    <w:lvl w:ilvl="6" w:tplc="1AE06BCA">
      <w:start w:val="1"/>
      <w:numFmt w:val="decimal"/>
      <w:lvlText w:val="%7."/>
      <w:lvlJc w:val="left"/>
      <w:pPr>
        <w:ind w:left="6240" w:hanging="360"/>
      </w:pPr>
    </w:lvl>
    <w:lvl w:ilvl="7" w:tplc="A7947964">
      <w:start w:val="1"/>
      <w:numFmt w:val="lowerLetter"/>
      <w:lvlText w:val="%8."/>
      <w:lvlJc w:val="left"/>
      <w:pPr>
        <w:ind w:left="6960" w:hanging="360"/>
      </w:pPr>
    </w:lvl>
    <w:lvl w:ilvl="8" w:tplc="936401FE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0EA20178"/>
    <w:multiLevelType w:val="hybridMultilevel"/>
    <w:tmpl w:val="4552DE7A"/>
    <w:lvl w:ilvl="0" w:tplc="B77ED28E">
      <w:start w:val="1"/>
      <w:numFmt w:val="decimal"/>
      <w:lvlText w:val="%1."/>
      <w:lvlJc w:val="left"/>
      <w:pPr>
        <w:ind w:left="1778" w:hanging="720"/>
      </w:pPr>
      <w:rPr>
        <w:rFonts w:eastAsia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0EFB5660"/>
    <w:multiLevelType w:val="hybridMultilevel"/>
    <w:tmpl w:val="C582B6AC"/>
    <w:lvl w:ilvl="0" w:tplc="8250C404">
      <w:start w:val="1"/>
      <w:numFmt w:val="decimal"/>
      <w:lvlText w:val="%1."/>
      <w:lvlJc w:val="left"/>
      <w:pPr>
        <w:ind w:left="1856" w:hanging="360"/>
      </w:pPr>
    </w:lvl>
    <w:lvl w:ilvl="1" w:tplc="596AB3E8">
      <w:start w:val="1"/>
      <w:numFmt w:val="lowerLetter"/>
      <w:lvlText w:val="%2."/>
      <w:lvlJc w:val="left"/>
      <w:pPr>
        <w:ind w:left="2576" w:hanging="360"/>
      </w:pPr>
    </w:lvl>
    <w:lvl w:ilvl="2" w:tplc="7B947176">
      <w:start w:val="1"/>
      <w:numFmt w:val="lowerRoman"/>
      <w:lvlText w:val="%3."/>
      <w:lvlJc w:val="right"/>
      <w:pPr>
        <w:ind w:left="3296" w:hanging="180"/>
      </w:pPr>
    </w:lvl>
    <w:lvl w:ilvl="3" w:tplc="4D6C9DF2">
      <w:start w:val="1"/>
      <w:numFmt w:val="decimal"/>
      <w:lvlText w:val="%4."/>
      <w:lvlJc w:val="left"/>
      <w:pPr>
        <w:ind w:left="4016" w:hanging="360"/>
      </w:pPr>
    </w:lvl>
    <w:lvl w:ilvl="4" w:tplc="F0C435B2">
      <w:start w:val="1"/>
      <w:numFmt w:val="lowerLetter"/>
      <w:lvlText w:val="%5."/>
      <w:lvlJc w:val="left"/>
      <w:pPr>
        <w:ind w:left="4736" w:hanging="360"/>
      </w:pPr>
    </w:lvl>
    <w:lvl w:ilvl="5" w:tplc="6150CB16">
      <w:start w:val="1"/>
      <w:numFmt w:val="lowerRoman"/>
      <w:lvlText w:val="%6."/>
      <w:lvlJc w:val="right"/>
      <w:pPr>
        <w:ind w:left="5456" w:hanging="180"/>
      </w:pPr>
    </w:lvl>
    <w:lvl w:ilvl="6" w:tplc="9B56BAC0">
      <w:start w:val="1"/>
      <w:numFmt w:val="decimal"/>
      <w:lvlText w:val="%7."/>
      <w:lvlJc w:val="left"/>
      <w:pPr>
        <w:ind w:left="6176" w:hanging="360"/>
      </w:pPr>
    </w:lvl>
    <w:lvl w:ilvl="7" w:tplc="03C62230">
      <w:start w:val="1"/>
      <w:numFmt w:val="lowerLetter"/>
      <w:lvlText w:val="%8."/>
      <w:lvlJc w:val="left"/>
      <w:pPr>
        <w:ind w:left="6896" w:hanging="360"/>
      </w:pPr>
    </w:lvl>
    <w:lvl w:ilvl="8" w:tplc="0F4E7B96">
      <w:start w:val="1"/>
      <w:numFmt w:val="lowerRoman"/>
      <w:lvlText w:val="%9."/>
      <w:lvlJc w:val="right"/>
      <w:pPr>
        <w:ind w:left="7616" w:hanging="180"/>
      </w:pPr>
    </w:lvl>
  </w:abstractNum>
  <w:abstractNum w:abstractNumId="15" w15:restartNumberingAfterBreak="0">
    <w:nsid w:val="0F672031"/>
    <w:multiLevelType w:val="hybridMultilevel"/>
    <w:tmpl w:val="8DB00750"/>
    <w:lvl w:ilvl="0" w:tplc="0409000F">
      <w:start w:val="1"/>
      <w:numFmt w:val="decimal"/>
      <w:lvlText w:val="%1."/>
      <w:lvlJc w:val="left"/>
      <w:pPr>
        <w:ind w:left="1655" w:hanging="360"/>
      </w:pPr>
    </w:lvl>
    <w:lvl w:ilvl="1" w:tplc="04090019" w:tentative="1">
      <w:start w:val="1"/>
      <w:numFmt w:val="lowerLetter"/>
      <w:lvlText w:val="%2."/>
      <w:lvlJc w:val="left"/>
      <w:pPr>
        <w:ind w:left="2375" w:hanging="360"/>
      </w:pPr>
    </w:lvl>
    <w:lvl w:ilvl="2" w:tplc="0409001B" w:tentative="1">
      <w:start w:val="1"/>
      <w:numFmt w:val="lowerRoman"/>
      <w:lvlText w:val="%3."/>
      <w:lvlJc w:val="right"/>
      <w:pPr>
        <w:ind w:left="3095" w:hanging="180"/>
      </w:pPr>
    </w:lvl>
    <w:lvl w:ilvl="3" w:tplc="0409000F" w:tentative="1">
      <w:start w:val="1"/>
      <w:numFmt w:val="decimal"/>
      <w:lvlText w:val="%4."/>
      <w:lvlJc w:val="left"/>
      <w:pPr>
        <w:ind w:left="3815" w:hanging="360"/>
      </w:pPr>
    </w:lvl>
    <w:lvl w:ilvl="4" w:tplc="04090019" w:tentative="1">
      <w:start w:val="1"/>
      <w:numFmt w:val="lowerLetter"/>
      <w:lvlText w:val="%5."/>
      <w:lvlJc w:val="left"/>
      <w:pPr>
        <w:ind w:left="4535" w:hanging="360"/>
      </w:pPr>
    </w:lvl>
    <w:lvl w:ilvl="5" w:tplc="0409001B" w:tentative="1">
      <w:start w:val="1"/>
      <w:numFmt w:val="lowerRoman"/>
      <w:lvlText w:val="%6."/>
      <w:lvlJc w:val="right"/>
      <w:pPr>
        <w:ind w:left="5255" w:hanging="180"/>
      </w:pPr>
    </w:lvl>
    <w:lvl w:ilvl="6" w:tplc="0409000F" w:tentative="1">
      <w:start w:val="1"/>
      <w:numFmt w:val="decimal"/>
      <w:lvlText w:val="%7."/>
      <w:lvlJc w:val="left"/>
      <w:pPr>
        <w:ind w:left="5975" w:hanging="360"/>
      </w:pPr>
    </w:lvl>
    <w:lvl w:ilvl="7" w:tplc="04090019" w:tentative="1">
      <w:start w:val="1"/>
      <w:numFmt w:val="lowerLetter"/>
      <w:lvlText w:val="%8."/>
      <w:lvlJc w:val="left"/>
      <w:pPr>
        <w:ind w:left="6695" w:hanging="360"/>
      </w:pPr>
    </w:lvl>
    <w:lvl w:ilvl="8" w:tplc="0409001B" w:tentative="1">
      <w:start w:val="1"/>
      <w:numFmt w:val="lowerRoman"/>
      <w:lvlText w:val="%9."/>
      <w:lvlJc w:val="right"/>
      <w:pPr>
        <w:ind w:left="7415" w:hanging="180"/>
      </w:pPr>
    </w:lvl>
  </w:abstractNum>
  <w:abstractNum w:abstractNumId="16" w15:restartNumberingAfterBreak="0">
    <w:nsid w:val="0FDA4305"/>
    <w:multiLevelType w:val="hybridMultilevel"/>
    <w:tmpl w:val="EF58BEBA"/>
    <w:lvl w:ilvl="0" w:tplc="744C2A68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DE6533"/>
    <w:multiLevelType w:val="hybridMultilevel"/>
    <w:tmpl w:val="48D8F388"/>
    <w:lvl w:ilvl="0" w:tplc="8BB8B094">
      <w:start w:val="1"/>
      <w:numFmt w:val="decimal"/>
      <w:lvlText w:val="%1."/>
      <w:lvlJc w:val="center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125C0298"/>
    <w:multiLevelType w:val="hybridMultilevel"/>
    <w:tmpl w:val="AC607EB4"/>
    <w:lvl w:ilvl="0" w:tplc="65D870F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trike w:val="0"/>
        <w:dstrike w:val="0"/>
        <w:color w:val="auto"/>
        <w:sz w:val="24"/>
        <w:szCs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891489"/>
    <w:multiLevelType w:val="hybridMultilevel"/>
    <w:tmpl w:val="E92E433C"/>
    <w:lvl w:ilvl="0" w:tplc="8BB8B09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EB4274"/>
    <w:multiLevelType w:val="hybridMultilevel"/>
    <w:tmpl w:val="070008EC"/>
    <w:lvl w:ilvl="0" w:tplc="78C6E54A">
      <w:start w:val="1"/>
      <w:numFmt w:val="decimal"/>
      <w:lvlText w:val="ມາດຕາ %1"/>
      <w:lvlJc w:val="left"/>
      <w:pPr>
        <w:ind w:left="1495" w:hanging="360"/>
      </w:pPr>
      <w:rPr>
        <w:rFonts w:hint="default"/>
        <w:b/>
        <w:bCs/>
        <w:i w:val="0"/>
        <w:iCs w:val="0"/>
        <w:strike w:val="0"/>
        <w:color w:val="auto"/>
        <w:sz w:val="24"/>
        <w:szCs w:val="32"/>
      </w:rPr>
    </w:lvl>
    <w:lvl w:ilvl="1" w:tplc="04090019">
      <w:start w:val="1"/>
      <w:numFmt w:val="lowerLetter"/>
      <w:lvlText w:val="%2."/>
      <w:lvlJc w:val="left"/>
      <w:pPr>
        <w:ind w:left="2575" w:hanging="360"/>
      </w:pPr>
    </w:lvl>
    <w:lvl w:ilvl="2" w:tplc="9440038E">
      <w:start w:val="1"/>
      <w:numFmt w:val="decimal"/>
      <w:lvlText w:val="%3."/>
      <w:lvlJc w:val="left"/>
      <w:pPr>
        <w:ind w:left="3475" w:hanging="360"/>
      </w:pPr>
      <w:rPr>
        <w:rFonts w:hint="default"/>
        <w:b/>
        <w:bCs w:val="0"/>
      </w:r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1" w15:restartNumberingAfterBreak="0">
    <w:nsid w:val="150B6D63"/>
    <w:multiLevelType w:val="hybridMultilevel"/>
    <w:tmpl w:val="9006E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130A20"/>
    <w:multiLevelType w:val="hybridMultilevel"/>
    <w:tmpl w:val="2D4C3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5A1ECB"/>
    <w:multiLevelType w:val="multilevel"/>
    <w:tmpl w:val="06D0B790"/>
    <w:lvl w:ilvl="0">
      <w:start w:val="1"/>
      <w:numFmt w:val="decimal"/>
      <w:lvlText w:val="ມາດຕາ %1"/>
      <w:lvlJc w:val="left"/>
      <w:pPr>
        <w:ind w:left="432" w:hanging="432"/>
      </w:pPr>
      <w:rPr>
        <w:rFonts w:ascii="Phetsarath OT" w:hAnsi="Phetsarath OT" w:cs="Phetsarath OT" w:hint="default"/>
        <w:b/>
        <w:bCs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-55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9" w:hanging="1584"/>
      </w:pPr>
      <w:rPr>
        <w:rFonts w:hint="default"/>
      </w:rPr>
    </w:lvl>
  </w:abstractNum>
  <w:abstractNum w:abstractNumId="24" w15:restartNumberingAfterBreak="0">
    <w:nsid w:val="18A40845"/>
    <w:multiLevelType w:val="hybridMultilevel"/>
    <w:tmpl w:val="DCD6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3B4A48"/>
    <w:multiLevelType w:val="hybridMultilevel"/>
    <w:tmpl w:val="C47ECEA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1B5C4BB6"/>
    <w:multiLevelType w:val="hybridMultilevel"/>
    <w:tmpl w:val="80EC85AC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7" w15:restartNumberingAfterBreak="0">
    <w:nsid w:val="1CAE77F1"/>
    <w:multiLevelType w:val="hybridMultilevel"/>
    <w:tmpl w:val="5F52667C"/>
    <w:lvl w:ilvl="0" w:tplc="541C17CC">
      <w:start w:val="1"/>
      <w:numFmt w:val="decimal"/>
      <w:lvlText w:val="ມາດຕາ %1"/>
      <w:lvlJc w:val="left"/>
      <w:pPr>
        <w:ind w:left="720" w:hanging="360"/>
      </w:pPr>
      <w:rPr>
        <w:rFonts w:hint="default"/>
        <w:b/>
        <w:bCs/>
        <w:i w:val="0"/>
        <w:iCs w:val="0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7B11D5"/>
    <w:multiLevelType w:val="hybridMultilevel"/>
    <w:tmpl w:val="D75C6FAE"/>
    <w:lvl w:ilvl="0" w:tplc="F13E7E94">
      <w:start w:val="1"/>
      <w:numFmt w:val="decimal"/>
      <w:lvlText w:val="%1."/>
      <w:lvlJc w:val="right"/>
      <w:pPr>
        <w:ind w:left="1287" w:hanging="360"/>
      </w:pPr>
      <w:rPr>
        <w:rFonts w:ascii="Phetsarath OT" w:hAnsi="Phetsarath OT" w:cs="Phetsarath O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1EBB2EEB"/>
    <w:multiLevelType w:val="hybridMultilevel"/>
    <w:tmpl w:val="C2E67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489" w:hanging="360"/>
      </w:pPr>
    </w:lvl>
    <w:lvl w:ilvl="2" w:tplc="0409001B" w:tentative="1">
      <w:start w:val="1"/>
      <w:numFmt w:val="lowerRoman"/>
      <w:lvlText w:val="%3."/>
      <w:lvlJc w:val="right"/>
      <w:pPr>
        <w:ind w:left="3209" w:hanging="180"/>
      </w:pPr>
    </w:lvl>
    <w:lvl w:ilvl="3" w:tplc="0409000F" w:tentative="1">
      <w:start w:val="1"/>
      <w:numFmt w:val="decimal"/>
      <w:lvlText w:val="%4."/>
      <w:lvlJc w:val="left"/>
      <w:pPr>
        <w:ind w:left="3929" w:hanging="360"/>
      </w:pPr>
    </w:lvl>
    <w:lvl w:ilvl="4" w:tplc="04090019" w:tentative="1">
      <w:start w:val="1"/>
      <w:numFmt w:val="lowerLetter"/>
      <w:lvlText w:val="%5."/>
      <w:lvlJc w:val="left"/>
      <w:pPr>
        <w:ind w:left="4649" w:hanging="360"/>
      </w:pPr>
    </w:lvl>
    <w:lvl w:ilvl="5" w:tplc="0409001B" w:tentative="1">
      <w:start w:val="1"/>
      <w:numFmt w:val="lowerRoman"/>
      <w:lvlText w:val="%6."/>
      <w:lvlJc w:val="right"/>
      <w:pPr>
        <w:ind w:left="5369" w:hanging="180"/>
      </w:pPr>
    </w:lvl>
    <w:lvl w:ilvl="6" w:tplc="0409000F" w:tentative="1">
      <w:start w:val="1"/>
      <w:numFmt w:val="decimal"/>
      <w:lvlText w:val="%7."/>
      <w:lvlJc w:val="left"/>
      <w:pPr>
        <w:ind w:left="6089" w:hanging="360"/>
      </w:pPr>
    </w:lvl>
    <w:lvl w:ilvl="7" w:tplc="04090019" w:tentative="1">
      <w:start w:val="1"/>
      <w:numFmt w:val="lowerLetter"/>
      <w:lvlText w:val="%8."/>
      <w:lvlJc w:val="left"/>
      <w:pPr>
        <w:ind w:left="6809" w:hanging="360"/>
      </w:pPr>
    </w:lvl>
    <w:lvl w:ilvl="8" w:tplc="0409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30" w15:restartNumberingAfterBreak="0">
    <w:nsid w:val="1ECA720A"/>
    <w:multiLevelType w:val="hybridMultilevel"/>
    <w:tmpl w:val="6D5255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1EDC2337"/>
    <w:multiLevelType w:val="hybridMultilevel"/>
    <w:tmpl w:val="3A5E8348"/>
    <w:lvl w:ilvl="0" w:tplc="D8BC2ABA">
      <w:start w:val="1"/>
      <w:numFmt w:val="decimal"/>
      <w:lvlText w:val="%1."/>
      <w:lvlJc w:val="left"/>
      <w:pPr>
        <w:ind w:left="2062" w:hanging="360"/>
      </w:pPr>
    </w:lvl>
    <w:lvl w:ilvl="1" w:tplc="7D301A30">
      <w:start w:val="1"/>
      <w:numFmt w:val="lowerLetter"/>
      <w:lvlText w:val="%2."/>
      <w:lvlJc w:val="left"/>
      <w:pPr>
        <w:ind w:left="3141" w:hanging="360"/>
      </w:pPr>
    </w:lvl>
    <w:lvl w:ilvl="2" w:tplc="11462F42">
      <w:start w:val="1"/>
      <w:numFmt w:val="lowerRoman"/>
      <w:lvlText w:val="%3."/>
      <w:lvlJc w:val="right"/>
      <w:pPr>
        <w:ind w:left="3861" w:hanging="180"/>
      </w:pPr>
    </w:lvl>
    <w:lvl w:ilvl="3" w:tplc="47420ED2">
      <w:start w:val="1"/>
      <w:numFmt w:val="decimal"/>
      <w:lvlText w:val="%4."/>
      <w:lvlJc w:val="left"/>
      <w:pPr>
        <w:ind w:left="4581" w:hanging="360"/>
      </w:pPr>
    </w:lvl>
    <w:lvl w:ilvl="4" w:tplc="E0466944">
      <w:start w:val="1"/>
      <w:numFmt w:val="lowerLetter"/>
      <w:lvlText w:val="%5."/>
      <w:lvlJc w:val="left"/>
      <w:pPr>
        <w:ind w:left="5301" w:hanging="360"/>
      </w:pPr>
    </w:lvl>
    <w:lvl w:ilvl="5" w:tplc="CD8AA512">
      <w:start w:val="1"/>
      <w:numFmt w:val="lowerRoman"/>
      <w:lvlText w:val="%6."/>
      <w:lvlJc w:val="right"/>
      <w:pPr>
        <w:ind w:left="6021" w:hanging="180"/>
      </w:pPr>
    </w:lvl>
    <w:lvl w:ilvl="6" w:tplc="4A949FA4">
      <w:start w:val="1"/>
      <w:numFmt w:val="decimal"/>
      <w:lvlText w:val="%7."/>
      <w:lvlJc w:val="left"/>
      <w:pPr>
        <w:ind w:left="6741" w:hanging="360"/>
      </w:pPr>
    </w:lvl>
    <w:lvl w:ilvl="7" w:tplc="F4A03326">
      <w:start w:val="1"/>
      <w:numFmt w:val="lowerLetter"/>
      <w:lvlText w:val="%8."/>
      <w:lvlJc w:val="left"/>
      <w:pPr>
        <w:ind w:left="7461" w:hanging="360"/>
      </w:pPr>
    </w:lvl>
    <w:lvl w:ilvl="8" w:tplc="9DB0DFB4">
      <w:start w:val="1"/>
      <w:numFmt w:val="lowerRoman"/>
      <w:lvlText w:val="%9."/>
      <w:lvlJc w:val="right"/>
      <w:pPr>
        <w:ind w:left="8181" w:hanging="180"/>
      </w:pPr>
    </w:lvl>
  </w:abstractNum>
  <w:abstractNum w:abstractNumId="32" w15:restartNumberingAfterBreak="0">
    <w:nsid w:val="201575A2"/>
    <w:multiLevelType w:val="hybridMultilevel"/>
    <w:tmpl w:val="B09E5264"/>
    <w:lvl w:ilvl="0" w:tplc="27066704">
      <w:start w:val="1"/>
      <w:numFmt w:val="decimal"/>
      <w:suff w:val="space"/>
      <w:lvlText w:val="ມາດຕາ %1"/>
      <w:lvlJc w:val="left"/>
      <w:pPr>
        <w:ind w:left="360" w:hanging="360"/>
      </w:pPr>
      <w:rPr>
        <w:rFonts w:ascii="Phetsarath OT" w:eastAsia="Phetsarath OT" w:hAnsi="Phetsarath OT" w:cs="Phetsarath OT" w:hint="default"/>
        <w:b/>
        <w:bCs/>
        <w:i w:val="0"/>
        <w:iCs w:val="0"/>
        <w:strike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035581E"/>
    <w:multiLevelType w:val="hybridMultilevel"/>
    <w:tmpl w:val="8D3EF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021200"/>
    <w:multiLevelType w:val="hybridMultilevel"/>
    <w:tmpl w:val="6BE6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AC4E3F"/>
    <w:multiLevelType w:val="hybridMultilevel"/>
    <w:tmpl w:val="0C1E21E4"/>
    <w:lvl w:ilvl="0" w:tplc="772E9E26">
      <w:start w:val="1"/>
      <w:numFmt w:val="decimal"/>
      <w:lvlText w:val="%1."/>
      <w:lvlJc w:val="left"/>
      <w:pPr>
        <w:ind w:left="1004" w:hanging="360"/>
      </w:pPr>
    </w:lvl>
    <w:lvl w:ilvl="1" w:tplc="8320CC82">
      <w:start w:val="1"/>
      <w:numFmt w:val="lowerLetter"/>
      <w:lvlText w:val="%2."/>
      <w:lvlJc w:val="left"/>
      <w:pPr>
        <w:ind w:left="1724" w:hanging="360"/>
      </w:pPr>
    </w:lvl>
    <w:lvl w:ilvl="2" w:tplc="0DFE136A">
      <w:start w:val="1"/>
      <w:numFmt w:val="lowerRoman"/>
      <w:lvlText w:val="%3."/>
      <w:lvlJc w:val="right"/>
      <w:pPr>
        <w:ind w:left="2444" w:hanging="180"/>
      </w:pPr>
    </w:lvl>
    <w:lvl w:ilvl="3" w:tplc="3722913E">
      <w:start w:val="1"/>
      <w:numFmt w:val="decimal"/>
      <w:lvlText w:val="%4."/>
      <w:lvlJc w:val="left"/>
      <w:pPr>
        <w:ind w:left="3164" w:hanging="360"/>
      </w:pPr>
    </w:lvl>
    <w:lvl w:ilvl="4" w:tplc="652E00E8">
      <w:start w:val="1"/>
      <w:numFmt w:val="lowerLetter"/>
      <w:lvlText w:val="%5."/>
      <w:lvlJc w:val="left"/>
      <w:pPr>
        <w:ind w:left="3884" w:hanging="360"/>
      </w:pPr>
    </w:lvl>
    <w:lvl w:ilvl="5" w:tplc="4664B696">
      <w:start w:val="1"/>
      <w:numFmt w:val="lowerRoman"/>
      <w:lvlText w:val="%6."/>
      <w:lvlJc w:val="right"/>
      <w:pPr>
        <w:ind w:left="4604" w:hanging="180"/>
      </w:pPr>
    </w:lvl>
    <w:lvl w:ilvl="6" w:tplc="0A827108">
      <w:start w:val="1"/>
      <w:numFmt w:val="decimal"/>
      <w:lvlText w:val="%7."/>
      <w:lvlJc w:val="left"/>
      <w:pPr>
        <w:ind w:left="5324" w:hanging="360"/>
      </w:pPr>
    </w:lvl>
    <w:lvl w:ilvl="7" w:tplc="D3E485DE">
      <w:start w:val="1"/>
      <w:numFmt w:val="lowerLetter"/>
      <w:lvlText w:val="%8."/>
      <w:lvlJc w:val="left"/>
      <w:pPr>
        <w:ind w:left="6044" w:hanging="360"/>
      </w:pPr>
    </w:lvl>
    <w:lvl w:ilvl="8" w:tplc="180285D8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230373D4"/>
    <w:multiLevelType w:val="hybridMultilevel"/>
    <w:tmpl w:val="4416944A"/>
    <w:lvl w:ilvl="0" w:tplc="6DB64170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eastAsia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04090019">
      <w:start w:val="1"/>
      <w:numFmt w:val="lowerLetter"/>
      <w:lvlText w:val="%5."/>
      <w:lvlJc w:val="left"/>
      <w:pPr>
        <w:ind w:left="4658" w:hanging="360"/>
      </w:pPr>
    </w:lvl>
    <w:lvl w:ilvl="5" w:tplc="0409001B">
      <w:start w:val="1"/>
      <w:numFmt w:val="lowerRoman"/>
      <w:lvlText w:val="%6."/>
      <w:lvlJc w:val="right"/>
      <w:pPr>
        <w:ind w:left="5378" w:hanging="180"/>
      </w:pPr>
    </w:lvl>
    <w:lvl w:ilvl="6" w:tplc="0409000F">
      <w:start w:val="1"/>
      <w:numFmt w:val="decimal"/>
      <w:lvlText w:val="%7."/>
      <w:lvlJc w:val="left"/>
      <w:pPr>
        <w:ind w:left="6098" w:hanging="360"/>
      </w:pPr>
    </w:lvl>
    <w:lvl w:ilvl="7" w:tplc="04090019">
      <w:start w:val="1"/>
      <w:numFmt w:val="lowerLetter"/>
      <w:lvlText w:val="%8."/>
      <w:lvlJc w:val="left"/>
      <w:pPr>
        <w:ind w:left="6818" w:hanging="360"/>
      </w:pPr>
    </w:lvl>
    <w:lvl w:ilvl="8" w:tplc="0409001B">
      <w:start w:val="1"/>
      <w:numFmt w:val="lowerRoman"/>
      <w:lvlText w:val="%9."/>
      <w:lvlJc w:val="right"/>
      <w:pPr>
        <w:ind w:left="7538" w:hanging="180"/>
      </w:pPr>
    </w:lvl>
  </w:abstractNum>
  <w:abstractNum w:abstractNumId="37" w15:restartNumberingAfterBreak="0">
    <w:nsid w:val="239D646E"/>
    <w:multiLevelType w:val="hybridMultilevel"/>
    <w:tmpl w:val="58FE7800"/>
    <w:lvl w:ilvl="0" w:tplc="248C72B6">
      <w:start w:val="1"/>
      <w:numFmt w:val="decimal"/>
      <w:lvlText w:val="%1."/>
      <w:lvlJc w:val="left"/>
      <w:pPr>
        <w:ind w:left="1854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252C52A8"/>
    <w:multiLevelType w:val="hybridMultilevel"/>
    <w:tmpl w:val="A0A6746C"/>
    <w:lvl w:ilvl="0" w:tplc="4F2E1BC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967E7A"/>
    <w:multiLevelType w:val="hybridMultilevel"/>
    <w:tmpl w:val="C6D8C6B8"/>
    <w:lvl w:ilvl="0" w:tplc="F4A4C3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226E05"/>
    <w:multiLevelType w:val="hybridMultilevel"/>
    <w:tmpl w:val="7E5C34B6"/>
    <w:lvl w:ilvl="0" w:tplc="BC90835C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8C12A4F"/>
    <w:multiLevelType w:val="hybridMultilevel"/>
    <w:tmpl w:val="8A1E2512"/>
    <w:lvl w:ilvl="0" w:tplc="6A9EC438">
      <w:start w:val="1"/>
      <w:numFmt w:val="decimal"/>
      <w:lvlText w:val="%1."/>
      <w:lvlJc w:val="left"/>
      <w:pPr>
        <w:ind w:left="2160" w:hanging="360"/>
      </w:pPr>
    </w:lvl>
    <w:lvl w:ilvl="1" w:tplc="130C2144">
      <w:start w:val="1"/>
      <w:numFmt w:val="lowerLetter"/>
      <w:lvlText w:val="%2."/>
      <w:lvlJc w:val="left"/>
      <w:pPr>
        <w:ind w:left="2880" w:hanging="360"/>
      </w:pPr>
    </w:lvl>
    <w:lvl w:ilvl="2" w:tplc="6EBEEE8E">
      <w:start w:val="1"/>
      <w:numFmt w:val="lowerRoman"/>
      <w:lvlText w:val="%3."/>
      <w:lvlJc w:val="right"/>
      <w:pPr>
        <w:ind w:left="3600" w:hanging="180"/>
      </w:pPr>
    </w:lvl>
    <w:lvl w:ilvl="3" w:tplc="4594D5F4">
      <w:start w:val="1"/>
      <w:numFmt w:val="decimal"/>
      <w:lvlText w:val="%4."/>
      <w:lvlJc w:val="left"/>
      <w:pPr>
        <w:ind w:left="4320" w:hanging="360"/>
      </w:pPr>
    </w:lvl>
    <w:lvl w:ilvl="4" w:tplc="B18849BA">
      <w:start w:val="1"/>
      <w:numFmt w:val="lowerLetter"/>
      <w:lvlText w:val="%5."/>
      <w:lvlJc w:val="left"/>
      <w:pPr>
        <w:ind w:left="5040" w:hanging="360"/>
      </w:pPr>
    </w:lvl>
    <w:lvl w:ilvl="5" w:tplc="B418A964">
      <w:start w:val="1"/>
      <w:numFmt w:val="lowerRoman"/>
      <w:lvlText w:val="%6."/>
      <w:lvlJc w:val="right"/>
      <w:pPr>
        <w:ind w:left="5760" w:hanging="180"/>
      </w:pPr>
    </w:lvl>
    <w:lvl w:ilvl="6" w:tplc="CBBA34FC">
      <w:start w:val="1"/>
      <w:numFmt w:val="decimal"/>
      <w:lvlText w:val="%7."/>
      <w:lvlJc w:val="left"/>
      <w:pPr>
        <w:ind w:left="6480" w:hanging="360"/>
      </w:pPr>
    </w:lvl>
    <w:lvl w:ilvl="7" w:tplc="04AA56DE">
      <w:start w:val="1"/>
      <w:numFmt w:val="lowerLetter"/>
      <w:lvlText w:val="%8."/>
      <w:lvlJc w:val="left"/>
      <w:pPr>
        <w:ind w:left="7200" w:hanging="360"/>
      </w:pPr>
    </w:lvl>
    <w:lvl w:ilvl="8" w:tplc="DCC8900A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294A41C3"/>
    <w:multiLevelType w:val="hybridMultilevel"/>
    <w:tmpl w:val="8A9E6BE2"/>
    <w:lvl w:ilvl="0" w:tplc="0240C87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1E7A8888">
      <w:start w:val="1"/>
      <w:numFmt w:val="decimal"/>
      <w:lvlText w:val="%4."/>
      <w:lvlJc w:val="left"/>
      <w:pPr>
        <w:ind w:left="3240" w:hanging="360"/>
      </w:pPr>
      <w:rPr>
        <w:lang w:bidi="th-TH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AB10A76"/>
    <w:multiLevelType w:val="hybridMultilevel"/>
    <w:tmpl w:val="F87A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AA30E9"/>
    <w:multiLevelType w:val="hybridMultilevel"/>
    <w:tmpl w:val="1430F59A"/>
    <w:lvl w:ilvl="0" w:tplc="2848DE1C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3A02F278">
      <w:start w:val="1"/>
      <w:numFmt w:val="lowerLetter"/>
      <w:lvlText w:val="%2."/>
      <w:lvlJc w:val="left"/>
      <w:pPr>
        <w:ind w:left="2520" w:hanging="360"/>
      </w:pPr>
    </w:lvl>
    <w:lvl w:ilvl="2" w:tplc="6CC2B53E">
      <w:start w:val="1"/>
      <w:numFmt w:val="lowerRoman"/>
      <w:lvlText w:val="%3."/>
      <w:lvlJc w:val="right"/>
      <w:pPr>
        <w:ind w:left="3240" w:hanging="180"/>
      </w:pPr>
    </w:lvl>
    <w:lvl w:ilvl="3" w:tplc="A87E8570">
      <w:start w:val="1"/>
      <w:numFmt w:val="decimal"/>
      <w:lvlText w:val="%4."/>
      <w:lvlJc w:val="left"/>
      <w:pPr>
        <w:ind w:left="3960" w:hanging="360"/>
      </w:pPr>
    </w:lvl>
    <w:lvl w:ilvl="4" w:tplc="9E407910">
      <w:start w:val="1"/>
      <w:numFmt w:val="lowerLetter"/>
      <w:lvlText w:val="%5."/>
      <w:lvlJc w:val="left"/>
      <w:pPr>
        <w:ind w:left="4680" w:hanging="360"/>
      </w:pPr>
    </w:lvl>
    <w:lvl w:ilvl="5" w:tplc="B72A6B4C">
      <w:start w:val="1"/>
      <w:numFmt w:val="lowerRoman"/>
      <w:lvlText w:val="%6."/>
      <w:lvlJc w:val="right"/>
      <w:pPr>
        <w:ind w:left="5400" w:hanging="180"/>
      </w:pPr>
    </w:lvl>
    <w:lvl w:ilvl="6" w:tplc="C6E4AC90">
      <w:start w:val="1"/>
      <w:numFmt w:val="decimal"/>
      <w:lvlText w:val="%7."/>
      <w:lvlJc w:val="left"/>
      <w:pPr>
        <w:ind w:left="6120" w:hanging="360"/>
      </w:pPr>
    </w:lvl>
    <w:lvl w:ilvl="7" w:tplc="C0E0D856">
      <w:start w:val="1"/>
      <w:numFmt w:val="lowerLetter"/>
      <w:lvlText w:val="%8."/>
      <w:lvlJc w:val="left"/>
      <w:pPr>
        <w:ind w:left="6840" w:hanging="360"/>
      </w:pPr>
    </w:lvl>
    <w:lvl w:ilvl="8" w:tplc="132A9986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2DC63F44"/>
    <w:multiLevelType w:val="hybridMultilevel"/>
    <w:tmpl w:val="CCA0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05399A"/>
    <w:multiLevelType w:val="hybridMultilevel"/>
    <w:tmpl w:val="1BB6889E"/>
    <w:lvl w:ilvl="0" w:tplc="8C0063C6">
      <w:start w:val="1"/>
      <w:numFmt w:val="decimal"/>
      <w:lvlText w:val="%1."/>
      <w:lvlJc w:val="left"/>
      <w:pPr>
        <w:ind w:left="1800" w:hanging="360"/>
      </w:pPr>
    </w:lvl>
    <w:lvl w:ilvl="1" w:tplc="2C226C14">
      <w:start w:val="1"/>
      <w:numFmt w:val="lowerLetter"/>
      <w:lvlText w:val="%2."/>
      <w:lvlJc w:val="left"/>
      <w:pPr>
        <w:ind w:left="2520" w:hanging="360"/>
      </w:pPr>
    </w:lvl>
    <w:lvl w:ilvl="2" w:tplc="D6900730">
      <w:start w:val="1"/>
      <w:numFmt w:val="lowerRoman"/>
      <w:lvlText w:val="%3."/>
      <w:lvlJc w:val="right"/>
      <w:pPr>
        <w:ind w:left="3240" w:hanging="180"/>
      </w:pPr>
    </w:lvl>
    <w:lvl w:ilvl="3" w:tplc="1E2A99AA">
      <w:start w:val="1"/>
      <w:numFmt w:val="decimal"/>
      <w:lvlText w:val="%4."/>
      <w:lvlJc w:val="left"/>
      <w:pPr>
        <w:ind w:left="3960" w:hanging="360"/>
      </w:pPr>
    </w:lvl>
    <w:lvl w:ilvl="4" w:tplc="802E0B8C">
      <w:start w:val="1"/>
      <w:numFmt w:val="lowerLetter"/>
      <w:lvlText w:val="%5."/>
      <w:lvlJc w:val="left"/>
      <w:pPr>
        <w:ind w:left="4680" w:hanging="360"/>
      </w:pPr>
    </w:lvl>
    <w:lvl w:ilvl="5" w:tplc="5D8E9B0C">
      <w:start w:val="1"/>
      <w:numFmt w:val="lowerRoman"/>
      <w:lvlText w:val="%6."/>
      <w:lvlJc w:val="right"/>
      <w:pPr>
        <w:ind w:left="5400" w:hanging="180"/>
      </w:pPr>
    </w:lvl>
    <w:lvl w:ilvl="6" w:tplc="C8DC2314">
      <w:start w:val="1"/>
      <w:numFmt w:val="decimal"/>
      <w:lvlText w:val="%7."/>
      <w:lvlJc w:val="left"/>
      <w:pPr>
        <w:ind w:left="6120" w:hanging="360"/>
      </w:pPr>
    </w:lvl>
    <w:lvl w:ilvl="7" w:tplc="388CB1CC">
      <w:start w:val="1"/>
      <w:numFmt w:val="lowerLetter"/>
      <w:lvlText w:val="%8."/>
      <w:lvlJc w:val="left"/>
      <w:pPr>
        <w:ind w:left="6840" w:hanging="360"/>
      </w:pPr>
    </w:lvl>
    <w:lvl w:ilvl="8" w:tplc="4FD032BE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2EF072F7"/>
    <w:multiLevelType w:val="hybridMultilevel"/>
    <w:tmpl w:val="5F269588"/>
    <w:lvl w:ilvl="0" w:tplc="2F02EF52">
      <w:start w:val="1"/>
      <w:numFmt w:val="decimal"/>
      <w:lvlText w:val="%1."/>
      <w:lvlJc w:val="left"/>
      <w:pPr>
        <w:ind w:left="720" w:hanging="360"/>
      </w:pPr>
    </w:lvl>
    <w:lvl w:ilvl="1" w:tplc="CBEA81EC">
      <w:start w:val="1"/>
      <w:numFmt w:val="lowerLetter"/>
      <w:lvlText w:val="%2."/>
      <w:lvlJc w:val="left"/>
      <w:pPr>
        <w:ind w:left="1440" w:hanging="360"/>
      </w:pPr>
    </w:lvl>
    <w:lvl w:ilvl="2" w:tplc="C220FEEE">
      <w:start w:val="1"/>
      <w:numFmt w:val="lowerRoman"/>
      <w:lvlText w:val="%3."/>
      <w:lvlJc w:val="right"/>
      <w:pPr>
        <w:ind w:left="2160" w:hanging="180"/>
      </w:pPr>
    </w:lvl>
    <w:lvl w:ilvl="3" w:tplc="B1082012">
      <w:start w:val="1"/>
      <w:numFmt w:val="decimal"/>
      <w:lvlText w:val="%4."/>
      <w:lvlJc w:val="left"/>
      <w:pPr>
        <w:ind w:left="2880" w:hanging="360"/>
      </w:pPr>
    </w:lvl>
    <w:lvl w:ilvl="4" w:tplc="B3AA2C6E">
      <w:start w:val="1"/>
      <w:numFmt w:val="lowerLetter"/>
      <w:lvlText w:val="%5."/>
      <w:lvlJc w:val="left"/>
      <w:pPr>
        <w:ind w:left="3600" w:hanging="360"/>
      </w:pPr>
    </w:lvl>
    <w:lvl w:ilvl="5" w:tplc="D73EE330">
      <w:start w:val="1"/>
      <w:numFmt w:val="lowerRoman"/>
      <w:lvlText w:val="%6."/>
      <w:lvlJc w:val="right"/>
      <w:pPr>
        <w:ind w:left="4320" w:hanging="180"/>
      </w:pPr>
    </w:lvl>
    <w:lvl w:ilvl="6" w:tplc="5DA05076">
      <w:start w:val="1"/>
      <w:numFmt w:val="decimal"/>
      <w:lvlText w:val="%7."/>
      <w:lvlJc w:val="left"/>
      <w:pPr>
        <w:ind w:left="5040" w:hanging="360"/>
      </w:pPr>
    </w:lvl>
    <w:lvl w:ilvl="7" w:tplc="38DA8F60">
      <w:start w:val="1"/>
      <w:numFmt w:val="lowerLetter"/>
      <w:lvlText w:val="%8."/>
      <w:lvlJc w:val="left"/>
      <w:pPr>
        <w:ind w:left="5760" w:hanging="360"/>
      </w:pPr>
    </w:lvl>
    <w:lvl w:ilvl="8" w:tplc="BC2A07D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341EBB"/>
    <w:multiLevelType w:val="hybridMultilevel"/>
    <w:tmpl w:val="3E4A0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B3710B"/>
    <w:multiLevelType w:val="hybridMultilevel"/>
    <w:tmpl w:val="FDD0CD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3428216B"/>
    <w:multiLevelType w:val="hybridMultilevel"/>
    <w:tmpl w:val="6124384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1" w15:restartNumberingAfterBreak="0">
    <w:nsid w:val="346C58A0"/>
    <w:multiLevelType w:val="hybridMultilevel"/>
    <w:tmpl w:val="68200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color w:val="auto"/>
        <w:sz w:val="24"/>
        <w:szCs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776820"/>
    <w:multiLevelType w:val="hybridMultilevel"/>
    <w:tmpl w:val="CCBE2382"/>
    <w:lvl w:ilvl="0" w:tplc="7FF2DF18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/>
        <w:sz w:val="24"/>
        <w:szCs w:val="24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35D035D9"/>
    <w:multiLevelType w:val="hybridMultilevel"/>
    <w:tmpl w:val="7134574C"/>
    <w:lvl w:ilvl="0" w:tplc="CD5A8130">
      <w:start w:val="1"/>
      <w:numFmt w:val="decimal"/>
      <w:lvlText w:val="%1."/>
      <w:lvlJc w:val="left"/>
      <w:pPr>
        <w:ind w:left="720" w:hanging="360"/>
      </w:pPr>
    </w:lvl>
    <w:lvl w:ilvl="1" w:tplc="9F086B2C">
      <w:start w:val="1"/>
      <w:numFmt w:val="lowerLetter"/>
      <w:lvlText w:val="%2."/>
      <w:lvlJc w:val="left"/>
      <w:pPr>
        <w:ind w:left="1440" w:hanging="360"/>
      </w:pPr>
    </w:lvl>
    <w:lvl w:ilvl="2" w:tplc="D2883F5A">
      <w:start w:val="1"/>
      <w:numFmt w:val="lowerRoman"/>
      <w:lvlText w:val="%3."/>
      <w:lvlJc w:val="right"/>
      <w:pPr>
        <w:ind w:left="2160" w:hanging="180"/>
      </w:pPr>
    </w:lvl>
    <w:lvl w:ilvl="3" w:tplc="E6D289D4">
      <w:start w:val="1"/>
      <w:numFmt w:val="decimal"/>
      <w:lvlText w:val="%4."/>
      <w:lvlJc w:val="left"/>
      <w:pPr>
        <w:ind w:left="2880" w:hanging="360"/>
      </w:pPr>
    </w:lvl>
    <w:lvl w:ilvl="4" w:tplc="EC1A3254">
      <w:start w:val="1"/>
      <w:numFmt w:val="lowerLetter"/>
      <w:lvlText w:val="%5."/>
      <w:lvlJc w:val="left"/>
      <w:pPr>
        <w:ind w:left="3600" w:hanging="360"/>
      </w:pPr>
    </w:lvl>
    <w:lvl w:ilvl="5" w:tplc="2DA0AAA0">
      <w:start w:val="1"/>
      <w:numFmt w:val="lowerRoman"/>
      <w:lvlText w:val="%6."/>
      <w:lvlJc w:val="right"/>
      <w:pPr>
        <w:ind w:left="4320" w:hanging="180"/>
      </w:pPr>
    </w:lvl>
    <w:lvl w:ilvl="6" w:tplc="48CC22E0">
      <w:start w:val="1"/>
      <w:numFmt w:val="decimal"/>
      <w:lvlText w:val="%7."/>
      <w:lvlJc w:val="left"/>
      <w:pPr>
        <w:ind w:left="5040" w:hanging="360"/>
      </w:pPr>
    </w:lvl>
    <w:lvl w:ilvl="7" w:tplc="4574FD8A">
      <w:start w:val="1"/>
      <w:numFmt w:val="lowerLetter"/>
      <w:lvlText w:val="%8."/>
      <w:lvlJc w:val="left"/>
      <w:pPr>
        <w:ind w:left="5760" w:hanging="360"/>
      </w:pPr>
    </w:lvl>
    <w:lvl w:ilvl="8" w:tplc="1A92B02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0758B7"/>
    <w:multiLevelType w:val="hybridMultilevel"/>
    <w:tmpl w:val="60286F46"/>
    <w:lvl w:ilvl="0" w:tplc="55786644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 w:tplc="CD1C6032">
      <w:start w:val="1"/>
      <w:numFmt w:val="lowerLetter"/>
      <w:lvlText w:val="%2."/>
      <w:lvlJc w:val="left"/>
      <w:pPr>
        <w:ind w:left="2880" w:hanging="360"/>
      </w:pPr>
    </w:lvl>
    <w:lvl w:ilvl="2" w:tplc="B75E180E">
      <w:start w:val="1"/>
      <w:numFmt w:val="lowerRoman"/>
      <w:lvlText w:val="%3."/>
      <w:lvlJc w:val="right"/>
      <w:pPr>
        <w:ind w:left="3600" w:hanging="180"/>
      </w:pPr>
    </w:lvl>
    <w:lvl w:ilvl="3" w:tplc="1C24FAB8">
      <w:start w:val="1"/>
      <w:numFmt w:val="decimal"/>
      <w:lvlText w:val="%4."/>
      <w:lvlJc w:val="left"/>
      <w:pPr>
        <w:ind w:left="4320" w:hanging="360"/>
      </w:pPr>
    </w:lvl>
    <w:lvl w:ilvl="4" w:tplc="0ADE65EE">
      <w:start w:val="1"/>
      <w:numFmt w:val="lowerLetter"/>
      <w:lvlText w:val="%5."/>
      <w:lvlJc w:val="left"/>
      <w:pPr>
        <w:ind w:left="5040" w:hanging="360"/>
      </w:pPr>
    </w:lvl>
    <w:lvl w:ilvl="5" w:tplc="F0208526">
      <w:start w:val="1"/>
      <w:numFmt w:val="lowerRoman"/>
      <w:lvlText w:val="%6."/>
      <w:lvlJc w:val="right"/>
      <w:pPr>
        <w:ind w:left="5760" w:hanging="180"/>
      </w:pPr>
    </w:lvl>
    <w:lvl w:ilvl="6" w:tplc="7F042132">
      <w:start w:val="1"/>
      <w:numFmt w:val="decimal"/>
      <w:lvlText w:val="%7."/>
      <w:lvlJc w:val="left"/>
      <w:pPr>
        <w:ind w:left="6480" w:hanging="360"/>
      </w:pPr>
    </w:lvl>
    <w:lvl w:ilvl="7" w:tplc="E96426B2">
      <w:start w:val="1"/>
      <w:numFmt w:val="lowerLetter"/>
      <w:lvlText w:val="%8."/>
      <w:lvlJc w:val="left"/>
      <w:pPr>
        <w:ind w:left="7200" w:hanging="360"/>
      </w:pPr>
    </w:lvl>
    <w:lvl w:ilvl="8" w:tplc="C632E03C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37417E85"/>
    <w:multiLevelType w:val="hybridMultilevel"/>
    <w:tmpl w:val="00C2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9E3686"/>
    <w:multiLevelType w:val="hybridMultilevel"/>
    <w:tmpl w:val="4F64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243C09"/>
    <w:multiLevelType w:val="hybridMultilevel"/>
    <w:tmpl w:val="CE005A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3AD716B7"/>
    <w:multiLevelType w:val="hybridMultilevel"/>
    <w:tmpl w:val="338041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3BB37508"/>
    <w:multiLevelType w:val="hybridMultilevel"/>
    <w:tmpl w:val="2286C58E"/>
    <w:lvl w:ilvl="0" w:tplc="53E60E9E">
      <w:start w:val="1"/>
      <w:numFmt w:val="decimal"/>
      <w:lvlText w:val="%1."/>
      <w:lvlJc w:val="left"/>
      <w:pPr>
        <w:ind w:left="2629" w:hanging="360"/>
      </w:pPr>
      <w:rPr>
        <w:lang w:val="pt-BR"/>
      </w:rPr>
    </w:lvl>
    <w:lvl w:ilvl="1" w:tplc="8C58A5FC">
      <w:start w:val="1"/>
      <w:numFmt w:val="lowerLetter"/>
      <w:lvlText w:val="%2."/>
      <w:lvlJc w:val="left"/>
      <w:pPr>
        <w:ind w:left="3349" w:hanging="360"/>
      </w:pPr>
    </w:lvl>
    <w:lvl w:ilvl="2" w:tplc="1F6A858C">
      <w:start w:val="1"/>
      <w:numFmt w:val="lowerRoman"/>
      <w:lvlText w:val="%3."/>
      <w:lvlJc w:val="right"/>
      <w:pPr>
        <w:ind w:left="4069" w:hanging="180"/>
      </w:pPr>
    </w:lvl>
    <w:lvl w:ilvl="3" w:tplc="05F255BC">
      <w:start w:val="1"/>
      <w:numFmt w:val="decimal"/>
      <w:lvlText w:val="%4."/>
      <w:lvlJc w:val="left"/>
      <w:pPr>
        <w:ind w:left="4789" w:hanging="360"/>
      </w:pPr>
      <w:rPr>
        <w:lang w:bidi="ar-SA"/>
      </w:rPr>
    </w:lvl>
    <w:lvl w:ilvl="4" w:tplc="5FB05B76">
      <w:start w:val="1"/>
      <w:numFmt w:val="lowerLetter"/>
      <w:lvlText w:val="%5."/>
      <w:lvlJc w:val="left"/>
      <w:pPr>
        <w:ind w:left="5509" w:hanging="360"/>
      </w:pPr>
    </w:lvl>
    <w:lvl w:ilvl="5" w:tplc="29B6B6E2">
      <w:start w:val="1"/>
      <w:numFmt w:val="lowerRoman"/>
      <w:lvlText w:val="%6."/>
      <w:lvlJc w:val="right"/>
      <w:pPr>
        <w:ind w:left="6229" w:hanging="180"/>
      </w:pPr>
    </w:lvl>
    <w:lvl w:ilvl="6" w:tplc="70A6F02A">
      <w:start w:val="1"/>
      <w:numFmt w:val="decimal"/>
      <w:lvlText w:val="%7."/>
      <w:lvlJc w:val="left"/>
      <w:pPr>
        <w:ind w:left="6949" w:hanging="360"/>
      </w:pPr>
    </w:lvl>
    <w:lvl w:ilvl="7" w:tplc="3AE6F544">
      <w:start w:val="1"/>
      <w:numFmt w:val="lowerLetter"/>
      <w:lvlText w:val="%8."/>
      <w:lvlJc w:val="left"/>
      <w:pPr>
        <w:ind w:left="7669" w:hanging="360"/>
      </w:pPr>
    </w:lvl>
    <w:lvl w:ilvl="8" w:tplc="B540F534">
      <w:start w:val="1"/>
      <w:numFmt w:val="lowerRoman"/>
      <w:lvlText w:val="%9."/>
      <w:lvlJc w:val="right"/>
      <w:pPr>
        <w:ind w:left="8389" w:hanging="180"/>
      </w:pPr>
    </w:lvl>
  </w:abstractNum>
  <w:abstractNum w:abstractNumId="60" w15:restartNumberingAfterBreak="0">
    <w:nsid w:val="3E615592"/>
    <w:multiLevelType w:val="hybridMultilevel"/>
    <w:tmpl w:val="F87A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6A1CF6"/>
    <w:multiLevelType w:val="hybridMultilevel"/>
    <w:tmpl w:val="DC50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6C77F0"/>
    <w:multiLevelType w:val="hybridMultilevel"/>
    <w:tmpl w:val="1DB8A4F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3" w15:restartNumberingAfterBreak="0">
    <w:nsid w:val="3F153DEA"/>
    <w:multiLevelType w:val="hybridMultilevel"/>
    <w:tmpl w:val="E04A154A"/>
    <w:lvl w:ilvl="0" w:tplc="1B3E690E">
      <w:start w:val="1"/>
      <w:numFmt w:val="decimal"/>
      <w:lvlText w:val="%1."/>
      <w:lvlJc w:val="left"/>
      <w:pPr>
        <w:ind w:left="720" w:hanging="360"/>
      </w:pPr>
    </w:lvl>
    <w:lvl w:ilvl="1" w:tplc="DBBC7B00">
      <w:start w:val="1"/>
      <w:numFmt w:val="lowerLetter"/>
      <w:lvlText w:val="%2."/>
      <w:lvlJc w:val="left"/>
      <w:pPr>
        <w:ind w:left="1440" w:hanging="360"/>
      </w:pPr>
    </w:lvl>
    <w:lvl w:ilvl="2" w:tplc="2C1A38EE">
      <w:start w:val="1"/>
      <w:numFmt w:val="lowerRoman"/>
      <w:lvlText w:val="%3."/>
      <w:lvlJc w:val="right"/>
      <w:pPr>
        <w:ind w:left="2160" w:hanging="180"/>
      </w:pPr>
    </w:lvl>
    <w:lvl w:ilvl="3" w:tplc="602E2E1C">
      <w:start w:val="1"/>
      <w:numFmt w:val="decimal"/>
      <w:lvlText w:val="%4."/>
      <w:lvlJc w:val="left"/>
      <w:pPr>
        <w:ind w:left="2880" w:hanging="360"/>
      </w:pPr>
    </w:lvl>
    <w:lvl w:ilvl="4" w:tplc="2C980ED6">
      <w:start w:val="1"/>
      <w:numFmt w:val="lowerLetter"/>
      <w:lvlText w:val="%5."/>
      <w:lvlJc w:val="left"/>
      <w:pPr>
        <w:ind w:left="3600" w:hanging="360"/>
      </w:pPr>
    </w:lvl>
    <w:lvl w:ilvl="5" w:tplc="7AF22776">
      <w:start w:val="1"/>
      <w:numFmt w:val="lowerRoman"/>
      <w:lvlText w:val="%6."/>
      <w:lvlJc w:val="right"/>
      <w:pPr>
        <w:ind w:left="4320" w:hanging="180"/>
      </w:pPr>
    </w:lvl>
    <w:lvl w:ilvl="6" w:tplc="5AA00B22">
      <w:start w:val="1"/>
      <w:numFmt w:val="decimal"/>
      <w:lvlText w:val="%7."/>
      <w:lvlJc w:val="left"/>
      <w:pPr>
        <w:ind w:left="5040" w:hanging="360"/>
      </w:pPr>
    </w:lvl>
    <w:lvl w:ilvl="7" w:tplc="7A0CC1A2">
      <w:start w:val="1"/>
      <w:numFmt w:val="lowerLetter"/>
      <w:lvlText w:val="%8."/>
      <w:lvlJc w:val="left"/>
      <w:pPr>
        <w:ind w:left="5760" w:hanging="360"/>
      </w:pPr>
    </w:lvl>
    <w:lvl w:ilvl="8" w:tplc="0752553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D34C4B"/>
    <w:multiLevelType w:val="hybridMultilevel"/>
    <w:tmpl w:val="598A6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0BF1345"/>
    <w:multiLevelType w:val="hybridMultilevel"/>
    <w:tmpl w:val="9FEA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1302297"/>
    <w:multiLevelType w:val="hybridMultilevel"/>
    <w:tmpl w:val="84AE8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1435912"/>
    <w:multiLevelType w:val="hybridMultilevel"/>
    <w:tmpl w:val="9C7CCEFC"/>
    <w:lvl w:ilvl="0" w:tplc="E57457B0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42ED40FC"/>
    <w:multiLevelType w:val="hybridMultilevel"/>
    <w:tmpl w:val="8EE45C90"/>
    <w:lvl w:ilvl="0" w:tplc="347E3390">
      <w:start w:val="1"/>
      <w:numFmt w:val="decimal"/>
      <w:lvlText w:val="%1."/>
      <w:lvlJc w:val="center"/>
      <w:pPr>
        <w:ind w:left="1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107C29"/>
    <w:multiLevelType w:val="hybridMultilevel"/>
    <w:tmpl w:val="F6EC66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45A213AC"/>
    <w:multiLevelType w:val="hybridMultilevel"/>
    <w:tmpl w:val="A6B28732"/>
    <w:lvl w:ilvl="0" w:tplc="0409000F">
      <w:start w:val="1"/>
      <w:numFmt w:val="decimal"/>
      <w:lvlText w:val="%1."/>
      <w:lvlJc w:val="left"/>
      <w:pPr>
        <w:ind w:left="2590" w:hanging="360"/>
      </w:pPr>
    </w:lvl>
    <w:lvl w:ilvl="1" w:tplc="04090019" w:tentative="1">
      <w:start w:val="1"/>
      <w:numFmt w:val="lowerLetter"/>
      <w:lvlText w:val="%2."/>
      <w:lvlJc w:val="left"/>
      <w:pPr>
        <w:ind w:left="2375" w:hanging="360"/>
      </w:pPr>
    </w:lvl>
    <w:lvl w:ilvl="2" w:tplc="0409001B" w:tentative="1">
      <w:start w:val="1"/>
      <w:numFmt w:val="lowerRoman"/>
      <w:lvlText w:val="%3."/>
      <w:lvlJc w:val="right"/>
      <w:pPr>
        <w:ind w:left="3095" w:hanging="180"/>
      </w:pPr>
    </w:lvl>
    <w:lvl w:ilvl="3" w:tplc="0409000F" w:tentative="1">
      <w:start w:val="1"/>
      <w:numFmt w:val="decimal"/>
      <w:lvlText w:val="%4."/>
      <w:lvlJc w:val="left"/>
      <w:pPr>
        <w:ind w:left="3815" w:hanging="360"/>
      </w:pPr>
    </w:lvl>
    <w:lvl w:ilvl="4" w:tplc="04090019" w:tentative="1">
      <w:start w:val="1"/>
      <w:numFmt w:val="lowerLetter"/>
      <w:lvlText w:val="%5."/>
      <w:lvlJc w:val="left"/>
      <w:pPr>
        <w:ind w:left="4535" w:hanging="360"/>
      </w:pPr>
    </w:lvl>
    <w:lvl w:ilvl="5" w:tplc="0409001B" w:tentative="1">
      <w:start w:val="1"/>
      <w:numFmt w:val="lowerRoman"/>
      <w:lvlText w:val="%6."/>
      <w:lvlJc w:val="right"/>
      <w:pPr>
        <w:ind w:left="5255" w:hanging="180"/>
      </w:pPr>
    </w:lvl>
    <w:lvl w:ilvl="6" w:tplc="0409000F" w:tentative="1">
      <w:start w:val="1"/>
      <w:numFmt w:val="decimal"/>
      <w:lvlText w:val="%7."/>
      <w:lvlJc w:val="left"/>
      <w:pPr>
        <w:ind w:left="5975" w:hanging="360"/>
      </w:pPr>
    </w:lvl>
    <w:lvl w:ilvl="7" w:tplc="04090019" w:tentative="1">
      <w:start w:val="1"/>
      <w:numFmt w:val="lowerLetter"/>
      <w:lvlText w:val="%8."/>
      <w:lvlJc w:val="left"/>
      <w:pPr>
        <w:ind w:left="6695" w:hanging="360"/>
      </w:pPr>
    </w:lvl>
    <w:lvl w:ilvl="8" w:tplc="0409001B" w:tentative="1">
      <w:start w:val="1"/>
      <w:numFmt w:val="lowerRoman"/>
      <w:lvlText w:val="%9."/>
      <w:lvlJc w:val="right"/>
      <w:pPr>
        <w:ind w:left="7415" w:hanging="180"/>
      </w:pPr>
    </w:lvl>
  </w:abstractNum>
  <w:abstractNum w:abstractNumId="71" w15:restartNumberingAfterBreak="0">
    <w:nsid w:val="45B626B9"/>
    <w:multiLevelType w:val="hybridMultilevel"/>
    <w:tmpl w:val="73D092BE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72" w15:restartNumberingAfterBreak="0">
    <w:nsid w:val="461960BD"/>
    <w:multiLevelType w:val="hybridMultilevel"/>
    <w:tmpl w:val="FF8C4C18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3" w15:restartNumberingAfterBreak="0">
    <w:nsid w:val="46656168"/>
    <w:multiLevelType w:val="hybridMultilevel"/>
    <w:tmpl w:val="DE40F0BE"/>
    <w:lvl w:ilvl="0" w:tplc="55C28722">
      <w:start w:val="1"/>
      <w:numFmt w:val="decimal"/>
      <w:lvlText w:val="%1."/>
      <w:lvlJc w:val="left"/>
      <w:pPr>
        <w:ind w:left="2345" w:hanging="360"/>
      </w:pPr>
      <w:rPr>
        <w:color w:val="auto"/>
        <w:lang w:val="pt-BR"/>
      </w:rPr>
    </w:lvl>
    <w:lvl w:ilvl="1" w:tplc="A1C81F54">
      <w:start w:val="1"/>
      <w:numFmt w:val="lowerLetter"/>
      <w:lvlText w:val="%2."/>
      <w:lvlJc w:val="left"/>
      <w:pPr>
        <w:ind w:left="3065" w:hanging="360"/>
      </w:pPr>
    </w:lvl>
    <w:lvl w:ilvl="2" w:tplc="648A62B6">
      <w:start w:val="1"/>
      <w:numFmt w:val="lowerRoman"/>
      <w:lvlText w:val="%3."/>
      <w:lvlJc w:val="right"/>
      <w:pPr>
        <w:ind w:left="3785" w:hanging="180"/>
      </w:pPr>
    </w:lvl>
    <w:lvl w:ilvl="3" w:tplc="734A3CD8">
      <w:start w:val="1"/>
      <w:numFmt w:val="decimal"/>
      <w:lvlText w:val="%4."/>
      <w:lvlJc w:val="left"/>
      <w:pPr>
        <w:ind w:left="4505" w:hanging="360"/>
      </w:pPr>
    </w:lvl>
    <w:lvl w:ilvl="4" w:tplc="9CE6BD66">
      <w:start w:val="1"/>
      <w:numFmt w:val="lowerLetter"/>
      <w:lvlText w:val="%5."/>
      <w:lvlJc w:val="left"/>
      <w:pPr>
        <w:ind w:left="5225" w:hanging="360"/>
      </w:pPr>
    </w:lvl>
    <w:lvl w:ilvl="5" w:tplc="69FEBFBA">
      <w:start w:val="1"/>
      <w:numFmt w:val="lowerRoman"/>
      <w:lvlText w:val="%6."/>
      <w:lvlJc w:val="right"/>
      <w:pPr>
        <w:ind w:left="5945" w:hanging="180"/>
      </w:pPr>
    </w:lvl>
    <w:lvl w:ilvl="6" w:tplc="CF2EC832">
      <w:start w:val="1"/>
      <w:numFmt w:val="decimal"/>
      <w:lvlText w:val="%7."/>
      <w:lvlJc w:val="left"/>
      <w:pPr>
        <w:ind w:left="6665" w:hanging="360"/>
      </w:pPr>
    </w:lvl>
    <w:lvl w:ilvl="7" w:tplc="ABF0B426">
      <w:start w:val="1"/>
      <w:numFmt w:val="lowerLetter"/>
      <w:lvlText w:val="%8."/>
      <w:lvlJc w:val="left"/>
      <w:pPr>
        <w:ind w:left="7385" w:hanging="360"/>
      </w:pPr>
    </w:lvl>
    <w:lvl w:ilvl="8" w:tplc="BB3A5AA6">
      <w:start w:val="1"/>
      <w:numFmt w:val="lowerRoman"/>
      <w:lvlText w:val="%9."/>
      <w:lvlJc w:val="right"/>
      <w:pPr>
        <w:ind w:left="8105" w:hanging="180"/>
      </w:pPr>
    </w:lvl>
  </w:abstractNum>
  <w:abstractNum w:abstractNumId="74" w15:restartNumberingAfterBreak="0">
    <w:nsid w:val="46BB26F2"/>
    <w:multiLevelType w:val="hybridMultilevel"/>
    <w:tmpl w:val="B5143DE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5" w15:restartNumberingAfterBreak="0">
    <w:nsid w:val="46E16668"/>
    <w:multiLevelType w:val="hybridMultilevel"/>
    <w:tmpl w:val="F87A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77C221E"/>
    <w:multiLevelType w:val="hybridMultilevel"/>
    <w:tmpl w:val="3078DC3C"/>
    <w:lvl w:ilvl="0" w:tplc="0409000F">
      <w:start w:val="1"/>
      <w:numFmt w:val="decimal"/>
      <w:lvlText w:val="%1."/>
      <w:lvlJc w:val="left"/>
      <w:pPr>
        <w:ind w:left="1769" w:hanging="360"/>
      </w:pPr>
    </w:lvl>
    <w:lvl w:ilvl="1" w:tplc="04090019" w:tentative="1">
      <w:start w:val="1"/>
      <w:numFmt w:val="lowerLetter"/>
      <w:lvlText w:val="%2."/>
      <w:lvlJc w:val="left"/>
      <w:pPr>
        <w:ind w:left="2489" w:hanging="360"/>
      </w:pPr>
    </w:lvl>
    <w:lvl w:ilvl="2" w:tplc="0409001B" w:tentative="1">
      <w:start w:val="1"/>
      <w:numFmt w:val="lowerRoman"/>
      <w:lvlText w:val="%3."/>
      <w:lvlJc w:val="right"/>
      <w:pPr>
        <w:ind w:left="3209" w:hanging="180"/>
      </w:pPr>
    </w:lvl>
    <w:lvl w:ilvl="3" w:tplc="0409000F" w:tentative="1">
      <w:start w:val="1"/>
      <w:numFmt w:val="decimal"/>
      <w:lvlText w:val="%4."/>
      <w:lvlJc w:val="left"/>
      <w:pPr>
        <w:ind w:left="3929" w:hanging="360"/>
      </w:pPr>
    </w:lvl>
    <w:lvl w:ilvl="4" w:tplc="04090019" w:tentative="1">
      <w:start w:val="1"/>
      <w:numFmt w:val="lowerLetter"/>
      <w:lvlText w:val="%5."/>
      <w:lvlJc w:val="left"/>
      <w:pPr>
        <w:ind w:left="4649" w:hanging="360"/>
      </w:pPr>
    </w:lvl>
    <w:lvl w:ilvl="5" w:tplc="0409001B" w:tentative="1">
      <w:start w:val="1"/>
      <w:numFmt w:val="lowerRoman"/>
      <w:lvlText w:val="%6."/>
      <w:lvlJc w:val="right"/>
      <w:pPr>
        <w:ind w:left="5369" w:hanging="180"/>
      </w:pPr>
    </w:lvl>
    <w:lvl w:ilvl="6" w:tplc="0409000F" w:tentative="1">
      <w:start w:val="1"/>
      <w:numFmt w:val="decimal"/>
      <w:lvlText w:val="%7."/>
      <w:lvlJc w:val="left"/>
      <w:pPr>
        <w:ind w:left="6089" w:hanging="360"/>
      </w:pPr>
    </w:lvl>
    <w:lvl w:ilvl="7" w:tplc="04090019" w:tentative="1">
      <w:start w:val="1"/>
      <w:numFmt w:val="lowerLetter"/>
      <w:lvlText w:val="%8."/>
      <w:lvlJc w:val="left"/>
      <w:pPr>
        <w:ind w:left="6809" w:hanging="360"/>
      </w:pPr>
    </w:lvl>
    <w:lvl w:ilvl="8" w:tplc="0409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77" w15:restartNumberingAfterBreak="0">
    <w:nsid w:val="47DA2C4A"/>
    <w:multiLevelType w:val="hybridMultilevel"/>
    <w:tmpl w:val="9C74AB5E"/>
    <w:lvl w:ilvl="0" w:tplc="D3F02A2E">
      <w:start w:val="1"/>
      <w:numFmt w:val="decimal"/>
      <w:lvlText w:val="%1."/>
      <w:lvlJc w:val="left"/>
      <w:pPr>
        <w:ind w:left="2160" w:hanging="360"/>
      </w:pPr>
    </w:lvl>
    <w:lvl w:ilvl="1" w:tplc="A71A1ADE">
      <w:start w:val="1"/>
      <w:numFmt w:val="lowerLetter"/>
      <w:lvlText w:val="%2."/>
      <w:lvlJc w:val="left"/>
      <w:pPr>
        <w:ind w:left="2814" w:hanging="360"/>
      </w:pPr>
    </w:lvl>
    <w:lvl w:ilvl="2" w:tplc="1AE63EE6">
      <w:start w:val="1"/>
      <w:numFmt w:val="lowerRoman"/>
      <w:lvlText w:val="%3."/>
      <w:lvlJc w:val="right"/>
      <w:pPr>
        <w:ind w:left="3534" w:hanging="180"/>
      </w:pPr>
    </w:lvl>
    <w:lvl w:ilvl="3" w:tplc="60340F70">
      <w:start w:val="1"/>
      <w:numFmt w:val="decimal"/>
      <w:lvlText w:val="%4."/>
      <w:lvlJc w:val="left"/>
      <w:pPr>
        <w:ind w:left="4254" w:hanging="360"/>
      </w:pPr>
    </w:lvl>
    <w:lvl w:ilvl="4" w:tplc="B0844702">
      <w:start w:val="1"/>
      <w:numFmt w:val="lowerLetter"/>
      <w:lvlText w:val="%5."/>
      <w:lvlJc w:val="left"/>
      <w:pPr>
        <w:ind w:left="4974" w:hanging="360"/>
      </w:pPr>
    </w:lvl>
    <w:lvl w:ilvl="5" w:tplc="AB72BCEA">
      <w:start w:val="1"/>
      <w:numFmt w:val="lowerRoman"/>
      <w:lvlText w:val="%6."/>
      <w:lvlJc w:val="right"/>
      <w:pPr>
        <w:ind w:left="5694" w:hanging="180"/>
      </w:pPr>
    </w:lvl>
    <w:lvl w:ilvl="6" w:tplc="08AAB638">
      <w:start w:val="1"/>
      <w:numFmt w:val="decimal"/>
      <w:lvlText w:val="%7."/>
      <w:lvlJc w:val="left"/>
      <w:pPr>
        <w:ind w:left="6414" w:hanging="360"/>
      </w:pPr>
    </w:lvl>
    <w:lvl w:ilvl="7" w:tplc="056A2FB2">
      <w:start w:val="1"/>
      <w:numFmt w:val="lowerLetter"/>
      <w:lvlText w:val="%8."/>
      <w:lvlJc w:val="left"/>
      <w:pPr>
        <w:ind w:left="7134" w:hanging="360"/>
      </w:pPr>
    </w:lvl>
    <w:lvl w:ilvl="8" w:tplc="14DCBF74">
      <w:start w:val="1"/>
      <w:numFmt w:val="lowerRoman"/>
      <w:lvlText w:val="%9."/>
      <w:lvlJc w:val="right"/>
      <w:pPr>
        <w:ind w:left="7854" w:hanging="180"/>
      </w:pPr>
    </w:lvl>
  </w:abstractNum>
  <w:abstractNum w:abstractNumId="78" w15:restartNumberingAfterBreak="0">
    <w:nsid w:val="480F1E30"/>
    <w:multiLevelType w:val="hybridMultilevel"/>
    <w:tmpl w:val="840EB12E"/>
    <w:lvl w:ilvl="0" w:tplc="653AEBFA">
      <w:start w:val="1"/>
      <w:numFmt w:val="decimal"/>
      <w:lvlText w:val="ມາດຕາ %1"/>
      <w:lvlJc w:val="left"/>
      <w:pPr>
        <w:ind w:left="720" w:hanging="360"/>
      </w:pPr>
      <w:rPr>
        <w:rFonts w:hint="default"/>
        <w:b/>
        <w:bCs/>
        <w:i w:val="0"/>
        <w:iCs w:val="0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83D1F8B"/>
    <w:multiLevelType w:val="hybridMultilevel"/>
    <w:tmpl w:val="0C1E21E4"/>
    <w:lvl w:ilvl="0" w:tplc="772E9E26">
      <w:start w:val="1"/>
      <w:numFmt w:val="decimal"/>
      <w:lvlText w:val="%1."/>
      <w:lvlJc w:val="left"/>
      <w:pPr>
        <w:ind w:left="1004" w:hanging="360"/>
      </w:pPr>
    </w:lvl>
    <w:lvl w:ilvl="1" w:tplc="8320CC82">
      <w:start w:val="1"/>
      <w:numFmt w:val="lowerLetter"/>
      <w:lvlText w:val="%2."/>
      <w:lvlJc w:val="left"/>
      <w:pPr>
        <w:ind w:left="1724" w:hanging="360"/>
      </w:pPr>
    </w:lvl>
    <w:lvl w:ilvl="2" w:tplc="0DFE136A">
      <w:start w:val="1"/>
      <w:numFmt w:val="lowerRoman"/>
      <w:lvlText w:val="%3."/>
      <w:lvlJc w:val="right"/>
      <w:pPr>
        <w:ind w:left="2444" w:hanging="180"/>
      </w:pPr>
    </w:lvl>
    <w:lvl w:ilvl="3" w:tplc="3722913E">
      <w:start w:val="1"/>
      <w:numFmt w:val="decimal"/>
      <w:lvlText w:val="%4."/>
      <w:lvlJc w:val="left"/>
      <w:pPr>
        <w:ind w:left="3164" w:hanging="360"/>
      </w:pPr>
    </w:lvl>
    <w:lvl w:ilvl="4" w:tplc="652E00E8">
      <w:start w:val="1"/>
      <w:numFmt w:val="lowerLetter"/>
      <w:lvlText w:val="%5."/>
      <w:lvlJc w:val="left"/>
      <w:pPr>
        <w:ind w:left="3884" w:hanging="360"/>
      </w:pPr>
    </w:lvl>
    <w:lvl w:ilvl="5" w:tplc="4664B696">
      <w:start w:val="1"/>
      <w:numFmt w:val="lowerRoman"/>
      <w:lvlText w:val="%6."/>
      <w:lvlJc w:val="right"/>
      <w:pPr>
        <w:ind w:left="4604" w:hanging="180"/>
      </w:pPr>
    </w:lvl>
    <w:lvl w:ilvl="6" w:tplc="0A827108">
      <w:start w:val="1"/>
      <w:numFmt w:val="decimal"/>
      <w:lvlText w:val="%7."/>
      <w:lvlJc w:val="left"/>
      <w:pPr>
        <w:ind w:left="5324" w:hanging="360"/>
      </w:pPr>
    </w:lvl>
    <w:lvl w:ilvl="7" w:tplc="D3E485DE">
      <w:start w:val="1"/>
      <w:numFmt w:val="lowerLetter"/>
      <w:lvlText w:val="%8."/>
      <w:lvlJc w:val="left"/>
      <w:pPr>
        <w:ind w:left="6044" w:hanging="360"/>
      </w:pPr>
    </w:lvl>
    <w:lvl w:ilvl="8" w:tplc="180285D8">
      <w:start w:val="1"/>
      <w:numFmt w:val="lowerRoman"/>
      <w:lvlText w:val="%9."/>
      <w:lvlJc w:val="right"/>
      <w:pPr>
        <w:ind w:left="6764" w:hanging="180"/>
      </w:pPr>
    </w:lvl>
  </w:abstractNum>
  <w:abstractNum w:abstractNumId="80" w15:restartNumberingAfterBreak="0">
    <w:nsid w:val="48CE3BE9"/>
    <w:multiLevelType w:val="hybridMultilevel"/>
    <w:tmpl w:val="829C406A"/>
    <w:lvl w:ilvl="0" w:tplc="A4B6518A">
      <w:start w:val="1"/>
      <w:numFmt w:val="decimal"/>
      <w:lvlText w:val="%1.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81" w15:restartNumberingAfterBreak="0">
    <w:nsid w:val="495F7B92"/>
    <w:multiLevelType w:val="hybridMultilevel"/>
    <w:tmpl w:val="B23E913E"/>
    <w:lvl w:ilvl="0" w:tplc="7E0ABD5A">
      <w:start w:val="1"/>
      <w:numFmt w:val="decimal"/>
      <w:lvlText w:val="%1."/>
      <w:lvlJc w:val="left"/>
      <w:pPr>
        <w:ind w:left="2345" w:hanging="360"/>
      </w:pPr>
      <w:rPr>
        <w:b w:val="0"/>
        <w:bCs w:val="0"/>
      </w:rPr>
    </w:lvl>
    <w:lvl w:ilvl="1" w:tplc="AF909E24">
      <w:start w:val="1"/>
      <w:numFmt w:val="lowerLetter"/>
      <w:lvlText w:val="%2."/>
      <w:lvlJc w:val="left"/>
      <w:pPr>
        <w:ind w:left="3065" w:hanging="360"/>
      </w:pPr>
    </w:lvl>
    <w:lvl w:ilvl="2" w:tplc="6D583D16">
      <w:start w:val="1"/>
      <w:numFmt w:val="lowerRoman"/>
      <w:lvlText w:val="%3."/>
      <w:lvlJc w:val="right"/>
      <w:pPr>
        <w:ind w:left="3785" w:hanging="180"/>
      </w:pPr>
    </w:lvl>
    <w:lvl w:ilvl="3" w:tplc="F30479D4">
      <w:start w:val="1"/>
      <w:numFmt w:val="decimal"/>
      <w:lvlText w:val="%4."/>
      <w:lvlJc w:val="left"/>
      <w:pPr>
        <w:ind w:left="4505" w:hanging="360"/>
      </w:pPr>
    </w:lvl>
    <w:lvl w:ilvl="4" w:tplc="290409C2">
      <w:start w:val="1"/>
      <w:numFmt w:val="lowerLetter"/>
      <w:lvlText w:val="%5."/>
      <w:lvlJc w:val="left"/>
      <w:pPr>
        <w:ind w:left="5225" w:hanging="360"/>
      </w:pPr>
    </w:lvl>
    <w:lvl w:ilvl="5" w:tplc="C8D08C1A">
      <w:start w:val="1"/>
      <w:numFmt w:val="lowerRoman"/>
      <w:lvlText w:val="%6."/>
      <w:lvlJc w:val="right"/>
      <w:pPr>
        <w:ind w:left="5945" w:hanging="180"/>
      </w:pPr>
    </w:lvl>
    <w:lvl w:ilvl="6" w:tplc="6568BA26">
      <w:start w:val="1"/>
      <w:numFmt w:val="decimal"/>
      <w:lvlText w:val="%7."/>
      <w:lvlJc w:val="left"/>
      <w:pPr>
        <w:ind w:left="6665" w:hanging="360"/>
      </w:pPr>
    </w:lvl>
    <w:lvl w:ilvl="7" w:tplc="DCBE2214">
      <w:start w:val="1"/>
      <w:numFmt w:val="lowerLetter"/>
      <w:lvlText w:val="%8."/>
      <w:lvlJc w:val="left"/>
      <w:pPr>
        <w:ind w:left="7385" w:hanging="360"/>
      </w:pPr>
    </w:lvl>
    <w:lvl w:ilvl="8" w:tplc="C9B0DAEC">
      <w:start w:val="1"/>
      <w:numFmt w:val="lowerRoman"/>
      <w:lvlText w:val="%9."/>
      <w:lvlJc w:val="right"/>
      <w:pPr>
        <w:ind w:left="8105" w:hanging="180"/>
      </w:pPr>
    </w:lvl>
  </w:abstractNum>
  <w:abstractNum w:abstractNumId="82" w15:restartNumberingAfterBreak="0">
    <w:nsid w:val="4B542C73"/>
    <w:multiLevelType w:val="hybridMultilevel"/>
    <w:tmpl w:val="51E64A26"/>
    <w:lvl w:ilvl="0" w:tplc="541C17CC">
      <w:start w:val="1"/>
      <w:numFmt w:val="decimal"/>
      <w:lvlText w:val="ມາດຕາ %1"/>
      <w:lvlJc w:val="left"/>
      <w:pPr>
        <w:ind w:left="720" w:hanging="360"/>
      </w:pPr>
      <w:rPr>
        <w:rFonts w:hint="default"/>
        <w:b/>
        <w:bCs/>
        <w:i w:val="0"/>
        <w:iCs w:val="0"/>
        <w:strike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C3C5190"/>
    <w:multiLevelType w:val="hybridMultilevel"/>
    <w:tmpl w:val="B23E913E"/>
    <w:lvl w:ilvl="0" w:tplc="7E0ABD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F909E24">
      <w:start w:val="1"/>
      <w:numFmt w:val="lowerLetter"/>
      <w:lvlText w:val="%2."/>
      <w:lvlJc w:val="left"/>
      <w:pPr>
        <w:ind w:left="1440" w:hanging="360"/>
      </w:pPr>
    </w:lvl>
    <w:lvl w:ilvl="2" w:tplc="6D583D16">
      <w:start w:val="1"/>
      <w:numFmt w:val="lowerRoman"/>
      <w:lvlText w:val="%3."/>
      <w:lvlJc w:val="right"/>
      <w:pPr>
        <w:ind w:left="2160" w:hanging="180"/>
      </w:pPr>
    </w:lvl>
    <w:lvl w:ilvl="3" w:tplc="F30479D4">
      <w:start w:val="1"/>
      <w:numFmt w:val="decimal"/>
      <w:lvlText w:val="%4."/>
      <w:lvlJc w:val="left"/>
      <w:pPr>
        <w:ind w:left="2880" w:hanging="360"/>
      </w:pPr>
    </w:lvl>
    <w:lvl w:ilvl="4" w:tplc="290409C2">
      <w:start w:val="1"/>
      <w:numFmt w:val="lowerLetter"/>
      <w:lvlText w:val="%5."/>
      <w:lvlJc w:val="left"/>
      <w:pPr>
        <w:ind w:left="3600" w:hanging="360"/>
      </w:pPr>
    </w:lvl>
    <w:lvl w:ilvl="5" w:tplc="C8D08C1A">
      <w:start w:val="1"/>
      <w:numFmt w:val="lowerRoman"/>
      <w:lvlText w:val="%6."/>
      <w:lvlJc w:val="right"/>
      <w:pPr>
        <w:ind w:left="4320" w:hanging="180"/>
      </w:pPr>
    </w:lvl>
    <w:lvl w:ilvl="6" w:tplc="6568BA26">
      <w:start w:val="1"/>
      <w:numFmt w:val="decimal"/>
      <w:lvlText w:val="%7."/>
      <w:lvlJc w:val="left"/>
      <w:pPr>
        <w:ind w:left="5040" w:hanging="360"/>
      </w:pPr>
    </w:lvl>
    <w:lvl w:ilvl="7" w:tplc="DCBE2214">
      <w:start w:val="1"/>
      <w:numFmt w:val="lowerLetter"/>
      <w:lvlText w:val="%8."/>
      <w:lvlJc w:val="left"/>
      <w:pPr>
        <w:ind w:left="5760" w:hanging="360"/>
      </w:pPr>
    </w:lvl>
    <w:lvl w:ilvl="8" w:tplc="C9B0DAEC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D01611E"/>
    <w:multiLevelType w:val="hybridMultilevel"/>
    <w:tmpl w:val="0DE8E682"/>
    <w:lvl w:ilvl="0" w:tplc="9BDE02BC">
      <w:start w:val="1"/>
      <w:numFmt w:val="decimal"/>
      <w:lvlText w:val="%1)"/>
      <w:lvlJc w:val="left"/>
      <w:pPr>
        <w:ind w:left="2700" w:hanging="360"/>
      </w:pPr>
      <w:rPr>
        <w:lang w:bidi="lo-LA"/>
      </w:rPr>
    </w:lvl>
    <w:lvl w:ilvl="1" w:tplc="29307F92">
      <w:start w:val="1"/>
      <w:numFmt w:val="lowerLetter"/>
      <w:lvlText w:val="%2."/>
      <w:lvlJc w:val="left"/>
      <w:pPr>
        <w:ind w:left="3420" w:hanging="360"/>
      </w:pPr>
    </w:lvl>
    <w:lvl w:ilvl="2" w:tplc="A46C716E">
      <w:start w:val="1"/>
      <w:numFmt w:val="lowerRoman"/>
      <w:lvlText w:val="%3."/>
      <w:lvlJc w:val="right"/>
      <w:pPr>
        <w:ind w:left="4140" w:hanging="180"/>
      </w:pPr>
    </w:lvl>
    <w:lvl w:ilvl="3" w:tplc="04BE69BA">
      <w:start w:val="1"/>
      <w:numFmt w:val="decimal"/>
      <w:lvlText w:val="%4."/>
      <w:lvlJc w:val="left"/>
      <w:pPr>
        <w:ind w:left="4860" w:hanging="360"/>
      </w:pPr>
    </w:lvl>
    <w:lvl w:ilvl="4" w:tplc="7D98AC56">
      <w:start w:val="1"/>
      <w:numFmt w:val="lowerLetter"/>
      <w:lvlText w:val="%5."/>
      <w:lvlJc w:val="left"/>
      <w:pPr>
        <w:ind w:left="5580" w:hanging="360"/>
      </w:pPr>
    </w:lvl>
    <w:lvl w:ilvl="5" w:tplc="E230F5B0">
      <w:start w:val="1"/>
      <w:numFmt w:val="lowerRoman"/>
      <w:lvlText w:val="%6."/>
      <w:lvlJc w:val="right"/>
      <w:pPr>
        <w:ind w:left="6300" w:hanging="180"/>
      </w:pPr>
    </w:lvl>
    <w:lvl w:ilvl="6" w:tplc="1C2413A2">
      <w:start w:val="1"/>
      <w:numFmt w:val="decimal"/>
      <w:lvlText w:val="%7."/>
      <w:lvlJc w:val="left"/>
      <w:pPr>
        <w:ind w:left="7020" w:hanging="360"/>
      </w:pPr>
    </w:lvl>
    <w:lvl w:ilvl="7" w:tplc="7FA69198">
      <w:start w:val="1"/>
      <w:numFmt w:val="lowerLetter"/>
      <w:lvlText w:val="%8."/>
      <w:lvlJc w:val="left"/>
      <w:pPr>
        <w:ind w:left="7740" w:hanging="360"/>
      </w:pPr>
    </w:lvl>
    <w:lvl w:ilvl="8" w:tplc="11EE46DE">
      <w:start w:val="1"/>
      <w:numFmt w:val="lowerRoman"/>
      <w:lvlText w:val="%9."/>
      <w:lvlJc w:val="right"/>
      <w:pPr>
        <w:ind w:left="8460" w:hanging="180"/>
      </w:pPr>
    </w:lvl>
  </w:abstractNum>
  <w:abstractNum w:abstractNumId="85" w15:restartNumberingAfterBreak="0">
    <w:nsid w:val="4D283B6A"/>
    <w:multiLevelType w:val="hybridMultilevel"/>
    <w:tmpl w:val="C93448D8"/>
    <w:lvl w:ilvl="0" w:tplc="11E8776C">
      <w:start w:val="3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D2F473E"/>
    <w:multiLevelType w:val="hybridMultilevel"/>
    <w:tmpl w:val="D7B03552"/>
    <w:lvl w:ilvl="0" w:tplc="E61A2DC0">
      <w:start w:val="1"/>
      <w:numFmt w:val="decimal"/>
      <w:lvlText w:val="%1."/>
      <w:lvlJc w:val="left"/>
      <w:pPr>
        <w:ind w:left="720" w:hanging="360"/>
      </w:pPr>
    </w:lvl>
    <w:lvl w:ilvl="1" w:tplc="8C54DE22">
      <w:start w:val="1"/>
      <w:numFmt w:val="lowerLetter"/>
      <w:lvlText w:val="%2."/>
      <w:lvlJc w:val="left"/>
      <w:pPr>
        <w:ind w:left="1440" w:hanging="360"/>
      </w:pPr>
    </w:lvl>
    <w:lvl w:ilvl="2" w:tplc="7070F25A">
      <w:start w:val="1"/>
      <w:numFmt w:val="lowerRoman"/>
      <w:lvlText w:val="%3."/>
      <w:lvlJc w:val="right"/>
      <w:pPr>
        <w:ind w:left="2160" w:hanging="180"/>
      </w:pPr>
    </w:lvl>
    <w:lvl w:ilvl="3" w:tplc="26B2F238">
      <w:start w:val="1"/>
      <w:numFmt w:val="decimal"/>
      <w:lvlText w:val="%4."/>
      <w:lvlJc w:val="left"/>
      <w:pPr>
        <w:ind w:left="2880" w:hanging="360"/>
      </w:pPr>
    </w:lvl>
    <w:lvl w:ilvl="4" w:tplc="CF0452D6">
      <w:start w:val="1"/>
      <w:numFmt w:val="lowerLetter"/>
      <w:lvlText w:val="%5."/>
      <w:lvlJc w:val="left"/>
      <w:pPr>
        <w:ind w:left="3600" w:hanging="360"/>
      </w:pPr>
    </w:lvl>
    <w:lvl w:ilvl="5" w:tplc="761EE1F4">
      <w:start w:val="1"/>
      <w:numFmt w:val="lowerRoman"/>
      <w:lvlText w:val="%6."/>
      <w:lvlJc w:val="right"/>
      <w:pPr>
        <w:ind w:left="4320" w:hanging="180"/>
      </w:pPr>
    </w:lvl>
    <w:lvl w:ilvl="6" w:tplc="E8603C4C">
      <w:start w:val="1"/>
      <w:numFmt w:val="decimal"/>
      <w:lvlText w:val="%7."/>
      <w:lvlJc w:val="left"/>
      <w:pPr>
        <w:ind w:left="5040" w:hanging="360"/>
      </w:pPr>
    </w:lvl>
    <w:lvl w:ilvl="7" w:tplc="8376DE82">
      <w:start w:val="1"/>
      <w:numFmt w:val="lowerLetter"/>
      <w:lvlText w:val="%8."/>
      <w:lvlJc w:val="left"/>
      <w:pPr>
        <w:ind w:left="5760" w:hanging="360"/>
      </w:pPr>
    </w:lvl>
    <w:lvl w:ilvl="8" w:tplc="E1DE8F62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D4B0EC1"/>
    <w:multiLevelType w:val="hybridMultilevel"/>
    <w:tmpl w:val="64488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F28670C"/>
    <w:multiLevelType w:val="hybridMultilevel"/>
    <w:tmpl w:val="31FCFB7E"/>
    <w:lvl w:ilvl="0" w:tplc="D3BC9478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9" w15:restartNumberingAfterBreak="0">
    <w:nsid w:val="4F4374BC"/>
    <w:multiLevelType w:val="multilevel"/>
    <w:tmpl w:val="29A88F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45" w:hanging="40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sz w:val="24"/>
      </w:rPr>
    </w:lvl>
  </w:abstractNum>
  <w:abstractNum w:abstractNumId="90" w15:restartNumberingAfterBreak="0">
    <w:nsid w:val="5185307B"/>
    <w:multiLevelType w:val="hybridMultilevel"/>
    <w:tmpl w:val="20F2504A"/>
    <w:lvl w:ilvl="0" w:tplc="8BB8B09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18C309E"/>
    <w:multiLevelType w:val="hybridMultilevel"/>
    <w:tmpl w:val="CAF012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2" w15:restartNumberingAfterBreak="0">
    <w:nsid w:val="525A1C54"/>
    <w:multiLevelType w:val="hybridMultilevel"/>
    <w:tmpl w:val="D22685C6"/>
    <w:lvl w:ilvl="0" w:tplc="653AEBFA">
      <w:start w:val="1"/>
      <w:numFmt w:val="decimal"/>
      <w:lvlText w:val="ມາດຕາ %1"/>
      <w:lvlJc w:val="left"/>
      <w:pPr>
        <w:ind w:left="720" w:hanging="360"/>
      </w:pPr>
      <w:rPr>
        <w:rFonts w:hint="default"/>
        <w:b/>
        <w:bCs/>
        <w:i w:val="0"/>
        <w:iCs w:val="0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69D01C9"/>
    <w:multiLevelType w:val="hybridMultilevel"/>
    <w:tmpl w:val="B566BDFA"/>
    <w:lvl w:ilvl="0" w:tplc="B2087D58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62860E46">
      <w:start w:val="1"/>
      <w:numFmt w:val="lowerLetter"/>
      <w:lvlText w:val="%2."/>
      <w:lvlJc w:val="left"/>
      <w:pPr>
        <w:ind w:left="1440" w:hanging="360"/>
      </w:pPr>
    </w:lvl>
    <w:lvl w:ilvl="2" w:tplc="F81A9796">
      <w:start w:val="1"/>
      <w:numFmt w:val="lowerRoman"/>
      <w:lvlText w:val="%3."/>
      <w:lvlJc w:val="right"/>
      <w:pPr>
        <w:ind w:left="2160" w:hanging="180"/>
      </w:pPr>
    </w:lvl>
    <w:lvl w:ilvl="3" w:tplc="CB365E30">
      <w:start w:val="1"/>
      <w:numFmt w:val="decimal"/>
      <w:lvlText w:val="%4."/>
      <w:lvlJc w:val="left"/>
      <w:pPr>
        <w:ind w:left="2880" w:hanging="360"/>
      </w:pPr>
    </w:lvl>
    <w:lvl w:ilvl="4" w:tplc="C718679A">
      <w:start w:val="1"/>
      <w:numFmt w:val="lowerLetter"/>
      <w:lvlText w:val="%5."/>
      <w:lvlJc w:val="left"/>
      <w:pPr>
        <w:ind w:left="3600" w:hanging="360"/>
      </w:pPr>
    </w:lvl>
    <w:lvl w:ilvl="5" w:tplc="FE5A4B9A">
      <w:start w:val="1"/>
      <w:numFmt w:val="lowerRoman"/>
      <w:lvlText w:val="%6."/>
      <w:lvlJc w:val="right"/>
      <w:pPr>
        <w:ind w:left="4320" w:hanging="180"/>
      </w:pPr>
    </w:lvl>
    <w:lvl w:ilvl="6" w:tplc="D4B0E3D2">
      <w:start w:val="1"/>
      <w:numFmt w:val="decimal"/>
      <w:lvlText w:val="%7."/>
      <w:lvlJc w:val="left"/>
      <w:pPr>
        <w:ind w:left="5040" w:hanging="360"/>
      </w:pPr>
    </w:lvl>
    <w:lvl w:ilvl="7" w:tplc="B492B228">
      <w:start w:val="1"/>
      <w:numFmt w:val="lowerLetter"/>
      <w:lvlText w:val="%8."/>
      <w:lvlJc w:val="left"/>
      <w:pPr>
        <w:ind w:left="5760" w:hanging="360"/>
      </w:pPr>
    </w:lvl>
    <w:lvl w:ilvl="8" w:tplc="1CB84236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7F579C"/>
    <w:multiLevelType w:val="hybridMultilevel"/>
    <w:tmpl w:val="9C18CB9C"/>
    <w:lvl w:ilvl="0" w:tplc="B77CA7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sz w:val="24"/>
      </w:rPr>
    </w:lvl>
    <w:lvl w:ilvl="1" w:tplc="9EB4E6EE">
      <w:start w:val="1"/>
      <w:numFmt w:val="lowerLetter"/>
      <w:lvlText w:val="%2."/>
      <w:lvlJc w:val="left"/>
      <w:pPr>
        <w:ind w:left="2520" w:hanging="360"/>
      </w:pPr>
    </w:lvl>
    <w:lvl w:ilvl="2" w:tplc="CDFCEAC8">
      <w:start w:val="1"/>
      <w:numFmt w:val="lowerRoman"/>
      <w:lvlText w:val="%3."/>
      <w:lvlJc w:val="right"/>
      <w:pPr>
        <w:ind w:left="3240" w:hanging="180"/>
      </w:pPr>
    </w:lvl>
    <w:lvl w:ilvl="3" w:tplc="ABCC1E10">
      <w:start w:val="1"/>
      <w:numFmt w:val="decimal"/>
      <w:lvlText w:val="%4."/>
      <w:lvlJc w:val="left"/>
      <w:pPr>
        <w:ind w:left="3960" w:hanging="360"/>
      </w:pPr>
    </w:lvl>
    <w:lvl w:ilvl="4" w:tplc="BF9C4766">
      <w:start w:val="1"/>
      <w:numFmt w:val="lowerLetter"/>
      <w:lvlText w:val="%5."/>
      <w:lvlJc w:val="left"/>
      <w:pPr>
        <w:ind w:left="4680" w:hanging="360"/>
      </w:pPr>
    </w:lvl>
    <w:lvl w:ilvl="5" w:tplc="61ACA0B6">
      <w:start w:val="1"/>
      <w:numFmt w:val="lowerRoman"/>
      <w:lvlText w:val="%6."/>
      <w:lvlJc w:val="right"/>
      <w:pPr>
        <w:ind w:left="5400" w:hanging="180"/>
      </w:pPr>
    </w:lvl>
    <w:lvl w:ilvl="6" w:tplc="0950A018">
      <w:start w:val="1"/>
      <w:numFmt w:val="decimal"/>
      <w:lvlText w:val="%7."/>
      <w:lvlJc w:val="left"/>
      <w:pPr>
        <w:ind w:left="6120" w:hanging="360"/>
      </w:pPr>
    </w:lvl>
    <w:lvl w:ilvl="7" w:tplc="3EAEF5FE">
      <w:start w:val="1"/>
      <w:numFmt w:val="lowerLetter"/>
      <w:lvlText w:val="%8."/>
      <w:lvlJc w:val="left"/>
      <w:pPr>
        <w:ind w:left="6840" w:hanging="360"/>
      </w:pPr>
    </w:lvl>
    <w:lvl w:ilvl="8" w:tplc="B9F22C44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59820EFA"/>
    <w:multiLevelType w:val="hybridMultilevel"/>
    <w:tmpl w:val="57ACF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E7043EC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9D03D81"/>
    <w:multiLevelType w:val="hybridMultilevel"/>
    <w:tmpl w:val="42867D90"/>
    <w:lvl w:ilvl="0" w:tplc="541C17CC">
      <w:start w:val="1"/>
      <w:numFmt w:val="decimal"/>
      <w:lvlText w:val="ມາດຕາ %1"/>
      <w:lvlJc w:val="left"/>
      <w:pPr>
        <w:ind w:left="720" w:hanging="360"/>
      </w:pPr>
      <w:rPr>
        <w:rFonts w:hint="default"/>
        <w:b/>
        <w:bCs/>
        <w:i w:val="0"/>
        <w:iCs w:val="0"/>
        <w:strike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AA774B5"/>
    <w:multiLevelType w:val="hybridMultilevel"/>
    <w:tmpl w:val="43DE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B2737EA"/>
    <w:multiLevelType w:val="hybridMultilevel"/>
    <w:tmpl w:val="7F404E66"/>
    <w:lvl w:ilvl="0" w:tplc="653AEBFA">
      <w:start w:val="1"/>
      <w:numFmt w:val="decimal"/>
      <w:lvlText w:val="ມາດຕາ %1"/>
      <w:lvlJc w:val="left"/>
      <w:pPr>
        <w:ind w:left="720" w:hanging="360"/>
      </w:pPr>
      <w:rPr>
        <w:rFonts w:hint="default"/>
        <w:b/>
        <w:bCs/>
        <w:i w:val="0"/>
        <w:iCs w:val="0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B952319"/>
    <w:multiLevelType w:val="hybridMultilevel"/>
    <w:tmpl w:val="636CB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5C527065"/>
    <w:multiLevelType w:val="hybridMultilevel"/>
    <w:tmpl w:val="F1BEC56A"/>
    <w:lvl w:ilvl="0" w:tplc="26029F5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CA20441"/>
    <w:multiLevelType w:val="hybridMultilevel"/>
    <w:tmpl w:val="C6FC3B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2" w15:restartNumberingAfterBreak="0">
    <w:nsid w:val="5D0C5591"/>
    <w:multiLevelType w:val="hybridMultilevel"/>
    <w:tmpl w:val="EAEAA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F976FB4"/>
    <w:multiLevelType w:val="hybridMultilevel"/>
    <w:tmpl w:val="2C20116E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4" w15:restartNumberingAfterBreak="0">
    <w:nsid w:val="60B711D0"/>
    <w:multiLevelType w:val="hybridMultilevel"/>
    <w:tmpl w:val="2A90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0CE09FB"/>
    <w:multiLevelType w:val="hybridMultilevel"/>
    <w:tmpl w:val="1138E5E0"/>
    <w:lvl w:ilvl="0" w:tplc="8250C4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F60F6A"/>
    <w:multiLevelType w:val="hybridMultilevel"/>
    <w:tmpl w:val="4C10511E"/>
    <w:lvl w:ilvl="0" w:tplc="4790D53C">
      <w:start w:val="1"/>
      <w:numFmt w:val="decimal"/>
      <w:lvlText w:val="%1."/>
      <w:lvlJc w:val="left"/>
      <w:pPr>
        <w:ind w:left="2487" w:hanging="360"/>
      </w:pPr>
      <w:rPr>
        <w:rFonts w:ascii="Phetsarath OT" w:eastAsia="Phetsarath OT" w:hAnsi="Phetsarath OT" w:cs="Phetsarath OT" w:hint="default"/>
        <w:color w:val="auto"/>
        <w:sz w:val="24"/>
        <w:szCs w:val="24"/>
      </w:rPr>
    </w:lvl>
    <w:lvl w:ilvl="1" w:tplc="3A02F278">
      <w:start w:val="1"/>
      <w:numFmt w:val="lowerLetter"/>
      <w:lvlText w:val="%2."/>
      <w:lvlJc w:val="left"/>
      <w:pPr>
        <w:ind w:left="2520" w:hanging="360"/>
      </w:pPr>
    </w:lvl>
    <w:lvl w:ilvl="2" w:tplc="6CC2B53E">
      <w:start w:val="1"/>
      <w:numFmt w:val="lowerRoman"/>
      <w:lvlText w:val="%3."/>
      <w:lvlJc w:val="right"/>
      <w:pPr>
        <w:ind w:left="3240" w:hanging="180"/>
      </w:pPr>
    </w:lvl>
    <w:lvl w:ilvl="3" w:tplc="A87E8570">
      <w:start w:val="1"/>
      <w:numFmt w:val="decimal"/>
      <w:lvlText w:val="%4."/>
      <w:lvlJc w:val="left"/>
      <w:pPr>
        <w:ind w:left="3960" w:hanging="360"/>
      </w:pPr>
    </w:lvl>
    <w:lvl w:ilvl="4" w:tplc="9E407910">
      <w:start w:val="1"/>
      <w:numFmt w:val="lowerLetter"/>
      <w:lvlText w:val="%5."/>
      <w:lvlJc w:val="left"/>
      <w:pPr>
        <w:ind w:left="4680" w:hanging="360"/>
      </w:pPr>
    </w:lvl>
    <w:lvl w:ilvl="5" w:tplc="B72A6B4C">
      <w:start w:val="1"/>
      <w:numFmt w:val="lowerRoman"/>
      <w:lvlText w:val="%6."/>
      <w:lvlJc w:val="right"/>
      <w:pPr>
        <w:ind w:left="5400" w:hanging="180"/>
      </w:pPr>
    </w:lvl>
    <w:lvl w:ilvl="6" w:tplc="C6E4AC90">
      <w:start w:val="1"/>
      <w:numFmt w:val="decimal"/>
      <w:lvlText w:val="%7."/>
      <w:lvlJc w:val="left"/>
      <w:pPr>
        <w:ind w:left="6120" w:hanging="360"/>
      </w:pPr>
    </w:lvl>
    <w:lvl w:ilvl="7" w:tplc="C0E0D856">
      <w:start w:val="1"/>
      <w:numFmt w:val="lowerLetter"/>
      <w:lvlText w:val="%8."/>
      <w:lvlJc w:val="left"/>
      <w:pPr>
        <w:ind w:left="6840" w:hanging="360"/>
      </w:pPr>
    </w:lvl>
    <w:lvl w:ilvl="8" w:tplc="132A9986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628008E5"/>
    <w:multiLevelType w:val="hybridMultilevel"/>
    <w:tmpl w:val="B49C56D0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8" w15:restartNumberingAfterBreak="0">
    <w:nsid w:val="650D64BA"/>
    <w:multiLevelType w:val="hybridMultilevel"/>
    <w:tmpl w:val="93941DCE"/>
    <w:lvl w:ilvl="0" w:tplc="25BE55F6">
      <w:start w:val="1"/>
      <w:numFmt w:val="decimal"/>
      <w:lvlText w:val="%1."/>
      <w:lvlJc w:val="left"/>
      <w:pPr>
        <w:ind w:left="2160" w:hanging="360"/>
      </w:pPr>
      <w:rPr>
        <w:rFonts w:ascii="Times New Roman" w:eastAsia="Phetsarath OT" w:hAnsi="Times New Roman" w:cs="Times New Roman" w:hint="default"/>
        <w:b/>
        <w:bCs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D13A40F0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9" w15:restartNumberingAfterBreak="0">
    <w:nsid w:val="665B6B87"/>
    <w:multiLevelType w:val="hybridMultilevel"/>
    <w:tmpl w:val="D9CAB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6621054"/>
    <w:multiLevelType w:val="hybridMultilevel"/>
    <w:tmpl w:val="AC607EB4"/>
    <w:lvl w:ilvl="0" w:tplc="65D870F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trike w:val="0"/>
        <w:dstrike w:val="0"/>
        <w:color w:val="auto"/>
        <w:sz w:val="24"/>
        <w:szCs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74340BA"/>
    <w:multiLevelType w:val="hybridMultilevel"/>
    <w:tmpl w:val="44C24330"/>
    <w:lvl w:ilvl="0" w:tplc="0DF00570">
      <w:start w:val="1"/>
      <w:numFmt w:val="decimal"/>
      <w:lvlText w:val="%1."/>
      <w:lvlJc w:val="left"/>
      <w:pPr>
        <w:ind w:left="1353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2" w15:restartNumberingAfterBreak="0">
    <w:nsid w:val="67823F07"/>
    <w:multiLevelType w:val="hybridMultilevel"/>
    <w:tmpl w:val="BB789D3E"/>
    <w:lvl w:ilvl="0" w:tplc="F0FC7DAE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7DE00B6"/>
    <w:multiLevelType w:val="hybridMultilevel"/>
    <w:tmpl w:val="6FF80322"/>
    <w:lvl w:ilvl="0" w:tplc="6E5081B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67ED4DE3"/>
    <w:multiLevelType w:val="hybridMultilevel"/>
    <w:tmpl w:val="B7943B22"/>
    <w:lvl w:ilvl="0" w:tplc="362E0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5" w15:restartNumberingAfterBreak="0">
    <w:nsid w:val="68AF4BBB"/>
    <w:multiLevelType w:val="hybridMultilevel"/>
    <w:tmpl w:val="75C0BB4E"/>
    <w:lvl w:ilvl="0" w:tplc="211A4310">
      <w:start w:val="1"/>
      <w:numFmt w:val="decimal"/>
      <w:lvlText w:val="ມາດຕາ %1"/>
      <w:lvlJc w:val="left"/>
      <w:pPr>
        <w:ind w:left="360" w:hanging="360"/>
      </w:pPr>
      <w:rPr>
        <w:rFonts w:ascii="Phetsarath OT" w:eastAsia="Phetsarath OT" w:hAnsi="Phetsarath OT" w:cs="Phetsarath OT" w:hint="default"/>
        <w:b/>
        <w:bCs/>
        <w:i w:val="0"/>
        <w:iCs w:val="0"/>
        <w:sz w:val="24"/>
        <w:szCs w:val="24"/>
        <w:lang w:bidi="lo-LA"/>
      </w:rPr>
    </w:lvl>
    <w:lvl w:ilvl="1" w:tplc="F5C08D68">
      <w:numFmt w:val="bullet"/>
      <w:lvlText w:val="-"/>
      <w:lvlJc w:val="left"/>
      <w:pPr>
        <w:ind w:left="1846" w:hanging="1050"/>
      </w:pPr>
      <w:rPr>
        <w:rFonts w:ascii="Phetsarath OT" w:eastAsia="Phetsarath OT" w:hAnsi="Phetsarath OT" w:cs="Phetsarath OT" w:hint="eastAsia"/>
      </w:r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6" w15:restartNumberingAfterBreak="0">
    <w:nsid w:val="69467863"/>
    <w:multiLevelType w:val="hybridMultilevel"/>
    <w:tmpl w:val="89700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69B22B6B"/>
    <w:multiLevelType w:val="hybridMultilevel"/>
    <w:tmpl w:val="BF2CABF4"/>
    <w:lvl w:ilvl="0" w:tplc="A16295FE">
      <w:start w:val="1"/>
      <w:numFmt w:val="decimal"/>
      <w:lvlText w:val="%1."/>
      <w:lvlJc w:val="left"/>
      <w:pPr>
        <w:ind w:left="1495" w:hanging="360"/>
      </w:pPr>
      <w:rPr>
        <w:rFonts w:hint="default"/>
        <w:color w:val="auto"/>
        <w:sz w:val="24"/>
        <w:szCs w:val="24"/>
      </w:rPr>
    </w:lvl>
    <w:lvl w:ilvl="1" w:tplc="3A02F278">
      <w:start w:val="1"/>
      <w:numFmt w:val="lowerLetter"/>
      <w:lvlText w:val="%2."/>
      <w:lvlJc w:val="left"/>
      <w:pPr>
        <w:ind w:left="2215" w:hanging="360"/>
      </w:pPr>
    </w:lvl>
    <w:lvl w:ilvl="2" w:tplc="6CC2B53E">
      <w:start w:val="1"/>
      <w:numFmt w:val="lowerRoman"/>
      <w:lvlText w:val="%3."/>
      <w:lvlJc w:val="right"/>
      <w:pPr>
        <w:ind w:left="2935" w:hanging="180"/>
      </w:pPr>
    </w:lvl>
    <w:lvl w:ilvl="3" w:tplc="2098EEAE">
      <w:start w:val="1"/>
      <w:numFmt w:val="decimal"/>
      <w:lvlText w:val="%4."/>
      <w:lvlJc w:val="left"/>
      <w:pPr>
        <w:ind w:left="3655" w:hanging="360"/>
      </w:pPr>
      <w:rPr>
        <w:rFonts w:ascii="Phetsarath OT" w:eastAsia="Phetsarath OT" w:hAnsi="Phetsarath OT" w:cs="Phetsarath OT"/>
      </w:rPr>
    </w:lvl>
    <w:lvl w:ilvl="4" w:tplc="9E407910">
      <w:start w:val="1"/>
      <w:numFmt w:val="lowerLetter"/>
      <w:lvlText w:val="%5."/>
      <w:lvlJc w:val="left"/>
      <w:pPr>
        <w:ind w:left="4375" w:hanging="360"/>
      </w:pPr>
    </w:lvl>
    <w:lvl w:ilvl="5" w:tplc="B72A6B4C">
      <w:start w:val="1"/>
      <w:numFmt w:val="lowerRoman"/>
      <w:lvlText w:val="%6."/>
      <w:lvlJc w:val="right"/>
      <w:pPr>
        <w:ind w:left="5095" w:hanging="180"/>
      </w:pPr>
    </w:lvl>
    <w:lvl w:ilvl="6" w:tplc="C6E4AC90">
      <w:start w:val="1"/>
      <w:numFmt w:val="decimal"/>
      <w:lvlText w:val="%7."/>
      <w:lvlJc w:val="left"/>
      <w:pPr>
        <w:ind w:left="5815" w:hanging="360"/>
      </w:pPr>
    </w:lvl>
    <w:lvl w:ilvl="7" w:tplc="C0E0D856">
      <w:start w:val="1"/>
      <w:numFmt w:val="lowerLetter"/>
      <w:lvlText w:val="%8."/>
      <w:lvlJc w:val="left"/>
      <w:pPr>
        <w:ind w:left="6535" w:hanging="360"/>
      </w:pPr>
    </w:lvl>
    <w:lvl w:ilvl="8" w:tplc="132A9986">
      <w:start w:val="1"/>
      <w:numFmt w:val="lowerRoman"/>
      <w:lvlText w:val="%9."/>
      <w:lvlJc w:val="right"/>
      <w:pPr>
        <w:ind w:left="7255" w:hanging="180"/>
      </w:pPr>
    </w:lvl>
  </w:abstractNum>
  <w:abstractNum w:abstractNumId="118" w15:restartNumberingAfterBreak="0">
    <w:nsid w:val="6BA96E09"/>
    <w:multiLevelType w:val="hybridMultilevel"/>
    <w:tmpl w:val="B1326316"/>
    <w:lvl w:ilvl="0" w:tplc="EE82ACC0">
      <w:start w:val="1"/>
      <w:numFmt w:val="decimal"/>
      <w:lvlText w:val="%1."/>
      <w:lvlJc w:val="left"/>
      <w:pPr>
        <w:ind w:left="178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9" w15:restartNumberingAfterBreak="0">
    <w:nsid w:val="6CE317A3"/>
    <w:multiLevelType w:val="hybridMultilevel"/>
    <w:tmpl w:val="C7DCF8B6"/>
    <w:lvl w:ilvl="0" w:tplc="41E679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6F630848"/>
    <w:multiLevelType w:val="hybridMultilevel"/>
    <w:tmpl w:val="5E8ED422"/>
    <w:lvl w:ilvl="0" w:tplc="2AC078D0">
      <w:start w:val="1"/>
      <w:numFmt w:val="decimal"/>
      <w:lvlText w:val="%1."/>
      <w:lvlJc w:val="left"/>
      <w:pPr>
        <w:ind w:left="1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21" w15:restartNumberingAfterBreak="0">
    <w:nsid w:val="6FE56240"/>
    <w:multiLevelType w:val="hybridMultilevel"/>
    <w:tmpl w:val="E7D4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24B00EA"/>
    <w:multiLevelType w:val="hybridMultilevel"/>
    <w:tmpl w:val="92D0C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25D3D6B"/>
    <w:multiLevelType w:val="hybridMultilevel"/>
    <w:tmpl w:val="C2A614D4"/>
    <w:lvl w:ilvl="0" w:tplc="8CA0626C">
      <w:start w:val="1"/>
      <w:numFmt w:val="decimal"/>
      <w:lvlText w:val="%1."/>
      <w:lvlJc w:val="left"/>
      <w:pPr>
        <w:ind w:left="2160" w:hanging="360"/>
      </w:pPr>
    </w:lvl>
    <w:lvl w:ilvl="1" w:tplc="51C08D7C">
      <w:start w:val="1"/>
      <w:numFmt w:val="lowerLetter"/>
      <w:lvlText w:val="%2."/>
      <w:lvlJc w:val="left"/>
      <w:pPr>
        <w:ind w:left="2880" w:hanging="360"/>
      </w:pPr>
    </w:lvl>
    <w:lvl w:ilvl="2" w:tplc="51F2373C">
      <w:start w:val="1"/>
      <w:numFmt w:val="lowerRoman"/>
      <w:lvlText w:val="%3."/>
      <w:lvlJc w:val="right"/>
      <w:pPr>
        <w:ind w:left="3600" w:hanging="180"/>
      </w:pPr>
    </w:lvl>
    <w:lvl w:ilvl="3" w:tplc="6FDE07C8">
      <w:start w:val="1"/>
      <w:numFmt w:val="decimal"/>
      <w:lvlText w:val="%4."/>
      <w:lvlJc w:val="left"/>
      <w:pPr>
        <w:ind w:left="4320" w:hanging="360"/>
      </w:pPr>
    </w:lvl>
    <w:lvl w:ilvl="4" w:tplc="C7966D66">
      <w:start w:val="1"/>
      <w:numFmt w:val="lowerLetter"/>
      <w:lvlText w:val="%5."/>
      <w:lvlJc w:val="left"/>
      <w:pPr>
        <w:ind w:left="5040" w:hanging="360"/>
      </w:pPr>
    </w:lvl>
    <w:lvl w:ilvl="5" w:tplc="6804DA1A">
      <w:start w:val="1"/>
      <w:numFmt w:val="lowerRoman"/>
      <w:lvlText w:val="%6."/>
      <w:lvlJc w:val="right"/>
      <w:pPr>
        <w:ind w:left="5760" w:hanging="180"/>
      </w:pPr>
    </w:lvl>
    <w:lvl w:ilvl="6" w:tplc="D32824D4">
      <w:start w:val="1"/>
      <w:numFmt w:val="decimal"/>
      <w:lvlText w:val="%7."/>
      <w:lvlJc w:val="left"/>
      <w:pPr>
        <w:ind w:left="6480" w:hanging="360"/>
      </w:pPr>
    </w:lvl>
    <w:lvl w:ilvl="7" w:tplc="351022A8">
      <w:start w:val="1"/>
      <w:numFmt w:val="lowerLetter"/>
      <w:lvlText w:val="%8."/>
      <w:lvlJc w:val="left"/>
      <w:pPr>
        <w:ind w:left="7200" w:hanging="360"/>
      </w:pPr>
    </w:lvl>
    <w:lvl w:ilvl="8" w:tplc="E43A3006">
      <w:start w:val="1"/>
      <w:numFmt w:val="lowerRoman"/>
      <w:lvlText w:val="%9."/>
      <w:lvlJc w:val="right"/>
      <w:pPr>
        <w:ind w:left="7920" w:hanging="180"/>
      </w:pPr>
    </w:lvl>
  </w:abstractNum>
  <w:abstractNum w:abstractNumId="124" w15:restartNumberingAfterBreak="0">
    <w:nsid w:val="73555CF6"/>
    <w:multiLevelType w:val="hybridMultilevel"/>
    <w:tmpl w:val="115410CA"/>
    <w:lvl w:ilvl="0" w:tplc="F6CA4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40960DD"/>
    <w:multiLevelType w:val="hybridMultilevel"/>
    <w:tmpl w:val="AD7E5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860E46">
      <w:start w:val="1"/>
      <w:numFmt w:val="lowerLetter"/>
      <w:lvlText w:val="%2."/>
      <w:lvlJc w:val="left"/>
      <w:pPr>
        <w:ind w:left="1440" w:hanging="360"/>
      </w:pPr>
    </w:lvl>
    <w:lvl w:ilvl="2" w:tplc="F81A9796">
      <w:start w:val="1"/>
      <w:numFmt w:val="lowerRoman"/>
      <w:lvlText w:val="%3."/>
      <w:lvlJc w:val="right"/>
      <w:pPr>
        <w:ind w:left="2160" w:hanging="180"/>
      </w:pPr>
    </w:lvl>
    <w:lvl w:ilvl="3" w:tplc="CB365E30">
      <w:start w:val="1"/>
      <w:numFmt w:val="decimal"/>
      <w:lvlText w:val="%4."/>
      <w:lvlJc w:val="left"/>
      <w:pPr>
        <w:ind w:left="2880" w:hanging="360"/>
      </w:pPr>
    </w:lvl>
    <w:lvl w:ilvl="4" w:tplc="C718679A">
      <w:start w:val="1"/>
      <w:numFmt w:val="lowerLetter"/>
      <w:lvlText w:val="%5."/>
      <w:lvlJc w:val="left"/>
      <w:pPr>
        <w:ind w:left="3600" w:hanging="360"/>
      </w:pPr>
    </w:lvl>
    <w:lvl w:ilvl="5" w:tplc="FE5A4B9A">
      <w:start w:val="1"/>
      <w:numFmt w:val="lowerRoman"/>
      <w:lvlText w:val="%6."/>
      <w:lvlJc w:val="right"/>
      <w:pPr>
        <w:ind w:left="4320" w:hanging="180"/>
      </w:pPr>
    </w:lvl>
    <w:lvl w:ilvl="6" w:tplc="D4B0E3D2">
      <w:start w:val="1"/>
      <w:numFmt w:val="decimal"/>
      <w:lvlText w:val="%7."/>
      <w:lvlJc w:val="left"/>
      <w:pPr>
        <w:ind w:left="5040" w:hanging="360"/>
      </w:pPr>
    </w:lvl>
    <w:lvl w:ilvl="7" w:tplc="B492B228">
      <w:start w:val="1"/>
      <w:numFmt w:val="lowerLetter"/>
      <w:lvlText w:val="%8."/>
      <w:lvlJc w:val="left"/>
      <w:pPr>
        <w:ind w:left="5760" w:hanging="360"/>
      </w:pPr>
    </w:lvl>
    <w:lvl w:ilvl="8" w:tplc="1CB84236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2E4A31"/>
    <w:multiLevelType w:val="hybridMultilevel"/>
    <w:tmpl w:val="EC4CE7CC"/>
    <w:lvl w:ilvl="0" w:tplc="339677F2">
      <w:start w:val="1"/>
      <w:numFmt w:val="decimal"/>
      <w:lvlText w:val="%1."/>
      <w:lvlJc w:val="left"/>
      <w:pPr>
        <w:ind w:left="990" w:hanging="360"/>
      </w:pPr>
      <w:rPr>
        <w:rFonts w:eastAsia="Phetsarath OT" w:hint="default"/>
        <w:b/>
        <w:bCs w:val="0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7" w15:restartNumberingAfterBreak="0">
    <w:nsid w:val="75F8089B"/>
    <w:multiLevelType w:val="hybridMultilevel"/>
    <w:tmpl w:val="7FA6A9A4"/>
    <w:lvl w:ilvl="0" w:tplc="686A0A10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  <w:color w:val="auto"/>
      </w:rPr>
    </w:lvl>
    <w:lvl w:ilvl="1" w:tplc="3A02F278">
      <w:start w:val="1"/>
      <w:numFmt w:val="lowerLetter"/>
      <w:lvlText w:val="%2."/>
      <w:lvlJc w:val="left"/>
      <w:pPr>
        <w:ind w:left="2520" w:hanging="360"/>
      </w:pPr>
    </w:lvl>
    <w:lvl w:ilvl="2" w:tplc="6CC2B53E">
      <w:start w:val="1"/>
      <w:numFmt w:val="lowerRoman"/>
      <w:lvlText w:val="%3."/>
      <w:lvlJc w:val="right"/>
      <w:pPr>
        <w:ind w:left="3240" w:hanging="180"/>
      </w:pPr>
    </w:lvl>
    <w:lvl w:ilvl="3" w:tplc="A87E8570">
      <w:start w:val="1"/>
      <w:numFmt w:val="decimal"/>
      <w:lvlText w:val="%4."/>
      <w:lvlJc w:val="left"/>
      <w:pPr>
        <w:ind w:left="3960" w:hanging="360"/>
      </w:pPr>
    </w:lvl>
    <w:lvl w:ilvl="4" w:tplc="9E407910">
      <w:start w:val="1"/>
      <w:numFmt w:val="lowerLetter"/>
      <w:lvlText w:val="%5."/>
      <w:lvlJc w:val="left"/>
      <w:pPr>
        <w:ind w:left="4680" w:hanging="360"/>
      </w:pPr>
    </w:lvl>
    <w:lvl w:ilvl="5" w:tplc="B72A6B4C">
      <w:start w:val="1"/>
      <w:numFmt w:val="lowerRoman"/>
      <w:lvlText w:val="%6."/>
      <w:lvlJc w:val="right"/>
      <w:pPr>
        <w:ind w:left="5400" w:hanging="180"/>
      </w:pPr>
    </w:lvl>
    <w:lvl w:ilvl="6" w:tplc="C6E4AC90">
      <w:start w:val="1"/>
      <w:numFmt w:val="decimal"/>
      <w:lvlText w:val="%7."/>
      <w:lvlJc w:val="left"/>
      <w:pPr>
        <w:ind w:left="6120" w:hanging="360"/>
      </w:pPr>
    </w:lvl>
    <w:lvl w:ilvl="7" w:tplc="C0E0D856">
      <w:start w:val="1"/>
      <w:numFmt w:val="lowerLetter"/>
      <w:lvlText w:val="%8."/>
      <w:lvlJc w:val="left"/>
      <w:pPr>
        <w:ind w:left="6840" w:hanging="360"/>
      </w:pPr>
    </w:lvl>
    <w:lvl w:ilvl="8" w:tplc="132A9986">
      <w:start w:val="1"/>
      <w:numFmt w:val="lowerRoman"/>
      <w:lvlText w:val="%9."/>
      <w:lvlJc w:val="right"/>
      <w:pPr>
        <w:ind w:left="7560" w:hanging="180"/>
      </w:pPr>
    </w:lvl>
  </w:abstractNum>
  <w:abstractNum w:abstractNumId="128" w15:restartNumberingAfterBreak="0">
    <w:nsid w:val="767B2782"/>
    <w:multiLevelType w:val="hybridMultilevel"/>
    <w:tmpl w:val="A2B0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CD6AE7"/>
    <w:multiLevelType w:val="hybridMultilevel"/>
    <w:tmpl w:val="CC36CB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1E7A8888">
      <w:start w:val="1"/>
      <w:numFmt w:val="decimal"/>
      <w:lvlText w:val="%4."/>
      <w:lvlJc w:val="left"/>
      <w:pPr>
        <w:ind w:left="3240" w:hanging="360"/>
      </w:pPr>
      <w:rPr>
        <w:lang w:bidi="th-TH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773F098D"/>
    <w:multiLevelType w:val="hybridMultilevel"/>
    <w:tmpl w:val="31E2F654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1" w15:restartNumberingAfterBreak="0">
    <w:nsid w:val="775415B9"/>
    <w:multiLevelType w:val="hybridMultilevel"/>
    <w:tmpl w:val="3CA01704"/>
    <w:lvl w:ilvl="0" w:tplc="418623DC">
      <w:start w:val="1"/>
      <w:numFmt w:val="decimal"/>
      <w:lvlText w:val="%1."/>
      <w:lvlJc w:val="left"/>
      <w:pPr>
        <w:ind w:left="2847" w:hanging="360"/>
      </w:pPr>
    </w:lvl>
    <w:lvl w:ilvl="1" w:tplc="3844F55C">
      <w:start w:val="1"/>
      <w:numFmt w:val="lowerLetter"/>
      <w:lvlText w:val="%2."/>
      <w:lvlJc w:val="left"/>
      <w:pPr>
        <w:ind w:left="3567" w:hanging="360"/>
      </w:pPr>
    </w:lvl>
    <w:lvl w:ilvl="2" w:tplc="92B2525C">
      <w:start w:val="1"/>
      <w:numFmt w:val="lowerRoman"/>
      <w:lvlText w:val="%3."/>
      <w:lvlJc w:val="right"/>
      <w:pPr>
        <w:ind w:left="4287" w:hanging="180"/>
      </w:pPr>
    </w:lvl>
    <w:lvl w:ilvl="3" w:tplc="FFA05D84">
      <w:start w:val="1"/>
      <w:numFmt w:val="decimal"/>
      <w:lvlText w:val="%4."/>
      <w:lvlJc w:val="left"/>
      <w:pPr>
        <w:ind w:left="5007" w:hanging="360"/>
      </w:pPr>
    </w:lvl>
    <w:lvl w:ilvl="4" w:tplc="08FCF7A6">
      <w:start w:val="1"/>
      <w:numFmt w:val="lowerLetter"/>
      <w:lvlText w:val="%5."/>
      <w:lvlJc w:val="left"/>
      <w:pPr>
        <w:ind w:left="5727" w:hanging="360"/>
      </w:pPr>
    </w:lvl>
    <w:lvl w:ilvl="5" w:tplc="667E7126">
      <w:start w:val="1"/>
      <w:numFmt w:val="lowerRoman"/>
      <w:lvlText w:val="%6."/>
      <w:lvlJc w:val="right"/>
      <w:pPr>
        <w:ind w:left="6447" w:hanging="180"/>
      </w:pPr>
    </w:lvl>
    <w:lvl w:ilvl="6" w:tplc="41B64CA2">
      <w:start w:val="1"/>
      <w:numFmt w:val="decimal"/>
      <w:lvlText w:val="%7."/>
      <w:lvlJc w:val="left"/>
      <w:pPr>
        <w:ind w:left="7167" w:hanging="360"/>
      </w:pPr>
    </w:lvl>
    <w:lvl w:ilvl="7" w:tplc="44C8FDBC">
      <w:start w:val="1"/>
      <w:numFmt w:val="lowerLetter"/>
      <w:lvlText w:val="%8."/>
      <w:lvlJc w:val="left"/>
      <w:pPr>
        <w:ind w:left="7887" w:hanging="360"/>
      </w:pPr>
    </w:lvl>
    <w:lvl w:ilvl="8" w:tplc="AEEAB796">
      <w:start w:val="1"/>
      <w:numFmt w:val="lowerRoman"/>
      <w:lvlText w:val="%9."/>
      <w:lvlJc w:val="right"/>
      <w:pPr>
        <w:ind w:left="8607" w:hanging="180"/>
      </w:pPr>
    </w:lvl>
  </w:abstractNum>
  <w:abstractNum w:abstractNumId="132" w15:restartNumberingAfterBreak="0">
    <w:nsid w:val="77746A96"/>
    <w:multiLevelType w:val="hybridMultilevel"/>
    <w:tmpl w:val="937E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353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9504EB9"/>
    <w:multiLevelType w:val="hybridMultilevel"/>
    <w:tmpl w:val="8E9C78A2"/>
    <w:lvl w:ilvl="0" w:tplc="80BE9A68">
      <w:start w:val="1"/>
      <w:numFmt w:val="decimal"/>
      <w:lvlText w:val="%1."/>
      <w:lvlJc w:val="left"/>
      <w:pPr>
        <w:ind w:left="2203" w:hanging="360"/>
      </w:pPr>
      <w:rPr>
        <w:rFonts w:hint="eastAsia"/>
        <w:b/>
      </w:rPr>
    </w:lvl>
    <w:lvl w:ilvl="1" w:tplc="28AEE202">
      <w:start w:val="1"/>
      <w:numFmt w:val="lowerLetter"/>
      <w:lvlText w:val="%2."/>
      <w:lvlJc w:val="left"/>
      <w:pPr>
        <w:ind w:left="2923" w:hanging="360"/>
      </w:pPr>
    </w:lvl>
    <w:lvl w:ilvl="2" w:tplc="06CAEEB0">
      <w:start w:val="1"/>
      <w:numFmt w:val="decimal"/>
      <w:lvlText w:val="%3."/>
      <w:lvlJc w:val="left"/>
      <w:pPr>
        <w:ind w:left="3643" w:hanging="180"/>
      </w:pPr>
    </w:lvl>
    <w:lvl w:ilvl="3" w:tplc="893AE058">
      <w:start w:val="1"/>
      <w:numFmt w:val="decimal"/>
      <w:lvlText w:val="%4."/>
      <w:lvlJc w:val="left"/>
      <w:pPr>
        <w:ind w:left="4363" w:hanging="360"/>
      </w:pPr>
    </w:lvl>
    <w:lvl w:ilvl="4" w:tplc="367A3A26">
      <w:start w:val="1"/>
      <w:numFmt w:val="lowerLetter"/>
      <w:lvlText w:val="%5."/>
      <w:lvlJc w:val="left"/>
      <w:pPr>
        <w:ind w:left="5083" w:hanging="360"/>
      </w:pPr>
    </w:lvl>
    <w:lvl w:ilvl="5" w:tplc="1C5C4C2C">
      <w:start w:val="1"/>
      <w:numFmt w:val="lowerRoman"/>
      <w:lvlText w:val="%6."/>
      <w:lvlJc w:val="right"/>
      <w:pPr>
        <w:ind w:left="5803" w:hanging="180"/>
      </w:pPr>
    </w:lvl>
    <w:lvl w:ilvl="6" w:tplc="AC5E1028">
      <w:start w:val="1"/>
      <w:numFmt w:val="decimal"/>
      <w:lvlText w:val="%7."/>
      <w:lvlJc w:val="left"/>
      <w:pPr>
        <w:ind w:left="6523" w:hanging="360"/>
      </w:pPr>
    </w:lvl>
    <w:lvl w:ilvl="7" w:tplc="5356A2A6">
      <w:start w:val="1"/>
      <w:numFmt w:val="lowerLetter"/>
      <w:lvlText w:val="%8."/>
      <w:lvlJc w:val="left"/>
      <w:pPr>
        <w:ind w:left="7243" w:hanging="360"/>
      </w:pPr>
    </w:lvl>
    <w:lvl w:ilvl="8" w:tplc="31968CBE">
      <w:start w:val="1"/>
      <w:numFmt w:val="lowerRoman"/>
      <w:lvlText w:val="%9."/>
      <w:lvlJc w:val="right"/>
      <w:pPr>
        <w:ind w:left="7963" w:hanging="180"/>
      </w:pPr>
    </w:lvl>
  </w:abstractNum>
  <w:abstractNum w:abstractNumId="134" w15:restartNumberingAfterBreak="0">
    <w:nsid w:val="7AB24793"/>
    <w:multiLevelType w:val="hybridMultilevel"/>
    <w:tmpl w:val="04E06254"/>
    <w:lvl w:ilvl="0" w:tplc="C31ED2F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B4140F0"/>
    <w:multiLevelType w:val="hybridMultilevel"/>
    <w:tmpl w:val="D1EE1DE8"/>
    <w:lvl w:ilvl="0" w:tplc="78C6E54A">
      <w:start w:val="1"/>
      <w:numFmt w:val="decimal"/>
      <w:lvlText w:val="ມາດຕາ %1"/>
      <w:lvlJc w:val="left"/>
      <w:pPr>
        <w:ind w:left="720" w:hanging="360"/>
      </w:pPr>
      <w:rPr>
        <w:rFonts w:hint="default"/>
        <w:b/>
        <w:bCs/>
        <w:i w:val="0"/>
        <w:iCs w:val="0"/>
        <w:strike w:val="0"/>
        <w:color w:val="auto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C4837D1"/>
    <w:multiLevelType w:val="hybridMultilevel"/>
    <w:tmpl w:val="60C49450"/>
    <w:lvl w:ilvl="0" w:tplc="8250C404">
      <w:start w:val="1"/>
      <w:numFmt w:val="decimal"/>
      <w:lvlText w:val="%1."/>
      <w:lvlJc w:val="left"/>
      <w:pPr>
        <w:ind w:left="1655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375" w:hanging="360"/>
      </w:pPr>
    </w:lvl>
    <w:lvl w:ilvl="2" w:tplc="0409001B" w:tentative="1">
      <w:start w:val="1"/>
      <w:numFmt w:val="lowerRoman"/>
      <w:lvlText w:val="%3."/>
      <w:lvlJc w:val="right"/>
      <w:pPr>
        <w:ind w:left="3095" w:hanging="180"/>
      </w:pPr>
    </w:lvl>
    <w:lvl w:ilvl="3" w:tplc="0409000F" w:tentative="1">
      <w:start w:val="1"/>
      <w:numFmt w:val="decimal"/>
      <w:lvlText w:val="%4."/>
      <w:lvlJc w:val="left"/>
      <w:pPr>
        <w:ind w:left="3815" w:hanging="360"/>
      </w:pPr>
    </w:lvl>
    <w:lvl w:ilvl="4" w:tplc="04090019" w:tentative="1">
      <w:start w:val="1"/>
      <w:numFmt w:val="lowerLetter"/>
      <w:lvlText w:val="%5."/>
      <w:lvlJc w:val="left"/>
      <w:pPr>
        <w:ind w:left="4535" w:hanging="360"/>
      </w:pPr>
    </w:lvl>
    <w:lvl w:ilvl="5" w:tplc="0409001B" w:tentative="1">
      <w:start w:val="1"/>
      <w:numFmt w:val="lowerRoman"/>
      <w:lvlText w:val="%6."/>
      <w:lvlJc w:val="right"/>
      <w:pPr>
        <w:ind w:left="5255" w:hanging="180"/>
      </w:pPr>
    </w:lvl>
    <w:lvl w:ilvl="6" w:tplc="0409000F" w:tentative="1">
      <w:start w:val="1"/>
      <w:numFmt w:val="decimal"/>
      <w:lvlText w:val="%7."/>
      <w:lvlJc w:val="left"/>
      <w:pPr>
        <w:ind w:left="5975" w:hanging="360"/>
      </w:pPr>
    </w:lvl>
    <w:lvl w:ilvl="7" w:tplc="04090019" w:tentative="1">
      <w:start w:val="1"/>
      <w:numFmt w:val="lowerLetter"/>
      <w:lvlText w:val="%8."/>
      <w:lvlJc w:val="left"/>
      <w:pPr>
        <w:ind w:left="6695" w:hanging="360"/>
      </w:pPr>
    </w:lvl>
    <w:lvl w:ilvl="8" w:tplc="0409001B" w:tentative="1">
      <w:start w:val="1"/>
      <w:numFmt w:val="lowerRoman"/>
      <w:lvlText w:val="%9."/>
      <w:lvlJc w:val="right"/>
      <w:pPr>
        <w:ind w:left="7415" w:hanging="180"/>
      </w:pPr>
    </w:lvl>
  </w:abstractNum>
  <w:abstractNum w:abstractNumId="137" w15:restartNumberingAfterBreak="0">
    <w:nsid w:val="7C552BE5"/>
    <w:multiLevelType w:val="hybridMultilevel"/>
    <w:tmpl w:val="4F143B16"/>
    <w:lvl w:ilvl="0" w:tplc="35849438">
      <w:start w:val="1"/>
      <w:numFmt w:val="decimal"/>
      <w:lvlText w:val="%1."/>
      <w:lvlJc w:val="left"/>
      <w:pPr>
        <w:ind w:left="2138" w:hanging="360"/>
      </w:pPr>
    </w:lvl>
    <w:lvl w:ilvl="1" w:tplc="CC24393A">
      <w:start w:val="1"/>
      <w:numFmt w:val="lowerLetter"/>
      <w:lvlText w:val="%2."/>
      <w:lvlJc w:val="left"/>
      <w:pPr>
        <w:ind w:left="2858" w:hanging="360"/>
      </w:pPr>
    </w:lvl>
    <w:lvl w:ilvl="2" w:tplc="D4B60A24">
      <w:start w:val="1"/>
      <w:numFmt w:val="lowerRoman"/>
      <w:lvlText w:val="%3."/>
      <w:lvlJc w:val="right"/>
      <w:pPr>
        <w:ind w:left="3578" w:hanging="180"/>
      </w:pPr>
    </w:lvl>
    <w:lvl w:ilvl="3" w:tplc="8884CB74">
      <w:start w:val="1"/>
      <w:numFmt w:val="decimal"/>
      <w:lvlText w:val="%4."/>
      <w:lvlJc w:val="left"/>
      <w:pPr>
        <w:ind w:left="4298" w:hanging="360"/>
      </w:pPr>
    </w:lvl>
    <w:lvl w:ilvl="4" w:tplc="954C2602">
      <w:start w:val="1"/>
      <w:numFmt w:val="lowerLetter"/>
      <w:lvlText w:val="%5."/>
      <w:lvlJc w:val="left"/>
      <w:pPr>
        <w:ind w:left="5018" w:hanging="360"/>
      </w:pPr>
    </w:lvl>
    <w:lvl w:ilvl="5" w:tplc="804201BC">
      <w:start w:val="1"/>
      <w:numFmt w:val="lowerRoman"/>
      <w:lvlText w:val="%6."/>
      <w:lvlJc w:val="right"/>
      <w:pPr>
        <w:ind w:left="5738" w:hanging="180"/>
      </w:pPr>
    </w:lvl>
    <w:lvl w:ilvl="6" w:tplc="E6C83732">
      <w:start w:val="1"/>
      <w:numFmt w:val="decimal"/>
      <w:lvlText w:val="%7."/>
      <w:lvlJc w:val="left"/>
      <w:pPr>
        <w:ind w:left="6458" w:hanging="360"/>
      </w:pPr>
    </w:lvl>
    <w:lvl w:ilvl="7" w:tplc="DE88842A">
      <w:start w:val="1"/>
      <w:numFmt w:val="lowerLetter"/>
      <w:lvlText w:val="%8."/>
      <w:lvlJc w:val="left"/>
      <w:pPr>
        <w:ind w:left="7178" w:hanging="360"/>
      </w:pPr>
    </w:lvl>
    <w:lvl w:ilvl="8" w:tplc="AF06FF06">
      <w:start w:val="1"/>
      <w:numFmt w:val="lowerRoman"/>
      <w:lvlText w:val="%9."/>
      <w:lvlJc w:val="right"/>
      <w:pPr>
        <w:ind w:left="7898" w:hanging="180"/>
      </w:pPr>
    </w:lvl>
  </w:abstractNum>
  <w:abstractNum w:abstractNumId="138" w15:restartNumberingAfterBreak="0">
    <w:nsid w:val="7C5F20E8"/>
    <w:multiLevelType w:val="hybridMultilevel"/>
    <w:tmpl w:val="3E3A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CE36A62"/>
    <w:multiLevelType w:val="hybridMultilevel"/>
    <w:tmpl w:val="DB18D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EBC43FC"/>
    <w:multiLevelType w:val="hybridMultilevel"/>
    <w:tmpl w:val="A336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F9B248F"/>
    <w:multiLevelType w:val="hybridMultilevel"/>
    <w:tmpl w:val="68BA0FB2"/>
    <w:lvl w:ilvl="0" w:tplc="797AD430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FD67CBA"/>
    <w:multiLevelType w:val="hybridMultilevel"/>
    <w:tmpl w:val="7854B778"/>
    <w:lvl w:ilvl="0" w:tplc="FBD25C2A">
      <w:start w:val="1"/>
      <w:numFmt w:val="decimal"/>
      <w:lvlText w:val="%1."/>
      <w:lvlJc w:val="left"/>
      <w:pPr>
        <w:ind w:left="2203" w:hanging="360"/>
      </w:pPr>
      <w:rPr>
        <w:rFonts w:hint="default"/>
        <w:i w:val="0"/>
        <w:iCs w:val="0"/>
        <w:color w:val="auto"/>
      </w:rPr>
    </w:lvl>
    <w:lvl w:ilvl="1" w:tplc="1422CD20">
      <w:start w:val="1"/>
      <w:numFmt w:val="lowerLetter"/>
      <w:lvlText w:val="%2."/>
      <w:lvlJc w:val="left"/>
      <w:pPr>
        <w:ind w:left="2923" w:hanging="360"/>
      </w:pPr>
    </w:lvl>
    <w:lvl w:ilvl="2" w:tplc="E848D23A">
      <w:start w:val="1"/>
      <w:numFmt w:val="lowerRoman"/>
      <w:lvlText w:val="%3."/>
      <w:lvlJc w:val="right"/>
      <w:pPr>
        <w:ind w:left="3643" w:hanging="180"/>
      </w:pPr>
    </w:lvl>
    <w:lvl w:ilvl="3" w:tplc="7470547E">
      <w:start w:val="1"/>
      <w:numFmt w:val="decimal"/>
      <w:lvlText w:val="%4."/>
      <w:lvlJc w:val="left"/>
      <w:pPr>
        <w:ind w:left="4363" w:hanging="360"/>
      </w:pPr>
    </w:lvl>
    <w:lvl w:ilvl="4" w:tplc="F60274BC">
      <w:start w:val="1"/>
      <w:numFmt w:val="lowerLetter"/>
      <w:lvlText w:val="%5."/>
      <w:lvlJc w:val="left"/>
      <w:pPr>
        <w:ind w:left="5083" w:hanging="360"/>
      </w:pPr>
    </w:lvl>
    <w:lvl w:ilvl="5" w:tplc="BE36D548">
      <w:start w:val="1"/>
      <w:numFmt w:val="lowerRoman"/>
      <w:lvlText w:val="%6."/>
      <w:lvlJc w:val="right"/>
      <w:pPr>
        <w:ind w:left="5803" w:hanging="180"/>
      </w:pPr>
    </w:lvl>
    <w:lvl w:ilvl="6" w:tplc="BC5EFA96">
      <w:start w:val="1"/>
      <w:numFmt w:val="decimal"/>
      <w:lvlText w:val="%7."/>
      <w:lvlJc w:val="left"/>
      <w:pPr>
        <w:ind w:left="6523" w:hanging="360"/>
      </w:pPr>
    </w:lvl>
    <w:lvl w:ilvl="7" w:tplc="FCD2917A">
      <w:start w:val="1"/>
      <w:numFmt w:val="lowerLetter"/>
      <w:lvlText w:val="%8."/>
      <w:lvlJc w:val="left"/>
      <w:pPr>
        <w:ind w:left="7243" w:hanging="360"/>
      </w:pPr>
    </w:lvl>
    <w:lvl w:ilvl="8" w:tplc="74DCB514">
      <w:start w:val="1"/>
      <w:numFmt w:val="lowerRoman"/>
      <w:lvlText w:val="%9."/>
      <w:lvlJc w:val="right"/>
      <w:pPr>
        <w:ind w:left="7963" w:hanging="180"/>
      </w:pPr>
    </w:lvl>
  </w:abstractNum>
  <w:abstractNum w:abstractNumId="143" w15:restartNumberingAfterBreak="0">
    <w:nsid w:val="7FFA6778"/>
    <w:multiLevelType w:val="hybridMultilevel"/>
    <w:tmpl w:val="50867C00"/>
    <w:lvl w:ilvl="0" w:tplc="78C6E54A">
      <w:start w:val="1"/>
      <w:numFmt w:val="decimal"/>
      <w:lvlText w:val="ມາດຕາ %1"/>
      <w:lvlJc w:val="left"/>
      <w:pPr>
        <w:ind w:left="720" w:hanging="360"/>
      </w:pPr>
      <w:rPr>
        <w:rFonts w:hint="default"/>
        <w:b/>
        <w:bCs/>
        <w:i w:val="0"/>
        <w:iCs w:val="0"/>
        <w:strike w:val="0"/>
        <w:color w:val="auto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6"/>
  </w:num>
  <w:num w:numId="2">
    <w:abstractNumId w:val="93"/>
  </w:num>
  <w:num w:numId="3">
    <w:abstractNumId w:val="14"/>
  </w:num>
  <w:num w:numId="4">
    <w:abstractNumId w:val="35"/>
  </w:num>
  <w:num w:numId="5">
    <w:abstractNumId w:val="73"/>
  </w:num>
  <w:num w:numId="6">
    <w:abstractNumId w:val="83"/>
  </w:num>
  <w:num w:numId="7">
    <w:abstractNumId w:val="53"/>
  </w:num>
  <w:num w:numId="8">
    <w:abstractNumId w:val="59"/>
  </w:num>
  <w:num w:numId="9">
    <w:abstractNumId w:val="63"/>
  </w:num>
  <w:num w:numId="10">
    <w:abstractNumId w:val="131"/>
  </w:num>
  <w:num w:numId="11">
    <w:abstractNumId w:val="47"/>
  </w:num>
  <w:num w:numId="12">
    <w:abstractNumId w:val="41"/>
  </w:num>
  <w:num w:numId="13">
    <w:abstractNumId w:val="77"/>
  </w:num>
  <w:num w:numId="14">
    <w:abstractNumId w:val="0"/>
  </w:num>
  <w:num w:numId="15">
    <w:abstractNumId w:val="94"/>
  </w:num>
  <w:num w:numId="16">
    <w:abstractNumId w:val="31"/>
  </w:num>
  <w:num w:numId="17">
    <w:abstractNumId w:val="127"/>
  </w:num>
  <w:num w:numId="18">
    <w:abstractNumId w:val="142"/>
  </w:num>
  <w:num w:numId="19">
    <w:abstractNumId w:val="133"/>
  </w:num>
  <w:num w:numId="20">
    <w:abstractNumId w:val="12"/>
  </w:num>
  <w:num w:numId="21">
    <w:abstractNumId w:val="54"/>
  </w:num>
  <w:num w:numId="22">
    <w:abstractNumId w:val="46"/>
  </w:num>
  <w:num w:numId="23">
    <w:abstractNumId w:val="137"/>
  </w:num>
  <w:num w:numId="24">
    <w:abstractNumId w:val="84"/>
  </w:num>
  <w:num w:numId="25">
    <w:abstractNumId w:val="123"/>
  </w:num>
  <w:num w:numId="26">
    <w:abstractNumId w:val="119"/>
  </w:num>
  <w:num w:numId="27">
    <w:abstractNumId w:val="66"/>
  </w:num>
  <w:num w:numId="28">
    <w:abstractNumId w:val="25"/>
  </w:num>
  <w:num w:numId="29">
    <w:abstractNumId w:val="7"/>
  </w:num>
  <w:num w:numId="30">
    <w:abstractNumId w:val="134"/>
  </w:num>
  <w:num w:numId="31">
    <w:abstractNumId w:val="39"/>
  </w:num>
  <w:num w:numId="32">
    <w:abstractNumId w:val="50"/>
  </w:num>
  <w:num w:numId="33">
    <w:abstractNumId w:val="110"/>
  </w:num>
  <w:num w:numId="34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8"/>
  </w:num>
  <w:num w:numId="36">
    <w:abstractNumId w:val="2"/>
  </w:num>
  <w:num w:numId="37">
    <w:abstractNumId w:val="89"/>
  </w:num>
  <w:num w:numId="38">
    <w:abstractNumId w:val="21"/>
  </w:num>
  <w:num w:numId="39">
    <w:abstractNumId w:val="111"/>
  </w:num>
  <w:num w:numId="40">
    <w:abstractNumId w:val="13"/>
  </w:num>
  <w:num w:numId="41">
    <w:abstractNumId w:val="3"/>
  </w:num>
  <w:num w:numId="42">
    <w:abstractNumId w:val="18"/>
  </w:num>
  <w:num w:numId="43">
    <w:abstractNumId w:val="43"/>
  </w:num>
  <w:num w:numId="44">
    <w:abstractNumId w:val="60"/>
  </w:num>
  <w:num w:numId="45">
    <w:abstractNumId w:val="75"/>
  </w:num>
  <w:num w:numId="46">
    <w:abstractNumId w:val="104"/>
  </w:num>
  <w:num w:numId="47">
    <w:abstractNumId w:val="102"/>
  </w:num>
  <w:num w:numId="48">
    <w:abstractNumId w:val="22"/>
  </w:num>
  <w:num w:numId="49">
    <w:abstractNumId w:val="52"/>
  </w:num>
  <w:num w:numId="50">
    <w:abstractNumId w:val="62"/>
  </w:num>
  <w:num w:numId="51">
    <w:abstractNumId w:val="20"/>
  </w:num>
  <w:num w:numId="52">
    <w:abstractNumId w:val="99"/>
  </w:num>
  <w:num w:numId="53">
    <w:abstractNumId w:val="118"/>
  </w:num>
  <w:num w:numId="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81"/>
  </w:num>
  <w:num w:numId="57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8"/>
  </w:num>
  <w:num w:numId="5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2"/>
  </w:num>
  <w:num w:numId="61">
    <w:abstractNumId w:val="143"/>
  </w:num>
  <w:num w:numId="62">
    <w:abstractNumId w:val="135"/>
  </w:num>
  <w:num w:numId="63">
    <w:abstractNumId w:val="49"/>
  </w:num>
  <w:num w:numId="64">
    <w:abstractNumId w:val="30"/>
  </w:num>
  <w:num w:numId="65">
    <w:abstractNumId w:val="57"/>
  </w:num>
  <w:num w:numId="66">
    <w:abstractNumId w:val="78"/>
  </w:num>
  <w:num w:numId="67">
    <w:abstractNumId w:val="92"/>
  </w:num>
  <w:num w:numId="68">
    <w:abstractNumId w:val="9"/>
  </w:num>
  <w:num w:numId="69">
    <w:abstractNumId w:val="98"/>
  </w:num>
  <w:num w:numId="70">
    <w:abstractNumId w:val="27"/>
  </w:num>
  <w:num w:numId="71">
    <w:abstractNumId w:val="106"/>
  </w:num>
  <w:num w:numId="72">
    <w:abstractNumId w:val="44"/>
  </w:num>
  <w:num w:numId="73">
    <w:abstractNumId w:val="117"/>
  </w:num>
  <w:num w:numId="74">
    <w:abstractNumId w:val="10"/>
  </w:num>
  <w:num w:numId="75">
    <w:abstractNumId w:val="72"/>
  </w:num>
  <w:num w:numId="76">
    <w:abstractNumId w:val="58"/>
  </w:num>
  <w:num w:numId="77">
    <w:abstractNumId w:val="141"/>
  </w:num>
  <w:num w:numId="78">
    <w:abstractNumId w:val="40"/>
  </w:num>
  <w:num w:numId="79">
    <w:abstractNumId w:val="96"/>
  </w:num>
  <w:num w:numId="80">
    <w:abstractNumId w:val="82"/>
  </w:num>
  <w:num w:numId="81">
    <w:abstractNumId w:val="15"/>
  </w:num>
  <w:num w:numId="82">
    <w:abstractNumId w:val="70"/>
  </w:num>
  <w:num w:numId="83">
    <w:abstractNumId w:val="121"/>
  </w:num>
  <w:num w:numId="84">
    <w:abstractNumId w:val="130"/>
  </w:num>
  <w:num w:numId="85">
    <w:abstractNumId w:val="136"/>
  </w:num>
  <w:num w:numId="86">
    <w:abstractNumId w:val="68"/>
  </w:num>
  <w:num w:numId="87">
    <w:abstractNumId w:val="19"/>
  </w:num>
  <w:num w:numId="88">
    <w:abstractNumId w:val="17"/>
  </w:num>
  <w:num w:numId="89">
    <w:abstractNumId w:val="80"/>
  </w:num>
  <w:num w:numId="90">
    <w:abstractNumId w:val="8"/>
  </w:num>
  <w:num w:numId="91">
    <w:abstractNumId w:val="101"/>
  </w:num>
  <w:num w:numId="92">
    <w:abstractNumId w:val="87"/>
  </w:num>
  <w:num w:numId="93">
    <w:abstractNumId w:val="90"/>
  </w:num>
  <w:num w:numId="94">
    <w:abstractNumId w:val="65"/>
  </w:num>
  <w:num w:numId="95">
    <w:abstractNumId w:val="33"/>
  </w:num>
  <w:num w:numId="96">
    <w:abstractNumId w:val="109"/>
  </w:num>
  <w:num w:numId="97">
    <w:abstractNumId w:val="64"/>
  </w:num>
  <w:num w:numId="98">
    <w:abstractNumId w:val="45"/>
  </w:num>
  <w:num w:numId="99">
    <w:abstractNumId w:val="122"/>
  </w:num>
  <w:num w:numId="100">
    <w:abstractNumId w:val="128"/>
  </w:num>
  <w:num w:numId="101">
    <w:abstractNumId w:val="115"/>
  </w:num>
  <w:num w:numId="102">
    <w:abstractNumId w:val="16"/>
  </w:num>
  <w:num w:numId="103">
    <w:abstractNumId w:val="23"/>
  </w:num>
  <w:num w:numId="104">
    <w:abstractNumId w:val="113"/>
  </w:num>
  <w:num w:numId="105">
    <w:abstractNumId w:val="116"/>
  </w:num>
  <w:num w:numId="106">
    <w:abstractNumId w:val="126"/>
  </w:num>
  <w:num w:numId="107">
    <w:abstractNumId w:val="56"/>
  </w:num>
  <w:num w:numId="108">
    <w:abstractNumId w:val="114"/>
  </w:num>
  <w:num w:numId="109">
    <w:abstractNumId w:val="91"/>
  </w:num>
  <w:num w:numId="110">
    <w:abstractNumId w:val="97"/>
  </w:num>
  <w:num w:numId="111">
    <w:abstractNumId w:val="74"/>
  </w:num>
  <w:num w:numId="112">
    <w:abstractNumId w:val="1"/>
  </w:num>
  <w:num w:numId="113">
    <w:abstractNumId w:val="34"/>
  </w:num>
  <w:num w:numId="114">
    <w:abstractNumId w:val="140"/>
  </w:num>
  <w:num w:numId="115">
    <w:abstractNumId w:val="129"/>
  </w:num>
  <w:num w:numId="116">
    <w:abstractNumId w:val="107"/>
  </w:num>
  <w:num w:numId="117">
    <w:abstractNumId w:val="42"/>
  </w:num>
  <w:num w:numId="118">
    <w:abstractNumId w:val="132"/>
  </w:num>
  <w:num w:numId="119">
    <w:abstractNumId w:val="95"/>
  </w:num>
  <w:num w:numId="120">
    <w:abstractNumId w:val="48"/>
  </w:num>
  <w:num w:numId="121">
    <w:abstractNumId w:val="138"/>
  </w:num>
  <w:num w:numId="122">
    <w:abstractNumId w:val="76"/>
  </w:num>
  <w:num w:numId="123">
    <w:abstractNumId w:val="124"/>
  </w:num>
  <w:num w:numId="124">
    <w:abstractNumId w:val="79"/>
  </w:num>
  <w:num w:numId="125">
    <w:abstractNumId w:val="55"/>
  </w:num>
  <w:num w:numId="126">
    <w:abstractNumId w:val="139"/>
  </w:num>
  <w:num w:numId="127">
    <w:abstractNumId w:val="51"/>
  </w:num>
  <w:num w:numId="128">
    <w:abstractNumId w:val="125"/>
  </w:num>
  <w:num w:numId="129">
    <w:abstractNumId w:val="69"/>
  </w:num>
  <w:num w:numId="130">
    <w:abstractNumId w:val="108"/>
  </w:num>
  <w:num w:numId="131">
    <w:abstractNumId w:val="103"/>
  </w:num>
  <w:num w:numId="132">
    <w:abstractNumId w:val="24"/>
  </w:num>
  <w:num w:numId="133">
    <w:abstractNumId w:val="29"/>
  </w:num>
  <w:num w:numId="134">
    <w:abstractNumId w:val="37"/>
  </w:num>
  <w:num w:numId="135">
    <w:abstractNumId w:val="67"/>
  </w:num>
  <w:num w:numId="136">
    <w:abstractNumId w:val="71"/>
  </w:num>
  <w:num w:numId="137">
    <w:abstractNumId w:val="120"/>
  </w:num>
  <w:num w:numId="138">
    <w:abstractNumId w:val="105"/>
  </w:num>
  <w:num w:numId="139">
    <w:abstractNumId w:val="61"/>
  </w:num>
  <w:num w:numId="140">
    <w:abstractNumId w:val="112"/>
  </w:num>
  <w:num w:numId="141">
    <w:abstractNumId w:val="85"/>
  </w:num>
  <w:num w:numId="142">
    <w:abstractNumId w:val="26"/>
  </w:num>
  <w:num w:numId="143">
    <w:abstractNumId w:val="11"/>
  </w:num>
  <w:num w:numId="144">
    <w:abstractNumId w:val="4"/>
  </w:num>
  <w:num w:numId="145">
    <w:abstractNumId w:val="6"/>
  </w:num>
  <w:numIdMacAtCleanup w:val="1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SK">
    <w15:presenceInfo w15:providerId="None" w15:userId="PSK"/>
  </w15:person>
  <w15:person w15:author="LENOVO">
    <w15:presenceInfo w15:providerId="None" w15:userId="LENOVO"/>
  </w15:person>
  <w15:person w15:author="Soudchay LORLOHNSY">
    <w15:presenceInfo w15:providerId="Windows Live" w15:userId="5eb9c660b245c7be"/>
  </w15:person>
  <w15:person w15:author="HP">
    <w15:presenceInfo w15:providerId="None" w15:userId="HP"/>
  </w15:person>
  <w15:person w15:author="HP [2]">
    <w15:presenceInfo w15:providerId="Windows Live" w15:userId="be33e79aaa3f92c1"/>
  </w15:person>
  <w15:person w15:author="LTRA">
    <w15:presenceInfo w15:providerId="None" w15:userId="LTRA"/>
  </w15:person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1A"/>
    <w:rsid w:val="000003E1"/>
    <w:rsid w:val="0000525B"/>
    <w:rsid w:val="00007EBD"/>
    <w:rsid w:val="00007F25"/>
    <w:rsid w:val="00010C6B"/>
    <w:rsid w:val="00013BA9"/>
    <w:rsid w:val="00014220"/>
    <w:rsid w:val="00015240"/>
    <w:rsid w:val="000208DA"/>
    <w:rsid w:val="00021524"/>
    <w:rsid w:val="00024776"/>
    <w:rsid w:val="00026B13"/>
    <w:rsid w:val="00027904"/>
    <w:rsid w:val="0003197E"/>
    <w:rsid w:val="00031A1E"/>
    <w:rsid w:val="00032043"/>
    <w:rsid w:val="00032176"/>
    <w:rsid w:val="000323DB"/>
    <w:rsid w:val="0003390C"/>
    <w:rsid w:val="00034B47"/>
    <w:rsid w:val="00035CEB"/>
    <w:rsid w:val="000360AB"/>
    <w:rsid w:val="000432EE"/>
    <w:rsid w:val="00043669"/>
    <w:rsid w:val="00044D7B"/>
    <w:rsid w:val="00045C88"/>
    <w:rsid w:val="000470F7"/>
    <w:rsid w:val="00047460"/>
    <w:rsid w:val="00047A2B"/>
    <w:rsid w:val="00050A8A"/>
    <w:rsid w:val="000518A7"/>
    <w:rsid w:val="000520E9"/>
    <w:rsid w:val="00056EF4"/>
    <w:rsid w:val="00057B5E"/>
    <w:rsid w:val="0006123C"/>
    <w:rsid w:val="000629F5"/>
    <w:rsid w:val="0006308B"/>
    <w:rsid w:val="00066356"/>
    <w:rsid w:val="00066D67"/>
    <w:rsid w:val="000672D6"/>
    <w:rsid w:val="0007048E"/>
    <w:rsid w:val="00072E43"/>
    <w:rsid w:val="000734AC"/>
    <w:rsid w:val="0007360B"/>
    <w:rsid w:val="0007378C"/>
    <w:rsid w:val="0007652C"/>
    <w:rsid w:val="000817E4"/>
    <w:rsid w:val="00081D63"/>
    <w:rsid w:val="000828BB"/>
    <w:rsid w:val="00082C44"/>
    <w:rsid w:val="00083B3E"/>
    <w:rsid w:val="000840B9"/>
    <w:rsid w:val="0008533F"/>
    <w:rsid w:val="000876FB"/>
    <w:rsid w:val="00087BB2"/>
    <w:rsid w:val="0009084D"/>
    <w:rsid w:val="0009134F"/>
    <w:rsid w:val="000926A8"/>
    <w:rsid w:val="00094D9A"/>
    <w:rsid w:val="00095308"/>
    <w:rsid w:val="0009616B"/>
    <w:rsid w:val="00096436"/>
    <w:rsid w:val="00097E3F"/>
    <w:rsid w:val="000A07A2"/>
    <w:rsid w:val="000A1A00"/>
    <w:rsid w:val="000A1E6B"/>
    <w:rsid w:val="000A31C2"/>
    <w:rsid w:val="000A3F4C"/>
    <w:rsid w:val="000A527C"/>
    <w:rsid w:val="000A5740"/>
    <w:rsid w:val="000A727C"/>
    <w:rsid w:val="000A72EE"/>
    <w:rsid w:val="000B2614"/>
    <w:rsid w:val="000B2714"/>
    <w:rsid w:val="000B2F01"/>
    <w:rsid w:val="000B6B45"/>
    <w:rsid w:val="000C012F"/>
    <w:rsid w:val="000C0ED4"/>
    <w:rsid w:val="000C24F5"/>
    <w:rsid w:val="000C4F38"/>
    <w:rsid w:val="000C50F3"/>
    <w:rsid w:val="000C798C"/>
    <w:rsid w:val="000C7CF7"/>
    <w:rsid w:val="000D1984"/>
    <w:rsid w:val="000D3986"/>
    <w:rsid w:val="000D3DC5"/>
    <w:rsid w:val="000D4C83"/>
    <w:rsid w:val="000D504D"/>
    <w:rsid w:val="000D523C"/>
    <w:rsid w:val="000D6E4E"/>
    <w:rsid w:val="000D7734"/>
    <w:rsid w:val="000E0538"/>
    <w:rsid w:val="000E25B4"/>
    <w:rsid w:val="000E28DC"/>
    <w:rsid w:val="000E32BC"/>
    <w:rsid w:val="000E5F6B"/>
    <w:rsid w:val="000F0AE4"/>
    <w:rsid w:val="000F1920"/>
    <w:rsid w:val="000F32B6"/>
    <w:rsid w:val="000F51EE"/>
    <w:rsid w:val="000F7FD4"/>
    <w:rsid w:val="00104C5A"/>
    <w:rsid w:val="00106476"/>
    <w:rsid w:val="0011239B"/>
    <w:rsid w:val="001155AA"/>
    <w:rsid w:val="00115B66"/>
    <w:rsid w:val="00116A7B"/>
    <w:rsid w:val="00117B80"/>
    <w:rsid w:val="0012155F"/>
    <w:rsid w:val="001215F6"/>
    <w:rsid w:val="00123CD9"/>
    <w:rsid w:val="00125071"/>
    <w:rsid w:val="001272EC"/>
    <w:rsid w:val="0012736A"/>
    <w:rsid w:val="00127466"/>
    <w:rsid w:val="00130964"/>
    <w:rsid w:val="00131375"/>
    <w:rsid w:val="00132C49"/>
    <w:rsid w:val="00133E89"/>
    <w:rsid w:val="001358BD"/>
    <w:rsid w:val="00135E78"/>
    <w:rsid w:val="00140A0F"/>
    <w:rsid w:val="00140C29"/>
    <w:rsid w:val="00143979"/>
    <w:rsid w:val="0014404F"/>
    <w:rsid w:val="001451C7"/>
    <w:rsid w:val="001476E9"/>
    <w:rsid w:val="00150422"/>
    <w:rsid w:val="00150A11"/>
    <w:rsid w:val="00151020"/>
    <w:rsid w:val="001518CD"/>
    <w:rsid w:val="00151F43"/>
    <w:rsid w:val="00152D6E"/>
    <w:rsid w:val="00156500"/>
    <w:rsid w:val="00157871"/>
    <w:rsid w:val="00160789"/>
    <w:rsid w:val="00163A34"/>
    <w:rsid w:val="00164101"/>
    <w:rsid w:val="001657C4"/>
    <w:rsid w:val="00176648"/>
    <w:rsid w:val="001821F3"/>
    <w:rsid w:val="0018384A"/>
    <w:rsid w:val="00183ABD"/>
    <w:rsid w:val="0018400A"/>
    <w:rsid w:val="00187EB4"/>
    <w:rsid w:val="00190F4A"/>
    <w:rsid w:val="00190FB5"/>
    <w:rsid w:val="001929FE"/>
    <w:rsid w:val="00192CB8"/>
    <w:rsid w:val="00193846"/>
    <w:rsid w:val="001A141E"/>
    <w:rsid w:val="001A181B"/>
    <w:rsid w:val="001A1FB6"/>
    <w:rsid w:val="001A3101"/>
    <w:rsid w:val="001A36A5"/>
    <w:rsid w:val="001A5442"/>
    <w:rsid w:val="001A6427"/>
    <w:rsid w:val="001A711D"/>
    <w:rsid w:val="001B3FCF"/>
    <w:rsid w:val="001B4600"/>
    <w:rsid w:val="001B5F3A"/>
    <w:rsid w:val="001B7D4F"/>
    <w:rsid w:val="001C0EA9"/>
    <w:rsid w:val="001C15B8"/>
    <w:rsid w:val="001C3E92"/>
    <w:rsid w:val="001C5D2F"/>
    <w:rsid w:val="001D14CE"/>
    <w:rsid w:val="001D3125"/>
    <w:rsid w:val="001D3328"/>
    <w:rsid w:val="001D43DF"/>
    <w:rsid w:val="001D443D"/>
    <w:rsid w:val="001D4860"/>
    <w:rsid w:val="001E09BC"/>
    <w:rsid w:val="001E1650"/>
    <w:rsid w:val="001E1CAB"/>
    <w:rsid w:val="001E275D"/>
    <w:rsid w:val="001E37E4"/>
    <w:rsid w:val="001E4E1F"/>
    <w:rsid w:val="001E6411"/>
    <w:rsid w:val="001E72EE"/>
    <w:rsid w:val="001F26EE"/>
    <w:rsid w:val="001F3359"/>
    <w:rsid w:val="001F3A85"/>
    <w:rsid w:val="001F45FB"/>
    <w:rsid w:val="001F5C75"/>
    <w:rsid w:val="001F633E"/>
    <w:rsid w:val="001F76FB"/>
    <w:rsid w:val="00200FFA"/>
    <w:rsid w:val="00201171"/>
    <w:rsid w:val="002035F3"/>
    <w:rsid w:val="00204579"/>
    <w:rsid w:val="00205D1E"/>
    <w:rsid w:val="00206B18"/>
    <w:rsid w:val="0020781A"/>
    <w:rsid w:val="00212407"/>
    <w:rsid w:val="002155CF"/>
    <w:rsid w:val="00215A98"/>
    <w:rsid w:val="00217F6E"/>
    <w:rsid w:val="002230F1"/>
    <w:rsid w:val="00224AD0"/>
    <w:rsid w:val="00224D40"/>
    <w:rsid w:val="00226388"/>
    <w:rsid w:val="0022671A"/>
    <w:rsid w:val="00227ABB"/>
    <w:rsid w:val="00232D0E"/>
    <w:rsid w:val="002349D8"/>
    <w:rsid w:val="00236ACD"/>
    <w:rsid w:val="00236FCA"/>
    <w:rsid w:val="002405E2"/>
    <w:rsid w:val="00241847"/>
    <w:rsid w:val="002424D4"/>
    <w:rsid w:val="00242E91"/>
    <w:rsid w:val="002456BC"/>
    <w:rsid w:val="00252779"/>
    <w:rsid w:val="00252A5D"/>
    <w:rsid w:val="002541B6"/>
    <w:rsid w:val="00254350"/>
    <w:rsid w:val="002554D1"/>
    <w:rsid w:val="00257ACB"/>
    <w:rsid w:val="00260E83"/>
    <w:rsid w:val="00260EFC"/>
    <w:rsid w:val="002614E1"/>
    <w:rsid w:val="0026152E"/>
    <w:rsid w:val="002620E7"/>
    <w:rsid w:val="0026270B"/>
    <w:rsid w:val="00263168"/>
    <w:rsid w:val="00265A0A"/>
    <w:rsid w:val="00266CC8"/>
    <w:rsid w:val="0026737F"/>
    <w:rsid w:val="00270F92"/>
    <w:rsid w:val="00274073"/>
    <w:rsid w:val="002742DA"/>
    <w:rsid w:val="00274EE8"/>
    <w:rsid w:val="00276290"/>
    <w:rsid w:val="002766AC"/>
    <w:rsid w:val="0027711C"/>
    <w:rsid w:val="002816F7"/>
    <w:rsid w:val="00281863"/>
    <w:rsid w:val="0028212D"/>
    <w:rsid w:val="00282AD4"/>
    <w:rsid w:val="00282B72"/>
    <w:rsid w:val="0028529A"/>
    <w:rsid w:val="0028607F"/>
    <w:rsid w:val="00292F71"/>
    <w:rsid w:val="002A2020"/>
    <w:rsid w:val="002A22FF"/>
    <w:rsid w:val="002A2662"/>
    <w:rsid w:val="002A3D13"/>
    <w:rsid w:val="002B0E31"/>
    <w:rsid w:val="002B15B9"/>
    <w:rsid w:val="002B185C"/>
    <w:rsid w:val="002B434F"/>
    <w:rsid w:val="002B4AA8"/>
    <w:rsid w:val="002B63E5"/>
    <w:rsid w:val="002B6642"/>
    <w:rsid w:val="002B6CF1"/>
    <w:rsid w:val="002C088A"/>
    <w:rsid w:val="002C0BDB"/>
    <w:rsid w:val="002C1BFE"/>
    <w:rsid w:val="002C2BC1"/>
    <w:rsid w:val="002C3B64"/>
    <w:rsid w:val="002C7484"/>
    <w:rsid w:val="002C7AFE"/>
    <w:rsid w:val="002D0341"/>
    <w:rsid w:val="002D1B1E"/>
    <w:rsid w:val="002D282E"/>
    <w:rsid w:val="002D2ACB"/>
    <w:rsid w:val="002D2D72"/>
    <w:rsid w:val="002D322A"/>
    <w:rsid w:val="002D7379"/>
    <w:rsid w:val="002E04C1"/>
    <w:rsid w:val="002E0C1D"/>
    <w:rsid w:val="002E10AD"/>
    <w:rsid w:val="002E5DD4"/>
    <w:rsid w:val="002E6D61"/>
    <w:rsid w:val="002E744D"/>
    <w:rsid w:val="002E7490"/>
    <w:rsid w:val="002E799F"/>
    <w:rsid w:val="002F2574"/>
    <w:rsid w:val="002F302F"/>
    <w:rsid w:val="002F3042"/>
    <w:rsid w:val="002F4DEB"/>
    <w:rsid w:val="002F5A70"/>
    <w:rsid w:val="002F7204"/>
    <w:rsid w:val="00300123"/>
    <w:rsid w:val="003010D9"/>
    <w:rsid w:val="00304324"/>
    <w:rsid w:val="00306B63"/>
    <w:rsid w:val="00306C6B"/>
    <w:rsid w:val="00307739"/>
    <w:rsid w:val="003077AB"/>
    <w:rsid w:val="00307812"/>
    <w:rsid w:val="0031041E"/>
    <w:rsid w:val="00311180"/>
    <w:rsid w:val="00312365"/>
    <w:rsid w:val="00313459"/>
    <w:rsid w:val="0031501C"/>
    <w:rsid w:val="00315E2C"/>
    <w:rsid w:val="00315E66"/>
    <w:rsid w:val="00316A6B"/>
    <w:rsid w:val="00316AFA"/>
    <w:rsid w:val="00317BA6"/>
    <w:rsid w:val="00320684"/>
    <w:rsid w:val="00321E4E"/>
    <w:rsid w:val="0032258A"/>
    <w:rsid w:val="0032567B"/>
    <w:rsid w:val="0032579D"/>
    <w:rsid w:val="0032640C"/>
    <w:rsid w:val="00333319"/>
    <w:rsid w:val="00335E6F"/>
    <w:rsid w:val="003372C1"/>
    <w:rsid w:val="00340A8C"/>
    <w:rsid w:val="00340DB5"/>
    <w:rsid w:val="0034132F"/>
    <w:rsid w:val="003450FE"/>
    <w:rsid w:val="0034753E"/>
    <w:rsid w:val="00347C2B"/>
    <w:rsid w:val="0035036F"/>
    <w:rsid w:val="00352682"/>
    <w:rsid w:val="00352D4A"/>
    <w:rsid w:val="00355482"/>
    <w:rsid w:val="00355D18"/>
    <w:rsid w:val="00356324"/>
    <w:rsid w:val="00356FB4"/>
    <w:rsid w:val="00357CE8"/>
    <w:rsid w:val="00357DE0"/>
    <w:rsid w:val="0036018D"/>
    <w:rsid w:val="0036169A"/>
    <w:rsid w:val="00364929"/>
    <w:rsid w:val="00364CD8"/>
    <w:rsid w:val="00364D98"/>
    <w:rsid w:val="0036514D"/>
    <w:rsid w:val="00367667"/>
    <w:rsid w:val="00370C5A"/>
    <w:rsid w:val="00370D95"/>
    <w:rsid w:val="00373A6E"/>
    <w:rsid w:val="00374DF1"/>
    <w:rsid w:val="003813C6"/>
    <w:rsid w:val="00381AC1"/>
    <w:rsid w:val="00385294"/>
    <w:rsid w:val="003877D1"/>
    <w:rsid w:val="00387951"/>
    <w:rsid w:val="003908B3"/>
    <w:rsid w:val="00390AF2"/>
    <w:rsid w:val="003923D6"/>
    <w:rsid w:val="00392FC7"/>
    <w:rsid w:val="00393B8B"/>
    <w:rsid w:val="00395ED4"/>
    <w:rsid w:val="00396B5B"/>
    <w:rsid w:val="003979B3"/>
    <w:rsid w:val="003A1AA7"/>
    <w:rsid w:val="003A1C2A"/>
    <w:rsid w:val="003A35D9"/>
    <w:rsid w:val="003B1948"/>
    <w:rsid w:val="003B2C34"/>
    <w:rsid w:val="003B3DE0"/>
    <w:rsid w:val="003B4AA8"/>
    <w:rsid w:val="003B5BCE"/>
    <w:rsid w:val="003B5CF2"/>
    <w:rsid w:val="003C0755"/>
    <w:rsid w:val="003C33AF"/>
    <w:rsid w:val="003C3FA0"/>
    <w:rsid w:val="003C40F5"/>
    <w:rsid w:val="003C4C89"/>
    <w:rsid w:val="003C5F77"/>
    <w:rsid w:val="003C728B"/>
    <w:rsid w:val="003D45BE"/>
    <w:rsid w:val="003D4CEB"/>
    <w:rsid w:val="003D75E9"/>
    <w:rsid w:val="003D7BF8"/>
    <w:rsid w:val="003E04F1"/>
    <w:rsid w:val="003E147B"/>
    <w:rsid w:val="003E180A"/>
    <w:rsid w:val="003E48D0"/>
    <w:rsid w:val="003E5170"/>
    <w:rsid w:val="003E5C56"/>
    <w:rsid w:val="003E5FC9"/>
    <w:rsid w:val="003F197F"/>
    <w:rsid w:val="003F370B"/>
    <w:rsid w:val="00401CE3"/>
    <w:rsid w:val="004063F8"/>
    <w:rsid w:val="00407704"/>
    <w:rsid w:val="00407D5E"/>
    <w:rsid w:val="004103CE"/>
    <w:rsid w:val="0041050E"/>
    <w:rsid w:val="00411D0A"/>
    <w:rsid w:val="00412281"/>
    <w:rsid w:val="0041338D"/>
    <w:rsid w:val="004163EC"/>
    <w:rsid w:val="00417DB2"/>
    <w:rsid w:val="00420F34"/>
    <w:rsid w:val="00421568"/>
    <w:rsid w:val="00421C8A"/>
    <w:rsid w:val="00423141"/>
    <w:rsid w:val="004237C0"/>
    <w:rsid w:val="00425348"/>
    <w:rsid w:val="004271EE"/>
    <w:rsid w:val="00432815"/>
    <w:rsid w:val="00433DCF"/>
    <w:rsid w:val="0043435D"/>
    <w:rsid w:val="00440C03"/>
    <w:rsid w:val="00441AB5"/>
    <w:rsid w:val="00441F11"/>
    <w:rsid w:val="00446DE0"/>
    <w:rsid w:val="00450049"/>
    <w:rsid w:val="00450608"/>
    <w:rsid w:val="00452C05"/>
    <w:rsid w:val="00452D92"/>
    <w:rsid w:val="004530C2"/>
    <w:rsid w:val="00456A5A"/>
    <w:rsid w:val="00456C84"/>
    <w:rsid w:val="004573BD"/>
    <w:rsid w:val="00460A68"/>
    <w:rsid w:val="00462A06"/>
    <w:rsid w:val="00462D3A"/>
    <w:rsid w:val="00465897"/>
    <w:rsid w:val="00466C70"/>
    <w:rsid w:val="00467C97"/>
    <w:rsid w:val="004705E5"/>
    <w:rsid w:val="00471668"/>
    <w:rsid w:val="00473E0A"/>
    <w:rsid w:val="00476DFD"/>
    <w:rsid w:val="004777D5"/>
    <w:rsid w:val="004778F2"/>
    <w:rsid w:val="00480412"/>
    <w:rsid w:val="00481A1D"/>
    <w:rsid w:val="0048322D"/>
    <w:rsid w:val="00484BD2"/>
    <w:rsid w:val="0048565A"/>
    <w:rsid w:val="00487ECD"/>
    <w:rsid w:val="00490A48"/>
    <w:rsid w:val="00491F00"/>
    <w:rsid w:val="00492685"/>
    <w:rsid w:val="00493746"/>
    <w:rsid w:val="0049479F"/>
    <w:rsid w:val="004957E2"/>
    <w:rsid w:val="004A1463"/>
    <w:rsid w:val="004A29D5"/>
    <w:rsid w:val="004A443B"/>
    <w:rsid w:val="004A608D"/>
    <w:rsid w:val="004A6108"/>
    <w:rsid w:val="004B1A79"/>
    <w:rsid w:val="004B3945"/>
    <w:rsid w:val="004B55D3"/>
    <w:rsid w:val="004B7023"/>
    <w:rsid w:val="004B795F"/>
    <w:rsid w:val="004C0395"/>
    <w:rsid w:val="004C0B01"/>
    <w:rsid w:val="004C1F2A"/>
    <w:rsid w:val="004C35C6"/>
    <w:rsid w:val="004D1A1F"/>
    <w:rsid w:val="004D1C54"/>
    <w:rsid w:val="004D381D"/>
    <w:rsid w:val="004D6847"/>
    <w:rsid w:val="004D6E47"/>
    <w:rsid w:val="004D77C2"/>
    <w:rsid w:val="004E0BE9"/>
    <w:rsid w:val="004E0C4B"/>
    <w:rsid w:val="004E2A04"/>
    <w:rsid w:val="004E4A0A"/>
    <w:rsid w:val="004E5763"/>
    <w:rsid w:val="004E725F"/>
    <w:rsid w:val="004F098B"/>
    <w:rsid w:val="004F392A"/>
    <w:rsid w:val="004F4CCD"/>
    <w:rsid w:val="004F5325"/>
    <w:rsid w:val="004F5E8D"/>
    <w:rsid w:val="005005EA"/>
    <w:rsid w:val="00501783"/>
    <w:rsid w:val="00501A0B"/>
    <w:rsid w:val="005021FC"/>
    <w:rsid w:val="00502A3A"/>
    <w:rsid w:val="005037AE"/>
    <w:rsid w:val="00505F3D"/>
    <w:rsid w:val="0050653E"/>
    <w:rsid w:val="00506D6A"/>
    <w:rsid w:val="005100B0"/>
    <w:rsid w:val="005115AB"/>
    <w:rsid w:val="00512303"/>
    <w:rsid w:val="0051246A"/>
    <w:rsid w:val="0051285B"/>
    <w:rsid w:val="005166AE"/>
    <w:rsid w:val="00517920"/>
    <w:rsid w:val="00517977"/>
    <w:rsid w:val="005243F1"/>
    <w:rsid w:val="005252C0"/>
    <w:rsid w:val="00530183"/>
    <w:rsid w:val="0053120F"/>
    <w:rsid w:val="00531C81"/>
    <w:rsid w:val="00532034"/>
    <w:rsid w:val="00532391"/>
    <w:rsid w:val="00533417"/>
    <w:rsid w:val="005338C1"/>
    <w:rsid w:val="005351D8"/>
    <w:rsid w:val="00535D76"/>
    <w:rsid w:val="00537736"/>
    <w:rsid w:val="00540A5E"/>
    <w:rsid w:val="005411D1"/>
    <w:rsid w:val="00543D24"/>
    <w:rsid w:val="00544090"/>
    <w:rsid w:val="005442B8"/>
    <w:rsid w:val="005448E3"/>
    <w:rsid w:val="00544E05"/>
    <w:rsid w:val="00547A3E"/>
    <w:rsid w:val="005543DE"/>
    <w:rsid w:val="0055463D"/>
    <w:rsid w:val="00555B1A"/>
    <w:rsid w:val="00555CC9"/>
    <w:rsid w:val="005607AC"/>
    <w:rsid w:val="00560E04"/>
    <w:rsid w:val="00562E69"/>
    <w:rsid w:val="005634E0"/>
    <w:rsid w:val="0056397E"/>
    <w:rsid w:val="00563AD3"/>
    <w:rsid w:val="00565B62"/>
    <w:rsid w:val="00566A5A"/>
    <w:rsid w:val="005707E8"/>
    <w:rsid w:val="005708D6"/>
    <w:rsid w:val="005711BB"/>
    <w:rsid w:val="00571C47"/>
    <w:rsid w:val="00573EC9"/>
    <w:rsid w:val="005745DA"/>
    <w:rsid w:val="0057638D"/>
    <w:rsid w:val="00581960"/>
    <w:rsid w:val="00583AED"/>
    <w:rsid w:val="00583B4F"/>
    <w:rsid w:val="00584A6C"/>
    <w:rsid w:val="005915B6"/>
    <w:rsid w:val="005924DC"/>
    <w:rsid w:val="00592BBF"/>
    <w:rsid w:val="005933E6"/>
    <w:rsid w:val="0059787B"/>
    <w:rsid w:val="005A08FD"/>
    <w:rsid w:val="005A4BD7"/>
    <w:rsid w:val="005A5FD1"/>
    <w:rsid w:val="005A76D2"/>
    <w:rsid w:val="005B1CFC"/>
    <w:rsid w:val="005B437E"/>
    <w:rsid w:val="005B4738"/>
    <w:rsid w:val="005B4ADD"/>
    <w:rsid w:val="005B7CA7"/>
    <w:rsid w:val="005B7E97"/>
    <w:rsid w:val="005C2B60"/>
    <w:rsid w:val="005C3AD3"/>
    <w:rsid w:val="005C505D"/>
    <w:rsid w:val="005C6F7A"/>
    <w:rsid w:val="005C7B6C"/>
    <w:rsid w:val="005C7CED"/>
    <w:rsid w:val="005D0CB8"/>
    <w:rsid w:val="005D351E"/>
    <w:rsid w:val="005D5194"/>
    <w:rsid w:val="005D6F95"/>
    <w:rsid w:val="005D7B58"/>
    <w:rsid w:val="005D7EE9"/>
    <w:rsid w:val="005E0AC7"/>
    <w:rsid w:val="005E5627"/>
    <w:rsid w:val="005E5B58"/>
    <w:rsid w:val="005E5BAC"/>
    <w:rsid w:val="005E5C2B"/>
    <w:rsid w:val="005E6E5E"/>
    <w:rsid w:val="005F130B"/>
    <w:rsid w:val="005F26B8"/>
    <w:rsid w:val="005F385F"/>
    <w:rsid w:val="005F44E7"/>
    <w:rsid w:val="005F6797"/>
    <w:rsid w:val="005F71C0"/>
    <w:rsid w:val="005F7717"/>
    <w:rsid w:val="005F785A"/>
    <w:rsid w:val="00602186"/>
    <w:rsid w:val="00602766"/>
    <w:rsid w:val="00603926"/>
    <w:rsid w:val="0060422E"/>
    <w:rsid w:val="0060571E"/>
    <w:rsid w:val="006063C2"/>
    <w:rsid w:val="00607636"/>
    <w:rsid w:val="00612583"/>
    <w:rsid w:val="00615CBC"/>
    <w:rsid w:val="006214EA"/>
    <w:rsid w:val="00622013"/>
    <w:rsid w:val="00622498"/>
    <w:rsid w:val="00624BE5"/>
    <w:rsid w:val="006255CA"/>
    <w:rsid w:val="00625933"/>
    <w:rsid w:val="00626C92"/>
    <w:rsid w:val="00627C22"/>
    <w:rsid w:val="00631617"/>
    <w:rsid w:val="00631F7A"/>
    <w:rsid w:val="00632FE8"/>
    <w:rsid w:val="006345B7"/>
    <w:rsid w:val="0063663F"/>
    <w:rsid w:val="00636FE4"/>
    <w:rsid w:val="006401E1"/>
    <w:rsid w:val="00642FDD"/>
    <w:rsid w:val="0064308F"/>
    <w:rsid w:val="006503C7"/>
    <w:rsid w:val="006530E5"/>
    <w:rsid w:val="00653B11"/>
    <w:rsid w:val="00654C45"/>
    <w:rsid w:val="00655B5F"/>
    <w:rsid w:val="006568FA"/>
    <w:rsid w:val="00657B1D"/>
    <w:rsid w:val="006611DD"/>
    <w:rsid w:val="0066279D"/>
    <w:rsid w:val="00667FD7"/>
    <w:rsid w:val="0067049D"/>
    <w:rsid w:val="006709FF"/>
    <w:rsid w:val="00670E52"/>
    <w:rsid w:val="00673B62"/>
    <w:rsid w:val="00673E23"/>
    <w:rsid w:val="0067465B"/>
    <w:rsid w:val="006811D0"/>
    <w:rsid w:val="00681625"/>
    <w:rsid w:val="00681ADD"/>
    <w:rsid w:val="00684734"/>
    <w:rsid w:val="00684FA0"/>
    <w:rsid w:val="0068517C"/>
    <w:rsid w:val="00687928"/>
    <w:rsid w:val="006923CD"/>
    <w:rsid w:val="006951A7"/>
    <w:rsid w:val="00695843"/>
    <w:rsid w:val="0069725E"/>
    <w:rsid w:val="006A3C5C"/>
    <w:rsid w:val="006A4185"/>
    <w:rsid w:val="006A4C4A"/>
    <w:rsid w:val="006A4EC3"/>
    <w:rsid w:val="006A65D2"/>
    <w:rsid w:val="006B28C5"/>
    <w:rsid w:val="006B2A54"/>
    <w:rsid w:val="006B2A6E"/>
    <w:rsid w:val="006B2BD9"/>
    <w:rsid w:val="006B58B6"/>
    <w:rsid w:val="006B67F8"/>
    <w:rsid w:val="006B6C77"/>
    <w:rsid w:val="006B7709"/>
    <w:rsid w:val="006B7761"/>
    <w:rsid w:val="006C02DC"/>
    <w:rsid w:val="006C0832"/>
    <w:rsid w:val="006C3821"/>
    <w:rsid w:val="006C3A71"/>
    <w:rsid w:val="006C4518"/>
    <w:rsid w:val="006C5259"/>
    <w:rsid w:val="006C5B13"/>
    <w:rsid w:val="006C71C9"/>
    <w:rsid w:val="006D0A58"/>
    <w:rsid w:val="006D22EF"/>
    <w:rsid w:val="006E047F"/>
    <w:rsid w:val="006E2078"/>
    <w:rsid w:val="006E28C4"/>
    <w:rsid w:val="006E34B5"/>
    <w:rsid w:val="006E36A2"/>
    <w:rsid w:val="006E38E9"/>
    <w:rsid w:val="006E488E"/>
    <w:rsid w:val="006E4C0F"/>
    <w:rsid w:val="006E572B"/>
    <w:rsid w:val="006E6A31"/>
    <w:rsid w:val="006E6C3F"/>
    <w:rsid w:val="006E70E3"/>
    <w:rsid w:val="006E71C8"/>
    <w:rsid w:val="006E76DC"/>
    <w:rsid w:val="006F0376"/>
    <w:rsid w:val="006F170B"/>
    <w:rsid w:val="006F4285"/>
    <w:rsid w:val="006F6D97"/>
    <w:rsid w:val="006F78C7"/>
    <w:rsid w:val="00702664"/>
    <w:rsid w:val="00703D51"/>
    <w:rsid w:val="00704809"/>
    <w:rsid w:val="00711686"/>
    <w:rsid w:val="00711E32"/>
    <w:rsid w:val="0071298C"/>
    <w:rsid w:val="00713A4D"/>
    <w:rsid w:val="0071603C"/>
    <w:rsid w:val="00716ABC"/>
    <w:rsid w:val="007171DB"/>
    <w:rsid w:val="00717DF1"/>
    <w:rsid w:val="00717F4F"/>
    <w:rsid w:val="00721EE6"/>
    <w:rsid w:val="0072440F"/>
    <w:rsid w:val="00724D17"/>
    <w:rsid w:val="00727DA1"/>
    <w:rsid w:val="00733757"/>
    <w:rsid w:val="00734A03"/>
    <w:rsid w:val="00742A4D"/>
    <w:rsid w:val="00743686"/>
    <w:rsid w:val="00744403"/>
    <w:rsid w:val="00744C42"/>
    <w:rsid w:val="00745E8E"/>
    <w:rsid w:val="00747428"/>
    <w:rsid w:val="0075037B"/>
    <w:rsid w:val="00750B94"/>
    <w:rsid w:val="007532E6"/>
    <w:rsid w:val="007536DD"/>
    <w:rsid w:val="0075457B"/>
    <w:rsid w:val="00754F53"/>
    <w:rsid w:val="00756674"/>
    <w:rsid w:val="007576D4"/>
    <w:rsid w:val="007579A1"/>
    <w:rsid w:val="00761651"/>
    <w:rsid w:val="007616FA"/>
    <w:rsid w:val="00763A39"/>
    <w:rsid w:val="00763EB2"/>
    <w:rsid w:val="007645D6"/>
    <w:rsid w:val="0076675B"/>
    <w:rsid w:val="007676E0"/>
    <w:rsid w:val="00767A7B"/>
    <w:rsid w:val="00770179"/>
    <w:rsid w:val="0077065C"/>
    <w:rsid w:val="00771A5C"/>
    <w:rsid w:val="00774E58"/>
    <w:rsid w:val="00775241"/>
    <w:rsid w:val="0077540A"/>
    <w:rsid w:val="007817FE"/>
    <w:rsid w:val="00784490"/>
    <w:rsid w:val="00785D20"/>
    <w:rsid w:val="00786676"/>
    <w:rsid w:val="00787B56"/>
    <w:rsid w:val="007920A8"/>
    <w:rsid w:val="00792BA4"/>
    <w:rsid w:val="00795445"/>
    <w:rsid w:val="007961DE"/>
    <w:rsid w:val="007A0BD4"/>
    <w:rsid w:val="007A0C71"/>
    <w:rsid w:val="007A0C8D"/>
    <w:rsid w:val="007A0D78"/>
    <w:rsid w:val="007A3025"/>
    <w:rsid w:val="007A3901"/>
    <w:rsid w:val="007A5351"/>
    <w:rsid w:val="007A56E1"/>
    <w:rsid w:val="007A6001"/>
    <w:rsid w:val="007B193C"/>
    <w:rsid w:val="007B1954"/>
    <w:rsid w:val="007B4401"/>
    <w:rsid w:val="007B5260"/>
    <w:rsid w:val="007B6299"/>
    <w:rsid w:val="007B673B"/>
    <w:rsid w:val="007B6DD6"/>
    <w:rsid w:val="007C1A1A"/>
    <w:rsid w:val="007C1C86"/>
    <w:rsid w:val="007C2706"/>
    <w:rsid w:val="007C2960"/>
    <w:rsid w:val="007C3A61"/>
    <w:rsid w:val="007C3E4B"/>
    <w:rsid w:val="007C5722"/>
    <w:rsid w:val="007C5D14"/>
    <w:rsid w:val="007C6262"/>
    <w:rsid w:val="007C63AA"/>
    <w:rsid w:val="007C721A"/>
    <w:rsid w:val="007D0ED9"/>
    <w:rsid w:val="007D2D3C"/>
    <w:rsid w:val="007D2F49"/>
    <w:rsid w:val="007D4D21"/>
    <w:rsid w:val="007D50BA"/>
    <w:rsid w:val="007D5ACB"/>
    <w:rsid w:val="007D6228"/>
    <w:rsid w:val="007E300E"/>
    <w:rsid w:val="007E4101"/>
    <w:rsid w:val="007E54A0"/>
    <w:rsid w:val="007E58F8"/>
    <w:rsid w:val="007E5C2B"/>
    <w:rsid w:val="007E635E"/>
    <w:rsid w:val="007F252E"/>
    <w:rsid w:val="007F2AC5"/>
    <w:rsid w:val="007F309A"/>
    <w:rsid w:val="007F3A8A"/>
    <w:rsid w:val="007F5FDC"/>
    <w:rsid w:val="007F68FC"/>
    <w:rsid w:val="007F71B6"/>
    <w:rsid w:val="00806409"/>
    <w:rsid w:val="008075C1"/>
    <w:rsid w:val="008078EF"/>
    <w:rsid w:val="0081022E"/>
    <w:rsid w:val="008111DD"/>
    <w:rsid w:val="00811C45"/>
    <w:rsid w:val="00820C99"/>
    <w:rsid w:val="0082165F"/>
    <w:rsid w:val="0082368D"/>
    <w:rsid w:val="008236AF"/>
    <w:rsid w:val="008243AD"/>
    <w:rsid w:val="00825FBE"/>
    <w:rsid w:val="00832241"/>
    <w:rsid w:val="00833636"/>
    <w:rsid w:val="0083529A"/>
    <w:rsid w:val="0083571C"/>
    <w:rsid w:val="00835962"/>
    <w:rsid w:val="00836C23"/>
    <w:rsid w:val="008371F6"/>
    <w:rsid w:val="00840084"/>
    <w:rsid w:val="00840325"/>
    <w:rsid w:val="00842A2F"/>
    <w:rsid w:val="00843309"/>
    <w:rsid w:val="00844594"/>
    <w:rsid w:val="00845712"/>
    <w:rsid w:val="008501E2"/>
    <w:rsid w:val="008529D4"/>
    <w:rsid w:val="00852E1E"/>
    <w:rsid w:val="00853020"/>
    <w:rsid w:val="00853202"/>
    <w:rsid w:val="00853C2F"/>
    <w:rsid w:val="008547C5"/>
    <w:rsid w:val="00854A2F"/>
    <w:rsid w:val="008566E1"/>
    <w:rsid w:val="0085748B"/>
    <w:rsid w:val="00857B01"/>
    <w:rsid w:val="00861570"/>
    <w:rsid w:val="00861C40"/>
    <w:rsid w:val="0086317B"/>
    <w:rsid w:val="00863197"/>
    <w:rsid w:val="00864248"/>
    <w:rsid w:val="0086480C"/>
    <w:rsid w:val="008656E1"/>
    <w:rsid w:val="008718D4"/>
    <w:rsid w:val="00874669"/>
    <w:rsid w:val="00875119"/>
    <w:rsid w:val="008812DF"/>
    <w:rsid w:val="00881C30"/>
    <w:rsid w:val="00881E6A"/>
    <w:rsid w:val="00881EEE"/>
    <w:rsid w:val="00883B15"/>
    <w:rsid w:val="00883D48"/>
    <w:rsid w:val="008842B9"/>
    <w:rsid w:val="00886565"/>
    <w:rsid w:val="00887545"/>
    <w:rsid w:val="00887E7D"/>
    <w:rsid w:val="008932E5"/>
    <w:rsid w:val="00897237"/>
    <w:rsid w:val="008A0112"/>
    <w:rsid w:val="008A11B5"/>
    <w:rsid w:val="008A32BD"/>
    <w:rsid w:val="008A4730"/>
    <w:rsid w:val="008A4FA8"/>
    <w:rsid w:val="008B35C2"/>
    <w:rsid w:val="008B79CF"/>
    <w:rsid w:val="008C174A"/>
    <w:rsid w:val="008C1D5B"/>
    <w:rsid w:val="008C348C"/>
    <w:rsid w:val="008C4A93"/>
    <w:rsid w:val="008C6879"/>
    <w:rsid w:val="008C7A6F"/>
    <w:rsid w:val="008D09BE"/>
    <w:rsid w:val="008D0AF7"/>
    <w:rsid w:val="008D123A"/>
    <w:rsid w:val="008D1D9C"/>
    <w:rsid w:val="008D2401"/>
    <w:rsid w:val="008D2A4D"/>
    <w:rsid w:val="008D3D8D"/>
    <w:rsid w:val="008D4265"/>
    <w:rsid w:val="008D44CE"/>
    <w:rsid w:val="008D5877"/>
    <w:rsid w:val="008D6CDA"/>
    <w:rsid w:val="008E0C7E"/>
    <w:rsid w:val="008E1EAC"/>
    <w:rsid w:val="008E3C35"/>
    <w:rsid w:val="008E45D7"/>
    <w:rsid w:val="008E4985"/>
    <w:rsid w:val="008E4AA8"/>
    <w:rsid w:val="008E5603"/>
    <w:rsid w:val="008E648E"/>
    <w:rsid w:val="008E79B9"/>
    <w:rsid w:val="008E7CCA"/>
    <w:rsid w:val="008F37A4"/>
    <w:rsid w:val="008F3830"/>
    <w:rsid w:val="008F3F92"/>
    <w:rsid w:val="008F426B"/>
    <w:rsid w:val="008F52FA"/>
    <w:rsid w:val="0090008B"/>
    <w:rsid w:val="00902CC2"/>
    <w:rsid w:val="00905074"/>
    <w:rsid w:val="0090691C"/>
    <w:rsid w:val="0090710E"/>
    <w:rsid w:val="009103F2"/>
    <w:rsid w:val="009142D9"/>
    <w:rsid w:val="009168EE"/>
    <w:rsid w:val="00917968"/>
    <w:rsid w:val="00917CA6"/>
    <w:rsid w:val="00920F47"/>
    <w:rsid w:val="00921B05"/>
    <w:rsid w:val="00922A7D"/>
    <w:rsid w:val="00924B3E"/>
    <w:rsid w:val="00924DF8"/>
    <w:rsid w:val="00925313"/>
    <w:rsid w:val="009269BE"/>
    <w:rsid w:val="00927E0E"/>
    <w:rsid w:val="00930930"/>
    <w:rsid w:val="00935C19"/>
    <w:rsid w:val="00936F56"/>
    <w:rsid w:val="0093703B"/>
    <w:rsid w:val="0093747F"/>
    <w:rsid w:val="00937FB8"/>
    <w:rsid w:val="00941B72"/>
    <w:rsid w:val="00941FBE"/>
    <w:rsid w:val="00942897"/>
    <w:rsid w:val="00942FEE"/>
    <w:rsid w:val="009434BC"/>
    <w:rsid w:val="00944A62"/>
    <w:rsid w:val="00944D14"/>
    <w:rsid w:val="00945B30"/>
    <w:rsid w:val="00946F62"/>
    <w:rsid w:val="00951456"/>
    <w:rsid w:val="00951C38"/>
    <w:rsid w:val="00952C74"/>
    <w:rsid w:val="009574C5"/>
    <w:rsid w:val="00961393"/>
    <w:rsid w:val="009616AB"/>
    <w:rsid w:val="0096433D"/>
    <w:rsid w:val="009670CE"/>
    <w:rsid w:val="00972466"/>
    <w:rsid w:val="009726F2"/>
    <w:rsid w:val="0097494A"/>
    <w:rsid w:val="00974C7B"/>
    <w:rsid w:val="00975E8C"/>
    <w:rsid w:val="00977228"/>
    <w:rsid w:val="00981842"/>
    <w:rsid w:val="00982822"/>
    <w:rsid w:val="00984764"/>
    <w:rsid w:val="00984D88"/>
    <w:rsid w:val="00987C9F"/>
    <w:rsid w:val="00991AD5"/>
    <w:rsid w:val="00992A07"/>
    <w:rsid w:val="00995511"/>
    <w:rsid w:val="009A0F3F"/>
    <w:rsid w:val="009A1798"/>
    <w:rsid w:val="009A248B"/>
    <w:rsid w:val="009A263B"/>
    <w:rsid w:val="009A489F"/>
    <w:rsid w:val="009A48E0"/>
    <w:rsid w:val="009A531C"/>
    <w:rsid w:val="009A5D48"/>
    <w:rsid w:val="009A6B54"/>
    <w:rsid w:val="009B0A3A"/>
    <w:rsid w:val="009B5755"/>
    <w:rsid w:val="009B592F"/>
    <w:rsid w:val="009B70FE"/>
    <w:rsid w:val="009B72EF"/>
    <w:rsid w:val="009C267B"/>
    <w:rsid w:val="009C274D"/>
    <w:rsid w:val="009C2BE6"/>
    <w:rsid w:val="009C3087"/>
    <w:rsid w:val="009C3B41"/>
    <w:rsid w:val="009C5AE9"/>
    <w:rsid w:val="009C68FB"/>
    <w:rsid w:val="009C7A4A"/>
    <w:rsid w:val="009D09A6"/>
    <w:rsid w:val="009D0CAD"/>
    <w:rsid w:val="009D1190"/>
    <w:rsid w:val="009D1AC0"/>
    <w:rsid w:val="009D2335"/>
    <w:rsid w:val="009D296E"/>
    <w:rsid w:val="009D29CF"/>
    <w:rsid w:val="009D4730"/>
    <w:rsid w:val="009D66AB"/>
    <w:rsid w:val="009D77C7"/>
    <w:rsid w:val="009D7BAC"/>
    <w:rsid w:val="009E0845"/>
    <w:rsid w:val="009E17B4"/>
    <w:rsid w:val="009E1F1E"/>
    <w:rsid w:val="009E2414"/>
    <w:rsid w:val="009E30CE"/>
    <w:rsid w:val="009E36CD"/>
    <w:rsid w:val="009E443B"/>
    <w:rsid w:val="009E50BA"/>
    <w:rsid w:val="009E5E55"/>
    <w:rsid w:val="009E7BB2"/>
    <w:rsid w:val="009F0241"/>
    <w:rsid w:val="009F084A"/>
    <w:rsid w:val="009F10B9"/>
    <w:rsid w:val="009F4F04"/>
    <w:rsid w:val="009F5926"/>
    <w:rsid w:val="009F7DC2"/>
    <w:rsid w:val="00A00292"/>
    <w:rsid w:val="00A00EA5"/>
    <w:rsid w:val="00A02A97"/>
    <w:rsid w:val="00A02B22"/>
    <w:rsid w:val="00A04B20"/>
    <w:rsid w:val="00A05DB7"/>
    <w:rsid w:val="00A072C9"/>
    <w:rsid w:val="00A07EA1"/>
    <w:rsid w:val="00A11CDB"/>
    <w:rsid w:val="00A11E29"/>
    <w:rsid w:val="00A12005"/>
    <w:rsid w:val="00A15805"/>
    <w:rsid w:val="00A16155"/>
    <w:rsid w:val="00A169DA"/>
    <w:rsid w:val="00A1755D"/>
    <w:rsid w:val="00A22B24"/>
    <w:rsid w:val="00A25395"/>
    <w:rsid w:val="00A26234"/>
    <w:rsid w:val="00A262A5"/>
    <w:rsid w:val="00A26515"/>
    <w:rsid w:val="00A3147F"/>
    <w:rsid w:val="00A31653"/>
    <w:rsid w:val="00A323C8"/>
    <w:rsid w:val="00A3295D"/>
    <w:rsid w:val="00A32A61"/>
    <w:rsid w:val="00A33F92"/>
    <w:rsid w:val="00A34563"/>
    <w:rsid w:val="00A352E0"/>
    <w:rsid w:val="00A35908"/>
    <w:rsid w:val="00A366BB"/>
    <w:rsid w:val="00A36F57"/>
    <w:rsid w:val="00A44371"/>
    <w:rsid w:val="00A448F0"/>
    <w:rsid w:val="00A4515B"/>
    <w:rsid w:val="00A45F88"/>
    <w:rsid w:val="00A46BC3"/>
    <w:rsid w:val="00A476ED"/>
    <w:rsid w:val="00A51B7E"/>
    <w:rsid w:val="00A51CFC"/>
    <w:rsid w:val="00A521D2"/>
    <w:rsid w:val="00A54D91"/>
    <w:rsid w:val="00A55EE9"/>
    <w:rsid w:val="00A56E9C"/>
    <w:rsid w:val="00A573AF"/>
    <w:rsid w:val="00A63670"/>
    <w:rsid w:val="00A64622"/>
    <w:rsid w:val="00A65D7F"/>
    <w:rsid w:val="00A70407"/>
    <w:rsid w:val="00A72446"/>
    <w:rsid w:val="00A735F6"/>
    <w:rsid w:val="00A73B92"/>
    <w:rsid w:val="00A73BBF"/>
    <w:rsid w:val="00A746B5"/>
    <w:rsid w:val="00A7616B"/>
    <w:rsid w:val="00A7683F"/>
    <w:rsid w:val="00A81F61"/>
    <w:rsid w:val="00A8262B"/>
    <w:rsid w:val="00A826FA"/>
    <w:rsid w:val="00A8310E"/>
    <w:rsid w:val="00A8317B"/>
    <w:rsid w:val="00A8344B"/>
    <w:rsid w:val="00A84E38"/>
    <w:rsid w:val="00A850AA"/>
    <w:rsid w:val="00A851EA"/>
    <w:rsid w:val="00A85712"/>
    <w:rsid w:val="00A861A1"/>
    <w:rsid w:val="00A867BD"/>
    <w:rsid w:val="00A86CFD"/>
    <w:rsid w:val="00A9178A"/>
    <w:rsid w:val="00A93156"/>
    <w:rsid w:val="00A9321C"/>
    <w:rsid w:val="00A9373F"/>
    <w:rsid w:val="00A95D68"/>
    <w:rsid w:val="00A9611E"/>
    <w:rsid w:val="00AA0CD0"/>
    <w:rsid w:val="00AA1490"/>
    <w:rsid w:val="00AA15B0"/>
    <w:rsid w:val="00AA5355"/>
    <w:rsid w:val="00AB1371"/>
    <w:rsid w:val="00AB3CD9"/>
    <w:rsid w:val="00AB3F2B"/>
    <w:rsid w:val="00AB4D0F"/>
    <w:rsid w:val="00AB51F6"/>
    <w:rsid w:val="00AB6352"/>
    <w:rsid w:val="00AC2C34"/>
    <w:rsid w:val="00AC36F2"/>
    <w:rsid w:val="00AC509A"/>
    <w:rsid w:val="00AC5164"/>
    <w:rsid w:val="00AC5A50"/>
    <w:rsid w:val="00AC7846"/>
    <w:rsid w:val="00AC7A7E"/>
    <w:rsid w:val="00AD009A"/>
    <w:rsid w:val="00AD2BF5"/>
    <w:rsid w:val="00AD48B2"/>
    <w:rsid w:val="00AD55F7"/>
    <w:rsid w:val="00AE05A6"/>
    <w:rsid w:val="00AE16E6"/>
    <w:rsid w:val="00AE1D2A"/>
    <w:rsid w:val="00AE375D"/>
    <w:rsid w:val="00AE5527"/>
    <w:rsid w:val="00AE639C"/>
    <w:rsid w:val="00AE6852"/>
    <w:rsid w:val="00AE6D10"/>
    <w:rsid w:val="00AE7F49"/>
    <w:rsid w:val="00AE7FEA"/>
    <w:rsid w:val="00AF132B"/>
    <w:rsid w:val="00AF169C"/>
    <w:rsid w:val="00AF1706"/>
    <w:rsid w:val="00AF18BB"/>
    <w:rsid w:val="00AF24D9"/>
    <w:rsid w:val="00AF3950"/>
    <w:rsid w:val="00AF4494"/>
    <w:rsid w:val="00AF4A20"/>
    <w:rsid w:val="00AF563E"/>
    <w:rsid w:val="00AF5BCB"/>
    <w:rsid w:val="00AF5D65"/>
    <w:rsid w:val="00B0247A"/>
    <w:rsid w:val="00B04053"/>
    <w:rsid w:val="00B04CAF"/>
    <w:rsid w:val="00B06E7A"/>
    <w:rsid w:val="00B10306"/>
    <w:rsid w:val="00B10E53"/>
    <w:rsid w:val="00B1208E"/>
    <w:rsid w:val="00B12FCE"/>
    <w:rsid w:val="00B146B1"/>
    <w:rsid w:val="00B14F0C"/>
    <w:rsid w:val="00B153D7"/>
    <w:rsid w:val="00B15B58"/>
    <w:rsid w:val="00B2156D"/>
    <w:rsid w:val="00B21BC1"/>
    <w:rsid w:val="00B226AC"/>
    <w:rsid w:val="00B25155"/>
    <w:rsid w:val="00B25DFB"/>
    <w:rsid w:val="00B261E6"/>
    <w:rsid w:val="00B27649"/>
    <w:rsid w:val="00B30C5C"/>
    <w:rsid w:val="00B314DE"/>
    <w:rsid w:val="00B3156F"/>
    <w:rsid w:val="00B32740"/>
    <w:rsid w:val="00B341D1"/>
    <w:rsid w:val="00B34C97"/>
    <w:rsid w:val="00B409E3"/>
    <w:rsid w:val="00B41776"/>
    <w:rsid w:val="00B424CB"/>
    <w:rsid w:val="00B430D1"/>
    <w:rsid w:val="00B434CA"/>
    <w:rsid w:val="00B446C7"/>
    <w:rsid w:val="00B45A91"/>
    <w:rsid w:val="00B46F4E"/>
    <w:rsid w:val="00B47CE1"/>
    <w:rsid w:val="00B54C72"/>
    <w:rsid w:val="00B63641"/>
    <w:rsid w:val="00B639E2"/>
    <w:rsid w:val="00B64E13"/>
    <w:rsid w:val="00B65D58"/>
    <w:rsid w:val="00B67CA1"/>
    <w:rsid w:val="00B67D58"/>
    <w:rsid w:val="00B752EE"/>
    <w:rsid w:val="00B75950"/>
    <w:rsid w:val="00B75D10"/>
    <w:rsid w:val="00B76030"/>
    <w:rsid w:val="00B77993"/>
    <w:rsid w:val="00B817C9"/>
    <w:rsid w:val="00B82238"/>
    <w:rsid w:val="00B822BA"/>
    <w:rsid w:val="00B8402B"/>
    <w:rsid w:val="00B84FED"/>
    <w:rsid w:val="00B853EA"/>
    <w:rsid w:val="00B8552D"/>
    <w:rsid w:val="00B92BC7"/>
    <w:rsid w:val="00B92E48"/>
    <w:rsid w:val="00B930E7"/>
    <w:rsid w:val="00B93D9E"/>
    <w:rsid w:val="00B943E4"/>
    <w:rsid w:val="00B95212"/>
    <w:rsid w:val="00BA0B1A"/>
    <w:rsid w:val="00BA0EFC"/>
    <w:rsid w:val="00BA153D"/>
    <w:rsid w:val="00BA3226"/>
    <w:rsid w:val="00BA3AC9"/>
    <w:rsid w:val="00BA3FC0"/>
    <w:rsid w:val="00BA46A9"/>
    <w:rsid w:val="00BA4BCA"/>
    <w:rsid w:val="00BA5FCD"/>
    <w:rsid w:val="00BA6721"/>
    <w:rsid w:val="00BA775C"/>
    <w:rsid w:val="00BB11FC"/>
    <w:rsid w:val="00BB1923"/>
    <w:rsid w:val="00BB25CB"/>
    <w:rsid w:val="00BB2700"/>
    <w:rsid w:val="00BB442E"/>
    <w:rsid w:val="00BB5F27"/>
    <w:rsid w:val="00BB640D"/>
    <w:rsid w:val="00BB6BCC"/>
    <w:rsid w:val="00BC0BCA"/>
    <w:rsid w:val="00BC25C8"/>
    <w:rsid w:val="00BC45B9"/>
    <w:rsid w:val="00BC4F10"/>
    <w:rsid w:val="00BC5760"/>
    <w:rsid w:val="00BD1F26"/>
    <w:rsid w:val="00BD2842"/>
    <w:rsid w:val="00BD2A75"/>
    <w:rsid w:val="00BD3EDF"/>
    <w:rsid w:val="00BD48FC"/>
    <w:rsid w:val="00BE0306"/>
    <w:rsid w:val="00BE0405"/>
    <w:rsid w:val="00BE10C9"/>
    <w:rsid w:val="00BE1936"/>
    <w:rsid w:val="00BE205B"/>
    <w:rsid w:val="00BE2455"/>
    <w:rsid w:val="00BE2BE8"/>
    <w:rsid w:val="00BE3346"/>
    <w:rsid w:val="00BE4AD5"/>
    <w:rsid w:val="00BE7706"/>
    <w:rsid w:val="00BE7D40"/>
    <w:rsid w:val="00BF0802"/>
    <w:rsid w:val="00BF1FAE"/>
    <w:rsid w:val="00BF29BF"/>
    <w:rsid w:val="00BF45CA"/>
    <w:rsid w:val="00BF47C5"/>
    <w:rsid w:val="00BF4F25"/>
    <w:rsid w:val="00BF5006"/>
    <w:rsid w:val="00BF50D1"/>
    <w:rsid w:val="00C002FA"/>
    <w:rsid w:val="00C00389"/>
    <w:rsid w:val="00C008BA"/>
    <w:rsid w:val="00C00B72"/>
    <w:rsid w:val="00C011A4"/>
    <w:rsid w:val="00C03BAE"/>
    <w:rsid w:val="00C044C4"/>
    <w:rsid w:val="00C06668"/>
    <w:rsid w:val="00C075D7"/>
    <w:rsid w:val="00C07C4C"/>
    <w:rsid w:val="00C101BD"/>
    <w:rsid w:val="00C138F3"/>
    <w:rsid w:val="00C1452B"/>
    <w:rsid w:val="00C15BD8"/>
    <w:rsid w:val="00C17207"/>
    <w:rsid w:val="00C1738A"/>
    <w:rsid w:val="00C17FE6"/>
    <w:rsid w:val="00C203E4"/>
    <w:rsid w:val="00C21617"/>
    <w:rsid w:val="00C219A1"/>
    <w:rsid w:val="00C21E7A"/>
    <w:rsid w:val="00C21FB8"/>
    <w:rsid w:val="00C225E5"/>
    <w:rsid w:val="00C24869"/>
    <w:rsid w:val="00C251A2"/>
    <w:rsid w:val="00C261F5"/>
    <w:rsid w:val="00C27FF9"/>
    <w:rsid w:val="00C30C8B"/>
    <w:rsid w:val="00C344B0"/>
    <w:rsid w:val="00C34AC0"/>
    <w:rsid w:val="00C41DD1"/>
    <w:rsid w:val="00C421BF"/>
    <w:rsid w:val="00C42CCF"/>
    <w:rsid w:val="00C452AD"/>
    <w:rsid w:val="00C46A17"/>
    <w:rsid w:val="00C4711C"/>
    <w:rsid w:val="00C50F75"/>
    <w:rsid w:val="00C5205C"/>
    <w:rsid w:val="00C55506"/>
    <w:rsid w:val="00C55DAC"/>
    <w:rsid w:val="00C564BC"/>
    <w:rsid w:val="00C5654A"/>
    <w:rsid w:val="00C565DC"/>
    <w:rsid w:val="00C56930"/>
    <w:rsid w:val="00C6560E"/>
    <w:rsid w:val="00C65E0C"/>
    <w:rsid w:val="00C67DD8"/>
    <w:rsid w:val="00C71DAC"/>
    <w:rsid w:val="00C726B4"/>
    <w:rsid w:val="00C7412E"/>
    <w:rsid w:val="00C741D6"/>
    <w:rsid w:val="00C7442E"/>
    <w:rsid w:val="00C76AB2"/>
    <w:rsid w:val="00C8046D"/>
    <w:rsid w:val="00C80738"/>
    <w:rsid w:val="00C81089"/>
    <w:rsid w:val="00C819D0"/>
    <w:rsid w:val="00C8283D"/>
    <w:rsid w:val="00C835AD"/>
    <w:rsid w:val="00C86429"/>
    <w:rsid w:val="00C86DA1"/>
    <w:rsid w:val="00C87D68"/>
    <w:rsid w:val="00C90DCD"/>
    <w:rsid w:val="00C92A45"/>
    <w:rsid w:val="00C93861"/>
    <w:rsid w:val="00C93925"/>
    <w:rsid w:val="00C95ADD"/>
    <w:rsid w:val="00C95B6E"/>
    <w:rsid w:val="00C95C11"/>
    <w:rsid w:val="00C963CA"/>
    <w:rsid w:val="00C96D9F"/>
    <w:rsid w:val="00C970B9"/>
    <w:rsid w:val="00C978DC"/>
    <w:rsid w:val="00CA159F"/>
    <w:rsid w:val="00CA16EC"/>
    <w:rsid w:val="00CA20B8"/>
    <w:rsid w:val="00CA53D3"/>
    <w:rsid w:val="00CA6596"/>
    <w:rsid w:val="00CA74DA"/>
    <w:rsid w:val="00CA7599"/>
    <w:rsid w:val="00CB02FA"/>
    <w:rsid w:val="00CB0736"/>
    <w:rsid w:val="00CB0BE5"/>
    <w:rsid w:val="00CB1415"/>
    <w:rsid w:val="00CB248C"/>
    <w:rsid w:val="00CB4B74"/>
    <w:rsid w:val="00CB4BDB"/>
    <w:rsid w:val="00CB4CF0"/>
    <w:rsid w:val="00CB4F0E"/>
    <w:rsid w:val="00CC2605"/>
    <w:rsid w:val="00CC33F9"/>
    <w:rsid w:val="00CC644E"/>
    <w:rsid w:val="00CD309E"/>
    <w:rsid w:val="00CD3DD0"/>
    <w:rsid w:val="00CD3FE0"/>
    <w:rsid w:val="00CD5EFF"/>
    <w:rsid w:val="00CD6AC9"/>
    <w:rsid w:val="00CE04A8"/>
    <w:rsid w:val="00CE323B"/>
    <w:rsid w:val="00CF0068"/>
    <w:rsid w:val="00CF21C0"/>
    <w:rsid w:val="00CF2CA8"/>
    <w:rsid w:val="00CF38F3"/>
    <w:rsid w:val="00CF3B6B"/>
    <w:rsid w:val="00CF59DB"/>
    <w:rsid w:val="00CF5E10"/>
    <w:rsid w:val="00CF7F3D"/>
    <w:rsid w:val="00D03416"/>
    <w:rsid w:val="00D03EEB"/>
    <w:rsid w:val="00D05B75"/>
    <w:rsid w:val="00D05C54"/>
    <w:rsid w:val="00D05F3D"/>
    <w:rsid w:val="00D06676"/>
    <w:rsid w:val="00D077B8"/>
    <w:rsid w:val="00D07877"/>
    <w:rsid w:val="00D101CB"/>
    <w:rsid w:val="00D104A3"/>
    <w:rsid w:val="00D116FB"/>
    <w:rsid w:val="00D11C9C"/>
    <w:rsid w:val="00D1210C"/>
    <w:rsid w:val="00D1210D"/>
    <w:rsid w:val="00D13287"/>
    <w:rsid w:val="00D14396"/>
    <w:rsid w:val="00D148BF"/>
    <w:rsid w:val="00D164F8"/>
    <w:rsid w:val="00D166BF"/>
    <w:rsid w:val="00D201AD"/>
    <w:rsid w:val="00D223BC"/>
    <w:rsid w:val="00D238F8"/>
    <w:rsid w:val="00D25B64"/>
    <w:rsid w:val="00D26E51"/>
    <w:rsid w:val="00D27111"/>
    <w:rsid w:val="00D27177"/>
    <w:rsid w:val="00D27B2D"/>
    <w:rsid w:val="00D3117D"/>
    <w:rsid w:val="00D3141A"/>
    <w:rsid w:val="00D324B2"/>
    <w:rsid w:val="00D33C56"/>
    <w:rsid w:val="00D3509F"/>
    <w:rsid w:val="00D365DD"/>
    <w:rsid w:val="00D378CF"/>
    <w:rsid w:val="00D42082"/>
    <w:rsid w:val="00D42308"/>
    <w:rsid w:val="00D43829"/>
    <w:rsid w:val="00D449EF"/>
    <w:rsid w:val="00D472BD"/>
    <w:rsid w:val="00D520DA"/>
    <w:rsid w:val="00D52B00"/>
    <w:rsid w:val="00D52CFD"/>
    <w:rsid w:val="00D52D91"/>
    <w:rsid w:val="00D5320D"/>
    <w:rsid w:val="00D54066"/>
    <w:rsid w:val="00D5454F"/>
    <w:rsid w:val="00D5501E"/>
    <w:rsid w:val="00D600C2"/>
    <w:rsid w:val="00D60D70"/>
    <w:rsid w:val="00D62C5F"/>
    <w:rsid w:val="00D676A5"/>
    <w:rsid w:val="00D67EA5"/>
    <w:rsid w:val="00D7026B"/>
    <w:rsid w:val="00D71E21"/>
    <w:rsid w:val="00D72265"/>
    <w:rsid w:val="00D730A1"/>
    <w:rsid w:val="00D73856"/>
    <w:rsid w:val="00D73A76"/>
    <w:rsid w:val="00D761AD"/>
    <w:rsid w:val="00D76AA9"/>
    <w:rsid w:val="00D808D3"/>
    <w:rsid w:val="00D80E0B"/>
    <w:rsid w:val="00D82637"/>
    <w:rsid w:val="00D83736"/>
    <w:rsid w:val="00D83AF5"/>
    <w:rsid w:val="00D84397"/>
    <w:rsid w:val="00D85592"/>
    <w:rsid w:val="00D85876"/>
    <w:rsid w:val="00D85C46"/>
    <w:rsid w:val="00D86C8C"/>
    <w:rsid w:val="00D9201A"/>
    <w:rsid w:val="00D92EF5"/>
    <w:rsid w:val="00D96410"/>
    <w:rsid w:val="00D97364"/>
    <w:rsid w:val="00DA1FDB"/>
    <w:rsid w:val="00DA22DB"/>
    <w:rsid w:val="00DA2BBE"/>
    <w:rsid w:val="00DA4A30"/>
    <w:rsid w:val="00DA55CA"/>
    <w:rsid w:val="00DA637F"/>
    <w:rsid w:val="00DA641A"/>
    <w:rsid w:val="00DA6F60"/>
    <w:rsid w:val="00DA7396"/>
    <w:rsid w:val="00DB0E07"/>
    <w:rsid w:val="00DB112C"/>
    <w:rsid w:val="00DB11CA"/>
    <w:rsid w:val="00DB184A"/>
    <w:rsid w:val="00DB3960"/>
    <w:rsid w:val="00DB4868"/>
    <w:rsid w:val="00DB52A0"/>
    <w:rsid w:val="00DC0E00"/>
    <w:rsid w:val="00DC272F"/>
    <w:rsid w:val="00DC58A4"/>
    <w:rsid w:val="00DC786E"/>
    <w:rsid w:val="00DC78F7"/>
    <w:rsid w:val="00DC7C77"/>
    <w:rsid w:val="00DD0794"/>
    <w:rsid w:val="00DD58DB"/>
    <w:rsid w:val="00DD610D"/>
    <w:rsid w:val="00DE1007"/>
    <w:rsid w:val="00DE4057"/>
    <w:rsid w:val="00DE4B17"/>
    <w:rsid w:val="00DE691B"/>
    <w:rsid w:val="00DE7C94"/>
    <w:rsid w:val="00DF0CC9"/>
    <w:rsid w:val="00DF24D9"/>
    <w:rsid w:val="00DF3D53"/>
    <w:rsid w:val="00DF6759"/>
    <w:rsid w:val="00DF7F2C"/>
    <w:rsid w:val="00E01B62"/>
    <w:rsid w:val="00E0202E"/>
    <w:rsid w:val="00E04CDF"/>
    <w:rsid w:val="00E062A3"/>
    <w:rsid w:val="00E10563"/>
    <w:rsid w:val="00E10783"/>
    <w:rsid w:val="00E22B43"/>
    <w:rsid w:val="00E22C66"/>
    <w:rsid w:val="00E248C7"/>
    <w:rsid w:val="00E24DF4"/>
    <w:rsid w:val="00E2611D"/>
    <w:rsid w:val="00E27049"/>
    <w:rsid w:val="00E27B3E"/>
    <w:rsid w:val="00E27E1C"/>
    <w:rsid w:val="00E30074"/>
    <w:rsid w:val="00E30471"/>
    <w:rsid w:val="00E30B08"/>
    <w:rsid w:val="00E30EE4"/>
    <w:rsid w:val="00E3153C"/>
    <w:rsid w:val="00E31C57"/>
    <w:rsid w:val="00E349B3"/>
    <w:rsid w:val="00E41E5E"/>
    <w:rsid w:val="00E42152"/>
    <w:rsid w:val="00E44B05"/>
    <w:rsid w:val="00E459A8"/>
    <w:rsid w:val="00E50C86"/>
    <w:rsid w:val="00E514C5"/>
    <w:rsid w:val="00E51F6A"/>
    <w:rsid w:val="00E52468"/>
    <w:rsid w:val="00E57862"/>
    <w:rsid w:val="00E6005F"/>
    <w:rsid w:val="00E60BCB"/>
    <w:rsid w:val="00E61042"/>
    <w:rsid w:val="00E6158D"/>
    <w:rsid w:val="00E63125"/>
    <w:rsid w:val="00E63806"/>
    <w:rsid w:val="00E656FF"/>
    <w:rsid w:val="00E662F7"/>
    <w:rsid w:val="00E67FAB"/>
    <w:rsid w:val="00E70AA2"/>
    <w:rsid w:val="00E733CF"/>
    <w:rsid w:val="00E740EB"/>
    <w:rsid w:val="00E74F75"/>
    <w:rsid w:val="00E802D3"/>
    <w:rsid w:val="00E815AB"/>
    <w:rsid w:val="00E83B07"/>
    <w:rsid w:val="00E85932"/>
    <w:rsid w:val="00E85F61"/>
    <w:rsid w:val="00E8617D"/>
    <w:rsid w:val="00E862F3"/>
    <w:rsid w:val="00E86666"/>
    <w:rsid w:val="00E86EC2"/>
    <w:rsid w:val="00E90F8B"/>
    <w:rsid w:val="00E917D0"/>
    <w:rsid w:val="00E93C81"/>
    <w:rsid w:val="00E961C4"/>
    <w:rsid w:val="00EA03ED"/>
    <w:rsid w:val="00EA06C2"/>
    <w:rsid w:val="00EA250F"/>
    <w:rsid w:val="00EA4684"/>
    <w:rsid w:val="00EA58C1"/>
    <w:rsid w:val="00EA5D82"/>
    <w:rsid w:val="00EA7319"/>
    <w:rsid w:val="00EB0A68"/>
    <w:rsid w:val="00EB2E39"/>
    <w:rsid w:val="00EC12B6"/>
    <w:rsid w:val="00ED07B4"/>
    <w:rsid w:val="00ED123B"/>
    <w:rsid w:val="00ED17E9"/>
    <w:rsid w:val="00ED2E1E"/>
    <w:rsid w:val="00ED34C6"/>
    <w:rsid w:val="00ED3923"/>
    <w:rsid w:val="00ED4A7F"/>
    <w:rsid w:val="00ED4A85"/>
    <w:rsid w:val="00ED5737"/>
    <w:rsid w:val="00ED6187"/>
    <w:rsid w:val="00ED628D"/>
    <w:rsid w:val="00ED6F7A"/>
    <w:rsid w:val="00ED7723"/>
    <w:rsid w:val="00EE092F"/>
    <w:rsid w:val="00EE429A"/>
    <w:rsid w:val="00EF0040"/>
    <w:rsid w:val="00EF14CB"/>
    <w:rsid w:val="00EF1A31"/>
    <w:rsid w:val="00EF356F"/>
    <w:rsid w:val="00EF56F8"/>
    <w:rsid w:val="00EF6409"/>
    <w:rsid w:val="00EF77B8"/>
    <w:rsid w:val="00F00673"/>
    <w:rsid w:val="00F05576"/>
    <w:rsid w:val="00F06315"/>
    <w:rsid w:val="00F06A98"/>
    <w:rsid w:val="00F07639"/>
    <w:rsid w:val="00F10281"/>
    <w:rsid w:val="00F11518"/>
    <w:rsid w:val="00F139A5"/>
    <w:rsid w:val="00F14071"/>
    <w:rsid w:val="00F14381"/>
    <w:rsid w:val="00F1535C"/>
    <w:rsid w:val="00F15862"/>
    <w:rsid w:val="00F17043"/>
    <w:rsid w:val="00F17ABC"/>
    <w:rsid w:val="00F17C2E"/>
    <w:rsid w:val="00F20073"/>
    <w:rsid w:val="00F25B2E"/>
    <w:rsid w:val="00F25C43"/>
    <w:rsid w:val="00F2668E"/>
    <w:rsid w:val="00F27546"/>
    <w:rsid w:val="00F31E77"/>
    <w:rsid w:val="00F336EF"/>
    <w:rsid w:val="00F34556"/>
    <w:rsid w:val="00F35285"/>
    <w:rsid w:val="00F36340"/>
    <w:rsid w:val="00F36F8C"/>
    <w:rsid w:val="00F43DC6"/>
    <w:rsid w:val="00F44151"/>
    <w:rsid w:val="00F452F0"/>
    <w:rsid w:val="00F46EEE"/>
    <w:rsid w:val="00F503AD"/>
    <w:rsid w:val="00F52F7F"/>
    <w:rsid w:val="00F54954"/>
    <w:rsid w:val="00F56DEC"/>
    <w:rsid w:val="00F579D6"/>
    <w:rsid w:val="00F61859"/>
    <w:rsid w:val="00F643AE"/>
    <w:rsid w:val="00F6657F"/>
    <w:rsid w:val="00F666E2"/>
    <w:rsid w:val="00F66C73"/>
    <w:rsid w:val="00F70095"/>
    <w:rsid w:val="00F72FB3"/>
    <w:rsid w:val="00F74CBB"/>
    <w:rsid w:val="00F81196"/>
    <w:rsid w:val="00F81530"/>
    <w:rsid w:val="00F825B9"/>
    <w:rsid w:val="00F83A59"/>
    <w:rsid w:val="00F83E4C"/>
    <w:rsid w:val="00F8701C"/>
    <w:rsid w:val="00F8788C"/>
    <w:rsid w:val="00F879A1"/>
    <w:rsid w:val="00F87A44"/>
    <w:rsid w:val="00F87DCA"/>
    <w:rsid w:val="00F9064E"/>
    <w:rsid w:val="00F927FA"/>
    <w:rsid w:val="00F92DA4"/>
    <w:rsid w:val="00F94D71"/>
    <w:rsid w:val="00F950CE"/>
    <w:rsid w:val="00F955E1"/>
    <w:rsid w:val="00FA1E93"/>
    <w:rsid w:val="00FA2761"/>
    <w:rsid w:val="00FA2954"/>
    <w:rsid w:val="00FA39F7"/>
    <w:rsid w:val="00FB01C9"/>
    <w:rsid w:val="00FB05CD"/>
    <w:rsid w:val="00FB0766"/>
    <w:rsid w:val="00FB3DAD"/>
    <w:rsid w:val="00FB48E2"/>
    <w:rsid w:val="00FB62B3"/>
    <w:rsid w:val="00FB6C93"/>
    <w:rsid w:val="00FC2E36"/>
    <w:rsid w:val="00FC39C6"/>
    <w:rsid w:val="00FC666F"/>
    <w:rsid w:val="00FC6EF7"/>
    <w:rsid w:val="00FD729F"/>
    <w:rsid w:val="00FD7C80"/>
    <w:rsid w:val="00FE072F"/>
    <w:rsid w:val="00FE12E6"/>
    <w:rsid w:val="00FE2C7A"/>
    <w:rsid w:val="00FE3B9C"/>
    <w:rsid w:val="00FE402F"/>
    <w:rsid w:val="00FE6177"/>
    <w:rsid w:val="00FE64E0"/>
    <w:rsid w:val="00FE6AA0"/>
    <w:rsid w:val="00FE76B2"/>
    <w:rsid w:val="00FF2BE8"/>
    <w:rsid w:val="00FF3FFC"/>
    <w:rsid w:val="00FF56C3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1D83"/>
  <w15:docId w15:val="{30B84986-2D8F-443E-B765-9CD27F2E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bCs/>
      <w:color w:val="4F81BD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PlainTable11">
    <w:name w:val="Plain Table 1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/>
      </w:tcPr>
    </w:tblStylePr>
    <w:tblStylePr w:type="band1Horz">
      <w:tblPr/>
      <w:tcPr>
        <w:shd w:val="clear" w:color="FFFFFF" w:fill="F2F2F2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1">
    <w:name w:val="Plain Table 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PlainTable41">
    <w:name w:val="Plain Table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PlainTable51">
    <w:name w:val="Plain Table 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GridTable1Light1">
    <w:name w:val="Grid Table 1 Light1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1">
    <w:name w:val="Grid Table 21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GridTable31">
    <w:name w:val="Grid Table 31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GridTable41">
    <w:name w:val="Grid Table 41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FFFFFF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FFFFFF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FFFFFF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FFFFFF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FFFFFF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FFFFFF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FFFFF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GridTable5Dark1">
    <w:name w:val="Grid Table 5 Dark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band1Vert">
      <w:tblPr/>
      <w:tcPr>
        <w:shd w:val="clear" w:color="FFFFFF" w:fill="8A8A8A"/>
      </w:tcPr>
    </w:tblStylePr>
    <w:tblStylePr w:type="band1Horz">
      <w:tblPr/>
      <w:tcPr>
        <w:shd w:val="clear" w:color="FFFFFF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band1Vert">
      <w:tblPr/>
      <w:tcPr>
        <w:shd w:val="clear" w:color="FFFFFF" w:fill="AEC4E0"/>
      </w:tcPr>
    </w:tblStylePr>
    <w:tblStylePr w:type="band1Horz">
      <w:tblPr/>
      <w:tcPr>
        <w:shd w:val="clear" w:color="FFFFFF" w:fill="AEC4E0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band1Vert">
      <w:tblPr/>
      <w:tcPr>
        <w:shd w:val="clear" w:color="FFFFFF" w:fill="E2AEAD"/>
      </w:tcPr>
    </w:tblStylePr>
    <w:tblStylePr w:type="band1Horz">
      <w:tblPr/>
      <w:tcPr>
        <w:shd w:val="clear" w:color="FFFFFF" w:fill="E2AEAD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band1Vert">
      <w:tblPr/>
      <w:tcPr>
        <w:shd w:val="clear" w:color="FFFFFF" w:fill="D0DFB2"/>
      </w:tcPr>
    </w:tblStylePr>
    <w:tblStylePr w:type="band1Horz">
      <w:tblPr/>
      <w:tcPr>
        <w:shd w:val="clear" w:color="FFFFFF" w:fill="D0DFB2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band1Vert">
      <w:tblPr/>
      <w:tcPr>
        <w:shd w:val="clear" w:color="FFFFFF" w:fill="C4B7D4"/>
      </w:tcPr>
    </w:tblStylePr>
    <w:tblStylePr w:type="band1Horz">
      <w:tblPr/>
      <w:tcPr>
        <w:shd w:val="clear" w:color="FFFFFF" w:fill="C4B7D4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band1Vert">
      <w:tblPr/>
      <w:tcPr>
        <w:shd w:val="clear" w:color="FFFFFF" w:fill="ACD8E4"/>
      </w:tcPr>
    </w:tblStylePr>
    <w:tblStylePr w:type="band1Horz">
      <w:tblPr/>
      <w:tcPr>
        <w:shd w:val="clear" w:color="FFFFFF" w:fill="ACD8E4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band1Vert">
      <w:tblPr/>
      <w:tcPr>
        <w:shd w:val="clear" w:color="FFFFFF" w:fill="FBCEAA"/>
      </w:tcPr>
    </w:tblStylePr>
    <w:tblStylePr w:type="band1Horz">
      <w:tblPr/>
      <w:tcPr>
        <w:shd w:val="clear" w:color="FFFFFF" w:fill="FBCEAA"/>
      </w:tcPr>
    </w:tblStylePr>
  </w:style>
  <w:style w:type="table" w:customStyle="1" w:styleId="GridTable6Colorful1">
    <w:name w:val="Grid Table 6 Colorful1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FFFFFF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FFFFF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FFFFFF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FFFFFF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FFFFF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FFFFF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FFFFFF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FFFFFF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FFFFFF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FFFFFF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FFFFF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FFFFF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FFFFF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FFFFF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FFFFF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/>
        </w:tcBorders>
        <w:shd w:val="clear" w:color="FFFFFF" w:fill="FFFFFF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single" w:sz="4" w:space="0" w:color="A6BFDD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FFFFFF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FFFFFF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FFFFF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/>
        </w:tcBorders>
        <w:shd w:val="clear" w:color="FFFFFF" w:fill="FFFFFF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single" w:sz="4" w:space="0" w:color="9ABB59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FFFFFF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FFFFFF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FFFFFF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/>
        </w:tcBorders>
        <w:shd w:val="clear" w:color="FFFFFF" w:fill="FFFFFF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single" w:sz="4" w:space="0" w:color="99D0D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FFFFF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/>
        </w:tcBorders>
        <w:shd w:val="clear" w:color="FFFFFF" w:fill="FFFFFF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single" w:sz="4" w:space="0" w:color="FAC396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FFFFF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1">
    <w:name w:val="List Table 1 Light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/>
      </w:tcPr>
    </w:tblStylePr>
    <w:tblStylePr w:type="band1Horz">
      <w:tblPr/>
      <w:tcPr>
        <w:shd w:val="clear" w:color="FFFFFF" w:fill="BFBFBF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/>
      </w:tcPr>
    </w:tblStylePr>
    <w:tblStylePr w:type="band1Horz">
      <w:tblPr/>
      <w:tcPr>
        <w:shd w:val="clear" w:color="FFFFFF" w:fill="D2DFEE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/>
      </w:tcPr>
    </w:tblStylePr>
    <w:tblStylePr w:type="band1Horz">
      <w:tblPr/>
      <w:tcPr>
        <w:shd w:val="clear" w:color="FFFFFF" w:fill="EFD2D2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/>
      </w:tcPr>
    </w:tblStylePr>
    <w:tblStylePr w:type="band1Horz">
      <w:tblPr/>
      <w:tcPr>
        <w:shd w:val="clear" w:color="FFFFFF" w:fill="E5EED5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/>
      </w:tcPr>
    </w:tblStylePr>
    <w:tblStylePr w:type="band1Horz">
      <w:tblPr/>
      <w:tcPr>
        <w:shd w:val="clear" w:color="FFFFFF" w:fill="DFD8E7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/>
      </w:tcPr>
    </w:tblStylePr>
    <w:tblStylePr w:type="band1Horz">
      <w:tblPr/>
      <w:tcPr>
        <w:shd w:val="clear" w:color="FFFFFF" w:fill="D1EAF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/>
      </w:tcPr>
    </w:tblStylePr>
    <w:tblStylePr w:type="band1Horz">
      <w:tblPr/>
      <w:tcPr>
        <w:shd w:val="clear" w:color="FFFFFF" w:fill="FDE4D0"/>
      </w:tcPr>
    </w:tblStylePr>
  </w:style>
  <w:style w:type="table" w:customStyle="1" w:styleId="ListTable21">
    <w:name w:val="List Table 21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/>
      </w:tcPr>
    </w:tblStylePr>
  </w:style>
  <w:style w:type="table" w:customStyle="1" w:styleId="ListTable31">
    <w:name w:val="List Table 31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1">
    <w:name w:val="List Table 41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/>
      </w:tcPr>
    </w:tblStylePr>
  </w:style>
  <w:style w:type="table" w:customStyle="1" w:styleId="ListTable5Dark1">
    <w:name w:val="List Table 5 Dark1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FFFFF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FFFFF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7F7F7F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FFFFFF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FFFFFF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4F81BD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FFFFFF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FFFFFF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D99695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FFFFFF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FFFFFF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C3D69B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FFFFFF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FFFFFF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B2A1C6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FFFFFF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FFFFFF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92CCDC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FFFFF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FFFFF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FAC090"/>
      </w:tcPr>
    </w:tblStylePr>
  </w:style>
  <w:style w:type="table" w:customStyle="1" w:styleId="ListTable6Colorful1">
    <w:name w:val="List Table 6 Colorful1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FFFFFF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FFFFFF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FFFFF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FFFFF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FFFFFF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FFFFFF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FFFFFF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FFFFFF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FFFFFF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FFFFFF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FFFFF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FFFFF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/>
        </w:tcBorders>
        <w:shd w:val="clear" w:color="FFFFFF" w:fill="FFFFFF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single" w:sz="4" w:space="0" w:color="4F81BD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FFFFFF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FFFFFF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FFFFF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/>
        </w:tcBorders>
        <w:shd w:val="clear" w:color="FFFFFF" w:fill="FFFFFF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single" w:sz="4" w:space="0" w:color="C3D69B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FFFFFF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FFFFFF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FFFFFF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/>
        </w:tcBorders>
        <w:shd w:val="clear" w:color="FFFFFF" w:fill="FFFFFF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single" w:sz="4" w:space="0" w:color="92CCDC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FFFFFF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/>
        </w:tcBorders>
        <w:shd w:val="clear" w:color="FFFFFF" w:fill="FFFFFF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single" w:sz="4" w:space="0" w:color="FAC0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FFFFF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eastAsia="ja-JP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eastAsia="ja-JP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eastAsia="ja-JP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eastAsia="ja-JP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eastAsia="ja-JP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eastAsia="ja-JP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eastAsia="ja-JP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pPr>
      <w:spacing w:after="200" w:line="276" w:lineRule="auto"/>
    </w:pPr>
    <w:rPr>
      <w:sz w:val="22"/>
      <w:szCs w:val="28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uiPriority w:val="1"/>
    <w:qFormat/>
    <w:rPr>
      <w:sz w:val="22"/>
      <w:szCs w:val="22"/>
      <w:lang w:bidi="lo-LA"/>
    </w:rPr>
  </w:style>
  <w:style w:type="paragraph" w:styleId="ListParagraph">
    <w:name w:val="List Paragraph"/>
    <w:aliases w:val="List1111111111111111,列表1,列表11"/>
    <w:basedOn w:val="Normal"/>
    <w:link w:val="ListParagraphChar"/>
    <w:uiPriority w:val="34"/>
    <w:qFormat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Pr>
      <w:sz w:val="22"/>
      <w:szCs w:val="22"/>
      <w:lang w:bidi="lo-L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sz w:val="22"/>
      <w:szCs w:val="22"/>
      <w:lang w:bidi="lo-LA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bCs/>
      <w:color w:val="365F91"/>
      <w:sz w:val="28"/>
      <w:szCs w:val="35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bCs/>
      <w:color w:val="4F81BD"/>
      <w:sz w:val="26"/>
      <w:szCs w:val="33"/>
    </w:rPr>
  </w:style>
  <w:style w:type="character" w:customStyle="1" w:styleId="Heading3Char">
    <w:name w:val="Heading 3 Char"/>
    <w:link w:val="Heading3"/>
    <w:uiPriority w:val="9"/>
    <w:rPr>
      <w:rFonts w:ascii="Cambria" w:eastAsia="Cambria" w:hAnsi="Cambria" w:cs="Cambria"/>
      <w:b/>
      <w:bCs/>
      <w:color w:val="4F81BD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5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customStyle="1" w:styleId="Default">
    <w:name w:val="Default"/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aliases w:val="Body text,List1,List11,lp1,List111,List1111,List11111,List111111,List1111111,List11111111,List111111111,List1111111111,List11111111111,List111111111111,List1111111111111,List11111111111111,List111111111111111"/>
    <w:basedOn w:val="Normal"/>
    <w:link w:val="ColorfulList-Accent1Char"/>
    <w:uiPriority w:val="34"/>
    <w:qFormat/>
    <w:rsid w:val="008D2A4D"/>
    <w:pPr>
      <w:spacing w:after="160" w:line="254" w:lineRule="auto"/>
      <w:ind w:left="720"/>
      <w:contextualSpacing/>
    </w:pPr>
    <w:rPr>
      <w:rFonts w:cs="Cordia New"/>
      <w:szCs w:val="22"/>
    </w:rPr>
  </w:style>
  <w:style w:type="character" w:customStyle="1" w:styleId="ColorfulList-Accent1Char">
    <w:name w:val="Colorful List - Accent 1 Char"/>
    <w:aliases w:val="Body text Char,List1 Char,List11 Char,lp1 Char,List111 Char,List1111 Char,List11111 Char,List111111 Char,List1111111 Char,List11111111 Char,List111111111 Char,List1111111111 Char,List11111111111 Char,List111111111111 Char"/>
    <w:link w:val="ColorfulList-Accent11"/>
    <w:uiPriority w:val="34"/>
    <w:qFormat/>
    <w:rsid w:val="008D2A4D"/>
    <w:rPr>
      <w:rFonts w:cs="Cordia New"/>
      <w:szCs w:val="22"/>
    </w:rPr>
  </w:style>
  <w:style w:type="paragraph" w:styleId="Revision">
    <w:name w:val="Revision"/>
    <w:hidden/>
    <w:uiPriority w:val="99"/>
    <w:semiHidden/>
    <w:rsid w:val="000432EE"/>
    <w:rPr>
      <w:rFonts w:cs="Angsana New"/>
      <w:sz w:val="22"/>
      <w:szCs w:val="28"/>
    </w:rPr>
  </w:style>
  <w:style w:type="character" w:styleId="FollowedHyperlink">
    <w:name w:val="FollowedHyperlink"/>
    <w:uiPriority w:val="99"/>
    <w:semiHidden/>
    <w:unhideWhenUsed/>
    <w:rsid w:val="002E799F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F2668E"/>
  </w:style>
  <w:style w:type="paragraph" w:customStyle="1" w:styleId="normal-p">
    <w:name w:val="normal-p"/>
    <w:basedOn w:val="Normal"/>
    <w:rsid w:val="00F2668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TMLTypewriter">
    <w:name w:val="HTML Typewriter"/>
    <w:semiHidden/>
    <w:unhideWhenUsed/>
    <w:rsid w:val="00F2668E"/>
    <w:rPr>
      <w:rFonts w:ascii="Tahoma" w:eastAsia="Times New Roman" w:hAnsi="Tahoma" w:cs="Tahoma"/>
      <w:sz w:val="20"/>
      <w:szCs w:val="20"/>
    </w:rPr>
  </w:style>
  <w:style w:type="character" w:customStyle="1" w:styleId="ListParagraphChar">
    <w:name w:val="List Paragraph Char"/>
    <w:aliases w:val="List1111111111111111 Char,列表1 Char,列表11 Char"/>
    <w:link w:val="ListParagraph"/>
    <w:uiPriority w:val="34"/>
    <w:rsid w:val="00F2668E"/>
    <w:rPr>
      <w:sz w:val="22"/>
      <w:szCs w:val="28"/>
      <w:lang w:bidi="th-TH"/>
    </w:rPr>
  </w:style>
  <w:style w:type="character" w:customStyle="1" w:styleId="hgkelc">
    <w:name w:val="hgkelc"/>
    <w:basedOn w:val="DefaultParagraphFont"/>
    <w:rsid w:val="00F2668E"/>
  </w:style>
  <w:style w:type="paragraph" w:customStyle="1" w:styleId="a">
    <w:name w:val="ເນື້ອໃນ"/>
    <w:link w:val="Char"/>
    <w:qFormat/>
    <w:rsid w:val="00F2668E"/>
  </w:style>
  <w:style w:type="character" w:customStyle="1" w:styleId="Char">
    <w:name w:val="ເນື້ອໃນ Char"/>
    <w:link w:val="a"/>
    <w:rsid w:val="00F2668E"/>
    <w:rPr>
      <w:rFonts w:ascii="Phetsarath OT" w:hAnsi="Phetsarath OT" w:cs="Phetsarath OT"/>
    </w:rPr>
  </w:style>
  <w:style w:type="table" w:styleId="MediumGrid1-Accent2">
    <w:name w:val="Medium Grid 1 Accent 2"/>
    <w:basedOn w:val="TableNormal"/>
    <w:uiPriority w:val="67"/>
    <w:semiHidden/>
    <w:unhideWhenUsed/>
    <w:rsid w:val="00F2668E"/>
    <w:rPr>
      <w:rFonts w:ascii="Phetsarath OT" w:hAnsi="Phetsarath OT" w:cs="Phetsarath OT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16072021_&#3758;&#3784;&#3762;&#3719;&#3713;&#3771;&#3732;&#3805;&#3762;&#3725;&#3778;&#3735;&#3749;&#3760;&#3716;&#3771;&#3745;(&#3713;&#3760;&#3722;&#3751;&#3719;&#3725;&#3768;&#3733;&#3764;&#3735;&#3763;)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FA99DF6-3C63-4B6E-87AD-496B6BCA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16072021_ຮ່າງກົດໝາຍໂທລະຄົມ(ກະຊວງຍຸຕິທຳ) (2)</Template>
  <TotalTime>0</TotalTime>
  <Pages>1</Pages>
  <Words>18740</Words>
  <Characters>106819</Characters>
  <Application>Microsoft Office Word</Application>
  <DocSecurity>0</DocSecurity>
  <Lines>890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ສັນຍາລັກຂອງການປັບປຸງ</Company>
  <LinksUpToDate>false</LinksUpToDate>
  <CharactersWithSpaces>125309</CharactersWithSpaces>
  <SharedDoc>false</SharedDoc>
  <HLinks>
    <vt:vector size="684" baseType="variant">
      <vt:variant>
        <vt:i4>1966130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_Toc77346309</vt:lpwstr>
      </vt:variant>
      <vt:variant>
        <vt:i4>2031666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_Toc77346308</vt:lpwstr>
      </vt:variant>
      <vt:variant>
        <vt:i4>1114162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_Toc77346306</vt:lpwstr>
      </vt:variant>
      <vt:variant>
        <vt:i4>1179698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_Toc77346305</vt:lpwstr>
      </vt:variant>
      <vt:variant>
        <vt:i4>1245234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_Toc77346304</vt:lpwstr>
      </vt:variant>
      <vt:variant>
        <vt:i4>1310770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_Toc77346303</vt:lpwstr>
      </vt:variant>
      <vt:variant>
        <vt:i4>1376306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_Toc77346302</vt:lpwstr>
      </vt:variant>
      <vt:variant>
        <vt:i4>1441842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_Toc77346301</vt:lpwstr>
      </vt:variant>
      <vt:variant>
        <vt:i4>1507378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_Toc77346300</vt:lpwstr>
      </vt:variant>
      <vt:variant>
        <vt:i4>2031675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_Toc77346299</vt:lpwstr>
      </vt:variant>
      <vt:variant>
        <vt:i4>1966139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_Toc77346298</vt:lpwstr>
      </vt:variant>
      <vt:variant>
        <vt:i4>1114171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_Toc77346297</vt:lpwstr>
      </vt:variant>
      <vt:variant>
        <vt:i4>1048635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_Toc77346296</vt:lpwstr>
      </vt:variant>
      <vt:variant>
        <vt:i4>1245243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_Toc77346295</vt:lpwstr>
      </vt:variant>
      <vt:variant>
        <vt:i4>1376315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_Toc77346293</vt:lpwstr>
      </vt:variant>
      <vt:variant>
        <vt:i4>1310779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_Toc77346292</vt:lpwstr>
      </vt:variant>
      <vt:variant>
        <vt:i4>1507387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_Toc77346291</vt:lpwstr>
      </vt:variant>
      <vt:variant>
        <vt:i4>1441851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_Toc77346290</vt:lpwstr>
      </vt:variant>
      <vt:variant>
        <vt:i4>2031674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_Toc77346289</vt:lpwstr>
      </vt:variant>
      <vt:variant>
        <vt:i4>1966138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_Toc77346288</vt:lpwstr>
      </vt:variant>
      <vt:variant>
        <vt:i4>1114170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_Toc77346287</vt:lpwstr>
      </vt:variant>
      <vt:variant>
        <vt:i4>1048634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_Toc77346286</vt:lpwstr>
      </vt:variant>
      <vt:variant>
        <vt:i4>1245242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_Toc77346285</vt:lpwstr>
      </vt:variant>
      <vt:variant>
        <vt:i4>1376314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_Toc77346283</vt:lpwstr>
      </vt:variant>
      <vt:variant>
        <vt:i4>1507386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_Toc77346281</vt:lpwstr>
      </vt:variant>
      <vt:variant>
        <vt:i4>1441850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_Toc77346280</vt:lpwstr>
      </vt:variant>
      <vt:variant>
        <vt:i4>1966133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_Toc77346278</vt:lpwstr>
      </vt:variant>
      <vt:variant>
        <vt:i4>1114165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_Toc77346277</vt:lpwstr>
      </vt:variant>
      <vt:variant>
        <vt:i4>1048629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_Toc77346276</vt:lpwstr>
      </vt:variant>
      <vt:variant>
        <vt:i4>1245237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_Toc77346275</vt:lpwstr>
      </vt:variant>
      <vt:variant>
        <vt:i4>1179701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_Toc77346274</vt:lpwstr>
      </vt:variant>
      <vt:variant>
        <vt:i4>1310773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_Toc77346272</vt:lpwstr>
      </vt:variant>
      <vt:variant>
        <vt:i4>1441845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_Toc77346270</vt:lpwstr>
      </vt:variant>
      <vt:variant>
        <vt:i4>2031668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_Toc77346269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_Toc77346268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_Toc77346267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_Toc77346266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_Toc77346260</vt:lpwstr>
      </vt:variant>
      <vt:variant>
        <vt:i4>1966135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_Toc77346258</vt:lpwstr>
      </vt:variant>
      <vt:variant>
        <vt:i4>1048631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_Toc77346256</vt:lpwstr>
      </vt:variant>
      <vt:variant>
        <vt:i4>1245239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_Toc77346255</vt:lpwstr>
      </vt:variant>
      <vt:variant>
        <vt:i4>1179703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_Toc77346254</vt:lpwstr>
      </vt:variant>
      <vt:variant>
        <vt:i4>1376311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_Toc77346253</vt:lpwstr>
      </vt:variant>
      <vt:variant>
        <vt:i4>1310775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_Toc77346252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_Toc77346251</vt:lpwstr>
      </vt:variant>
      <vt:variant>
        <vt:i4>1441847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_Toc77346250</vt:lpwstr>
      </vt:variant>
      <vt:variant>
        <vt:i4>2031670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_Toc77346249</vt:lpwstr>
      </vt:variant>
      <vt:variant>
        <vt:i4>1966134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_Toc77346248</vt:lpwstr>
      </vt:variant>
      <vt:variant>
        <vt:i4>1048625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_Toc77346236</vt:lpwstr>
      </vt:variant>
      <vt:variant>
        <vt:i4>1245233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_Toc77346235</vt:lpwstr>
      </vt:variant>
      <vt:variant>
        <vt:i4>1179697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_Toc77346234</vt:lpwstr>
      </vt:variant>
      <vt:variant>
        <vt:i4>1376305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_Toc77346233</vt:lpwstr>
      </vt:variant>
      <vt:variant>
        <vt:i4>1507377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_Toc77346231</vt:lpwstr>
      </vt:variant>
      <vt:variant>
        <vt:i4>1441841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_Toc77346230</vt:lpwstr>
      </vt:variant>
      <vt:variant>
        <vt:i4>2031664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_Toc77346229</vt:lpwstr>
      </vt:variant>
      <vt:variant>
        <vt:i4>1966128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_Toc77346228</vt:lpwstr>
      </vt:variant>
      <vt:variant>
        <vt:i4>1114160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_Toc77346227</vt:lpwstr>
      </vt:variant>
      <vt:variant>
        <vt:i4>1245232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_Toc77346225</vt:lpwstr>
      </vt:variant>
      <vt:variant>
        <vt:i4>1376304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_Toc77346223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_Toc77346221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_Toc77346218</vt:lpwstr>
      </vt:variant>
      <vt:variant>
        <vt:i4>1114163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_Toc77346217</vt:lpwstr>
      </vt:variant>
      <vt:variant>
        <vt:i4>1048627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_Toc77346216</vt:lpwstr>
      </vt:variant>
      <vt:variant>
        <vt:i4>1245235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_Toc77346215</vt:lpwstr>
      </vt:variant>
      <vt:variant>
        <vt:i4>1179699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_Toc77346214</vt:lpwstr>
      </vt:variant>
      <vt:variant>
        <vt:i4>1376307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_Toc77346213</vt:lpwstr>
      </vt:variant>
      <vt:variant>
        <vt:i4>1441843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_Toc77346210</vt:lpwstr>
      </vt:variant>
      <vt:variant>
        <vt:i4>2031666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_Toc77346209</vt:lpwstr>
      </vt:variant>
      <vt:variant>
        <vt:i4>1966130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_Toc77346208</vt:lpwstr>
      </vt:variant>
      <vt:variant>
        <vt:i4>1114162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_Toc77346207</vt:lpwstr>
      </vt:variant>
      <vt:variant>
        <vt:i4>1048626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_Toc77346206</vt:lpwstr>
      </vt:variant>
      <vt:variant>
        <vt:i4>1245234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_Toc77346205</vt:lpwstr>
      </vt:variant>
      <vt:variant>
        <vt:i4>1179698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_Toc77346204</vt:lpwstr>
      </vt:variant>
      <vt:variant>
        <vt:i4>1376306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_Toc77346203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_Toc77346202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_Toc77346201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_Toc77346200</vt:lpwstr>
      </vt:variant>
      <vt:variant>
        <vt:i4>1900603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_Toc77346198</vt:lpwstr>
      </vt:variant>
      <vt:variant>
        <vt:i4>1245243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_Toc77346196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_Toc77346194</vt:lpwstr>
      </vt:variant>
      <vt:variant>
        <vt:i4>1507387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_Toc77346192</vt:lpwstr>
      </vt:variant>
      <vt:variant>
        <vt:i4>1310779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_Toc77346191</vt:lpwstr>
      </vt:variant>
      <vt:variant>
        <vt:i4>1376315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_Toc77346190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_Toc77346186</vt:lpwstr>
      </vt:variant>
      <vt:variant>
        <vt:i4>1048634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_Toc77346185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_Toc77346184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_Toc77346183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_Toc77346182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_Toc77346180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_Toc77346178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_Toc77346177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_Toc77346176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_Toc77346175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_Toc77346174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_Toc77346173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_Toc77346172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_Toc77346171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_Toc77346170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_Toc77346169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_Toc77346168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_Toc77346167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_Toc77346166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_Toc77346165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_Toc77346164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_Toc77346163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_Toc77346161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_Toc77346160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_Toc77346159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_Toc77346158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_Toc77346156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_Toc77346153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_Toc77346151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_Toc77346150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_Toc77346149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PSK</dc:creator>
  <cp:lastModifiedBy>Anousone INTHA</cp:lastModifiedBy>
  <cp:revision>3</cp:revision>
  <cp:lastPrinted>2022-01-28T02:32:00Z</cp:lastPrinted>
  <dcterms:created xsi:type="dcterms:W3CDTF">2023-04-10T03:29:00Z</dcterms:created>
  <dcterms:modified xsi:type="dcterms:W3CDTF">2023-04-10T03:29:00Z</dcterms:modified>
</cp:coreProperties>
</file>